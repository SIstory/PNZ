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C31CE" w14:textId="5146857C" w:rsidR="00145C84" w:rsidRPr="00651993" w:rsidRDefault="00543014" w:rsidP="001D7B57">
      <w:pPr>
        <w:spacing w:line="360" w:lineRule="auto"/>
        <w:jc w:val="center"/>
        <w:rPr>
          <w:b/>
          <w:lang w:val="sl-SI"/>
        </w:rPr>
      </w:pPr>
      <w:r w:rsidRPr="00651993">
        <w:rPr>
          <w:lang w:val="sl-SI"/>
        </w:rPr>
        <w:t>Darja Fišer</w:t>
      </w:r>
      <w:r w:rsidR="00502EE7">
        <w:rPr>
          <w:lang w:val="sl-SI"/>
        </w:rPr>
        <w:t>,</w:t>
      </w:r>
      <w:r w:rsidR="00502EE7">
        <w:rPr>
          <w:rStyle w:val="Sprotnaopomba-sklic"/>
          <w:lang w:val="sl-SI"/>
        </w:rPr>
        <w:footnoteReference w:customMarkFollows="1" w:id="1"/>
        <w:t>*</w:t>
      </w:r>
      <w:r w:rsidR="001E5E0F" w:rsidRPr="001E5E0F">
        <w:rPr>
          <w:lang w:val="sl-SI"/>
        </w:rPr>
        <w:t xml:space="preserve"> </w:t>
      </w:r>
      <w:r w:rsidR="00145C84" w:rsidRPr="001E5E0F">
        <w:rPr>
          <w:lang w:val="sl-SI"/>
        </w:rPr>
        <w:t>Kristin</w:t>
      </w:r>
      <w:r w:rsidR="00DD64C4" w:rsidRPr="001E5E0F">
        <w:rPr>
          <w:lang w:val="sl-SI"/>
        </w:rPr>
        <w:t>a</w:t>
      </w:r>
      <w:r w:rsidR="00145C84" w:rsidRPr="00651993">
        <w:rPr>
          <w:lang w:val="sl-SI"/>
        </w:rPr>
        <w:t xml:space="preserve"> Pahor de Maiti</w:t>
      </w:r>
      <w:r w:rsidR="00502EE7">
        <w:rPr>
          <w:rStyle w:val="Sprotnaopomba-sklic"/>
          <w:lang w:val="sl-SI"/>
        </w:rPr>
        <w:footnoteReference w:customMarkFollows="1" w:id="2"/>
        <w:t>**</w:t>
      </w:r>
    </w:p>
    <w:p w14:paraId="4EBEEACA" w14:textId="147B8809" w:rsidR="001B1035" w:rsidRPr="001E5E0F" w:rsidRDefault="001B1035" w:rsidP="001D7B57">
      <w:pPr>
        <w:spacing w:line="360" w:lineRule="auto"/>
        <w:jc w:val="center"/>
        <w:rPr>
          <w:b/>
          <w:sz w:val="32"/>
          <w:lang w:val="sl-SI"/>
        </w:rPr>
      </w:pPr>
      <w:r w:rsidRPr="001E5E0F">
        <w:rPr>
          <w:b/>
          <w:sz w:val="32"/>
          <w:lang w:val="sl-SI"/>
        </w:rPr>
        <w:t>»</w:t>
      </w:r>
      <w:r w:rsidR="005B6A5A" w:rsidRPr="001E5E0F">
        <w:rPr>
          <w:b/>
          <w:sz w:val="32"/>
          <w:lang w:val="sl-SI"/>
        </w:rPr>
        <w:t>Prvič, sem političarka in ne politik, drugič pa</w:t>
      </w:r>
      <w:r w:rsidR="0035214F" w:rsidRPr="001E5E0F">
        <w:rPr>
          <w:b/>
          <w:sz w:val="32"/>
          <w:lang w:val="sl-SI"/>
        </w:rPr>
        <w:t xml:space="preserve"> </w:t>
      </w:r>
      <w:r w:rsidR="005B6A5A" w:rsidRPr="001E5E0F">
        <w:rPr>
          <w:b/>
          <w:sz w:val="32"/>
          <w:lang w:val="sl-SI"/>
        </w:rPr>
        <w:t>…</w:t>
      </w:r>
      <w:r w:rsidRPr="001E5E0F">
        <w:rPr>
          <w:b/>
          <w:sz w:val="32"/>
          <w:lang w:val="sl-SI"/>
        </w:rPr>
        <w:t>«</w:t>
      </w:r>
    </w:p>
    <w:p w14:paraId="6220D41F" w14:textId="12B98921" w:rsidR="00FD776B" w:rsidRPr="001E5E0F" w:rsidRDefault="00194022" w:rsidP="001D7B57">
      <w:pPr>
        <w:spacing w:line="360" w:lineRule="auto"/>
        <w:jc w:val="center"/>
        <w:rPr>
          <w:b/>
          <w:sz w:val="32"/>
          <w:lang w:val="sl-SI"/>
        </w:rPr>
      </w:pPr>
      <w:r w:rsidRPr="001E5E0F">
        <w:rPr>
          <w:b/>
          <w:sz w:val="32"/>
          <w:lang w:val="sl-SI"/>
        </w:rPr>
        <w:t>Korpusni pristop k raziskovanju parlamentarnega diskurza</w:t>
      </w:r>
    </w:p>
    <w:p w14:paraId="758A8D20" w14:textId="77777777" w:rsidR="001B1035" w:rsidRPr="00651993" w:rsidRDefault="001B1035" w:rsidP="001D7B57">
      <w:pPr>
        <w:spacing w:line="360" w:lineRule="auto"/>
        <w:rPr>
          <w:b/>
          <w:lang w:val="sl-SI"/>
        </w:rPr>
      </w:pPr>
    </w:p>
    <w:p w14:paraId="642B5492" w14:textId="6496D3DF" w:rsidR="00FD776B" w:rsidRPr="00651993" w:rsidRDefault="00543014" w:rsidP="001E5E0F">
      <w:pPr>
        <w:spacing w:line="360" w:lineRule="auto"/>
        <w:jc w:val="center"/>
        <w:rPr>
          <w:lang w:val="sl-SI"/>
        </w:rPr>
      </w:pPr>
      <w:r w:rsidRPr="001E5E0F">
        <w:rPr>
          <w:i/>
          <w:lang w:val="sl-SI"/>
        </w:rPr>
        <w:t>IZVLEČEK</w:t>
      </w:r>
    </w:p>
    <w:p w14:paraId="6D584B04" w14:textId="17A59C42" w:rsidR="00FD776B" w:rsidRPr="001E5E0F" w:rsidRDefault="00FD776B" w:rsidP="001E5E0F">
      <w:pPr>
        <w:spacing w:line="360" w:lineRule="auto"/>
        <w:ind w:firstLine="720"/>
        <w:jc w:val="both"/>
        <w:rPr>
          <w:i/>
          <w:sz w:val="20"/>
          <w:lang w:val="sl-SI"/>
        </w:rPr>
      </w:pPr>
      <w:r w:rsidRPr="001E5E0F">
        <w:rPr>
          <w:i/>
          <w:sz w:val="20"/>
          <w:lang w:val="sl-SI"/>
        </w:rPr>
        <w:t xml:space="preserve">V tem učnem gradivu </w:t>
      </w:r>
      <w:r w:rsidR="00457D35" w:rsidRPr="001E5E0F">
        <w:rPr>
          <w:i/>
          <w:sz w:val="20"/>
          <w:lang w:val="sl-SI"/>
        </w:rPr>
        <w:t>predstavljamo</w:t>
      </w:r>
      <w:r w:rsidR="00336DE8" w:rsidRPr="001E5E0F">
        <w:rPr>
          <w:i/>
          <w:sz w:val="20"/>
          <w:lang w:val="sl-SI"/>
        </w:rPr>
        <w:t xml:space="preserve"> uporab</w:t>
      </w:r>
      <w:r w:rsidR="00E02B0F" w:rsidRPr="001E5E0F">
        <w:rPr>
          <w:i/>
          <w:sz w:val="20"/>
          <w:lang w:val="sl-SI"/>
        </w:rPr>
        <w:t>nost</w:t>
      </w:r>
      <w:r w:rsidR="00336DE8" w:rsidRPr="001E5E0F">
        <w:rPr>
          <w:i/>
          <w:sz w:val="20"/>
          <w:lang w:val="sl-SI"/>
        </w:rPr>
        <w:t xml:space="preserve"> </w:t>
      </w:r>
      <w:r w:rsidR="00E02B0F" w:rsidRPr="001E5E0F">
        <w:rPr>
          <w:i/>
          <w:sz w:val="20"/>
          <w:lang w:val="sl-SI"/>
        </w:rPr>
        <w:t xml:space="preserve">jezikovnih </w:t>
      </w:r>
      <w:r w:rsidR="00336DE8" w:rsidRPr="001E5E0F">
        <w:rPr>
          <w:i/>
          <w:sz w:val="20"/>
          <w:lang w:val="sl-SI"/>
        </w:rPr>
        <w:t>korpusov za</w:t>
      </w:r>
      <w:r w:rsidR="00E02B0F" w:rsidRPr="001E5E0F">
        <w:rPr>
          <w:i/>
          <w:sz w:val="20"/>
          <w:lang w:val="sl-SI"/>
        </w:rPr>
        <w:t xml:space="preserve"> analizo družbenokulturnih pojavov, ki jih lahko raziskujemo na podlagi jezikovne rabe v specializiranem, političnem diskurzu</w:t>
      </w:r>
      <w:r w:rsidRPr="001E5E0F">
        <w:rPr>
          <w:i/>
          <w:sz w:val="20"/>
          <w:lang w:val="sl-SI"/>
        </w:rPr>
        <w:t xml:space="preserve">. </w:t>
      </w:r>
      <w:r w:rsidR="001B1035" w:rsidRPr="001E5E0F">
        <w:rPr>
          <w:i/>
          <w:sz w:val="20"/>
          <w:lang w:val="sl-SI"/>
        </w:rPr>
        <w:t xml:space="preserve">Na primeru </w:t>
      </w:r>
      <w:r w:rsidR="000E351F" w:rsidRPr="001E5E0F">
        <w:rPr>
          <w:i/>
          <w:sz w:val="20"/>
          <w:lang w:val="sl-SI"/>
        </w:rPr>
        <w:t xml:space="preserve">korpusne </w:t>
      </w:r>
      <w:r w:rsidR="001B1035" w:rsidRPr="001E5E0F">
        <w:rPr>
          <w:i/>
          <w:sz w:val="20"/>
          <w:lang w:val="sl-SI"/>
        </w:rPr>
        <w:t xml:space="preserve">analize </w:t>
      </w:r>
      <w:r w:rsidR="00122220" w:rsidRPr="001E5E0F">
        <w:rPr>
          <w:i/>
          <w:sz w:val="20"/>
          <w:lang w:val="sl-SI"/>
        </w:rPr>
        <w:t>govorov poslank</w:t>
      </w:r>
      <w:r w:rsidR="000E351F" w:rsidRPr="001E5E0F">
        <w:rPr>
          <w:i/>
          <w:sz w:val="20"/>
          <w:lang w:val="sl-SI"/>
        </w:rPr>
        <w:t xml:space="preserve"> in poslancev, </w:t>
      </w:r>
      <w:r w:rsidR="00E02B0F" w:rsidRPr="001E5E0F">
        <w:rPr>
          <w:i/>
          <w:sz w:val="20"/>
          <w:lang w:val="sl-SI"/>
        </w:rPr>
        <w:t>kjer</w:t>
      </w:r>
      <w:r w:rsidR="000E351F" w:rsidRPr="001E5E0F">
        <w:rPr>
          <w:i/>
          <w:sz w:val="20"/>
          <w:lang w:val="sl-SI"/>
        </w:rPr>
        <w:t xml:space="preserve"> nas bo zanimal</w:t>
      </w:r>
      <w:r w:rsidR="00E02B0F" w:rsidRPr="001E5E0F">
        <w:rPr>
          <w:i/>
          <w:sz w:val="20"/>
          <w:lang w:val="sl-SI"/>
        </w:rPr>
        <w:t>a dinamika</w:t>
      </w:r>
      <w:r w:rsidR="000E351F" w:rsidRPr="001E5E0F">
        <w:rPr>
          <w:i/>
          <w:sz w:val="20"/>
          <w:lang w:val="sl-SI"/>
        </w:rPr>
        <w:t xml:space="preserve"> </w:t>
      </w:r>
      <w:r w:rsidRPr="001E5E0F">
        <w:rPr>
          <w:i/>
          <w:sz w:val="20"/>
          <w:lang w:val="sl-SI"/>
        </w:rPr>
        <w:t>zastopanost</w:t>
      </w:r>
      <w:r w:rsidR="00E02B0F" w:rsidRPr="001E5E0F">
        <w:rPr>
          <w:i/>
          <w:sz w:val="20"/>
          <w:lang w:val="sl-SI"/>
        </w:rPr>
        <w:t>i</w:t>
      </w:r>
      <w:r w:rsidRPr="001E5E0F">
        <w:rPr>
          <w:i/>
          <w:sz w:val="20"/>
          <w:lang w:val="sl-SI"/>
        </w:rPr>
        <w:t xml:space="preserve"> žensk</w:t>
      </w:r>
      <w:r w:rsidR="00E02B0F" w:rsidRPr="001E5E0F">
        <w:rPr>
          <w:i/>
          <w:sz w:val="20"/>
          <w:lang w:val="sl-SI"/>
        </w:rPr>
        <w:t xml:space="preserve"> v parlamentu in značilnosti njihove rabe jezika</w:t>
      </w:r>
      <w:r w:rsidR="00122220" w:rsidRPr="001E5E0F">
        <w:rPr>
          <w:i/>
          <w:sz w:val="20"/>
          <w:lang w:val="sl-SI"/>
        </w:rPr>
        <w:t>,</w:t>
      </w:r>
      <w:r w:rsidR="001B1035" w:rsidRPr="001E5E0F">
        <w:rPr>
          <w:i/>
          <w:sz w:val="20"/>
          <w:lang w:val="sl-SI"/>
        </w:rPr>
        <w:t xml:space="preserve"> bomo </w:t>
      </w:r>
      <w:r w:rsidR="00E02B0F" w:rsidRPr="001E5E0F">
        <w:rPr>
          <w:i/>
          <w:sz w:val="20"/>
          <w:lang w:val="sl-SI"/>
        </w:rPr>
        <w:t>pokazali vrednost</w:t>
      </w:r>
      <w:r w:rsidR="00E80DE8" w:rsidRPr="001E5E0F">
        <w:rPr>
          <w:i/>
          <w:sz w:val="20"/>
          <w:lang w:val="sl-SI"/>
        </w:rPr>
        <w:t xml:space="preserve"> </w:t>
      </w:r>
      <w:r w:rsidR="001B1035" w:rsidRPr="001E5E0F">
        <w:rPr>
          <w:i/>
          <w:sz w:val="20"/>
          <w:lang w:val="sl-SI"/>
        </w:rPr>
        <w:t>bogato označen</w:t>
      </w:r>
      <w:r w:rsidR="00E80DE8" w:rsidRPr="001E5E0F">
        <w:rPr>
          <w:i/>
          <w:sz w:val="20"/>
          <w:lang w:val="sl-SI"/>
        </w:rPr>
        <w:t>ega</w:t>
      </w:r>
      <w:r w:rsidR="001B1035" w:rsidRPr="001E5E0F">
        <w:rPr>
          <w:i/>
          <w:sz w:val="20"/>
          <w:lang w:val="sl-SI"/>
        </w:rPr>
        <w:t xml:space="preserve"> diahron</w:t>
      </w:r>
      <w:r w:rsidR="00E80DE8" w:rsidRPr="001E5E0F">
        <w:rPr>
          <w:i/>
          <w:sz w:val="20"/>
          <w:lang w:val="sl-SI"/>
        </w:rPr>
        <w:t>ega</w:t>
      </w:r>
      <w:r w:rsidR="001B1035" w:rsidRPr="001E5E0F">
        <w:rPr>
          <w:i/>
          <w:sz w:val="20"/>
          <w:lang w:val="sl-SI"/>
        </w:rPr>
        <w:t xml:space="preserve"> korpus</w:t>
      </w:r>
      <w:r w:rsidR="00E80DE8" w:rsidRPr="001E5E0F">
        <w:rPr>
          <w:i/>
          <w:sz w:val="20"/>
          <w:lang w:val="sl-SI"/>
        </w:rPr>
        <w:t>a</w:t>
      </w:r>
      <w:r w:rsidR="001B1035" w:rsidRPr="001E5E0F">
        <w:rPr>
          <w:i/>
          <w:sz w:val="20"/>
          <w:lang w:val="sl-SI"/>
        </w:rPr>
        <w:t xml:space="preserve"> slovenskih parlamentarnih razprav</w:t>
      </w:r>
      <w:r w:rsidR="00E80DE8" w:rsidRPr="001E5E0F">
        <w:rPr>
          <w:i/>
          <w:sz w:val="20"/>
          <w:lang w:val="sl-SI"/>
        </w:rPr>
        <w:t xml:space="preserve"> za digitalno humanistiko in družboslovje</w:t>
      </w:r>
      <w:r w:rsidRPr="001E5E0F">
        <w:rPr>
          <w:i/>
          <w:sz w:val="20"/>
          <w:lang w:val="sl-SI"/>
        </w:rPr>
        <w:t>.</w:t>
      </w:r>
    </w:p>
    <w:p w14:paraId="39934A82" w14:textId="6468A2A0" w:rsidR="00145C84" w:rsidRPr="001E5E0F" w:rsidRDefault="00543014" w:rsidP="001D7B57">
      <w:pPr>
        <w:pStyle w:val="NaslovTOC"/>
        <w:numPr>
          <w:ilvl w:val="0"/>
          <w:numId w:val="0"/>
        </w:numPr>
        <w:spacing w:line="360" w:lineRule="auto"/>
        <w:ind w:left="432" w:hanging="432"/>
        <w:rPr>
          <w:rFonts w:ascii="Times New Roman" w:eastAsia="Times New Roman" w:hAnsi="Times New Roman" w:cs="Times New Roman"/>
          <w:i/>
          <w:color w:val="auto"/>
          <w:sz w:val="20"/>
          <w:szCs w:val="24"/>
          <w:lang w:eastAsia="en-US"/>
        </w:rPr>
      </w:pPr>
      <w:r w:rsidRPr="00651993">
        <w:rPr>
          <w:i/>
        </w:rPr>
        <w:tab/>
      </w:r>
      <w:r w:rsidR="00145C84" w:rsidRPr="001E5E0F">
        <w:rPr>
          <w:rFonts w:ascii="Times New Roman" w:eastAsia="Times New Roman" w:hAnsi="Times New Roman" w:cs="Times New Roman"/>
          <w:i/>
          <w:color w:val="auto"/>
          <w:sz w:val="20"/>
          <w:szCs w:val="24"/>
          <w:lang w:eastAsia="en-US"/>
        </w:rPr>
        <w:t>Ključne bes</w:t>
      </w:r>
      <w:r w:rsidR="00D72021">
        <w:rPr>
          <w:rFonts w:ascii="Times New Roman" w:eastAsia="Times New Roman" w:hAnsi="Times New Roman" w:cs="Times New Roman"/>
          <w:i/>
          <w:color w:val="auto"/>
          <w:sz w:val="20"/>
          <w:szCs w:val="24"/>
          <w:lang w:eastAsia="en-US"/>
        </w:rPr>
        <w:t>e</w:t>
      </w:r>
      <w:r w:rsidR="00145C84" w:rsidRPr="001E5E0F">
        <w:rPr>
          <w:rFonts w:ascii="Times New Roman" w:eastAsia="Times New Roman" w:hAnsi="Times New Roman" w:cs="Times New Roman"/>
          <w:i/>
          <w:color w:val="auto"/>
          <w:sz w:val="20"/>
          <w:szCs w:val="24"/>
          <w:lang w:eastAsia="en-US"/>
        </w:rPr>
        <w:t>de: parlamentarne razprave, parlamentarni korpusi, jezik in spol, digitalna humanistika</w:t>
      </w:r>
    </w:p>
    <w:p w14:paraId="17433990" w14:textId="0A1FA533" w:rsidR="00145C84" w:rsidRPr="00651993" w:rsidRDefault="00145C84" w:rsidP="001E5E0F"/>
    <w:p w14:paraId="4868FAD7" w14:textId="2A925F9E" w:rsidR="00543014" w:rsidRPr="00651993" w:rsidRDefault="00543014" w:rsidP="001E5E0F">
      <w:pPr>
        <w:rPr>
          <w:i/>
          <w:sz w:val="20"/>
          <w:szCs w:val="20"/>
        </w:rPr>
      </w:pPr>
    </w:p>
    <w:p w14:paraId="045C3C27" w14:textId="77777777" w:rsidR="00543014" w:rsidRPr="00651993" w:rsidRDefault="00543014" w:rsidP="001E5E0F">
      <w:pPr>
        <w:ind w:firstLine="432"/>
        <w:rPr>
          <w:i/>
          <w:sz w:val="20"/>
          <w:szCs w:val="20"/>
        </w:rPr>
      </w:pPr>
    </w:p>
    <w:p w14:paraId="21C9E5BF" w14:textId="69EAEE51" w:rsidR="00543014" w:rsidRPr="00651993" w:rsidRDefault="00543014" w:rsidP="00543014">
      <w:pPr>
        <w:spacing w:line="360" w:lineRule="auto"/>
        <w:jc w:val="center"/>
        <w:rPr>
          <w:bCs/>
          <w:i/>
          <w:lang w:val="sl-SI"/>
        </w:rPr>
      </w:pPr>
      <w:r w:rsidRPr="00651993">
        <w:rPr>
          <w:bCs/>
          <w:i/>
          <w:lang w:val="sl-SI"/>
        </w:rPr>
        <w:t>ABSTRACT</w:t>
      </w:r>
    </w:p>
    <w:p w14:paraId="0760F024" w14:textId="4F166775" w:rsidR="0035738A" w:rsidRPr="0035738A" w:rsidRDefault="0035738A" w:rsidP="0035738A">
      <w:pPr>
        <w:jc w:val="center"/>
        <w:rPr>
          <w:i/>
        </w:rPr>
      </w:pPr>
      <w:r w:rsidRPr="0035738A">
        <w:rPr>
          <w:i/>
        </w:rPr>
        <w:t>"FIRST, I’M A FEMALE POLITICIAN, NOT A MALE ONE, AND SECOND …”</w:t>
      </w:r>
    </w:p>
    <w:p w14:paraId="2CE9457C" w14:textId="720F891F" w:rsidR="0035738A" w:rsidRPr="0035738A" w:rsidRDefault="0035738A" w:rsidP="0035738A">
      <w:pPr>
        <w:jc w:val="center"/>
        <w:rPr>
          <w:i/>
        </w:rPr>
      </w:pPr>
      <w:r w:rsidRPr="0035738A">
        <w:rPr>
          <w:i/>
        </w:rPr>
        <w:t>A CORPUS APPROACH TO PARLIAMENTARY DISCOURSE RESEARCH</w:t>
      </w:r>
    </w:p>
    <w:p w14:paraId="74C59B59" w14:textId="6607BE2E" w:rsidR="00543014" w:rsidRPr="00651993" w:rsidRDefault="00543014" w:rsidP="00543014">
      <w:pPr>
        <w:spacing w:line="360" w:lineRule="auto"/>
        <w:jc w:val="center"/>
        <w:rPr>
          <w:bCs/>
          <w:i/>
          <w:lang w:val="sl-SI"/>
        </w:rPr>
      </w:pPr>
    </w:p>
    <w:p w14:paraId="53AAAD42" w14:textId="77777777" w:rsidR="00502EE7" w:rsidRPr="00502EE7" w:rsidRDefault="00502EE7" w:rsidP="00502EE7">
      <w:pPr>
        <w:spacing w:line="360" w:lineRule="auto"/>
        <w:ind w:firstLine="432"/>
        <w:rPr>
          <w:i/>
          <w:sz w:val="20"/>
          <w:szCs w:val="22"/>
          <w:lang w:val="en-GB"/>
        </w:rPr>
      </w:pPr>
      <w:r w:rsidRPr="00502EE7">
        <w:rPr>
          <w:i/>
          <w:sz w:val="20"/>
          <w:szCs w:val="22"/>
          <w:lang w:val="en-GB"/>
        </w:rPr>
        <w:t>This tutorial shows how corpora can be used to investigate language use and communication practices in a specialized socio-cultural context of political discourse in order to explore socio-cultural phenomena. We will demonstrate the potential of a richly annotated diachronic corpus of Slovenian parliamentary debates for investigating the characteristics and dynamics of the representation of women and their language use in the Slovenian Parliament.</w:t>
      </w:r>
    </w:p>
    <w:p w14:paraId="5217D3C2" w14:textId="77777777" w:rsidR="00543014" w:rsidRPr="00651993" w:rsidRDefault="00543014" w:rsidP="00543014">
      <w:pPr>
        <w:spacing w:line="360" w:lineRule="auto"/>
        <w:jc w:val="center"/>
        <w:rPr>
          <w:bCs/>
          <w:i/>
          <w:lang w:val="sl-SI"/>
        </w:rPr>
      </w:pPr>
    </w:p>
    <w:p w14:paraId="7B11391D" w14:textId="22A739AC" w:rsidR="00145C84" w:rsidRPr="001E5E0F" w:rsidRDefault="00543014" w:rsidP="001E5E0F">
      <w:pPr>
        <w:ind w:firstLine="432"/>
        <w:rPr>
          <w:sz w:val="20"/>
        </w:rPr>
      </w:pPr>
      <w:r w:rsidRPr="00651993">
        <w:rPr>
          <w:i/>
          <w:sz w:val="20"/>
          <w:szCs w:val="20"/>
          <w:lang w:val="sl-SI"/>
        </w:rPr>
        <w:t xml:space="preserve">Keywords: </w:t>
      </w:r>
      <w:r w:rsidR="00AC4520" w:rsidRPr="001E5E0F">
        <w:rPr>
          <w:sz w:val="20"/>
          <w:lang w:val="sl-SI"/>
        </w:rPr>
        <w:t>Parliamentary proceedings, parliamentary corpora, language and gender, digital humanities</w:t>
      </w:r>
    </w:p>
    <w:p w14:paraId="16E1FED3" w14:textId="6A59675F" w:rsidR="00145C84" w:rsidRPr="00651993" w:rsidRDefault="00145C84" w:rsidP="001E5E0F">
      <w:pPr>
        <w:rPr>
          <w:lang w:val="sl-SI" w:eastAsia="sl-SI"/>
        </w:rPr>
      </w:pPr>
    </w:p>
    <w:p w14:paraId="0F424E22" w14:textId="03291F83" w:rsidR="0014036C" w:rsidRPr="00651993" w:rsidRDefault="0014036C" w:rsidP="001D7B57">
      <w:pPr>
        <w:spacing w:line="360" w:lineRule="auto"/>
        <w:rPr>
          <w:lang w:val="sl-SI"/>
        </w:rPr>
      </w:pPr>
    </w:p>
    <w:p w14:paraId="5BAA99CA" w14:textId="77777777" w:rsidR="008C03F8" w:rsidRPr="00651993" w:rsidRDefault="008C03F8" w:rsidP="001D7B57">
      <w:pPr>
        <w:spacing w:line="360" w:lineRule="auto"/>
        <w:rPr>
          <w:lang w:val="sl-SI"/>
        </w:rPr>
      </w:pPr>
    </w:p>
    <w:p w14:paraId="2A3BE8F7" w14:textId="1FADC8DB" w:rsidR="008B64C2" w:rsidRPr="00651993" w:rsidRDefault="008B64C2" w:rsidP="001E5E0F">
      <w:pPr>
        <w:pStyle w:val="Naslov1"/>
        <w:spacing w:line="360" w:lineRule="auto"/>
        <w:jc w:val="center"/>
        <w:rPr>
          <w:sz w:val="24"/>
          <w:szCs w:val="24"/>
          <w:lang w:val="sl-SI"/>
        </w:rPr>
      </w:pPr>
      <w:bookmarkStart w:id="0" w:name="_Toc57789620"/>
      <w:r w:rsidRPr="00651993">
        <w:rPr>
          <w:sz w:val="24"/>
          <w:szCs w:val="24"/>
          <w:lang w:val="sl-SI"/>
        </w:rPr>
        <w:t>Uvod</w:t>
      </w:r>
      <w:r w:rsidR="004D30F0" w:rsidRPr="00651993">
        <w:rPr>
          <w:rStyle w:val="Sprotnaopomba-sklic"/>
          <w:sz w:val="24"/>
          <w:szCs w:val="24"/>
          <w:lang w:val="sl-SI"/>
        </w:rPr>
        <w:footnoteReference w:id="3"/>
      </w:r>
      <w:bookmarkEnd w:id="0"/>
    </w:p>
    <w:p w14:paraId="59B63961" w14:textId="1A4C6D48" w:rsidR="008B64C2" w:rsidRPr="00651993" w:rsidRDefault="008B64C2" w:rsidP="001E5E0F">
      <w:pPr>
        <w:spacing w:line="360" w:lineRule="auto"/>
        <w:ind w:firstLine="432"/>
        <w:jc w:val="both"/>
        <w:rPr>
          <w:lang w:val="sl-SI"/>
        </w:rPr>
      </w:pPr>
      <w:r w:rsidRPr="00651993">
        <w:rPr>
          <w:lang w:val="sl-SI"/>
        </w:rPr>
        <w:t xml:space="preserve">V parlamentu se odvija glavnina političnih razprav, na podlagi katerih se oblikuje zakonodaja, ki </w:t>
      </w:r>
      <w:r w:rsidR="00C64C90" w:rsidRPr="00651993">
        <w:rPr>
          <w:lang w:val="sl-SI"/>
        </w:rPr>
        <w:t xml:space="preserve">nato </w:t>
      </w:r>
      <w:r w:rsidRPr="00651993">
        <w:rPr>
          <w:lang w:val="sl-SI"/>
        </w:rPr>
        <w:t xml:space="preserve">neposredno vpliva </w:t>
      </w:r>
      <w:r w:rsidR="00470B49" w:rsidRPr="00651993">
        <w:rPr>
          <w:lang w:val="sl-SI"/>
        </w:rPr>
        <w:t xml:space="preserve">na </w:t>
      </w:r>
      <w:r w:rsidRPr="00651993">
        <w:rPr>
          <w:lang w:val="sl-SI"/>
        </w:rPr>
        <w:t>vsakdanje življenje</w:t>
      </w:r>
      <w:r w:rsidR="00470B49" w:rsidRPr="00651993">
        <w:rPr>
          <w:lang w:val="sl-SI"/>
        </w:rPr>
        <w:t xml:space="preserve"> vseh prebivalcev</w:t>
      </w:r>
      <w:r w:rsidR="00ED17EC" w:rsidRPr="00651993">
        <w:rPr>
          <w:lang w:val="sl-SI"/>
        </w:rPr>
        <w:t xml:space="preserve"> </w:t>
      </w:r>
      <w:r w:rsidR="00EC2F10" w:rsidRPr="00651993">
        <w:rPr>
          <w:lang w:val="sl-SI"/>
        </w:rPr>
        <w:t xml:space="preserve">in prebivalk </w:t>
      </w:r>
      <w:r w:rsidR="00ED17EC" w:rsidRPr="00651993">
        <w:rPr>
          <w:lang w:val="sl-SI"/>
        </w:rPr>
        <w:lastRenderedPageBreak/>
        <w:t>določene države</w:t>
      </w:r>
      <w:r w:rsidRPr="00651993">
        <w:rPr>
          <w:lang w:val="sl-SI"/>
        </w:rPr>
        <w:t xml:space="preserve">. </w:t>
      </w:r>
      <w:r w:rsidR="00534716" w:rsidRPr="00651993">
        <w:rPr>
          <w:lang w:val="sl-SI"/>
        </w:rPr>
        <w:t xml:space="preserve">V parlamentarnem diskurzu se </w:t>
      </w:r>
      <w:r w:rsidR="00470B49" w:rsidRPr="00651993">
        <w:rPr>
          <w:lang w:val="sl-SI"/>
        </w:rPr>
        <w:t xml:space="preserve">tudi </w:t>
      </w:r>
      <w:r w:rsidRPr="00651993">
        <w:rPr>
          <w:lang w:val="sl-SI"/>
        </w:rPr>
        <w:t>odsevajo politični programi, ideološka stališča in institucionalne vloge poslank in poslancev, ki zastopajo interese državljanov</w:t>
      </w:r>
      <w:r w:rsidR="00EC2F10" w:rsidRPr="00651993">
        <w:rPr>
          <w:lang w:val="sl-SI"/>
        </w:rPr>
        <w:t xml:space="preserve"> in državljank</w:t>
      </w:r>
      <w:r w:rsidRPr="00651993">
        <w:rPr>
          <w:lang w:val="sl-SI"/>
        </w:rPr>
        <w:t>.</w:t>
      </w:r>
      <w:r w:rsidR="00307761" w:rsidRPr="00651993">
        <w:rPr>
          <w:rStyle w:val="Sprotnaopomba-sklic"/>
          <w:lang w:val="sl-SI"/>
        </w:rPr>
        <w:footnoteReference w:id="4"/>
      </w:r>
      <w:r w:rsidRPr="00651993">
        <w:rPr>
          <w:lang w:val="sl-SI"/>
        </w:rPr>
        <w:t xml:space="preserve"> </w:t>
      </w:r>
      <w:r w:rsidR="00534716" w:rsidRPr="00651993">
        <w:rPr>
          <w:lang w:val="sl-SI"/>
        </w:rPr>
        <w:t>Zato</w:t>
      </w:r>
      <w:r w:rsidRPr="00651993">
        <w:rPr>
          <w:lang w:val="sl-SI"/>
        </w:rPr>
        <w:t xml:space="preserve"> je parlamentarn</w:t>
      </w:r>
      <w:r w:rsidR="00C64C90" w:rsidRPr="00651993">
        <w:rPr>
          <w:lang w:val="sl-SI"/>
        </w:rPr>
        <w:t xml:space="preserve">i govor </w:t>
      </w:r>
      <w:r w:rsidRPr="00651993">
        <w:rPr>
          <w:lang w:val="sl-SI"/>
        </w:rPr>
        <w:t xml:space="preserve">vedno aktualen predmet </w:t>
      </w:r>
      <w:r w:rsidR="00470B49" w:rsidRPr="00651993">
        <w:rPr>
          <w:lang w:val="sl-SI"/>
        </w:rPr>
        <w:t>družboslovnih</w:t>
      </w:r>
      <w:r w:rsidRPr="00651993">
        <w:rPr>
          <w:lang w:val="sl-SI"/>
        </w:rPr>
        <w:t xml:space="preserve"> in humanističnih </w:t>
      </w:r>
      <w:r w:rsidR="00457D35" w:rsidRPr="00651993">
        <w:rPr>
          <w:lang w:val="sl-SI"/>
        </w:rPr>
        <w:t>raziskav</w:t>
      </w:r>
      <w:r w:rsidRPr="00651993">
        <w:rPr>
          <w:lang w:val="sl-SI"/>
        </w:rPr>
        <w:t>.</w:t>
      </w:r>
    </w:p>
    <w:p w14:paraId="0721034F" w14:textId="11C2E356" w:rsidR="008B64C2" w:rsidRPr="00651993" w:rsidRDefault="008B64C2" w:rsidP="001E5E0F">
      <w:pPr>
        <w:spacing w:line="360" w:lineRule="auto"/>
        <w:ind w:firstLine="432"/>
        <w:jc w:val="both"/>
        <w:rPr>
          <w:lang w:val="sl-SI"/>
        </w:rPr>
      </w:pPr>
      <w:r w:rsidRPr="00651993">
        <w:rPr>
          <w:lang w:val="sl-SI"/>
        </w:rPr>
        <w:t xml:space="preserve">Zapisi parlamentarnih sej so vse pogosteje dostopni v digitalni obliki, kar </w:t>
      </w:r>
      <w:r w:rsidR="007A44D3" w:rsidRPr="00651993">
        <w:rPr>
          <w:lang w:val="sl-SI"/>
        </w:rPr>
        <w:t xml:space="preserve">poenostavlja </w:t>
      </w:r>
      <w:r w:rsidRPr="00651993">
        <w:rPr>
          <w:lang w:val="sl-SI"/>
        </w:rPr>
        <w:t>njihovo združevanje v strukturirane jezikovne vire oziroma korpuse.</w:t>
      </w:r>
      <w:r w:rsidRPr="00651993">
        <w:rPr>
          <w:bCs/>
          <w:lang w:val="sl-SI"/>
        </w:rPr>
        <w:t xml:space="preserve"> </w:t>
      </w:r>
      <w:r w:rsidRPr="00651993">
        <w:rPr>
          <w:lang w:val="sl-SI"/>
        </w:rPr>
        <w:t xml:space="preserve">Ti so pogosto na voljo prek namenskih </w:t>
      </w:r>
      <w:r w:rsidR="00C64C90" w:rsidRPr="00651993">
        <w:rPr>
          <w:lang w:val="sl-SI"/>
        </w:rPr>
        <w:t xml:space="preserve">spletnih </w:t>
      </w:r>
      <w:r w:rsidRPr="00651993">
        <w:rPr>
          <w:lang w:val="sl-SI"/>
        </w:rPr>
        <w:t>orodij, ki jih imenujemo konkordančniki. Raziskovalci jih uporabljajo pri različnih jezikovnih, slogovnih, kulturnih, družbenih in političnih raziskavah</w:t>
      </w:r>
      <w:r w:rsidR="00307761" w:rsidRPr="00651993">
        <w:rPr>
          <w:lang w:val="sl-SI"/>
        </w:rPr>
        <w:t>.</w:t>
      </w:r>
      <w:r w:rsidR="00307761" w:rsidRPr="00651993">
        <w:rPr>
          <w:rStyle w:val="Sprotnaopomba-sklic"/>
          <w:lang w:val="sl-SI"/>
        </w:rPr>
        <w:footnoteReference w:id="5"/>
      </w:r>
      <w:r w:rsidRPr="00651993">
        <w:rPr>
          <w:lang w:val="sl-SI"/>
        </w:rPr>
        <w:t xml:space="preserve"> </w:t>
      </w:r>
    </w:p>
    <w:p w14:paraId="4B0C7EFF" w14:textId="1F4B097A" w:rsidR="008B64C2" w:rsidRPr="00651993" w:rsidRDefault="008B64C2" w:rsidP="001E5E0F">
      <w:pPr>
        <w:spacing w:line="360" w:lineRule="auto"/>
        <w:ind w:firstLine="432"/>
        <w:jc w:val="both"/>
        <w:rPr>
          <w:lang w:val="sl-SI"/>
        </w:rPr>
      </w:pPr>
      <w:r w:rsidRPr="00651993">
        <w:rPr>
          <w:lang w:val="sl-SI"/>
        </w:rPr>
        <w:t xml:space="preserve">Medtem ko so v jezikoslovju metode </w:t>
      </w:r>
      <w:r w:rsidR="00D26DDC" w:rsidRPr="00651993">
        <w:rPr>
          <w:lang w:val="sl-SI"/>
        </w:rPr>
        <w:t xml:space="preserve">korpusne analize </w:t>
      </w:r>
      <w:r w:rsidRPr="00651993">
        <w:rPr>
          <w:lang w:val="sl-SI"/>
        </w:rPr>
        <w:t>že dodobra uveljavljene</w:t>
      </w:r>
      <w:r w:rsidR="00307761" w:rsidRPr="00651993">
        <w:rPr>
          <w:rStyle w:val="Sprotnaopomba-sklic"/>
          <w:lang w:val="sl-SI"/>
        </w:rPr>
        <w:footnoteReference w:id="6"/>
      </w:r>
      <w:r w:rsidRPr="00651993">
        <w:rPr>
          <w:lang w:val="sl-SI"/>
        </w:rPr>
        <w:t xml:space="preserve"> </w:t>
      </w:r>
      <w:r w:rsidR="007A44D3" w:rsidRPr="00651993">
        <w:rPr>
          <w:lang w:val="sl-SI"/>
        </w:rPr>
        <w:t xml:space="preserve">in se </w:t>
      </w:r>
      <w:r w:rsidRPr="00651993">
        <w:rPr>
          <w:lang w:val="sl-SI"/>
        </w:rPr>
        <w:t xml:space="preserve">med drugim pogosto uporabljajo </w:t>
      </w:r>
      <w:r w:rsidR="007A44D3" w:rsidRPr="00651993">
        <w:rPr>
          <w:lang w:val="sl-SI"/>
        </w:rPr>
        <w:t xml:space="preserve">tudi </w:t>
      </w:r>
      <w:r w:rsidR="00C64C90" w:rsidRPr="00651993">
        <w:rPr>
          <w:lang w:val="sl-SI"/>
        </w:rPr>
        <w:t xml:space="preserve">za </w:t>
      </w:r>
      <w:r w:rsidR="00470B49" w:rsidRPr="00651993">
        <w:rPr>
          <w:lang w:val="sl-SI"/>
        </w:rPr>
        <w:t xml:space="preserve">sociolingvistično </w:t>
      </w:r>
      <w:r w:rsidR="00C64C90" w:rsidRPr="00651993">
        <w:rPr>
          <w:lang w:val="sl-SI"/>
        </w:rPr>
        <w:t>proučevanje</w:t>
      </w:r>
      <w:r w:rsidR="00470B49" w:rsidRPr="00651993">
        <w:rPr>
          <w:lang w:val="sl-SI"/>
        </w:rPr>
        <w:t xml:space="preserve"> spolno zaznamovanega jezika</w:t>
      </w:r>
      <w:r w:rsidR="00307761" w:rsidRPr="00651993">
        <w:rPr>
          <w:lang w:val="sl-SI"/>
        </w:rPr>
        <w:t>,</w:t>
      </w:r>
      <w:r w:rsidR="00307761" w:rsidRPr="00651993">
        <w:rPr>
          <w:rStyle w:val="Sprotnaopomba-sklic"/>
          <w:lang w:val="sl-SI"/>
        </w:rPr>
        <w:footnoteReference w:id="7"/>
      </w:r>
      <w:r w:rsidRPr="00651993">
        <w:rPr>
          <w:lang w:val="sl-SI"/>
        </w:rPr>
        <w:t xml:space="preserve"> </w:t>
      </w:r>
      <w:r w:rsidR="007A44D3" w:rsidRPr="00651993">
        <w:rPr>
          <w:lang w:val="sl-SI"/>
        </w:rPr>
        <w:t>so v drugih humanističnih in družboslovnih vedah</w:t>
      </w:r>
      <w:r w:rsidR="00470B49" w:rsidRPr="00651993">
        <w:rPr>
          <w:lang w:val="sl-SI"/>
        </w:rPr>
        <w:t>, kjer prav tako številne raziskave temeljijo na jezikovnem gradivu, še razmeroma redke</w:t>
      </w:r>
      <w:r w:rsidRPr="00651993">
        <w:rPr>
          <w:lang w:val="sl-SI"/>
        </w:rPr>
        <w:t xml:space="preserve">. V tem učnem gradivu zato </w:t>
      </w:r>
      <w:r w:rsidR="00E439F5" w:rsidRPr="00651993">
        <w:rPr>
          <w:lang w:val="sl-SI"/>
        </w:rPr>
        <w:t xml:space="preserve">prikazujemo </w:t>
      </w:r>
      <w:r w:rsidR="007A44D3" w:rsidRPr="00651993">
        <w:rPr>
          <w:lang w:val="sl-SI"/>
        </w:rPr>
        <w:t>potencial</w:t>
      </w:r>
      <w:r w:rsidRPr="00651993">
        <w:rPr>
          <w:lang w:val="sl-SI"/>
        </w:rPr>
        <w:t xml:space="preserve"> bogato označenih jezikovnih korpusov </w:t>
      </w:r>
      <w:r w:rsidR="00E439F5" w:rsidRPr="00651993">
        <w:rPr>
          <w:lang w:val="sl-SI"/>
        </w:rPr>
        <w:t xml:space="preserve">in konkordančnikov </w:t>
      </w:r>
      <w:r w:rsidRPr="00651993">
        <w:rPr>
          <w:lang w:val="sl-SI"/>
        </w:rPr>
        <w:t xml:space="preserve">za raziskave </w:t>
      </w:r>
      <w:r w:rsidR="00C64C90" w:rsidRPr="00651993">
        <w:rPr>
          <w:lang w:val="sl-SI"/>
        </w:rPr>
        <w:t>družbenokulturnih</w:t>
      </w:r>
      <w:r w:rsidRPr="00651993">
        <w:rPr>
          <w:lang w:val="sl-SI"/>
        </w:rPr>
        <w:t xml:space="preserve"> </w:t>
      </w:r>
      <w:r w:rsidR="00C64C90" w:rsidRPr="00651993">
        <w:rPr>
          <w:lang w:val="sl-SI"/>
        </w:rPr>
        <w:t>pojavov</w:t>
      </w:r>
      <w:r w:rsidRPr="00651993">
        <w:rPr>
          <w:lang w:val="sl-SI"/>
        </w:rPr>
        <w:t>, ki se odražajo v rabi jezika</w:t>
      </w:r>
      <w:r w:rsidR="00E439F5" w:rsidRPr="00651993">
        <w:rPr>
          <w:lang w:val="sl-SI"/>
        </w:rPr>
        <w:t>. Z</w:t>
      </w:r>
      <w:r w:rsidR="00D72B7F" w:rsidRPr="00651993">
        <w:rPr>
          <w:lang w:val="sl-SI"/>
        </w:rPr>
        <w:t xml:space="preserve">a oblikovanje natančnih kvantitativnih poizvedb o jezikovnih podatkih uporabimo dragocene </w:t>
      </w:r>
      <w:r w:rsidRPr="00651993">
        <w:rPr>
          <w:lang w:val="sl-SI"/>
        </w:rPr>
        <w:t xml:space="preserve">metapodatke o </w:t>
      </w:r>
      <w:r w:rsidR="00ED17EC" w:rsidRPr="00651993">
        <w:rPr>
          <w:lang w:val="sl-SI"/>
        </w:rPr>
        <w:t xml:space="preserve">poslankah in </w:t>
      </w:r>
      <w:r w:rsidR="00D72B7F" w:rsidRPr="00651993">
        <w:rPr>
          <w:lang w:val="sl-SI"/>
        </w:rPr>
        <w:t>poslancih in njihovih govorih</w:t>
      </w:r>
      <w:r w:rsidRPr="00651993">
        <w:rPr>
          <w:lang w:val="sl-SI"/>
        </w:rPr>
        <w:t xml:space="preserve">, </w:t>
      </w:r>
      <w:r w:rsidR="00D72B7F" w:rsidRPr="00651993">
        <w:rPr>
          <w:lang w:val="sl-SI"/>
        </w:rPr>
        <w:t xml:space="preserve">rezultate pa nato še </w:t>
      </w:r>
      <w:r w:rsidRPr="00651993">
        <w:rPr>
          <w:lang w:val="sl-SI"/>
        </w:rPr>
        <w:t>nadgradimo z ročno kvalitativno analizo</w:t>
      </w:r>
      <w:r w:rsidR="0095031F" w:rsidRPr="00651993">
        <w:rPr>
          <w:lang w:val="sl-SI"/>
        </w:rPr>
        <w:t>, s katero pridobimo podroben vpogled v kontekst in zagotovimo ustrezno interpretacijo</w:t>
      </w:r>
      <w:r w:rsidRPr="00651993">
        <w:rPr>
          <w:lang w:val="sl-SI"/>
        </w:rPr>
        <w:t>.</w:t>
      </w:r>
    </w:p>
    <w:p w14:paraId="3970D368" w14:textId="1CB7613E" w:rsidR="008B64C2" w:rsidRPr="00651993" w:rsidRDefault="008B64C2" w:rsidP="001E5E0F">
      <w:pPr>
        <w:spacing w:line="360" w:lineRule="auto"/>
        <w:ind w:firstLine="432"/>
        <w:jc w:val="both"/>
        <w:rPr>
          <w:lang w:val="sl-SI"/>
        </w:rPr>
      </w:pPr>
      <w:r w:rsidRPr="00651993">
        <w:rPr>
          <w:lang w:val="sl-SI"/>
        </w:rPr>
        <w:t xml:space="preserve">S tem učnim gradivom želimo prikazati </w:t>
      </w:r>
      <w:r w:rsidR="00137EE7" w:rsidRPr="00651993">
        <w:rPr>
          <w:lang w:val="sl-SI"/>
        </w:rPr>
        <w:t xml:space="preserve">možnosti, ki jih </w:t>
      </w:r>
      <w:r w:rsidR="00651993">
        <w:rPr>
          <w:lang w:val="sl-SI"/>
        </w:rPr>
        <w:t xml:space="preserve">raziskovalkam in </w:t>
      </w:r>
      <w:r w:rsidR="00137EE7" w:rsidRPr="00651993">
        <w:rPr>
          <w:lang w:val="sl-SI"/>
        </w:rPr>
        <w:t xml:space="preserve">raziskovalcem brez programerskih znanj ponujajo obsežne zbirke </w:t>
      </w:r>
      <w:r w:rsidR="0095031F" w:rsidRPr="00651993">
        <w:rPr>
          <w:lang w:val="sl-SI"/>
        </w:rPr>
        <w:t xml:space="preserve">parlamentarnih razprav </w:t>
      </w:r>
      <w:r w:rsidR="00137EE7" w:rsidRPr="00651993">
        <w:rPr>
          <w:lang w:val="sl-SI"/>
        </w:rPr>
        <w:t>in konkordančniki</w:t>
      </w:r>
      <w:r w:rsidRPr="00651993">
        <w:rPr>
          <w:lang w:val="sl-SI"/>
        </w:rPr>
        <w:t xml:space="preserve">. To učno gradivo </w:t>
      </w:r>
      <w:r w:rsidR="00137EE7" w:rsidRPr="00651993">
        <w:rPr>
          <w:lang w:val="sl-SI"/>
        </w:rPr>
        <w:t xml:space="preserve">je primerno tudi za </w:t>
      </w:r>
      <w:r w:rsidR="00651993">
        <w:rPr>
          <w:lang w:val="sl-SI"/>
        </w:rPr>
        <w:t xml:space="preserve">uporabnice in </w:t>
      </w:r>
      <w:r w:rsidR="00137EE7" w:rsidRPr="00651993">
        <w:rPr>
          <w:lang w:val="sl-SI"/>
        </w:rPr>
        <w:t xml:space="preserve">uporabnike brez </w:t>
      </w:r>
      <w:r w:rsidRPr="00651993">
        <w:rPr>
          <w:lang w:val="sl-SI"/>
        </w:rPr>
        <w:t xml:space="preserve">izkušenj z uporabo jezikovnih korpusov </w:t>
      </w:r>
      <w:r w:rsidR="00137EE7" w:rsidRPr="00651993">
        <w:rPr>
          <w:lang w:val="sl-SI"/>
        </w:rPr>
        <w:t xml:space="preserve">in </w:t>
      </w:r>
      <w:r w:rsidRPr="00651993">
        <w:rPr>
          <w:lang w:val="sl-SI"/>
        </w:rPr>
        <w:t xml:space="preserve">orodij za </w:t>
      </w:r>
      <w:r w:rsidR="00137EE7" w:rsidRPr="00651993">
        <w:rPr>
          <w:lang w:val="sl-SI"/>
        </w:rPr>
        <w:t>iskanje po njih</w:t>
      </w:r>
      <w:r w:rsidRPr="00651993">
        <w:rPr>
          <w:lang w:val="sl-SI"/>
        </w:rPr>
        <w:t xml:space="preserve">. </w:t>
      </w:r>
      <w:r w:rsidR="00C64C90" w:rsidRPr="00651993">
        <w:rPr>
          <w:lang w:val="sl-SI"/>
        </w:rPr>
        <w:t xml:space="preserve">Gradivo temelji na </w:t>
      </w:r>
      <w:hyperlink r:id="rId8" w:history="1">
        <w:r w:rsidRPr="001E5E0F">
          <w:rPr>
            <w:rStyle w:val="Hiperpovezava"/>
            <w:color w:val="auto"/>
            <w:u w:val="none"/>
            <w:lang w:val="sl-SI"/>
          </w:rPr>
          <w:t>korpus</w:t>
        </w:r>
        <w:r w:rsidR="00C64C90" w:rsidRPr="001E5E0F">
          <w:rPr>
            <w:rStyle w:val="Hiperpovezava"/>
            <w:color w:val="auto"/>
            <w:u w:val="none"/>
            <w:lang w:val="sl-SI"/>
          </w:rPr>
          <w:t>u</w:t>
        </w:r>
        <w:r w:rsidRPr="001E5E0F">
          <w:rPr>
            <w:rStyle w:val="Hiperpovezava"/>
            <w:color w:val="auto"/>
            <w:u w:val="none"/>
            <w:lang w:val="sl-SI"/>
          </w:rPr>
          <w:t xml:space="preserve"> siParl 2.0</w:t>
        </w:r>
      </w:hyperlink>
      <w:r w:rsidRPr="00651993">
        <w:rPr>
          <w:lang w:val="sl-SI"/>
        </w:rPr>
        <w:t>,</w:t>
      </w:r>
      <w:r w:rsidR="005C6E9F" w:rsidRPr="00651993">
        <w:rPr>
          <w:rStyle w:val="Sprotnaopomba-sklic"/>
          <w:lang w:val="sl-SI"/>
        </w:rPr>
        <w:footnoteReference w:id="8"/>
      </w:r>
      <w:r w:rsidRPr="00651993">
        <w:rPr>
          <w:lang w:val="sl-SI"/>
        </w:rPr>
        <w:t xml:space="preserve"> ki vsebuje parlamentarne razprave Državnega zbora Republike Slovenije od leta 1990 do 2018.</w:t>
      </w:r>
    </w:p>
    <w:p w14:paraId="386AFD4C" w14:textId="027CC04A" w:rsidR="008B64C2" w:rsidRPr="00651993" w:rsidRDefault="00EC2F10" w:rsidP="001E5E0F">
      <w:pPr>
        <w:pStyle w:val="Naslov1"/>
        <w:spacing w:line="360" w:lineRule="auto"/>
        <w:jc w:val="center"/>
        <w:rPr>
          <w:sz w:val="24"/>
          <w:szCs w:val="24"/>
          <w:lang w:val="sl-SI"/>
        </w:rPr>
      </w:pPr>
      <w:bookmarkStart w:id="80" w:name="_Toc57789621"/>
      <w:r w:rsidRPr="00651993">
        <w:rPr>
          <w:sz w:val="24"/>
          <w:szCs w:val="24"/>
          <w:lang w:val="sl-SI"/>
        </w:rPr>
        <w:t>Kako uporabljati učno gradivo</w:t>
      </w:r>
      <w:bookmarkEnd w:id="80"/>
    </w:p>
    <w:p w14:paraId="1445E3AC" w14:textId="6436BF64" w:rsidR="008B64C2" w:rsidRPr="00651993" w:rsidRDefault="008B64C2" w:rsidP="001E5E0F">
      <w:pPr>
        <w:spacing w:line="360" w:lineRule="auto"/>
        <w:ind w:firstLine="432"/>
        <w:jc w:val="both"/>
        <w:rPr>
          <w:lang w:val="sl-SI"/>
        </w:rPr>
      </w:pPr>
      <w:r w:rsidRPr="00651993">
        <w:rPr>
          <w:lang w:val="sl-SI"/>
        </w:rPr>
        <w:t xml:space="preserve">V </w:t>
      </w:r>
      <w:r w:rsidR="003265C6" w:rsidRPr="00651993">
        <w:rPr>
          <w:lang w:val="sl-SI"/>
        </w:rPr>
        <w:t xml:space="preserve">tem </w:t>
      </w:r>
      <w:r w:rsidRPr="00651993">
        <w:rPr>
          <w:lang w:val="sl-SI"/>
        </w:rPr>
        <w:t xml:space="preserve">gradivu najprej predstavimo osnove korpusnega jezikoslovja in </w:t>
      </w:r>
      <w:r w:rsidR="00470B49" w:rsidRPr="00651993">
        <w:rPr>
          <w:lang w:val="sl-SI"/>
        </w:rPr>
        <w:t xml:space="preserve">korpusne </w:t>
      </w:r>
      <w:r w:rsidRPr="00651993">
        <w:rPr>
          <w:lang w:val="sl-SI"/>
        </w:rPr>
        <w:t xml:space="preserve">analize, čemur sledi uvod v značilnosti specializiranih korpusov parlamentarnih razprav in jedrnat </w:t>
      </w:r>
      <w:r w:rsidRPr="00651993">
        <w:rPr>
          <w:lang w:val="sl-SI"/>
        </w:rPr>
        <w:lastRenderedPageBreak/>
        <w:t>pregled raziskav s področja jezik</w:t>
      </w:r>
      <w:r w:rsidR="003265C6" w:rsidRPr="00651993">
        <w:rPr>
          <w:lang w:val="sl-SI"/>
        </w:rPr>
        <w:t>a</w:t>
      </w:r>
      <w:r w:rsidRPr="00651993">
        <w:rPr>
          <w:lang w:val="sl-SI"/>
        </w:rPr>
        <w:t xml:space="preserve"> in spol</w:t>
      </w:r>
      <w:r w:rsidR="003265C6" w:rsidRPr="00651993">
        <w:rPr>
          <w:lang w:val="sl-SI"/>
        </w:rPr>
        <w:t>a</w:t>
      </w:r>
      <w:r w:rsidRPr="00651993">
        <w:rPr>
          <w:lang w:val="sl-SI"/>
        </w:rPr>
        <w:t xml:space="preserve">. Drugi del učnega gradiva je namenjen praktičnemu prikazu </w:t>
      </w:r>
      <w:r w:rsidR="00470B49" w:rsidRPr="00651993">
        <w:rPr>
          <w:lang w:val="sl-SI"/>
        </w:rPr>
        <w:t>najbolj razširjenih tehnik</w:t>
      </w:r>
      <w:r w:rsidR="00D26DDC" w:rsidRPr="00651993">
        <w:rPr>
          <w:lang w:val="sl-SI"/>
        </w:rPr>
        <w:t xml:space="preserve"> korpusne analize</w:t>
      </w:r>
      <w:r w:rsidRPr="00651993">
        <w:rPr>
          <w:lang w:val="sl-SI"/>
        </w:rPr>
        <w:t xml:space="preserve">, kot so </w:t>
      </w:r>
      <w:r w:rsidR="00356B43" w:rsidRPr="00651993">
        <w:rPr>
          <w:lang w:val="sl-SI"/>
        </w:rPr>
        <w:t>konkordančni nizi</w:t>
      </w:r>
      <w:r w:rsidRPr="00651993">
        <w:rPr>
          <w:lang w:val="sl-SI"/>
        </w:rPr>
        <w:t>, frekvenčni seznami, ključne besed</w:t>
      </w:r>
      <w:r w:rsidR="00470B49" w:rsidRPr="00651993">
        <w:rPr>
          <w:lang w:val="sl-SI"/>
        </w:rPr>
        <w:t>e</w:t>
      </w:r>
      <w:r w:rsidRPr="00651993">
        <w:rPr>
          <w:lang w:val="sl-SI"/>
        </w:rPr>
        <w:t xml:space="preserve"> in kolokacije. </w:t>
      </w:r>
      <w:r w:rsidR="00470B49" w:rsidRPr="00651993">
        <w:rPr>
          <w:lang w:val="sl-SI"/>
        </w:rPr>
        <w:t xml:space="preserve">Predstavljene tehnike </w:t>
      </w:r>
      <w:r w:rsidRPr="00651993">
        <w:rPr>
          <w:lang w:val="sl-SI"/>
        </w:rPr>
        <w:t xml:space="preserve">uporabimo </w:t>
      </w:r>
      <w:r w:rsidR="003265C6" w:rsidRPr="00651993">
        <w:rPr>
          <w:lang w:val="sl-SI"/>
        </w:rPr>
        <w:t>za</w:t>
      </w:r>
      <w:r w:rsidRPr="00651993">
        <w:rPr>
          <w:lang w:val="sl-SI"/>
        </w:rPr>
        <w:t xml:space="preserve"> raziskovanj</w:t>
      </w:r>
      <w:r w:rsidR="003265C6" w:rsidRPr="00651993">
        <w:rPr>
          <w:lang w:val="sl-SI"/>
        </w:rPr>
        <w:t>e</w:t>
      </w:r>
      <w:r w:rsidRPr="00651993">
        <w:rPr>
          <w:lang w:val="sl-SI"/>
        </w:rPr>
        <w:t xml:space="preserve"> </w:t>
      </w:r>
      <w:r w:rsidR="003E59D7" w:rsidRPr="00651993">
        <w:rPr>
          <w:lang w:val="sl-SI"/>
        </w:rPr>
        <w:t>zastopanosti žensk</w:t>
      </w:r>
      <w:r w:rsidR="00165DD8" w:rsidRPr="00651993">
        <w:rPr>
          <w:lang w:val="sl-SI"/>
        </w:rPr>
        <w:t xml:space="preserve"> v slovenskem parlamentu</w:t>
      </w:r>
      <w:r w:rsidR="00122220" w:rsidRPr="00651993">
        <w:rPr>
          <w:lang w:val="sl-SI"/>
        </w:rPr>
        <w:t>, njihov</w:t>
      </w:r>
      <w:r w:rsidR="00ED17EC" w:rsidRPr="00651993">
        <w:rPr>
          <w:lang w:val="sl-SI"/>
        </w:rPr>
        <w:t>ih</w:t>
      </w:r>
      <w:r w:rsidR="00122220" w:rsidRPr="00651993">
        <w:rPr>
          <w:lang w:val="sl-SI"/>
        </w:rPr>
        <w:t xml:space="preserve"> interes</w:t>
      </w:r>
      <w:r w:rsidR="003E59D7" w:rsidRPr="00651993">
        <w:rPr>
          <w:lang w:val="sl-SI"/>
        </w:rPr>
        <w:t>n</w:t>
      </w:r>
      <w:r w:rsidR="00ED17EC" w:rsidRPr="00651993">
        <w:rPr>
          <w:lang w:val="sl-SI"/>
        </w:rPr>
        <w:t>ih</w:t>
      </w:r>
      <w:r w:rsidR="003E59D7" w:rsidRPr="00651993">
        <w:rPr>
          <w:lang w:val="sl-SI"/>
        </w:rPr>
        <w:t xml:space="preserve"> področ</w:t>
      </w:r>
      <w:r w:rsidR="00ED17EC" w:rsidRPr="00651993">
        <w:rPr>
          <w:lang w:val="sl-SI"/>
        </w:rPr>
        <w:t>i</w:t>
      </w:r>
      <w:r w:rsidR="003E59D7" w:rsidRPr="00651993">
        <w:rPr>
          <w:lang w:val="sl-SI"/>
        </w:rPr>
        <w:t xml:space="preserve">j in </w:t>
      </w:r>
      <w:r w:rsidR="00165DD8" w:rsidRPr="00651993">
        <w:rPr>
          <w:lang w:val="sl-SI"/>
        </w:rPr>
        <w:t>govora o ženskah</w:t>
      </w:r>
      <w:r w:rsidR="004958F0" w:rsidRPr="00651993">
        <w:rPr>
          <w:lang w:val="sl-SI"/>
        </w:rPr>
        <w:t xml:space="preserve">, pri čemer v analizo vključimo primerjavo </w:t>
      </w:r>
      <w:r w:rsidR="00EC2F10" w:rsidRPr="00651993">
        <w:rPr>
          <w:lang w:val="sl-SI"/>
        </w:rPr>
        <w:t>z značilnostmi, ki veljajo za p</w:t>
      </w:r>
      <w:r w:rsidR="004958F0" w:rsidRPr="00651993">
        <w:rPr>
          <w:lang w:val="sl-SI"/>
        </w:rPr>
        <w:t>oslanc</w:t>
      </w:r>
      <w:r w:rsidR="00EC2F10" w:rsidRPr="00651993">
        <w:rPr>
          <w:lang w:val="sl-SI"/>
        </w:rPr>
        <w:t>e</w:t>
      </w:r>
      <w:r w:rsidR="004958F0" w:rsidRPr="00651993">
        <w:rPr>
          <w:lang w:val="sl-SI"/>
        </w:rPr>
        <w:t xml:space="preserve"> </w:t>
      </w:r>
      <w:r w:rsidR="00651993">
        <w:rPr>
          <w:lang w:val="sl-SI"/>
        </w:rPr>
        <w:t>oziroma</w:t>
      </w:r>
      <w:r w:rsidR="004958F0" w:rsidRPr="00651993">
        <w:rPr>
          <w:lang w:val="sl-SI"/>
        </w:rPr>
        <w:t xml:space="preserve"> skozi čas.</w:t>
      </w:r>
    </w:p>
    <w:p w14:paraId="583C003F" w14:textId="1C1FE783" w:rsidR="008B64C2" w:rsidRPr="00651993" w:rsidRDefault="008B64C2" w:rsidP="002C2B4D">
      <w:pPr>
        <w:spacing w:line="360" w:lineRule="auto"/>
        <w:ind w:firstLine="432"/>
        <w:jc w:val="both"/>
        <w:rPr>
          <w:lang w:val="sl-SI"/>
        </w:rPr>
      </w:pPr>
      <w:r w:rsidRPr="00651993">
        <w:rPr>
          <w:lang w:val="sl-SI"/>
        </w:rPr>
        <w:t xml:space="preserve">Vsi viri in orodja, uporabljeni v tem gradivu, so brezplačno na voljo v spletu. Za iskanje po korpusu </w:t>
      </w:r>
      <w:r w:rsidR="00C1267B" w:rsidRPr="00502EE7">
        <w:rPr>
          <w:lang w:val="sl-SI"/>
        </w:rPr>
        <w:t>uporabljamo</w:t>
      </w:r>
      <w:r w:rsidRPr="00502EE7">
        <w:rPr>
          <w:lang w:val="sl-SI"/>
        </w:rPr>
        <w:t xml:space="preserve"> </w:t>
      </w:r>
      <w:hyperlink r:id="rId9" w:history="1">
        <w:r w:rsidR="00227D3F" w:rsidRPr="00502EE7">
          <w:rPr>
            <w:rStyle w:val="Hiperpovezava"/>
            <w:color w:val="auto"/>
            <w:u w:val="none"/>
            <w:lang w:val="sl-SI"/>
          </w:rPr>
          <w:t>N</w:t>
        </w:r>
        <w:r w:rsidRPr="00502EE7">
          <w:rPr>
            <w:rStyle w:val="Hiperpovezava"/>
            <w:color w:val="auto"/>
            <w:u w:val="none"/>
            <w:lang w:val="sl-SI"/>
          </w:rPr>
          <w:t>oSketch Engine</w:t>
        </w:r>
      </w:hyperlink>
      <w:r w:rsidRPr="00502EE7">
        <w:rPr>
          <w:lang w:val="sl-SI"/>
        </w:rPr>
        <w:t>,</w:t>
      </w:r>
      <w:r w:rsidR="005C6E9F" w:rsidRPr="00502EE7">
        <w:rPr>
          <w:rStyle w:val="Sprotnaopomba-sklic"/>
          <w:lang w:val="sl-SI"/>
        </w:rPr>
        <w:footnoteReference w:id="9"/>
      </w:r>
      <w:r w:rsidRPr="00502EE7">
        <w:rPr>
          <w:lang w:val="sl-SI"/>
        </w:rPr>
        <w:t xml:space="preserve"> za dodatne ročne analize in predstavitve rezultatov </w:t>
      </w:r>
      <w:r w:rsidR="00C1267B" w:rsidRPr="00502EE7">
        <w:rPr>
          <w:lang w:val="sl-SI"/>
        </w:rPr>
        <w:t xml:space="preserve">pa </w:t>
      </w:r>
      <w:r w:rsidRPr="00502EE7">
        <w:rPr>
          <w:lang w:val="sl-SI"/>
        </w:rPr>
        <w:t xml:space="preserve">enega od urejevalnikov preglednic (npr. </w:t>
      </w:r>
      <w:hyperlink r:id="rId10" w:history="1">
        <w:r w:rsidRPr="00502EE7">
          <w:rPr>
            <w:rStyle w:val="Hiperpovezava"/>
            <w:color w:val="auto"/>
            <w:u w:val="none"/>
            <w:lang w:val="sl-SI"/>
          </w:rPr>
          <w:t xml:space="preserve">Google </w:t>
        </w:r>
        <w:proofErr w:type="spellStart"/>
        <w:r w:rsidRPr="00502EE7">
          <w:rPr>
            <w:rStyle w:val="Hiperpovezava"/>
            <w:color w:val="auto"/>
            <w:u w:val="none"/>
            <w:lang w:val="sl-SI"/>
          </w:rPr>
          <w:t>Spreadsheet</w:t>
        </w:r>
        <w:proofErr w:type="spellEnd"/>
      </w:hyperlink>
      <w:r w:rsidR="005C6E9F" w:rsidRPr="00502EE7">
        <w:rPr>
          <w:rStyle w:val="Sprotnaopomba-sklic"/>
          <w:lang w:val="sl-SI"/>
        </w:rPr>
        <w:footnoteReference w:id="10"/>
      </w:r>
      <w:r w:rsidRPr="00502EE7">
        <w:rPr>
          <w:lang w:val="sl-SI"/>
        </w:rPr>
        <w:t xml:space="preserve"> ali </w:t>
      </w:r>
      <w:hyperlink r:id="rId11" w:history="1">
        <w:r w:rsidRPr="00502EE7">
          <w:rPr>
            <w:rStyle w:val="Hiperpovezava"/>
            <w:color w:val="auto"/>
            <w:u w:val="none"/>
            <w:lang w:val="sl-SI"/>
          </w:rPr>
          <w:t>MS Excel</w:t>
        </w:r>
      </w:hyperlink>
      <w:r w:rsidR="005C6E9F" w:rsidRPr="0064634A">
        <w:rPr>
          <w:rStyle w:val="Sprotnaopomba-sklic"/>
          <w:lang w:val="sl-SI"/>
        </w:rPr>
        <w:footnoteReference w:id="11"/>
      </w:r>
      <w:r w:rsidRPr="00502EE7">
        <w:rPr>
          <w:lang w:val="sl-SI"/>
        </w:rPr>
        <w:t>).</w:t>
      </w:r>
    </w:p>
    <w:p w14:paraId="10E244A9" w14:textId="77777777" w:rsidR="008B64C2" w:rsidRPr="00651993" w:rsidRDefault="008B64C2" w:rsidP="001D7B57">
      <w:pPr>
        <w:spacing w:line="360" w:lineRule="auto"/>
        <w:rPr>
          <w:lang w:val="sl-SI"/>
        </w:rPr>
      </w:pPr>
    </w:p>
    <w:p w14:paraId="34DE1DB5" w14:textId="0DD02586" w:rsidR="00EC2F10" w:rsidRPr="00651993" w:rsidRDefault="00EC2F10"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Besedila v modrih okvirčkih vsebujejo razlago uporabljenih funkcij in povezavo do videoposnetka, ki prikazuje, kako relevantno funkcijo poženemo v konkordančniku. Poleg tega so v okvirčkih tudi povezave do rezultatov v konkordančniku, kar bralkam in bralcem omogoča, da ponovijo analizo na svojem računalniku.</w:t>
      </w:r>
    </w:p>
    <w:p w14:paraId="272B09C5" w14:textId="77777777" w:rsidR="008B64C2" w:rsidRPr="00651993" w:rsidRDefault="008B64C2" w:rsidP="001D7B57">
      <w:pPr>
        <w:spacing w:line="360" w:lineRule="auto"/>
        <w:rPr>
          <w:lang w:val="sl-SI"/>
        </w:rPr>
      </w:pPr>
    </w:p>
    <w:p w14:paraId="008001AA" w14:textId="23594083" w:rsidR="008B64C2" w:rsidRPr="00651993" w:rsidRDefault="008B64C2" w:rsidP="001E5E0F">
      <w:pPr>
        <w:spacing w:line="360" w:lineRule="auto"/>
        <w:ind w:firstLine="720"/>
        <w:jc w:val="both"/>
        <w:rPr>
          <w:lang w:val="sl-SI"/>
        </w:rPr>
      </w:pPr>
      <w:r w:rsidRPr="00651993">
        <w:rPr>
          <w:lang w:val="sl-SI"/>
        </w:rPr>
        <w:t xml:space="preserve">Iskanje po korpusu siParl 2.0 je mogoče prek konkordančnikov </w:t>
      </w:r>
      <w:hyperlink r:id="rId12" w:history="1">
        <w:r w:rsidR="00227D3F" w:rsidRPr="001E5E0F">
          <w:rPr>
            <w:rStyle w:val="Hiperpovezava"/>
            <w:color w:val="auto"/>
            <w:u w:val="none"/>
            <w:lang w:val="sl-SI"/>
          </w:rPr>
          <w:t>N</w:t>
        </w:r>
        <w:r w:rsidRPr="001E5E0F">
          <w:rPr>
            <w:rStyle w:val="Hiperpovezava"/>
            <w:color w:val="auto"/>
            <w:u w:val="none"/>
            <w:lang w:val="sl-SI"/>
          </w:rPr>
          <w:t>oSketch Engine</w:t>
        </w:r>
      </w:hyperlink>
      <w:r w:rsidR="00990B49" w:rsidRPr="001E5E0F">
        <w:rPr>
          <w:rStyle w:val="Sprotnaopomba-sklic"/>
          <w:lang w:val="sl-SI"/>
        </w:rPr>
        <w:footnoteReference w:id="12"/>
      </w:r>
      <w:r w:rsidRPr="00651993">
        <w:rPr>
          <w:lang w:val="sl-SI"/>
        </w:rPr>
        <w:t xml:space="preserve"> </w:t>
      </w:r>
      <w:r w:rsidR="00C1267B" w:rsidRPr="00651993">
        <w:rPr>
          <w:lang w:val="sl-SI"/>
        </w:rPr>
        <w:t>in</w:t>
      </w:r>
      <w:r w:rsidRPr="00651993">
        <w:rPr>
          <w:lang w:val="sl-SI"/>
        </w:rPr>
        <w:t xml:space="preserve"> </w:t>
      </w:r>
      <w:hyperlink r:id="rId13" w:history="1">
        <w:r w:rsidRPr="001E5E0F">
          <w:rPr>
            <w:rStyle w:val="Hiperpovezava"/>
            <w:color w:val="auto"/>
            <w:u w:val="none"/>
            <w:lang w:val="sl-SI"/>
          </w:rPr>
          <w:t>KonText</w:t>
        </w:r>
      </w:hyperlink>
      <w:r w:rsidR="00990B49" w:rsidRPr="001E5E0F">
        <w:rPr>
          <w:rStyle w:val="Sprotnaopomba-sklic"/>
          <w:lang w:val="sl-SI"/>
        </w:rPr>
        <w:footnoteReference w:id="13"/>
      </w:r>
      <w:r w:rsidRPr="00651993">
        <w:rPr>
          <w:lang w:val="sl-SI"/>
        </w:rPr>
        <w:t xml:space="preserve"> na spletnem mestu </w:t>
      </w:r>
      <w:hyperlink r:id="rId14" w:history="1">
        <w:r w:rsidRPr="001E5E0F">
          <w:rPr>
            <w:rStyle w:val="Hiperpovezava"/>
            <w:color w:val="auto"/>
            <w:u w:val="none"/>
            <w:lang w:val="sl-SI"/>
          </w:rPr>
          <w:t>CLARIN.SI</w:t>
        </w:r>
      </w:hyperlink>
      <w:r w:rsidR="00990B49" w:rsidRPr="001E5E0F">
        <w:rPr>
          <w:rStyle w:val="Sprotnaopomba-sklic"/>
          <w:lang w:val="sl-SI"/>
        </w:rPr>
        <w:footnoteReference w:id="14"/>
      </w:r>
      <w:r w:rsidRPr="00651993">
        <w:rPr>
          <w:lang w:val="sl-SI"/>
        </w:rPr>
        <w:t xml:space="preserve"> – slovensk</w:t>
      </w:r>
      <w:r w:rsidR="00C1267B" w:rsidRPr="00651993">
        <w:rPr>
          <w:lang w:val="sl-SI"/>
        </w:rPr>
        <w:t>i</w:t>
      </w:r>
      <w:r w:rsidRPr="00651993">
        <w:rPr>
          <w:lang w:val="sl-SI"/>
        </w:rPr>
        <w:t xml:space="preserve"> cent</w:t>
      </w:r>
      <w:r w:rsidR="00C1267B" w:rsidRPr="00651993">
        <w:rPr>
          <w:lang w:val="sl-SI"/>
        </w:rPr>
        <w:t>er</w:t>
      </w:r>
      <w:r w:rsidRPr="00651993">
        <w:rPr>
          <w:lang w:val="sl-SI"/>
        </w:rPr>
        <w:t xml:space="preserve"> v okviru Evropske raziskovalne infrastrukture za jezikovne vire in tehnologije </w:t>
      </w:r>
      <w:hyperlink r:id="rId15" w:history="1">
        <w:r w:rsidRPr="001E5E0F">
          <w:rPr>
            <w:rStyle w:val="Hiperpovezava"/>
            <w:color w:val="auto"/>
            <w:u w:val="none"/>
            <w:lang w:val="sl-SI"/>
          </w:rPr>
          <w:t>CLARIN ERIC</w:t>
        </w:r>
      </w:hyperlink>
      <w:r w:rsidRPr="001E5E0F">
        <w:rPr>
          <w:rStyle w:val="Hiperpovezava"/>
          <w:color w:val="auto"/>
          <w:u w:val="none"/>
          <w:lang w:val="sl-SI"/>
        </w:rPr>
        <w:t>.</w:t>
      </w:r>
      <w:r w:rsidR="00990B49" w:rsidRPr="00651993">
        <w:rPr>
          <w:rStyle w:val="Sprotnaopomba-sklic"/>
          <w:lang w:val="sl-SI"/>
        </w:rPr>
        <w:footnoteReference w:id="15"/>
      </w:r>
      <w:r w:rsidRPr="00651993">
        <w:rPr>
          <w:lang w:val="sl-SI"/>
        </w:rPr>
        <w:t xml:space="preserve"> Prek repozitorija CLARIN.SI je korpus siParl 2.0 mogoče</w:t>
      </w:r>
      <w:r w:rsidR="00C1267B" w:rsidRPr="00651993">
        <w:rPr>
          <w:lang w:val="sl-SI"/>
        </w:rPr>
        <w:t xml:space="preserve"> tudi</w:t>
      </w:r>
      <w:r w:rsidRPr="00651993">
        <w:rPr>
          <w:lang w:val="sl-SI"/>
        </w:rPr>
        <w:t xml:space="preserve"> </w:t>
      </w:r>
      <w:hyperlink r:id="rId16" w:history="1">
        <w:r w:rsidRPr="001E5E0F">
          <w:rPr>
            <w:rStyle w:val="Hiperpovezava"/>
            <w:color w:val="auto"/>
            <w:u w:val="none"/>
            <w:lang w:val="sl-SI"/>
          </w:rPr>
          <w:t>prenesti</w:t>
        </w:r>
      </w:hyperlink>
      <w:r w:rsidR="00990B49" w:rsidRPr="00651993">
        <w:rPr>
          <w:rStyle w:val="Sprotnaopomba-sklic"/>
          <w:lang w:val="sl-SI"/>
        </w:rPr>
        <w:footnoteReference w:id="16"/>
      </w:r>
      <w:r w:rsidRPr="00651993">
        <w:rPr>
          <w:lang w:val="sl-SI"/>
        </w:rPr>
        <w:t xml:space="preserve"> v računalnik in ga nato analizirati z drugimi korpusnimi orodji ali orodji za rudarjenje besedil</w:t>
      </w:r>
      <w:r w:rsidRPr="00651993">
        <w:rPr>
          <w:rStyle w:val="Pripombasklic"/>
          <w:sz w:val="24"/>
          <w:szCs w:val="24"/>
          <w:lang w:val="sl-SI"/>
        </w:rPr>
        <w:t xml:space="preserve">, </w:t>
      </w:r>
      <w:r w:rsidRPr="00651993">
        <w:rPr>
          <w:lang w:val="sl-SI"/>
        </w:rPr>
        <w:t xml:space="preserve">npr. </w:t>
      </w:r>
      <w:r w:rsidR="00C1267B" w:rsidRPr="00651993">
        <w:rPr>
          <w:lang w:val="sl-SI"/>
        </w:rPr>
        <w:t>z</w:t>
      </w:r>
      <w:r w:rsidRPr="00651993">
        <w:rPr>
          <w:lang w:val="sl-SI"/>
        </w:rPr>
        <w:t xml:space="preserve"> orodj</w:t>
      </w:r>
      <w:r w:rsidR="00C1267B" w:rsidRPr="00651993">
        <w:rPr>
          <w:lang w:val="sl-SI"/>
        </w:rPr>
        <w:t>em</w:t>
      </w:r>
      <w:r w:rsidRPr="00651993">
        <w:rPr>
          <w:lang w:val="sl-SI"/>
        </w:rPr>
        <w:t xml:space="preserve"> </w:t>
      </w:r>
      <w:hyperlink r:id="rId17" w:history="1">
        <w:r w:rsidRPr="001E5E0F">
          <w:rPr>
            <w:rStyle w:val="Hiperpovezava"/>
            <w:color w:val="auto"/>
            <w:u w:val="none"/>
            <w:lang w:val="sl-SI"/>
          </w:rPr>
          <w:t>za korpusno analizo Antconc</w:t>
        </w:r>
      </w:hyperlink>
      <w:r w:rsidR="00727052" w:rsidRPr="00651993">
        <w:rPr>
          <w:rStyle w:val="Sprotnaopomba-sklic"/>
          <w:lang w:val="sl-SI"/>
        </w:rPr>
        <w:footnoteReference w:id="17"/>
      </w:r>
      <w:r w:rsidRPr="00651993">
        <w:rPr>
          <w:lang w:val="sl-SI"/>
        </w:rPr>
        <w:t xml:space="preserve"> ali </w:t>
      </w:r>
      <w:r w:rsidR="00C1267B" w:rsidRPr="00651993">
        <w:rPr>
          <w:lang w:val="sl-SI"/>
        </w:rPr>
        <w:t>s</w:t>
      </w:r>
      <w:r w:rsidRPr="00651993">
        <w:rPr>
          <w:lang w:val="sl-SI"/>
        </w:rPr>
        <w:t xml:space="preserve"> postopk</w:t>
      </w:r>
      <w:r w:rsidR="00C1267B" w:rsidRPr="00651993">
        <w:rPr>
          <w:lang w:val="sl-SI"/>
        </w:rPr>
        <w:t>i</w:t>
      </w:r>
      <w:r w:rsidRPr="00651993">
        <w:rPr>
          <w:lang w:val="sl-SI"/>
        </w:rPr>
        <w:t xml:space="preserve"> za </w:t>
      </w:r>
      <w:hyperlink r:id="rId18" w:history="1">
        <w:r w:rsidRPr="001E5E0F">
          <w:rPr>
            <w:rStyle w:val="Hiperpovezava"/>
            <w:color w:val="auto"/>
            <w:u w:val="none"/>
            <w:lang w:val="sl-SI"/>
          </w:rPr>
          <w:t>osnovno obdelavo besedil v jeziku R</w:t>
        </w:r>
      </w:hyperlink>
      <w:r w:rsidRPr="00651993">
        <w:rPr>
          <w:lang w:val="sl-SI"/>
        </w:rPr>
        <w:t>.</w:t>
      </w:r>
      <w:r w:rsidR="00727052" w:rsidRPr="00651993">
        <w:rPr>
          <w:rStyle w:val="Sprotnaopomba-sklic"/>
          <w:lang w:val="sl-SI"/>
        </w:rPr>
        <w:footnoteReference w:id="18"/>
      </w:r>
    </w:p>
    <w:p w14:paraId="6D345507" w14:textId="2B20B7EC" w:rsidR="00A90662" w:rsidRPr="00651993" w:rsidRDefault="008B64C2" w:rsidP="001E5E0F">
      <w:pPr>
        <w:spacing w:line="360" w:lineRule="auto"/>
        <w:ind w:firstLine="720"/>
        <w:jc w:val="both"/>
        <w:rPr>
          <w:lang w:val="sl-SI"/>
        </w:rPr>
      </w:pPr>
      <w:r w:rsidRPr="00651993">
        <w:rPr>
          <w:lang w:val="sl-SI"/>
        </w:rPr>
        <w:t xml:space="preserve">To gradivo je posodobljena različica </w:t>
      </w:r>
      <w:hyperlink r:id="rId19" w:history="1">
        <w:r w:rsidRPr="001E5E0F">
          <w:rPr>
            <w:rStyle w:val="Hiperpovezava"/>
            <w:color w:val="auto"/>
            <w:u w:val="none"/>
            <w:lang w:val="sl-SI"/>
          </w:rPr>
          <w:t>izvirnega učnega gradiva</w:t>
        </w:r>
      </w:hyperlink>
      <w:r w:rsidRPr="00651993">
        <w:rPr>
          <w:lang w:val="sl-SI"/>
        </w:rPr>
        <w:t>,</w:t>
      </w:r>
      <w:r w:rsidR="00727052" w:rsidRPr="00651993">
        <w:rPr>
          <w:rStyle w:val="Sprotnaopomba-sklic"/>
          <w:lang w:val="sl-SI"/>
        </w:rPr>
        <w:footnoteReference w:id="19"/>
      </w:r>
      <w:r w:rsidRPr="00651993">
        <w:rPr>
          <w:lang w:val="sl-SI"/>
        </w:rPr>
        <w:t xml:space="preserve"> v katerem je bila uporabljena </w:t>
      </w:r>
      <w:r w:rsidR="009A76B8" w:rsidRPr="00651993">
        <w:rPr>
          <w:lang w:val="sl-SI"/>
        </w:rPr>
        <w:t>prva</w:t>
      </w:r>
      <w:r w:rsidRPr="00651993">
        <w:rPr>
          <w:lang w:val="sl-SI"/>
        </w:rPr>
        <w:t xml:space="preserve"> različica korpusa siParl. Korpus siParl 2.0 v primerjavi s korpusom </w:t>
      </w:r>
      <w:hyperlink r:id="rId20" w:history="1">
        <w:r w:rsidRPr="001E5E0F">
          <w:rPr>
            <w:rStyle w:val="Hiperpovezava"/>
            <w:color w:val="auto"/>
            <w:u w:val="none"/>
            <w:lang w:val="sl-SI"/>
          </w:rPr>
          <w:t xml:space="preserve">siParl </w:t>
        </w:r>
        <w:r w:rsidRPr="001E5E0F">
          <w:rPr>
            <w:rStyle w:val="Hiperpovezava"/>
            <w:color w:val="auto"/>
            <w:u w:val="none"/>
            <w:lang w:val="sl-SI"/>
          </w:rPr>
          <w:lastRenderedPageBreak/>
          <w:t>1.0</w:t>
        </w:r>
      </w:hyperlink>
      <w:r w:rsidR="00727052" w:rsidRPr="00651993">
        <w:rPr>
          <w:rStyle w:val="Sprotnaopomba-sklic"/>
          <w:lang w:val="sl-SI"/>
        </w:rPr>
        <w:footnoteReference w:id="20"/>
      </w:r>
      <w:r w:rsidRPr="00651993">
        <w:rPr>
          <w:lang w:val="sl-SI"/>
        </w:rPr>
        <w:t xml:space="preserve"> vsebuje bogatejše</w:t>
      </w:r>
      <w:r w:rsidR="00C1267B" w:rsidRPr="00651993">
        <w:rPr>
          <w:lang w:val="sl-SI"/>
        </w:rPr>
        <w:t xml:space="preserve"> </w:t>
      </w:r>
      <w:r w:rsidRPr="00651993">
        <w:rPr>
          <w:lang w:val="sl-SI"/>
        </w:rPr>
        <w:t xml:space="preserve">metapodatke </w:t>
      </w:r>
      <w:r w:rsidR="004958F0" w:rsidRPr="00651993">
        <w:rPr>
          <w:lang w:val="sl-SI"/>
        </w:rPr>
        <w:t>o govorkah</w:t>
      </w:r>
      <w:r w:rsidR="000213FF" w:rsidRPr="00651993">
        <w:rPr>
          <w:lang w:val="sl-SI"/>
        </w:rPr>
        <w:t xml:space="preserve"> in </w:t>
      </w:r>
      <w:r w:rsidRPr="00651993">
        <w:rPr>
          <w:lang w:val="sl-SI"/>
        </w:rPr>
        <w:t>govorc</w:t>
      </w:r>
      <w:r w:rsidR="004958F0" w:rsidRPr="00651993">
        <w:rPr>
          <w:lang w:val="sl-SI"/>
        </w:rPr>
        <w:t>ih</w:t>
      </w:r>
      <w:r w:rsidRPr="00651993">
        <w:rPr>
          <w:lang w:val="sl-SI"/>
        </w:rPr>
        <w:t xml:space="preserve"> </w:t>
      </w:r>
      <w:r w:rsidR="000213FF" w:rsidRPr="00651993">
        <w:rPr>
          <w:lang w:val="sl-SI"/>
        </w:rPr>
        <w:t xml:space="preserve">ter </w:t>
      </w:r>
      <w:r w:rsidRPr="00651993">
        <w:rPr>
          <w:lang w:val="sl-SI"/>
        </w:rPr>
        <w:t>sej</w:t>
      </w:r>
      <w:r w:rsidR="004958F0" w:rsidRPr="00651993">
        <w:rPr>
          <w:lang w:val="sl-SI"/>
        </w:rPr>
        <w:t>ah</w:t>
      </w:r>
      <w:r w:rsidRPr="00651993">
        <w:rPr>
          <w:lang w:val="sl-SI"/>
        </w:rPr>
        <w:t xml:space="preserve">, kar omogoča razlikovanje med </w:t>
      </w:r>
      <w:r w:rsidR="004958F0" w:rsidRPr="00651993">
        <w:rPr>
          <w:lang w:val="sl-SI"/>
        </w:rPr>
        <w:t>poslankami</w:t>
      </w:r>
      <w:r w:rsidR="000213FF" w:rsidRPr="00651993">
        <w:rPr>
          <w:lang w:val="sl-SI"/>
        </w:rPr>
        <w:t xml:space="preserve"> in </w:t>
      </w:r>
      <w:r w:rsidRPr="00651993">
        <w:rPr>
          <w:lang w:val="sl-SI"/>
        </w:rPr>
        <w:t xml:space="preserve">poslanci </w:t>
      </w:r>
      <w:r w:rsidR="000213FF" w:rsidRPr="00651993">
        <w:rPr>
          <w:lang w:val="sl-SI"/>
        </w:rPr>
        <w:t xml:space="preserve">ter </w:t>
      </w:r>
      <w:r w:rsidRPr="00651993">
        <w:rPr>
          <w:lang w:val="sl-SI"/>
        </w:rPr>
        <w:t xml:space="preserve">drugimi </w:t>
      </w:r>
      <w:r w:rsidR="004958F0" w:rsidRPr="00651993">
        <w:rPr>
          <w:lang w:val="sl-SI"/>
        </w:rPr>
        <w:t>govorkami</w:t>
      </w:r>
      <w:r w:rsidR="000213FF" w:rsidRPr="00651993">
        <w:rPr>
          <w:lang w:val="sl-SI"/>
        </w:rPr>
        <w:t xml:space="preserve"> in </w:t>
      </w:r>
      <w:r w:rsidRPr="00651993">
        <w:rPr>
          <w:lang w:val="sl-SI"/>
        </w:rPr>
        <w:t>govorci</w:t>
      </w:r>
      <w:r w:rsidR="009A76B8" w:rsidRPr="00651993">
        <w:rPr>
          <w:lang w:val="sl-SI"/>
        </w:rPr>
        <w:t xml:space="preserve"> v parlamentu</w:t>
      </w:r>
      <w:r w:rsidRPr="00651993">
        <w:rPr>
          <w:lang w:val="sl-SI"/>
        </w:rPr>
        <w:t xml:space="preserve">. Poleg tega govori vsebujejo oznake parlamentarnih mandatov, kar omogoča lažjo primerjalno analizo elementov med </w:t>
      </w:r>
      <w:r w:rsidR="009A76B8" w:rsidRPr="00651993">
        <w:rPr>
          <w:lang w:val="sl-SI"/>
        </w:rPr>
        <w:t xml:space="preserve">posameznimi </w:t>
      </w:r>
      <w:r w:rsidR="0076301C" w:rsidRPr="00651993">
        <w:rPr>
          <w:lang w:val="sl-SI"/>
        </w:rPr>
        <w:t>parlamentarnimi sklici</w:t>
      </w:r>
      <w:r w:rsidRPr="00651993">
        <w:rPr>
          <w:lang w:val="sl-SI"/>
        </w:rPr>
        <w:t xml:space="preserve">. </w:t>
      </w:r>
      <w:r w:rsidR="009A76B8" w:rsidRPr="00651993">
        <w:rPr>
          <w:lang w:val="sl-SI"/>
        </w:rPr>
        <w:t xml:space="preserve">Druga različica </w:t>
      </w:r>
      <w:r w:rsidRPr="00651993">
        <w:rPr>
          <w:lang w:val="sl-SI"/>
        </w:rPr>
        <w:t>korpus</w:t>
      </w:r>
      <w:r w:rsidR="009A76B8" w:rsidRPr="00651993">
        <w:rPr>
          <w:lang w:val="sl-SI"/>
        </w:rPr>
        <w:t>a</w:t>
      </w:r>
      <w:r w:rsidRPr="00651993">
        <w:rPr>
          <w:lang w:val="sl-SI"/>
        </w:rPr>
        <w:t xml:space="preserve"> </w:t>
      </w:r>
      <w:r w:rsidR="009A76B8" w:rsidRPr="00651993">
        <w:rPr>
          <w:lang w:val="sl-SI"/>
        </w:rPr>
        <w:t xml:space="preserve">vsebuje tudi </w:t>
      </w:r>
      <w:r w:rsidRPr="00651993">
        <w:rPr>
          <w:lang w:val="sl-SI"/>
        </w:rPr>
        <w:t xml:space="preserve">dodatne ravni </w:t>
      </w:r>
      <w:r w:rsidR="009A76B8" w:rsidRPr="00651993">
        <w:rPr>
          <w:lang w:val="sl-SI"/>
        </w:rPr>
        <w:t xml:space="preserve">jezikoslovnih </w:t>
      </w:r>
      <w:r w:rsidRPr="00651993">
        <w:rPr>
          <w:lang w:val="sl-SI"/>
        </w:rPr>
        <w:t xml:space="preserve">oznak, </w:t>
      </w:r>
      <w:r w:rsidR="005E0243" w:rsidRPr="00651993">
        <w:rPr>
          <w:lang w:val="sl-SI"/>
        </w:rPr>
        <w:t xml:space="preserve">kot so skladenjske oznake in imenske entitete, ki pa jih </w:t>
      </w:r>
      <w:r w:rsidRPr="00651993">
        <w:rPr>
          <w:lang w:val="sl-SI"/>
        </w:rPr>
        <w:t xml:space="preserve">v naši analizi ne bomo uporabljali, zato </w:t>
      </w:r>
      <w:r w:rsidR="005E0243" w:rsidRPr="00651993">
        <w:rPr>
          <w:lang w:val="sl-SI"/>
        </w:rPr>
        <w:t>jih v gradivu ne obravnavamo</w:t>
      </w:r>
      <w:r w:rsidRPr="00651993">
        <w:rPr>
          <w:lang w:val="sl-SI"/>
        </w:rPr>
        <w:t>.</w:t>
      </w:r>
    </w:p>
    <w:p w14:paraId="736C5EF8" w14:textId="213CA550" w:rsidR="00A90662" w:rsidRPr="00651993" w:rsidRDefault="00CE7D71" w:rsidP="001E5E0F">
      <w:pPr>
        <w:spacing w:line="360" w:lineRule="auto"/>
        <w:ind w:firstLine="432"/>
        <w:jc w:val="both"/>
        <w:rPr>
          <w:lang w:val="sl-SI"/>
        </w:rPr>
      </w:pPr>
      <w:r w:rsidRPr="00651993">
        <w:rPr>
          <w:lang w:val="sl-SI"/>
        </w:rPr>
        <w:t xml:space="preserve">Če želite tehnike korpusne analize takoj preizkusiti na praktičnih primerih, nadaljujte z nalogami v </w:t>
      </w:r>
      <w:r w:rsidR="008B384E" w:rsidRPr="00651993">
        <w:rPr>
          <w:lang w:val="sl-SI"/>
        </w:rPr>
        <w:t>razdelku</w:t>
      </w:r>
      <w:r w:rsidRPr="00651993">
        <w:rPr>
          <w:lang w:val="sl-SI"/>
        </w:rPr>
        <w:t xml:space="preserve"> </w:t>
      </w:r>
      <w:r w:rsidRPr="00651993">
        <w:rPr>
          <w:lang w:val="sl-SI"/>
        </w:rPr>
        <w:fldChar w:fldCharType="begin"/>
      </w:r>
      <w:r w:rsidRPr="00651993">
        <w:rPr>
          <w:lang w:val="sl-SI"/>
        </w:rPr>
        <w:instrText xml:space="preserve"> REF _Ref57626583 \h  \* MERGEFORMAT </w:instrText>
      </w:r>
      <w:r w:rsidRPr="00651993">
        <w:rPr>
          <w:lang w:val="sl-SI"/>
        </w:rPr>
      </w:r>
      <w:r w:rsidRPr="00651993">
        <w:rPr>
          <w:lang w:val="sl-SI"/>
        </w:rPr>
        <w:fldChar w:fldCharType="separate"/>
      </w:r>
      <w:r w:rsidRPr="00651993">
        <w:rPr>
          <w:lang w:val="sl-SI"/>
        </w:rPr>
        <w:t>Korpusna analiza</w:t>
      </w:r>
      <w:r w:rsidRPr="00651993">
        <w:rPr>
          <w:lang w:val="sl-SI"/>
        </w:rPr>
        <w:fldChar w:fldCharType="end"/>
      </w:r>
      <w:r w:rsidRPr="00651993">
        <w:rPr>
          <w:lang w:val="sl-SI"/>
        </w:rPr>
        <w:t xml:space="preserve">. </w:t>
      </w:r>
      <w:r w:rsidR="00A90662" w:rsidRPr="00651993">
        <w:rPr>
          <w:lang w:val="sl-SI"/>
        </w:rPr>
        <w:t>Naslednj</w:t>
      </w:r>
      <w:r w:rsidR="008B384E" w:rsidRPr="00651993">
        <w:rPr>
          <w:lang w:val="sl-SI"/>
        </w:rPr>
        <w:t>i trije razdelki</w:t>
      </w:r>
      <w:r w:rsidR="00A90662" w:rsidRPr="00651993">
        <w:rPr>
          <w:lang w:val="sl-SI"/>
        </w:rPr>
        <w:t xml:space="preserve"> (</w:t>
      </w:r>
      <w:r w:rsidR="00A90662" w:rsidRPr="00651993">
        <w:rPr>
          <w:lang w:val="sl-SI"/>
        </w:rPr>
        <w:fldChar w:fldCharType="begin"/>
      </w:r>
      <w:r w:rsidR="00A90662" w:rsidRPr="00651993">
        <w:rPr>
          <w:lang w:val="sl-SI"/>
        </w:rPr>
        <w:instrText xml:space="preserve"> REF _Ref57626873 \h  \* MERGEFORMAT </w:instrText>
      </w:r>
      <w:r w:rsidR="00A90662" w:rsidRPr="00651993">
        <w:rPr>
          <w:lang w:val="sl-SI"/>
        </w:rPr>
      </w:r>
      <w:r w:rsidR="00A90662" w:rsidRPr="00651993">
        <w:rPr>
          <w:lang w:val="sl-SI"/>
        </w:rPr>
        <w:fldChar w:fldCharType="separate"/>
      </w:r>
      <w:r w:rsidR="00A90662" w:rsidRPr="00651993">
        <w:rPr>
          <w:lang w:val="sl-SI"/>
        </w:rPr>
        <w:t xml:space="preserve">Korpusi in </w:t>
      </w:r>
      <w:proofErr w:type="spellStart"/>
      <w:r w:rsidR="00A90662" w:rsidRPr="00651993">
        <w:rPr>
          <w:lang w:val="sl-SI"/>
        </w:rPr>
        <w:t>konkordančniki</w:t>
      </w:r>
      <w:proofErr w:type="spellEnd"/>
      <w:r w:rsidR="00A90662" w:rsidRPr="00651993">
        <w:rPr>
          <w:lang w:val="sl-SI"/>
        </w:rPr>
        <w:fldChar w:fldCharType="end"/>
      </w:r>
      <w:r w:rsidR="00A90662" w:rsidRPr="00651993">
        <w:rPr>
          <w:lang w:val="sl-SI"/>
        </w:rPr>
        <w:t xml:space="preserve">, </w:t>
      </w:r>
      <w:r w:rsidR="00A90662" w:rsidRPr="00651993">
        <w:rPr>
          <w:lang w:val="sl-SI"/>
        </w:rPr>
        <w:fldChar w:fldCharType="begin"/>
      </w:r>
      <w:r w:rsidR="00A90662" w:rsidRPr="00651993">
        <w:rPr>
          <w:lang w:val="sl-SI"/>
        </w:rPr>
        <w:instrText xml:space="preserve"> REF _Ref57626881 \h  \* MERGEFORMAT </w:instrText>
      </w:r>
      <w:r w:rsidR="00A90662" w:rsidRPr="00651993">
        <w:rPr>
          <w:lang w:val="sl-SI"/>
        </w:rPr>
      </w:r>
      <w:r w:rsidR="00A90662" w:rsidRPr="00651993">
        <w:rPr>
          <w:lang w:val="sl-SI"/>
        </w:rPr>
        <w:fldChar w:fldCharType="separate"/>
      </w:r>
      <w:r w:rsidR="00A90662" w:rsidRPr="00651993">
        <w:rPr>
          <w:lang w:val="sl-SI"/>
        </w:rPr>
        <w:t>Zapisi parlamentarnih sej</w:t>
      </w:r>
      <w:r w:rsidR="00A90662" w:rsidRPr="00651993">
        <w:rPr>
          <w:lang w:val="sl-SI"/>
        </w:rPr>
        <w:fldChar w:fldCharType="end"/>
      </w:r>
      <w:r w:rsidR="00A90662" w:rsidRPr="00651993">
        <w:rPr>
          <w:lang w:val="sl-SI"/>
        </w:rPr>
        <w:t xml:space="preserve"> in </w:t>
      </w:r>
      <w:r w:rsidR="00A90662" w:rsidRPr="00651993">
        <w:rPr>
          <w:lang w:val="sl-SI"/>
        </w:rPr>
        <w:fldChar w:fldCharType="begin"/>
      </w:r>
      <w:r w:rsidR="00A90662" w:rsidRPr="00651993">
        <w:rPr>
          <w:lang w:val="sl-SI"/>
        </w:rPr>
        <w:instrText xml:space="preserve"> REF _Ref52207741 \h  \* MERGEFORMAT </w:instrText>
      </w:r>
      <w:r w:rsidR="00A90662" w:rsidRPr="00651993">
        <w:rPr>
          <w:lang w:val="sl-SI"/>
        </w:rPr>
      </w:r>
      <w:r w:rsidR="00A90662" w:rsidRPr="00651993">
        <w:rPr>
          <w:lang w:val="sl-SI"/>
        </w:rPr>
        <w:fldChar w:fldCharType="separate"/>
      </w:r>
      <w:r w:rsidR="00A90662" w:rsidRPr="00651993">
        <w:rPr>
          <w:lang w:val="sl-SI"/>
        </w:rPr>
        <w:t>Jezik in spol</w:t>
      </w:r>
      <w:r w:rsidR="00A90662" w:rsidRPr="00651993">
        <w:rPr>
          <w:lang w:val="sl-SI"/>
        </w:rPr>
        <w:fldChar w:fldCharType="end"/>
      </w:r>
      <w:r w:rsidR="00A90662" w:rsidRPr="00651993">
        <w:rPr>
          <w:lang w:val="sl-SI"/>
        </w:rPr>
        <w:t xml:space="preserve">) so </w:t>
      </w:r>
      <w:r w:rsidRPr="00651993">
        <w:rPr>
          <w:lang w:val="sl-SI"/>
        </w:rPr>
        <w:t xml:space="preserve">namreč </w:t>
      </w:r>
      <w:r w:rsidR="008B384E" w:rsidRPr="00651993">
        <w:rPr>
          <w:lang w:val="sl-SI"/>
        </w:rPr>
        <w:t>namenjeni</w:t>
      </w:r>
      <w:r w:rsidR="00A90662" w:rsidRPr="00651993">
        <w:rPr>
          <w:lang w:val="sl-SI"/>
        </w:rPr>
        <w:t xml:space="preserve"> poljudnemu pregledu teoretičnih osnov</w:t>
      </w:r>
      <w:r w:rsidR="00B1572D" w:rsidRPr="00651993">
        <w:rPr>
          <w:lang w:val="sl-SI"/>
        </w:rPr>
        <w:t xml:space="preserve"> in najpomembnejše terminologije.</w:t>
      </w:r>
      <w:r w:rsidRPr="00651993">
        <w:rPr>
          <w:lang w:val="sl-SI"/>
        </w:rPr>
        <w:t xml:space="preserve"> </w:t>
      </w:r>
      <w:r w:rsidR="001B44FC" w:rsidRPr="00651993">
        <w:rPr>
          <w:lang w:val="sl-SI"/>
        </w:rPr>
        <w:t>Čeprav n</w:t>
      </w:r>
      <w:r w:rsidR="009F70CA" w:rsidRPr="00651993">
        <w:rPr>
          <w:lang w:val="sl-SI"/>
        </w:rPr>
        <w:t xml:space="preserve">alogam v </w:t>
      </w:r>
      <w:r w:rsidR="00054780">
        <w:rPr>
          <w:lang w:val="sl-SI"/>
        </w:rPr>
        <w:t>šestem</w:t>
      </w:r>
      <w:r w:rsidR="009F70CA" w:rsidRPr="00651993">
        <w:rPr>
          <w:lang w:val="sl-SI"/>
        </w:rPr>
        <w:t xml:space="preserve"> </w:t>
      </w:r>
      <w:r w:rsidR="008B384E" w:rsidRPr="00651993">
        <w:rPr>
          <w:lang w:val="sl-SI"/>
        </w:rPr>
        <w:t>razdelku</w:t>
      </w:r>
      <w:r w:rsidR="009F70CA" w:rsidRPr="00651993">
        <w:rPr>
          <w:lang w:val="sl-SI"/>
        </w:rPr>
        <w:t xml:space="preserve"> </w:t>
      </w:r>
      <w:r w:rsidRPr="00651993">
        <w:rPr>
          <w:lang w:val="sl-SI"/>
        </w:rPr>
        <w:t xml:space="preserve">lahko sledite brez </w:t>
      </w:r>
      <w:r w:rsidR="001B44FC" w:rsidRPr="00651993">
        <w:rPr>
          <w:lang w:val="sl-SI"/>
        </w:rPr>
        <w:t xml:space="preserve">predhodnega branja omenjenih treh </w:t>
      </w:r>
      <w:r w:rsidR="008B384E" w:rsidRPr="00651993">
        <w:rPr>
          <w:lang w:val="sl-SI"/>
        </w:rPr>
        <w:t>razdelkov</w:t>
      </w:r>
      <w:r w:rsidR="001B44FC" w:rsidRPr="00651993">
        <w:rPr>
          <w:lang w:val="sl-SI"/>
        </w:rPr>
        <w:t xml:space="preserve">, vas spodbujamo, da se z njihovo vsebino na neki točki seznanite, saj predstavljene osnove </w:t>
      </w:r>
      <w:r w:rsidRPr="00651993">
        <w:rPr>
          <w:lang w:val="sl-SI"/>
        </w:rPr>
        <w:t>zagotavljajo</w:t>
      </w:r>
      <w:r w:rsidR="00A90662" w:rsidRPr="00651993">
        <w:rPr>
          <w:lang w:val="sl-SI"/>
        </w:rPr>
        <w:t xml:space="preserve"> celovito razumevanje </w:t>
      </w:r>
      <w:r w:rsidR="00B1572D" w:rsidRPr="00651993">
        <w:rPr>
          <w:lang w:val="sl-SI"/>
        </w:rPr>
        <w:t xml:space="preserve">in samostojno rabo </w:t>
      </w:r>
      <w:r w:rsidR="00A90662" w:rsidRPr="00651993">
        <w:rPr>
          <w:lang w:val="sl-SI"/>
        </w:rPr>
        <w:t xml:space="preserve">analitičnih postopkov </w:t>
      </w:r>
      <w:r w:rsidR="00B1572D" w:rsidRPr="00651993">
        <w:rPr>
          <w:lang w:val="sl-SI"/>
        </w:rPr>
        <w:t xml:space="preserve">ter </w:t>
      </w:r>
      <w:r w:rsidRPr="00651993">
        <w:rPr>
          <w:lang w:val="sl-SI"/>
        </w:rPr>
        <w:t xml:space="preserve">ustrezno </w:t>
      </w:r>
      <w:r w:rsidR="00A90662" w:rsidRPr="00651993">
        <w:rPr>
          <w:lang w:val="sl-SI"/>
        </w:rPr>
        <w:t>interpretacij</w:t>
      </w:r>
      <w:r w:rsidRPr="00651993">
        <w:rPr>
          <w:lang w:val="sl-SI"/>
        </w:rPr>
        <w:t>o rezultatov.</w:t>
      </w:r>
    </w:p>
    <w:p w14:paraId="47B4A7E6" w14:textId="3CC214AC" w:rsidR="008B64C2" w:rsidRPr="00651993" w:rsidRDefault="008B64C2" w:rsidP="001E5E0F">
      <w:pPr>
        <w:pStyle w:val="Naslov1"/>
        <w:spacing w:line="360" w:lineRule="auto"/>
        <w:jc w:val="center"/>
        <w:rPr>
          <w:sz w:val="24"/>
          <w:szCs w:val="24"/>
          <w:lang w:val="sl-SI"/>
        </w:rPr>
      </w:pPr>
      <w:bookmarkStart w:id="345" w:name="_Ref57626873"/>
      <w:bookmarkStart w:id="346" w:name="_Ref57628722"/>
      <w:bookmarkStart w:id="347" w:name="_Ref57629535"/>
      <w:bookmarkStart w:id="348" w:name="_Toc57789622"/>
      <w:r w:rsidRPr="00651993">
        <w:rPr>
          <w:sz w:val="24"/>
          <w:szCs w:val="24"/>
          <w:lang w:val="sl-SI"/>
        </w:rPr>
        <w:t>Korpusi in konkordančniki</w:t>
      </w:r>
      <w:bookmarkEnd w:id="345"/>
      <w:bookmarkEnd w:id="346"/>
      <w:bookmarkEnd w:id="347"/>
      <w:bookmarkEnd w:id="348"/>
    </w:p>
    <w:p w14:paraId="789A095A" w14:textId="0A248E0E" w:rsidR="008B64C2" w:rsidRPr="00651993" w:rsidRDefault="008B64C2" w:rsidP="001E5E0F">
      <w:pPr>
        <w:pStyle w:val="Naslov2"/>
        <w:spacing w:line="360" w:lineRule="auto"/>
        <w:ind w:firstLine="720"/>
        <w:jc w:val="center"/>
        <w:rPr>
          <w:sz w:val="24"/>
          <w:szCs w:val="24"/>
          <w:lang w:val="sl-SI"/>
        </w:rPr>
      </w:pPr>
      <w:bookmarkStart w:id="349" w:name="_Toc57789623"/>
      <w:r w:rsidRPr="00651993">
        <w:rPr>
          <w:sz w:val="24"/>
          <w:szCs w:val="24"/>
          <w:lang w:val="sl-SI"/>
        </w:rPr>
        <w:t>Korpusi</w:t>
      </w:r>
      <w:bookmarkEnd w:id="349"/>
    </w:p>
    <w:p w14:paraId="0402D857" w14:textId="6A4BD703" w:rsidR="008B64C2" w:rsidRPr="00502EE7" w:rsidRDefault="00CA3AB9" w:rsidP="001E5E0F">
      <w:pPr>
        <w:spacing w:line="360" w:lineRule="auto"/>
        <w:ind w:firstLine="576"/>
        <w:jc w:val="both"/>
        <w:rPr>
          <w:lang w:val="sl-SI"/>
        </w:rPr>
      </w:pPr>
      <w:hyperlink r:id="rId21" w:history="1">
        <w:r w:rsidR="005E0243" w:rsidRPr="001E5E0F">
          <w:rPr>
            <w:rStyle w:val="Hiperpovezava"/>
            <w:color w:val="auto"/>
            <w:u w:val="none"/>
            <w:lang w:val="sl-SI"/>
          </w:rPr>
          <w:t xml:space="preserve">Besedilni </w:t>
        </w:r>
        <w:r w:rsidR="008B64C2" w:rsidRPr="001E5E0F">
          <w:rPr>
            <w:rStyle w:val="Hiperpovezava"/>
            <w:color w:val="auto"/>
            <w:u w:val="none"/>
            <w:lang w:val="sl-SI"/>
          </w:rPr>
          <w:t>korpusi</w:t>
        </w:r>
      </w:hyperlink>
      <w:r w:rsidR="00425278" w:rsidRPr="001E5E0F">
        <w:rPr>
          <w:rStyle w:val="Sprotnaopomba-sklic"/>
          <w:lang w:val="sl-SI"/>
        </w:rPr>
        <w:footnoteReference w:id="21"/>
      </w:r>
      <w:r w:rsidR="008B64C2" w:rsidRPr="00651993">
        <w:rPr>
          <w:lang w:val="sl-SI"/>
        </w:rPr>
        <w:t xml:space="preserve"> so obsežne zbirke skrbno izbranih strojno berljivih jezikovnih podatkov, ki jih lahko uporabimo za pripravo jezikovnih opisov ali za preverjanje hipotez o jeziku. Vendar </w:t>
      </w:r>
      <w:r w:rsidR="00611046" w:rsidRPr="00651993">
        <w:rPr>
          <w:lang w:val="sl-SI"/>
        </w:rPr>
        <w:t xml:space="preserve">pa </w:t>
      </w:r>
      <w:r w:rsidR="008B64C2" w:rsidRPr="00651993">
        <w:rPr>
          <w:lang w:val="sl-SI"/>
        </w:rPr>
        <w:t xml:space="preserve">so korpusi veliko več kot le </w:t>
      </w:r>
      <w:r w:rsidR="008B64C2" w:rsidRPr="00502EE7">
        <w:rPr>
          <w:lang w:val="sl-SI"/>
        </w:rPr>
        <w:t xml:space="preserve">zbirke besedil v elektronski obliki. Oblikovani so v enem od standardnih formatov, kot je razširljivi označevalni jezik oziroma </w:t>
      </w:r>
      <w:hyperlink r:id="rId22" w:history="1">
        <w:r w:rsidR="008B64C2" w:rsidRPr="00502EE7">
          <w:rPr>
            <w:rStyle w:val="Hiperpovezava"/>
            <w:color w:val="auto"/>
            <w:u w:val="none"/>
            <w:lang w:val="sl-SI"/>
          </w:rPr>
          <w:t>XML</w:t>
        </w:r>
      </w:hyperlink>
      <w:r w:rsidR="008B64C2" w:rsidRPr="00502EE7">
        <w:rPr>
          <w:lang w:val="sl-SI"/>
        </w:rPr>
        <w:t>,</w:t>
      </w:r>
      <w:r w:rsidR="00425278" w:rsidRPr="00502EE7">
        <w:rPr>
          <w:rStyle w:val="Sprotnaopomba-sklic"/>
          <w:lang w:val="sl-SI"/>
        </w:rPr>
        <w:footnoteReference w:id="22"/>
      </w:r>
      <w:r w:rsidR="008B64C2" w:rsidRPr="00502EE7">
        <w:rPr>
          <w:lang w:val="sl-SI"/>
        </w:rPr>
        <w:t xml:space="preserve"> in kodirani v skladu z vnaprej določeno, a prilagodljivo shemo za predstavitev besedil v digitalni obliki</w:t>
      </w:r>
      <w:r w:rsidR="005E0243" w:rsidRPr="00502EE7">
        <w:rPr>
          <w:lang w:val="sl-SI"/>
        </w:rPr>
        <w:t xml:space="preserve">, med katerimi je v </w:t>
      </w:r>
      <w:r w:rsidR="008B64C2" w:rsidRPr="00502EE7">
        <w:rPr>
          <w:lang w:val="sl-SI"/>
        </w:rPr>
        <w:t xml:space="preserve">jezikoslovju in digitalni humanistiki </w:t>
      </w:r>
      <w:r w:rsidR="005E0243" w:rsidRPr="00502EE7">
        <w:rPr>
          <w:lang w:val="sl-SI"/>
        </w:rPr>
        <w:t xml:space="preserve">najbolj uveljavljen standard </w:t>
      </w:r>
      <w:hyperlink r:id="rId23" w:history="1">
        <w:r w:rsidR="008B64C2" w:rsidRPr="00502EE7">
          <w:rPr>
            <w:rStyle w:val="Hiperpovezava"/>
            <w:color w:val="auto"/>
            <w:u w:val="none"/>
            <w:lang w:val="sl-SI"/>
          </w:rPr>
          <w:t>TEI</w:t>
        </w:r>
      </w:hyperlink>
      <w:r w:rsidR="008B64C2" w:rsidRPr="00502EE7">
        <w:rPr>
          <w:lang w:val="sl-SI"/>
        </w:rPr>
        <w:t>.</w:t>
      </w:r>
      <w:r w:rsidR="00425278" w:rsidRPr="00502EE7">
        <w:rPr>
          <w:rStyle w:val="Sprotnaopomba-sklic"/>
          <w:lang w:val="sl-SI"/>
        </w:rPr>
        <w:footnoteReference w:id="23"/>
      </w:r>
    </w:p>
    <w:p w14:paraId="7C322485" w14:textId="7A847D48" w:rsidR="008B64C2" w:rsidRPr="00651993" w:rsidRDefault="00FC34ED" w:rsidP="001E5E0F">
      <w:pPr>
        <w:spacing w:line="360" w:lineRule="auto"/>
        <w:ind w:firstLine="576"/>
        <w:jc w:val="both"/>
        <w:rPr>
          <w:lang w:val="sl-SI"/>
        </w:rPr>
      </w:pPr>
      <w:r w:rsidRPr="00502EE7">
        <w:rPr>
          <w:lang w:val="sl-SI"/>
        </w:rPr>
        <w:t>Osnovna enota korpusa</w:t>
      </w:r>
      <w:r w:rsidR="008B64C2" w:rsidRPr="00502EE7">
        <w:rPr>
          <w:lang w:val="sl-SI"/>
        </w:rPr>
        <w:t xml:space="preserve"> je </w:t>
      </w:r>
      <w:hyperlink r:id="rId24" w:history="1">
        <w:r w:rsidR="008B64C2" w:rsidRPr="00502EE7">
          <w:rPr>
            <w:rStyle w:val="Hiperpovezava"/>
            <w:color w:val="auto"/>
            <w:u w:val="none"/>
            <w:lang w:val="sl-SI"/>
          </w:rPr>
          <w:t>pojavnica</w:t>
        </w:r>
      </w:hyperlink>
      <w:r w:rsidRPr="00502EE7">
        <w:rPr>
          <w:lang w:val="sl-SI"/>
        </w:rPr>
        <w:t>,</w:t>
      </w:r>
      <w:r w:rsidR="00425278" w:rsidRPr="00502EE7">
        <w:rPr>
          <w:rStyle w:val="Sprotnaopomba-sklic"/>
          <w:lang w:val="sl-SI"/>
        </w:rPr>
        <w:footnoteReference w:id="24"/>
      </w:r>
      <w:r w:rsidRPr="00502EE7">
        <w:rPr>
          <w:lang w:val="sl-SI"/>
        </w:rPr>
        <w:t xml:space="preserve"> ki jo dobimo z avtomatskim postopkom tokenizacije, pri katerem je izbrano besedilo razdeljeno na manjše enote, v našem primeru na besede. Običajno se pojavnice določajo glede na presledke med besedami.</w:t>
      </w:r>
      <w:r w:rsidR="008B64C2" w:rsidRPr="00502EE7">
        <w:rPr>
          <w:lang w:val="sl-SI"/>
        </w:rPr>
        <w:t xml:space="preserve"> Za </w:t>
      </w:r>
      <w:r w:rsidR="00993BE5" w:rsidRPr="00502EE7">
        <w:rPr>
          <w:lang w:val="sl-SI"/>
        </w:rPr>
        <w:t>bolj</w:t>
      </w:r>
      <w:r w:rsidR="005E0243" w:rsidRPr="00502EE7">
        <w:rPr>
          <w:lang w:val="sl-SI"/>
        </w:rPr>
        <w:t xml:space="preserve"> </w:t>
      </w:r>
      <w:r w:rsidRPr="00502EE7">
        <w:rPr>
          <w:lang w:val="sl-SI"/>
        </w:rPr>
        <w:t>poglobljeno analizo</w:t>
      </w:r>
      <w:r w:rsidR="005E0243" w:rsidRPr="00502EE7">
        <w:rPr>
          <w:lang w:val="sl-SI"/>
        </w:rPr>
        <w:t xml:space="preserve"> </w:t>
      </w:r>
      <w:r w:rsidR="008B64C2" w:rsidRPr="00502EE7">
        <w:rPr>
          <w:lang w:val="sl-SI"/>
        </w:rPr>
        <w:t>so besedila v korpusu jezikoslovno označena. Najosnovnejši obliki jezikoslovnega označevanja sta oblikoskladenjsko označevanje, s katerim besedam v besedilih pripišemo besedno vrsto</w:t>
      </w:r>
      <w:r w:rsidR="00611046" w:rsidRPr="00502EE7">
        <w:rPr>
          <w:lang w:val="sl-SI"/>
        </w:rPr>
        <w:t xml:space="preserve"> (npr. glagol)</w:t>
      </w:r>
      <w:r w:rsidR="008B64C2" w:rsidRPr="00502EE7">
        <w:rPr>
          <w:lang w:val="sl-SI"/>
        </w:rPr>
        <w:t xml:space="preserve">, in </w:t>
      </w:r>
      <w:hyperlink r:id="rId25" w:history="1">
        <w:r w:rsidR="008B64C2" w:rsidRPr="00502EE7">
          <w:rPr>
            <w:rStyle w:val="Hiperpovezava"/>
            <w:color w:val="auto"/>
            <w:u w:val="none"/>
            <w:lang w:val="sl-SI"/>
          </w:rPr>
          <w:t>lematizacija</w:t>
        </w:r>
      </w:hyperlink>
      <w:r w:rsidR="008B64C2" w:rsidRPr="00502EE7">
        <w:rPr>
          <w:lang w:val="sl-SI"/>
        </w:rPr>
        <w:t>,</w:t>
      </w:r>
      <w:r w:rsidR="00425278" w:rsidRPr="00502EE7">
        <w:rPr>
          <w:rStyle w:val="Sprotnaopomba-sklic"/>
          <w:lang w:val="sl-SI"/>
        </w:rPr>
        <w:footnoteReference w:id="25"/>
      </w:r>
      <w:r w:rsidR="008B64C2" w:rsidRPr="00502EE7">
        <w:rPr>
          <w:lang w:val="sl-SI"/>
        </w:rPr>
        <w:t xml:space="preserve"> pri kater</w:t>
      </w:r>
      <w:r w:rsidR="00054780" w:rsidRPr="00502EE7">
        <w:rPr>
          <w:lang w:val="sl-SI"/>
        </w:rPr>
        <w:t>i</w:t>
      </w:r>
      <w:r w:rsidR="008B64C2" w:rsidRPr="00502EE7">
        <w:rPr>
          <w:lang w:val="sl-SI"/>
        </w:rPr>
        <w:t xml:space="preserve"> pojavnicam </w:t>
      </w:r>
      <w:r w:rsidR="008B64C2" w:rsidRPr="00651993">
        <w:rPr>
          <w:lang w:val="sl-SI"/>
        </w:rPr>
        <w:t>(besednim oblikam</w:t>
      </w:r>
      <w:r w:rsidR="00611046" w:rsidRPr="00651993">
        <w:rPr>
          <w:lang w:val="sl-SI"/>
        </w:rPr>
        <w:t xml:space="preserve"> v </w:t>
      </w:r>
      <w:r w:rsidR="00611046" w:rsidRPr="00651993">
        <w:rPr>
          <w:lang w:val="sl-SI"/>
        </w:rPr>
        <w:lastRenderedPageBreak/>
        <w:t>različnih sklonih</w:t>
      </w:r>
      <w:r w:rsidR="008B64C2" w:rsidRPr="00651993">
        <w:rPr>
          <w:lang w:val="sl-SI"/>
        </w:rPr>
        <w:t xml:space="preserve">) pripišemo osnovno </w:t>
      </w:r>
      <w:r w:rsidR="00993BE5" w:rsidRPr="00651993">
        <w:rPr>
          <w:lang w:val="sl-SI"/>
        </w:rPr>
        <w:t xml:space="preserve">slovarsko </w:t>
      </w:r>
      <w:r w:rsidR="008B64C2" w:rsidRPr="00651993">
        <w:rPr>
          <w:lang w:val="sl-SI"/>
        </w:rPr>
        <w:t xml:space="preserve">obliko oz. lemo. </w:t>
      </w:r>
      <w:r w:rsidR="00467D67" w:rsidRPr="00651993">
        <w:rPr>
          <w:lang w:val="sl-SI"/>
        </w:rPr>
        <w:t xml:space="preserve">Lematizacija je </w:t>
      </w:r>
      <w:r w:rsidR="008B64C2" w:rsidRPr="00651993">
        <w:rPr>
          <w:lang w:val="sl-SI"/>
        </w:rPr>
        <w:t>pomembna zlasti za korpuse morfološko bogatih jezikov, kot je slovenščina. Poleg jeziko</w:t>
      </w:r>
      <w:r w:rsidR="00611046" w:rsidRPr="00651993">
        <w:rPr>
          <w:lang w:val="sl-SI"/>
        </w:rPr>
        <w:t>slovnih</w:t>
      </w:r>
      <w:r w:rsidR="008B64C2" w:rsidRPr="00651993">
        <w:rPr>
          <w:lang w:val="sl-SI"/>
        </w:rPr>
        <w:t xml:space="preserve"> ozn</w:t>
      </w:r>
      <w:r w:rsidR="00611046" w:rsidRPr="00651993">
        <w:rPr>
          <w:lang w:val="sl-SI"/>
        </w:rPr>
        <w:t>ak</w:t>
      </w:r>
      <w:r w:rsidR="008B64C2" w:rsidRPr="00651993">
        <w:rPr>
          <w:lang w:val="sl-SI"/>
        </w:rPr>
        <w:t xml:space="preserve"> so </w:t>
      </w:r>
      <w:r w:rsidR="00611046" w:rsidRPr="00651993">
        <w:rPr>
          <w:lang w:val="sl-SI"/>
        </w:rPr>
        <w:t xml:space="preserve">v </w:t>
      </w:r>
      <w:r w:rsidR="008B64C2" w:rsidRPr="00651993">
        <w:rPr>
          <w:lang w:val="sl-SI"/>
        </w:rPr>
        <w:t xml:space="preserve">korpus </w:t>
      </w:r>
      <w:r w:rsidR="00611046" w:rsidRPr="00651993">
        <w:rPr>
          <w:lang w:val="sl-SI"/>
        </w:rPr>
        <w:t>dodani</w:t>
      </w:r>
      <w:r w:rsidR="008B64C2" w:rsidRPr="00651993">
        <w:rPr>
          <w:lang w:val="sl-SI"/>
        </w:rPr>
        <w:t xml:space="preserve"> tudi metapodatki o besedilu</w:t>
      </w:r>
      <w:r w:rsidR="00467D67" w:rsidRPr="00651993">
        <w:rPr>
          <w:lang w:val="sl-SI"/>
        </w:rPr>
        <w:t xml:space="preserve"> (npr. datum, vrsta)</w:t>
      </w:r>
      <w:r w:rsidR="008B64C2" w:rsidRPr="00651993">
        <w:rPr>
          <w:lang w:val="sl-SI"/>
        </w:rPr>
        <w:t xml:space="preserve"> in govorcu</w:t>
      </w:r>
      <w:r w:rsidR="00467D67" w:rsidRPr="00651993">
        <w:rPr>
          <w:lang w:val="sl-SI"/>
        </w:rPr>
        <w:t xml:space="preserve"> (npr. ime, spol)</w:t>
      </w:r>
      <w:r w:rsidR="008B64C2" w:rsidRPr="00651993">
        <w:rPr>
          <w:lang w:val="sl-SI"/>
        </w:rPr>
        <w:t xml:space="preserve">, ki so </w:t>
      </w:r>
      <w:r w:rsidR="00993BE5" w:rsidRPr="00651993">
        <w:rPr>
          <w:lang w:val="sl-SI"/>
        </w:rPr>
        <w:t>pomembni</w:t>
      </w:r>
      <w:r w:rsidR="008B64C2" w:rsidRPr="00651993">
        <w:rPr>
          <w:lang w:val="sl-SI"/>
        </w:rPr>
        <w:t xml:space="preserve"> za kontekstualizacijo rezultatov, vendar se lahko uporabljajo tudi za izvajanje natančnejših korpusnih poizvedb.</w:t>
      </w:r>
    </w:p>
    <w:p w14:paraId="13399530" w14:textId="08C3AFD8" w:rsidR="008B64C2" w:rsidRPr="00651993" w:rsidRDefault="008B64C2" w:rsidP="001D7B57">
      <w:pPr>
        <w:spacing w:line="360" w:lineRule="auto"/>
        <w:rPr>
          <w:b/>
          <w:lang w:val="sl-SI"/>
        </w:rPr>
      </w:pPr>
    </w:p>
    <w:p w14:paraId="231D1354" w14:textId="77777777" w:rsidR="008B64C2" w:rsidRPr="00651993" w:rsidRDefault="008B64C2" w:rsidP="001D7B57">
      <w:pPr>
        <w:spacing w:line="360" w:lineRule="auto"/>
        <w:rPr>
          <w:b/>
          <w:lang w:val="sl-SI"/>
        </w:rPr>
      </w:pPr>
      <w:r w:rsidRPr="00651993">
        <w:rPr>
          <w:b/>
          <w:lang w:val="sl-SI"/>
        </w:rPr>
        <w:t>Slika 1. Izvleček iz jezikoslovno označenega korpusa v zapisu TEI.</w:t>
      </w:r>
    </w:p>
    <w:p w14:paraId="2D7B3C88" w14:textId="101C5B3E" w:rsidR="008B64C2" w:rsidRPr="00651993" w:rsidRDefault="008B64C2" w:rsidP="001E5E0F">
      <w:pPr>
        <w:pStyle w:val="Naslov2"/>
        <w:spacing w:line="360" w:lineRule="auto"/>
        <w:ind w:firstLine="720"/>
        <w:jc w:val="center"/>
        <w:rPr>
          <w:sz w:val="24"/>
          <w:szCs w:val="24"/>
          <w:lang w:val="sl-SI"/>
        </w:rPr>
      </w:pPr>
      <w:bookmarkStart w:id="450" w:name="_Toc57789624"/>
      <w:r w:rsidRPr="00651993">
        <w:rPr>
          <w:sz w:val="24"/>
          <w:szCs w:val="24"/>
          <w:lang w:val="sl-SI"/>
        </w:rPr>
        <w:t>Konkordančniki</w:t>
      </w:r>
      <w:bookmarkEnd w:id="450"/>
    </w:p>
    <w:p w14:paraId="58973D77" w14:textId="3D7ABFA8" w:rsidR="008B64C2" w:rsidRPr="00651993" w:rsidRDefault="008B64C2" w:rsidP="001E5E0F">
      <w:pPr>
        <w:spacing w:line="360" w:lineRule="auto"/>
        <w:ind w:firstLine="576"/>
        <w:jc w:val="both"/>
        <w:rPr>
          <w:lang w:val="sl-SI"/>
        </w:rPr>
      </w:pPr>
      <w:r w:rsidRPr="00651993">
        <w:rPr>
          <w:lang w:val="sl-SI"/>
        </w:rPr>
        <w:t>Po korpusih iščemo s specializiranimi orodji, k</w:t>
      </w:r>
      <w:r w:rsidRPr="00502EE7">
        <w:rPr>
          <w:lang w:val="sl-SI"/>
        </w:rPr>
        <w:t xml:space="preserve">i se imenujejo </w:t>
      </w:r>
      <w:hyperlink r:id="rId26" w:history="1">
        <w:r w:rsidRPr="00502EE7">
          <w:rPr>
            <w:rStyle w:val="Hiperpovezava"/>
            <w:color w:val="auto"/>
            <w:u w:val="none"/>
            <w:lang w:val="sl-SI"/>
          </w:rPr>
          <w:t>konkordančniki</w:t>
        </w:r>
      </w:hyperlink>
      <w:r w:rsidRPr="00502EE7">
        <w:rPr>
          <w:lang w:val="sl-SI"/>
        </w:rPr>
        <w:t>.</w:t>
      </w:r>
      <w:r w:rsidR="00425278" w:rsidRPr="00502EE7">
        <w:rPr>
          <w:rStyle w:val="Sprotnaopomba-sklic"/>
          <w:lang w:val="sl-SI"/>
        </w:rPr>
        <w:footnoteReference w:id="26"/>
      </w:r>
      <w:r w:rsidRPr="00502EE7">
        <w:rPr>
          <w:lang w:val="sl-SI"/>
        </w:rPr>
        <w:t xml:space="preserve"> Nekater</w:t>
      </w:r>
      <w:r w:rsidR="00D14465" w:rsidRPr="00502EE7">
        <w:rPr>
          <w:lang w:val="sl-SI"/>
        </w:rPr>
        <w:t>e</w:t>
      </w:r>
      <w:r w:rsidRPr="00502EE7">
        <w:rPr>
          <w:lang w:val="sl-SI"/>
        </w:rPr>
        <w:t xml:space="preserve"> konkordančnik</w:t>
      </w:r>
      <w:r w:rsidR="00D14465" w:rsidRPr="00502EE7">
        <w:rPr>
          <w:lang w:val="sl-SI"/>
        </w:rPr>
        <w:t>e</w:t>
      </w:r>
      <w:r w:rsidRPr="00502EE7">
        <w:rPr>
          <w:lang w:val="sl-SI"/>
        </w:rPr>
        <w:t xml:space="preserve"> </w:t>
      </w:r>
      <w:r w:rsidR="00D14465" w:rsidRPr="00502EE7">
        <w:rPr>
          <w:lang w:val="sl-SI"/>
        </w:rPr>
        <w:t>moramo pred uporabo namestiti</w:t>
      </w:r>
      <w:r w:rsidRPr="00502EE7">
        <w:rPr>
          <w:lang w:val="sl-SI"/>
        </w:rPr>
        <w:t xml:space="preserve"> na osebn</w:t>
      </w:r>
      <w:r w:rsidR="00D14465" w:rsidRPr="00502EE7">
        <w:rPr>
          <w:lang w:val="sl-SI"/>
        </w:rPr>
        <w:t>i</w:t>
      </w:r>
      <w:r w:rsidRPr="00502EE7">
        <w:rPr>
          <w:lang w:val="sl-SI"/>
        </w:rPr>
        <w:t xml:space="preserve"> računalnik, drug</w:t>
      </w:r>
      <w:r w:rsidR="00D14465" w:rsidRPr="00502EE7">
        <w:rPr>
          <w:lang w:val="sl-SI"/>
        </w:rPr>
        <w:t>i pa so dostopni neposredno</w:t>
      </w:r>
      <w:r w:rsidRPr="00502EE7">
        <w:rPr>
          <w:lang w:val="sl-SI"/>
        </w:rPr>
        <w:t xml:space="preserve"> prek spleta. Uporabljamo jih za iskanje vseh pojavitev pojavnic </w:t>
      </w:r>
      <w:r w:rsidR="00AE7E20" w:rsidRPr="00502EE7">
        <w:rPr>
          <w:lang w:val="sl-SI"/>
        </w:rPr>
        <w:t>v</w:t>
      </w:r>
      <w:r w:rsidRPr="00502EE7">
        <w:rPr>
          <w:lang w:val="sl-SI"/>
        </w:rPr>
        <w:t xml:space="preserve"> korpus</w:t>
      </w:r>
      <w:r w:rsidR="00AE7E20" w:rsidRPr="00502EE7">
        <w:rPr>
          <w:lang w:val="sl-SI"/>
        </w:rPr>
        <w:t>u</w:t>
      </w:r>
      <w:r w:rsidRPr="00502EE7">
        <w:rPr>
          <w:lang w:val="sl-SI"/>
        </w:rPr>
        <w:t>, ki ustrezajo našemu iskalnemu pogoju. Na voljo je veliko konkordančnikov, ki omogočajo podobne funkcije (</w:t>
      </w:r>
      <w:r w:rsidR="00656E7E" w:rsidRPr="00502EE7">
        <w:rPr>
          <w:lang w:val="sl-SI"/>
        </w:rPr>
        <w:t>gl</w:t>
      </w:r>
      <w:r w:rsidR="0002582D" w:rsidRPr="00502EE7">
        <w:rPr>
          <w:lang w:val="sl-SI"/>
        </w:rPr>
        <w:t>.</w:t>
      </w:r>
      <w:r w:rsidRPr="00502EE7">
        <w:rPr>
          <w:lang w:val="sl-SI"/>
        </w:rPr>
        <w:t xml:space="preserve"> npr. </w:t>
      </w:r>
      <w:hyperlink r:id="rId27" w:history="1">
        <w:r w:rsidRPr="00502EE7">
          <w:rPr>
            <w:rStyle w:val="Hiperpovezava"/>
            <w:color w:val="auto"/>
            <w:u w:val="none"/>
            <w:lang w:val="sl-SI"/>
          </w:rPr>
          <w:t>ta podrobn</w:t>
        </w:r>
        <w:r w:rsidR="00AE7E20" w:rsidRPr="00502EE7">
          <w:rPr>
            <w:rStyle w:val="Hiperpovezava"/>
            <w:color w:val="auto"/>
            <w:u w:val="none"/>
            <w:lang w:val="sl-SI"/>
          </w:rPr>
          <w:t>i</w:t>
        </w:r>
        <w:r w:rsidRPr="00502EE7">
          <w:rPr>
            <w:rStyle w:val="Hiperpovezava"/>
            <w:color w:val="auto"/>
            <w:u w:val="none"/>
            <w:lang w:val="sl-SI"/>
          </w:rPr>
          <w:t xml:space="preserve"> seznam</w:t>
        </w:r>
      </w:hyperlink>
      <w:r w:rsidRPr="00502EE7">
        <w:rPr>
          <w:lang w:val="sl-SI"/>
        </w:rPr>
        <w:t>),</w:t>
      </w:r>
      <w:r w:rsidR="00425278" w:rsidRPr="00502EE7">
        <w:rPr>
          <w:rStyle w:val="Sprotnaopomba-sklic"/>
          <w:lang w:val="sl-SI"/>
        </w:rPr>
        <w:footnoteReference w:id="27"/>
      </w:r>
      <w:r w:rsidRPr="00502EE7">
        <w:rPr>
          <w:lang w:val="sl-SI"/>
        </w:rPr>
        <w:t xml:space="preserve"> med najbolj priljubljenimi pa so </w:t>
      </w:r>
      <w:hyperlink r:id="rId28" w:history="1">
        <w:r w:rsidRPr="00502EE7">
          <w:rPr>
            <w:rStyle w:val="Hiperpovezava"/>
            <w:color w:val="auto"/>
            <w:u w:val="none"/>
            <w:lang w:val="sl-SI"/>
          </w:rPr>
          <w:t>AntConc</w:t>
        </w:r>
      </w:hyperlink>
      <w:r w:rsidR="00E50DBB" w:rsidRPr="00502EE7">
        <w:rPr>
          <w:rStyle w:val="Sprotnaopomba-sklic"/>
          <w:lang w:val="sl-SI"/>
        </w:rPr>
        <w:footnoteReference w:id="28"/>
      </w:r>
      <w:r w:rsidRPr="00502EE7">
        <w:rPr>
          <w:lang w:val="sl-SI"/>
        </w:rPr>
        <w:t xml:space="preserve"> (brezplačen) in </w:t>
      </w:r>
      <w:hyperlink r:id="rId29" w:history="1">
        <w:r w:rsidRPr="00502EE7">
          <w:rPr>
            <w:rStyle w:val="Hiperpovezava"/>
            <w:color w:val="auto"/>
            <w:u w:val="none"/>
            <w:lang w:val="sl-SI"/>
          </w:rPr>
          <w:t>WordSmith Tools</w:t>
        </w:r>
      </w:hyperlink>
      <w:r w:rsidR="00E50DBB" w:rsidRPr="00502EE7">
        <w:rPr>
          <w:rStyle w:val="Sprotnaopomba-sklic"/>
          <w:lang w:val="sl-SI"/>
        </w:rPr>
        <w:footnoteReference w:id="29"/>
      </w:r>
      <w:r w:rsidRPr="00502EE7">
        <w:rPr>
          <w:lang w:val="sl-SI"/>
        </w:rPr>
        <w:t xml:space="preserve"> (potreben je nakup licence), ki ju je mogoče uporabljati brez internetne povezave in ne vsebujeta predhodno naloženih korpusov, ter spletna konkordančnika </w:t>
      </w:r>
      <w:hyperlink r:id="rId30" w:history="1">
        <w:r w:rsidRPr="00502EE7">
          <w:rPr>
            <w:rStyle w:val="Hiperpovezava"/>
            <w:color w:val="auto"/>
            <w:u w:val="none"/>
            <w:lang w:val="sl-SI"/>
          </w:rPr>
          <w:t>BYU</w:t>
        </w:r>
      </w:hyperlink>
      <w:r w:rsidR="00E50DBB" w:rsidRPr="00502EE7">
        <w:rPr>
          <w:rStyle w:val="Sprotnaopomba-sklic"/>
          <w:lang w:val="sl-SI"/>
        </w:rPr>
        <w:footnoteReference w:id="30"/>
      </w:r>
      <w:r w:rsidRPr="00502EE7">
        <w:rPr>
          <w:lang w:val="sl-SI"/>
        </w:rPr>
        <w:t xml:space="preserve"> (za polno delovanje je potrebna brezplačna registracija) in </w:t>
      </w:r>
      <w:hyperlink r:id="rId31" w:history="1">
        <w:r w:rsidRPr="00502EE7">
          <w:rPr>
            <w:rStyle w:val="Hiperpovezava"/>
            <w:color w:val="auto"/>
            <w:u w:val="none"/>
            <w:lang w:val="sl-SI"/>
          </w:rPr>
          <w:t>SketchEngine</w:t>
        </w:r>
      </w:hyperlink>
      <w:r w:rsidR="00E50DBB" w:rsidRPr="00502EE7">
        <w:rPr>
          <w:rStyle w:val="Sprotnaopomba-sklic"/>
          <w:lang w:val="sl-SI"/>
        </w:rPr>
        <w:footnoteReference w:id="31"/>
      </w:r>
      <w:r w:rsidRPr="00502EE7">
        <w:rPr>
          <w:lang w:val="sl-SI"/>
        </w:rPr>
        <w:t xml:space="preserve"> (brezplačna </w:t>
      </w:r>
      <w:r w:rsidR="000213FF" w:rsidRPr="00502EE7">
        <w:rPr>
          <w:lang w:val="sl-SI"/>
        </w:rPr>
        <w:t xml:space="preserve">akademska </w:t>
      </w:r>
      <w:r w:rsidRPr="00502EE7">
        <w:rPr>
          <w:lang w:val="sl-SI"/>
        </w:rPr>
        <w:t xml:space="preserve">licenca), ki </w:t>
      </w:r>
      <w:r w:rsidR="00AE7E20" w:rsidRPr="00502EE7">
        <w:rPr>
          <w:lang w:val="sl-SI"/>
        </w:rPr>
        <w:t>vsebujeta</w:t>
      </w:r>
      <w:r w:rsidRPr="00502EE7">
        <w:rPr>
          <w:lang w:val="sl-SI"/>
        </w:rPr>
        <w:t xml:space="preserve"> številne predhodno naložene korpuse za različne jezike. SketchEngine omogoča tudi ustvarjanj</w:t>
      </w:r>
      <w:r w:rsidR="00B64122" w:rsidRPr="00502EE7">
        <w:rPr>
          <w:lang w:val="sl-SI"/>
        </w:rPr>
        <w:t>e</w:t>
      </w:r>
      <w:r w:rsidRPr="00502EE7">
        <w:rPr>
          <w:lang w:val="sl-SI"/>
        </w:rPr>
        <w:t xml:space="preserve"> in označevanj</w:t>
      </w:r>
      <w:r w:rsidR="00B64122" w:rsidRPr="00502EE7">
        <w:rPr>
          <w:lang w:val="sl-SI"/>
        </w:rPr>
        <w:t>e</w:t>
      </w:r>
      <w:r w:rsidRPr="00502EE7">
        <w:rPr>
          <w:lang w:val="sl-SI"/>
        </w:rPr>
        <w:t xml:space="preserve"> lastnih korpusov.</w:t>
      </w:r>
    </w:p>
    <w:p w14:paraId="3D1DDFDD" w14:textId="29287A51" w:rsidR="008B64C2" w:rsidRPr="00651993" w:rsidRDefault="008B64C2" w:rsidP="001E5E0F">
      <w:pPr>
        <w:spacing w:line="360" w:lineRule="auto"/>
        <w:ind w:firstLine="360"/>
        <w:jc w:val="both"/>
        <w:rPr>
          <w:lang w:val="sl-SI"/>
        </w:rPr>
      </w:pPr>
      <w:r w:rsidRPr="00651993">
        <w:rPr>
          <w:lang w:val="sl-SI"/>
        </w:rPr>
        <w:t xml:space="preserve">Večina sodobnih konkordančnikov omogoča naslednje </w:t>
      </w:r>
      <w:r w:rsidR="004E03AB" w:rsidRPr="00651993">
        <w:rPr>
          <w:lang w:val="sl-SI"/>
        </w:rPr>
        <w:t>funkcije</w:t>
      </w:r>
      <w:r w:rsidRPr="00651993">
        <w:rPr>
          <w:lang w:val="sl-SI"/>
        </w:rPr>
        <w:t xml:space="preserve">, </w:t>
      </w:r>
      <w:r w:rsidR="00424BBD" w:rsidRPr="00651993">
        <w:rPr>
          <w:lang w:val="sl-SI"/>
        </w:rPr>
        <w:t xml:space="preserve">ki jih bomo uporabili tudi </w:t>
      </w:r>
      <w:r w:rsidR="00B64122" w:rsidRPr="00651993">
        <w:rPr>
          <w:lang w:val="sl-SI"/>
        </w:rPr>
        <w:t>v tem gradivu</w:t>
      </w:r>
      <w:r w:rsidRPr="00651993">
        <w:rPr>
          <w:lang w:val="sl-SI"/>
        </w:rPr>
        <w:t>:</w:t>
      </w:r>
    </w:p>
    <w:p w14:paraId="3E21EEC3" w14:textId="4517C707" w:rsidR="008B64C2" w:rsidRPr="00651993" w:rsidRDefault="00CA3AB9" w:rsidP="001E5E0F">
      <w:pPr>
        <w:pStyle w:val="Odstavekseznama"/>
        <w:numPr>
          <w:ilvl w:val="0"/>
          <w:numId w:val="41"/>
        </w:numPr>
        <w:spacing w:line="360" w:lineRule="auto"/>
        <w:jc w:val="both"/>
        <w:rPr>
          <w:lang w:val="sl-SI"/>
        </w:rPr>
      </w:pPr>
      <w:hyperlink r:id="rId32" w:history="1">
        <w:r w:rsidR="008B64C2" w:rsidRPr="001E5E0F">
          <w:rPr>
            <w:rStyle w:val="Hiperpovezava"/>
            <w:b/>
            <w:color w:val="auto"/>
            <w:u w:val="none"/>
            <w:lang w:val="sl-SI"/>
          </w:rPr>
          <w:t>Konkordan</w:t>
        </w:r>
        <w:r w:rsidR="00E67378" w:rsidRPr="001E5E0F">
          <w:rPr>
            <w:rStyle w:val="Hiperpovezava"/>
            <w:b/>
            <w:color w:val="auto"/>
            <w:u w:val="none"/>
            <w:lang w:val="sl-SI"/>
          </w:rPr>
          <w:t>čni niz</w:t>
        </w:r>
      </w:hyperlink>
      <w:r w:rsidR="00C237AA" w:rsidRPr="001E5E0F">
        <w:rPr>
          <w:rStyle w:val="Sprotnaopomba-sklic"/>
          <w:lang w:val="sl-SI"/>
        </w:rPr>
        <w:footnoteReference w:id="32"/>
      </w:r>
      <w:r w:rsidR="008B64C2" w:rsidRPr="00651993">
        <w:rPr>
          <w:lang w:val="sl-SI"/>
        </w:rPr>
        <w:t xml:space="preserve"> prikazuje vse zadetke iskane besede ali </w:t>
      </w:r>
      <w:r w:rsidR="002F4BBD" w:rsidRPr="00651993">
        <w:rPr>
          <w:lang w:val="sl-SI"/>
        </w:rPr>
        <w:t xml:space="preserve">niza </w:t>
      </w:r>
      <w:r w:rsidR="008B64C2" w:rsidRPr="00651993">
        <w:rPr>
          <w:lang w:val="sl-SI"/>
        </w:rPr>
        <w:t xml:space="preserve">besed v korpusu ter njihovo sobesedilo. </w:t>
      </w:r>
      <w:r w:rsidR="00E67378" w:rsidRPr="00651993">
        <w:rPr>
          <w:lang w:val="sl-SI"/>
        </w:rPr>
        <w:t>Konkordance, posamezne enote konkordančnega niza,</w:t>
      </w:r>
      <w:r w:rsidR="008B64C2" w:rsidRPr="00651993">
        <w:rPr>
          <w:lang w:val="sl-SI"/>
        </w:rPr>
        <w:t xml:space="preserve"> so </w:t>
      </w:r>
      <w:r w:rsidR="00E67378" w:rsidRPr="00651993">
        <w:rPr>
          <w:lang w:val="sl-SI"/>
        </w:rPr>
        <w:t xml:space="preserve">lahko </w:t>
      </w:r>
      <w:r w:rsidR="002F4BBD" w:rsidRPr="00651993">
        <w:rPr>
          <w:lang w:val="sl-SI"/>
        </w:rPr>
        <w:t xml:space="preserve">razvrščene naključno ali </w:t>
      </w:r>
      <w:r w:rsidR="00E67378" w:rsidRPr="00651993">
        <w:rPr>
          <w:lang w:val="sl-SI"/>
        </w:rPr>
        <w:t>glede na iskano besedo oziroma</w:t>
      </w:r>
      <w:r w:rsidR="008B64C2" w:rsidRPr="00651993">
        <w:rPr>
          <w:lang w:val="sl-SI"/>
        </w:rPr>
        <w:t xml:space="preserve"> </w:t>
      </w:r>
      <w:r w:rsidR="008915D3" w:rsidRPr="00651993">
        <w:rPr>
          <w:lang w:val="sl-SI"/>
        </w:rPr>
        <w:t>niz besed</w:t>
      </w:r>
      <w:r w:rsidR="008B64C2" w:rsidRPr="00651993">
        <w:rPr>
          <w:lang w:val="sl-SI"/>
        </w:rPr>
        <w:t xml:space="preserve">. Razvrstiti jih je mogoče tudi glede na </w:t>
      </w:r>
      <w:r w:rsidR="004E03AB" w:rsidRPr="00651993">
        <w:rPr>
          <w:lang w:val="sl-SI"/>
        </w:rPr>
        <w:t xml:space="preserve">levi ali desni </w:t>
      </w:r>
      <w:r w:rsidR="008B64C2" w:rsidRPr="00651993">
        <w:rPr>
          <w:lang w:val="sl-SI"/>
        </w:rPr>
        <w:t xml:space="preserve">kontekst, kar </w:t>
      </w:r>
      <w:r w:rsidR="004E03AB" w:rsidRPr="00651993">
        <w:rPr>
          <w:lang w:val="sl-SI"/>
        </w:rPr>
        <w:t>izpostavi</w:t>
      </w:r>
      <w:r w:rsidR="008B64C2" w:rsidRPr="00651993">
        <w:rPr>
          <w:lang w:val="sl-SI"/>
        </w:rPr>
        <w:t xml:space="preserve"> značilne vzorce</w:t>
      </w:r>
      <w:r w:rsidR="00E67378" w:rsidRPr="00651993">
        <w:rPr>
          <w:lang w:val="sl-SI"/>
        </w:rPr>
        <w:t>, v katerih se iskana beseda oziroma</w:t>
      </w:r>
      <w:r w:rsidR="008B64C2" w:rsidRPr="00651993">
        <w:rPr>
          <w:lang w:val="sl-SI"/>
        </w:rPr>
        <w:t xml:space="preserve"> </w:t>
      </w:r>
      <w:r w:rsidR="008915D3" w:rsidRPr="00651993">
        <w:rPr>
          <w:lang w:val="sl-SI"/>
        </w:rPr>
        <w:t>niz besed</w:t>
      </w:r>
      <w:r w:rsidR="008B64C2" w:rsidRPr="00651993">
        <w:rPr>
          <w:lang w:val="sl-SI"/>
        </w:rPr>
        <w:t xml:space="preserve"> pojavlja.</w:t>
      </w:r>
    </w:p>
    <w:p w14:paraId="36D181A3" w14:textId="7CAABFAB" w:rsidR="008B64C2" w:rsidRPr="00651993" w:rsidRDefault="00CA3AB9" w:rsidP="001E5E0F">
      <w:pPr>
        <w:pStyle w:val="Odstavekseznama"/>
        <w:numPr>
          <w:ilvl w:val="0"/>
          <w:numId w:val="41"/>
        </w:numPr>
        <w:spacing w:line="360" w:lineRule="auto"/>
        <w:jc w:val="both"/>
        <w:rPr>
          <w:lang w:val="sl-SI"/>
        </w:rPr>
      </w:pPr>
      <w:hyperlink r:id="rId33" w:history="1">
        <w:r w:rsidR="00467D67" w:rsidRPr="001E5E0F">
          <w:rPr>
            <w:rStyle w:val="Hiperpovezava"/>
            <w:b/>
            <w:color w:val="auto"/>
            <w:u w:val="none"/>
            <w:lang w:val="sl-SI"/>
          </w:rPr>
          <w:t>Frekvenčni</w:t>
        </w:r>
        <w:r w:rsidR="008B64C2" w:rsidRPr="001E5E0F">
          <w:rPr>
            <w:rStyle w:val="Hiperpovezava"/>
            <w:b/>
            <w:color w:val="auto"/>
            <w:u w:val="none"/>
            <w:lang w:val="sl-SI"/>
          </w:rPr>
          <w:t xml:space="preserve"> seznami</w:t>
        </w:r>
      </w:hyperlink>
      <w:r w:rsidR="00C237AA" w:rsidRPr="001E5E0F">
        <w:rPr>
          <w:rStyle w:val="Sprotnaopomba-sklic"/>
          <w:lang w:val="sl-SI"/>
        </w:rPr>
        <w:footnoteReference w:id="33"/>
      </w:r>
      <w:r w:rsidR="008B64C2" w:rsidRPr="001E5E0F">
        <w:rPr>
          <w:lang w:val="sl-SI"/>
        </w:rPr>
        <w:t xml:space="preserve"> </w:t>
      </w:r>
      <w:r w:rsidR="008B64C2" w:rsidRPr="00651993">
        <w:rPr>
          <w:lang w:val="sl-SI"/>
        </w:rPr>
        <w:t>prikazujejo vse zadetke za izbrano korpusno poizvedbo</w:t>
      </w:r>
      <w:r w:rsidR="00467D67" w:rsidRPr="00651993">
        <w:rPr>
          <w:lang w:val="sl-SI"/>
        </w:rPr>
        <w:t>, ki je lahko v obliki besede/besedne zveze ali določenega nabora metapodatkov</w:t>
      </w:r>
      <w:r w:rsidR="002F4BBD" w:rsidRPr="00651993">
        <w:rPr>
          <w:lang w:val="sl-SI"/>
        </w:rPr>
        <w:t>. Zadetki so lahko razvrščeni po abecedi ali pogostosti, pripisan pa jim je tudi podatek o njihovi frekvenci. V nasprotju s konkordančnim nizom besedni seznami ne vsebujejo sobesedila zadetkov.</w:t>
      </w:r>
    </w:p>
    <w:p w14:paraId="1E67190B" w14:textId="4D736A88" w:rsidR="008B64C2" w:rsidRPr="00502EE7" w:rsidRDefault="00CA3AB9" w:rsidP="001E5E0F">
      <w:pPr>
        <w:pStyle w:val="Odstavekseznama"/>
        <w:numPr>
          <w:ilvl w:val="0"/>
          <w:numId w:val="41"/>
        </w:numPr>
        <w:spacing w:line="360" w:lineRule="auto"/>
        <w:jc w:val="both"/>
        <w:rPr>
          <w:lang w:val="sl-SI"/>
        </w:rPr>
      </w:pPr>
      <w:hyperlink r:id="rId34" w:history="1">
        <w:r w:rsidR="008B64C2" w:rsidRPr="00502EE7">
          <w:rPr>
            <w:rStyle w:val="Hiperpovezava"/>
            <w:b/>
            <w:color w:val="auto"/>
            <w:u w:val="none"/>
            <w:lang w:val="sl-SI"/>
          </w:rPr>
          <w:t>Seznami ključnih besed</w:t>
        </w:r>
      </w:hyperlink>
      <w:r w:rsidR="00C237AA" w:rsidRPr="00502EE7">
        <w:rPr>
          <w:rStyle w:val="Sprotnaopomba-sklic"/>
          <w:lang w:val="sl-SI"/>
        </w:rPr>
        <w:footnoteReference w:id="34"/>
      </w:r>
      <w:r w:rsidR="008B64C2" w:rsidRPr="00502EE7">
        <w:rPr>
          <w:lang w:val="sl-SI"/>
        </w:rPr>
        <w:t xml:space="preserve"> izpostavljajo besede, ki v izbranem korpusu izstopajo v primerjavi z </w:t>
      </w:r>
      <w:r w:rsidR="002F4BBD" w:rsidRPr="00502EE7">
        <w:rPr>
          <w:lang w:val="sl-SI"/>
        </w:rPr>
        <w:t xml:space="preserve">izbranim </w:t>
      </w:r>
      <w:r w:rsidR="008B64C2" w:rsidRPr="00502EE7">
        <w:rPr>
          <w:lang w:val="sl-SI"/>
        </w:rPr>
        <w:t>referenčnim korpusom.</w:t>
      </w:r>
    </w:p>
    <w:p w14:paraId="743871C4" w14:textId="29175CE9" w:rsidR="008B64C2" w:rsidRPr="00502EE7" w:rsidRDefault="00CA3AB9" w:rsidP="001E5E0F">
      <w:pPr>
        <w:pStyle w:val="Odstavekseznama"/>
        <w:numPr>
          <w:ilvl w:val="0"/>
          <w:numId w:val="41"/>
        </w:numPr>
        <w:spacing w:line="360" w:lineRule="auto"/>
        <w:jc w:val="both"/>
        <w:rPr>
          <w:lang w:val="sl-SI"/>
        </w:rPr>
      </w:pPr>
      <w:hyperlink r:id="rId35" w:history="1">
        <w:r w:rsidR="008B64C2" w:rsidRPr="00502EE7">
          <w:rPr>
            <w:rStyle w:val="Hiperpovezava"/>
            <w:b/>
            <w:color w:val="auto"/>
            <w:u w:val="none"/>
            <w:lang w:val="sl-SI"/>
          </w:rPr>
          <w:t>Seznami kolokacij</w:t>
        </w:r>
      </w:hyperlink>
      <w:r w:rsidR="00C237AA" w:rsidRPr="00502EE7">
        <w:rPr>
          <w:rStyle w:val="Sprotnaopomba-sklic"/>
          <w:lang w:val="sl-SI"/>
        </w:rPr>
        <w:footnoteReference w:id="35"/>
      </w:r>
      <w:r w:rsidR="008B64C2" w:rsidRPr="00502EE7">
        <w:rPr>
          <w:lang w:val="sl-SI"/>
        </w:rPr>
        <w:t xml:space="preserve"> vsebujejo </w:t>
      </w:r>
      <w:r w:rsidR="0076301C" w:rsidRPr="00502EE7">
        <w:rPr>
          <w:lang w:val="sl-SI"/>
        </w:rPr>
        <w:t xml:space="preserve">nize </w:t>
      </w:r>
      <w:r w:rsidR="008B64C2" w:rsidRPr="00502EE7">
        <w:rPr>
          <w:lang w:val="sl-SI"/>
        </w:rPr>
        <w:t>besed, ki se v kombinaciji z iskano besedo</w:t>
      </w:r>
      <w:r w:rsidR="009C2680" w:rsidRPr="00502EE7">
        <w:rPr>
          <w:lang w:val="sl-SI"/>
        </w:rPr>
        <w:t xml:space="preserve"> pojavljajo </w:t>
      </w:r>
      <w:r w:rsidR="002F209B" w:rsidRPr="00502EE7">
        <w:rPr>
          <w:lang w:val="sl-SI"/>
        </w:rPr>
        <w:t>pogosteje</w:t>
      </w:r>
      <w:r w:rsidR="00372978" w:rsidRPr="00502EE7">
        <w:rPr>
          <w:lang w:val="sl-SI"/>
        </w:rPr>
        <w:t xml:space="preserve"> </w:t>
      </w:r>
      <w:r w:rsidR="006C33FA" w:rsidRPr="00502EE7">
        <w:rPr>
          <w:lang w:val="sl-SI"/>
        </w:rPr>
        <w:t>kot ob naključnem pojavljanju</w:t>
      </w:r>
      <w:r w:rsidR="008B64C2" w:rsidRPr="00502EE7">
        <w:rPr>
          <w:lang w:val="sl-SI"/>
        </w:rPr>
        <w:t>.</w:t>
      </w:r>
    </w:p>
    <w:p w14:paraId="347163F1" w14:textId="77777777" w:rsidR="008B64C2" w:rsidRPr="00651993" w:rsidRDefault="008B64C2" w:rsidP="001D7B57">
      <w:pPr>
        <w:spacing w:line="360" w:lineRule="auto"/>
        <w:rPr>
          <w:lang w:val="sl-SI"/>
        </w:rPr>
      </w:pPr>
    </w:p>
    <w:p w14:paraId="7D13D237" w14:textId="36324855" w:rsidR="008B64C2" w:rsidRPr="00651993" w:rsidRDefault="00A9355C" w:rsidP="001E5E0F">
      <w:pPr>
        <w:spacing w:line="360" w:lineRule="auto"/>
        <w:ind w:firstLine="360"/>
        <w:jc w:val="both"/>
        <w:rPr>
          <w:lang w:val="sl-SI"/>
        </w:rPr>
      </w:pPr>
      <w:r w:rsidRPr="00651993">
        <w:rPr>
          <w:lang w:val="sl-SI"/>
        </w:rPr>
        <w:t>Na voljo so že številna n</w:t>
      </w:r>
      <w:r w:rsidR="008B64C2" w:rsidRPr="00651993">
        <w:rPr>
          <w:lang w:val="sl-SI"/>
        </w:rPr>
        <w:t>avodila za uporabo konkordančnikov (npr.</w:t>
      </w:r>
      <w:r w:rsidR="008915D3" w:rsidRPr="00651993">
        <w:rPr>
          <w:lang w:val="sl-SI"/>
        </w:rPr>
        <w:t xml:space="preserve"> </w:t>
      </w:r>
      <w:hyperlink r:id="rId36" w:history="1">
        <w:proofErr w:type="spellStart"/>
        <w:r w:rsidR="008915D3" w:rsidRPr="001E5E0F">
          <w:rPr>
            <w:rStyle w:val="Hiperpovezava"/>
            <w:color w:val="auto"/>
            <w:u w:val="none"/>
            <w:lang w:val="sl-SI"/>
          </w:rPr>
          <w:t>SketchEngine</w:t>
        </w:r>
        <w:proofErr w:type="spellEnd"/>
        <w:r w:rsidR="008915D3" w:rsidRPr="001E5E0F">
          <w:rPr>
            <w:rStyle w:val="Hiperpovezava"/>
            <w:color w:val="auto"/>
            <w:u w:val="none"/>
            <w:lang w:val="sl-SI"/>
          </w:rPr>
          <w:t xml:space="preserve"> </w:t>
        </w:r>
        <w:proofErr w:type="spellStart"/>
        <w:r w:rsidR="008915D3" w:rsidRPr="001E5E0F">
          <w:rPr>
            <w:rStyle w:val="Hiperpovezava"/>
            <w:color w:val="auto"/>
            <w:u w:val="none"/>
            <w:lang w:val="sl-SI"/>
          </w:rPr>
          <w:t>Quick</w:t>
        </w:r>
        <w:proofErr w:type="spellEnd"/>
        <w:r w:rsidR="008915D3" w:rsidRPr="001E5E0F">
          <w:rPr>
            <w:rStyle w:val="Hiperpovezava"/>
            <w:color w:val="auto"/>
            <w:u w:val="none"/>
            <w:lang w:val="sl-SI"/>
          </w:rPr>
          <w:t xml:space="preserve"> Start </w:t>
        </w:r>
        <w:proofErr w:type="spellStart"/>
        <w:r w:rsidR="008915D3" w:rsidRPr="001E5E0F">
          <w:rPr>
            <w:rStyle w:val="Hiperpovezava"/>
            <w:color w:val="auto"/>
            <w:u w:val="none"/>
            <w:lang w:val="sl-SI"/>
          </w:rPr>
          <w:t>Guide</w:t>
        </w:r>
        <w:proofErr w:type="spellEnd"/>
      </w:hyperlink>
      <w:r w:rsidR="00C237AA" w:rsidRPr="001E5E0F">
        <w:rPr>
          <w:rStyle w:val="Sprotnaopomba-sklic"/>
          <w:lang w:val="sl-SI"/>
        </w:rPr>
        <w:footnoteReference w:id="36"/>
      </w:r>
      <w:r w:rsidR="008B64C2" w:rsidRPr="00651993">
        <w:rPr>
          <w:lang w:val="sl-SI"/>
        </w:rPr>
        <w:t xml:space="preserve">) in tečaji korpusnega jezikoslovja (npr. </w:t>
      </w:r>
      <w:hyperlink r:id="rId37" w:history="1">
        <w:proofErr w:type="spellStart"/>
        <w:r w:rsidR="008B64C2" w:rsidRPr="001E5E0F">
          <w:rPr>
            <w:rStyle w:val="Hiperpovezava"/>
            <w:color w:val="auto"/>
            <w:u w:val="none"/>
            <w:lang w:val="sl-SI"/>
          </w:rPr>
          <w:t>Corpus</w:t>
        </w:r>
        <w:proofErr w:type="spellEnd"/>
        <w:r w:rsidR="008B64C2" w:rsidRPr="001E5E0F">
          <w:rPr>
            <w:rStyle w:val="Hiperpovezava"/>
            <w:color w:val="auto"/>
            <w:u w:val="none"/>
            <w:lang w:val="sl-SI"/>
          </w:rPr>
          <w:t xml:space="preserve"> </w:t>
        </w:r>
        <w:proofErr w:type="spellStart"/>
        <w:r w:rsidR="008B64C2" w:rsidRPr="001E5E0F">
          <w:rPr>
            <w:rStyle w:val="Hiperpovezava"/>
            <w:color w:val="auto"/>
            <w:u w:val="none"/>
            <w:lang w:val="sl-SI"/>
          </w:rPr>
          <w:t>Linguistics</w:t>
        </w:r>
        <w:proofErr w:type="spellEnd"/>
        <w:r w:rsidR="008B64C2" w:rsidRPr="001E5E0F">
          <w:rPr>
            <w:rStyle w:val="Hiperpovezava"/>
            <w:color w:val="auto"/>
            <w:u w:val="none"/>
            <w:lang w:val="sl-SI"/>
          </w:rPr>
          <w:t xml:space="preserve">: </w:t>
        </w:r>
        <w:proofErr w:type="spellStart"/>
        <w:r w:rsidR="008B64C2" w:rsidRPr="001E5E0F">
          <w:rPr>
            <w:rStyle w:val="Hiperpovezava"/>
            <w:color w:val="auto"/>
            <w:u w:val="none"/>
            <w:lang w:val="sl-SI"/>
          </w:rPr>
          <w:t>Method</w:t>
        </w:r>
        <w:proofErr w:type="spellEnd"/>
        <w:r w:rsidR="008B64C2" w:rsidRPr="001E5E0F">
          <w:rPr>
            <w:rStyle w:val="Hiperpovezava"/>
            <w:color w:val="auto"/>
            <w:u w:val="none"/>
            <w:lang w:val="sl-SI"/>
          </w:rPr>
          <w:t xml:space="preserve">, </w:t>
        </w:r>
        <w:proofErr w:type="spellStart"/>
        <w:r w:rsidR="008B64C2" w:rsidRPr="001E5E0F">
          <w:rPr>
            <w:rStyle w:val="Hiperpovezava"/>
            <w:color w:val="auto"/>
            <w:u w:val="none"/>
            <w:lang w:val="sl-SI"/>
          </w:rPr>
          <w:t>Analysis</w:t>
        </w:r>
        <w:proofErr w:type="spellEnd"/>
        <w:r w:rsidR="008B64C2" w:rsidRPr="001E5E0F">
          <w:rPr>
            <w:rStyle w:val="Hiperpovezava"/>
            <w:color w:val="auto"/>
            <w:u w:val="none"/>
            <w:lang w:val="sl-SI"/>
          </w:rPr>
          <w:t xml:space="preserve">, </w:t>
        </w:r>
        <w:proofErr w:type="spellStart"/>
        <w:r w:rsidR="008B64C2" w:rsidRPr="001E5E0F">
          <w:rPr>
            <w:rStyle w:val="Hiperpovezava"/>
            <w:color w:val="auto"/>
            <w:u w:val="none"/>
            <w:lang w:val="sl-SI"/>
          </w:rPr>
          <w:t>Interpretation</w:t>
        </w:r>
        <w:proofErr w:type="spellEnd"/>
      </w:hyperlink>
      <w:r w:rsidR="00B23461" w:rsidRPr="001E5E0F">
        <w:rPr>
          <w:rStyle w:val="Sprotnaopomba-sklic"/>
          <w:lang w:val="sl-SI"/>
        </w:rPr>
        <w:footnoteReference w:id="37"/>
      </w:r>
      <w:r w:rsidR="008B64C2" w:rsidRPr="001E5E0F">
        <w:rPr>
          <w:rStyle w:val="Hiperpovezava"/>
          <w:color w:val="auto"/>
          <w:u w:val="none"/>
          <w:lang w:val="sl-SI"/>
        </w:rPr>
        <w:t>)</w:t>
      </w:r>
      <w:r w:rsidR="008915D3" w:rsidRPr="00651993">
        <w:rPr>
          <w:lang w:val="sl-SI"/>
        </w:rPr>
        <w:t>. V tem gradivu se</w:t>
      </w:r>
      <w:r w:rsidR="008B64C2" w:rsidRPr="00651993">
        <w:rPr>
          <w:lang w:val="sl-SI"/>
        </w:rPr>
        <w:t xml:space="preserve"> osredotočamo </w:t>
      </w:r>
      <w:r w:rsidR="008915D3" w:rsidRPr="00651993">
        <w:rPr>
          <w:lang w:val="sl-SI"/>
        </w:rPr>
        <w:t xml:space="preserve">na prikaz uporabe </w:t>
      </w:r>
      <w:r w:rsidR="008B64C2" w:rsidRPr="00651993">
        <w:rPr>
          <w:lang w:val="sl-SI"/>
        </w:rPr>
        <w:t>konkordančnika NoSketchEngine in specializiranega korpusa za iskanje odgovorov na konkretna raziskovalna vprašanja na metodološko ustrezen način. G</w:t>
      </w:r>
      <w:r w:rsidR="008915D3" w:rsidRPr="00651993">
        <w:rPr>
          <w:lang w:val="sl-SI"/>
        </w:rPr>
        <w:t>radivo je namenjeno</w:t>
      </w:r>
      <w:r w:rsidR="008B64C2" w:rsidRPr="00651993">
        <w:rPr>
          <w:lang w:val="sl-SI"/>
        </w:rPr>
        <w:t xml:space="preserve"> </w:t>
      </w:r>
      <w:r w:rsidR="004958F0" w:rsidRPr="00651993">
        <w:rPr>
          <w:lang w:val="sl-SI"/>
        </w:rPr>
        <w:t xml:space="preserve">študentkam in </w:t>
      </w:r>
      <w:r w:rsidR="008B64C2" w:rsidRPr="00651993">
        <w:rPr>
          <w:lang w:val="sl-SI"/>
        </w:rPr>
        <w:t>študentom</w:t>
      </w:r>
      <w:r w:rsidR="004958F0" w:rsidRPr="00651993">
        <w:rPr>
          <w:lang w:val="sl-SI"/>
        </w:rPr>
        <w:t xml:space="preserve"> ter raziskovalkam</w:t>
      </w:r>
      <w:r w:rsidR="008B64C2" w:rsidRPr="00651993">
        <w:rPr>
          <w:lang w:val="sl-SI"/>
        </w:rPr>
        <w:t xml:space="preserve"> in raziskovalcem</w:t>
      </w:r>
      <w:r w:rsidR="004958F0" w:rsidRPr="00651993">
        <w:rPr>
          <w:lang w:val="sl-SI"/>
        </w:rPr>
        <w:t xml:space="preserve"> s področja </w:t>
      </w:r>
      <w:r w:rsidR="008B64C2" w:rsidRPr="00651993">
        <w:rPr>
          <w:lang w:val="sl-SI"/>
        </w:rPr>
        <w:t>(digitalne) humanistike in družboslovja, ki jih zanima raziskovanje sociokulturnih pojavov prek jezikovne rabe.</w:t>
      </w:r>
    </w:p>
    <w:p w14:paraId="742CCB24" w14:textId="480F2F16" w:rsidR="000836E7" w:rsidRPr="00651993" w:rsidRDefault="00424BBD" w:rsidP="001E5E0F">
      <w:pPr>
        <w:pStyle w:val="Naslov1"/>
        <w:spacing w:line="360" w:lineRule="auto"/>
        <w:jc w:val="center"/>
        <w:rPr>
          <w:sz w:val="24"/>
          <w:szCs w:val="24"/>
          <w:lang w:val="sl-SI"/>
        </w:rPr>
      </w:pPr>
      <w:bookmarkStart w:id="691" w:name="_Toc52207978"/>
      <w:bookmarkStart w:id="692" w:name="_Toc52213996"/>
      <w:bookmarkStart w:id="693" w:name="_Toc52207979"/>
      <w:bookmarkStart w:id="694" w:name="_Toc52213997"/>
      <w:bookmarkStart w:id="695" w:name="_Toc52207980"/>
      <w:bookmarkStart w:id="696" w:name="_Toc52213998"/>
      <w:bookmarkStart w:id="697" w:name="_Toc52207982"/>
      <w:bookmarkStart w:id="698" w:name="_Toc52214000"/>
      <w:bookmarkStart w:id="699" w:name="_Toc52207983"/>
      <w:bookmarkStart w:id="700" w:name="_Toc52214001"/>
      <w:bookmarkStart w:id="701" w:name="_Toc52207984"/>
      <w:bookmarkStart w:id="702" w:name="_Toc52214002"/>
      <w:bookmarkStart w:id="703" w:name="_Toc52207985"/>
      <w:bookmarkStart w:id="704" w:name="_Toc52214003"/>
      <w:bookmarkStart w:id="705" w:name="_Toc52207986"/>
      <w:bookmarkStart w:id="706" w:name="_Toc52214004"/>
      <w:bookmarkStart w:id="707" w:name="_Toc52207987"/>
      <w:bookmarkStart w:id="708" w:name="_Toc52214005"/>
      <w:bookmarkStart w:id="709" w:name="_Toc52207988"/>
      <w:bookmarkStart w:id="710" w:name="_Toc52214006"/>
      <w:bookmarkStart w:id="711" w:name="_Toc52207989"/>
      <w:bookmarkStart w:id="712" w:name="_Toc52214007"/>
      <w:bookmarkStart w:id="713" w:name="_Toc52207990"/>
      <w:bookmarkStart w:id="714" w:name="_Toc52214008"/>
      <w:bookmarkStart w:id="715" w:name="_Toc52207991"/>
      <w:bookmarkStart w:id="716" w:name="_Toc52214009"/>
      <w:bookmarkStart w:id="717" w:name="_Toc52207992"/>
      <w:bookmarkStart w:id="718" w:name="_Toc52214010"/>
      <w:bookmarkStart w:id="719" w:name="_Toc52207993"/>
      <w:bookmarkStart w:id="720" w:name="_Toc52214011"/>
      <w:bookmarkStart w:id="721" w:name="_Toc52207994"/>
      <w:bookmarkStart w:id="722" w:name="_Toc52214012"/>
      <w:bookmarkStart w:id="723" w:name="_Toc52207995"/>
      <w:bookmarkStart w:id="724" w:name="_Toc52214013"/>
      <w:bookmarkStart w:id="725" w:name="_Toc52207996"/>
      <w:bookmarkStart w:id="726" w:name="_Toc52214014"/>
      <w:bookmarkStart w:id="727" w:name="_Toc52207997"/>
      <w:bookmarkStart w:id="728" w:name="_Toc52214015"/>
      <w:bookmarkStart w:id="729" w:name="_Toc52207999"/>
      <w:bookmarkStart w:id="730" w:name="_Toc52214017"/>
      <w:bookmarkStart w:id="731" w:name="_Toc52208000"/>
      <w:bookmarkStart w:id="732" w:name="_Toc52214018"/>
      <w:bookmarkStart w:id="733" w:name="_Toc52208001"/>
      <w:bookmarkStart w:id="734" w:name="_Toc52214019"/>
      <w:bookmarkStart w:id="735" w:name="_Toc52208002"/>
      <w:bookmarkStart w:id="736" w:name="_Toc52214020"/>
      <w:bookmarkStart w:id="737" w:name="_Toc52208003"/>
      <w:bookmarkStart w:id="738" w:name="_Toc52214021"/>
      <w:bookmarkStart w:id="739" w:name="_Toc52208004"/>
      <w:bookmarkStart w:id="740" w:name="_Toc52214022"/>
      <w:bookmarkStart w:id="741" w:name="_Toc52208005"/>
      <w:bookmarkStart w:id="742" w:name="_Toc52214023"/>
      <w:bookmarkStart w:id="743" w:name="_Toc52208006"/>
      <w:bookmarkStart w:id="744" w:name="_Toc52214024"/>
      <w:bookmarkStart w:id="745" w:name="_Toc52208007"/>
      <w:bookmarkStart w:id="746" w:name="_Toc52214025"/>
      <w:bookmarkStart w:id="747" w:name="_Toc52208008"/>
      <w:bookmarkStart w:id="748" w:name="_Toc52214026"/>
      <w:bookmarkStart w:id="749" w:name="_Toc52208010"/>
      <w:bookmarkStart w:id="750" w:name="_Toc52214028"/>
      <w:bookmarkStart w:id="751" w:name="_Toc52208011"/>
      <w:bookmarkStart w:id="752" w:name="_Toc52214029"/>
      <w:bookmarkStart w:id="753" w:name="_Toc52208012"/>
      <w:bookmarkStart w:id="754" w:name="_Toc52214030"/>
      <w:bookmarkStart w:id="755" w:name="_Toc52208013"/>
      <w:bookmarkStart w:id="756" w:name="_Toc52214031"/>
      <w:bookmarkStart w:id="757" w:name="_Toc52208014"/>
      <w:bookmarkStart w:id="758" w:name="_Toc52214032"/>
      <w:bookmarkStart w:id="759" w:name="_Ref57626881"/>
      <w:bookmarkStart w:id="760" w:name="_Ref57629546"/>
      <w:bookmarkStart w:id="761" w:name="_Toc57789625"/>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r w:rsidRPr="00651993">
        <w:rPr>
          <w:sz w:val="24"/>
          <w:szCs w:val="24"/>
          <w:lang w:val="sl-SI"/>
        </w:rPr>
        <w:t>Zapisi parlamentarnih sej</w:t>
      </w:r>
      <w:bookmarkEnd w:id="759"/>
      <w:bookmarkEnd w:id="760"/>
      <w:bookmarkEnd w:id="761"/>
    </w:p>
    <w:p w14:paraId="120F5326" w14:textId="123A56FE" w:rsidR="00DE40EF" w:rsidRPr="00651993" w:rsidRDefault="005C3321" w:rsidP="001E5E0F">
      <w:pPr>
        <w:spacing w:line="360" w:lineRule="auto"/>
        <w:ind w:firstLine="432"/>
        <w:jc w:val="both"/>
        <w:rPr>
          <w:lang w:val="sl-SI"/>
        </w:rPr>
      </w:pPr>
      <w:r w:rsidRPr="00651993">
        <w:rPr>
          <w:lang w:val="sl-SI"/>
        </w:rPr>
        <w:t>Parl</w:t>
      </w:r>
      <w:r w:rsidR="000836E7" w:rsidRPr="00651993">
        <w:rPr>
          <w:lang w:val="sl-SI"/>
        </w:rPr>
        <w:t>amentar</w:t>
      </w:r>
      <w:r w:rsidRPr="00651993">
        <w:rPr>
          <w:lang w:val="sl-SI"/>
        </w:rPr>
        <w:t xml:space="preserve">ni korpusi so različnih velikosti in vsebujejo podatke v različnih </w:t>
      </w:r>
      <w:r w:rsidR="00DD2D7D" w:rsidRPr="00651993">
        <w:rPr>
          <w:lang w:val="sl-SI"/>
        </w:rPr>
        <w:t xml:space="preserve">modalitetah </w:t>
      </w:r>
      <w:r w:rsidR="00C918FB" w:rsidRPr="00651993">
        <w:rPr>
          <w:lang w:val="sl-SI"/>
        </w:rPr>
        <w:t>(</w:t>
      </w:r>
      <w:r w:rsidRPr="00651993">
        <w:rPr>
          <w:lang w:val="sl-SI"/>
        </w:rPr>
        <w:t>pisn</w:t>
      </w:r>
      <w:r w:rsidR="00D331FE" w:rsidRPr="00651993">
        <w:rPr>
          <w:lang w:val="sl-SI"/>
        </w:rPr>
        <w:t>i</w:t>
      </w:r>
      <w:r w:rsidR="00C918FB" w:rsidRPr="00651993">
        <w:rPr>
          <w:lang w:val="sl-SI"/>
        </w:rPr>
        <w:t xml:space="preserve">, </w:t>
      </w:r>
      <w:r w:rsidRPr="00651993">
        <w:rPr>
          <w:lang w:val="sl-SI"/>
        </w:rPr>
        <w:t>govor</w:t>
      </w:r>
      <w:r w:rsidR="00D96D46" w:rsidRPr="00651993">
        <w:rPr>
          <w:lang w:val="sl-SI"/>
        </w:rPr>
        <w:t>jeni</w:t>
      </w:r>
      <w:r w:rsidR="00C918FB" w:rsidRPr="00651993">
        <w:rPr>
          <w:lang w:val="sl-SI"/>
        </w:rPr>
        <w:t xml:space="preserve">, </w:t>
      </w:r>
      <w:r w:rsidR="00D96D46" w:rsidRPr="00651993">
        <w:rPr>
          <w:lang w:val="sl-SI"/>
        </w:rPr>
        <w:t>gestikulacija</w:t>
      </w:r>
      <w:r w:rsidR="00C918FB" w:rsidRPr="00651993">
        <w:rPr>
          <w:lang w:val="sl-SI"/>
        </w:rPr>
        <w:t>)</w:t>
      </w:r>
      <w:r w:rsidR="00970689" w:rsidRPr="00651993">
        <w:rPr>
          <w:lang w:val="sl-SI"/>
        </w:rPr>
        <w:t xml:space="preserve">, </w:t>
      </w:r>
      <w:r w:rsidRPr="00651993">
        <w:rPr>
          <w:lang w:val="sl-SI"/>
        </w:rPr>
        <w:t>iz različnih časovnih obdobij</w:t>
      </w:r>
      <w:r w:rsidR="00970689" w:rsidRPr="00651993">
        <w:rPr>
          <w:lang w:val="sl-SI"/>
        </w:rPr>
        <w:t xml:space="preserve"> in </w:t>
      </w:r>
      <w:r w:rsidRPr="00651993">
        <w:rPr>
          <w:lang w:val="sl-SI"/>
        </w:rPr>
        <w:t>v enem ali več jezikih</w:t>
      </w:r>
      <w:r w:rsidR="000836E7" w:rsidRPr="00651993">
        <w:rPr>
          <w:lang w:val="sl-SI"/>
        </w:rPr>
        <w:t xml:space="preserve">. </w:t>
      </w:r>
      <w:r w:rsidRPr="00651993">
        <w:rPr>
          <w:lang w:val="sl-SI"/>
        </w:rPr>
        <w:t xml:space="preserve">Čeprav so parlamentarne razprave </w:t>
      </w:r>
      <w:r w:rsidR="004167C4" w:rsidRPr="00651993">
        <w:rPr>
          <w:lang w:val="sl-SI"/>
        </w:rPr>
        <w:t xml:space="preserve">večinoma </w:t>
      </w:r>
      <w:r w:rsidR="00D96D46" w:rsidRPr="00651993">
        <w:rPr>
          <w:lang w:val="sl-SI"/>
        </w:rPr>
        <w:t xml:space="preserve">dostopne </w:t>
      </w:r>
      <w:r w:rsidR="004167C4" w:rsidRPr="00651993">
        <w:rPr>
          <w:lang w:val="sl-SI"/>
        </w:rPr>
        <w:t xml:space="preserve">v </w:t>
      </w:r>
      <w:r w:rsidR="006C33FA">
        <w:rPr>
          <w:lang w:val="sl-SI"/>
        </w:rPr>
        <w:t>pisni</w:t>
      </w:r>
      <w:r w:rsidR="006C33FA" w:rsidRPr="00651993">
        <w:rPr>
          <w:lang w:val="sl-SI"/>
        </w:rPr>
        <w:t xml:space="preserve"> </w:t>
      </w:r>
      <w:r w:rsidR="004167C4" w:rsidRPr="00651993">
        <w:rPr>
          <w:lang w:val="sl-SI"/>
        </w:rPr>
        <w:t xml:space="preserve">obliki </w:t>
      </w:r>
      <w:r w:rsidR="000836E7" w:rsidRPr="00651993">
        <w:rPr>
          <w:lang w:val="sl-SI"/>
        </w:rPr>
        <w:t>(</w:t>
      </w:r>
      <w:r w:rsidR="004167C4" w:rsidRPr="00651993">
        <w:rPr>
          <w:lang w:val="sl-SI"/>
        </w:rPr>
        <w:t>npr</w:t>
      </w:r>
      <w:r w:rsidR="0082458D" w:rsidRPr="00651993">
        <w:rPr>
          <w:lang w:val="sl-SI"/>
        </w:rPr>
        <w:t>.</w:t>
      </w:r>
      <w:r w:rsidR="004167C4" w:rsidRPr="00651993">
        <w:rPr>
          <w:lang w:val="sl-SI"/>
        </w:rPr>
        <w:t xml:space="preserve"> </w:t>
      </w:r>
      <w:hyperlink r:id="rId38" w:history="1">
        <w:r w:rsidR="005C1E0F" w:rsidRPr="001E5E0F">
          <w:rPr>
            <w:rStyle w:val="Hiperpovezava"/>
            <w:color w:val="auto"/>
            <w:u w:val="none"/>
            <w:lang w:val="sl-SI"/>
          </w:rPr>
          <w:t>korpus razprav iz danskega parlamenta</w:t>
        </w:r>
      </w:hyperlink>
      <w:r w:rsidR="00B23461" w:rsidRPr="001E5E0F">
        <w:rPr>
          <w:rStyle w:val="Sprotnaopomba-sklic"/>
          <w:lang w:val="sl-SI"/>
        </w:rPr>
        <w:footnoteReference w:id="38"/>
      </w:r>
      <w:r w:rsidR="00626A59" w:rsidRPr="00651993">
        <w:rPr>
          <w:lang w:val="sl-SI"/>
        </w:rPr>
        <w:t xml:space="preserve">), </w:t>
      </w:r>
      <w:r w:rsidR="004167C4" w:rsidRPr="00651993">
        <w:rPr>
          <w:lang w:val="sl-SI"/>
        </w:rPr>
        <w:t>so včasih dostopn</w:t>
      </w:r>
      <w:r w:rsidR="00ED1F6D" w:rsidRPr="00651993">
        <w:rPr>
          <w:lang w:val="sl-SI"/>
        </w:rPr>
        <w:t>e</w:t>
      </w:r>
      <w:r w:rsidR="004167C4" w:rsidRPr="00651993">
        <w:rPr>
          <w:lang w:val="sl-SI"/>
        </w:rPr>
        <w:t xml:space="preserve"> tudi kot zvočni</w:t>
      </w:r>
      <w:r w:rsidR="00ED1F6D" w:rsidRPr="00651993">
        <w:rPr>
          <w:lang w:val="sl-SI"/>
        </w:rPr>
        <w:t xml:space="preserve"> posnetki ali </w:t>
      </w:r>
      <w:r w:rsidR="000836E7" w:rsidRPr="00651993">
        <w:rPr>
          <w:lang w:val="sl-SI"/>
        </w:rPr>
        <w:t>video</w:t>
      </w:r>
      <w:r w:rsidR="004167C4" w:rsidRPr="00651993">
        <w:rPr>
          <w:lang w:val="sl-SI"/>
        </w:rPr>
        <w:t xml:space="preserve">posnetki </w:t>
      </w:r>
      <w:r w:rsidR="00970689" w:rsidRPr="00651993">
        <w:rPr>
          <w:lang w:val="sl-SI"/>
        </w:rPr>
        <w:t xml:space="preserve">skupaj s </w:t>
      </w:r>
      <w:r w:rsidR="000836E7" w:rsidRPr="00651993">
        <w:rPr>
          <w:lang w:val="sl-SI"/>
        </w:rPr>
        <w:t>trans</w:t>
      </w:r>
      <w:r w:rsidR="004167C4" w:rsidRPr="00651993">
        <w:rPr>
          <w:lang w:val="sl-SI"/>
        </w:rPr>
        <w:t>k</w:t>
      </w:r>
      <w:r w:rsidR="000836E7" w:rsidRPr="00651993">
        <w:rPr>
          <w:lang w:val="sl-SI"/>
        </w:rPr>
        <w:t>rip</w:t>
      </w:r>
      <w:r w:rsidR="004167C4" w:rsidRPr="00651993">
        <w:rPr>
          <w:lang w:val="sl-SI"/>
        </w:rPr>
        <w:t xml:space="preserve">cijami </w:t>
      </w:r>
      <w:r w:rsidR="000836E7" w:rsidRPr="00651993">
        <w:rPr>
          <w:lang w:val="sl-SI"/>
        </w:rPr>
        <w:t>(</w:t>
      </w:r>
      <w:r w:rsidR="004167C4" w:rsidRPr="00651993">
        <w:rPr>
          <w:lang w:val="sl-SI"/>
        </w:rPr>
        <w:t>npr</w:t>
      </w:r>
      <w:r w:rsidR="0082458D" w:rsidRPr="00651993">
        <w:rPr>
          <w:lang w:val="sl-SI"/>
        </w:rPr>
        <w:t>.</w:t>
      </w:r>
      <w:r w:rsidR="005C1E0F" w:rsidRPr="00651993">
        <w:rPr>
          <w:lang w:val="sl-SI"/>
        </w:rPr>
        <w:t xml:space="preserve"> </w:t>
      </w:r>
      <w:hyperlink r:id="rId39" w:history="1">
        <w:r w:rsidR="005C1E0F" w:rsidRPr="001E5E0F">
          <w:rPr>
            <w:rStyle w:val="Hiperpovezava"/>
            <w:color w:val="auto"/>
            <w:u w:val="none"/>
            <w:lang w:val="sl-SI"/>
          </w:rPr>
          <w:t>korpus razprav iz češkega parlamenta</w:t>
        </w:r>
      </w:hyperlink>
      <w:r w:rsidR="00B23461" w:rsidRPr="001E5E0F">
        <w:rPr>
          <w:rStyle w:val="Sprotnaopomba-sklic"/>
          <w:lang w:val="sl-SI"/>
        </w:rPr>
        <w:footnoteReference w:id="39"/>
      </w:r>
      <w:r w:rsidR="000836E7" w:rsidRPr="00651993">
        <w:rPr>
          <w:lang w:val="sl-SI"/>
        </w:rPr>
        <w:t xml:space="preserve">). </w:t>
      </w:r>
      <w:r w:rsidR="00970689" w:rsidRPr="00651993">
        <w:rPr>
          <w:lang w:val="sl-SI"/>
        </w:rPr>
        <w:t>P</w:t>
      </w:r>
      <w:r w:rsidR="004167C4" w:rsidRPr="00651993">
        <w:rPr>
          <w:lang w:val="sl-SI"/>
        </w:rPr>
        <w:t>arlamentarni korpus</w:t>
      </w:r>
      <w:r w:rsidR="005C1E0F" w:rsidRPr="00651993">
        <w:rPr>
          <w:lang w:val="sl-SI"/>
        </w:rPr>
        <w:t>i</w:t>
      </w:r>
      <w:r w:rsidR="004167C4" w:rsidRPr="00651993">
        <w:rPr>
          <w:lang w:val="sl-SI"/>
        </w:rPr>
        <w:t xml:space="preserve"> kot </w:t>
      </w:r>
      <w:hyperlink r:id="rId40" w:history="1">
        <w:r w:rsidR="000836E7" w:rsidRPr="001E5E0F">
          <w:rPr>
            <w:rStyle w:val="Hiperpovezava"/>
            <w:color w:val="auto"/>
            <w:u w:val="none"/>
            <w:lang w:val="sl-SI"/>
          </w:rPr>
          <w:t>dia</w:t>
        </w:r>
        <w:r w:rsidR="004167C4" w:rsidRPr="001E5E0F">
          <w:rPr>
            <w:rStyle w:val="Hiperpovezava"/>
            <w:color w:val="auto"/>
            <w:u w:val="none"/>
            <w:lang w:val="sl-SI"/>
          </w:rPr>
          <w:t>hroni</w:t>
        </w:r>
      </w:hyperlink>
      <w:r w:rsidR="00B23461" w:rsidRPr="001E5E0F">
        <w:rPr>
          <w:rStyle w:val="Hiperpovezava"/>
          <w:color w:val="auto"/>
          <w:u w:val="none"/>
          <w:lang w:val="sl-SI"/>
        </w:rPr>
        <w:t xml:space="preserve"> </w:t>
      </w:r>
      <w:r w:rsidR="004167C4" w:rsidRPr="00651993">
        <w:rPr>
          <w:lang w:val="sl-SI"/>
        </w:rPr>
        <w:t>vir</w:t>
      </w:r>
      <w:r w:rsidR="005C1E0F" w:rsidRPr="00651993">
        <w:rPr>
          <w:lang w:val="sl-SI"/>
        </w:rPr>
        <w:t>i</w:t>
      </w:r>
      <w:r w:rsidR="0064634A">
        <w:rPr>
          <w:rStyle w:val="Sprotnaopomba-sklic"/>
          <w:lang w:val="sl-SI"/>
        </w:rPr>
        <w:footnoteReference w:id="40"/>
      </w:r>
      <w:r w:rsidR="00B23461" w:rsidRPr="00651993">
        <w:rPr>
          <w:lang w:val="sl-SI"/>
        </w:rPr>
        <w:t xml:space="preserve"> </w:t>
      </w:r>
      <w:r w:rsidR="00970689" w:rsidRPr="00651993">
        <w:rPr>
          <w:lang w:val="sl-SI"/>
        </w:rPr>
        <w:t>nam</w:t>
      </w:r>
      <w:r w:rsidR="004167C4" w:rsidRPr="00651993">
        <w:rPr>
          <w:lang w:val="sl-SI"/>
        </w:rPr>
        <w:t xml:space="preserve"> omogoča</w:t>
      </w:r>
      <w:r w:rsidR="005C1E0F" w:rsidRPr="00651993">
        <w:rPr>
          <w:lang w:val="sl-SI"/>
        </w:rPr>
        <w:t>jo</w:t>
      </w:r>
      <w:r w:rsidR="00B12115" w:rsidRPr="00651993">
        <w:rPr>
          <w:lang w:val="sl-SI"/>
        </w:rPr>
        <w:t xml:space="preserve"> poglobljeno raziskovanje jezikovnih in družbenih sprememb skozi čas</w:t>
      </w:r>
      <w:r w:rsidR="00025A49" w:rsidRPr="00651993">
        <w:rPr>
          <w:lang w:val="sl-SI"/>
        </w:rPr>
        <w:t>.</w:t>
      </w:r>
      <w:r w:rsidR="000836E7" w:rsidRPr="00651993">
        <w:rPr>
          <w:lang w:val="sl-SI"/>
        </w:rPr>
        <w:t xml:space="preserve"> </w:t>
      </w:r>
      <w:r w:rsidR="00B12115" w:rsidRPr="00651993">
        <w:rPr>
          <w:lang w:val="sl-SI"/>
        </w:rPr>
        <w:t xml:space="preserve">Večina parlamentarnih korpusov vsebuje bogate </w:t>
      </w:r>
      <w:hyperlink r:id="rId41" w:history="1">
        <w:r w:rsidR="000836E7" w:rsidRPr="001E5E0F">
          <w:rPr>
            <w:rStyle w:val="Hiperpovezava"/>
            <w:color w:val="auto"/>
            <w:u w:val="none"/>
            <w:lang w:val="sl-SI"/>
          </w:rPr>
          <w:t>meta</w:t>
        </w:r>
        <w:r w:rsidR="00B12115" w:rsidRPr="001E5E0F">
          <w:rPr>
            <w:rStyle w:val="Hiperpovezava"/>
            <w:color w:val="auto"/>
            <w:u w:val="none"/>
            <w:lang w:val="sl-SI"/>
          </w:rPr>
          <w:t>podatke</w:t>
        </w:r>
      </w:hyperlink>
      <w:r w:rsidR="0064634A">
        <w:rPr>
          <w:rStyle w:val="Sprotnaopomba-sklic"/>
          <w:lang w:val="sl-SI"/>
        </w:rPr>
        <w:footnoteReference w:id="41"/>
      </w:r>
      <w:r w:rsidR="000836E7" w:rsidRPr="00651993">
        <w:rPr>
          <w:lang w:val="sl-SI"/>
        </w:rPr>
        <w:t xml:space="preserve"> </w:t>
      </w:r>
      <w:r w:rsidR="00B12115" w:rsidRPr="00651993">
        <w:rPr>
          <w:lang w:val="sl-SI"/>
        </w:rPr>
        <w:t>o govorih</w:t>
      </w:r>
      <w:r w:rsidR="000836E7" w:rsidRPr="00651993">
        <w:rPr>
          <w:lang w:val="sl-SI"/>
        </w:rPr>
        <w:t xml:space="preserve"> (</w:t>
      </w:r>
      <w:r w:rsidR="00B12115" w:rsidRPr="00651993">
        <w:rPr>
          <w:lang w:val="sl-SI"/>
        </w:rPr>
        <w:t>npr</w:t>
      </w:r>
      <w:r w:rsidR="0082458D" w:rsidRPr="00651993">
        <w:rPr>
          <w:lang w:val="sl-SI"/>
        </w:rPr>
        <w:t>.</w:t>
      </w:r>
      <w:r w:rsidR="000836E7" w:rsidRPr="00651993">
        <w:rPr>
          <w:lang w:val="sl-SI"/>
        </w:rPr>
        <w:t xml:space="preserve"> </w:t>
      </w:r>
      <w:r w:rsidR="00B12115" w:rsidRPr="00651993">
        <w:rPr>
          <w:lang w:val="sl-SI"/>
        </w:rPr>
        <w:t>datum govora, trajanje govora</w:t>
      </w:r>
      <w:r w:rsidR="000836E7" w:rsidRPr="00651993">
        <w:rPr>
          <w:lang w:val="sl-SI"/>
        </w:rPr>
        <w:t xml:space="preserve">, </w:t>
      </w:r>
      <w:r w:rsidR="00B12115" w:rsidRPr="00651993">
        <w:rPr>
          <w:lang w:val="sl-SI"/>
        </w:rPr>
        <w:t xml:space="preserve">točka dnevnega reda, </w:t>
      </w:r>
      <w:r w:rsidR="00D96D46" w:rsidRPr="00651993">
        <w:rPr>
          <w:lang w:val="sl-SI"/>
        </w:rPr>
        <w:t>v kateri je bil govor podan</w:t>
      </w:r>
      <w:r w:rsidR="000836E7" w:rsidRPr="00651993">
        <w:rPr>
          <w:lang w:val="sl-SI"/>
        </w:rPr>
        <w:t xml:space="preserve">) </w:t>
      </w:r>
      <w:r w:rsidR="00B12115" w:rsidRPr="00651993">
        <w:rPr>
          <w:lang w:val="sl-SI"/>
        </w:rPr>
        <w:t xml:space="preserve">ali </w:t>
      </w:r>
      <w:r w:rsidR="004958F0" w:rsidRPr="00651993">
        <w:rPr>
          <w:lang w:val="sl-SI"/>
        </w:rPr>
        <w:t xml:space="preserve">govorkah </w:t>
      </w:r>
      <w:r w:rsidR="004958F0" w:rsidRPr="00651993">
        <w:rPr>
          <w:lang w:val="sl-SI"/>
        </w:rPr>
        <w:lastRenderedPageBreak/>
        <w:t xml:space="preserve">in </w:t>
      </w:r>
      <w:r w:rsidR="00B12115" w:rsidRPr="00651993">
        <w:rPr>
          <w:lang w:val="sl-SI"/>
        </w:rPr>
        <w:t>govorcih</w:t>
      </w:r>
      <w:r w:rsidR="000836E7" w:rsidRPr="00651993">
        <w:rPr>
          <w:lang w:val="sl-SI"/>
        </w:rPr>
        <w:t xml:space="preserve"> (</w:t>
      </w:r>
      <w:r w:rsidR="00B12115" w:rsidRPr="00651993">
        <w:rPr>
          <w:lang w:val="sl-SI"/>
        </w:rPr>
        <w:t>npr</w:t>
      </w:r>
      <w:r w:rsidR="0082458D" w:rsidRPr="00651993">
        <w:rPr>
          <w:lang w:val="sl-SI"/>
        </w:rPr>
        <w:t>.</w:t>
      </w:r>
      <w:r w:rsidR="000836E7" w:rsidRPr="00651993">
        <w:rPr>
          <w:lang w:val="sl-SI"/>
        </w:rPr>
        <w:t xml:space="preserve"> </w:t>
      </w:r>
      <w:r w:rsidR="00B12115" w:rsidRPr="00651993">
        <w:rPr>
          <w:lang w:val="sl-SI"/>
        </w:rPr>
        <w:t>spol, starost, izobrazba</w:t>
      </w:r>
      <w:r w:rsidR="000836E7" w:rsidRPr="00651993">
        <w:rPr>
          <w:lang w:val="sl-SI"/>
        </w:rPr>
        <w:t xml:space="preserve">, </w:t>
      </w:r>
      <w:r w:rsidR="00B12115" w:rsidRPr="00651993">
        <w:rPr>
          <w:lang w:val="sl-SI"/>
        </w:rPr>
        <w:t>politična pripadnost</w:t>
      </w:r>
      <w:r w:rsidR="000836E7" w:rsidRPr="00651993">
        <w:rPr>
          <w:lang w:val="sl-SI"/>
        </w:rPr>
        <w:t xml:space="preserve">, </w:t>
      </w:r>
      <w:r w:rsidR="00B12115" w:rsidRPr="00651993">
        <w:rPr>
          <w:lang w:val="sl-SI"/>
        </w:rPr>
        <w:t>institucionalna vloga</w:t>
      </w:r>
      <w:r w:rsidR="000836E7" w:rsidRPr="00651993">
        <w:rPr>
          <w:lang w:val="sl-SI"/>
        </w:rPr>
        <w:t>)</w:t>
      </w:r>
      <w:r w:rsidR="00B12115" w:rsidRPr="00651993">
        <w:rPr>
          <w:lang w:val="sl-SI"/>
        </w:rPr>
        <w:t>, k</w:t>
      </w:r>
      <w:r w:rsidR="00506797" w:rsidRPr="00651993">
        <w:rPr>
          <w:lang w:val="sl-SI"/>
        </w:rPr>
        <w:t>ar</w:t>
      </w:r>
      <w:r w:rsidR="00B12115" w:rsidRPr="00651993">
        <w:rPr>
          <w:lang w:val="sl-SI"/>
        </w:rPr>
        <w:t xml:space="preserve"> omogoča</w:t>
      </w:r>
      <w:r w:rsidR="00506797" w:rsidRPr="00651993">
        <w:rPr>
          <w:lang w:val="sl-SI"/>
        </w:rPr>
        <w:t xml:space="preserve"> poglobljen</w:t>
      </w:r>
      <w:r w:rsidR="00B12115" w:rsidRPr="00651993">
        <w:rPr>
          <w:lang w:val="sl-SI"/>
        </w:rPr>
        <w:t xml:space="preserve"> vpogled v kontekst preučevanega pojava</w:t>
      </w:r>
      <w:r w:rsidR="00E1752A">
        <w:rPr>
          <w:lang w:val="sl-SI"/>
        </w:rPr>
        <w:t>.</w:t>
      </w:r>
      <w:r w:rsidR="00E1752A">
        <w:rPr>
          <w:rStyle w:val="Sprotnaopomba-sklic"/>
          <w:lang w:val="sl-SI"/>
        </w:rPr>
        <w:footnoteReference w:id="42"/>
      </w:r>
      <w:r w:rsidR="000836E7" w:rsidRPr="00651993">
        <w:rPr>
          <w:lang w:val="sl-SI"/>
        </w:rPr>
        <w:t xml:space="preserve"> </w:t>
      </w:r>
    </w:p>
    <w:p w14:paraId="0AFB535D" w14:textId="375F8CE1" w:rsidR="000836E7" w:rsidRPr="00651993" w:rsidRDefault="000836E7" w:rsidP="001E5E0F">
      <w:pPr>
        <w:pStyle w:val="Naslov2"/>
        <w:spacing w:line="360" w:lineRule="auto"/>
        <w:ind w:firstLine="720"/>
        <w:jc w:val="center"/>
        <w:rPr>
          <w:sz w:val="24"/>
          <w:szCs w:val="24"/>
          <w:lang w:val="sl-SI"/>
        </w:rPr>
      </w:pPr>
      <w:bookmarkStart w:id="868" w:name="_Toc57789626"/>
      <w:r w:rsidRPr="00651993">
        <w:rPr>
          <w:sz w:val="24"/>
          <w:szCs w:val="24"/>
          <w:lang w:val="sl-SI"/>
        </w:rPr>
        <w:t>Parlamentar</w:t>
      </w:r>
      <w:r w:rsidR="004B2FF9" w:rsidRPr="00651993">
        <w:rPr>
          <w:sz w:val="24"/>
          <w:szCs w:val="24"/>
          <w:lang w:val="sl-SI"/>
        </w:rPr>
        <w:t>ni diskurz</w:t>
      </w:r>
      <w:bookmarkEnd w:id="868"/>
    </w:p>
    <w:p w14:paraId="7FB9A7B5" w14:textId="4F42159C" w:rsidR="000836E7" w:rsidRPr="00651993" w:rsidRDefault="000B386B" w:rsidP="002C2B4D">
      <w:pPr>
        <w:spacing w:line="360" w:lineRule="auto"/>
        <w:ind w:firstLine="576"/>
        <w:jc w:val="both"/>
        <w:rPr>
          <w:lang w:val="sl-SI"/>
        </w:rPr>
      </w:pPr>
      <w:r w:rsidRPr="00651993">
        <w:rPr>
          <w:lang w:val="sl-SI"/>
        </w:rPr>
        <w:t>Parl</w:t>
      </w:r>
      <w:r w:rsidR="000836E7" w:rsidRPr="00651993">
        <w:rPr>
          <w:lang w:val="sl-SI"/>
        </w:rPr>
        <w:t>ament</w:t>
      </w:r>
      <w:r w:rsidRPr="00651993">
        <w:rPr>
          <w:lang w:val="sl-SI"/>
        </w:rPr>
        <w:t xml:space="preserve"> </w:t>
      </w:r>
      <w:r w:rsidR="00506797" w:rsidRPr="00651993">
        <w:rPr>
          <w:lang w:val="sl-SI"/>
        </w:rPr>
        <w:t>je</w:t>
      </w:r>
      <w:r w:rsidRPr="00651993">
        <w:rPr>
          <w:lang w:val="sl-SI"/>
        </w:rPr>
        <w:t xml:space="preserve"> institucij</w:t>
      </w:r>
      <w:r w:rsidR="00506797" w:rsidRPr="00651993">
        <w:rPr>
          <w:lang w:val="sl-SI"/>
        </w:rPr>
        <w:t>a</w:t>
      </w:r>
      <w:r w:rsidRPr="00651993">
        <w:rPr>
          <w:lang w:val="sl-SI"/>
        </w:rPr>
        <w:t xml:space="preserve">, </w:t>
      </w:r>
      <w:r w:rsidR="00506797" w:rsidRPr="00651993">
        <w:rPr>
          <w:lang w:val="sl-SI"/>
        </w:rPr>
        <w:t xml:space="preserve">za katero veljajo </w:t>
      </w:r>
      <w:r w:rsidR="00503794" w:rsidRPr="00651993">
        <w:rPr>
          <w:lang w:val="sl-SI"/>
        </w:rPr>
        <w:t>specifičn</w:t>
      </w:r>
      <w:r w:rsidR="00506797" w:rsidRPr="00651993">
        <w:rPr>
          <w:lang w:val="sl-SI"/>
        </w:rPr>
        <w:t>a</w:t>
      </w:r>
      <w:r w:rsidRPr="00651993">
        <w:rPr>
          <w:lang w:val="sl-SI"/>
        </w:rPr>
        <w:t xml:space="preserve"> pravil</w:t>
      </w:r>
      <w:r w:rsidR="00506797" w:rsidRPr="00651993">
        <w:rPr>
          <w:lang w:val="sl-SI"/>
        </w:rPr>
        <w:t xml:space="preserve">a in </w:t>
      </w:r>
      <w:r w:rsidR="00991226" w:rsidRPr="00651993">
        <w:rPr>
          <w:lang w:val="sl-SI"/>
        </w:rPr>
        <w:t>konvencije</w:t>
      </w:r>
      <w:r w:rsidR="001E2961" w:rsidRPr="00651993">
        <w:rPr>
          <w:lang w:val="sl-SI"/>
        </w:rPr>
        <w:t xml:space="preserve">, </w:t>
      </w:r>
      <w:r w:rsidR="00503794" w:rsidRPr="00651993">
        <w:rPr>
          <w:lang w:val="sl-SI"/>
        </w:rPr>
        <w:t>kar v</w:t>
      </w:r>
      <w:r w:rsidR="00AD6391" w:rsidRPr="00651993">
        <w:rPr>
          <w:lang w:val="sl-SI"/>
        </w:rPr>
        <w:t>pliva</w:t>
      </w:r>
      <w:r w:rsidR="00503794" w:rsidRPr="00651993">
        <w:rPr>
          <w:lang w:val="sl-SI"/>
        </w:rPr>
        <w:t xml:space="preserve"> tudi </w:t>
      </w:r>
      <w:r w:rsidR="00AD6391" w:rsidRPr="00651993">
        <w:rPr>
          <w:lang w:val="sl-SI"/>
        </w:rPr>
        <w:t xml:space="preserve">na </w:t>
      </w:r>
      <w:r w:rsidR="00503794" w:rsidRPr="00651993">
        <w:rPr>
          <w:lang w:val="sl-SI"/>
        </w:rPr>
        <w:t>jezikovno rabo, začenši s</w:t>
      </w:r>
      <w:r w:rsidR="00506797" w:rsidRPr="00651993">
        <w:rPr>
          <w:lang w:val="sl-SI"/>
        </w:rPr>
        <w:t xml:space="preserve"> pravili glede</w:t>
      </w:r>
      <w:r w:rsidR="00503794" w:rsidRPr="00651993">
        <w:rPr>
          <w:lang w:val="sl-SI"/>
        </w:rPr>
        <w:t xml:space="preserve"> podeljevanj</w:t>
      </w:r>
      <w:r w:rsidR="00506797" w:rsidRPr="00651993">
        <w:rPr>
          <w:lang w:val="sl-SI"/>
        </w:rPr>
        <w:t>a</w:t>
      </w:r>
      <w:r w:rsidR="00503794" w:rsidRPr="00651993">
        <w:rPr>
          <w:lang w:val="sl-SI"/>
        </w:rPr>
        <w:t xml:space="preserve"> besede, </w:t>
      </w:r>
      <w:r w:rsidR="00503794" w:rsidRPr="00502EE7">
        <w:rPr>
          <w:lang w:val="sl-SI"/>
        </w:rPr>
        <w:t>naslavljanj</w:t>
      </w:r>
      <w:r w:rsidR="00506797" w:rsidRPr="00502EE7">
        <w:rPr>
          <w:lang w:val="sl-SI"/>
        </w:rPr>
        <w:t>a</w:t>
      </w:r>
      <w:r w:rsidR="00503794" w:rsidRPr="00502EE7">
        <w:rPr>
          <w:lang w:val="sl-SI"/>
        </w:rPr>
        <w:t xml:space="preserve"> itd.</w:t>
      </w:r>
      <w:r w:rsidR="00467D67" w:rsidRPr="00502EE7">
        <w:rPr>
          <w:lang w:val="sl-SI"/>
        </w:rPr>
        <w:t xml:space="preserve"> (gl</w:t>
      </w:r>
      <w:r w:rsidR="0002582D" w:rsidRPr="00502EE7">
        <w:rPr>
          <w:lang w:val="sl-SI"/>
        </w:rPr>
        <w:t>.</w:t>
      </w:r>
      <w:r w:rsidR="00467D67" w:rsidRPr="00502EE7">
        <w:rPr>
          <w:lang w:val="sl-SI"/>
        </w:rPr>
        <w:t xml:space="preserve"> npr. </w:t>
      </w:r>
      <w:hyperlink r:id="rId42" w:history="1">
        <w:r w:rsidR="00467D67" w:rsidRPr="00502EE7">
          <w:rPr>
            <w:rStyle w:val="Hiperpovezava"/>
            <w:color w:val="auto"/>
            <w:u w:val="none"/>
            <w:lang w:val="sl-SI"/>
          </w:rPr>
          <w:t>poslovnik državnega zbora RS</w:t>
        </w:r>
      </w:hyperlink>
      <w:r w:rsidR="00B23461" w:rsidRPr="00502EE7">
        <w:rPr>
          <w:rStyle w:val="Sprotnaopomba-sklic"/>
          <w:lang w:val="sl-SI"/>
        </w:rPr>
        <w:footnoteReference w:id="43"/>
      </w:r>
      <w:r w:rsidR="00467D67" w:rsidRPr="00502EE7">
        <w:rPr>
          <w:lang w:val="sl-SI"/>
        </w:rPr>
        <w:t>).</w:t>
      </w:r>
      <w:r w:rsidR="00503794" w:rsidRPr="00502EE7">
        <w:rPr>
          <w:lang w:val="sl-SI"/>
        </w:rPr>
        <w:t xml:space="preserve"> Ta pravila in </w:t>
      </w:r>
      <w:r w:rsidR="00991226" w:rsidRPr="00502EE7">
        <w:rPr>
          <w:lang w:val="sl-SI"/>
        </w:rPr>
        <w:t>konvencije</w:t>
      </w:r>
      <w:r w:rsidR="00503794" w:rsidRPr="00502EE7">
        <w:rPr>
          <w:lang w:val="sl-SI"/>
        </w:rPr>
        <w:t xml:space="preserve"> so </w:t>
      </w:r>
      <w:r w:rsidR="001E2961" w:rsidRPr="00502EE7">
        <w:rPr>
          <w:lang w:val="sl-SI"/>
        </w:rPr>
        <w:t>se izoblikoval</w:t>
      </w:r>
      <w:r w:rsidR="00991226" w:rsidRPr="00502EE7">
        <w:rPr>
          <w:lang w:val="sl-SI"/>
        </w:rPr>
        <w:t>e</w:t>
      </w:r>
      <w:r w:rsidR="001E2961" w:rsidRPr="00502EE7">
        <w:rPr>
          <w:lang w:val="sl-SI"/>
        </w:rPr>
        <w:t xml:space="preserve"> </w:t>
      </w:r>
      <w:r w:rsidR="00AD6391" w:rsidRPr="00502EE7">
        <w:rPr>
          <w:lang w:val="sl-SI"/>
        </w:rPr>
        <w:t>v določenem</w:t>
      </w:r>
      <w:r w:rsidR="001E2961" w:rsidRPr="00502EE7">
        <w:rPr>
          <w:lang w:val="sl-SI"/>
        </w:rPr>
        <w:t xml:space="preserve"> </w:t>
      </w:r>
      <w:r w:rsidR="00ED1F6D" w:rsidRPr="00502EE7">
        <w:rPr>
          <w:lang w:val="sl-SI"/>
        </w:rPr>
        <w:t>družbenozgodovinsk</w:t>
      </w:r>
      <w:r w:rsidR="001E2961" w:rsidRPr="00502EE7">
        <w:rPr>
          <w:lang w:val="sl-SI"/>
        </w:rPr>
        <w:t>e</w:t>
      </w:r>
      <w:r w:rsidR="00AD6391" w:rsidRPr="00502EE7">
        <w:rPr>
          <w:lang w:val="sl-SI"/>
        </w:rPr>
        <w:t>m okolju,</w:t>
      </w:r>
      <w:r w:rsidR="00503794" w:rsidRPr="00502EE7">
        <w:rPr>
          <w:lang w:val="sl-SI"/>
        </w:rPr>
        <w:t xml:space="preserve"> </w:t>
      </w:r>
      <w:r w:rsidR="00AD6391" w:rsidRPr="00502EE7">
        <w:rPr>
          <w:lang w:val="sl-SI"/>
        </w:rPr>
        <w:t xml:space="preserve">zato </w:t>
      </w:r>
      <w:r w:rsidR="003D2A05" w:rsidRPr="00502EE7">
        <w:rPr>
          <w:lang w:val="sl-SI"/>
        </w:rPr>
        <w:t xml:space="preserve">niso </w:t>
      </w:r>
      <w:r w:rsidR="00E21332" w:rsidRPr="00502EE7">
        <w:rPr>
          <w:lang w:val="sl-SI"/>
        </w:rPr>
        <w:t>v vseh parlamentih</w:t>
      </w:r>
      <w:r w:rsidR="003D2A05" w:rsidRPr="00502EE7">
        <w:rPr>
          <w:lang w:val="sl-SI"/>
        </w:rPr>
        <w:t xml:space="preserve"> enak</w:t>
      </w:r>
      <w:r w:rsidR="00991226" w:rsidRPr="00502EE7">
        <w:rPr>
          <w:lang w:val="sl-SI"/>
        </w:rPr>
        <w:t>e</w:t>
      </w:r>
      <w:r w:rsidR="000836E7" w:rsidRPr="00502EE7">
        <w:rPr>
          <w:lang w:val="sl-SI"/>
        </w:rPr>
        <w:t>;</w:t>
      </w:r>
      <w:r w:rsidR="00DE68CF" w:rsidRPr="00502EE7">
        <w:rPr>
          <w:lang w:val="sl-SI"/>
        </w:rPr>
        <w:t xml:space="preserve"> </w:t>
      </w:r>
      <w:r w:rsidR="00E21332" w:rsidRPr="00502EE7">
        <w:rPr>
          <w:lang w:val="sl-SI"/>
        </w:rPr>
        <w:t xml:space="preserve">v grškem parlamentu </w:t>
      </w:r>
      <w:r w:rsidR="00991226" w:rsidRPr="00502EE7">
        <w:rPr>
          <w:lang w:val="sl-SI"/>
        </w:rPr>
        <w:t xml:space="preserve">je </w:t>
      </w:r>
      <w:r w:rsidR="00AD6391" w:rsidRPr="00502EE7">
        <w:rPr>
          <w:lang w:val="sl-SI"/>
        </w:rPr>
        <w:t xml:space="preserve">na primer </w:t>
      </w:r>
      <w:r w:rsidR="00991226" w:rsidRPr="00502EE7">
        <w:rPr>
          <w:lang w:val="sl-SI"/>
        </w:rPr>
        <w:t xml:space="preserve">skakanje v besedo </w:t>
      </w:r>
      <w:r w:rsidR="00E21332" w:rsidRPr="00502EE7">
        <w:rPr>
          <w:lang w:val="sl-SI"/>
        </w:rPr>
        <w:t>strogo prepovedan</w:t>
      </w:r>
      <w:r w:rsidR="00991226" w:rsidRPr="00502EE7">
        <w:rPr>
          <w:lang w:val="sl-SI"/>
        </w:rPr>
        <w:t>o</w:t>
      </w:r>
      <w:r w:rsidR="000836E7" w:rsidRPr="00502EE7">
        <w:rPr>
          <w:lang w:val="sl-SI"/>
        </w:rPr>
        <w:t xml:space="preserve">, </w:t>
      </w:r>
      <w:r w:rsidR="003D2A05" w:rsidRPr="00502EE7">
        <w:rPr>
          <w:lang w:val="sl-SI"/>
        </w:rPr>
        <w:t xml:space="preserve">medtem ko </w:t>
      </w:r>
      <w:r w:rsidR="00991226" w:rsidRPr="00502EE7">
        <w:rPr>
          <w:lang w:val="sl-SI"/>
        </w:rPr>
        <w:t xml:space="preserve">je </w:t>
      </w:r>
      <w:r w:rsidR="003D2A05" w:rsidRPr="00502EE7">
        <w:rPr>
          <w:lang w:val="sl-SI"/>
        </w:rPr>
        <w:t xml:space="preserve">v </w:t>
      </w:r>
      <w:r w:rsidR="00503794" w:rsidRPr="00502EE7">
        <w:rPr>
          <w:lang w:val="sl-SI"/>
        </w:rPr>
        <w:t xml:space="preserve">britanskem </w:t>
      </w:r>
      <w:r w:rsidR="003D2A05" w:rsidRPr="00651993">
        <w:rPr>
          <w:lang w:val="sl-SI"/>
        </w:rPr>
        <w:t xml:space="preserve">parlamentu </w:t>
      </w:r>
      <w:r w:rsidR="00991226" w:rsidRPr="00651993">
        <w:rPr>
          <w:lang w:val="sl-SI"/>
        </w:rPr>
        <w:t xml:space="preserve">prekinjanje govorcev </w:t>
      </w:r>
      <w:r w:rsidR="00E21332" w:rsidRPr="00651993">
        <w:rPr>
          <w:lang w:val="sl-SI"/>
        </w:rPr>
        <w:t>pogost</w:t>
      </w:r>
      <w:r w:rsidR="00991226" w:rsidRPr="00651993">
        <w:rPr>
          <w:lang w:val="sl-SI"/>
        </w:rPr>
        <w:t>o</w:t>
      </w:r>
      <w:r w:rsidR="00E21332" w:rsidRPr="00651993">
        <w:rPr>
          <w:lang w:val="sl-SI"/>
        </w:rPr>
        <w:t xml:space="preserve"> in običajno ni sankcioniran</w:t>
      </w:r>
      <w:r w:rsidR="00991226" w:rsidRPr="00651993">
        <w:rPr>
          <w:lang w:val="sl-SI"/>
        </w:rPr>
        <w:t>o</w:t>
      </w:r>
      <w:r w:rsidR="00AD6391" w:rsidRPr="00651993">
        <w:rPr>
          <w:lang w:val="sl-SI"/>
        </w:rPr>
        <w:t>.</w:t>
      </w:r>
      <w:r w:rsidR="00307761" w:rsidRPr="00651993">
        <w:rPr>
          <w:rStyle w:val="Sprotnaopomba-sklic"/>
          <w:lang w:val="sl-SI"/>
        </w:rPr>
        <w:footnoteReference w:id="44"/>
      </w:r>
      <w:r w:rsidR="00AD6391" w:rsidRPr="00651993">
        <w:rPr>
          <w:lang w:val="sl-SI"/>
        </w:rPr>
        <w:t xml:space="preserve"> To</w:t>
      </w:r>
      <w:r w:rsidR="003D2A05" w:rsidRPr="00651993">
        <w:rPr>
          <w:lang w:val="sl-SI"/>
        </w:rPr>
        <w:t xml:space="preserve"> </w:t>
      </w:r>
      <w:r w:rsidR="00E21332" w:rsidRPr="00651993">
        <w:rPr>
          <w:lang w:val="sl-SI"/>
        </w:rPr>
        <w:t xml:space="preserve">je </w:t>
      </w:r>
      <w:r w:rsidR="003D2A05" w:rsidRPr="00651993">
        <w:rPr>
          <w:lang w:val="sl-SI"/>
        </w:rPr>
        <w:t xml:space="preserve">seveda </w:t>
      </w:r>
      <w:r w:rsidR="00E21332" w:rsidRPr="00651993">
        <w:rPr>
          <w:lang w:val="sl-SI"/>
        </w:rPr>
        <w:t xml:space="preserve">treba upoštevati pri </w:t>
      </w:r>
      <w:r w:rsidR="0040084F" w:rsidRPr="00651993">
        <w:rPr>
          <w:lang w:val="sl-SI"/>
        </w:rPr>
        <w:t>oblikovanju raziskovalnih vprašanj, izvedbi raziskave in interpretaciji rezultatov</w:t>
      </w:r>
      <w:r w:rsidR="000836E7" w:rsidRPr="00651993">
        <w:rPr>
          <w:lang w:val="sl-SI"/>
        </w:rPr>
        <w:t xml:space="preserve">. </w:t>
      </w:r>
      <w:r w:rsidR="00E21332" w:rsidRPr="00651993">
        <w:rPr>
          <w:lang w:val="sl-SI"/>
        </w:rPr>
        <w:t xml:space="preserve">Zato je pri raziskovanju te vrste </w:t>
      </w:r>
      <w:hyperlink r:id="rId43" w:history="1">
        <w:r w:rsidR="00DE68CF" w:rsidRPr="001E5E0F">
          <w:rPr>
            <w:rStyle w:val="Hiperpovezava"/>
            <w:color w:val="auto"/>
            <w:u w:val="none"/>
            <w:lang w:val="sl-SI"/>
          </w:rPr>
          <w:t>dis</w:t>
        </w:r>
        <w:r w:rsidR="00E21332" w:rsidRPr="001E5E0F">
          <w:rPr>
            <w:rStyle w:val="Hiperpovezava"/>
            <w:color w:val="auto"/>
            <w:u w:val="none"/>
            <w:lang w:val="sl-SI"/>
          </w:rPr>
          <w:t>kurza</w:t>
        </w:r>
        <w:r w:rsidR="00B23461" w:rsidRPr="001E5E0F">
          <w:rPr>
            <w:rStyle w:val="Sprotnaopomba-sklic"/>
            <w:lang w:val="sl-SI"/>
          </w:rPr>
          <w:footnoteReference w:id="45"/>
        </w:r>
        <w:r w:rsidR="00DE68CF" w:rsidRPr="00651993">
          <w:rPr>
            <w:lang w:val="sl-SI"/>
          </w:rPr>
          <w:t xml:space="preserve"> </w:t>
        </w:r>
      </w:hyperlink>
      <w:r w:rsidR="003D2A05" w:rsidRPr="00651993">
        <w:rPr>
          <w:lang w:val="sl-SI"/>
        </w:rPr>
        <w:t xml:space="preserve">še posebej </w:t>
      </w:r>
      <w:r w:rsidR="00E21332" w:rsidRPr="00651993">
        <w:rPr>
          <w:lang w:val="sl-SI"/>
        </w:rPr>
        <w:t>pomemb</w:t>
      </w:r>
      <w:r w:rsidR="00ED1F6D" w:rsidRPr="00651993">
        <w:rPr>
          <w:lang w:val="sl-SI"/>
        </w:rPr>
        <w:t>n</w:t>
      </w:r>
      <w:r w:rsidR="00E21332" w:rsidRPr="00651993">
        <w:rPr>
          <w:lang w:val="sl-SI"/>
        </w:rPr>
        <w:t>o</w:t>
      </w:r>
      <w:r w:rsidR="003D2A05" w:rsidRPr="00651993">
        <w:rPr>
          <w:lang w:val="sl-SI"/>
        </w:rPr>
        <w:t>, da dobro razumemo okoliščine</w:t>
      </w:r>
      <w:r w:rsidR="00E21332" w:rsidRPr="00651993">
        <w:rPr>
          <w:lang w:val="sl-SI"/>
        </w:rPr>
        <w:t>, v katerih je nastal</w:t>
      </w:r>
      <w:r w:rsidR="000836E7" w:rsidRPr="00651993">
        <w:rPr>
          <w:lang w:val="sl-SI"/>
        </w:rPr>
        <w:t>.</w:t>
      </w:r>
    </w:p>
    <w:p w14:paraId="1063CCAF" w14:textId="4A6E956E" w:rsidR="000836E7" w:rsidRPr="00651993" w:rsidRDefault="005868C9" w:rsidP="001E5E0F">
      <w:pPr>
        <w:pStyle w:val="Naslov2"/>
        <w:spacing w:line="360" w:lineRule="auto"/>
        <w:ind w:firstLine="720"/>
        <w:jc w:val="center"/>
        <w:rPr>
          <w:sz w:val="24"/>
          <w:szCs w:val="24"/>
          <w:lang w:val="sl-SI"/>
        </w:rPr>
      </w:pPr>
      <w:bookmarkStart w:id="922" w:name="_Toc57789627"/>
      <w:r w:rsidRPr="00651993">
        <w:rPr>
          <w:sz w:val="24"/>
          <w:szCs w:val="24"/>
          <w:lang w:val="sl-SI"/>
        </w:rPr>
        <w:t xml:space="preserve">Zanesljivost </w:t>
      </w:r>
      <w:r w:rsidR="00602B97" w:rsidRPr="00651993">
        <w:rPr>
          <w:sz w:val="24"/>
          <w:szCs w:val="24"/>
          <w:lang w:val="sl-SI"/>
        </w:rPr>
        <w:t xml:space="preserve">sejnih </w:t>
      </w:r>
      <w:r w:rsidRPr="00651993">
        <w:rPr>
          <w:sz w:val="24"/>
          <w:szCs w:val="24"/>
          <w:lang w:val="sl-SI"/>
        </w:rPr>
        <w:t>zapisov</w:t>
      </w:r>
      <w:bookmarkEnd w:id="922"/>
    </w:p>
    <w:p w14:paraId="7F2A0B76" w14:textId="22F4C12F" w:rsidR="000836E7" w:rsidRPr="00651993" w:rsidRDefault="00503794" w:rsidP="001E5E0F">
      <w:pPr>
        <w:spacing w:line="360" w:lineRule="auto"/>
        <w:ind w:firstLine="576"/>
        <w:jc w:val="both"/>
        <w:rPr>
          <w:lang w:val="sl-SI"/>
        </w:rPr>
      </w:pPr>
      <w:r w:rsidRPr="00651993">
        <w:rPr>
          <w:lang w:val="sl-SI"/>
        </w:rPr>
        <w:t>U</w:t>
      </w:r>
      <w:r w:rsidR="005868C9" w:rsidRPr="00651993">
        <w:rPr>
          <w:lang w:val="sl-SI"/>
        </w:rPr>
        <w:t xml:space="preserve">radno </w:t>
      </w:r>
      <w:r w:rsidR="00FA101D" w:rsidRPr="00651993">
        <w:rPr>
          <w:lang w:val="sl-SI"/>
        </w:rPr>
        <w:t xml:space="preserve">objavljeni </w:t>
      </w:r>
      <w:r w:rsidR="00602B97" w:rsidRPr="00651993">
        <w:rPr>
          <w:lang w:val="sl-SI"/>
        </w:rPr>
        <w:t>sejni zapisi</w:t>
      </w:r>
      <w:r w:rsidR="005868C9" w:rsidRPr="00651993">
        <w:rPr>
          <w:lang w:val="sl-SI"/>
        </w:rPr>
        <w:t xml:space="preserve"> niso dobesedne </w:t>
      </w:r>
      <w:hyperlink r:id="rId44" w:history="1">
        <w:r w:rsidR="005868C9" w:rsidRPr="001E5E0F">
          <w:rPr>
            <w:rStyle w:val="Hiperpovezava"/>
            <w:color w:val="auto"/>
            <w:u w:val="none"/>
            <w:lang w:val="sl-SI"/>
          </w:rPr>
          <w:t>transkripcije</w:t>
        </w:r>
      </w:hyperlink>
      <w:r w:rsidR="00B23461" w:rsidRPr="001E5E0F">
        <w:rPr>
          <w:rStyle w:val="Sprotnaopomba-sklic"/>
          <w:lang w:val="sl-SI"/>
        </w:rPr>
        <w:footnoteReference w:id="46"/>
      </w:r>
      <w:r w:rsidR="00192758" w:rsidRPr="001E5E0F">
        <w:rPr>
          <w:rStyle w:val="Hiperpovezava"/>
          <w:color w:val="auto"/>
          <w:u w:val="none"/>
          <w:lang w:val="sl-SI"/>
        </w:rPr>
        <w:t xml:space="preserve"> </w:t>
      </w:r>
      <w:r w:rsidR="00602B97" w:rsidRPr="00651993">
        <w:rPr>
          <w:lang w:val="sl-SI"/>
        </w:rPr>
        <w:t>parlamentarnih razprav</w:t>
      </w:r>
      <w:r w:rsidR="00122220" w:rsidRPr="00651993">
        <w:rPr>
          <w:lang w:val="sl-SI"/>
        </w:rPr>
        <w:t>, a</w:t>
      </w:r>
      <w:r w:rsidR="00602B97" w:rsidRPr="00651993">
        <w:rPr>
          <w:lang w:val="sl-SI"/>
        </w:rPr>
        <w:t>mpak zapis</w:t>
      </w:r>
      <w:r w:rsidR="00424BBD" w:rsidRPr="00651993">
        <w:rPr>
          <w:lang w:val="sl-SI"/>
        </w:rPr>
        <w:t>i</w:t>
      </w:r>
      <w:r w:rsidR="00602B97" w:rsidRPr="00651993">
        <w:rPr>
          <w:lang w:val="sl-SI"/>
        </w:rPr>
        <w:t xml:space="preserve"> v</w:t>
      </w:r>
      <w:r w:rsidR="00993BE5" w:rsidRPr="00651993">
        <w:rPr>
          <w:lang w:val="sl-SI"/>
        </w:rPr>
        <w:t xml:space="preserve"> </w:t>
      </w:r>
      <w:r w:rsidR="00602B97" w:rsidRPr="00651993">
        <w:rPr>
          <w:lang w:val="sl-SI"/>
        </w:rPr>
        <w:t xml:space="preserve">skladu z </w:t>
      </w:r>
      <w:r w:rsidR="00424BBD" w:rsidRPr="00651993">
        <w:rPr>
          <w:lang w:val="sl-SI"/>
        </w:rPr>
        <w:t xml:space="preserve">uveljavljenimi </w:t>
      </w:r>
      <w:r w:rsidR="00192758" w:rsidRPr="00651993">
        <w:rPr>
          <w:lang w:val="sl-SI"/>
        </w:rPr>
        <w:t>zapisovaln</w:t>
      </w:r>
      <w:r w:rsidR="00602B97" w:rsidRPr="00651993">
        <w:rPr>
          <w:lang w:val="sl-SI"/>
        </w:rPr>
        <w:t>imi</w:t>
      </w:r>
      <w:r w:rsidR="00192758" w:rsidRPr="00651993">
        <w:rPr>
          <w:lang w:val="sl-SI"/>
        </w:rPr>
        <w:t xml:space="preserve"> praks</w:t>
      </w:r>
      <w:r w:rsidR="00602B97" w:rsidRPr="00651993">
        <w:rPr>
          <w:lang w:val="sl-SI"/>
        </w:rPr>
        <w:t>ami</w:t>
      </w:r>
      <w:r w:rsidR="00424BBD" w:rsidRPr="00651993">
        <w:rPr>
          <w:lang w:val="sl-SI"/>
        </w:rPr>
        <w:t xml:space="preserve"> institucije. Te prakse </w:t>
      </w:r>
      <w:r w:rsidR="00192758" w:rsidRPr="00651993">
        <w:rPr>
          <w:lang w:val="sl-SI"/>
        </w:rPr>
        <w:t xml:space="preserve">se </w:t>
      </w:r>
      <w:r w:rsidR="003E244A" w:rsidRPr="00651993">
        <w:rPr>
          <w:lang w:val="sl-SI"/>
        </w:rPr>
        <w:t>razlikuje</w:t>
      </w:r>
      <w:r w:rsidR="00602B97" w:rsidRPr="00651993">
        <w:rPr>
          <w:lang w:val="sl-SI"/>
        </w:rPr>
        <w:t>jo</w:t>
      </w:r>
      <w:r w:rsidR="003E244A" w:rsidRPr="00651993">
        <w:rPr>
          <w:lang w:val="sl-SI"/>
        </w:rPr>
        <w:t xml:space="preserve"> </w:t>
      </w:r>
      <w:r w:rsidR="00356B43" w:rsidRPr="00651993">
        <w:rPr>
          <w:lang w:val="sl-SI"/>
        </w:rPr>
        <w:t>med</w:t>
      </w:r>
      <w:r w:rsidR="003E244A" w:rsidRPr="00651993">
        <w:rPr>
          <w:lang w:val="sl-SI"/>
        </w:rPr>
        <w:t xml:space="preserve"> posamezni</w:t>
      </w:r>
      <w:r w:rsidR="00356B43" w:rsidRPr="00651993">
        <w:rPr>
          <w:lang w:val="sl-SI"/>
        </w:rPr>
        <w:t>mi</w:t>
      </w:r>
      <w:r w:rsidR="003E244A" w:rsidRPr="00651993">
        <w:rPr>
          <w:lang w:val="sl-SI"/>
        </w:rPr>
        <w:t xml:space="preserve"> država</w:t>
      </w:r>
      <w:r w:rsidR="00356B43" w:rsidRPr="00651993">
        <w:rPr>
          <w:lang w:val="sl-SI"/>
        </w:rPr>
        <w:t>mi</w:t>
      </w:r>
      <w:r w:rsidR="00192758" w:rsidRPr="00651993">
        <w:rPr>
          <w:lang w:val="sl-SI"/>
        </w:rPr>
        <w:t xml:space="preserve"> in </w:t>
      </w:r>
      <w:r w:rsidR="003E244A" w:rsidRPr="00651993">
        <w:rPr>
          <w:lang w:val="sl-SI"/>
        </w:rPr>
        <w:t>časovni</w:t>
      </w:r>
      <w:r w:rsidR="00356B43" w:rsidRPr="00651993">
        <w:rPr>
          <w:lang w:val="sl-SI"/>
        </w:rPr>
        <w:t>mi</w:t>
      </w:r>
      <w:r w:rsidR="003E244A" w:rsidRPr="00651993">
        <w:rPr>
          <w:lang w:val="sl-SI"/>
        </w:rPr>
        <w:t xml:space="preserve"> obdobji</w:t>
      </w:r>
      <w:r w:rsidR="000836E7" w:rsidRPr="00651993">
        <w:rPr>
          <w:lang w:val="sl-SI"/>
        </w:rPr>
        <w:t xml:space="preserve">. </w:t>
      </w:r>
      <w:r w:rsidR="003E244A" w:rsidRPr="00651993">
        <w:rPr>
          <w:lang w:val="sl-SI"/>
        </w:rPr>
        <w:t xml:space="preserve">Med urejanjem </w:t>
      </w:r>
      <w:r w:rsidR="00784D2E" w:rsidRPr="00651993">
        <w:rPr>
          <w:lang w:val="sl-SI"/>
        </w:rPr>
        <w:t xml:space="preserve">zapisov </w:t>
      </w:r>
      <w:r w:rsidR="005868C9" w:rsidRPr="00651993">
        <w:rPr>
          <w:lang w:val="sl-SI"/>
        </w:rPr>
        <w:t xml:space="preserve">običajno pride do izločanja značilnih </w:t>
      </w:r>
      <w:r w:rsidR="003E244A" w:rsidRPr="00651993">
        <w:rPr>
          <w:lang w:val="sl-SI"/>
        </w:rPr>
        <w:t xml:space="preserve">prvin </w:t>
      </w:r>
      <w:r w:rsidR="005868C9" w:rsidRPr="00651993">
        <w:rPr>
          <w:lang w:val="sl-SI"/>
        </w:rPr>
        <w:t xml:space="preserve">govorjenega jezika, lahko pa tudi </w:t>
      </w:r>
      <w:r w:rsidR="00C70D98" w:rsidRPr="00651993">
        <w:rPr>
          <w:lang w:val="sl-SI"/>
        </w:rPr>
        <w:t xml:space="preserve">do </w:t>
      </w:r>
      <w:r w:rsidR="005868C9" w:rsidRPr="00651993">
        <w:rPr>
          <w:lang w:val="sl-SI"/>
        </w:rPr>
        <w:t>ne</w:t>
      </w:r>
      <w:r w:rsidR="00C70D98" w:rsidRPr="00651993">
        <w:rPr>
          <w:lang w:val="sl-SI"/>
        </w:rPr>
        <w:t>katerih drugih posegov</w:t>
      </w:r>
      <w:r w:rsidR="005868C9" w:rsidRPr="00651993">
        <w:rPr>
          <w:lang w:val="sl-SI"/>
        </w:rPr>
        <w:t xml:space="preserve">, kot so izločanje </w:t>
      </w:r>
      <w:r w:rsidR="00CE06D5" w:rsidRPr="00651993">
        <w:rPr>
          <w:lang w:val="sl-SI"/>
        </w:rPr>
        <w:t xml:space="preserve">očitnih jezikovnih ali </w:t>
      </w:r>
      <w:r w:rsidR="00192758" w:rsidRPr="00651993">
        <w:rPr>
          <w:lang w:val="sl-SI"/>
        </w:rPr>
        <w:t xml:space="preserve">vsebinskih </w:t>
      </w:r>
      <w:r w:rsidR="00CE06D5" w:rsidRPr="00651993">
        <w:rPr>
          <w:lang w:val="sl-SI"/>
        </w:rPr>
        <w:t>napak</w:t>
      </w:r>
      <w:r w:rsidR="00F202B4" w:rsidRPr="00651993">
        <w:rPr>
          <w:lang w:val="sl-SI"/>
        </w:rPr>
        <w:t xml:space="preserve">, </w:t>
      </w:r>
      <w:r w:rsidR="00CE06D5" w:rsidRPr="00651993">
        <w:rPr>
          <w:lang w:val="sl-SI"/>
        </w:rPr>
        <w:t>narečnih ali pogovornih izrazov ter žaljivega in vulgarnega jezika</w:t>
      </w:r>
      <w:r w:rsidR="00F202B4" w:rsidRPr="00651993">
        <w:rPr>
          <w:lang w:val="sl-SI"/>
        </w:rPr>
        <w:t>.</w:t>
      </w:r>
      <w:r w:rsidR="00CE06D5" w:rsidRPr="00651993">
        <w:rPr>
          <w:lang w:val="sl-SI"/>
        </w:rPr>
        <w:t xml:space="preserve"> Smernice za urejanje </w:t>
      </w:r>
      <w:r w:rsidR="003E244A" w:rsidRPr="00651993">
        <w:rPr>
          <w:lang w:val="sl-SI"/>
        </w:rPr>
        <w:t xml:space="preserve">sejnih zapisov </w:t>
      </w:r>
      <w:r w:rsidR="00CE06D5" w:rsidRPr="00651993">
        <w:rPr>
          <w:lang w:val="sl-SI"/>
        </w:rPr>
        <w:t xml:space="preserve">običajno </w:t>
      </w:r>
      <w:r w:rsidR="00991226" w:rsidRPr="00651993">
        <w:rPr>
          <w:lang w:val="sl-SI"/>
        </w:rPr>
        <w:t xml:space="preserve">žal </w:t>
      </w:r>
      <w:r w:rsidR="00CE06D5" w:rsidRPr="00651993">
        <w:rPr>
          <w:lang w:val="sl-SI"/>
        </w:rPr>
        <w:t>niso javn</w:t>
      </w:r>
      <w:r w:rsidR="00192758" w:rsidRPr="00651993">
        <w:rPr>
          <w:lang w:val="sl-SI"/>
        </w:rPr>
        <w:t>o objavljene</w:t>
      </w:r>
      <w:r w:rsidR="00CE06D5" w:rsidRPr="00651993">
        <w:rPr>
          <w:lang w:val="sl-SI"/>
        </w:rPr>
        <w:t>, kar lahko bistveno oteži razisk</w:t>
      </w:r>
      <w:r w:rsidR="007B188B" w:rsidRPr="00651993">
        <w:rPr>
          <w:lang w:val="sl-SI"/>
        </w:rPr>
        <w:t>ovalno delo</w:t>
      </w:r>
      <w:r w:rsidR="00192758" w:rsidRPr="00651993">
        <w:rPr>
          <w:lang w:val="sl-SI"/>
        </w:rPr>
        <w:t>. K</w:t>
      </w:r>
      <w:r w:rsidR="007B188B" w:rsidRPr="00651993">
        <w:rPr>
          <w:lang w:val="sl-SI"/>
        </w:rPr>
        <w:t xml:space="preserve">ritiko virov v parlamentarnem kontekstu </w:t>
      </w:r>
      <w:r w:rsidR="00192758" w:rsidRPr="00651993">
        <w:rPr>
          <w:lang w:val="sl-SI"/>
        </w:rPr>
        <w:t xml:space="preserve">podrobneje </w:t>
      </w:r>
      <w:r w:rsidR="007B188B" w:rsidRPr="00651993">
        <w:rPr>
          <w:lang w:val="sl-SI"/>
        </w:rPr>
        <w:t>obravnavata</w:t>
      </w:r>
      <w:r w:rsidR="00A466E5" w:rsidRPr="00651993">
        <w:rPr>
          <w:lang w:val="sl-SI"/>
        </w:rPr>
        <w:t xml:space="preserve"> </w:t>
      </w:r>
      <w:r w:rsidR="00C15D47" w:rsidRPr="00651993">
        <w:rPr>
          <w:lang w:val="sl-SI"/>
        </w:rPr>
        <w:t>Molli</w:t>
      </w:r>
      <w:r w:rsidR="006C33FA">
        <w:rPr>
          <w:lang w:val="sl-SI"/>
        </w:rPr>
        <w:t>n</w:t>
      </w:r>
      <w:r w:rsidR="00307761" w:rsidRPr="00651993">
        <w:rPr>
          <w:rStyle w:val="Sprotnaopomba-sklic"/>
          <w:lang w:val="sl-SI"/>
        </w:rPr>
        <w:footnoteReference w:id="47"/>
      </w:r>
      <w:r w:rsidR="00A01E94" w:rsidRPr="00651993">
        <w:rPr>
          <w:lang w:val="sl-SI"/>
        </w:rPr>
        <w:t xml:space="preserve"> </w:t>
      </w:r>
      <w:r w:rsidR="00192758" w:rsidRPr="00651993">
        <w:rPr>
          <w:lang w:val="sl-SI"/>
        </w:rPr>
        <w:t xml:space="preserve">in </w:t>
      </w:r>
      <w:r w:rsidR="00C15D47" w:rsidRPr="00651993">
        <w:rPr>
          <w:lang w:val="sl-SI"/>
        </w:rPr>
        <w:t>Rix</w:t>
      </w:r>
      <w:r w:rsidR="00B660AD" w:rsidRPr="00651993">
        <w:rPr>
          <w:lang w:val="sl-SI"/>
        </w:rPr>
        <w:t>.</w:t>
      </w:r>
      <w:r w:rsidR="00307761" w:rsidRPr="00651993">
        <w:rPr>
          <w:rStyle w:val="Sprotnaopomba-sklic"/>
          <w:lang w:val="sl-SI"/>
        </w:rPr>
        <w:footnoteReference w:id="48"/>
      </w:r>
      <w:r w:rsidR="000836E7" w:rsidRPr="00651993">
        <w:rPr>
          <w:lang w:val="sl-SI"/>
        </w:rPr>
        <w:t xml:space="preserve"> </w:t>
      </w:r>
      <w:r w:rsidR="00105FEB" w:rsidRPr="00651993">
        <w:rPr>
          <w:lang w:val="sl-SI"/>
        </w:rPr>
        <w:t xml:space="preserve">Drug pomemben vidik pri proučevanju parlamentarnega govora je, da so </w:t>
      </w:r>
      <w:r w:rsidR="007B188B" w:rsidRPr="00651993">
        <w:rPr>
          <w:lang w:val="sl-SI"/>
        </w:rPr>
        <w:t>g</w:t>
      </w:r>
      <w:r w:rsidR="00CE06D5" w:rsidRPr="00651993">
        <w:rPr>
          <w:lang w:val="sl-SI"/>
        </w:rPr>
        <w:t xml:space="preserve">ovori </w:t>
      </w:r>
      <w:r w:rsidR="000213FF" w:rsidRPr="00651993">
        <w:rPr>
          <w:lang w:val="sl-SI"/>
        </w:rPr>
        <w:t xml:space="preserve">poslank in </w:t>
      </w:r>
      <w:r w:rsidR="00CE06D5" w:rsidRPr="00651993">
        <w:rPr>
          <w:lang w:val="sl-SI"/>
        </w:rPr>
        <w:t>poslancev pogost</w:t>
      </w:r>
      <w:r w:rsidR="007B188B" w:rsidRPr="00651993">
        <w:rPr>
          <w:lang w:val="sl-SI"/>
        </w:rPr>
        <w:t>o</w:t>
      </w:r>
      <w:r w:rsidR="00CE06D5" w:rsidRPr="00651993">
        <w:rPr>
          <w:lang w:val="sl-SI"/>
        </w:rPr>
        <w:t xml:space="preserve"> pripravljeni vnaprej</w:t>
      </w:r>
      <w:r w:rsidR="00A01E94" w:rsidRPr="00651993">
        <w:rPr>
          <w:lang w:val="sl-SI"/>
        </w:rPr>
        <w:t>, in sicer</w:t>
      </w:r>
      <w:r w:rsidR="00CE06D5" w:rsidRPr="00651993">
        <w:rPr>
          <w:lang w:val="sl-SI"/>
        </w:rPr>
        <w:t xml:space="preserve"> </w:t>
      </w:r>
      <w:r w:rsidR="00105FEB" w:rsidRPr="00651993">
        <w:rPr>
          <w:lang w:val="sl-SI"/>
        </w:rPr>
        <w:t>v pisni obliki</w:t>
      </w:r>
      <w:r w:rsidR="00CE06D5" w:rsidRPr="00651993">
        <w:rPr>
          <w:lang w:val="sl-SI"/>
        </w:rPr>
        <w:t xml:space="preserve">, kar </w:t>
      </w:r>
      <w:r w:rsidR="00C70D98" w:rsidRPr="00651993">
        <w:rPr>
          <w:lang w:val="sl-SI"/>
        </w:rPr>
        <w:t xml:space="preserve">vpliva na </w:t>
      </w:r>
      <w:r w:rsidR="00CE06D5" w:rsidRPr="00651993">
        <w:rPr>
          <w:lang w:val="sl-SI"/>
        </w:rPr>
        <w:t xml:space="preserve">njihove </w:t>
      </w:r>
      <w:r w:rsidR="00105FEB" w:rsidRPr="00651993">
        <w:rPr>
          <w:lang w:val="sl-SI"/>
        </w:rPr>
        <w:t xml:space="preserve">skladenjske in </w:t>
      </w:r>
      <w:r w:rsidR="00CE06D5" w:rsidRPr="00651993">
        <w:rPr>
          <w:lang w:val="sl-SI"/>
        </w:rPr>
        <w:t xml:space="preserve">slogovne </w:t>
      </w:r>
      <w:r w:rsidR="00CE06D5" w:rsidRPr="00651993">
        <w:rPr>
          <w:lang w:val="sl-SI"/>
        </w:rPr>
        <w:lastRenderedPageBreak/>
        <w:t>značilnosti</w:t>
      </w:r>
      <w:r w:rsidR="000836E7" w:rsidRPr="00651993">
        <w:rPr>
          <w:lang w:val="sl-SI"/>
        </w:rPr>
        <w:t>.</w:t>
      </w:r>
      <w:r w:rsidR="0076301C" w:rsidRPr="00651993">
        <w:rPr>
          <w:lang w:val="sl-SI"/>
        </w:rPr>
        <w:t xml:space="preserve"> To sicer ne velja za vsa parlamentarna okolja</w:t>
      </w:r>
      <w:r w:rsidR="0063083D" w:rsidRPr="00651993">
        <w:rPr>
          <w:lang w:val="sl-SI"/>
        </w:rPr>
        <w:t>, niti za vse vrste par</w:t>
      </w:r>
      <w:r w:rsidR="00B065FF" w:rsidRPr="00651993">
        <w:rPr>
          <w:lang w:val="sl-SI"/>
        </w:rPr>
        <w:t>l</w:t>
      </w:r>
      <w:r w:rsidR="0063083D" w:rsidRPr="00651993">
        <w:rPr>
          <w:lang w:val="sl-SI"/>
        </w:rPr>
        <w:t>a</w:t>
      </w:r>
      <w:r w:rsidR="00B065FF" w:rsidRPr="00651993">
        <w:rPr>
          <w:lang w:val="sl-SI"/>
        </w:rPr>
        <w:t>mentarnih nastopov (npr. interpelacije, obrazložitve glasu, poslanska vprašanja).</w:t>
      </w:r>
      <w:r w:rsidR="000836E7" w:rsidRPr="00651993">
        <w:rPr>
          <w:lang w:val="sl-SI"/>
        </w:rPr>
        <w:t xml:space="preserve"> </w:t>
      </w:r>
      <w:r w:rsidR="001D2C9C" w:rsidRPr="00651993">
        <w:rPr>
          <w:lang w:val="sl-SI"/>
        </w:rPr>
        <w:t>T</w:t>
      </w:r>
      <w:r w:rsidR="00B86843" w:rsidRPr="00651993">
        <w:rPr>
          <w:lang w:val="sl-SI"/>
        </w:rPr>
        <w:t>udi te</w:t>
      </w:r>
      <w:r w:rsidR="00CE06D5" w:rsidRPr="00651993">
        <w:rPr>
          <w:lang w:val="sl-SI"/>
        </w:rPr>
        <w:t xml:space="preserve"> posebnosti je </w:t>
      </w:r>
      <w:r w:rsidR="00B86843" w:rsidRPr="00651993">
        <w:rPr>
          <w:lang w:val="sl-SI"/>
        </w:rPr>
        <w:t xml:space="preserve">poleg družbenozgodovinskega konteksta </w:t>
      </w:r>
      <w:r w:rsidR="00CE06D5" w:rsidRPr="00651993">
        <w:rPr>
          <w:lang w:val="sl-SI"/>
        </w:rPr>
        <w:t xml:space="preserve">treba vedno upoštevati pri </w:t>
      </w:r>
      <w:r w:rsidR="00B86843" w:rsidRPr="00651993">
        <w:rPr>
          <w:lang w:val="sl-SI"/>
        </w:rPr>
        <w:t xml:space="preserve">oblikovanju </w:t>
      </w:r>
      <w:r w:rsidR="00CE06D5" w:rsidRPr="00651993">
        <w:rPr>
          <w:lang w:val="sl-SI"/>
        </w:rPr>
        <w:t>raziskovalnih vprašanj</w:t>
      </w:r>
      <w:r w:rsidR="00B86843" w:rsidRPr="00651993">
        <w:rPr>
          <w:lang w:val="sl-SI"/>
        </w:rPr>
        <w:t xml:space="preserve">, izvedbi raziskave in </w:t>
      </w:r>
      <w:r w:rsidR="00CE06D5" w:rsidRPr="00651993">
        <w:rPr>
          <w:lang w:val="sl-SI"/>
        </w:rPr>
        <w:t>interpretaciji rezultatov</w:t>
      </w:r>
      <w:r w:rsidR="001D2C9C" w:rsidRPr="00651993">
        <w:rPr>
          <w:lang w:val="sl-SI"/>
        </w:rPr>
        <w:t>.</w:t>
      </w:r>
    </w:p>
    <w:p w14:paraId="4788F1F7" w14:textId="464C7F50" w:rsidR="008E7464" w:rsidRPr="00651993" w:rsidRDefault="00CE06D5" w:rsidP="001E5E0F">
      <w:pPr>
        <w:spacing w:line="360" w:lineRule="auto"/>
        <w:ind w:firstLine="576"/>
        <w:jc w:val="both"/>
        <w:rPr>
          <w:lang w:val="sl-SI"/>
        </w:rPr>
      </w:pPr>
      <w:r w:rsidRPr="00651993">
        <w:rPr>
          <w:lang w:val="sl-SI"/>
        </w:rPr>
        <w:t xml:space="preserve">Slika </w:t>
      </w:r>
      <w:r w:rsidR="00B56FDE" w:rsidRPr="00651993">
        <w:rPr>
          <w:lang w:val="sl-SI"/>
        </w:rPr>
        <w:t>2</w:t>
      </w:r>
      <w:r w:rsidR="00075B9E" w:rsidRPr="00651993">
        <w:rPr>
          <w:lang w:val="sl-SI"/>
        </w:rPr>
        <w:t xml:space="preserve"> </w:t>
      </w:r>
      <w:r w:rsidRPr="00651993">
        <w:rPr>
          <w:lang w:val="sl-SI"/>
        </w:rPr>
        <w:t>prikazuje primerjavo uradn</w:t>
      </w:r>
      <w:r w:rsidR="002D0CCC" w:rsidRPr="00651993">
        <w:rPr>
          <w:lang w:val="sl-SI"/>
        </w:rPr>
        <w:t>ega</w:t>
      </w:r>
      <w:r w:rsidRPr="00651993">
        <w:rPr>
          <w:lang w:val="sl-SI"/>
        </w:rPr>
        <w:t xml:space="preserve"> </w:t>
      </w:r>
      <w:r w:rsidR="002D0CCC" w:rsidRPr="00651993">
        <w:rPr>
          <w:lang w:val="sl-SI"/>
        </w:rPr>
        <w:t>zapisa</w:t>
      </w:r>
      <w:r w:rsidRPr="00651993">
        <w:rPr>
          <w:lang w:val="sl-SI"/>
        </w:rPr>
        <w:t xml:space="preserve"> govora</w:t>
      </w:r>
      <w:r w:rsidR="002D0CCC" w:rsidRPr="002C2B4D">
        <w:rPr>
          <w:lang w:val="sl-SI"/>
        </w:rPr>
        <w:t xml:space="preserve"> </w:t>
      </w:r>
      <w:hyperlink r:id="rId45" w:history="1">
        <w:r w:rsidR="002D0CCC" w:rsidRPr="002C2B4D">
          <w:rPr>
            <w:rStyle w:val="Hiperpovezava"/>
            <w:color w:val="auto"/>
            <w:u w:val="none"/>
            <w:lang w:val="sl-SI"/>
          </w:rPr>
          <w:t>Anje Bah Žibert</w:t>
        </w:r>
      </w:hyperlink>
      <w:r w:rsidR="000E275F" w:rsidRPr="002C2B4D">
        <w:rPr>
          <w:lang w:val="sl-SI"/>
        </w:rPr>
        <w:t>,</w:t>
      </w:r>
      <w:r w:rsidR="00B23461" w:rsidRPr="002C2B4D">
        <w:rPr>
          <w:rStyle w:val="Sprotnaopomba-sklic"/>
          <w:lang w:val="sl-SI"/>
        </w:rPr>
        <w:footnoteReference w:id="49"/>
      </w:r>
      <w:r w:rsidR="000E275F" w:rsidRPr="002C2B4D">
        <w:rPr>
          <w:lang w:val="sl-SI"/>
        </w:rPr>
        <w:t xml:space="preserve"> </w:t>
      </w:r>
      <w:r w:rsidR="002D0CCC" w:rsidRPr="002C2B4D">
        <w:rPr>
          <w:lang w:val="sl-SI"/>
        </w:rPr>
        <w:t xml:space="preserve">poslanke Državnega zbora RS 2014–2018, </w:t>
      </w:r>
      <w:hyperlink r:id="rId46" w:history="1">
        <w:r w:rsidR="002D0CCC" w:rsidRPr="002C2B4D">
          <w:rPr>
            <w:rStyle w:val="Hiperpovezava"/>
            <w:color w:val="auto"/>
            <w:u w:val="none"/>
            <w:lang w:val="sl-SI"/>
          </w:rPr>
          <w:t xml:space="preserve">s 33. seje Državnega zbora </w:t>
        </w:r>
        <w:r w:rsidRPr="002C2B4D">
          <w:rPr>
            <w:rStyle w:val="Hiperpovezava"/>
            <w:color w:val="auto"/>
            <w:u w:val="none"/>
            <w:lang w:val="sl-SI"/>
          </w:rPr>
          <w:t>na</w:t>
        </w:r>
        <w:r w:rsidR="002D0CCC" w:rsidRPr="002C2B4D">
          <w:rPr>
            <w:rStyle w:val="Hiperpovezava"/>
            <w:color w:val="auto"/>
            <w:u w:val="none"/>
            <w:lang w:val="sl-SI"/>
          </w:rPr>
          <w:t xml:space="preserve"> temo predloga zakona o Prešernovi nagradi (18. točka dnevnega reda</w:t>
        </w:r>
        <w:r w:rsidR="00B23461" w:rsidRPr="002C2B4D">
          <w:rPr>
            <w:rStyle w:val="Sprotnaopomba-sklic"/>
            <w:lang w:val="sl-SI"/>
          </w:rPr>
          <w:footnoteReference w:id="50"/>
        </w:r>
        <w:r w:rsidR="002D0CCC" w:rsidRPr="002C2B4D">
          <w:rPr>
            <w:rStyle w:val="Hiperpovezava"/>
            <w:color w:val="auto"/>
            <w:u w:val="none"/>
            <w:lang w:val="sl-SI"/>
          </w:rPr>
          <w:t>)</w:t>
        </w:r>
      </w:hyperlink>
      <w:r w:rsidR="00C70D98" w:rsidRPr="002C2B4D">
        <w:rPr>
          <w:lang w:val="sl-SI"/>
        </w:rPr>
        <w:t xml:space="preserve"> </w:t>
      </w:r>
      <w:r w:rsidR="00647BD3" w:rsidRPr="002C2B4D">
        <w:rPr>
          <w:lang w:val="sl-SI"/>
        </w:rPr>
        <w:t>z dobesedno transkripcijo njen</w:t>
      </w:r>
      <w:r w:rsidR="002D0CCC" w:rsidRPr="002C2B4D">
        <w:rPr>
          <w:lang w:val="sl-SI"/>
        </w:rPr>
        <w:t>ega</w:t>
      </w:r>
      <w:r w:rsidR="00647BD3" w:rsidRPr="002C2B4D">
        <w:rPr>
          <w:lang w:val="sl-SI"/>
        </w:rPr>
        <w:t xml:space="preserve"> govor</w:t>
      </w:r>
      <w:r w:rsidR="002D0CCC" w:rsidRPr="002C2B4D">
        <w:rPr>
          <w:lang w:val="sl-SI"/>
        </w:rPr>
        <w:t>a</w:t>
      </w:r>
      <w:r w:rsidR="00647BD3" w:rsidRPr="002C2B4D">
        <w:rPr>
          <w:lang w:val="sl-SI"/>
        </w:rPr>
        <w:t xml:space="preserve">, </w:t>
      </w:r>
      <w:r w:rsidR="002D0CCC" w:rsidRPr="002C2B4D">
        <w:rPr>
          <w:lang w:val="sl-SI"/>
        </w:rPr>
        <w:t xml:space="preserve">ki </w:t>
      </w:r>
      <w:r w:rsidR="00815578" w:rsidRPr="002C2B4D">
        <w:rPr>
          <w:lang w:val="sl-SI"/>
        </w:rPr>
        <w:t xml:space="preserve">smo jo pripravili </w:t>
      </w:r>
      <w:r w:rsidR="009E37CD" w:rsidRPr="002C2B4D">
        <w:rPr>
          <w:lang w:val="sl-SI"/>
        </w:rPr>
        <w:t xml:space="preserve">na podlagi </w:t>
      </w:r>
      <w:hyperlink r:id="rId47" w:history="1">
        <w:r w:rsidR="009E37CD" w:rsidRPr="002C2B4D">
          <w:rPr>
            <w:rStyle w:val="Hiperpovezava"/>
            <w:color w:val="auto"/>
            <w:u w:val="none"/>
            <w:lang w:val="sl-SI"/>
          </w:rPr>
          <w:t>videoposnetka seje (min. 5:00–7:33)</w:t>
        </w:r>
      </w:hyperlink>
      <w:r w:rsidR="000836E7" w:rsidRPr="00651993">
        <w:rPr>
          <w:lang w:val="sl-SI"/>
        </w:rPr>
        <w:t>.</w:t>
      </w:r>
      <w:r w:rsidR="007C162F">
        <w:rPr>
          <w:rStyle w:val="Sprotnaopomba-sklic"/>
          <w:lang w:val="sl-SI"/>
        </w:rPr>
        <w:footnoteReference w:id="51"/>
      </w:r>
      <w:r w:rsidR="000836E7" w:rsidRPr="00651993">
        <w:rPr>
          <w:lang w:val="sl-SI"/>
        </w:rPr>
        <w:t xml:space="preserve"> </w:t>
      </w:r>
      <w:r w:rsidR="00815578" w:rsidRPr="00651993">
        <w:rPr>
          <w:lang w:val="sl-SI"/>
        </w:rPr>
        <w:t>Že na prvi pogled se vidi</w:t>
      </w:r>
      <w:r w:rsidR="009E37CD" w:rsidRPr="00651993">
        <w:rPr>
          <w:lang w:val="sl-SI"/>
        </w:rPr>
        <w:t>,</w:t>
      </w:r>
      <w:r w:rsidR="00C70D98" w:rsidRPr="00651993">
        <w:rPr>
          <w:lang w:val="sl-SI"/>
        </w:rPr>
        <w:t xml:space="preserve"> da </w:t>
      </w:r>
      <w:r w:rsidR="009E37CD" w:rsidRPr="00651993">
        <w:rPr>
          <w:lang w:val="sl-SI"/>
        </w:rPr>
        <w:t>uradni sejni zapisi DZ RS</w:t>
      </w:r>
      <w:r w:rsidR="0041634F" w:rsidRPr="00651993">
        <w:rPr>
          <w:lang w:val="sl-SI"/>
        </w:rPr>
        <w:t xml:space="preserve"> ni</w:t>
      </w:r>
      <w:r w:rsidR="009E37CD" w:rsidRPr="00651993">
        <w:rPr>
          <w:lang w:val="sl-SI"/>
        </w:rPr>
        <w:t xml:space="preserve">so najboljši vir za preučevanje </w:t>
      </w:r>
      <w:r w:rsidR="00812526" w:rsidRPr="00651993">
        <w:rPr>
          <w:lang w:val="sl-SI"/>
        </w:rPr>
        <w:t xml:space="preserve">značilnosti </w:t>
      </w:r>
      <w:r w:rsidR="00991226" w:rsidRPr="00651993">
        <w:rPr>
          <w:lang w:val="sl-SI"/>
        </w:rPr>
        <w:t xml:space="preserve">spontanega govora, </w:t>
      </w:r>
      <w:r w:rsidR="00812526" w:rsidRPr="00651993">
        <w:rPr>
          <w:lang w:val="sl-SI"/>
        </w:rPr>
        <w:t xml:space="preserve">kot so </w:t>
      </w:r>
      <w:r w:rsidR="009E37CD" w:rsidRPr="00651993">
        <w:rPr>
          <w:lang w:val="sl-SI"/>
        </w:rPr>
        <w:t>napačni začetk</w:t>
      </w:r>
      <w:r w:rsidR="00812526" w:rsidRPr="00651993">
        <w:rPr>
          <w:lang w:val="sl-SI"/>
        </w:rPr>
        <w:t>i</w:t>
      </w:r>
      <w:r w:rsidR="009E37CD" w:rsidRPr="00651993">
        <w:rPr>
          <w:lang w:val="sl-SI"/>
        </w:rPr>
        <w:t>, premor</w:t>
      </w:r>
      <w:r w:rsidR="00812526" w:rsidRPr="00651993">
        <w:rPr>
          <w:lang w:val="sl-SI"/>
        </w:rPr>
        <w:t>i</w:t>
      </w:r>
      <w:r w:rsidR="009E37CD" w:rsidRPr="00651993">
        <w:rPr>
          <w:lang w:val="sl-SI"/>
        </w:rPr>
        <w:t xml:space="preserve">, </w:t>
      </w:r>
      <w:r w:rsidR="00812526" w:rsidRPr="00651993">
        <w:rPr>
          <w:lang w:val="sl-SI"/>
        </w:rPr>
        <w:t xml:space="preserve">raba mašil </w:t>
      </w:r>
      <w:r w:rsidR="009E37CD" w:rsidRPr="00651993">
        <w:rPr>
          <w:lang w:val="sl-SI"/>
        </w:rPr>
        <w:t>ali ponovitev.</w:t>
      </w:r>
    </w:p>
    <w:p w14:paraId="4FE9341D" w14:textId="037E3330" w:rsidR="00494083" w:rsidRPr="00651993" w:rsidRDefault="00494083" w:rsidP="001D7B57">
      <w:pPr>
        <w:spacing w:line="360" w:lineRule="auto"/>
        <w:textAlignment w:val="baseline"/>
        <w:rPr>
          <w:b/>
          <w:lang w:val="sl-SI"/>
        </w:rPr>
      </w:pPr>
    </w:p>
    <w:p w14:paraId="18A18DB0" w14:textId="3E19A75A" w:rsidR="000836E7" w:rsidRPr="00651993" w:rsidRDefault="0041242A" w:rsidP="001D7B57">
      <w:pPr>
        <w:spacing w:line="360" w:lineRule="auto"/>
        <w:textAlignment w:val="baseline"/>
        <w:rPr>
          <w:b/>
          <w:lang w:val="sl-SI"/>
        </w:rPr>
      </w:pPr>
      <w:r w:rsidRPr="00651993">
        <w:rPr>
          <w:b/>
          <w:lang w:val="sl-SI"/>
        </w:rPr>
        <w:t>Slika</w:t>
      </w:r>
      <w:r w:rsidR="00B56FDE" w:rsidRPr="00651993">
        <w:rPr>
          <w:b/>
          <w:lang w:val="sl-SI"/>
        </w:rPr>
        <w:t xml:space="preserve"> 2</w:t>
      </w:r>
      <w:r w:rsidR="008E7464" w:rsidRPr="00651993">
        <w:rPr>
          <w:b/>
          <w:lang w:val="sl-SI"/>
        </w:rPr>
        <w:t xml:space="preserve">. </w:t>
      </w:r>
      <w:r w:rsidRPr="00651993">
        <w:rPr>
          <w:b/>
          <w:lang w:val="sl-SI"/>
        </w:rPr>
        <w:t xml:space="preserve">Primerjava </w:t>
      </w:r>
      <w:r w:rsidR="0094344C" w:rsidRPr="00651993">
        <w:rPr>
          <w:b/>
          <w:lang w:val="sl-SI"/>
        </w:rPr>
        <w:t>uradnega sejnega zapisa</w:t>
      </w:r>
      <w:r w:rsidRPr="00651993">
        <w:rPr>
          <w:b/>
          <w:lang w:val="sl-SI"/>
        </w:rPr>
        <w:t xml:space="preserve"> in d</w:t>
      </w:r>
      <w:r w:rsidR="00EE6456" w:rsidRPr="00651993">
        <w:rPr>
          <w:b/>
          <w:lang w:val="sl-SI"/>
        </w:rPr>
        <w:t>obesedne</w:t>
      </w:r>
      <w:r w:rsidRPr="00651993">
        <w:rPr>
          <w:b/>
          <w:lang w:val="sl-SI"/>
        </w:rPr>
        <w:t xml:space="preserve"> transkripcij</w:t>
      </w:r>
      <w:r w:rsidR="00EE6456" w:rsidRPr="00651993">
        <w:rPr>
          <w:b/>
          <w:lang w:val="sl-SI"/>
        </w:rPr>
        <w:t>e</w:t>
      </w:r>
      <w:r w:rsidRPr="00651993">
        <w:rPr>
          <w:b/>
          <w:lang w:val="sl-SI"/>
        </w:rPr>
        <w:t xml:space="preserve"> iz </w:t>
      </w:r>
      <w:r w:rsidR="0014036C" w:rsidRPr="00651993">
        <w:rPr>
          <w:b/>
          <w:lang w:val="sl-SI"/>
        </w:rPr>
        <w:t>Državnega zbora RS</w:t>
      </w:r>
      <w:r w:rsidR="008E7464" w:rsidRPr="00651993">
        <w:rPr>
          <w:b/>
          <w:lang w:val="sl-SI"/>
        </w:rPr>
        <w:t>.</w:t>
      </w:r>
    </w:p>
    <w:p w14:paraId="27FE9359" w14:textId="7F2953E9" w:rsidR="000836E7" w:rsidRPr="00651993" w:rsidRDefault="00C364EE" w:rsidP="001E5E0F">
      <w:pPr>
        <w:pStyle w:val="Naslov2"/>
        <w:spacing w:line="360" w:lineRule="auto"/>
        <w:ind w:firstLine="720"/>
        <w:jc w:val="center"/>
        <w:rPr>
          <w:sz w:val="24"/>
          <w:szCs w:val="24"/>
          <w:lang w:val="sl-SI"/>
        </w:rPr>
      </w:pPr>
      <w:bookmarkStart w:id="1036" w:name="_Toc57789628"/>
      <w:r w:rsidRPr="00651993">
        <w:rPr>
          <w:sz w:val="24"/>
          <w:szCs w:val="24"/>
          <w:lang w:val="sl-SI"/>
        </w:rPr>
        <w:t xml:space="preserve">Poznavanje </w:t>
      </w:r>
      <w:r w:rsidR="005B7311" w:rsidRPr="00651993">
        <w:rPr>
          <w:sz w:val="24"/>
          <w:szCs w:val="24"/>
          <w:lang w:val="sl-SI"/>
        </w:rPr>
        <w:t xml:space="preserve">raziskovalnih </w:t>
      </w:r>
      <w:r w:rsidRPr="00651993">
        <w:rPr>
          <w:sz w:val="24"/>
          <w:szCs w:val="24"/>
          <w:lang w:val="sl-SI"/>
        </w:rPr>
        <w:t>podatkov</w:t>
      </w:r>
      <w:bookmarkEnd w:id="1036"/>
    </w:p>
    <w:p w14:paraId="55614F40" w14:textId="5C2FAA51" w:rsidR="000836E7" w:rsidRPr="00651993" w:rsidRDefault="005B7311" w:rsidP="001E5E0F">
      <w:pPr>
        <w:spacing w:line="360" w:lineRule="auto"/>
        <w:ind w:firstLine="432"/>
        <w:jc w:val="both"/>
        <w:rPr>
          <w:color w:val="0000FF"/>
          <w:u w:val="single"/>
          <w:lang w:val="sl-SI"/>
        </w:rPr>
      </w:pPr>
      <w:r w:rsidRPr="00651993">
        <w:rPr>
          <w:lang w:val="sl-SI"/>
        </w:rPr>
        <w:t xml:space="preserve">Predpogoj za ustrezno oblikovanje raziskovalnih vprašanj, izvedbo raziskave in interpretacijo rezultatov, pa tudi za optimalno izkoriščanje vsega, kar raziskovalni podatki omogočajo, </w:t>
      </w:r>
      <w:r w:rsidR="00127FE0" w:rsidRPr="00651993">
        <w:rPr>
          <w:lang w:val="sl-SI"/>
        </w:rPr>
        <w:t>je</w:t>
      </w:r>
      <w:r w:rsidRPr="00651993">
        <w:rPr>
          <w:lang w:val="sl-SI"/>
        </w:rPr>
        <w:t xml:space="preserve">, da </w:t>
      </w:r>
      <w:r w:rsidR="00CC47EE" w:rsidRPr="00651993">
        <w:rPr>
          <w:lang w:val="sl-SI"/>
        </w:rPr>
        <w:t>se najprej podrobno seznanimo s tem</w:t>
      </w:r>
      <w:r w:rsidR="00127FE0" w:rsidRPr="00651993">
        <w:rPr>
          <w:lang w:val="sl-SI"/>
        </w:rPr>
        <w:t>, kaj izbrani korpus vsebuje, kako je bil zgrajen in označen ter kakšne so njegove omejitve</w:t>
      </w:r>
      <w:r w:rsidR="00494083" w:rsidRPr="00651993">
        <w:rPr>
          <w:lang w:val="sl-SI"/>
        </w:rPr>
        <w:t>.</w:t>
      </w:r>
      <w:r w:rsidR="0063046D" w:rsidRPr="00651993">
        <w:rPr>
          <w:lang w:val="sl-SI"/>
        </w:rPr>
        <w:t xml:space="preserve"> </w:t>
      </w:r>
      <w:r w:rsidR="00F85547" w:rsidRPr="00651993">
        <w:rPr>
          <w:lang w:val="sl-SI"/>
        </w:rPr>
        <w:t xml:space="preserve">Ker </w:t>
      </w:r>
      <w:r w:rsidR="00CC47EE" w:rsidRPr="00651993">
        <w:rPr>
          <w:lang w:val="sl-SI"/>
        </w:rPr>
        <w:t>niso vsi korpusi enako označen</w:t>
      </w:r>
      <w:r w:rsidRPr="00651993">
        <w:rPr>
          <w:lang w:val="sl-SI"/>
        </w:rPr>
        <w:t>i</w:t>
      </w:r>
      <w:r w:rsidR="00CC47EE" w:rsidRPr="00651993">
        <w:rPr>
          <w:lang w:val="sl-SI"/>
        </w:rPr>
        <w:t>,</w:t>
      </w:r>
      <w:r w:rsidR="00F85547" w:rsidRPr="00651993">
        <w:rPr>
          <w:lang w:val="sl-SI"/>
        </w:rPr>
        <w:t xml:space="preserve"> </w:t>
      </w:r>
      <w:r w:rsidR="00CC47EE" w:rsidRPr="00651993">
        <w:rPr>
          <w:lang w:val="sl-SI"/>
        </w:rPr>
        <w:t xml:space="preserve">moramo </w:t>
      </w:r>
      <w:r w:rsidR="00F85547" w:rsidRPr="00651993">
        <w:rPr>
          <w:lang w:val="sl-SI"/>
        </w:rPr>
        <w:t>vedno preveriti podrobnosti o izbranem korpusu</w:t>
      </w:r>
      <w:r w:rsidR="007F7682" w:rsidRPr="00651993">
        <w:rPr>
          <w:lang w:val="sl-SI"/>
        </w:rPr>
        <w:t xml:space="preserve">. </w:t>
      </w:r>
      <w:r w:rsidR="007F791A" w:rsidRPr="00651993">
        <w:rPr>
          <w:lang w:val="sl-SI"/>
        </w:rPr>
        <w:t xml:space="preserve">Te informacije so običajno na voljo na </w:t>
      </w:r>
      <w:r w:rsidR="00935374" w:rsidRPr="00651993">
        <w:rPr>
          <w:lang w:val="sl-SI"/>
        </w:rPr>
        <w:t xml:space="preserve">domači </w:t>
      </w:r>
      <w:r w:rsidR="007F791A" w:rsidRPr="00651993">
        <w:rPr>
          <w:lang w:val="sl-SI"/>
        </w:rPr>
        <w:t xml:space="preserve">strani </w:t>
      </w:r>
      <w:r w:rsidR="00AC5BFC" w:rsidRPr="00651993">
        <w:rPr>
          <w:lang w:val="sl-SI"/>
        </w:rPr>
        <w:t xml:space="preserve">korpusa </w:t>
      </w:r>
      <w:r w:rsidR="000836E7" w:rsidRPr="00651993">
        <w:rPr>
          <w:lang w:val="sl-SI"/>
        </w:rPr>
        <w:t>(</w:t>
      </w:r>
      <w:r w:rsidR="007F791A" w:rsidRPr="002C2B4D">
        <w:rPr>
          <w:lang w:val="sl-SI"/>
        </w:rPr>
        <w:t>npr</w:t>
      </w:r>
      <w:r w:rsidR="0082458D" w:rsidRPr="002C2B4D">
        <w:rPr>
          <w:lang w:val="sl-SI"/>
        </w:rPr>
        <w:t>.</w:t>
      </w:r>
      <w:r w:rsidR="000836E7" w:rsidRPr="002C2B4D">
        <w:rPr>
          <w:lang w:val="sl-SI"/>
        </w:rPr>
        <w:t xml:space="preserve"> </w:t>
      </w:r>
      <w:hyperlink r:id="rId48" w:history="1">
        <w:r w:rsidR="00A01E94" w:rsidRPr="002C2B4D">
          <w:rPr>
            <w:rStyle w:val="Hiperpovezava"/>
            <w:color w:val="auto"/>
            <w:u w:val="none"/>
            <w:lang w:val="sl-SI"/>
          </w:rPr>
          <w:t>korpus historične nizke nemščine</w:t>
        </w:r>
      </w:hyperlink>
      <w:r w:rsidR="00DF21D3">
        <w:rPr>
          <w:rStyle w:val="Sprotnaopomba-sklic"/>
          <w:lang w:val="sl-SI"/>
        </w:rPr>
        <w:footnoteReference w:id="52"/>
      </w:r>
      <w:r w:rsidR="007F791A" w:rsidRPr="002C2B4D">
        <w:rPr>
          <w:lang w:val="sl-SI"/>
        </w:rPr>
        <w:t xml:space="preserve">), v </w:t>
      </w:r>
      <w:proofErr w:type="spellStart"/>
      <w:r w:rsidR="007F791A" w:rsidRPr="002C2B4D">
        <w:rPr>
          <w:lang w:val="sl-SI"/>
        </w:rPr>
        <w:t>konkordančniku</w:t>
      </w:r>
      <w:proofErr w:type="spellEnd"/>
      <w:r w:rsidR="007F791A" w:rsidRPr="002C2B4D">
        <w:rPr>
          <w:lang w:val="sl-SI"/>
        </w:rPr>
        <w:t xml:space="preserve">, prek katerega je korpus na voljo </w:t>
      </w:r>
      <w:r w:rsidR="000836E7" w:rsidRPr="002C2B4D">
        <w:rPr>
          <w:lang w:val="sl-SI"/>
        </w:rPr>
        <w:t>(</w:t>
      </w:r>
      <w:r w:rsidR="007F791A" w:rsidRPr="002C2B4D">
        <w:rPr>
          <w:lang w:val="sl-SI"/>
        </w:rPr>
        <w:t>npr</w:t>
      </w:r>
      <w:r w:rsidR="0082458D" w:rsidRPr="002C2B4D">
        <w:rPr>
          <w:lang w:val="sl-SI"/>
        </w:rPr>
        <w:t>.</w:t>
      </w:r>
      <w:r w:rsidR="00A01E94" w:rsidRPr="002C2B4D">
        <w:rPr>
          <w:lang w:val="sl-SI"/>
        </w:rPr>
        <w:t xml:space="preserve"> britanski parlamentarni korpus</w:t>
      </w:r>
      <w:r w:rsidR="000836E7" w:rsidRPr="002C2B4D">
        <w:rPr>
          <w:lang w:val="sl-SI"/>
        </w:rPr>
        <w:t xml:space="preserve"> </w:t>
      </w:r>
      <w:hyperlink r:id="rId49" w:history="1">
        <w:r w:rsidR="007F791A" w:rsidRPr="002C2B4D">
          <w:rPr>
            <w:rStyle w:val="Hiperpovezava"/>
            <w:color w:val="auto"/>
            <w:u w:val="none"/>
            <w:lang w:val="sl-SI"/>
          </w:rPr>
          <w:t>Hansa</w:t>
        </w:r>
        <w:r w:rsidR="00681459" w:rsidRPr="002C2B4D">
          <w:rPr>
            <w:rStyle w:val="Hiperpovezava"/>
            <w:color w:val="auto"/>
            <w:u w:val="none"/>
            <w:lang w:val="sl-SI"/>
          </w:rPr>
          <w:t>rd v konko</w:t>
        </w:r>
        <w:r w:rsidR="007F791A" w:rsidRPr="002C2B4D">
          <w:rPr>
            <w:rStyle w:val="Hiperpovezava"/>
            <w:color w:val="auto"/>
            <w:u w:val="none"/>
            <w:lang w:val="sl-SI"/>
          </w:rPr>
          <w:t>rdančniku Univerze Brigham Young</w:t>
        </w:r>
      </w:hyperlink>
      <w:r w:rsidR="00415D07" w:rsidRPr="002C2B4D">
        <w:rPr>
          <w:rStyle w:val="Sprotnaopomba-sklic"/>
          <w:lang w:val="sl-SI"/>
        </w:rPr>
        <w:footnoteReference w:id="53"/>
      </w:r>
      <w:r w:rsidR="000836E7" w:rsidRPr="002C2B4D">
        <w:rPr>
          <w:lang w:val="sl-SI"/>
        </w:rPr>
        <w:t>)</w:t>
      </w:r>
      <w:r w:rsidR="00681459" w:rsidRPr="002C2B4D">
        <w:rPr>
          <w:lang w:val="sl-SI"/>
        </w:rPr>
        <w:t>,</w:t>
      </w:r>
      <w:r w:rsidR="000836E7" w:rsidRPr="002C2B4D">
        <w:rPr>
          <w:lang w:val="sl-SI"/>
        </w:rPr>
        <w:t xml:space="preserve"> </w:t>
      </w:r>
      <w:r w:rsidR="007F791A" w:rsidRPr="002C2B4D">
        <w:rPr>
          <w:lang w:val="sl-SI"/>
        </w:rPr>
        <w:t>ali v repozitor</w:t>
      </w:r>
      <w:r w:rsidR="00122220" w:rsidRPr="002C2B4D">
        <w:rPr>
          <w:lang w:val="sl-SI"/>
        </w:rPr>
        <w:t>i</w:t>
      </w:r>
      <w:r w:rsidR="007F791A" w:rsidRPr="002C2B4D">
        <w:rPr>
          <w:lang w:val="sl-SI"/>
        </w:rPr>
        <w:t xml:space="preserve">ju, kjer je korpus arhiviran </w:t>
      </w:r>
      <w:r w:rsidR="000836E7" w:rsidRPr="002C2B4D">
        <w:rPr>
          <w:lang w:val="sl-SI"/>
        </w:rPr>
        <w:t>(</w:t>
      </w:r>
      <w:r w:rsidR="007F791A" w:rsidRPr="002C2B4D">
        <w:rPr>
          <w:lang w:val="sl-SI"/>
        </w:rPr>
        <w:t>npr</w:t>
      </w:r>
      <w:r w:rsidR="0082458D" w:rsidRPr="002C2B4D">
        <w:rPr>
          <w:lang w:val="sl-SI"/>
        </w:rPr>
        <w:t>.</w:t>
      </w:r>
      <w:r w:rsidR="00A01E94" w:rsidRPr="002C2B4D">
        <w:rPr>
          <w:lang w:val="sl-SI"/>
        </w:rPr>
        <w:t xml:space="preserve"> hrvaški parlamentarni korpus</w:t>
      </w:r>
      <w:r w:rsidR="008A741F" w:rsidRPr="002C2B4D">
        <w:rPr>
          <w:lang w:val="sl-SI"/>
        </w:rPr>
        <w:t xml:space="preserve"> </w:t>
      </w:r>
      <w:hyperlink r:id="rId50" w:history="1">
        <w:r w:rsidR="008A741F" w:rsidRPr="002C2B4D">
          <w:rPr>
            <w:rStyle w:val="Hiperpovezava"/>
            <w:color w:val="auto"/>
            <w:u w:val="none"/>
            <w:lang w:val="sl-SI"/>
          </w:rPr>
          <w:t xml:space="preserve">ParlaMeter-hr </w:t>
        </w:r>
        <w:r w:rsidR="007F791A" w:rsidRPr="002C2B4D">
          <w:rPr>
            <w:rStyle w:val="Hiperpovezava"/>
            <w:color w:val="auto"/>
            <w:u w:val="none"/>
            <w:lang w:val="sl-SI"/>
          </w:rPr>
          <w:t xml:space="preserve">v repozitoriju </w:t>
        </w:r>
        <w:r w:rsidR="000836E7" w:rsidRPr="002C2B4D">
          <w:rPr>
            <w:rStyle w:val="Hiperpovezava"/>
            <w:color w:val="auto"/>
            <w:u w:val="none"/>
            <w:lang w:val="sl-SI"/>
          </w:rPr>
          <w:t>CLARIN.SI</w:t>
        </w:r>
      </w:hyperlink>
      <w:r w:rsidR="00415D07" w:rsidRPr="002C2B4D">
        <w:rPr>
          <w:rStyle w:val="Sprotnaopomba-sklic"/>
          <w:lang w:val="sl-SI"/>
        </w:rPr>
        <w:footnoteReference w:id="54"/>
      </w:r>
      <w:r w:rsidR="000836E7" w:rsidRPr="002C2B4D">
        <w:rPr>
          <w:lang w:val="sl-SI"/>
        </w:rPr>
        <w:t>).</w:t>
      </w:r>
      <w:r w:rsidR="006A0AB7" w:rsidRPr="002C2B4D">
        <w:rPr>
          <w:lang w:val="sl-SI"/>
        </w:rPr>
        <w:t xml:space="preserve"> </w:t>
      </w:r>
      <w:r w:rsidR="007F791A" w:rsidRPr="002C2B4D">
        <w:rPr>
          <w:lang w:val="sl-SI"/>
        </w:rPr>
        <w:t>Več o kodiranju in označevanju parlamentarnih podatkov lahko preberete</w:t>
      </w:r>
      <w:r w:rsidR="00681459" w:rsidRPr="002C2B4D">
        <w:rPr>
          <w:lang w:val="sl-SI"/>
        </w:rPr>
        <w:t xml:space="preserve"> v</w:t>
      </w:r>
      <w:r w:rsidR="00AC5BFC" w:rsidRPr="002C2B4D">
        <w:rPr>
          <w:lang w:val="sl-SI"/>
        </w:rPr>
        <w:t xml:space="preserve"> izobraževalnem modulu o zbirkah parlamentarnih podatkov</w:t>
      </w:r>
      <w:hyperlink r:id="rId51" w:history="1">
        <w:r w:rsidR="00D72021" w:rsidRPr="002C2B4D">
          <w:rPr>
            <w:rStyle w:val="Hiperpovezava"/>
            <w:color w:val="auto"/>
            <w:u w:val="none"/>
            <w:lang w:val="sl-SI"/>
          </w:rPr>
          <w:t xml:space="preserve"> </w:t>
        </w:r>
        <w:r w:rsidR="00D72021">
          <w:rPr>
            <w:rStyle w:val="Hiperpovezava"/>
            <w:color w:val="auto"/>
            <w:u w:val="none"/>
            <w:lang w:val="sl-SI"/>
          </w:rPr>
          <w:t>PARTHENOS</w:t>
        </w:r>
      </w:hyperlink>
      <w:r w:rsidR="006A0AB7" w:rsidRPr="002C2B4D">
        <w:rPr>
          <w:rStyle w:val="Hiperpovezava"/>
          <w:color w:val="auto"/>
          <w:u w:val="none"/>
          <w:lang w:val="sl-SI"/>
        </w:rPr>
        <w:t>.</w:t>
      </w:r>
      <w:r w:rsidR="00415D07" w:rsidRPr="002C2B4D">
        <w:rPr>
          <w:rStyle w:val="Sprotnaopomba-sklic"/>
          <w:lang w:val="sl-SI"/>
        </w:rPr>
        <w:footnoteReference w:id="55"/>
      </w:r>
    </w:p>
    <w:p w14:paraId="1202DD84" w14:textId="77777777" w:rsidR="008B64C2" w:rsidRPr="00651993" w:rsidRDefault="008B64C2" w:rsidP="001E5E0F">
      <w:pPr>
        <w:pStyle w:val="Naslov1"/>
        <w:spacing w:line="360" w:lineRule="auto"/>
        <w:jc w:val="center"/>
        <w:rPr>
          <w:sz w:val="24"/>
          <w:szCs w:val="24"/>
          <w:lang w:val="sl-SI"/>
        </w:rPr>
      </w:pPr>
      <w:bookmarkStart w:id="1112" w:name="_Language_and_gender"/>
      <w:bookmarkStart w:id="1113" w:name="_Ref52207741"/>
      <w:bookmarkStart w:id="1114" w:name="_Toc57789629"/>
      <w:bookmarkEnd w:id="1112"/>
      <w:r w:rsidRPr="00651993">
        <w:rPr>
          <w:sz w:val="24"/>
          <w:szCs w:val="24"/>
          <w:lang w:val="sl-SI"/>
        </w:rPr>
        <w:lastRenderedPageBreak/>
        <w:t>Jezik in spol</w:t>
      </w:r>
      <w:bookmarkEnd w:id="1113"/>
      <w:bookmarkEnd w:id="1114"/>
    </w:p>
    <w:p w14:paraId="6BBCEB54" w14:textId="1B6A9361" w:rsidR="008B64C2" w:rsidRPr="00651993" w:rsidRDefault="008B64C2" w:rsidP="001E5E0F">
      <w:pPr>
        <w:spacing w:line="360" w:lineRule="auto"/>
        <w:ind w:firstLine="432"/>
        <w:jc w:val="both"/>
        <w:rPr>
          <w:lang w:val="sl-SI"/>
        </w:rPr>
      </w:pPr>
      <w:r w:rsidRPr="00651993">
        <w:rPr>
          <w:lang w:val="sl-SI"/>
        </w:rPr>
        <w:t>Razlike med jezikom moških in žensk so predmet številnih raziskav na področju sociolingvistike, stilistike, retorike, študij spola, medijskih študij in analize diskurza</w:t>
      </w:r>
      <w:r w:rsidR="00307761" w:rsidRPr="00651993">
        <w:rPr>
          <w:lang w:val="sl-SI"/>
        </w:rPr>
        <w:t>.</w:t>
      </w:r>
      <w:r w:rsidR="00307761" w:rsidRPr="00651993">
        <w:rPr>
          <w:rStyle w:val="Sprotnaopomba-sklic"/>
          <w:lang w:val="sl-SI"/>
        </w:rPr>
        <w:footnoteReference w:id="56"/>
      </w:r>
      <w:r w:rsidRPr="00651993">
        <w:rPr>
          <w:lang w:val="sl-SI"/>
        </w:rPr>
        <w:t xml:space="preserve"> </w:t>
      </w:r>
      <w:r w:rsidR="00E71B53" w:rsidRPr="00651993">
        <w:rPr>
          <w:lang w:val="sl-SI"/>
        </w:rPr>
        <w:t>Rezultati kažejo</w:t>
      </w:r>
      <w:r w:rsidRPr="00651993">
        <w:rPr>
          <w:lang w:val="sl-SI"/>
        </w:rPr>
        <w:t>, da so razlike majhne, a sistematične</w:t>
      </w:r>
      <w:r w:rsidR="00307761" w:rsidRPr="00651993">
        <w:rPr>
          <w:lang w:val="sl-SI"/>
        </w:rPr>
        <w:t>.</w:t>
      </w:r>
      <w:r w:rsidR="00307761" w:rsidRPr="00651993">
        <w:rPr>
          <w:rStyle w:val="Sprotnaopomba-sklic"/>
          <w:lang w:val="sl-SI"/>
        </w:rPr>
        <w:footnoteReference w:id="57"/>
      </w:r>
      <w:r w:rsidRPr="00651993">
        <w:rPr>
          <w:lang w:val="sl-SI"/>
        </w:rPr>
        <w:t xml:space="preserve"> Pri raziskavah politične komunikacije pa lahko opazimo, da </w:t>
      </w:r>
      <w:r w:rsidR="002E533C" w:rsidRPr="00651993">
        <w:rPr>
          <w:lang w:val="sl-SI"/>
        </w:rPr>
        <w:t xml:space="preserve">se </w:t>
      </w:r>
      <w:r w:rsidRPr="00651993">
        <w:rPr>
          <w:lang w:val="sl-SI"/>
        </w:rPr>
        <w:t xml:space="preserve">tradicionalno </w:t>
      </w:r>
      <w:r w:rsidR="002E533C" w:rsidRPr="00651993">
        <w:rPr>
          <w:lang w:val="sl-SI"/>
        </w:rPr>
        <w:t xml:space="preserve">posvečajo </w:t>
      </w:r>
      <w:r w:rsidRPr="00651993">
        <w:rPr>
          <w:lang w:val="sl-SI"/>
        </w:rPr>
        <w:t>predvsem diskurz</w:t>
      </w:r>
      <w:r w:rsidR="002E533C" w:rsidRPr="00651993">
        <w:rPr>
          <w:lang w:val="sl-SI"/>
        </w:rPr>
        <w:t>u</w:t>
      </w:r>
      <w:r w:rsidRPr="00651993">
        <w:rPr>
          <w:lang w:val="sl-SI"/>
        </w:rPr>
        <w:t xml:space="preserve"> </w:t>
      </w:r>
      <w:r w:rsidR="00ED17EC" w:rsidRPr="00651993">
        <w:rPr>
          <w:lang w:val="sl-SI"/>
        </w:rPr>
        <w:t>politikov</w:t>
      </w:r>
      <w:r w:rsidRPr="00651993">
        <w:rPr>
          <w:lang w:val="sl-SI"/>
        </w:rPr>
        <w:t xml:space="preserve">, medtem ko je diskurz političark </w:t>
      </w:r>
      <w:r w:rsidR="002E533C" w:rsidRPr="00651993">
        <w:rPr>
          <w:lang w:val="sl-SI"/>
        </w:rPr>
        <w:t xml:space="preserve">šele pred kratkim </w:t>
      </w:r>
      <w:r w:rsidRPr="00651993">
        <w:rPr>
          <w:lang w:val="sl-SI"/>
        </w:rPr>
        <w:t>postal predmet raziskav</w:t>
      </w:r>
      <w:r w:rsidR="00307761" w:rsidRPr="00651993">
        <w:rPr>
          <w:lang w:val="sl-SI"/>
        </w:rPr>
        <w:t>.</w:t>
      </w:r>
      <w:r w:rsidR="00307761" w:rsidRPr="00651993">
        <w:rPr>
          <w:rStyle w:val="Sprotnaopomba-sklic"/>
          <w:lang w:val="sl-SI"/>
        </w:rPr>
        <w:footnoteReference w:id="58"/>
      </w:r>
      <w:r w:rsidRPr="00651993">
        <w:rPr>
          <w:lang w:val="sl-SI"/>
        </w:rPr>
        <w:t xml:space="preserve"> </w:t>
      </w:r>
    </w:p>
    <w:p w14:paraId="25CD82B1" w14:textId="17D9257C" w:rsidR="008B64C2" w:rsidRPr="00651993" w:rsidRDefault="008B64C2" w:rsidP="001E5E0F">
      <w:pPr>
        <w:autoSpaceDE w:val="0"/>
        <w:autoSpaceDN w:val="0"/>
        <w:adjustRightInd w:val="0"/>
        <w:spacing w:line="360" w:lineRule="auto"/>
        <w:ind w:firstLine="432"/>
        <w:jc w:val="both"/>
        <w:rPr>
          <w:lang w:val="sl-SI"/>
        </w:rPr>
      </w:pPr>
      <w:r w:rsidRPr="00651993">
        <w:rPr>
          <w:lang w:val="sl-SI"/>
        </w:rPr>
        <w:t xml:space="preserve">To je pomembno, ker </w:t>
      </w:r>
      <w:r w:rsidR="00CD5E48">
        <w:rPr>
          <w:lang w:val="sl-SI"/>
        </w:rPr>
        <w:t>je več avtoric</w:t>
      </w:r>
      <w:r w:rsidR="00307761" w:rsidRPr="00651993">
        <w:rPr>
          <w:rStyle w:val="Sprotnaopomba-sklic"/>
          <w:lang w:val="sl-SI"/>
        </w:rPr>
        <w:footnoteReference w:id="59"/>
      </w:r>
      <w:r w:rsidRPr="00651993">
        <w:rPr>
          <w:lang w:val="sl-SI"/>
        </w:rPr>
        <w:t xml:space="preserve"> pokazal</w:t>
      </w:r>
      <w:r w:rsidR="00CD5E48">
        <w:rPr>
          <w:lang w:val="sl-SI"/>
        </w:rPr>
        <w:t>o</w:t>
      </w:r>
      <w:r w:rsidRPr="00651993">
        <w:rPr>
          <w:lang w:val="sl-SI"/>
        </w:rPr>
        <w:t xml:space="preserve">, da se zakonodajalke razlikujejo od svojih sodelavcev pri vprašanjih, ki jih naslavljajo, stališčih, ki jih zavzemajo, in pristopih, ki jih uporabljajo pri pripravi zakonodaje. Blaxill </w:t>
      </w:r>
      <w:r w:rsidR="00122220" w:rsidRPr="00651993">
        <w:rPr>
          <w:lang w:val="sl-SI"/>
        </w:rPr>
        <w:t>in</w:t>
      </w:r>
      <w:r w:rsidRPr="00651993">
        <w:rPr>
          <w:lang w:val="sl-SI"/>
        </w:rPr>
        <w:t xml:space="preserve"> Beelen</w:t>
      </w:r>
      <w:r w:rsidR="00307761" w:rsidRPr="00651993">
        <w:rPr>
          <w:rStyle w:val="Sprotnaopomba-sklic"/>
          <w:lang w:val="sl-SI"/>
        </w:rPr>
        <w:footnoteReference w:id="60"/>
      </w:r>
      <w:r w:rsidRPr="00651993">
        <w:rPr>
          <w:lang w:val="sl-SI"/>
        </w:rPr>
        <w:t xml:space="preserve"> sta v analizi zastopanosti žensk v britanskem parlamentu po letu 1945 odkrila, da je v govorih poslank večji poudarek na </w:t>
      </w:r>
      <w:r w:rsidR="002D2BD0" w:rsidRPr="00651993">
        <w:rPr>
          <w:lang w:val="sl-SI"/>
        </w:rPr>
        <w:t>vprašanjih</w:t>
      </w:r>
      <w:r w:rsidRPr="00651993">
        <w:rPr>
          <w:lang w:val="sl-SI"/>
        </w:rPr>
        <w:t>, ki zadevajo ženske</w:t>
      </w:r>
      <w:r w:rsidR="00E2233D" w:rsidRPr="00651993">
        <w:rPr>
          <w:lang w:val="sl-SI"/>
        </w:rPr>
        <w:t xml:space="preserve"> </w:t>
      </w:r>
      <w:r w:rsidRPr="00651993">
        <w:rPr>
          <w:lang w:val="sl-SI"/>
        </w:rPr>
        <w:t xml:space="preserve">(npr. izobraževanje, zdravstvo itd.) in ki se neposredno </w:t>
      </w:r>
      <w:r w:rsidR="00D26DDC" w:rsidRPr="00651993">
        <w:rPr>
          <w:lang w:val="sl-SI"/>
        </w:rPr>
        <w:t>dotikajo njihove dobrobiti</w:t>
      </w:r>
      <w:r w:rsidRPr="00651993">
        <w:rPr>
          <w:lang w:val="sl-SI"/>
        </w:rPr>
        <w:t xml:space="preserve"> v družbi (npr. varstvo otrok, nasilje v družini, enakost itd.)</w:t>
      </w:r>
      <w:r w:rsidR="003D2AA2" w:rsidRPr="00651993">
        <w:rPr>
          <w:lang w:val="sl-SI"/>
        </w:rPr>
        <w:t>.</w:t>
      </w:r>
      <w:r w:rsidR="003D2AA2" w:rsidRPr="00651993">
        <w:rPr>
          <w:rStyle w:val="Sprotnaopomba-sklic"/>
          <w:lang w:val="sl-SI"/>
        </w:rPr>
        <w:footnoteReference w:id="61"/>
      </w:r>
      <w:r w:rsidR="00E2233D" w:rsidRPr="00651993">
        <w:rPr>
          <w:lang w:val="sl-SI"/>
        </w:rPr>
        <w:t xml:space="preserve"> </w:t>
      </w:r>
      <w:r w:rsidRPr="00651993">
        <w:rPr>
          <w:lang w:val="sl-SI"/>
        </w:rPr>
        <w:t>Tudi</w:t>
      </w:r>
      <w:r w:rsidR="00CD5E48">
        <w:rPr>
          <w:lang w:val="sl-SI"/>
        </w:rPr>
        <w:t xml:space="preserve"> </w:t>
      </w:r>
      <w:r w:rsidRPr="00651993">
        <w:rPr>
          <w:lang w:val="sl-SI"/>
        </w:rPr>
        <w:t xml:space="preserve">Bäck </w:t>
      </w:r>
      <w:r w:rsidR="00506797" w:rsidRPr="00651993">
        <w:rPr>
          <w:lang w:val="sl-SI"/>
        </w:rPr>
        <w:t>idr</w:t>
      </w:r>
      <w:r w:rsidR="003D2AA2" w:rsidRPr="00651993">
        <w:rPr>
          <w:lang w:val="sl-SI"/>
        </w:rPr>
        <w:t>.</w:t>
      </w:r>
      <w:r w:rsidRPr="00651993">
        <w:rPr>
          <w:lang w:val="sl-SI"/>
        </w:rPr>
        <w:t>,</w:t>
      </w:r>
      <w:r w:rsidR="003D2AA2" w:rsidRPr="00651993">
        <w:rPr>
          <w:rStyle w:val="Sprotnaopomba-sklic"/>
          <w:lang w:val="sl-SI"/>
        </w:rPr>
        <w:footnoteReference w:id="62"/>
      </w:r>
      <w:r w:rsidRPr="00651993">
        <w:rPr>
          <w:lang w:val="sl-SI"/>
        </w:rPr>
        <w:t xml:space="preserve"> Hansen </w:t>
      </w:r>
      <w:r w:rsidR="00506797" w:rsidRPr="00651993">
        <w:rPr>
          <w:lang w:val="sl-SI"/>
        </w:rPr>
        <w:t>idr.</w:t>
      </w:r>
      <w:r w:rsidR="003D2AA2" w:rsidRPr="00651993">
        <w:rPr>
          <w:rStyle w:val="Sprotnaopomba-sklic"/>
          <w:lang w:val="sl-SI"/>
        </w:rPr>
        <w:footnoteReference w:id="63"/>
      </w:r>
      <w:r w:rsidRPr="00651993">
        <w:rPr>
          <w:lang w:val="sl-SI"/>
        </w:rPr>
        <w:t xml:space="preserve"> ter Mensah in Wood,</w:t>
      </w:r>
      <w:r w:rsidR="003D2AA2" w:rsidRPr="00651993">
        <w:rPr>
          <w:rStyle w:val="Sprotnaopomba-sklic"/>
          <w:lang w:val="sl-SI"/>
        </w:rPr>
        <w:footnoteReference w:id="64"/>
      </w:r>
      <w:r w:rsidRPr="00651993">
        <w:rPr>
          <w:lang w:val="sl-SI"/>
        </w:rPr>
        <w:t xml:space="preserve"> ki so raziskovali korpuse razprav iz švedskega, danskega </w:t>
      </w:r>
      <w:r w:rsidR="008B6081" w:rsidRPr="00651993">
        <w:rPr>
          <w:lang w:val="sl-SI"/>
        </w:rPr>
        <w:t>oz.</w:t>
      </w:r>
      <w:r w:rsidRPr="00651993">
        <w:rPr>
          <w:lang w:val="sl-SI"/>
        </w:rPr>
        <w:t xml:space="preserve"> ganskega parlamenta, so odkrili, da ženske pogosteje kot moški govori</w:t>
      </w:r>
      <w:r w:rsidR="00CD5E48">
        <w:rPr>
          <w:lang w:val="sl-SI"/>
        </w:rPr>
        <w:t>jo</w:t>
      </w:r>
      <w:r w:rsidRPr="00651993">
        <w:rPr>
          <w:lang w:val="sl-SI"/>
        </w:rPr>
        <w:t xml:space="preserve"> o temah, ki se tičejo t.</w:t>
      </w:r>
      <w:r w:rsidR="00122220" w:rsidRPr="00651993">
        <w:rPr>
          <w:lang w:val="sl-SI"/>
        </w:rPr>
        <w:t xml:space="preserve"> </w:t>
      </w:r>
      <w:r w:rsidRPr="00651993">
        <w:rPr>
          <w:lang w:val="sl-SI"/>
        </w:rPr>
        <w:t xml:space="preserve">i. </w:t>
      </w:r>
      <w:r w:rsidRPr="00651993">
        <w:rPr>
          <w:i/>
          <w:lang w:val="sl-SI"/>
        </w:rPr>
        <w:t>mehkih zakonodajnih področij</w:t>
      </w:r>
      <w:r w:rsidR="00E2233D" w:rsidRPr="00651993">
        <w:rPr>
          <w:lang w:val="sl-SI"/>
        </w:rPr>
        <w:t xml:space="preserve"> </w:t>
      </w:r>
      <w:r w:rsidR="00E1752A">
        <w:rPr>
          <w:lang w:val="sl-SI"/>
        </w:rPr>
        <w:t>(</w:t>
      </w:r>
      <w:r w:rsidR="00E2233D" w:rsidRPr="00651993">
        <w:rPr>
          <w:lang w:val="sl-SI"/>
        </w:rPr>
        <w:t>npr. makroekonomija, energetika, promet, bančništvo, finance, vesolje, znanost in tehnologija ter komunikacija</w:t>
      </w:r>
      <w:r w:rsidR="00E1752A">
        <w:rPr>
          <w:rStyle w:val="Sprotnaopomba-sklic"/>
          <w:lang w:val="sl-SI"/>
        </w:rPr>
        <w:footnoteReference w:id="65"/>
      </w:r>
      <w:r w:rsidR="00E2233D" w:rsidRPr="00651993">
        <w:rPr>
          <w:lang w:val="sl-SI"/>
        </w:rPr>
        <w:t>),</w:t>
      </w:r>
      <w:r w:rsidRPr="00651993">
        <w:rPr>
          <w:lang w:val="sl-SI"/>
        </w:rPr>
        <w:t xml:space="preserve"> medtem ko moški </w:t>
      </w:r>
      <w:r w:rsidRPr="00651993">
        <w:rPr>
          <w:lang w:val="sl-SI"/>
        </w:rPr>
        <w:lastRenderedPageBreak/>
        <w:t>pogosteje razpravljajo o temah s t.</w:t>
      </w:r>
      <w:r w:rsidR="00122220" w:rsidRPr="00651993">
        <w:rPr>
          <w:lang w:val="sl-SI"/>
        </w:rPr>
        <w:t xml:space="preserve"> </w:t>
      </w:r>
      <w:r w:rsidRPr="00651993">
        <w:rPr>
          <w:lang w:val="sl-SI"/>
        </w:rPr>
        <w:t xml:space="preserve">i. </w:t>
      </w:r>
      <w:r w:rsidRPr="00651993">
        <w:rPr>
          <w:i/>
          <w:lang w:val="sl-SI"/>
        </w:rPr>
        <w:t>trdih zakonodajnih področij</w:t>
      </w:r>
      <w:r w:rsidR="00E2233D" w:rsidRPr="00651993">
        <w:rPr>
          <w:i/>
          <w:lang w:val="sl-SI"/>
        </w:rPr>
        <w:t xml:space="preserve"> </w:t>
      </w:r>
      <w:r w:rsidR="00E2233D" w:rsidRPr="00651993">
        <w:rPr>
          <w:lang w:val="sl-SI"/>
        </w:rPr>
        <w:t>(npr. zdravstvo, delo, zaposlitev in priseljevanje, izobraževanje ter socialno varstvo)</w:t>
      </w:r>
      <w:r w:rsidRPr="00651993">
        <w:rPr>
          <w:lang w:val="sl-SI"/>
        </w:rPr>
        <w:t>.</w:t>
      </w:r>
    </w:p>
    <w:p w14:paraId="581B9591" w14:textId="752FDDE4" w:rsidR="008B64C2" w:rsidRPr="00651993" w:rsidRDefault="008B64C2" w:rsidP="001E5E0F">
      <w:pPr>
        <w:spacing w:line="360" w:lineRule="auto"/>
        <w:ind w:firstLine="432"/>
        <w:jc w:val="both"/>
        <w:rPr>
          <w:lang w:val="sl-SI"/>
        </w:rPr>
      </w:pPr>
      <w:r w:rsidRPr="00651993">
        <w:rPr>
          <w:lang w:val="sl-SI"/>
        </w:rPr>
        <w:t>Upoštevati je treba, da na uporabo jezika vplivajo različni dejavniki (npr. družbeni razred, kontekst, starost, hierarhija), pri čemer je spol le eden od mnogih.</w:t>
      </w:r>
      <w:r w:rsidR="003D2AA2" w:rsidRPr="00651993">
        <w:rPr>
          <w:rStyle w:val="Sprotnaopomba-sklic"/>
          <w:lang w:val="sl-SI"/>
        </w:rPr>
        <w:footnoteReference w:id="66"/>
      </w:r>
      <w:r w:rsidRPr="00651993">
        <w:rPr>
          <w:lang w:val="sl-SI"/>
        </w:rPr>
        <w:t xml:space="preserve"> Bing in Bergvall</w:t>
      </w:r>
      <w:r w:rsidR="003D2AA2" w:rsidRPr="00651993">
        <w:rPr>
          <w:rStyle w:val="Sprotnaopomba-sklic"/>
          <w:lang w:val="sl-SI"/>
        </w:rPr>
        <w:footnoteReference w:id="67"/>
      </w:r>
      <w:r w:rsidRPr="00651993">
        <w:rPr>
          <w:lang w:val="sl-SI"/>
        </w:rPr>
        <w:t xml:space="preserve"> poudarjata, da so podobnosti v uporabi jezika pri različnih spolih običajno spregledane, čeprav so bolj izrazite kot razlike. Tudi Blaxill in Beelen</w:t>
      </w:r>
      <w:r w:rsidR="00307761" w:rsidRPr="00651993">
        <w:rPr>
          <w:rStyle w:val="Sprotnaopomba-sklic"/>
          <w:lang w:val="sl-SI"/>
        </w:rPr>
        <w:footnoteReference w:id="68"/>
      </w:r>
      <w:r w:rsidRPr="00651993">
        <w:rPr>
          <w:lang w:val="sl-SI"/>
        </w:rPr>
        <w:t xml:space="preserve"> sta odkrila podobno težnjo v okviru raziskav parlamentarnega diskurza. Če torej spol govorca poznamo vnaprej, kot to velja v našem primeru, je treba to dejstvo nujno upoštevati, da se izognemo napačni i</w:t>
      </w:r>
      <w:r w:rsidR="00D26DDC" w:rsidRPr="00651993">
        <w:rPr>
          <w:lang w:val="sl-SI"/>
        </w:rPr>
        <w:t>nterpretaciji rezultatov in pre</w:t>
      </w:r>
      <w:r w:rsidRPr="00651993">
        <w:rPr>
          <w:lang w:val="sl-SI"/>
        </w:rPr>
        <w:t>t</w:t>
      </w:r>
      <w:r w:rsidR="00D26DDC" w:rsidRPr="00651993">
        <w:rPr>
          <w:lang w:val="sl-SI"/>
        </w:rPr>
        <w:t>i</w:t>
      </w:r>
      <w:r w:rsidRPr="00651993">
        <w:rPr>
          <w:lang w:val="sl-SI"/>
        </w:rPr>
        <w:t>ranem</w:t>
      </w:r>
      <w:r w:rsidR="00D26DDC" w:rsidRPr="00651993">
        <w:rPr>
          <w:lang w:val="sl-SI"/>
        </w:rPr>
        <w:t>u</w:t>
      </w:r>
      <w:r w:rsidR="00E1752A">
        <w:rPr>
          <w:lang w:val="sl-SI"/>
        </w:rPr>
        <w:t xml:space="preserve"> poudarjanju razlik.</w:t>
      </w:r>
      <w:r w:rsidR="00E1752A">
        <w:rPr>
          <w:rStyle w:val="Sprotnaopomba-sklic"/>
          <w:lang w:val="sl-SI"/>
        </w:rPr>
        <w:footnoteReference w:id="69"/>
      </w:r>
    </w:p>
    <w:p w14:paraId="226B157C" w14:textId="750CDFCC" w:rsidR="000836E7" w:rsidRPr="00651993" w:rsidRDefault="0030359D" w:rsidP="001E5E0F">
      <w:pPr>
        <w:pStyle w:val="Naslov1"/>
        <w:spacing w:line="360" w:lineRule="auto"/>
        <w:jc w:val="center"/>
        <w:rPr>
          <w:sz w:val="24"/>
          <w:szCs w:val="24"/>
          <w:lang w:val="sl-SI"/>
        </w:rPr>
      </w:pPr>
      <w:bookmarkStart w:id="1300" w:name="_Toc52208021"/>
      <w:bookmarkStart w:id="1301" w:name="_Toc52214039"/>
      <w:bookmarkStart w:id="1302" w:name="_Toc52208022"/>
      <w:bookmarkStart w:id="1303" w:name="_Toc52214040"/>
      <w:bookmarkStart w:id="1304" w:name="_Toc52208023"/>
      <w:bookmarkStart w:id="1305" w:name="_Toc52214041"/>
      <w:bookmarkStart w:id="1306" w:name="_Toc52208025"/>
      <w:bookmarkStart w:id="1307" w:name="_Toc52214043"/>
      <w:bookmarkStart w:id="1308" w:name="_Toc52208026"/>
      <w:bookmarkStart w:id="1309" w:name="_Toc52214044"/>
      <w:bookmarkStart w:id="1310" w:name="_Ref57626583"/>
      <w:bookmarkStart w:id="1311" w:name="_Toc57789630"/>
      <w:bookmarkEnd w:id="1300"/>
      <w:bookmarkEnd w:id="1301"/>
      <w:bookmarkEnd w:id="1302"/>
      <w:bookmarkEnd w:id="1303"/>
      <w:bookmarkEnd w:id="1304"/>
      <w:bookmarkEnd w:id="1305"/>
      <w:bookmarkEnd w:id="1306"/>
      <w:bookmarkEnd w:id="1307"/>
      <w:bookmarkEnd w:id="1308"/>
      <w:bookmarkEnd w:id="1309"/>
      <w:r w:rsidRPr="00651993">
        <w:rPr>
          <w:sz w:val="24"/>
          <w:szCs w:val="24"/>
          <w:lang w:val="sl-SI"/>
        </w:rPr>
        <w:t>Korpusna analiza</w:t>
      </w:r>
      <w:bookmarkEnd w:id="1310"/>
      <w:bookmarkEnd w:id="1311"/>
    </w:p>
    <w:p w14:paraId="0019FCD9" w14:textId="355A0D02" w:rsidR="0085703A" w:rsidRPr="00651993" w:rsidRDefault="004132DA" w:rsidP="001E5E0F">
      <w:pPr>
        <w:spacing w:line="360" w:lineRule="auto"/>
        <w:ind w:firstLine="360"/>
        <w:jc w:val="both"/>
        <w:rPr>
          <w:lang w:val="sl-SI"/>
        </w:rPr>
      </w:pPr>
      <w:r w:rsidRPr="00651993">
        <w:rPr>
          <w:lang w:val="sl-SI"/>
        </w:rPr>
        <w:t xml:space="preserve">V tem </w:t>
      </w:r>
      <w:r w:rsidR="00F62DF1" w:rsidRPr="00651993">
        <w:rPr>
          <w:lang w:val="sl-SI"/>
        </w:rPr>
        <w:t xml:space="preserve">razdelku </w:t>
      </w:r>
      <w:r w:rsidRPr="00651993">
        <w:rPr>
          <w:lang w:val="sl-SI"/>
        </w:rPr>
        <w:t xml:space="preserve">bomo </w:t>
      </w:r>
      <w:r w:rsidR="00F62DF1" w:rsidRPr="00651993">
        <w:rPr>
          <w:lang w:val="sl-SI"/>
        </w:rPr>
        <w:t>na obsežnem korpusu slovenskih parlamentarnih razprav p</w:t>
      </w:r>
      <w:r w:rsidRPr="00651993">
        <w:rPr>
          <w:lang w:val="sl-SI"/>
        </w:rPr>
        <w:t xml:space="preserve">okazali, kako </w:t>
      </w:r>
      <w:r w:rsidR="00CD20D7" w:rsidRPr="00651993">
        <w:rPr>
          <w:lang w:val="sl-SI"/>
        </w:rPr>
        <w:t xml:space="preserve">lahko </w:t>
      </w:r>
      <w:r w:rsidRPr="00651993">
        <w:rPr>
          <w:lang w:val="sl-SI"/>
        </w:rPr>
        <w:t>osnovne tehnike korpusne analize</w:t>
      </w:r>
      <w:r w:rsidR="00DD2BDE" w:rsidRPr="00651993">
        <w:rPr>
          <w:lang w:val="sl-SI"/>
        </w:rPr>
        <w:t xml:space="preserve"> (za </w:t>
      </w:r>
      <w:r w:rsidR="007A2B9B" w:rsidRPr="00651993">
        <w:rPr>
          <w:lang w:val="sl-SI"/>
        </w:rPr>
        <w:t>več o tem gl</w:t>
      </w:r>
      <w:r w:rsidR="0002582D" w:rsidRPr="00651993">
        <w:rPr>
          <w:lang w:val="sl-SI"/>
        </w:rPr>
        <w:t>.</w:t>
      </w:r>
      <w:r w:rsidR="00DD2BDE" w:rsidRPr="00651993">
        <w:rPr>
          <w:lang w:val="sl-SI"/>
        </w:rPr>
        <w:t xml:space="preserve"> </w:t>
      </w:r>
      <w:r w:rsidR="008B384E" w:rsidRPr="00651993">
        <w:rPr>
          <w:lang w:val="sl-SI"/>
        </w:rPr>
        <w:t>razdelek</w:t>
      </w:r>
      <w:r w:rsidR="00DD2BDE" w:rsidRPr="00651993">
        <w:rPr>
          <w:lang w:val="sl-SI"/>
        </w:rPr>
        <w:t xml:space="preserve"> </w:t>
      </w:r>
      <w:r w:rsidR="00685CA7" w:rsidRPr="00651993">
        <w:rPr>
          <w:lang w:val="sl-SI"/>
        </w:rPr>
        <w:t xml:space="preserve">3 </w:t>
      </w:r>
      <w:r w:rsidR="00DD2BDE" w:rsidRPr="00651993">
        <w:rPr>
          <w:lang w:val="sl-SI"/>
        </w:rPr>
        <w:fldChar w:fldCharType="begin"/>
      </w:r>
      <w:r w:rsidR="00DD2BDE" w:rsidRPr="00651993">
        <w:rPr>
          <w:lang w:val="sl-SI"/>
        </w:rPr>
        <w:instrText xml:space="preserve"> REF _Ref57628722 \h  \* MERGEFORMAT </w:instrText>
      </w:r>
      <w:r w:rsidR="00DD2BDE" w:rsidRPr="00651993">
        <w:rPr>
          <w:lang w:val="sl-SI"/>
        </w:rPr>
      </w:r>
      <w:r w:rsidR="00DD2BDE" w:rsidRPr="00651993">
        <w:rPr>
          <w:lang w:val="sl-SI"/>
        </w:rPr>
        <w:fldChar w:fldCharType="separate"/>
      </w:r>
      <w:r w:rsidR="00DD2BDE" w:rsidRPr="00651993">
        <w:rPr>
          <w:lang w:val="sl-SI"/>
        </w:rPr>
        <w:t xml:space="preserve">Korpusi in </w:t>
      </w:r>
      <w:proofErr w:type="spellStart"/>
      <w:r w:rsidR="00DD2BDE" w:rsidRPr="00651993">
        <w:rPr>
          <w:lang w:val="sl-SI"/>
        </w:rPr>
        <w:t>konkordančniki</w:t>
      </w:r>
      <w:proofErr w:type="spellEnd"/>
      <w:r w:rsidR="00DD2BDE" w:rsidRPr="00651993">
        <w:rPr>
          <w:lang w:val="sl-SI"/>
        </w:rPr>
        <w:fldChar w:fldCharType="end"/>
      </w:r>
      <w:r w:rsidR="00DD2BDE" w:rsidRPr="00651993">
        <w:rPr>
          <w:lang w:val="sl-SI"/>
        </w:rPr>
        <w:t>)</w:t>
      </w:r>
      <w:r w:rsidRPr="00651993">
        <w:rPr>
          <w:lang w:val="sl-SI"/>
        </w:rPr>
        <w:t xml:space="preserve"> </w:t>
      </w:r>
      <w:r w:rsidR="00CD20D7" w:rsidRPr="00651993">
        <w:rPr>
          <w:lang w:val="sl-SI"/>
        </w:rPr>
        <w:t>uporabimo</w:t>
      </w:r>
      <w:r w:rsidRPr="00651993">
        <w:rPr>
          <w:lang w:val="sl-SI"/>
        </w:rPr>
        <w:t xml:space="preserve"> za iskanje odgovorov na </w:t>
      </w:r>
      <w:r w:rsidR="00B55B20" w:rsidRPr="00651993">
        <w:rPr>
          <w:lang w:val="sl-SI"/>
        </w:rPr>
        <w:t>naslednja</w:t>
      </w:r>
      <w:r w:rsidR="00F62DF1" w:rsidRPr="00651993">
        <w:rPr>
          <w:lang w:val="sl-SI"/>
        </w:rPr>
        <w:t xml:space="preserve"> </w:t>
      </w:r>
      <w:r w:rsidRPr="00651993">
        <w:rPr>
          <w:lang w:val="sl-SI"/>
        </w:rPr>
        <w:t>raziskovalna vprašanja</w:t>
      </w:r>
      <w:r w:rsidR="0085703A" w:rsidRPr="00651993">
        <w:rPr>
          <w:lang w:val="sl-SI"/>
        </w:rPr>
        <w:t>:</w:t>
      </w:r>
    </w:p>
    <w:p w14:paraId="01766DFD" w14:textId="4DCBE24D" w:rsidR="0085703A" w:rsidRPr="00651993" w:rsidRDefault="00CD2D58" w:rsidP="001E5E0F">
      <w:pPr>
        <w:pStyle w:val="Odstavekseznama"/>
        <w:numPr>
          <w:ilvl w:val="0"/>
          <w:numId w:val="36"/>
        </w:numPr>
        <w:spacing w:line="360" w:lineRule="auto"/>
        <w:jc w:val="both"/>
        <w:rPr>
          <w:lang w:val="sl-SI"/>
        </w:rPr>
      </w:pPr>
      <w:r w:rsidRPr="00651993">
        <w:rPr>
          <w:lang w:val="sl-SI"/>
        </w:rPr>
        <w:t xml:space="preserve">V Nalogi 1 bomo </w:t>
      </w:r>
      <w:r w:rsidR="00D10848" w:rsidRPr="00651993">
        <w:rPr>
          <w:i/>
          <w:lang w:val="sl-SI"/>
        </w:rPr>
        <w:t>anal</w:t>
      </w:r>
      <w:r w:rsidRPr="00651993">
        <w:rPr>
          <w:i/>
          <w:lang w:val="sl-SI"/>
        </w:rPr>
        <w:t>izirali zastopanost žensk v slovenskem parlamentu</w:t>
      </w:r>
      <w:r w:rsidR="00D10848" w:rsidRPr="00651993">
        <w:rPr>
          <w:lang w:val="sl-SI"/>
        </w:rPr>
        <w:t xml:space="preserve">. </w:t>
      </w:r>
      <w:r w:rsidR="00CD20D7" w:rsidRPr="00651993">
        <w:rPr>
          <w:lang w:val="sl-SI"/>
        </w:rPr>
        <w:t>N</w:t>
      </w:r>
      <w:r w:rsidRPr="00651993">
        <w:rPr>
          <w:lang w:val="sl-SI"/>
        </w:rPr>
        <w:t xml:space="preserve">ajprej </w:t>
      </w:r>
      <w:r w:rsidR="00CD20D7" w:rsidRPr="00651993">
        <w:rPr>
          <w:lang w:val="sl-SI"/>
        </w:rPr>
        <w:t xml:space="preserve">si bomo </w:t>
      </w:r>
      <w:r w:rsidRPr="00651993">
        <w:rPr>
          <w:lang w:val="sl-SI"/>
        </w:rPr>
        <w:t xml:space="preserve">ogledali, </w:t>
      </w:r>
      <w:r w:rsidRPr="00651993">
        <w:rPr>
          <w:b/>
          <w:lang w:val="sl-SI"/>
        </w:rPr>
        <w:t>kako ustvarimo podkorpuse</w:t>
      </w:r>
      <w:r w:rsidR="0085703A" w:rsidRPr="00651993">
        <w:rPr>
          <w:lang w:val="sl-SI"/>
        </w:rPr>
        <w:t xml:space="preserve">. </w:t>
      </w:r>
      <w:r w:rsidRPr="00651993">
        <w:rPr>
          <w:lang w:val="sl-SI"/>
        </w:rPr>
        <w:t xml:space="preserve">Nato se bomo naučili, </w:t>
      </w:r>
      <w:r w:rsidRPr="00651993">
        <w:rPr>
          <w:b/>
          <w:lang w:val="sl-SI"/>
        </w:rPr>
        <w:t xml:space="preserve">kako sestaviti </w:t>
      </w:r>
      <w:r w:rsidR="00F62DF1" w:rsidRPr="00651993">
        <w:rPr>
          <w:b/>
          <w:lang w:val="sl-SI"/>
        </w:rPr>
        <w:t xml:space="preserve">frekvenčne </w:t>
      </w:r>
      <w:r w:rsidRPr="00651993">
        <w:rPr>
          <w:b/>
          <w:lang w:val="sl-SI"/>
        </w:rPr>
        <w:t>sezname</w:t>
      </w:r>
      <w:r w:rsidRPr="00651993">
        <w:rPr>
          <w:lang w:val="sl-SI"/>
        </w:rPr>
        <w:t>, ki prikazujejo število govorcev</w:t>
      </w:r>
      <w:r w:rsidR="00DD2BDE" w:rsidRPr="00651993">
        <w:rPr>
          <w:lang w:val="sl-SI"/>
        </w:rPr>
        <w:t xml:space="preserve"> oziroma govork</w:t>
      </w:r>
      <w:r w:rsidRPr="00651993">
        <w:rPr>
          <w:lang w:val="sl-SI"/>
        </w:rPr>
        <w:t xml:space="preserve"> in njihov</w:t>
      </w:r>
      <w:r w:rsidR="007454C0" w:rsidRPr="00651993">
        <w:rPr>
          <w:lang w:val="sl-SI"/>
        </w:rPr>
        <w:t xml:space="preserve">ih govorov </w:t>
      </w:r>
      <w:r w:rsidRPr="00651993">
        <w:rPr>
          <w:lang w:val="sl-SI"/>
        </w:rPr>
        <w:t>v podkorpusih</w:t>
      </w:r>
      <w:r w:rsidR="006D2408" w:rsidRPr="00651993">
        <w:rPr>
          <w:lang w:val="sl-SI"/>
        </w:rPr>
        <w:t>.</w:t>
      </w:r>
    </w:p>
    <w:p w14:paraId="1969152C" w14:textId="5AB1D958" w:rsidR="0085703A" w:rsidRPr="00651993" w:rsidRDefault="00CD2D58" w:rsidP="001E5E0F">
      <w:pPr>
        <w:pStyle w:val="Odstavekseznama"/>
        <w:numPr>
          <w:ilvl w:val="0"/>
          <w:numId w:val="36"/>
        </w:numPr>
        <w:spacing w:line="360" w:lineRule="auto"/>
        <w:jc w:val="both"/>
        <w:rPr>
          <w:lang w:val="sl-SI"/>
        </w:rPr>
      </w:pPr>
      <w:r w:rsidRPr="00651993">
        <w:rPr>
          <w:lang w:val="sl-SI"/>
        </w:rPr>
        <w:t xml:space="preserve">V Nalogi </w:t>
      </w:r>
      <w:r w:rsidR="000D057E" w:rsidRPr="00651993">
        <w:rPr>
          <w:lang w:val="sl-SI"/>
        </w:rPr>
        <w:t>2</w:t>
      </w:r>
      <w:r w:rsidRPr="00651993">
        <w:rPr>
          <w:lang w:val="sl-SI"/>
        </w:rPr>
        <w:t xml:space="preserve"> bomo</w:t>
      </w:r>
      <w:r w:rsidR="00D10848" w:rsidRPr="00651993">
        <w:rPr>
          <w:lang w:val="sl-SI"/>
        </w:rPr>
        <w:t xml:space="preserve"> </w:t>
      </w:r>
      <w:r w:rsidR="00F62DF1" w:rsidRPr="00651993">
        <w:rPr>
          <w:i/>
          <w:lang w:val="sl-SI"/>
        </w:rPr>
        <w:t xml:space="preserve">identificirali </w:t>
      </w:r>
      <w:r w:rsidR="000545C8" w:rsidRPr="00651993">
        <w:rPr>
          <w:i/>
          <w:lang w:val="sl-SI"/>
        </w:rPr>
        <w:t>tematike</w:t>
      </w:r>
      <w:r w:rsidRPr="00651993">
        <w:rPr>
          <w:i/>
          <w:lang w:val="sl-SI"/>
        </w:rPr>
        <w:t xml:space="preserve">, o katerih so </w:t>
      </w:r>
      <w:r w:rsidR="00D26DDC" w:rsidRPr="00651993">
        <w:rPr>
          <w:i/>
          <w:lang w:val="sl-SI"/>
        </w:rPr>
        <w:t xml:space="preserve">skozi čas </w:t>
      </w:r>
      <w:r w:rsidRPr="00651993">
        <w:rPr>
          <w:i/>
          <w:lang w:val="sl-SI"/>
        </w:rPr>
        <w:t xml:space="preserve">razpravljale </w:t>
      </w:r>
      <w:r w:rsidR="00F62DF1" w:rsidRPr="00651993">
        <w:rPr>
          <w:i/>
          <w:lang w:val="sl-SI"/>
        </w:rPr>
        <w:t xml:space="preserve">poslanke </w:t>
      </w:r>
      <w:r w:rsidRPr="00651993">
        <w:rPr>
          <w:i/>
          <w:lang w:val="sl-SI"/>
        </w:rPr>
        <w:t xml:space="preserve">v primerjavi </w:t>
      </w:r>
      <w:r w:rsidR="000545C8" w:rsidRPr="00651993">
        <w:rPr>
          <w:i/>
          <w:lang w:val="sl-SI"/>
        </w:rPr>
        <w:t>s poslanci</w:t>
      </w:r>
      <w:r w:rsidR="000D057E" w:rsidRPr="00651993">
        <w:rPr>
          <w:lang w:val="sl-SI"/>
        </w:rPr>
        <w:t>.</w:t>
      </w:r>
      <w:r w:rsidR="006D2408" w:rsidRPr="00651993">
        <w:rPr>
          <w:lang w:val="sl-SI"/>
        </w:rPr>
        <w:t xml:space="preserve"> </w:t>
      </w:r>
      <w:r w:rsidR="000545C8" w:rsidRPr="00651993">
        <w:rPr>
          <w:lang w:val="sl-SI"/>
        </w:rPr>
        <w:t>Pri tem se bomo naučili</w:t>
      </w:r>
      <w:r w:rsidRPr="00651993">
        <w:rPr>
          <w:lang w:val="sl-SI"/>
        </w:rPr>
        <w:t xml:space="preserve">, </w:t>
      </w:r>
      <w:r w:rsidRPr="00651993">
        <w:rPr>
          <w:b/>
          <w:lang w:val="sl-SI"/>
        </w:rPr>
        <w:t xml:space="preserve">kako </w:t>
      </w:r>
      <w:r w:rsidR="000545C8" w:rsidRPr="00651993">
        <w:rPr>
          <w:b/>
          <w:lang w:val="sl-SI"/>
        </w:rPr>
        <w:t xml:space="preserve">izluščimo </w:t>
      </w:r>
      <w:r w:rsidRPr="00651993">
        <w:rPr>
          <w:b/>
          <w:lang w:val="sl-SI"/>
        </w:rPr>
        <w:t>ključne besede</w:t>
      </w:r>
      <w:r w:rsidR="006D2408" w:rsidRPr="00651993">
        <w:rPr>
          <w:lang w:val="sl-SI"/>
        </w:rPr>
        <w:t xml:space="preserve"> </w:t>
      </w:r>
      <w:r w:rsidRPr="00651993">
        <w:rPr>
          <w:lang w:val="sl-SI"/>
        </w:rPr>
        <w:t>iz podkorpusov</w:t>
      </w:r>
      <w:r w:rsidR="00B3612C" w:rsidRPr="00651993">
        <w:rPr>
          <w:lang w:val="sl-SI"/>
        </w:rPr>
        <w:t xml:space="preserve">, in si nato </w:t>
      </w:r>
      <w:r w:rsidR="000545C8" w:rsidRPr="00651993">
        <w:rPr>
          <w:lang w:val="sl-SI"/>
        </w:rPr>
        <w:t xml:space="preserve">ogledali, </w:t>
      </w:r>
      <w:r w:rsidR="000545C8" w:rsidRPr="00651993">
        <w:rPr>
          <w:b/>
          <w:lang w:val="sl-SI"/>
        </w:rPr>
        <w:t xml:space="preserve">kako </w:t>
      </w:r>
      <w:r w:rsidR="00F51A07">
        <w:rPr>
          <w:b/>
          <w:lang w:val="sl-SI"/>
        </w:rPr>
        <w:t>prek</w:t>
      </w:r>
      <w:r w:rsidR="000545C8" w:rsidRPr="00651993">
        <w:rPr>
          <w:b/>
          <w:lang w:val="sl-SI"/>
        </w:rPr>
        <w:t xml:space="preserve"> analize konkordanc</w:t>
      </w:r>
      <w:r w:rsidR="000545C8" w:rsidRPr="00651993">
        <w:rPr>
          <w:lang w:val="sl-SI"/>
        </w:rPr>
        <w:t xml:space="preserve"> preverimo njihov kontekst in rabo</w:t>
      </w:r>
      <w:r w:rsidR="006D2408" w:rsidRPr="00651993">
        <w:rPr>
          <w:lang w:val="sl-SI"/>
        </w:rPr>
        <w:t>.</w:t>
      </w:r>
    </w:p>
    <w:p w14:paraId="0124095F" w14:textId="207A928A" w:rsidR="000836E7" w:rsidRPr="00651993" w:rsidRDefault="00CD2D58" w:rsidP="001E5E0F">
      <w:pPr>
        <w:pStyle w:val="Odstavekseznama"/>
        <w:numPr>
          <w:ilvl w:val="0"/>
          <w:numId w:val="36"/>
        </w:numPr>
        <w:spacing w:line="360" w:lineRule="auto"/>
        <w:jc w:val="both"/>
        <w:rPr>
          <w:lang w:val="sl-SI"/>
        </w:rPr>
      </w:pPr>
      <w:r w:rsidRPr="00651993">
        <w:rPr>
          <w:lang w:val="sl-SI"/>
        </w:rPr>
        <w:t xml:space="preserve">V Nalogi </w:t>
      </w:r>
      <w:r w:rsidR="000D057E" w:rsidRPr="00651993">
        <w:rPr>
          <w:lang w:val="sl-SI"/>
        </w:rPr>
        <w:t>3</w:t>
      </w:r>
      <w:r w:rsidRPr="00651993">
        <w:rPr>
          <w:lang w:val="sl-SI"/>
        </w:rPr>
        <w:t xml:space="preserve"> bomo </w:t>
      </w:r>
      <w:r w:rsidRPr="00651993">
        <w:rPr>
          <w:i/>
          <w:lang w:val="sl-SI"/>
        </w:rPr>
        <w:t xml:space="preserve">raziskali, kako so </w:t>
      </w:r>
      <w:r w:rsidR="00B3612C" w:rsidRPr="00651993">
        <w:rPr>
          <w:i/>
          <w:lang w:val="sl-SI"/>
        </w:rPr>
        <w:t>poslanke in poslanci</w:t>
      </w:r>
      <w:r w:rsidR="005070EE" w:rsidRPr="00651993">
        <w:rPr>
          <w:i/>
          <w:lang w:val="sl-SI"/>
        </w:rPr>
        <w:t xml:space="preserve"> v minulih 25 letih</w:t>
      </w:r>
      <w:r w:rsidR="00B3612C" w:rsidRPr="00651993">
        <w:rPr>
          <w:i/>
          <w:lang w:val="sl-SI"/>
        </w:rPr>
        <w:t xml:space="preserve"> razpravljali </w:t>
      </w:r>
      <w:r w:rsidRPr="00651993">
        <w:rPr>
          <w:i/>
          <w:lang w:val="sl-SI"/>
        </w:rPr>
        <w:t>o</w:t>
      </w:r>
      <w:r w:rsidR="0005507E" w:rsidRPr="00651993">
        <w:rPr>
          <w:i/>
          <w:lang w:val="sl-SI"/>
        </w:rPr>
        <w:t xml:space="preserve"> </w:t>
      </w:r>
      <w:r w:rsidR="005070EE" w:rsidRPr="00651993">
        <w:rPr>
          <w:i/>
          <w:lang w:val="sl-SI"/>
        </w:rPr>
        <w:t>tematikah</w:t>
      </w:r>
      <w:r w:rsidR="0005507E" w:rsidRPr="00651993">
        <w:rPr>
          <w:i/>
          <w:lang w:val="sl-SI"/>
        </w:rPr>
        <w:t>, povezanih z ženskami</w:t>
      </w:r>
      <w:r w:rsidR="005070EE" w:rsidRPr="00651993">
        <w:rPr>
          <w:i/>
          <w:lang w:val="sl-SI"/>
        </w:rPr>
        <w:t>.</w:t>
      </w:r>
      <w:r w:rsidR="006D2408" w:rsidRPr="00651993">
        <w:rPr>
          <w:lang w:val="sl-SI"/>
        </w:rPr>
        <w:t xml:space="preserve"> </w:t>
      </w:r>
      <w:r w:rsidR="003121A9" w:rsidRPr="00651993">
        <w:rPr>
          <w:lang w:val="sl-SI"/>
        </w:rPr>
        <w:t>Ogledali si bomo</w:t>
      </w:r>
      <w:r w:rsidRPr="00651993">
        <w:rPr>
          <w:lang w:val="sl-SI"/>
        </w:rPr>
        <w:t xml:space="preserve">, </w:t>
      </w:r>
      <w:r w:rsidRPr="00651993">
        <w:rPr>
          <w:b/>
          <w:lang w:val="sl-SI"/>
        </w:rPr>
        <w:t xml:space="preserve">kako </w:t>
      </w:r>
      <w:r w:rsidR="00D26DDC" w:rsidRPr="00651993">
        <w:rPr>
          <w:b/>
          <w:lang w:val="sl-SI"/>
        </w:rPr>
        <w:t xml:space="preserve">uporabljamo podatke o </w:t>
      </w:r>
      <w:r w:rsidRPr="00651993">
        <w:rPr>
          <w:b/>
          <w:lang w:val="sl-SI"/>
        </w:rPr>
        <w:t>relativn</w:t>
      </w:r>
      <w:r w:rsidR="00D26DDC" w:rsidRPr="00651993">
        <w:rPr>
          <w:b/>
          <w:lang w:val="sl-SI"/>
        </w:rPr>
        <w:t>i</w:t>
      </w:r>
      <w:r w:rsidRPr="00651993">
        <w:rPr>
          <w:b/>
          <w:lang w:val="sl-SI"/>
        </w:rPr>
        <w:t xml:space="preserve"> frekvenc</w:t>
      </w:r>
      <w:r w:rsidR="00D26DDC" w:rsidRPr="00651993">
        <w:rPr>
          <w:b/>
          <w:lang w:val="sl-SI"/>
        </w:rPr>
        <w:t>i</w:t>
      </w:r>
      <w:r w:rsidR="00CD3F13" w:rsidRPr="00651993">
        <w:rPr>
          <w:lang w:val="sl-SI"/>
        </w:rPr>
        <w:t xml:space="preserve"> v </w:t>
      </w:r>
      <w:r w:rsidR="003121A9" w:rsidRPr="00651993">
        <w:rPr>
          <w:lang w:val="sl-SI"/>
        </w:rPr>
        <w:t xml:space="preserve">različno velikih </w:t>
      </w:r>
      <w:r w:rsidR="00CD3F13" w:rsidRPr="00651993">
        <w:rPr>
          <w:lang w:val="sl-SI"/>
        </w:rPr>
        <w:t xml:space="preserve">podkorpusih </w:t>
      </w:r>
      <w:r w:rsidR="003121A9" w:rsidRPr="00651993">
        <w:rPr>
          <w:lang w:val="sl-SI"/>
        </w:rPr>
        <w:t xml:space="preserve">in </w:t>
      </w:r>
      <w:r w:rsidR="00CD3F13" w:rsidRPr="00651993">
        <w:rPr>
          <w:b/>
          <w:lang w:val="sl-SI"/>
        </w:rPr>
        <w:t>kako</w:t>
      </w:r>
      <w:r w:rsidR="00D4738B" w:rsidRPr="00651993">
        <w:rPr>
          <w:b/>
          <w:lang w:val="sl-SI"/>
        </w:rPr>
        <w:t xml:space="preserve"> </w:t>
      </w:r>
      <w:r w:rsidR="003121A9" w:rsidRPr="00651993">
        <w:rPr>
          <w:b/>
          <w:lang w:val="sl-SI"/>
        </w:rPr>
        <w:t xml:space="preserve">izluščimo </w:t>
      </w:r>
      <w:r w:rsidR="00CD3F13" w:rsidRPr="00651993">
        <w:rPr>
          <w:b/>
          <w:lang w:val="sl-SI"/>
        </w:rPr>
        <w:t>kolokacije</w:t>
      </w:r>
      <w:r w:rsidR="00D4738B" w:rsidRPr="00651993">
        <w:rPr>
          <w:lang w:val="sl-SI"/>
        </w:rPr>
        <w:t xml:space="preserve"> </w:t>
      </w:r>
      <w:r w:rsidR="00CD3F13" w:rsidRPr="00651993">
        <w:rPr>
          <w:lang w:val="sl-SI"/>
        </w:rPr>
        <w:t>izbranih samostalnikov v podkorpusih</w:t>
      </w:r>
      <w:r w:rsidR="00D4738B" w:rsidRPr="00651993">
        <w:rPr>
          <w:lang w:val="sl-SI"/>
        </w:rPr>
        <w:t>.</w:t>
      </w:r>
    </w:p>
    <w:p w14:paraId="5E883463" w14:textId="27941771" w:rsidR="000836E7" w:rsidRPr="00651993" w:rsidRDefault="00CD3F13" w:rsidP="001E5E0F">
      <w:pPr>
        <w:pStyle w:val="Naslov2"/>
        <w:spacing w:line="360" w:lineRule="auto"/>
        <w:ind w:firstLine="720"/>
        <w:jc w:val="center"/>
        <w:rPr>
          <w:sz w:val="24"/>
          <w:szCs w:val="24"/>
          <w:lang w:val="sl-SI"/>
        </w:rPr>
      </w:pPr>
      <w:bookmarkStart w:id="1312" w:name="_Toc57789631"/>
      <w:r w:rsidRPr="00651993">
        <w:rPr>
          <w:sz w:val="24"/>
          <w:szCs w:val="24"/>
          <w:lang w:val="sl-SI"/>
        </w:rPr>
        <w:lastRenderedPageBreak/>
        <w:t>Korpus</w:t>
      </w:r>
      <w:r w:rsidR="009F174A" w:rsidRPr="00651993">
        <w:rPr>
          <w:sz w:val="24"/>
          <w:szCs w:val="24"/>
          <w:lang w:val="sl-SI"/>
        </w:rPr>
        <w:t xml:space="preserve"> </w:t>
      </w:r>
      <w:r w:rsidR="000836E7" w:rsidRPr="00651993">
        <w:rPr>
          <w:sz w:val="24"/>
          <w:szCs w:val="24"/>
          <w:lang w:val="sl-SI"/>
        </w:rPr>
        <w:t xml:space="preserve">siParl </w:t>
      </w:r>
      <w:r w:rsidR="00306526" w:rsidRPr="00651993">
        <w:rPr>
          <w:sz w:val="24"/>
          <w:szCs w:val="24"/>
          <w:lang w:val="sl-SI"/>
        </w:rPr>
        <w:t>2.0</w:t>
      </w:r>
      <w:bookmarkEnd w:id="1312"/>
    </w:p>
    <w:p w14:paraId="6CFD22A1" w14:textId="0E87BA8E" w:rsidR="001970B0" w:rsidRPr="002C2B4D" w:rsidRDefault="00CA3AB9" w:rsidP="001E5E0F">
      <w:pPr>
        <w:spacing w:line="360" w:lineRule="auto"/>
        <w:ind w:firstLine="576"/>
        <w:jc w:val="both"/>
        <w:rPr>
          <w:lang w:val="sl-SI"/>
        </w:rPr>
      </w:pPr>
      <w:hyperlink r:id="rId52" w:history="1">
        <w:r w:rsidR="00CD3F13" w:rsidRPr="001E5E0F">
          <w:rPr>
            <w:rStyle w:val="Hiperpovezava"/>
            <w:color w:val="auto"/>
            <w:u w:val="none"/>
            <w:lang w:val="sl-SI"/>
          </w:rPr>
          <w:t>Korpus s</w:t>
        </w:r>
        <w:r w:rsidR="000836E7" w:rsidRPr="001E5E0F">
          <w:rPr>
            <w:rStyle w:val="Hiperpovezava"/>
            <w:color w:val="auto"/>
            <w:u w:val="none"/>
            <w:lang w:val="sl-SI"/>
          </w:rPr>
          <w:t xml:space="preserve">iParl </w:t>
        </w:r>
        <w:r w:rsidR="00306526" w:rsidRPr="001E5E0F">
          <w:rPr>
            <w:rStyle w:val="Hiperpovezava"/>
            <w:color w:val="auto"/>
            <w:u w:val="none"/>
            <w:lang w:val="sl-SI"/>
          </w:rPr>
          <w:t>2.0</w:t>
        </w:r>
      </w:hyperlink>
      <w:r w:rsidR="00415D07" w:rsidRPr="001E5E0F">
        <w:rPr>
          <w:rStyle w:val="Sprotnaopomba-sklic"/>
          <w:lang w:val="sl-SI"/>
        </w:rPr>
        <w:footnoteReference w:id="70"/>
      </w:r>
      <w:r w:rsidR="00874125" w:rsidRPr="00651993">
        <w:rPr>
          <w:lang w:val="sl-SI"/>
        </w:rPr>
        <w:t xml:space="preserve"> </w:t>
      </w:r>
      <w:r w:rsidR="00493C66" w:rsidRPr="00651993">
        <w:rPr>
          <w:lang w:val="sl-SI"/>
        </w:rPr>
        <w:t>vsebuje</w:t>
      </w:r>
      <w:r w:rsidR="00CD3F13" w:rsidRPr="00651993">
        <w:rPr>
          <w:lang w:val="sl-SI"/>
        </w:rPr>
        <w:t xml:space="preserve"> </w:t>
      </w:r>
      <w:r w:rsidR="0094344C" w:rsidRPr="00651993">
        <w:rPr>
          <w:lang w:val="sl-SI"/>
        </w:rPr>
        <w:t>sejne zapise</w:t>
      </w:r>
      <w:r w:rsidR="00E00CD3" w:rsidRPr="00651993">
        <w:rPr>
          <w:lang w:val="sl-SI"/>
        </w:rPr>
        <w:t xml:space="preserve"> </w:t>
      </w:r>
      <w:r w:rsidR="0007372B" w:rsidRPr="00651993">
        <w:rPr>
          <w:lang w:val="sl-SI"/>
        </w:rPr>
        <w:t xml:space="preserve">11. mandata Skupščine socialistične republike Slovenije </w:t>
      </w:r>
      <w:r w:rsidR="00E00CD3" w:rsidRPr="00651993">
        <w:rPr>
          <w:lang w:val="sl-SI"/>
        </w:rPr>
        <w:t xml:space="preserve">za obdobje </w:t>
      </w:r>
      <w:r w:rsidR="0007372B" w:rsidRPr="00651993">
        <w:rPr>
          <w:lang w:val="sl-SI"/>
        </w:rPr>
        <w:t>1990-1992,</w:t>
      </w:r>
      <w:r w:rsidR="00CD101B" w:rsidRPr="00651993">
        <w:rPr>
          <w:lang w:val="sl-SI"/>
        </w:rPr>
        <w:t xml:space="preserve"> </w:t>
      </w:r>
      <w:r w:rsidR="0094344C" w:rsidRPr="00651993">
        <w:rPr>
          <w:lang w:val="sl-SI"/>
        </w:rPr>
        <w:t>sejne zapise</w:t>
      </w:r>
      <w:r w:rsidR="0007372B" w:rsidRPr="00651993">
        <w:rPr>
          <w:lang w:val="sl-SI"/>
        </w:rPr>
        <w:t xml:space="preserve"> </w:t>
      </w:r>
      <w:hyperlink r:id="rId53" w:history="1">
        <w:r w:rsidR="00CD3F13" w:rsidRPr="002C2B4D">
          <w:rPr>
            <w:rStyle w:val="Hiperpovezava"/>
            <w:color w:val="auto"/>
            <w:u w:val="none"/>
            <w:lang w:val="sl-SI"/>
          </w:rPr>
          <w:t>Državnega zbora</w:t>
        </w:r>
      </w:hyperlink>
      <w:r w:rsidR="000836E7" w:rsidRPr="002C2B4D">
        <w:rPr>
          <w:lang w:val="sl-SI"/>
        </w:rPr>
        <w:t xml:space="preserve"> Republi</w:t>
      </w:r>
      <w:r w:rsidR="00CD3F13" w:rsidRPr="002C2B4D">
        <w:rPr>
          <w:lang w:val="sl-SI"/>
        </w:rPr>
        <w:t>ke</w:t>
      </w:r>
      <w:r w:rsidR="000836E7" w:rsidRPr="002C2B4D">
        <w:rPr>
          <w:lang w:val="sl-SI"/>
        </w:rPr>
        <w:t xml:space="preserve"> Sloveni</w:t>
      </w:r>
      <w:r w:rsidR="00CD3F13" w:rsidRPr="002C2B4D">
        <w:rPr>
          <w:lang w:val="sl-SI"/>
        </w:rPr>
        <w:t>je</w:t>
      </w:r>
      <w:r w:rsidR="00415D07" w:rsidRPr="002C2B4D">
        <w:rPr>
          <w:rStyle w:val="Sprotnaopomba-sklic"/>
          <w:lang w:val="sl-SI"/>
        </w:rPr>
        <w:footnoteReference w:id="71"/>
      </w:r>
      <w:r w:rsidR="000836E7" w:rsidRPr="002C2B4D">
        <w:rPr>
          <w:lang w:val="sl-SI"/>
        </w:rPr>
        <w:t xml:space="preserve"> </w:t>
      </w:r>
      <w:r w:rsidR="00CD101B" w:rsidRPr="002C2B4D">
        <w:rPr>
          <w:lang w:val="sl-SI"/>
        </w:rPr>
        <w:t xml:space="preserve">za obdobje </w:t>
      </w:r>
      <w:r w:rsidR="00614F71" w:rsidRPr="002C2B4D">
        <w:rPr>
          <w:lang w:val="sl-SI"/>
        </w:rPr>
        <w:t>199</w:t>
      </w:r>
      <w:r w:rsidR="0007372B" w:rsidRPr="002C2B4D">
        <w:rPr>
          <w:lang w:val="sl-SI"/>
        </w:rPr>
        <w:t>2-</w:t>
      </w:r>
      <w:r w:rsidR="000836E7" w:rsidRPr="002C2B4D">
        <w:rPr>
          <w:lang w:val="sl-SI"/>
        </w:rPr>
        <w:t>2018</w:t>
      </w:r>
      <w:r w:rsidR="0007372B" w:rsidRPr="002C2B4D">
        <w:rPr>
          <w:lang w:val="sl-SI"/>
        </w:rPr>
        <w:t xml:space="preserve"> (</w:t>
      </w:r>
      <w:r w:rsidR="00E00CD3" w:rsidRPr="002C2B4D">
        <w:rPr>
          <w:lang w:val="sl-SI"/>
        </w:rPr>
        <w:t>1.</w:t>
      </w:r>
      <w:r w:rsidR="00CD101B" w:rsidRPr="002C2B4D">
        <w:rPr>
          <w:lang w:val="sl-SI"/>
        </w:rPr>
        <w:t>–</w:t>
      </w:r>
      <w:r w:rsidR="0007372B" w:rsidRPr="002C2B4D">
        <w:rPr>
          <w:lang w:val="sl-SI"/>
        </w:rPr>
        <w:t>7. mandat)</w:t>
      </w:r>
      <w:r w:rsidR="00642949" w:rsidRPr="002C2B4D">
        <w:rPr>
          <w:lang w:val="sl-SI"/>
        </w:rPr>
        <w:t xml:space="preserve">, </w:t>
      </w:r>
      <w:r w:rsidR="0094344C" w:rsidRPr="002C2B4D">
        <w:rPr>
          <w:lang w:val="sl-SI"/>
        </w:rPr>
        <w:t>sejne zapise</w:t>
      </w:r>
      <w:r w:rsidR="00CD101B" w:rsidRPr="002C2B4D">
        <w:rPr>
          <w:lang w:val="sl-SI"/>
        </w:rPr>
        <w:t xml:space="preserve"> </w:t>
      </w:r>
      <w:r w:rsidR="00CD3F13" w:rsidRPr="002C2B4D">
        <w:rPr>
          <w:lang w:val="sl-SI"/>
        </w:rPr>
        <w:t xml:space="preserve">delovnih teles Državnega zbora Republike Slovenije </w:t>
      </w:r>
      <w:r w:rsidR="00E00CD3" w:rsidRPr="002C2B4D">
        <w:rPr>
          <w:lang w:val="sl-SI"/>
        </w:rPr>
        <w:t>za obdobje 1996-2018 (2.</w:t>
      </w:r>
      <w:r w:rsidR="00CD101B" w:rsidRPr="002C2B4D">
        <w:rPr>
          <w:lang w:val="sl-SI"/>
        </w:rPr>
        <w:t>–</w:t>
      </w:r>
      <w:r w:rsidR="00E00CD3" w:rsidRPr="002C2B4D">
        <w:rPr>
          <w:lang w:val="sl-SI"/>
        </w:rPr>
        <w:t>7. mandat</w:t>
      </w:r>
      <w:r w:rsidR="00CD101B" w:rsidRPr="002C2B4D">
        <w:rPr>
          <w:lang w:val="sl-SI"/>
        </w:rPr>
        <w:t>)</w:t>
      </w:r>
      <w:r w:rsidR="00E00CD3" w:rsidRPr="002C2B4D">
        <w:rPr>
          <w:lang w:val="sl-SI"/>
        </w:rPr>
        <w:t xml:space="preserve"> in </w:t>
      </w:r>
      <w:r w:rsidR="0094344C" w:rsidRPr="002C2B4D">
        <w:rPr>
          <w:lang w:val="sl-SI"/>
        </w:rPr>
        <w:t>sejne zapise</w:t>
      </w:r>
      <w:r w:rsidR="00CD101B" w:rsidRPr="002C2B4D">
        <w:rPr>
          <w:lang w:val="sl-SI"/>
        </w:rPr>
        <w:t xml:space="preserve"> </w:t>
      </w:r>
      <w:r w:rsidR="00CD3F13" w:rsidRPr="002C2B4D">
        <w:rPr>
          <w:lang w:val="sl-SI"/>
        </w:rPr>
        <w:t xml:space="preserve">Sveta predsednika Državnega zbora </w:t>
      </w:r>
      <w:r w:rsidR="00E00CD3" w:rsidRPr="002C2B4D">
        <w:rPr>
          <w:lang w:val="sl-SI"/>
        </w:rPr>
        <w:t xml:space="preserve">za obdobje </w:t>
      </w:r>
      <w:r w:rsidR="000845D3" w:rsidRPr="002C2B4D">
        <w:rPr>
          <w:lang w:val="sl-SI"/>
        </w:rPr>
        <w:t>1996</w:t>
      </w:r>
      <w:r w:rsidR="00CD101B" w:rsidRPr="002C2B4D">
        <w:rPr>
          <w:lang w:val="sl-SI"/>
        </w:rPr>
        <w:t>–</w:t>
      </w:r>
      <w:r w:rsidR="000845D3" w:rsidRPr="002C2B4D">
        <w:rPr>
          <w:lang w:val="sl-SI"/>
        </w:rPr>
        <w:t>2018</w:t>
      </w:r>
      <w:r w:rsidR="00E00CD3" w:rsidRPr="002C2B4D">
        <w:rPr>
          <w:lang w:val="sl-SI"/>
        </w:rPr>
        <w:t xml:space="preserve"> (2.</w:t>
      </w:r>
      <w:r w:rsidR="00CD101B" w:rsidRPr="002C2B4D">
        <w:rPr>
          <w:lang w:val="sl-SI"/>
        </w:rPr>
        <w:t>–</w:t>
      </w:r>
      <w:r w:rsidR="00E00CD3" w:rsidRPr="002C2B4D">
        <w:rPr>
          <w:lang w:val="sl-SI"/>
        </w:rPr>
        <w:t>7. mandat)</w:t>
      </w:r>
      <w:r w:rsidR="000845D3" w:rsidRPr="002C2B4D">
        <w:rPr>
          <w:lang w:val="sl-SI"/>
        </w:rPr>
        <w:t>.</w:t>
      </w:r>
    </w:p>
    <w:p w14:paraId="5F015A50" w14:textId="1EEC68D6" w:rsidR="00D822C4" w:rsidRPr="00651993" w:rsidRDefault="00CD3F13" w:rsidP="001E5E0F">
      <w:pPr>
        <w:spacing w:line="360" w:lineRule="auto"/>
        <w:ind w:firstLine="576"/>
        <w:jc w:val="both"/>
        <w:rPr>
          <w:lang w:val="sl-SI"/>
        </w:rPr>
      </w:pPr>
      <w:r w:rsidRPr="002C2B4D">
        <w:rPr>
          <w:lang w:val="sl-SI"/>
        </w:rPr>
        <w:t xml:space="preserve">Korpus vsebuje metapodatke o </w:t>
      </w:r>
      <w:r w:rsidR="002471C0" w:rsidRPr="002C2B4D">
        <w:rPr>
          <w:lang w:val="sl-SI"/>
        </w:rPr>
        <w:t xml:space="preserve">govorkah in </w:t>
      </w:r>
      <w:r w:rsidRPr="002C2B4D">
        <w:rPr>
          <w:lang w:val="sl-SI"/>
        </w:rPr>
        <w:t xml:space="preserve">govorcih </w:t>
      </w:r>
      <w:r w:rsidR="006B673A" w:rsidRPr="002C2B4D">
        <w:rPr>
          <w:lang w:val="sl-SI"/>
        </w:rPr>
        <w:t>(</w:t>
      </w:r>
      <w:r w:rsidRPr="002C2B4D">
        <w:rPr>
          <w:lang w:val="sl-SI"/>
        </w:rPr>
        <w:t>npr</w:t>
      </w:r>
      <w:r w:rsidR="006B673A" w:rsidRPr="002C2B4D">
        <w:rPr>
          <w:lang w:val="sl-SI"/>
        </w:rPr>
        <w:t>.</w:t>
      </w:r>
      <w:r w:rsidRPr="002C2B4D">
        <w:rPr>
          <w:lang w:val="sl-SI"/>
        </w:rPr>
        <w:t xml:space="preserve"> ime, spol, vloga, </w:t>
      </w:r>
      <w:r w:rsidR="002471C0" w:rsidRPr="002C2B4D">
        <w:rPr>
          <w:lang w:val="sl-SI"/>
        </w:rPr>
        <w:t xml:space="preserve">politična </w:t>
      </w:r>
      <w:r w:rsidRPr="002C2B4D">
        <w:rPr>
          <w:lang w:val="sl-SI"/>
        </w:rPr>
        <w:t>stranka</w:t>
      </w:r>
      <w:r w:rsidR="006B673A" w:rsidRPr="002C2B4D">
        <w:rPr>
          <w:lang w:val="sl-SI"/>
        </w:rPr>
        <w:t>)</w:t>
      </w:r>
      <w:r w:rsidR="000845D3" w:rsidRPr="002C2B4D">
        <w:rPr>
          <w:lang w:val="sl-SI"/>
        </w:rPr>
        <w:t>, t</w:t>
      </w:r>
      <w:r w:rsidRPr="002C2B4D">
        <w:rPr>
          <w:lang w:val="sl-SI"/>
        </w:rPr>
        <w:t xml:space="preserve">ipologijo parlamentarnih zasedanj </w:t>
      </w:r>
      <w:r w:rsidR="006B673A" w:rsidRPr="002C2B4D">
        <w:rPr>
          <w:lang w:val="sl-SI"/>
        </w:rPr>
        <w:t>(</w:t>
      </w:r>
      <w:r w:rsidRPr="002C2B4D">
        <w:rPr>
          <w:lang w:val="sl-SI"/>
        </w:rPr>
        <w:t>npr</w:t>
      </w:r>
      <w:r w:rsidR="006B673A" w:rsidRPr="002C2B4D">
        <w:rPr>
          <w:lang w:val="sl-SI"/>
        </w:rPr>
        <w:t xml:space="preserve">. </w:t>
      </w:r>
      <w:r w:rsidRPr="002C2B4D">
        <w:rPr>
          <w:lang w:val="sl-SI"/>
        </w:rPr>
        <w:t>redn</w:t>
      </w:r>
      <w:r w:rsidR="0087329F" w:rsidRPr="002C2B4D">
        <w:rPr>
          <w:lang w:val="sl-SI"/>
        </w:rPr>
        <w:t>a</w:t>
      </w:r>
      <w:r w:rsidR="002B03D6" w:rsidRPr="002C2B4D">
        <w:rPr>
          <w:lang w:val="sl-SI"/>
        </w:rPr>
        <w:t xml:space="preserve"> seja, izredna seja </w:t>
      </w:r>
      <w:r w:rsidR="002B03D6" w:rsidRPr="00651993">
        <w:rPr>
          <w:lang w:val="sl-SI"/>
        </w:rPr>
        <w:t>itd.</w:t>
      </w:r>
      <w:r w:rsidR="006B673A" w:rsidRPr="00651993">
        <w:rPr>
          <w:lang w:val="sl-SI"/>
        </w:rPr>
        <w:t>)</w:t>
      </w:r>
      <w:r w:rsidR="000845D3" w:rsidRPr="00651993">
        <w:rPr>
          <w:lang w:val="sl-SI"/>
        </w:rPr>
        <w:t xml:space="preserve"> </w:t>
      </w:r>
      <w:r w:rsidR="0087329F" w:rsidRPr="00651993">
        <w:rPr>
          <w:lang w:val="sl-SI"/>
        </w:rPr>
        <w:t xml:space="preserve">ter strukturne in uredniške oznake </w:t>
      </w:r>
      <w:r w:rsidR="006B673A" w:rsidRPr="00651993">
        <w:rPr>
          <w:lang w:val="sl-SI"/>
        </w:rPr>
        <w:t>(</w:t>
      </w:r>
      <w:r w:rsidR="0087329F" w:rsidRPr="00651993">
        <w:rPr>
          <w:lang w:val="sl-SI"/>
        </w:rPr>
        <w:t>npr</w:t>
      </w:r>
      <w:r w:rsidR="006B673A" w:rsidRPr="00651993">
        <w:rPr>
          <w:lang w:val="sl-SI"/>
        </w:rPr>
        <w:t xml:space="preserve">. </w:t>
      </w:r>
      <w:r w:rsidR="0087329F" w:rsidRPr="00651993">
        <w:rPr>
          <w:lang w:val="sl-SI"/>
        </w:rPr>
        <w:t>zakonodajno obdobje</w:t>
      </w:r>
      <w:r w:rsidR="006B673A" w:rsidRPr="00651993">
        <w:rPr>
          <w:lang w:val="sl-SI"/>
        </w:rPr>
        <w:t xml:space="preserve">, </w:t>
      </w:r>
      <w:r w:rsidR="0087329F" w:rsidRPr="00651993">
        <w:rPr>
          <w:lang w:val="sl-SI"/>
        </w:rPr>
        <w:t>leto/naslov seje</w:t>
      </w:r>
      <w:r w:rsidR="008B1045" w:rsidRPr="00651993">
        <w:rPr>
          <w:lang w:val="sl-SI"/>
        </w:rPr>
        <w:t xml:space="preserve">, </w:t>
      </w:r>
      <w:hyperlink r:id="rId54" w:history="1">
        <w:r w:rsidR="0087329F" w:rsidRPr="001E5E0F">
          <w:rPr>
            <w:rStyle w:val="Hiperpovezava"/>
            <w:color w:val="auto"/>
            <w:u w:val="none"/>
            <w:lang w:val="sl-SI"/>
          </w:rPr>
          <w:t>imen</w:t>
        </w:r>
        <w:r w:rsidR="001D3267" w:rsidRPr="001E5E0F">
          <w:rPr>
            <w:rStyle w:val="Hiperpovezava"/>
            <w:color w:val="auto"/>
            <w:u w:val="none"/>
            <w:lang w:val="sl-SI"/>
          </w:rPr>
          <w:t>sk</w:t>
        </w:r>
        <w:r w:rsidR="00033BBB" w:rsidRPr="001E5E0F">
          <w:rPr>
            <w:rStyle w:val="Hiperpovezava"/>
            <w:color w:val="auto"/>
            <w:u w:val="none"/>
            <w:lang w:val="sl-SI"/>
          </w:rPr>
          <w:t>e</w:t>
        </w:r>
        <w:r w:rsidR="001D3267" w:rsidRPr="001E5E0F">
          <w:rPr>
            <w:rStyle w:val="Hiperpovezava"/>
            <w:color w:val="auto"/>
            <w:u w:val="none"/>
            <w:lang w:val="sl-SI"/>
          </w:rPr>
          <w:t xml:space="preserve"> </w:t>
        </w:r>
        <w:r w:rsidR="0087329F" w:rsidRPr="001E5E0F">
          <w:rPr>
            <w:rStyle w:val="Hiperpovezava"/>
            <w:color w:val="auto"/>
            <w:u w:val="none"/>
            <w:lang w:val="sl-SI"/>
          </w:rPr>
          <w:t>entitet</w:t>
        </w:r>
        <w:r w:rsidR="00033BBB" w:rsidRPr="001E5E0F">
          <w:rPr>
            <w:rStyle w:val="Hiperpovezava"/>
            <w:color w:val="auto"/>
            <w:u w:val="none"/>
            <w:lang w:val="sl-SI"/>
          </w:rPr>
          <w:t>e</w:t>
        </w:r>
      </w:hyperlink>
      <w:r w:rsidR="00415D07" w:rsidRPr="001E5E0F">
        <w:rPr>
          <w:rStyle w:val="Sprotnaopomba-sklic"/>
          <w:lang w:val="sl-SI"/>
        </w:rPr>
        <w:footnoteReference w:id="72"/>
      </w:r>
      <w:r w:rsidR="006B673A" w:rsidRPr="00651993">
        <w:rPr>
          <w:lang w:val="sl-SI"/>
        </w:rPr>
        <w:t>)</w:t>
      </w:r>
      <w:r w:rsidR="006017AD" w:rsidRPr="00651993">
        <w:rPr>
          <w:lang w:val="sl-SI"/>
        </w:rPr>
        <w:t xml:space="preserve">. </w:t>
      </w:r>
      <w:r w:rsidR="0087329F" w:rsidRPr="00651993">
        <w:rPr>
          <w:lang w:val="sl-SI"/>
        </w:rPr>
        <w:t xml:space="preserve">Korpus je </w:t>
      </w:r>
      <w:r w:rsidR="00CD101B" w:rsidRPr="00651993">
        <w:rPr>
          <w:lang w:val="sl-SI"/>
        </w:rPr>
        <w:t>tudi</w:t>
      </w:r>
      <w:r w:rsidR="0087329F" w:rsidRPr="00651993">
        <w:rPr>
          <w:lang w:val="sl-SI"/>
        </w:rPr>
        <w:t xml:space="preserve"> </w:t>
      </w:r>
      <w:r w:rsidR="00033BBB" w:rsidRPr="00651993">
        <w:rPr>
          <w:lang w:val="sl-SI"/>
        </w:rPr>
        <w:t xml:space="preserve">oblikoskladenjsko </w:t>
      </w:r>
      <w:r w:rsidR="0087329F" w:rsidRPr="00651993">
        <w:rPr>
          <w:lang w:val="sl-SI"/>
        </w:rPr>
        <w:t xml:space="preserve">označen </w:t>
      </w:r>
      <w:r w:rsidR="00033BBB" w:rsidRPr="00651993">
        <w:rPr>
          <w:lang w:val="sl-SI"/>
        </w:rPr>
        <w:t>in lematiziran</w:t>
      </w:r>
      <w:r w:rsidR="007028C4" w:rsidRPr="00651993">
        <w:rPr>
          <w:lang w:val="sl-SI"/>
        </w:rPr>
        <w:t xml:space="preserve">. </w:t>
      </w:r>
      <w:r w:rsidR="00CD101B" w:rsidRPr="00651993">
        <w:rPr>
          <w:lang w:val="sl-SI"/>
        </w:rPr>
        <w:t>Poleg tega v</w:t>
      </w:r>
      <w:r w:rsidR="0087329F" w:rsidRPr="00651993">
        <w:rPr>
          <w:lang w:val="sl-SI"/>
        </w:rPr>
        <w:t xml:space="preserve">sebuje nekatere druge </w:t>
      </w:r>
      <w:r w:rsidR="00033BBB" w:rsidRPr="00651993">
        <w:rPr>
          <w:lang w:val="sl-SI"/>
        </w:rPr>
        <w:t xml:space="preserve">jezikoslovne oznake </w:t>
      </w:r>
      <w:r w:rsidR="00D33EE0" w:rsidRPr="00651993">
        <w:rPr>
          <w:lang w:val="sl-SI"/>
        </w:rPr>
        <w:t>(</w:t>
      </w:r>
      <w:r w:rsidR="0087329F" w:rsidRPr="00651993">
        <w:rPr>
          <w:lang w:val="sl-SI"/>
        </w:rPr>
        <w:t>npr</w:t>
      </w:r>
      <w:r w:rsidR="00D33EE0" w:rsidRPr="00651993">
        <w:rPr>
          <w:lang w:val="sl-SI"/>
        </w:rPr>
        <w:t xml:space="preserve">. </w:t>
      </w:r>
      <w:r w:rsidR="00CD101B" w:rsidRPr="00651993">
        <w:rPr>
          <w:lang w:val="sl-SI"/>
        </w:rPr>
        <w:t xml:space="preserve">oznake </w:t>
      </w:r>
      <w:r w:rsidR="00487085" w:rsidRPr="00651993">
        <w:rPr>
          <w:lang w:val="sl-SI"/>
        </w:rPr>
        <w:t>u</w:t>
      </w:r>
      <w:r w:rsidR="007028C4" w:rsidRPr="00651993">
        <w:rPr>
          <w:lang w:val="sl-SI"/>
        </w:rPr>
        <w:t>niver</w:t>
      </w:r>
      <w:r w:rsidR="00487085" w:rsidRPr="00651993">
        <w:rPr>
          <w:lang w:val="sl-SI"/>
        </w:rPr>
        <w:t xml:space="preserve">zalne </w:t>
      </w:r>
      <w:r w:rsidR="00033BBB" w:rsidRPr="00651993">
        <w:rPr>
          <w:lang w:val="sl-SI"/>
        </w:rPr>
        <w:t xml:space="preserve">odvisnostne drevesnice </w:t>
      </w:r>
      <w:r w:rsidR="005619A6" w:rsidRPr="00651993">
        <w:rPr>
          <w:lang w:val="sl-SI"/>
        </w:rPr>
        <w:t>(Universal Dependencies)</w:t>
      </w:r>
      <w:r w:rsidR="00DB0FF2" w:rsidRPr="00651993">
        <w:rPr>
          <w:lang w:val="sl-SI"/>
        </w:rPr>
        <w:t xml:space="preserve"> in</w:t>
      </w:r>
      <w:r w:rsidR="007028C4" w:rsidRPr="00651993">
        <w:rPr>
          <w:lang w:val="sl-SI"/>
        </w:rPr>
        <w:t xml:space="preserve"> </w:t>
      </w:r>
      <w:r w:rsidR="00033BBB" w:rsidRPr="00651993">
        <w:rPr>
          <w:lang w:val="sl-SI"/>
        </w:rPr>
        <w:t>skladenjsko razčlenjevanje</w:t>
      </w:r>
      <w:r w:rsidR="00D33EE0" w:rsidRPr="00651993">
        <w:rPr>
          <w:lang w:val="sl-SI"/>
        </w:rPr>
        <w:t>)</w:t>
      </w:r>
      <w:r w:rsidR="0087329F" w:rsidRPr="00651993">
        <w:rPr>
          <w:lang w:val="sl-SI"/>
        </w:rPr>
        <w:t>, ki</w:t>
      </w:r>
      <w:r w:rsidR="00033BBB" w:rsidRPr="00651993">
        <w:rPr>
          <w:lang w:val="sl-SI"/>
        </w:rPr>
        <w:t xml:space="preserve"> </w:t>
      </w:r>
      <w:r w:rsidR="002D2799" w:rsidRPr="00651993">
        <w:rPr>
          <w:lang w:val="sl-SI"/>
        </w:rPr>
        <w:t xml:space="preserve">pa </w:t>
      </w:r>
      <w:r w:rsidR="00033BBB" w:rsidRPr="00651993">
        <w:rPr>
          <w:lang w:val="sl-SI"/>
        </w:rPr>
        <w:t xml:space="preserve">jih </w:t>
      </w:r>
      <w:r w:rsidR="0087329F" w:rsidRPr="00651993">
        <w:rPr>
          <w:lang w:val="sl-SI"/>
        </w:rPr>
        <w:t xml:space="preserve">v tem </w:t>
      </w:r>
      <w:r w:rsidR="00033BBB" w:rsidRPr="00651993">
        <w:rPr>
          <w:lang w:val="sl-SI"/>
        </w:rPr>
        <w:t>gradivu ne uporabljamo</w:t>
      </w:r>
      <w:r w:rsidR="00D822C4" w:rsidRPr="00651993">
        <w:rPr>
          <w:lang w:val="sl-SI"/>
        </w:rPr>
        <w:t xml:space="preserve">. </w:t>
      </w:r>
      <w:r w:rsidR="0087329F" w:rsidRPr="00651993">
        <w:rPr>
          <w:lang w:val="sl-SI"/>
        </w:rPr>
        <w:t xml:space="preserve">Korpus obsega več kot milijon govorov oziroma </w:t>
      </w:r>
      <w:r w:rsidR="00D3442E" w:rsidRPr="00651993">
        <w:rPr>
          <w:lang w:val="sl-SI"/>
        </w:rPr>
        <w:t>200</w:t>
      </w:r>
      <w:r w:rsidR="00D822C4" w:rsidRPr="00651993">
        <w:rPr>
          <w:lang w:val="sl-SI"/>
        </w:rPr>
        <w:t xml:space="preserve"> mil</w:t>
      </w:r>
      <w:r w:rsidR="0087329F" w:rsidRPr="00651993">
        <w:rPr>
          <w:lang w:val="sl-SI"/>
        </w:rPr>
        <w:t>ijonov besed</w:t>
      </w:r>
      <w:r w:rsidR="00033BBB" w:rsidRPr="00651993">
        <w:rPr>
          <w:lang w:val="sl-SI"/>
        </w:rPr>
        <w:t xml:space="preserve">, ki jih je prispevalo </w:t>
      </w:r>
      <w:r w:rsidR="0087329F" w:rsidRPr="00651993">
        <w:rPr>
          <w:lang w:val="sl-SI"/>
        </w:rPr>
        <w:t xml:space="preserve">skoraj </w:t>
      </w:r>
      <w:r w:rsidR="00D822C4" w:rsidRPr="00651993">
        <w:rPr>
          <w:lang w:val="sl-SI"/>
        </w:rPr>
        <w:t>8</w:t>
      </w:r>
      <w:r w:rsidR="0087329F" w:rsidRPr="00651993">
        <w:rPr>
          <w:lang w:val="sl-SI"/>
        </w:rPr>
        <w:t>.</w:t>
      </w:r>
      <w:r w:rsidR="004E24A4" w:rsidRPr="00651993">
        <w:rPr>
          <w:lang w:val="sl-SI"/>
        </w:rPr>
        <w:t>5</w:t>
      </w:r>
      <w:r w:rsidR="00D822C4" w:rsidRPr="00651993">
        <w:rPr>
          <w:lang w:val="sl-SI"/>
        </w:rPr>
        <w:t xml:space="preserve">00 </w:t>
      </w:r>
      <w:r w:rsidR="00033BBB" w:rsidRPr="00651993">
        <w:rPr>
          <w:lang w:val="sl-SI"/>
        </w:rPr>
        <w:t xml:space="preserve">različnih </w:t>
      </w:r>
      <w:r w:rsidR="002471C0" w:rsidRPr="00651993">
        <w:rPr>
          <w:lang w:val="sl-SI"/>
        </w:rPr>
        <w:t xml:space="preserve">govork in </w:t>
      </w:r>
      <w:r w:rsidR="0087329F" w:rsidRPr="00651993">
        <w:rPr>
          <w:lang w:val="sl-SI"/>
        </w:rPr>
        <w:t xml:space="preserve">govorcev </w:t>
      </w:r>
      <w:r w:rsidR="00D822C4" w:rsidRPr="00651993">
        <w:rPr>
          <w:lang w:val="sl-SI"/>
        </w:rPr>
        <w:t>(</w:t>
      </w:r>
      <w:r w:rsidR="0087329F" w:rsidRPr="00651993">
        <w:rPr>
          <w:lang w:val="sl-SI"/>
        </w:rPr>
        <w:t>npr</w:t>
      </w:r>
      <w:r w:rsidR="00D822C4" w:rsidRPr="00651993">
        <w:rPr>
          <w:lang w:val="sl-SI"/>
        </w:rPr>
        <w:t xml:space="preserve">. </w:t>
      </w:r>
      <w:r w:rsidR="002471C0" w:rsidRPr="00651993">
        <w:rPr>
          <w:lang w:val="sl-SI"/>
        </w:rPr>
        <w:t xml:space="preserve">poslanke in </w:t>
      </w:r>
      <w:r w:rsidR="0087329F" w:rsidRPr="00651993">
        <w:rPr>
          <w:lang w:val="sl-SI"/>
        </w:rPr>
        <w:t>poslanci</w:t>
      </w:r>
      <w:r w:rsidR="00D822C4" w:rsidRPr="00651993">
        <w:rPr>
          <w:lang w:val="sl-SI"/>
        </w:rPr>
        <w:t xml:space="preserve">, </w:t>
      </w:r>
      <w:r w:rsidR="002471C0" w:rsidRPr="00651993">
        <w:rPr>
          <w:lang w:val="sl-SI"/>
        </w:rPr>
        <w:t xml:space="preserve">članice in </w:t>
      </w:r>
      <w:r w:rsidR="0087329F" w:rsidRPr="00651993">
        <w:rPr>
          <w:lang w:val="sl-SI"/>
        </w:rPr>
        <w:t>člani vlade</w:t>
      </w:r>
      <w:r w:rsidR="00D822C4" w:rsidRPr="00651993">
        <w:rPr>
          <w:lang w:val="sl-SI"/>
        </w:rPr>
        <w:t xml:space="preserve">, </w:t>
      </w:r>
      <w:r w:rsidR="002471C0" w:rsidRPr="00651993">
        <w:rPr>
          <w:lang w:val="sl-SI"/>
        </w:rPr>
        <w:t xml:space="preserve">predstavnice in </w:t>
      </w:r>
      <w:r w:rsidR="0087329F" w:rsidRPr="00651993">
        <w:rPr>
          <w:lang w:val="sl-SI"/>
        </w:rPr>
        <w:t>predstavniki ministrstev</w:t>
      </w:r>
      <w:r w:rsidR="00D822C4" w:rsidRPr="00651993">
        <w:rPr>
          <w:lang w:val="sl-SI"/>
        </w:rPr>
        <w:t xml:space="preserve">, </w:t>
      </w:r>
      <w:r w:rsidR="0087329F" w:rsidRPr="00651993">
        <w:rPr>
          <w:lang w:val="sl-SI"/>
        </w:rPr>
        <w:t>strokovnih organizacij</w:t>
      </w:r>
      <w:r w:rsidR="00D822C4" w:rsidRPr="00651993">
        <w:rPr>
          <w:lang w:val="sl-SI"/>
        </w:rPr>
        <w:t xml:space="preserve">, </w:t>
      </w:r>
      <w:r w:rsidR="0087329F" w:rsidRPr="00651993">
        <w:rPr>
          <w:lang w:val="sl-SI"/>
        </w:rPr>
        <w:t>nevladnih organizacij in interesnih skupin</w:t>
      </w:r>
      <w:r w:rsidR="00161014" w:rsidRPr="00651993">
        <w:rPr>
          <w:lang w:val="sl-SI"/>
        </w:rPr>
        <w:t>)</w:t>
      </w:r>
      <w:r w:rsidR="00D822C4" w:rsidRPr="00651993">
        <w:rPr>
          <w:lang w:val="sl-SI"/>
        </w:rPr>
        <w:t>.</w:t>
      </w:r>
      <w:r w:rsidR="00DD2BDE" w:rsidRPr="00651993">
        <w:rPr>
          <w:lang w:val="sl-SI"/>
        </w:rPr>
        <w:t xml:space="preserve"> </w:t>
      </w:r>
      <w:r w:rsidR="00203E8B" w:rsidRPr="00651993">
        <w:rPr>
          <w:lang w:val="sl-SI"/>
        </w:rPr>
        <w:t xml:space="preserve">Splošne informacije o korpusih in o zapisih parlamentarnih sej najdete v </w:t>
      </w:r>
      <w:r w:rsidR="008B384E" w:rsidRPr="00651993">
        <w:rPr>
          <w:lang w:val="sl-SI"/>
        </w:rPr>
        <w:t>razdelku</w:t>
      </w:r>
      <w:r w:rsidR="00685CA7" w:rsidRPr="00651993">
        <w:rPr>
          <w:lang w:val="sl-SI"/>
        </w:rPr>
        <w:t xml:space="preserve"> 3</w:t>
      </w:r>
      <w:r w:rsidR="00203E8B" w:rsidRPr="00651993">
        <w:rPr>
          <w:lang w:val="sl-SI"/>
        </w:rPr>
        <w:t xml:space="preserve"> </w:t>
      </w:r>
      <w:r w:rsidR="00203E8B" w:rsidRPr="00651993">
        <w:rPr>
          <w:lang w:val="sl-SI"/>
        </w:rPr>
        <w:fldChar w:fldCharType="begin"/>
      </w:r>
      <w:r w:rsidR="00203E8B" w:rsidRPr="00651993">
        <w:rPr>
          <w:lang w:val="sl-SI"/>
        </w:rPr>
        <w:instrText xml:space="preserve"> REF _Ref57629535 \h  \* MERGEFORMAT </w:instrText>
      </w:r>
      <w:r w:rsidR="00203E8B" w:rsidRPr="00651993">
        <w:rPr>
          <w:lang w:val="sl-SI"/>
        </w:rPr>
      </w:r>
      <w:r w:rsidR="00203E8B" w:rsidRPr="00651993">
        <w:rPr>
          <w:lang w:val="sl-SI"/>
        </w:rPr>
        <w:fldChar w:fldCharType="separate"/>
      </w:r>
      <w:r w:rsidR="00203E8B" w:rsidRPr="00651993">
        <w:rPr>
          <w:lang w:val="sl-SI"/>
        </w:rPr>
        <w:t xml:space="preserve">Korpusi in </w:t>
      </w:r>
      <w:proofErr w:type="spellStart"/>
      <w:r w:rsidR="00203E8B" w:rsidRPr="00651993">
        <w:rPr>
          <w:lang w:val="sl-SI"/>
        </w:rPr>
        <w:t>konkordančniki</w:t>
      </w:r>
      <w:proofErr w:type="spellEnd"/>
      <w:r w:rsidR="00203E8B" w:rsidRPr="00651993">
        <w:rPr>
          <w:lang w:val="sl-SI"/>
        </w:rPr>
        <w:fldChar w:fldCharType="end"/>
      </w:r>
      <w:r w:rsidR="00203E8B" w:rsidRPr="00651993">
        <w:rPr>
          <w:lang w:val="sl-SI"/>
        </w:rPr>
        <w:t xml:space="preserve"> in v </w:t>
      </w:r>
      <w:r w:rsidR="008B384E" w:rsidRPr="00651993">
        <w:rPr>
          <w:lang w:val="sl-SI"/>
        </w:rPr>
        <w:t>razdelku</w:t>
      </w:r>
      <w:r w:rsidR="00203E8B" w:rsidRPr="00651993">
        <w:rPr>
          <w:lang w:val="sl-SI"/>
        </w:rPr>
        <w:t xml:space="preserve"> </w:t>
      </w:r>
      <w:r w:rsidR="00685CA7" w:rsidRPr="00651993">
        <w:rPr>
          <w:lang w:val="sl-SI"/>
        </w:rPr>
        <w:t xml:space="preserve">4 </w:t>
      </w:r>
      <w:r w:rsidR="00203E8B" w:rsidRPr="00651993">
        <w:rPr>
          <w:lang w:val="sl-SI"/>
        </w:rPr>
        <w:fldChar w:fldCharType="begin"/>
      </w:r>
      <w:r w:rsidR="00203E8B" w:rsidRPr="00651993">
        <w:rPr>
          <w:lang w:val="sl-SI"/>
        </w:rPr>
        <w:instrText xml:space="preserve"> REF _Ref57629546 \h  \* MERGEFORMAT </w:instrText>
      </w:r>
      <w:r w:rsidR="00203E8B" w:rsidRPr="00651993">
        <w:rPr>
          <w:lang w:val="sl-SI"/>
        </w:rPr>
      </w:r>
      <w:r w:rsidR="00203E8B" w:rsidRPr="00651993">
        <w:rPr>
          <w:lang w:val="sl-SI"/>
        </w:rPr>
        <w:fldChar w:fldCharType="separate"/>
      </w:r>
      <w:r w:rsidR="00203E8B" w:rsidRPr="00651993">
        <w:rPr>
          <w:lang w:val="sl-SI"/>
        </w:rPr>
        <w:t>Zapisi parlamentarnih sej</w:t>
      </w:r>
      <w:r w:rsidR="00203E8B" w:rsidRPr="00651993">
        <w:rPr>
          <w:lang w:val="sl-SI"/>
        </w:rPr>
        <w:fldChar w:fldCharType="end"/>
      </w:r>
      <w:r w:rsidR="00203E8B" w:rsidRPr="00651993">
        <w:rPr>
          <w:lang w:val="sl-SI"/>
        </w:rPr>
        <w:t>.</w:t>
      </w:r>
    </w:p>
    <w:p w14:paraId="64BF2672" w14:textId="77777777" w:rsidR="00D822C4" w:rsidRPr="00651993" w:rsidRDefault="00D822C4" w:rsidP="001D7B57">
      <w:pPr>
        <w:spacing w:line="360" w:lineRule="auto"/>
        <w:rPr>
          <w:lang w:val="sl-SI"/>
        </w:rPr>
      </w:pPr>
    </w:p>
    <w:p w14:paraId="03627472" w14:textId="080C88F2" w:rsidR="00D822C4" w:rsidRPr="00651993" w:rsidRDefault="00AB6B51" w:rsidP="001E5E0F">
      <w:pPr>
        <w:spacing w:line="360" w:lineRule="auto"/>
        <w:ind w:firstLine="360"/>
        <w:jc w:val="both"/>
        <w:rPr>
          <w:lang w:val="sl-SI"/>
        </w:rPr>
      </w:pPr>
      <w:r w:rsidRPr="00651993">
        <w:rPr>
          <w:lang w:val="sl-SI"/>
        </w:rPr>
        <w:t>T</w:t>
      </w:r>
      <w:r w:rsidR="0087329F" w:rsidRPr="00651993">
        <w:rPr>
          <w:lang w:val="sl-SI"/>
        </w:rPr>
        <w:t xml:space="preserve">e informacije </w:t>
      </w:r>
      <w:r w:rsidR="00033BBB" w:rsidRPr="00651993">
        <w:rPr>
          <w:lang w:val="sl-SI"/>
        </w:rPr>
        <w:t xml:space="preserve">o korpusu </w:t>
      </w:r>
      <w:r w:rsidR="0087329F" w:rsidRPr="00651993">
        <w:rPr>
          <w:lang w:val="sl-SI"/>
        </w:rPr>
        <w:t xml:space="preserve">so </w:t>
      </w:r>
      <w:r w:rsidR="00033BBB" w:rsidRPr="00651993">
        <w:rPr>
          <w:lang w:val="sl-SI"/>
        </w:rPr>
        <w:t xml:space="preserve">na voljo </w:t>
      </w:r>
      <w:r w:rsidR="0087329F" w:rsidRPr="00651993">
        <w:rPr>
          <w:lang w:val="sl-SI"/>
        </w:rPr>
        <w:t xml:space="preserve">tudi </w:t>
      </w:r>
      <w:hyperlink r:id="rId55" w:history="1">
        <w:r w:rsidR="00487085" w:rsidRPr="001E5E0F">
          <w:rPr>
            <w:rStyle w:val="Hiperpovezava"/>
            <w:color w:val="auto"/>
            <w:u w:val="none"/>
            <w:lang w:val="sl-SI"/>
          </w:rPr>
          <w:t>v konko</w:t>
        </w:r>
        <w:r w:rsidR="0087329F" w:rsidRPr="001E5E0F">
          <w:rPr>
            <w:rStyle w:val="Hiperpovezava"/>
            <w:color w:val="auto"/>
            <w:u w:val="none"/>
            <w:lang w:val="sl-SI"/>
          </w:rPr>
          <w:t>rdančniku</w:t>
        </w:r>
      </w:hyperlink>
      <w:r w:rsidR="00033BBB" w:rsidRPr="001E5E0F">
        <w:rPr>
          <w:rStyle w:val="Hiperpovezava"/>
          <w:color w:val="auto"/>
          <w:u w:val="none"/>
          <w:lang w:val="sl-SI"/>
        </w:rPr>
        <w:t xml:space="preserve"> na </w:t>
      </w:r>
      <w:r w:rsidR="002D2799" w:rsidRPr="001E5E0F">
        <w:rPr>
          <w:rStyle w:val="Hiperpovezava"/>
          <w:color w:val="auto"/>
          <w:u w:val="none"/>
          <w:lang w:val="sl-SI"/>
        </w:rPr>
        <w:t xml:space="preserve">strani </w:t>
      </w:r>
      <w:hyperlink r:id="rId56" w:history="1">
        <w:r w:rsidR="00026F53" w:rsidRPr="001E5E0F">
          <w:rPr>
            <w:rStyle w:val="Hiperpovezava"/>
            <w:color w:val="auto"/>
            <w:u w:val="none"/>
            <w:lang w:val="sl-SI"/>
          </w:rPr>
          <w:t>CLARIN.SI</w:t>
        </w:r>
      </w:hyperlink>
      <w:r w:rsidR="00415D07" w:rsidRPr="00651993">
        <w:rPr>
          <w:rStyle w:val="Sprotnaopomba-sklic"/>
          <w:lang w:val="sl-SI"/>
        </w:rPr>
        <w:footnoteReference w:id="73"/>
      </w:r>
      <w:r w:rsidR="00026F53" w:rsidRPr="00651993">
        <w:rPr>
          <w:lang w:val="sl-SI"/>
        </w:rPr>
        <w:t xml:space="preserve"> </w:t>
      </w:r>
      <w:r w:rsidR="00B56FDE" w:rsidRPr="00651993">
        <w:rPr>
          <w:lang w:val="sl-SI"/>
        </w:rPr>
        <w:t>(</w:t>
      </w:r>
      <w:r w:rsidR="00656E7E" w:rsidRPr="00651993">
        <w:rPr>
          <w:lang w:val="sl-SI"/>
        </w:rPr>
        <w:t>gl</w:t>
      </w:r>
      <w:r w:rsidR="0002582D" w:rsidRPr="00651993">
        <w:rPr>
          <w:lang w:val="sl-SI"/>
        </w:rPr>
        <w:t>.</w:t>
      </w:r>
      <w:r w:rsidR="00B56FDE" w:rsidRPr="00651993">
        <w:rPr>
          <w:lang w:val="sl-SI"/>
        </w:rPr>
        <w:t xml:space="preserve"> </w:t>
      </w:r>
      <w:r w:rsidR="0087329F" w:rsidRPr="00651993">
        <w:rPr>
          <w:lang w:val="sl-SI"/>
        </w:rPr>
        <w:t>Sliki</w:t>
      </w:r>
      <w:r w:rsidR="00B56FDE" w:rsidRPr="00651993">
        <w:rPr>
          <w:lang w:val="sl-SI"/>
        </w:rPr>
        <w:t xml:space="preserve"> 3</w:t>
      </w:r>
      <w:r w:rsidR="0087329F" w:rsidRPr="00651993">
        <w:rPr>
          <w:lang w:val="sl-SI"/>
        </w:rPr>
        <w:t>a in</w:t>
      </w:r>
      <w:r w:rsidR="00B85198" w:rsidRPr="00651993">
        <w:rPr>
          <w:lang w:val="sl-SI"/>
        </w:rPr>
        <w:t xml:space="preserve"> 3b</w:t>
      </w:r>
      <w:r w:rsidR="00D822C4" w:rsidRPr="00651993">
        <w:rPr>
          <w:lang w:val="sl-SI"/>
        </w:rPr>
        <w:t>)</w:t>
      </w:r>
      <w:r w:rsidR="00CF5447" w:rsidRPr="00651993">
        <w:rPr>
          <w:rStyle w:val="Sprotnaopomba-sklic"/>
          <w:lang w:val="sl-SI"/>
        </w:rPr>
        <w:footnoteReference w:id="74"/>
      </w:r>
      <w:r w:rsidR="00D822C4" w:rsidRPr="00651993">
        <w:rPr>
          <w:lang w:val="sl-SI"/>
        </w:rPr>
        <w:t>:</w:t>
      </w:r>
    </w:p>
    <w:p w14:paraId="2FD2C4D9" w14:textId="63EE5798" w:rsidR="00D822C4" w:rsidRPr="00651993" w:rsidRDefault="00487085" w:rsidP="001E5E0F">
      <w:pPr>
        <w:pStyle w:val="Odstavekseznama"/>
        <w:numPr>
          <w:ilvl w:val="0"/>
          <w:numId w:val="36"/>
        </w:numPr>
        <w:spacing w:line="360" w:lineRule="auto"/>
        <w:jc w:val="both"/>
        <w:rPr>
          <w:lang w:val="sl-SI"/>
        </w:rPr>
      </w:pPr>
      <w:r w:rsidRPr="00651993">
        <w:rPr>
          <w:lang w:val="sl-SI"/>
        </w:rPr>
        <w:t>Kvantitativne informacije o v</w:t>
      </w:r>
      <w:r w:rsidR="0087329F" w:rsidRPr="00651993">
        <w:rPr>
          <w:lang w:val="sl-SI"/>
        </w:rPr>
        <w:t>e</w:t>
      </w:r>
      <w:r w:rsidRPr="00651993">
        <w:rPr>
          <w:lang w:val="sl-SI"/>
        </w:rPr>
        <w:t>l</w:t>
      </w:r>
      <w:r w:rsidR="0087329F" w:rsidRPr="00651993">
        <w:rPr>
          <w:lang w:val="sl-SI"/>
        </w:rPr>
        <w:t xml:space="preserve">ikosti korpusa so na voljo v razdelku </w:t>
      </w:r>
      <w:r w:rsidR="00230691" w:rsidRPr="00651993">
        <w:rPr>
          <w:i/>
          <w:lang w:val="sl-SI"/>
        </w:rPr>
        <w:t>Zadetki</w:t>
      </w:r>
      <w:r w:rsidRPr="00651993">
        <w:rPr>
          <w:lang w:val="sl-SI"/>
        </w:rPr>
        <w:t xml:space="preserve"> </w:t>
      </w:r>
      <w:r w:rsidR="00230691" w:rsidRPr="00651993">
        <w:rPr>
          <w:lang w:val="sl-SI"/>
        </w:rPr>
        <w:t>(</w:t>
      </w:r>
      <w:r w:rsidR="00656E7E" w:rsidRPr="00651993">
        <w:rPr>
          <w:lang w:val="sl-SI"/>
        </w:rPr>
        <w:t>gl</w:t>
      </w:r>
      <w:r w:rsidR="0002582D" w:rsidRPr="00651993">
        <w:rPr>
          <w:lang w:val="sl-SI"/>
        </w:rPr>
        <w:t>.</w:t>
      </w:r>
      <w:r w:rsidR="00D822C4" w:rsidRPr="00651993">
        <w:rPr>
          <w:lang w:val="sl-SI"/>
        </w:rPr>
        <w:t xml:space="preserve"> </w:t>
      </w:r>
      <w:r w:rsidR="00230691" w:rsidRPr="00651993">
        <w:rPr>
          <w:lang w:val="sl-SI"/>
        </w:rPr>
        <w:t xml:space="preserve">številko </w:t>
      </w:r>
      <w:r w:rsidRPr="00651993">
        <w:rPr>
          <w:lang w:val="sl-SI"/>
        </w:rPr>
        <w:t>1</w:t>
      </w:r>
      <w:r w:rsidR="00D822C4" w:rsidRPr="00651993">
        <w:rPr>
          <w:lang w:val="sl-SI"/>
        </w:rPr>
        <w:t>).</w:t>
      </w:r>
      <w:r w:rsidR="006C5F50" w:rsidRPr="00651993">
        <w:rPr>
          <w:lang w:val="sl-SI" w:eastAsia="sl-SI"/>
        </w:rPr>
        <w:t xml:space="preserve"> </w:t>
      </w:r>
    </w:p>
    <w:p w14:paraId="502AD06F" w14:textId="7CC6A376" w:rsidR="00D822C4" w:rsidRPr="00651993" w:rsidRDefault="0087329F" w:rsidP="001E5E0F">
      <w:pPr>
        <w:pStyle w:val="Odstavekseznama"/>
        <w:numPr>
          <w:ilvl w:val="0"/>
          <w:numId w:val="36"/>
        </w:numPr>
        <w:spacing w:line="360" w:lineRule="auto"/>
        <w:jc w:val="both"/>
        <w:rPr>
          <w:lang w:val="sl-SI"/>
        </w:rPr>
      </w:pPr>
      <w:r w:rsidRPr="00651993">
        <w:rPr>
          <w:lang w:val="sl-SI"/>
        </w:rPr>
        <w:t xml:space="preserve">Osnovne oznake za besedne vrste so navedene v </w:t>
      </w:r>
      <w:r w:rsidR="00487085" w:rsidRPr="00651993">
        <w:rPr>
          <w:i/>
          <w:lang w:val="sl-SI"/>
        </w:rPr>
        <w:t>Legend</w:t>
      </w:r>
      <w:r w:rsidR="00A91035" w:rsidRPr="00651993">
        <w:rPr>
          <w:i/>
          <w:lang w:val="sl-SI"/>
        </w:rPr>
        <w:t>i</w:t>
      </w:r>
      <w:r w:rsidR="00487085" w:rsidRPr="00651993">
        <w:rPr>
          <w:i/>
          <w:lang w:val="sl-SI"/>
        </w:rPr>
        <w:t xml:space="preserve"> oznak</w:t>
      </w:r>
      <w:r w:rsidR="00487085" w:rsidRPr="00651993">
        <w:rPr>
          <w:lang w:val="sl-SI"/>
        </w:rPr>
        <w:t xml:space="preserve"> </w:t>
      </w:r>
      <w:r w:rsidR="00A91035" w:rsidRPr="00651993">
        <w:rPr>
          <w:lang w:val="sl-SI"/>
        </w:rPr>
        <w:t>(</w:t>
      </w:r>
      <w:r w:rsidR="0002582D" w:rsidRPr="00651993">
        <w:rPr>
          <w:lang w:val="sl-SI"/>
        </w:rPr>
        <w:t xml:space="preserve">gl. </w:t>
      </w:r>
      <w:r w:rsidR="00230691" w:rsidRPr="00651993">
        <w:rPr>
          <w:lang w:val="sl-SI"/>
        </w:rPr>
        <w:t xml:space="preserve">številko </w:t>
      </w:r>
      <w:r w:rsidR="00487085" w:rsidRPr="00651993">
        <w:rPr>
          <w:lang w:val="sl-SI"/>
        </w:rPr>
        <w:t>2</w:t>
      </w:r>
      <w:r w:rsidR="006F5BBF" w:rsidRPr="00651993">
        <w:rPr>
          <w:lang w:val="sl-SI"/>
        </w:rPr>
        <w:t>)</w:t>
      </w:r>
      <w:r w:rsidRPr="00651993">
        <w:rPr>
          <w:lang w:val="sl-SI"/>
        </w:rPr>
        <w:t>, opis celotnega nabora oznak pa je na voljo prek povezave</w:t>
      </w:r>
      <w:r w:rsidR="00D822C4" w:rsidRPr="00651993">
        <w:rPr>
          <w:lang w:val="sl-SI"/>
        </w:rPr>
        <w:t xml:space="preserve"> </w:t>
      </w:r>
      <w:r w:rsidR="002D2799" w:rsidRPr="00651993">
        <w:rPr>
          <w:i/>
          <w:lang w:val="sl-SI"/>
        </w:rPr>
        <w:t>Tagset/</w:t>
      </w:r>
      <w:r w:rsidR="00A91035" w:rsidRPr="00651993">
        <w:rPr>
          <w:i/>
          <w:lang w:val="sl-SI"/>
        </w:rPr>
        <w:t>Opis</w:t>
      </w:r>
      <w:r w:rsidR="002D2799" w:rsidRPr="00651993">
        <w:rPr>
          <w:b/>
          <w:i/>
          <w:vertAlign w:val="superscript"/>
          <w:lang w:val="sl-SI"/>
        </w:rPr>
        <w:footnoteReference w:id="75"/>
      </w:r>
      <w:r w:rsidR="00A91035" w:rsidRPr="00651993">
        <w:rPr>
          <w:i/>
          <w:lang w:val="sl-SI"/>
        </w:rPr>
        <w:t xml:space="preserve"> </w:t>
      </w:r>
      <w:r w:rsidR="00AB0D04" w:rsidRPr="00651993">
        <w:rPr>
          <w:lang w:val="sl-SI"/>
        </w:rPr>
        <w:t>(</w:t>
      </w:r>
      <w:r w:rsidR="00656E7E" w:rsidRPr="00651993">
        <w:rPr>
          <w:lang w:val="sl-SI"/>
        </w:rPr>
        <w:t>gl</w:t>
      </w:r>
      <w:r w:rsidR="0002582D" w:rsidRPr="00651993">
        <w:rPr>
          <w:lang w:val="sl-SI"/>
        </w:rPr>
        <w:t>.</w:t>
      </w:r>
      <w:r w:rsidR="00D822C4" w:rsidRPr="00651993">
        <w:rPr>
          <w:lang w:val="sl-SI"/>
        </w:rPr>
        <w:t xml:space="preserve"> </w:t>
      </w:r>
      <w:r w:rsidR="00230691" w:rsidRPr="00651993">
        <w:rPr>
          <w:lang w:val="sl-SI"/>
        </w:rPr>
        <w:t xml:space="preserve">številko </w:t>
      </w:r>
      <w:r w:rsidR="00487085" w:rsidRPr="00651993">
        <w:rPr>
          <w:lang w:val="sl-SI"/>
        </w:rPr>
        <w:t>3</w:t>
      </w:r>
      <w:r w:rsidR="00AB0D04" w:rsidRPr="00651993">
        <w:rPr>
          <w:lang w:val="sl-SI"/>
        </w:rPr>
        <w:t>)</w:t>
      </w:r>
      <w:r w:rsidR="00D822C4" w:rsidRPr="00651993">
        <w:rPr>
          <w:lang w:val="sl-SI"/>
        </w:rPr>
        <w:t>.</w:t>
      </w:r>
      <w:r w:rsidR="008B1045" w:rsidRPr="00651993">
        <w:rPr>
          <w:lang w:val="sl-SI"/>
        </w:rPr>
        <w:t xml:space="preserve"> </w:t>
      </w:r>
    </w:p>
    <w:p w14:paraId="1E502360" w14:textId="3F848663" w:rsidR="00D822C4" w:rsidRPr="00651993" w:rsidRDefault="00AB0ADD" w:rsidP="001E5E0F">
      <w:pPr>
        <w:pStyle w:val="Odstavekseznama"/>
        <w:numPr>
          <w:ilvl w:val="0"/>
          <w:numId w:val="36"/>
        </w:numPr>
        <w:spacing w:line="360" w:lineRule="auto"/>
        <w:jc w:val="both"/>
        <w:rPr>
          <w:lang w:val="sl-SI"/>
        </w:rPr>
      </w:pPr>
      <w:r w:rsidRPr="00651993">
        <w:rPr>
          <w:lang w:val="sl-SI"/>
        </w:rPr>
        <w:lastRenderedPageBreak/>
        <w:t xml:space="preserve">Korpus je organiziran </w:t>
      </w:r>
      <w:r w:rsidR="002471C0" w:rsidRPr="00651993">
        <w:rPr>
          <w:lang w:val="sl-SI"/>
        </w:rPr>
        <w:t>prek</w:t>
      </w:r>
      <w:r w:rsidRPr="00651993">
        <w:rPr>
          <w:lang w:val="sl-SI"/>
        </w:rPr>
        <w:t xml:space="preserve"> </w:t>
      </w:r>
      <w:r w:rsidR="0087329F" w:rsidRPr="00651993">
        <w:rPr>
          <w:lang w:val="sl-SI"/>
        </w:rPr>
        <w:t>strukturni</w:t>
      </w:r>
      <w:r w:rsidRPr="00651993">
        <w:rPr>
          <w:lang w:val="sl-SI"/>
        </w:rPr>
        <w:t>h</w:t>
      </w:r>
      <w:r w:rsidR="0087329F" w:rsidRPr="00651993">
        <w:rPr>
          <w:lang w:val="sl-SI"/>
        </w:rPr>
        <w:t xml:space="preserve"> atribut</w:t>
      </w:r>
      <w:r w:rsidRPr="00651993">
        <w:rPr>
          <w:lang w:val="sl-SI"/>
        </w:rPr>
        <w:t>ov</w:t>
      </w:r>
      <w:r w:rsidR="00AF5397" w:rsidRPr="00651993">
        <w:rPr>
          <w:lang w:val="sl-SI"/>
        </w:rPr>
        <w:t xml:space="preserve">. </w:t>
      </w:r>
      <w:r w:rsidR="00BC7DA5" w:rsidRPr="00651993">
        <w:rPr>
          <w:lang w:val="sl-SI"/>
        </w:rPr>
        <w:t xml:space="preserve">Atribut </w:t>
      </w:r>
      <w:r w:rsidR="00BC7DA5" w:rsidRPr="00651993">
        <w:rPr>
          <w:i/>
          <w:lang w:val="sl-SI"/>
        </w:rPr>
        <w:t>session</w:t>
      </w:r>
      <w:r w:rsidR="002D2799" w:rsidRPr="00651993">
        <w:rPr>
          <w:i/>
          <w:lang w:val="sl-SI"/>
        </w:rPr>
        <w:t>/</w:t>
      </w:r>
      <w:r w:rsidR="00BC7DA5" w:rsidRPr="00651993">
        <w:rPr>
          <w:i/>
          <w:lang w:val="sl-SI"/>
        </w:rPr>
        <w:t>seja</w:t>
      </w:r>
      <w:r w:rsidR="00BC7DA5" w:rsidRPr="00651993">
        <w:rPr>
          <w:lang w:val="sl-SI"/>
        </w:rPr>
        <w:t xml:space="preserve"> zamejuje posamezne seje</w:t>
      </w:r>
      <w:r w:rsidR="0087329F" w:rsidRPr="00651993">
        <w:rPr>
          <w:i/>
          <w:lang w:val="sl-SI"/>
        </w:rPr>
        <w:t xml:space="preserve"> </w:t>
      </w:r>
      <w:r w:rsidR="00AB6B51" w:rsidRPr="00651993">
        <w:rPr>
          <w:lang w:val="sl-SI"/>
        </w:rPr>
        <w:t>(</w:t>
      </w:r>
      <w:r w:rsidR="00656E7E" w:rsidRPr="00651993">
        <w:rPr>
          <w:lang w:val="sl-SI"/>
        </w:rPr>
        <w:t>gl</w:t>
      </w:r>
      <w:r w:rsidR="0002582D" w:rsidRPr="00651993">
        <w:rPr>
          <w:lang w:val="sl-SI"/>
        </w:rPr>
        <w:t>.</w:t>
      </w:r>
      <w:r w:rsidR="00AB6B51" w:rsidRPr="00651993">
        <w:rPr>
          <w:lang w:val="sl-SI"/>
        </w:rPr>
        <w:t xml:space="preserve"> </w:t>
      </w:r>
      <w:r w:rsidR="00230691" w:rsidRPr="00651993">
        <w:rPr>
          <w:lang w:val="sl-SI"/>
        </w:rPr>
        <w:t xml:space="preserve">številko </w:t>
      </w:r>
      <w:r w:rsidR="00487085" w:rsidRPr="00651993">
        <w:rPr>
          <w:lang w:val="sl-SI"/>
        </w:rPr>
        <w:t>4</w:t>
      </w:r>
      <w:r w:rsidR="00AB6B51" w:rsidRPr="00651993">
        <w:rPr>
          <w:lang w:val="sl-SI"/>
        </w:rPr>
        <w:t>)</w:t>
      </w:r>
      <w:r w:rsidR="002D2799" w:rsidRPr="00651993">
        <w:rPr>
          <w:lang w:val="sl-SI"/>
        </w:rPr>
        <w:t xml:space="preserve"> in</w:t>
      </w:r>
      <w:r w:rsidRPr="00651993">
        <w:rPr>
          <w:lang w:val="sl-SI"/>
        </w:rPr>
        <w:t xml:space="preserve"> </w:t>
      </w:r>
      <w:r w:rsidR="0087329F" w:rsidRPr="00651993">
        <w:rPr>
          <w:lang w:val="sl-SI"/>
        </w:rPr>
        <w:t xml:space="preserve">vsebuje informacije, kot so datum, vrsta in naslov seje </w:t>
      </w:r>
      <w:r w:rsidR="00790032" w:rsidRPr="00651993">
        <w:rPr>
          <w:lang w:val="sl-SI"/>
        </w:rPr>
        <w:t>(</w:t>
      </w:r>
      <w:r w:rsidR="00656E7E" w:rsidRPr="00651993">
        <w:rPr>
          <w:lang w:val="sl-SI"/>
        </w:rPr>
        <w:t>gl</w:t>
      </w:r>
      <w:r w:rsidR="0002582D" w:rsidRPr="00651993">
        <w:rPr>
          <w:lang w:val="sl-SI"/>
        </w:rPr>
        <w:t>.</w:t>
      </w:r>
      <w:r w:rsidR="00790032" w:rsidRPr="00651993">
        <w:rPr>
          <w:lang w:val="sl-SI"/>
        </w:rPr>
        <w:t xml:space="preserve"> </w:t>
      </w:r>
      <w:r w:rsidR="0087329F" w:rsidRPr="00651993">
        <w:rPr>
          <w:lang w:val="sl-SI"/>
        </w:rPr>
        <w:t xml:space="preserve">Sliko </w:t>
      </w:r>
      <w:r w:rsidR="00790032" w:rsidRPr="00651993">
        <w:rPr>
          <w:lang w:val="sl-SI"/>
        </w:rPr>
        <w:t>3b</w:t>
      </w:r>
      <w:r w:rsidR="002D2799" w:rsidRPr="00651993">
        <w:rPr>
          <w:lang w:val="sl-SI"/>
        </w:rPr>
        <w:t>, številko 4</w:t>
      </w:r>
      <w:r w:rsidR="00790032" w:rsidRPr="00651993">
        <w:rPr>
          <w:lang w:val="sl-SI"/>
        </w:rPr>
        <w:t>).</w:t>
      </w:r>
    </w:p>
    <w:p w14:paraId="65A21AC6" w14:textId="41D8E65E" w:rsidR="00AB6B51" w:rsidRPr="00651993" w:rsidRDefault="00BC7DA5" w:rsidP="001E5E0F">
      <w:pPr>
        <w:pStyle w:val="Odstavekseznama"/>
        <w:numPr>
          <w:ilvl w:val="0"/>
          <w:numId w:val="36"/>
        </w:numPr>
        <w:spacing w:line="360" w:lineRule="auto"/>
        <w:jc w:val="both"/>
        <w:rPr>
          <w:lang w:val="sl-SI"/>
        </w:rPr>
      </w:pPr>
      <w:r w:rsidRPr="00651993">
        <w:rPr>
          <w:lang w:val="sl-SI"/>
        </w:rPr>
        <w:t>Atribut</w:t>
      </w:r>
      <w:r w:rsidR="0087329F" w:rsidRPr="00651993">
        <w:rPr>
          <w:lang w:val="sl-SI"/>
        </w:rPr>
        <w:t xml:space="preserve"> </w:t>
      </w:r>
      <w:r w:rsidR="00582699" w:rsidRPr="00651993">
        <w:rPr>
          <w:i/>
          <w:lang w:val="sl-SI"/>
        </w:rPr>
        <w:t>speech</w:t>
      </w:r>
      <w:r w:rsidR="002D2799" w:rsidRPr="00651993">
        <w:rPr>
          <w:i/>
          <w:lang w:val="sl-SI"/>
        </w:rPr>
        <w:t>/</w:t>
      </w:r>
      <w:r w:rsidR="00582699" w:rsidRPr="00651993">
        <w:rPr>
          <w:i/>
          <w:lang w:val="sl-SI"/>
        </w:rPr>
        <w:t>g</w:t>
      </w:r>
      <w:r w:rsidR="0087329F" w:rsidRPr="00651993">
        <w:rPr>
          <w:i/>
          <w:lang w:val="sl-SI"/>
        </w:rPr>
        <w:t>ovor</w:t>
      </w:r>
      <w:r w:rsidR="001C40B1" w:rsidRPr="00651993">
        <w:rPr>
          <w:lang w:val="sl-SI"/>
        </w:rPr>
        <w:t xml:space="preserve"> </w:t>
      </w:r>
      <w:r w:rsidR="00A91035" w:rsidRPr="00651993">
        <w:rPr>
          <w:lang w:val="sl-SI"/>
        </w:rPr>
        <w:t>zamejuje</w:t>
      </w:r>
      <w:r w:rsidR="0087329F" w:rsidRPr="00651993">
        <w:rPr>
          <w:lang w:val="sl-SI"/>
        </w:rPr>
        <w:t xml:space="preserve"> </w:t>
      </w:r>
      <w:r w:rsidRPr="00651993">
        <w:rPr>
          <w:lang w:val="sl-SI"/>
        </w:rPr>
        <w:t xml:space="preserve">posamezne </w:t>
      </w:r>
      <w:r w:rsidR="00A91035" w:rsidRPr="00651993">
        <w:rPr>
          <w:lang w:val="sl-SI"/>
        </w:rPr>
        <w:t>govor</w:t>
      </w:r>
      <w:r w:rsidRPr="00651993">
        <w:rPr>
          <w:lang w:val="sl-SI"/>
        </w:rPr>
        <w:t>e</w:t>
      </w:r>
      <w:r w:rsidR="0087329F" w:rsidRPr="00651993">
        <w:rPr>
          <w:lang w:val="sl-SI"/>
        </w:rPr>
        <w:t xml:space="preserve"> </w:t>
      </w:r>
      <w:r w:rsidR="00866F7A" w:rsidRPr="00651993">
        <w:rPr>
          <w:lang w:val="sl-SI"/>
        </w:rPr>
        <w:t>(</w:t>
      </w:r>
      <w:r w:rsidR="00656E7E" w:rsidRPr="00651993">
        <w:rPr>
          <w:lang w:val="sl-SI"/>
        </w:rPr>
        <w:t>gl</w:t>
      </w:r>
      <w:r w:rsidR="0002582D" w:rsidRPr="00651993">
        <w:rPr>
          <w:lang w:val="sl-SI"/>
        </w:rPr>
        <w:t>.</w:t>
      </w:r>
      <w:r w:rsidR="00487085" w:rsidRPr="00651993">
        <w:rPr>
          <w:lang w:val="sl-SI"/>
        </w:rPr>
        <w:t xml:space="preserve"> </w:t>
      </w:r>
      <w:r w:rsidR="00230691" w:rsidRPr="00651993">
        <w:rPr>
          <w:lang w:val="sl-SI"/>
        </w:rPr>
        <w:t xml:space="preserve">številko </w:t>
      </w:r>
      <w:r w:rsidR="00487085" w:rsidRPr="00651993">
        <w:rPr>
          <w:lang w:val="sl-SI"/>
        </w:rPr>
        <w:t>5</w:t>
      </w:r>
      <w:r w:rsidR="00866F7A" w:rsidRPr="00651993">
        <w:rPr>
          <w:lang w:val="sl-SI"/>
        </w:rPr>
        <w:t>)</w:t>
      </w:r>
      <w:r w:rsidR="001C40B1" w:rsidRPr="00651993">
        <w:rPr>
          <w:lang w:val="sl-SI"/>
        </w:rPr>
        <w:t xml:space="preserve"> </w:t>
      </w:r>
      <w:r w:rsidR="0087329F" w:rsidRPr="00651993">
        <w:rPr>
          <w:lang w:val="sl-SI"/>
        </w:rPr>
        <w:t xml:space="preserve">in vsebuje </w:t>
      </w:r>
      <w:r w:rsidR="00B1557A" w:rsidRPr="00651993">
        <w:rPr>
          <w:lang w:val="sl-SI"/>
        </w:rPr>
        <w:t>informacije</w:t>
      </w:r>
      <w:r w:rsidR="0087329F" w:rsidRPr="00651993">
        <w:rPr>
          <w:lang w:val="sl-SI"/>
        </w:rPr>
        <w:t xml:space="preserve"> o imenu, spolu, vlogi in strankarski pripadnosti </w:t>
      </w:r>
      <w:r w:rsidR="002471C0" w:rsidRPr="00651993">
        <w:rPr>
          <w:lang w:val="sl-SI"/>
        </w:rPr>
        <w:t>govorke</w:t>
      </w:r>
      <w:r w:rsidR="000213FF" w:rsidRPr="00651993">
        <w:rPr>
          <w:lang w:val="sl-SI"/>
        </w:rPr>
        <w:t xml:space="preserve"> oz. </w:t>
      </w:r>
      <w:r w:rsidR="0087329F" w:rsidRPr="00651993">
        <w:rPr>
          <w:lang w:val="sl-SI"/>
        </w:rPr>
        <w:t>govorca (</w:t>
      </w:r>
      <w:r w:rsidR="00656E7E" w:rsidRPr="00651993">
        <w:rPr>
          <w:lang w:val="sl-SI"/>
        </w:rPr>
        <w:t>gl</w:t>
      </w:r>
      <w:r w:rsidR="0002582D" w:rsidRPr="00651993">
        <w:rPr>
          <w:lang w:val="sl-SI"/>
        </w:rPr>
        <w:t>.</w:t>
      </w:r>
      <w:r w:rsidR="00790032" w:rsidRPr="00651993">
        <w:rPr>
          <w:lang w:val="sl-SI"/>
        </w:rPr>
        <w:t xml:space="preserve"> </w:t>
      </w:r>
      <w:r w:rsidR="0087329F" w:rsidRPr="00651993">
        <w:rPr>
          <w:lang w:val="sl-SI"/>
        </w:rPr>
        <w:t xml:space="preserve">Sliko </w:t>
      </w:r>
      <w:r w:rsidR="00790032" w:rsidRPr="00651993">
        <w:rPr>
          <w:lang w:val="sl-SI"/>
        </w:rPr>
        <w:t>3b</w:t>
      </w:r>
      <w:r w:rsidR="002D2799" w:rsidRPr="00651993">
        <w:rPr>
          <w:lang w:val="sl-SI"/>
        </w:rPr>
        <w:t>, številko 5</w:t>
      </w:r>
      <w:r w:rsidR="00790032" w:rsidRPr="00651993">
        <w:rPr>
          <w:lang w:val="sl-SI"/>
        </w:rPr>
        <w:t>).</w:t>
      </w:r>
    </w:p>
    <w:p w14:paraId="3165E3ED" w14:textId="2A98AE3F" w:rsidR="00494083" w:rsidRPr="00651993" w:rsidRDefault="00494083" w:rsidP="001D7B57">
      <w:pPr>
        <w:spacing w:line="360" w:lineRule="auto"/>
        <w:rPr>
          <w:b/>
          <w:lang w:val="sl-SI"/>
        </w:rPr>
      </w:pPr>
    </w:p>
    <w:p w14:paraId="54BB9ADE" w14:textId="5D6BB3BD" w:rsidR="00744755" w:rsidRPr="00651993" w:rsidRDefault="00487085" w:rsidP="001D7B57">
      <w:pPr>
        <w:spacing w:line="360" w:lineRule="auto"/>
        <w:rPr>
          <w:b/>
          <w:lang w:val="sl-SI"/>
        </w:rPr>
      </w:pPr>
      <w:r w:rsidRPr="00651993">
        <w:rPr>
          <w:b/>
          <w:lang w:val="sl-SI"/>
        </w:rPr>
        <w:t xml:space="preserve">Slika </w:t>
      </w:r>
      <w:r w:rsidR="00B56FDE" w:rsidRPr="00651993">
        <w:rPr>
          <w:b/>
          <w:lang w:val="sl-SI"/>
        </w:rPr>
        <w:t>3</w:t>
      </w:r>
      <w:r w:rsidR="0005285A" w:rsidRPr="00651993">
        <w:rPr>
          <w:b/>
          <w:lang w:val="sl-SI"/>
        </w:rPr>
        <w:t>a</w:t>
      </w:r>
      <w:r w:rsidR="00994FD8" w:rsidRPr="00651993">
        <w:rPr>
          <w:b/>
          <w:lang w:val="sl-SI"/>
        </w:rPr>
        <w:t xml:space="preserve">: </w:t>
      </w:r>
      <w:r w:rsidR="00BC7DA5" w:rsidRPr="00651993">
        <w:rPr>
          <w:b/>
          <w:lang w:val="sl-SI"/>
        </w:rPr>
        <w:t xml:space="preserve">Osnovne informacije o </w:t>
      </w:r>
      <w:r w:rsidRPr="00651993">
        <w:rPr>
          <w:b/>
          <w:lang w:val="sl-SI"/>
        </w:rPr>
        <w:t xml:space="preserve">korpusu </w:t>
      </w:r>
      <w:r w:rsidR="00813473" w:rsidRPr="00651993">
        <w:rPr>
          <w:b/>
          <w:lang w:val="sl-SI"/>
        </w:rPr>
        <w:t>siParl</w:t>
      </w:r>
      <w:r w:rsidR="001C4CC0" w:rsidRPr="00651993">
        <w:rPr>
          <w:b/>
          <w:lang w:val="sl-SI"/>
        </w:rPr>
        <w:t xml:space="preserve"> 2.0</w:t>
      </w:r>
      <w:r w:rsidR="009C4CB5" w:rsidRPr="00651993">
        <w:rPr>
          <w:b/>
          <w:lang w:val="sl-SI"/>
        </w:rPr>
        <w:t>.</w:t>
      </w:r>
    </w:p>
    <w:p w14:paraId="740440B7" w14:textId="215FCE24" w:rsidR="001C4CC0" w:rsidRPr="00651993" w:rsidRDefault="001C4CC0" w:rsidP="001D7B57">
      <w:pPr>
        <w:spacing w:line="360" w:lineRule="auto"/>
        <w:rPr>
          <w:b/>
          <w:lang w:val="sl-SI"/>
        </w:rPr>
      </w:pPr>
    </w:p>
    <w:p w14:paraId="4B52797F" w14:textId="1546C8FB" w:rsidR="0005285A" w:rsidRPr="00651993" w:rsidRDefault="00582699" w:rsidP="001D7B57">
      <w:pPr>
        <w:spacing w:line="360" w:lineRule="auto"/>
        <w:rPr>
          <w:b/>
          <w:lang w:val="sl-SI"/>
        </w:rPr>
      </w:pPr>
      <w:r w:rsidRPr="00651993">
        <w:rPr>
          <w:b/>
          <w:lang w:val="sl-SI"/>
        </w:rPr>
        <w:t>Slika</w:t>
      </w:r>
      <w:r w:rsidR="001C4CC0" w:rsidRPr="00651993">
        <w:rPr>
          <w:b/>
          <w:lang w:val="sl-SI"/>
        </w:rPr>
        <w:t xml:space="preserve"> 3b: </w:t>
      </w:r>
      <w:r w:rsidR="00BC7DA5" w:rsidRPr="00651993">
        <w:rPr>
          <w:b/>
          <w:lang w:val="sl-SI"/>
        </w:rPr>
        <w:t>Razširjene informacije</w:t>
      </w:r>
      <w:r w:rsidRPr="00651993">
        <w:rPr>
          <w:b/>
          <w:lang w:val="sl-SI"/>
        </w:rPr>
        <w:t xml:space="preserve"> </w:t>
      </w:r>
      <w:r w:rsidR="00BC7DA5" w:rsidRPr="00651993">
        <w:rPr>
          <w:b/>
          <w:lang w:val="sl-SI"/>
        </w:rPr>
        <w:t xml:space="preserve">o strukturnih atributih </w:t>
      </w:r>
      <w:r w:rsidRPr="00651993">
        <w:rPr>
          <w:b/>
          <w:lang w:val="sl-SI"/>
        </w:rPr>
        <w:t xml:space="preserve">v korpusu </w:t>
      </w:r>
      <w:r w:rsidR="001C4CC0" w:rsidRPr="00651993">
        <w:rPr>
          <w:b/>
          <w:lang w:val="sl-SI"/>
        </w:rPr>
        <w:t>siParl 2.0.</w:t>
      </w:r>
    </w:p>
    <w:p w14:paraId="5B9D1725" w14:textId="02DD9B62" w:rsidR="00CB3FDB" w:rsidRPr="002C2B4D" w:rsidRDefault="00182583" w:rsidP="001D7B57">
      <w:pPr>
        <w:pStyle w:val="Naslov2"/>
        <w:spacing w:line="360" w:lineRule="auto"/>
        <w:ind w:firstLine="720"/>
        <w:rPr>
          <w:sz w:val="24"/>
          <w:szCs w:val="24"/>
          <w:lang w:val="sl-SI"/>
        </w:rPr>
      </w:pPr>
      <w:bookmarkStart w:id="1426" w:name="_Toc57789632"/>
      <w:r w:rsidRPr="00651993">
        <w:rPr>
          <w:sz w:val="24"/>
          <w:szCs w:val="24"/>
          <w:lang w:val="sl-SI"/>
        </w:rPr>
        <w:t xml:space="preserve">NALOGA </w:t>
      </w:r>
      <w:r w:rsidR="00744755" w:rsidRPr="00651993">
        <w:rPr>
          <w:sz w:val="24"/>
          <w:szCs w:val="24"/>
          <w:lang w:val="sl-SI"/>
        </w:rPr>
        <w:t xml:space="preserve">1: </w:t>
      </w:r>
      <w:r w:rsidRPr="00651993">
        <w:rPr>
          <w:sz w:val="24"/>
          <w:szCs w:val="24"/>
          <w:lang w:val="sl-SI"/>
        </w:rPr>
        <w:t xml:space="preserve">Zastopanost </w:t>
      </w:r>
      <w:r w:rsidRPr="002C2B4D">
        <w:rPr>
          <w:sz w:val="24"/>
          <w:szCs w:val="24"/>
          <w:lang w:val="sl-SI"/>
        </w:rPr>
        <w:t>žensk v slovenskem parlamentu</w:t>
      </w:r>
      <w:bookmarkEnd w:id="1426"/>
    </w:p>
    <w:p w14:paraId="0AEBFFB1" w14:textId="710CC2DE" w:rsidR="00EB05AD" w:rsidRPr="00651993" w:rsidRDefault="00182583" w:rsidP="001E5E0F">
      <w:pPr>
        <w:spacing w:line="360" w:lineRule="auto"/>
        <w:ind w:firstLine="576"/>
        <w:jc w:val="both"/>
        <w:rPr>
          <w:lang w:val="sl-SI"/>
        </w:rPr>
      </w:pPr>
      <w:r w:rsidRPr="002C2B4D">
        <w:rPr>
          <w:lang w:val="sl-SI"/>
        </w:rPr>
        <w:t xml:space="preserve">Državni zbor </w:t>
      </w:r>
      <w:r w:rsidR="002D2799" w:rsidRPr="002C2B4D">
        <w:rPr>
          <w:lang w:val="sl-SI"/>
        </w:rPr>
        <w:t xml:space="preserve">Republike Slovenije </w:t>
      </w:r>
      <w:r w:rsidRPr="002C2B4D">
        <w:rPr>
          <w:lang w:val="sl-SI"/>
        </w:rPr>
        <w:t xml:space="preserve">ima </w:t>
      </w:r>
      <w:r w:rsidR="00002978" w:rsidRPr="002C2B4D">
        <w:rPr>
          <w:lang w:val="sl-SI"/>
        </w:rPr>
        <w:t xml:space="preserve">90 </w:t>
      </w:r>
      <w:r w:rsidR="002471C0" w:rsidRPr="002C2B4D">
        <w:rPr>
          <w:lang w:val="sl-SI"/>
        </w:rPr>
        <w:t xml:space="preserve">poslank in </w:t>
      </w:r>
      <w:r w:rsidRPr="002C2B4D">
        <w:rPr>
          <w:lang w:val="sl-SI"/>
        </w:rPr>
        <w:t>poslancev</w:t>
      </w:r>
      <w:r w:rsidR="00002978" w:rsidRPr="002C2B4D">
        <w:rPr>
          <w:lang w:val="sl-SI"/>
        </w:rPr>
        <w:t xml:space="preserve">, </w:t>
      </w:r>
      <w:r w:rsidRPr="002C2B4D">
        <w:rPr>
          <w:lang w:val="sl-SI"/>
        </w:rPr>
        <w:t xml:space="preserve">vključno </w:t>
      </w:r>
      <w:r w:rsidR="002D2799" w:rsidRPr="002C2B4D">
        <w:rPr>
          <w:lang w:val="sl-SI"/>
        </w:rPr>
        <w:t>s</w:t>
      </w:r>
      <w:r w:rsidR="005D577A" w:rsidRPr="002C2B4D">
        <w:rPr>
          <w:lang w:val="sl-SI"/>
        </w:rPr>
        <w:t xml:space="preserve"> predstavnic</w:t>
      </w:r>
      <w:r w:rsidR="00E039D3" w:rsidRPr="002C2B4D">
        <w:rPr>
          <w:lang w:val="sl-SI"/>
        </w:rPr>
        <w:t xml:space="preserve">o oz. predstavnikom </w:t>
      </w:r>
      <w:r w:rsidR="002D2799" w:rsidRPr="002C2B4D">
        <w:rPr>
          <w:lang w:val="sl-SI"/>
        </w:rPr>
        <w:t>italijanske in madžarske manjšine</w:t>
      </w:r>
      <w:r w:rsidR="00642949" w:rsidRPr="002C2B4D">
        <w:rPr>
          <w:lang w:val="sl-SI"/>
        </w:rPr>
        <w:t xml:space="preserve">, </w:t>
      </w:r>
      <w:r w:rsidRPr="002C2B4D">
        <w:rPr>
          <w:lang w:val="sl-SI"/>
        </w:rPr>
        <w:t>ki so trenutn</w:t>
      </w:r>
      <w:r w:rsidR="002D2799" w:rsidRPr="002C2B4D">
        <w:rPr>
          <w:lang w:val="sl-SI"/>
        </w:rPr>
        <w:t>o</w:t>
      </w:r>
      <w:r w:rsidR="002471C0" w:rsidRPr="002C2B4D">
        <w:rPr>
          <w:lang w:val="sl-SI"/>
        </w:rPr>
        <w:t xml:space="preserve"> del</w:t>
      </w:r>
      <w:r w:rsidRPr="002C2B4D">
        <w:rPr>
          <w:lang w:val="sl-SI"/>
        </w:rPr>
        <w:t xml:space="preserve"> </w:t>
      </w:r>
      <w:hyperlink r:id="rId57" w:history="1">
        <w:r w:rsidR="002D2799" w:rsidRPr="002C2B4D">
          <w:rPr>
            <w:rStyle w:val="Hiperpovezava"/>
            <w:color w:val="auto"/>
            <w:u w:val="none"/>
            <w:lang w:val="sl-SI"/>
          </w:rPr>
          <w:t>devetih</w:t>
        </w:r>
        <w:r w:rsidR="00642949" w:rsidRPr="002C2B4D">
          <w:rPr>
            <w:rStyle w:val="Hiperpovezava"/>
            <w:color w:val="auto"/>
            <w:u w:val="none"/>
            <w:lang w:val="sl-SI"/>
          </w:rPr>
          <w:t xml:space="preserve"> politi</w:t>
        </w:r>
        <w:r w:rsidRPr="002C2B4D">
          <w:rPr>
            <w:rStyle w:val="Hiperpovezava"/>
            <w:color w:val="auto"/>
            <w:u w:val="none"/>
            <w:lang w:val="sl-SI"/>
          </w:rPr>
          <w:t>čnih strank</w:t>
        </w:r>
      </w:hyperlink>
      <w:r w:rsidR="00002978" w:rsidRPr="002C2B4D">
        <w:rPr>
          <w:lang w:val="sl-SI"/>
        </w:rPr>
        <w:t>.</w:t>
      </w:r>
      <w:r w:rsidR="00415D07" w:rsidRPr="002C2B4D">
        <w:rPr>
          <w:rStyle w:val="Sprotnaopomba-sklic"/>
          <w:lang w:val="sl-SI"/>
        </w:rPr>
        <w:footnoteReference w:id="76"/>
      </w:r>
      <w:r w:rsidR="00002978" w:rsidRPr="002C2B4D">
        <w:rPr>
          <w:lang w:val="sl-SI"/>
        </w:rPr>
        <w:t xml:space="preserve"> </w:t>
      </w:r>
      <w:r w:rsidR="00CB3FDB" w:rsidRPr="002C2B4D">
        <w:rPr>
          <w:lang w:val="sl-SI"/>
        </w:rPr>
        <w:t>Sloveni</w:t>
      </w:r>
      <w:r w:rsidRPr="002C2B4D">
        <w:rPr>
          <w:lang w:val="sl-SI"/>
        </w:rPr>
        <w:t>j</w:t>
      </w:r>
      <w:r w:rsidR="00CB3FDB" w:rsidRPr="002C2B4D">
        <w:rPr>
          <w:lang w:val="sl-SI"/>
        </w:rPr>
        <w:t xml:space="preserve">a </w:t>
      </w:r>
      <w:r w:rsidRPr="002C2B4D">
        <w:rPr>
          <w:lang w:val="sl-SI"/>
        </w:rPr>
        <w:t>je ena od najmlajših držav Evropske unije, ki je v preteklih 30 letih doživela dramatične spremembe na področju enakosti spolov</w:t>
      </w:r>
      <w:r w:rsidR="00CB3FDB" w:rsidRPr="002C2B4D">
        <w:rPr>
          <w:lang w:val="sl-SI"/>
        </w:rPr>
        <w:t xml:space="preserve">. </w:t>
      </w:r>
      <w:r w:rsidRPr="002C2B4D">
        <w:rPr>
          <w:lang w:val="sl-SI"/>
        </w:rPr>
        <w:t xml:space="preserve">Leta 1986, ko je bila </w:t>
      </w:r>
      <w:r w:rsidR="00060926" w:rsidRPr="002C2B4D">
        <w:rPr>
          <w:lang w:val="sl-SI"/>
        </w:rPr>
        <w:t>Sloveni</w:t>
      </w:r>
      <w:r w:rsidRPr="002C2B4D">
        <w:rPr>
          <w:lang w:val="sl-SI"/>
        </w:rPr>
        <w:t>ja še vedno del Socialistične federativne republike Jugoslavije</w:t>
      </w:r>
      <w:r w:rsidR="008C6018" w:rsidRPr="002C2B4D">
        <w:rPr>
          <w:lang w:val="sl-SI"/>
        </w:rPr>
        <w:t>,</w:t>
      </w:r>
      <w:r w:rsidR="00060926" w:rsidRPr="002C2B4D">
        <w:rPr>
          <w:lang w:val="sl-SI"/>
        </w:rPr>
        <w:t xml:space="preserve"> </w:t>
      </w:r>
      <w:r w:rsidRPr="002C2B4D">
        <w:rPr>
          <w:lang w:val="sl-SI"/>
        </w:rPr>
        <w:t>so poslan</w:t>
      </w:r>
      <w:r w:rsidR="000368A3" w:rsidRPr="002C2B4D">
        <w:rPr>
          <w:lang w:val="sl-SI"/>
        </w:rPr>
        <w:t>k</w:t>
      </w:r>
      <w:r w:rsidRPr="002C2B4D">
        <w:rPr>
          <w:lang w:val="sl-SI"/>
        </w:rPr>
        <w:t xml:space="preserve">e </w:t>
      </w:r>
      <w:r w:rsidR="00203E8B" w:rsidRPr="002C2B4D">
        <w:rPr>
          <w:lang w:val="sl-SI"/>
        </w:rPr>
        <w:t xml:space="preserve">zasedale </w:t>
      </w:r>
      <w:r w:rsidRPr="002C2B4D">
        <w:rPr>
          <w:lang w:val="sl-SI"/>
        </w:rPr>
        <w:t>skoraj četrtino vseh poslan</w:t>
      </w:r>
      <w:r w:rsidR="00203E8B" w:rsidRPr="002C2B4D">
        <w:rPr>
          <w:lang w:val="sl-SI"/>
        </w:rPr>
        <w:t>skih sedežev</w:t>
      </w:r>
      <w:r w:rsidR="008C6018" w:rsidRPr="002C2B4D">
        <w:rPr>
          <w:lang w:val="sl-SI"/>
        </w:rPr>
        <w:t xml:space="preserve">, </w:t>
      </w:r>
      <w:r w:rsidRPr="002C2B4D">
        <w:rPr>
          <w:lang w:val="sl-SI"/>
        </w:rPr>
        <w:t xml:space="preserve">leta </w:t>
      </w:r>
      <w:r w:rsidR="008C6018" w:rsidRPr="002C2B4D">
        <w:rPr>
          <w:lang w:val="sl-SI"/>
        </w:rPr>
        <w:t>1992</w:t>
      </w:r>
      <w:r w:rsidRPr="002C2B4D">
        <w:rPr>
          <w:lang w:val="sl-SI"/>
        </w:rPr>
        <w:t>, ko je bil prvič sklican Državni zbor Republike Slovenija, pa se je ta delež občutno zmanjšal</w:t>
      </w:r>
      <w:r w:rsidR="000368A3" w:rsidRPr="002C2B4D">
        <w:rPr>
          <w:lang w:val="sl-SI"/>
        </w:rPr>
        <w:t xml:space="preserve">, </w:t>
      </w:r>
      <w:r w:rsidR="00CB6ED9" w:rsidRPr="002C2B4D">
        <w:rPr>
          <w:lang w:val="sl-SI"/>
        </w:rPr>
        <w:t>saj so poslanke zasedale le še vsaki deseti poslanski sedež</w:t>
      </w:r>
      <w:r w:rsidR="008C6018" w:rsidRPr="002C2B4D">
        <w:rPr>
          <w:lang w:val="sl-SI"/>
        </w:rPr>
        <w:t>.</w:t>
      </w:r>
      <w:r w:rsidR="003D2AA2" w:rsidRPr="002C2B4D">
        <w:rPr>
          <w:rStyle w:val="Sprotnaopomba-sklic"/>
          <w:lang w:val="sl-SI"/>
        </w:rPr>
        <w:footnoteReference w:id="77"/>
      </w:r>
      <w:r w:rsidR="008C6018" w:rsidRPr="002C2B4D">
        <w:rPr>
          <w:lang w:val="sl-SI"/>
        </w:rPr>
        <w:t xml:space="preserve"> </w:t>
      </w:r>
      <w:r w:rsidRPr="002C2B4D">
        <w:rPr>
          <w:lang w:val="sl-SI"/>
        </w:rPr>
        <w:t>Med postopkom tranzicije, ko so se družbeni, politični, gospodarski in vrednost</w:t>
      </w:r>
      <w:r w:rsidR="00CB6ED9" w:rsidRPr="002C2B4D">
        <w:rPr>
          <w:lang w:val="sl-SI"/>
        </w:rPr>
        <w:t>n</w:t>
      </w:r>
      <w:r w:rsidRPr="002C2B4D">
        <w:rPr>
          <w:lang w:val="sl-SI"/>
        </w:rPr>
        <w:t xml:space="preserve">i sistem bistveno spremenili, so ženske v </w:t>
      </w:r>
      <w:r w:rsidR="00EC3E89" w:rsidRPr="002C2B4D">
        <w:rPr>
          <w:lang w:val="sl-SI"/>
        </w:rPr>
        <w:t>Sloveni</w:t>
      </w:r>
      <w:r w:rsidRPr="002C2B4D">
        <w:rPr>
          <w:lang w:val="sl-SI"/>
        </w:rPr>
        <w:t>ji izgubile več gospodarskih in družbenih prednosti</w:t>
      </w:r>
      <w:r w:rsidR="00CB6ED9" w:rsidRPr="002C2B4D">
        <w:rPr>
          <w:lang w:val="sl-SI"/>
        </w:rPr>
        <w:t>, pridobljenih v času</w:t>
      </w:r>
      <w:r w:rsidRPr="002C2B4D">
        <w:rPr>
          <w:lang w:val="sl-SI"/>
        </w:rPr>
        <w:t xml:space="preserve"> socializma</w:t>
      </w:r>
      <w:r w:rsidR="00CB6ED9" w:rsidRPr="002C2B4D">
        <w:rPr>
          <w:lang w:val="sl-SI"/>
        </w:rPr>
        <w:t>,</w:t>
      </w:r>
      <w:r w:rsidRPr="002C2B4D">
        <w:rPr>
          <w:lang w:val="sl-SI"/>
        </w:rPr>
        <w:t xml:space="preserve"> in so bile skoraj popolnoma izrinjene iz političnih institucij</w:t>
      </w:r>
      <w:r w:rsidR="00626A59" w:rsidRPr="002C2B4D">
        <w:rPr>
          <w:lang w:val="sl-SI"/>
        </w:rPr>
        <w:t xml:space="preserve">. </w:t>
      </w:r>
      <w:r w:rsidRPr="002C2B4D">
        <w:rPr>
          <w:lang w:val="sl-SI"/>
        </w:rPr>
        <w:t xml:space="preserve">V sedmem mandatu (1. </w:t>
      </w:r>
      <w:r w:rsidR="00622604" w:rsidRPr="002C2B4D">
        <w:rPr>
          <w:lang w:val="sl-SI"/>
        </w:rPr>
        <w:t>8</w:t>
      </w:r>
      <w:r w:rsidRPr="002C2B4D">
        <w:rPr>
          <w:lang w:val="sl-SI"/>
        </w:rPr>
        <w:t>. 2014–</w:t>
      </w:r>
      <w:r w:rsidR="00E53DE1" w:rsidRPr="002C2B4D">
        <w:rPr>
          <w:lang w:val="sl-SI"/>
        </w:rPr>
        <w:t>2</w:t>
      </w:r>
      <w:r w:rsidR="005F23D7" w:rsidRPr="002C2B4D">
        <w:rPr>
          <w:lang w:val="sl-SI"/>
        </w:rPr>
        <w:t>1</w:t>
      </w:r>
      <w:r w:rsidRPr="002C2B4D">
        <w:rPr>
          <w:lang w:val="sl-SI"/>
        </w:rPr>
        <w:t xml:space="preserve">. </w:t>
      </w:r>
      <w:r w:rsidR="005F23D7" w:rsidRPr="002C2B4D">
        <w:rPr>
          <w:lang w:val="sl-SI"/>
        </w:rPr>
        <w:t>6</w:t>
      </w:r>
      <w:r w:rsidRPr="002C2B4D">
        <w:rPr>
          <w:lang w:val="sl-SI"/>
        </w:rPr>
        <w:t xml:space="preserve">. </w:t>
      </w:r>
      <w:r w:rsidR="00E53DE1" w:rsidRPr="002C2B4D">
        <w:rPr>
          <w:lang w:val="sl-SI"/>
        </w:rPr>
        <w:t xml:space="preserve">2018), </w:t>
      </w:r>
      <w:r w:rsidRPr="002C2B4D">
        <w:rPr>
          <w:lang w:val="sl-SI"/>
        </w:rPr>
        <w:t xml:space="preserve">ki je zadnji mandat, vključen </w:t>
      </w:r>
      <w:r w:rsidRPr="00651993">
        <w:rPr>
          <w:lang w:val="sl-SI"/>
        </w:rPr>
        <w:t xml:space="preserve">v korpus </w:t>
      </w:r>
      <w:r w:rsidR="00E53DE1" w:rsidRPr="00651993">
        <w:rPr>
          <w:lang w:val="sl-SI"/>
        </w:rPr>
        <w:t xml:space="preserve">siParl </w:t>
      </w:r>
      <w:r w:rsidR="00306526" w:rsidRPr="00651993">
        <w:rPr>
          <w:lang w:val="sl-SI"/>
        </w:rPr>
        <w:t>2.0</w:t>
      </w:r>
      <w:r w:rsidR="00812D8D" w:rsidRPr="00651993">
        <w:rPr>
          <w:lang w:val="sl-SI"/>
        </w:rPr>
        <w:t>,</w:t>
      </w:r>
      <w:r w:rsidRPr="00651993">
        <w:rPr>
          <w:lang w:val="sl-SI"/>
        </w:rPr>
        <w:t xml:space="preserve"> so poslanke zasedle malo več kot </w:t>
      </w:r>
      <w:r w:rsidR="0048321C" w:rsidRPr="00651993">
        <w:rPr>
          <w:lang w:val="sl-SI"/>
        </w:rPr>
        <w:t>40</w:t>
      </w:r>
      <w:r w:rsidR="00CB6ED9" w:rsidRPr="00651993">
        <w:rPr>
          <w:lang w:val="sl-SI"/>
        </w:rPr>
        <w:t> </w:t>
      </w:r>
      <w:r w:rsidR="00EC3E89" w:rsidRPr="00651993">
        <w:rPr>
          <w:lang w:val="sl-SI"/>
        </w:rPr>
        <w:t xml:space="preserve">% </w:t>
      </w:r>
      <w:r w:rsidRPr="00651993">
        <w:rPr>
          <w:lang w:val="sl-SI"/>
        </w:rPr>
        <w:t>sedežev</w:t>
      </w:r>
      <w:r w:rsidR="006F5BBF" w:rsidRPr="00651993">
        <w:rPr>
          <w:lang w:val="sl-SI"/>
        </w:rPr>
        <w:t xml:space="preserve">, </w:t>
      </w:r>
      <w:r w:rsidRPr="00651993">
        <w:rPr>
          <w:lang w:val="sl-SI"/>
        </w:rPr>
        <w:t xml:space="preserve">večinoma zaradi zakonodajnih ukrepov, ki predpisujejo </w:t>
      </w:r>
      <w:r w:rsidR="000368A3" w:rsidRPr="00651993">
        <w:rPr>
          <w:lang w:val="sl-SI"/>
        </w:rPr>
        <w:t>spolne kvote</w:t>
      </w:r>
      <w:r w:rsidR="006F5BBF" w:rsidRPr="00651993">
        <w:rPr>
          <w:lang w:val="sl-SI"/>
        </w:rPr>
        <w:t>.</w:t>
      </w:r>
      <w:r w:rsidR="007010E1" w:rsidRPr="00651993">
        <w:rPr>
          <w:rStyle w:val="Sprotnaopomba-sklic"/>
          <w:lang w:val="sl-SI"/>
        </w:rPr>
        <w:footnoteReference w:id="78"/>
      </w:r>
      <w:r w:rsidR="006F5BBF" w:rsidRPr="00651993">
        <w:rPr>
          <w:lang w:val="sl-SI"/>
        </w:rPr>
        <w:t xml:space="preserve"> </w:t>
      </w:r>
      <w:r w:rsidR="005E3FD9" w:rsidRPr="00651993">
        <w:rPr>
          <w:lang w:val="sl-SI"/>
        </w:rPr>
        <w:t>Glede na</w:t>
      </w:r>
      <w:r w:rsidRPr="00651993">
        <w:rPr>
          <w:lang w:val="sl-SI"/>
        </w:rPr>
        <w:t xml:space="preserve"> </w:t>
      </w:r>
      <w:hyperlink r:id="rId58" w:history="1">
        <w:r w:rsidR="00EC3E89" w:rsidRPr="001E5E0F">
          <w:rPr>
            <w:rStyle w:val="Hiperpovezava"/>
            <w:color w:val="auto"/>
            <w:u w:val="none"/>
            <w:lang w:val="sl-SI"/>
          </w:rPr>
          <w:t xml:space="preserve">EU </w:t>
        </w:r>
        <w:r w:rsidR="005E3FD9" w:rsidRPr="001E5E0F">
          <w:rPr>
            <w:rStyle w:val="Hiperpovezava"/>
            <w:color w:val="auto"/>
            <w:u w:val="none"/>
            <w:lang w:val="sl-SI"/>
          </w:rPr>
          <w:t>indeks vrednosti enakosti spolov in politične moči v Evropski uniji za leto 2017</w:t>
        </w:r>
      </w:hyperlink>
      <w:r w:rsidR="00415D07" w:rsidRPr="001E5E0F">
        <w:rPr>
          <w:rStyle w:val="Sprotnaopomba-sklic"/>
          <w:lang w:val="sl-SI"/>
        </w:rPr>
        <w:footnoteReference w:id="79"/>
      </w:r>
      <w:r w:rsidR="00EC3E89" w:rsidRPr="00651993">
        <w:rPr>
          <w:lang w:val="sl-SI"/>
        </w:rPr>
        <w:t xml:space="preserve"> </w:t>
      </w:r>
      <w:r w:rsidR="00B532F3" w:rsidRPr="00651993">
        <w:rPr>
          <w:lang w:val="sl-SI"/>
        </w:rPr>
        <w:t xml:space="preserve">je bila </w:t>
      </w:r>
      <w:r w:rsidR="006F5BBF" w:rsidRPr="00651993">
        <w:rPr>
          <w:lang w:val="sl-SI"/>
        </w:rPr>
        <w:t>Sloveni</w:t>
      </w:r>
      <w:r w:rsidR="005E3FD9" w:rsidRPr="00651993">
        <w:rPr>
          <w:lang w:val="sl-SI"/>
        </w:rPr>
        <w:t>j</w:t>
      </w:r>
      <w:r w:rsidR="006F5BBF" w:rsidRPr="00651993">
        <w:rPr>
          <w:lang w:val="sl-SI"/>
        </w:rPr>
        <w:t>a</w:t>
      </w:r>
      <w:r w:rsidR="00B532F3" w:rsidRPr="00651993">
        <w:rPr>
          <w:lang w:val="sl-SI"/>
        </w:rPr>
        <w:t xml:space="preserve"> uvrščena</w:t>
      </w:r>
      <w:r w:rsidR="005E3FD9" w:rsidRPr="00651993">
        <w:rPr>
          <w:lang w:val="sl-SI"/>
        </w:rPr>
        <w:t xml:space="preserve"> med prvih 10 držav Evropske unije po deležu poslank</w:t>
      </w:r>
      <w:r w:rsidR="00EC3E89" w:rsidRPr="00651993">
        <w:rPr>
          <w:lang w:val="sl-SI"/>
        </w:rPr>
        <w:t>.</w:t>
      </w:r>
    </w:p>
    <w:p w14:paraId="5A6BB018" w14:textId="7FAE4D54" w:rsidR="00EB05AD" w:rsidRPr="00651993" w:rsidRDefault="005E3FD9" w:rsidP="001E5E0F">
      <w:pPr>
        <w:spacing w:line="360" w:lineRule="auto"/>
        <w:jc w:val="both"/>
        <w:rPr>
          <w:lang w:val="sl-SI"/>
        </w:rPr>
      </w:pPr>
      <w:r w:rsidRPr="00651993">
        <w:rPr>
          <w:lang w:val="sl-SI"/>
        </w:rPr>
        <w:lastRenderedPageBreak/>
        <w:t xml:space="preserve">V Nalogi 1 bomo primerjali </w:t>
      </w:r>
      <w:r w:rsidR="000D635A" w:rsidRPr="00651993">
        <w:rPr>
          <w:lang w:val="sl-SI"/>
        </w:rPr>
        <w:t xml:space="preserve">govore v </w:t>
      </w:r>
      <w:r w:rsidRPr="00651993">
        <w:rPr>
          <w:lang w:val="sl-SI"/>
        </w:rPr>
        <w:t>korpus</w:t>
      </w:r>
      <w:r w:rsidR="000D635A" w:rsidRPr="00651993">
        <w:rPr>
          <w:lang w:val="sl-SI"/>
        </w:rPr>
        <w:t>u</w:t>
      </w:r>
      <w:r w:rsidRPr="00651993">
        <w:rPr>
          <w:lang w:val="sl-SI"/>
        </w:rPr>
        <w:t xml:space="preserve"> </w:t>
      </w:r>
      <w:r w:rsidR="00EB05AD" w:rsidRPr="00651993">
        <w:rPr>
          <w:lang w:val="sl-SI"/>
        </w:rPr>
        <w:t xml:space="preserve">siParl </w:t>
      </w:r>
      <w:r w:rsidR="004D5E03" w:rsidRPr="00651993">
        <w:rPr>
          <w:lang w:val="sl-SI"/>
        </w:rPr>
        <w:t xml:space="preserve">2.0 </w:t>
      </w:r>
      <w:r w:rsidRPr="00651993">
        <w:rPr>
          <w:lang w:val="sl-SI"/>
        </w:rPr>
        <w:t>s trendi na parlamentarnih volitvah in v slovenski družbi</w:t>
      </w:r>
      <w:r w:rsidR="00EB05AD" w:rsidRPr="00651993">
        <w:rPr>
          <w:lang w:val="sl-SI"/>
        </w:rPr>
        <w:t>.</w:t>
      </w:r>
    </w:p>
    <w:p w14:paraId="1629D37C" w14:textId="5CD99B08" w:rsidR="007366E2" w:rsidRPr="00651993" w:rsidRDefault="00E04E9A" w:rsidP="001E5E0F">
      <w:pPr>
        <w:pStyle w:val="Naslov3"/>
        <w:spacing w:line="360" w:lineRule="auto"/>
        <w:jc w:val="center"/>
        <w:rPr>
          <w:sz w:val="24"/>
          <w:szCs w:val="24"/>
          <w:lang w:val="sl-SI"/>
        </w:rPr>
      </w:pPr>
      <w:bookmarkStart w:id="1653" w:name="_Creating_subcorpora"/>
      <w:bookmarkStart w:id="1654" w:name="_Ref53989213"/>
      <w:bookmarkStart w:id="1655" w:name="_Toc57789633"/>
      <w:bookmarkEnd w:id="1653"/>
      <w:r w:rsidRPr="00651993">
        <w:rPr>
          <w:sz w:val="24"/>
          <w:szCs w:val="24"/>
          <w:lang w:val="sl-SI"/>
        </w:rPr>
        <w:t xml:space="preserve">Izdelava </w:t>
      </w:r>
      <w:r w:rsidR="00430409" w:rsidRPr="00651993">
        <w:rPr>
          <w:sz w:val="24"/>
          <w:szCs w:val="24"/>
          <w:lang w:val="sl-SI"/>
        </w:rPr>
        <w:t>podkorpusov</w:t>
      </w:r>
      <w:bookmarkEnd w:id="1654"/>
      <w:bookmarkEnd w:id="1655"/>
    </w:p>
    <w:p w14:paraId="3A3BE968" w14:textId="381A6A6E" w:rsidR="00DD1622" w:rsidRPr="00651993" w:rsidRDefault="00AB6319" w:rsidP="001E5E0F">
      <w:pPr>
        <w:spacing w:line="360" w:lineRule="auto"/>
        <w:ind w:firstLine="360"/>
        <w:jc w:val="both"/>
        <w:rPr>
          <w:lang w:val="sl-SI"/>
        </w:rPr>
      </w:pPr>
      <w:r w:rsidRPr="00651993">
        <w:rPr>
          <w:lang w:val="sl-SI"/>
        </w:rPr>
        <w:t xml:space="preserve">Na podlagi </w:t>
      </w:r>
      <w:r w:rsidR="00430409" w:rsidRPr="00651993">
        <w:rPr>
          <w:lang w:val="sl-SI"/>
        </w:rPr>
        <w:t xml:space="preserve">metapodatkov, ki so na voljo v korpusu </w:t>
      </w:r>
      <w:r w:rsidR="00B56FDE" w:rsidRPr="00651993">
        <w:rPr>
          <w:lang w:val="sl-SI"/>
        </w:rPr>
        <w:t>(</w:t>
      </w:r>
      <w:r w:rsidR="00656E7E" w:rsidRPr="00651993">
        <w:rPr>
          <w:lang w:val="sl-SI"/>
        </w:rPr>
        <w:t>gl</w:t>
      </w:r>
      <w:r w:rsidR="0002582D" w:rsidRPr="00651993">
        <w:rPr>
          <w:lang w:val="sl-SI"/>
        </w:rPr>
        <w:t>.</w:t>
      </w:r>
      <w:r w:rsidR="00430409" w:rsidRPr="00651993">
        <w:rPr>
          <w:lang w:val="sl-SI"/>
        </w:rPr>
        <w:t xml:space="preserve"> Sliko </w:t>
      </w:r>
      <w:r w:rsidR="00B56FDE" w:rsidRPr="00651993">
        <w:rPr>
          <w:lang w:val="sl-SI"/>
        </w:rPr>
        <w:t>3</w:t>
      </w:r>
      <w:r w:rsidR="00B85198" w:rsidRPr="00651993">
        <w:rPr>
          <w:lang w:val="sl-SI"/>
        </w:rPr>
        <w:t>b</w:t>
      </w:r>
      <w:r w:rsidR="00EB05AD" w:rsidRPr="00651993">
        <w:rPr>
          <w:lang w:val="sl-SI"/>
        </w:rPr>
        <w:t>)</w:t>
      </w:r>
      <w:r w:rsidRPr="00651993">
        <w:rPr>
          <w:lang w:val="sl-SI"/>
        </w:rPr>
        <w:t xml:space="preserve">, </w:t>
      </w:r>
      <w:r w:rsidR="00430409" w:rsidRPr="00651993">
        <w:rPr>
          <w:lang w:val="sl-SI"/>
        </w:rPr>
        <w:t>korpus razdeli</w:t>
      </w:r>
      <w:r w:rsidR="00FF4EF2" w:rsidRPr="00651993">
        <w:rPr>
          <w:lang w:val="sl-SI"/>
        </w:rPr>
        <w:t>mo</w:t>
      </w:r>
      <w:r w:rsidR="000564D2" w:rsidRPr="00651993">
        <w:rPr>
          <w:lang w:val="sl-SI"/>
        </w:rPr>
        <w:t xml:space="preserve"> </w:t>
      </w:r>
      <w:r w:rsidR="00430409" w:rsidRPr="00651993">
        <w:rPr>
          <w:lang w:val="sl-SI"/>
        </w:rPr>
        <w:t xml:space="preserve">na </w:t>
      </w:r>
      <w:r w:rsidR="00C445AE" w:rsidRPr="00651993">
        <w:rPr>
          <w:lang w:val="sl-SI"/>
        </w:rPr>
        <w:t xml:space="preserve">več </w:t>
      </w:r>
      <w:r w:rsidR="00430409" w:rsidRPr="00651993">
        <w:rPr>
          <w:lang w:val="sl-SI"/>
        </w:rPr>
        <w:t>del</w:t>
      </w:r>
      <w:r w:rsidR="00C445AE" w:rsidRPr="00651993">
        <w:rPr>
          <w:lang w:val="sl-SI"/>
        </w:rPr>
        <w:t>ov</w:t>
      </w:r>
      <w:r w:rsidR="007C53BB" w:rsidRPr="00651993">
        <w:rPr>
          <w:lang w:val="sl-SI"/>
        </w:rPr>
        <w:t xml:space="preserve">, </w:t>
      </w:r>
      <w:r w:rsidR="00FF4EF2" w:rsidRPr="00651993">
        <w:rPr>
          <w:lang w:val="sl-SI"/>
        </w:rPr>
        <w:t>t.</w:t>
      </w:r>
      <w:r w:rsidR="002471C0" w:rsidRPr="00651993">
        <w:rPr>
          <w:lang w:val="sl-SI"/>
        </w:rPr>
        <w:t> </w:t>
      </w:r>
      <w:r w:rsidR="00FF4EF2" w:rsidRPr="00651993">
        <w:rPr>
          <w:lang w:val="sl-SI"/>
        </w:rPr>
        <w:t>i.</w:t>
      </w:r>
      <w:r w:rsidR="00430409" w:rsidRPr="00651993">
        <w:rPr>
          <w:lang w:val="sl-SI"/>
        </w:rPr>
        <w:t xml:space="preserve"> podkorpus</w:t>
      </w:r>
      <w:r w:rsidR="00FF4EF2" w:rsidRPr="00651993">
        <w:rPr>
          <w:lang w:val="sl-SI"/>
        </w:rPr>
        <w:t>e</w:t>
      </w:r>
      <w:r w:rsidR="007C53BB" w:rsidRPr="00651993">
        <w:rPr>
          <w:lang w:val="sl-SI"/>
        </w:rPr>
        <w:t xml:space="preserve">, </w:t>
      </w:r>
      <w:r w:rsidR="00C445AE" w:rsidRPr="00651993">
        <w:rPr>
          <w:lang w:val="sl-SI"/>
        </w:rPr>
        <w:t xml:space="preserve">in sicer </w:t>
      </w:r>
      <w:r w:rsidR="00430409" w:rsidRPr="00651993">
        <w:rPr>
          <w:lang w:val="sl-SI"/>
        </w:rPr>
        <w:t>glede na naslednja merila</w:t>
      </w:r>
      <w:r w:rsidR="00686686" w:rsidRPr="00651993">
        <w:rPr>
          <w:lang w:val="sl-SI"/>
        </w:rPr>
        <w:t>:</w:t>
      </w:r>
    </w:p>
    <w:p w14:paraId="756E120C" w14:textId="43B98ADC" w:rsidR="00686686" w:rsidRPr="00651993" w:rsidRDefault="00430409" w:rsidP="001E5E0F">
      <w:pPr>
        <w:pStyle w:val="Odstavekseznama"/>
        <w:numPr>
          <w:ilvl w:val="0"/>
          <w:numId w:val="28"/>
        </w:numPr>
        <w:spacing w:line="360" w:lineRule="auto"/>
        <w:jc w:val="both"/>
        <w:rPr>
          <w:lang w:val="sl-SI"/>
        </w:rPr>
      </w:pPr>
      <w:r w:rsidRPr="00651993">
        <w:rPr>
          <w:b/>
          <w:lang w:val="sl-SI"/>
        </w:rPr>
        <w:t>Spol</w:t>
      </w:r>
      <w:r w:rsidR="004857EF" w:rsidRPr="00651993">
        <w:rPr>
          <w:b/>
          <w:lang w:val="sl-SI"/>
        </w:rPr>
        <w:t>.</w:t>
      </w:r>
      <w:r w:rsidR="00686686" w:rsidRPr="00651993">
        <w:rPr>
          <w:lang w:val="sl-SI"/>
        </w:rPr>
        <w:t xml:space="preserve"> </w:t>
      </w:r>
      <w:r w:rsidR="00987EDE" w:rsidRPr="00651993">
        <w:rPr>
          <w:lang w:val="sl-SI"/>
        </w:rPr>
        <w:t>Govorke in govorci so</w:t>
      </w:r>
      <w:r w:rsidRPr="00651993">
        <w:rPr>
          <w:lang w:val="sl-SI"/>
        </w:rPr>
        <w:t xml:space="preserve"> v korpusu označen</w:t>
      </w:r>
      <w:r w:rsidR="00987EDE" w:rsidRPr="00651993">
        <w:rPr>
          <w:lang w:val="sl-SI"/>
        </w:rPr>
        <w:t>i</w:t>
      </w:r>
      <w:r w:rsidRPr="00651993">
        <w:rPr>
          <w:lang w:val="sl-SI"/>
        </w:rPr>
        <w:t xml:space="preserve"> z eno od naslednjih kategorij v skladu s podatki iz uradnih </w:t>
      </w:r>
      <w:r w:rsidR="0094344C" w:rsidRPr="00651993">
        <w:rPr>
          <w:lang w:val="sl-SI"/>
        </w:rPr>
        <w:t xml:space="preserve">sejnih zapisov </w:t>
      </w:r>
      <w:r w:rsidRPr="00651993">
        <w:rPr>
          <w:lang w:val="sl-SI"/>
        </w:rPr>
        <w:t>državnega zbora</w:t>
      </w:r>
      <w:r w:rsidR="00686686" w:rsidRPr="00651993">
        <w:rPr>
          <w:i/>
          <w:lang w:val="sl-SI"/>
        </w:rPr>
        <w:t xml:space="preserve">: </w:t>
      </w:r>
      <w:r w:rsidRPr="00651993">
        <w:rPr>
          <w:lang w:val="sl-SI"/>
        </w:rPr>
        <w:t>moški</w:t>
      </w:r>
      <w:r w:rsidR="00686686" w:rsidRPr="00651993">
        <w:rPr>
          <w:lang w:val="sl-SI"/>
        </w:rPr>
        <w:t xml:space="preserve">, </w:t>
      </w:r>
      <w:r w:rsidRPr="00651993">
        <w:rPr>
          <w:lang w:val="sl-SI"/>
        </w:rPr>
        <w:t>ženska</w:t>
      </w:r>
      <w:r w:rsidR="00686686" w:rsidRPr="00651993">
        <w:rPr>
          <w:lang w:val="sl-SI"/>
        </w:rPr>
        <w:t xml:space="preserve"> </w:t>
      </w:r>
      <w:r w:rsidRPr="00651993">
        <w:rPr>
          <w:lang w:val="sl-SI"/>
        </w:rPr>
        <w:t>ali</w:t>
      </w:r>
      <w:r w:rsidR="00686686" w:rsidRPr="00651993">
        <w:rPr>
          <w:lang w:val="sl-SI"/>
        </w:rPr>
        <w:t xml:space="preserve"> </w:t>
      </w:r>
      <w:r w:rsidR="00241BAF" w:rsidRPr="00651993">
        <w:rPr>
          <w:lang w:val="sl-SI"/>
        </w:rPr>
        <w:t xml:space="preserve">ni podatka </w:t>
      </w:r>
      <w:r w:rsidR="005A1892" w:rsidRPr="00651993">
        <w:rPr>
          <w:lang w:val="sl-SI"/>
        </w:rPr>
        <w:t>(</w:t>
      </w:r>
      <w:r w:rsidR="00DC2326" w:rsidRPr="00651993">
        <w:rPr>
          <w:lang w:val="sl-SI"/>
        </w:rPr>
        <w:t>v primerih, ko so zapisi metapodatkov nepopolni</w:t>
      </w:r>
      <w:r w:rsidR="005A1892" w:rsidRPr="00651993">
        <w:rPr>
          <w:lang w:val="sl-SI"/>
        </w:rPr>
        <w:t>)</w:t>
      </w:r>
      <w:r w:rsidR="00686686" w:rsidRPr="00651993">
        <w:rPr>
          <w:lang w:val="sl-SI"/>
        </w:rPr>
        <w:t>.</w:t>
      </w:r>
      <w:r w:rsidR="005A1892" w:rsidRPr="00651993">
        <w:rPr>
          <w:lang w:val="sl-SI"/>
        </w:rPr>
        <w:t xml:space="preserve"> </w:t>
      </w:r>
      <w:r w:rsidR="00DC2326" w:rsidRPr="00651993">
        <w:rPr>
          <w:lang w:val="sl-SI"/>
        </w:rPr>
        <w:t xml:space="preserve">V tem </w:t>
      </w:r>
      <w:r w:rsidR="0094344C" w:rsidRPr="00651993">
        <w:rPr>
          <w:lang w:val="sl-SI"/>
        </w:rPr>
        <w:t>gradivu</w:t>
      </w:r>
      <w:r w:rsidR="00DC2326" w:rsidRPr="00651993">
        <w:rPr>
          <w:lang w:val="sl-SI"/>
        </w:rPr>
        <w:t xml:space="preserve"> </w:t>
      </w:r>
      <w:r w:rsidR="0094344C" w:rsidRPr="00651993">
        <w:rPr>
          <w:lang w:val="sl-SI"/>
        </w:rPr>
        <w:t>uporabljamo</w:t>
      </w:r>
      <w:r w:rsidR="00DC2326" w:rsidRPr="00651993">
        <w:rPr>
          <w:lang w:val="sl-SI"/>
        </w:rPr>
        <w:t xml:space="preserve"> le prvi dve kategoriji</w:t>
      </w:r>
      <w:r w:rsidR="00987EDE" w:rsidRPr="00651993">
        <w:rPr>
          <w:lang w:val="sl-SI"/>
        </w:rPr>
        <w:t xml:space="preserve"> (moški, ženska)</w:t>
      </w:r>
      <w:r w:rsidR="00DC2326" w:rsidRPr="00651993">
        <w:rPr>
          <w:lang w:val="sl-SI"/>
        </w:rPr>
        <w:t xml:space="preserve">, </w:t>
      </w:r>
      <w:r w:rsidR="00987EDE" w:rsidRPr="00651993">
        <w:rPr>
          <w:lang w:val="sl-SI"/>
        </w:rPr>
        <w:t>medtem ko tistih, za katere ni podatka o spolu, v analizo ne vključujemo.</w:t>
      </w:r>
    </w:p>
    <w:p w14:paraId="3F675BDC" w14:textId="76C91F12" w:rsidR="00213AF8" w:rsidRPr="00651993" w:rsidRDefault="00DC2326" w:rsidP="001E5E0F">
      <w:pPr>
        <w:pStyle w:val="Odstavekseznama"/>
        <w:numPr>
          <w:ilvl w:val="0"/>
          <w:numId w:val="28"/>
        </w:numPr>
        <w:spacing w:line="360" w:lineRule="auto"/>
        <w:jc w:val="both"/>
        <w:rPr>
          <w:lang w:val="sl-SI"/>
        </w:rPr>
      </w:pPr>
      <w:r w:rsidRPr="00651993">
        <w:rPr>
          <w:b/>
          <w:lang w:val="sl-SI"/>
        </w:rPr>
        <w:t>Vloga</w:t>
      </w:r>
      <w:r w:rsidR="00213AF8" w:rsidRPr="00651993">
        <w:rPr>
          <w:b/>
          <w:lang w:val="sl-SI"/>
        </w:rPr>
        <w:t xml:space="preserve">. </w:t>
      </w:r>
      <w:r w:rsidR="00987EDE" w:rsidRPr="00651993">
        <w:rPr>
          <w:lang w:val="sl-SI"/>
        </w:rPr>
        <w:t>Govorkam in govorcem je</w:t>
      </w:r>
      <w:r w:rsidR="0094344C" w:rsidRPr="00651993">
        <w:rPr>
          <w:lang w:val="sl-SI"/>
        </w:rPr>
        <w:t xml:space="preserve"> </w:t>
      </w:r>
      <w:r w:rsidRPr="00651993">
        <w:rPr>
          <w:lang w:val="sl-SI"/>
        </w:rPr>
        <w:t xml:space="preserve">v korpusu </w:t>
      </w:r>
      <w:r w:rsidR="00987EDE" w:rsidRPr="00651993">
        <w:rPr>
          <w:lang w:val="sl-SI"/>
        </w:rPr>
        <w:t>pripisana ena</w:t>
      </w:r>
      <w:r w:rsidRPr="00651993">
        <w:rPr>
          <w:lang w:val="sl-SI"/>
        </w:rPr>
        <w:t xml:space="preserve"> od dveh vlog</w:t>
      </w:r>
      <w:r w:rsidR="0094344C" w:rsidRPr="00651993">
        <w:rPr>
          <w:lang w:val="sl-SI"/>
        </w:rPr>
        <w:t xml:space="preserve">, in sicer </w:t>
      </w:r>
      <w:r w:rsidR="003B0BFC" w:rsidRPr="00651993">
        <w:rPr>
          <w:i/>
          <w:lang w:val="sl-SI"/>
        </w:rPr>
        <w:t>član parlamenta</w:t>
      </w:r>
      <w:r w:rsidR="00213AF8" w:rsidRPr="00651993">
        <w:rPr>
          <w:i/>
          <w:lang w:val="sl-SI"/>
        </w:rPr>
        <w:t xml:space="preserve"> </w:t>
      </w:r>
      <w:r w:rsidR="00987EDE" w:rsidRPr="00651993">
        <w:rPr>
          <w:lang w:val="sl-SI"/>
        </w:rPr>
        <w:t>oziroma</w:t>
      </w:r>
      <w:r w:rsidR="0094344C" w:rsidRPr="00651993">
        <w:rPr>
          <w:lang w:val="sl-SI"/>
        </w:rPr>
        <w:t xml:space="preserve"> </w:t>
      </w:r>
      <w:r w:rsidR="00E3129C" w:rsidRPr="00651993">
        <w:rPr>
          <w:i/>
          <w:lang w:val="sl-SI"/>
        </w:rPr>
        <w:t xml:space="preserve">zunanji </w:t>
      </w:r>
      <w:r w:rsidR="003B0BFC" w:rsidRPr="00651993">
        <w:rPr>
          <w:i/>
          <w:lang w:val="sl-SI"/>
        </w:rPr>
        <w:t>govornik</w:t>
      </w:r>
      <w:r w:rsidR="00987EDE" w:rsidRPr="00651993">
        <w:rPr>
          <w:rStyle w:val="Sprotnaopomba-sklic"/>
          <w:iCs/>
          <w:lang w:val="sl-SI"/>
        </w:rPr>
        <w:footnoteReference w:id="80"/>
      </w:r>
      <w:r w:rsidR="00A8203B">
        <w:rPr>
          <w:i/>
          <w:lang w:val="sl-SI"/>
        </w:rPr>
        <w:t xml:space="preserve"> </w:t>
      </w:r>
      <w:r w:rsidR="00987EDE" w:rsidRPr="00651993">
        <w:rPr>
          <w:iCs/>
          <w:lang w:val="sl-SI"/>
        </w:rPr>
        <w:t>(</w:t>
      </w:r>
      <w:r w:rsidR="00727946" w:rsidRPr="00651993">
        <w:rPr>
          <w:iCs/>
          <w:lang w:val="sl-SI"/>
        </w:rPr>
        <w:t>ta vloga</w:t>
      </w:r>
      <w:r w:rsidR="00987EDE" w:rsidRPr="00651993">
        <w:rPr>
          <w:iCs/>
          <w:lang w:val="sl-SI"/>
        </w:rPr>
        <w:t xml:space="preserve"> označuje povabljene govorke in govorce, ki niso </w:t>
      </w:r>
      <w:r w:rsidR="00727946" w:rsidRPr="00651993">
        <w:rPr>
          <w:iCs/>
          <w:lang w:val="sl-SI"/>
        </w:rPr>
        <w:t>del parlamenta (</w:t>
      </w:r>
      <w:r w:rsidR="0094344C" w:rsidRPr="00651993">
        <w:rPr>
          <w:lang w:val="sl-SI"/>
        </w:rPr>
        <w:t xml:space="preserve">npr. </w:t>
      </w:r>
      <w:r w:rsidR="00727946" w:rsidRPr="00651993">
        <w:rPr>
          <w:lang w:val="sl-SI"/>
        </w:rPr>
        <w:t>članice</w:t>
      </w:r>
      <w:r w:rsidR="00184DA5" w:rsidRPr="00651993">
        <w:rPr>
          <w:lang w:val="sl-SI"/>
        </w:rPr>
        <w:t xml:space="preserve"> in </w:t>
      </w:r>
      <w:r w:rsidRPr="00651993">
        <w:rPr>
          <w:lang w:val="sl-SI"/>
        </w:rPr>
        <w:t xml:space="preserve">člani vlade, </w:t>
      </w:r>
      <w:r w:rsidR="00727946" w:rsidRPr="00651993">
        <w:rPr>
          <w:lang w:val="sl-SI"/>
        </w:rPr>
        <w:t>predstavnice</w:t>
      </w:r>
      <w:r w:rsidR="00184DA5" w:rsidRPr="00651993">
        <w:rPr>
          <w:lang w:val="sl-SI"/>
        </w:rPr>
        <w:t xml:space="preserve"> in </w:t>
      </w:r>
      <w:r w:rsidRPr="00651993">
        <w:rPr>
          <w:lang w:val="sl-SI"/>
        </w:rPr>
        <w:t>predstavniki ministrstev</w:t>
      </w:r>
      <w:r w:rsidR="0094344C" w:rsidRPr="00651993">
        <w:rPr>
          <w:lang w:val="sl-SI"/>
        </w:rPr>
        <w:t xml:space="preserve"> ali</w:t>
      </w:r>
      <w:r w:rsidRPr="00651993">
        <w:rPr>
          <w:lang w:val="sl-SI"/>
        </w:rPr>
        <w:t xml:space="preserve"> nevladnih organizacij</w:t>
      </w:r>
      <w:r w:rsidR="00727946" w:rsidRPr="00651993">
        <w:rPr>
          <w:lang w:val="sl-SI"/>
        </w:rPr>
        <w:t>)</w:t>
      </w:r>
      <w:r w:rsidR="002C1325" w:rsidRPr="00651993">
        <w:rPr>
          <w:lang w:val="sl-SI"/>
        </w:rPr>
        <w:t>.</w:t>
      </w:r>
      <w:r w:rsidR="00C41462" w:rsidRPr="00651993">
        <w:rPr>
          <w:lang w:val="sl-SI"/>
        </w:rPr>
        <w:t xml:space="preserve"> </w:t>
      </w:r>
      <w:r w:rsidRPr="00651993">
        <w:rPr>
          <w:lang w:val="sl-SI"/>
        </w:rPr>
        <w:t xml:space="preserve">V tem </w:t>
      </w:r>
      <w:r w:rsidR="0094344C" w:rsidRPr="00651993">
        <w:rPr>
          <w:lang w:val="sl-SI"/>
        </w:rPr>
        <w:t>gradivu upoštevamo le</w:t>
      </w:r>
      <w:r w:rsidR="009D6177" w:rsidRPr="00651993">
        <w:rPr>
          <w:lang w:val="sl-SI"/>
        </w:rPr>
        <w:t xml:space="preserve"> </w:t>
      </w:r>
      <w:r w:rsidR="00727946" w:rsidRPr="00651993">
        <w:rPr>
          <w:lang w:val="sl-SI"/>
        </w:rPr>
        <w:t xml:space="preserve">govorce in govorke z oznako </w:t>
      </w:r>
      <w:r w:rsidR="003B0BFC" w:rsidRPr="00651993">
        <w:rPr>
          <w:i/>
          <w:lang w:val="sl-SI"/>
        </w:rPr>
        <w:t>član parlamenta</w:t>
      </w:r>
      <w:r w:rsidR="009D6177" w:rsidRPr="00651993">
        <w:rPr>
          <w:lang w:val="sl-SI"/>
        </w:rPr>
        <w:t xml:space="preserve">, ker se želimo osredotočiti na prispevke izvoljenih </w:t>
      </w:r>
      <w:r w:rsidR="00727946" w:rsidRPr="00651993">
        <w:rPr>
          <w:lang w:val="sl-SI"/>
        </w:rPr>
        <w:t xml:space="preserve">predstavnic in </w:t>
      </w:r>
      <w:r w:rsidR="009D6177" w:rsidRPr="00651993">
        <w:rPr>
          <w:lang w:val="sl-SI"/>
        </w:rPr>
        <w:t xml:space="preserve">predstavnikov </w:t>
      </w:r>
      <w:r w:rsidR="00727946" w:rsidRPr="00651993">
        <w:rPr>
          <w:lang w:val="sl-SI"/>
        </w:rPr>
        <w:t>državljanov Slovenije.</w:t>
      </w:r>
    </w:p>
    <w:p w14:paraId="4967DA75" w14:textId="6871E0DD" w:rsidR="003800B8" w:rsidRPr="00651993" w:rsidRDefault="006C3D03" w:rsidP="001E5E0F">
      <w:pPr>
        <w:pStyle w:val="Odstavekseznama"/>
        <w:numPr>
          <w:ilvl w:val="0"/>
          <w:numId w:val="28"/>
        </w:numPr>
        <w:spacing w:line="360" w:lineRule="auto"/>
        <w:jc w:val="both"/>
        <w:rPr>
          <w:lang w:val="sl-SI"/>
        </w:rPr>
      </w:pPr>
      <w:r w:rsidRPr="00651993">
        <w:rPr>
          <w:b/>
          <w:lang w:val="sl-SI"/>
        </w:rPr>
        <w:t>Tip</w:t>
      </w:r>
      <w:r w:rsidR="003800B8" w:rsidRPr="00651993">
        <w:rPr>
          <w:b/>
          <w:lang w:val="sl-SI"/>
        </w:rPr>
        <w:t>.</w:t>
      </w:r>
      <w:r w:rsidR="003800B8" w:rsidRPr="00651993">
        <w:rPr>
          <w:lang w:val="sl-SI"/>
        </w:rPr>
        <w:t xml:space="preserve"> </w:t>
      </w:r>
      <w:r w:rsidR="0058552D" w:rsidRPr="00651993">
        <w:rPr>
          <w:lang w:val="sl-SI"/>
        </w:rPr>
        <w:t xml:space="preserve">Poleg vloge </w:t>
      </w:r>
      <w:r w:rsidR="00727946" w:rsidRPr="00651993">
        <w:rPr>
          <w:lang w:val="sl-SI"/>
        </w:rPr>
        <w:t>je govorka</w:t>
      </w:r>
      <w:r w:rsidR="00184DA5" w:rsidRPr="00651993">
        <w:rPr>
          <w:lang w:val="sl-SI"/>
        </w:rPr>
        <w:t>m</w:t>
      </w:r>
      <w:r w:rsidR="00727946" w:rsidRPr="00651993">
        <w:rPr>
          <w:lang w:val="sl-SI"/>
        </w:rPr>
        <w:t xml:space="preserve"> in govorcem</w:t>
      </w:r>
      <w:r w:rsidR="0058552D" w:rsidRPr="00651993">
        <w:rPr>
          <w:lang w:val="sl-SI"/>
        </w:rPr>
        <w:t xml:space="preserve"> v korpusu </w:t>
      </w:r>
      <w:r w:rsidR="00727946" w:rsidRPr="00651993">
        <w:rPr>
          <w:lang w:val="sl-SI"/>
        </w:rPr>
        <w:t>pripisan</w:t>
      </w:r>
      <w:r w:rsidR="00184DA5" w:rsidRPr="00651993">
        <w:rPr>
          <w:lang w:val="sl-SI"/>
        </w:rPr>
        <w:t xml:space="preserve"> tudi njihov tip, ki</w:t>
      </w:r>
      <w:r w:rsidR="00727946" w:rsidRPr="00651993">
        <w:rPr>
          <w:lang w:val="sl-SI"/>
        </w:rPr>
        <w:t xml:space="preserve"> </w:t>
      </w:r>
      <w:r w:rsidR="00184DA5" w:rsidRPr="00651993">
        <w:rPr>
          <w:lang w:val="sl-SI"/>
        </w:rPr>
        <w:t>ima eno od naslednjih dveh vrednosti</w:t>
      </w:r>
      <w:r w:rsidR="0094344C" w:rsidRPr="00651993">
        <w:rPr>
          <w:lang w:val="sl-SI"/>
        </w:rPr>
        <w:t>:</w:t>
      </w:r>
      <w:r w:rsidR="003800B8" w:rsidRPr="00651993">
        <w:rPr>
          <w:i/>
          <w:lang w:val="sl-SI"/>
        </w:rPr>
        <w:t xml:space="preserve"> </w:t>
      </w:r>
      <w:r w:rsidR="003B0BFC" w:rsidRPr="00651993">
        <w:rPr>
          <w:i/>
          <w:lang w:val="sl-SI"/>
        </w:rPr>
        <w:t>redni</w:t>
      </w:r>
      <w:r w:rsidR="00E3129C" w:rsidRPr="00651993">
        <w:rPr>
          <w:i/>
          <w:lang w:val="sl-SI"/>
        </w:rPr>
        <w:t xml:space="preserve"> govor</w:t>
      </w:r>
      <w:r w:rsidR="003B0BFC" w:rsidRPr="00651993">
        <w:rPr>
          <w:i/>
          <w:lang w:val="sl-SI"/>
        </w:rPr>
        <w:t>nik</w:t>
      </w:r>
      <w:r w:rsidR="00184DA5" w:rsidRPr="00651993">
        <w:rPr>
          <w:i/>
          <w:lang w:val="sl-SI"/>
        </w:rPr>
        <w:t xml:space="preserve"> </w:t>
      </w:r>
      <w:r w:rsidR="00184DA5" w:rsidRPr="00651993">
        <w:rPr>
          <w:iCs/>
          <w:lang w:val="sl-SI"/>
        </w:rPr>
        <w:t>ali</w:t>
      </w:r>
      <w:r w:rsidR="00184DA5" w:rsidRPr="00651993">
        <w:rPr>
          <w:i/>
          <w:lang w:val="sl-SI"/>
        </w:rPr>
        <w:t xml:space="preserve"> predsedujoči. </w:t>
      </w:r>
      <w:r w:rsidR="00184DA5" w:rsidRPr="00651993">
        <w:rPr>
          <w:lang w:val="sl-SI"/>
        </w:rPr>
        <w:t>Prva kategorija</w:t>
      </w:r>
      <w:r w:rsidR="00727946" w:rsidRPr="00651993">
        <w:rPr>
          <w:lang w:val="sl-SI"/>
        </w:rPr>
        <w:t xml:space="preserve"> </w:t>
      </w:r>
      <w:r w:rsidR="001A4FFD" w:rsidRPr="00651993">
        <w:rPr>
          <w:lang w:val="sl-SI"/>
        </w:rPr>
        <w:t>označuje</w:t>
      </w:r>
      <w:r w:rsidR="00184DA5" w:rsidRPr="00651993">
        <w:rPr>
          <w:lang w:val="sl-SI"/>
        </w:rPr>
        <w:t xml:space="preserve"> </w:t>
      </w:r>
      <w:r w:rsidR="00727946" w:rsidRPr="00651993">
        <w:rPr>
          <w:lang w:val="sl-SI"/>
        </w:rPr>
        <w:t xml:space="preserve">govorke in </w:t>
      </w:r>
      <w:r w:rsidR="0058552D" w:rsidRPr="00651993">
        <w:rPr>
          <w:lang w:val="sl-SI"/>
        </w:rPr>
        <w:t>govorc</w:t>
      </w:r>
      <w:r w:rsidR="00727946" w:rsidRPr="00651993">
        <w:rPr>
          <w:lang w:val="sl-SI"/>
        </w:rPr>
        <w:t>e</w:t>
      </w:r>
      <w:r w:rsidR="0058552D" w:rsidRPr="00651993">
        <w:rPr>
          <w:lang w:val="sl-SI"/>
        </w:rPr>
        <w:t xml:space="preserve"> v parlamentu, ki </w:t>
      </w:r>
      <w:r w:rsidR="00727946" w:rsidRPr="00651993">
        <w:rPr>
          <w:lang w:val="sl-SI"/>
        </w:rPr>
        <w:t>so</w:t>
      </w:r>
      <w:r w:rsidR="0058552D" w:rsidRPr="00651993">
        <w:rPr>
          <w:lang w:val="sl-SI"/>
        </w:rPr>
        <w:t xml:space="preserve"> </w:t>
      </w:r>
      <w:r w:rsidR="0094344C" w:rsidRPr="00651993">
        <w:rPr>
          <w:lang w:val="sl-SI"/>
        </w:rPr>
        <w:t xml:space="preserve">v skladu s </w:t>
      </w:r>
      <w:r w:rsidR="00727946" w:rsidRPr="00651993">
        <w:rPr>
          <w:lang w:val="sl-SI"/>
        </w:rPr>
        <w:t>poslovnikom izrecno dobili besedo.</w:t>
      </w:r>
      <w:r w:rsidR="003800B8" w:rsidRPr="00651993">
        <w:rPr>
          <w:lang w:val="sl-SI"/>
        </w:rPr>
        <w:t xml:space="preserve"> </w:t>
      </w:r>
      <w:r w:rsidR="0058552D" w:rsidRPr="00651993">
        <w:rPr>
          <w:lang w:val="sl-SI"/>
        </w:rPr>
        <w:t xml:space="preserve">V </w:t>
      </w:r>
      <w:r w:rsidR="00424BBD" w:rsidRPr="00651993">
        <w:rPr>
          <w:lang w:val="sl-SI"/>
        </w:rPr>
        <w:t>naši analizi</w:t>
      </w:r>
      <w:r w:rsidR="0058552D" w:rsidRPr="00651993">
        <w:rPr>
          <w:lang w:val="sl-SI"/>
        </w:rPr>
        <w:t xml:space="preserve"> upo</w:t>
      </w:r>
      <w:r w:rsidR="0094344C" w:rsidRPr="00651993">
        <w:rPr>
          <w:lang w:val="sl-SI"/>
        </w:rPr>
        <w:t>števamo le</w:t>
      </w:r>
      <w:r w:rsidR="0058552D" w:rsidRPr="00651993">
        <w:rPr>
          <w:lang w:val="sl-SI"/>
        </w:rPr>
        <w:t xml:space="preserve"> </w:t>
      </w:r>
      <w:r w:rsidR="001A4FFD" w:rsidRPr="00651993">
        <w:rPr>
          <w:lang w:val="sl-SI"/>
        </w:rPr>
        <w:t>t</w:t>
      </w:r>
      <w:r w:rsidR="00A8203B">
        <w:rPr>
          <w:lang w:val="sl-SI"/>
        </w:rPr>
        <w:t>o kategorijo</w:t>
      </w:r>
      <w:r w:rsidR="003800B8" w:rsidRPr="00651993">
        <w:rPr>
          <w:lang w:val="sl-SI"/>
        </w:rPr>
        <w:t xml:space="preserve">. </w:t>
      </w:r>
      <w:r w:rsidR="002B03D6" w:rsidRPr="00651993">
        <w:rPr>
          <w:lang w:val="sl-SI"/>
        </w:rPr>
        <w:t xml:space="preserve">Tiste z oznako </w:t>
      </w:r>
      <w:r w:rsidR="002B03D6" w:rsidRPr="00651993">
        <w:rPr>
          <w:i/>
          <w:lang w:val="sl-SI"/>
        </w:rPr>
        <w:t>predsedujoči</w:t>
      </w:r>
      <w:r w:rsidR="0094344C" w:rsidRPr="00651993">
        <w:rPr>
          <w:lang w:val="sl-SI"/>
        </w:rPr>
        <w:t xml:space="preserve"> </w:t>
      </w:r>
      <w:r w:rsidR="0058552D" w:rsidRPr="00651993">
        <w:rPr>
          <w:lang w:val="sl-SI"/>
        </w:rPr>
        <w:t xml:space="preserve">smo namerno izključili, </w:t>
      </w:r>
      <w:r w:rsidR="0094344C" w:rsidRPr="00651993">
        <w:rPr>
          <w:lang w:val="sl-SI"/>
        </w:rPr>
        <w:t xml:space="preserve">saj </w:t>
      </w:r>
      <w:r w:rsidR="001A4FFD" w:rsidRPr="00651993">
        <w:rPr>
          <w:lang w:val="sl-SI"/>
        </w:rPr>
        <w:t>je v</w:t>
      </w:r>
      <w:r w:rsidR="0058552D" w:rsidRPr="00651993">
        <w:rPr>
          <w:lang w:val="sl-SI"/>
        </w:rPr>
        <w:t xml:space="preserve">ečina njihovih </w:t>
      </w:r>
      <w:r w:rsidR="003B0BFC" w:rsidRPr="00651993">
        <w:rPr>
          <w:lang w:val="sl-SI"/>
        </w:rPr>
        <w:t>izjav</w:t>
      </w:r>
      <w:r w:rsidR="0058552D" w:rsidRPr="00651993">
        <w:rPr>
          <w:lang w:val="sl-SI"/>
        </w:rPr>
        <w:t xml:space="preserve"> </w:t>
      </w:r>
      <w:r w:rsidR="0094344C" w:rsidRPr="00651993">
        <w:rPr>
          <w:lang w:val="sl-SI"/>
        </w:rPr>
        <w:t xml:space="preserve">namreč </w:t>
      </w:r>
      <w:r w:rsidR="0058552D" w:rsidRPr="00651993">
        <w:rPr>
          <w:lang w:val="sl-SI"/>
        </w:rPr>
        <w:t xml:space="preserve">pogojena s </w:t>
      </w:r>
      <w:r w:rsidR="0094344C" w:rsidRPr="00651993">
        <w:rPr>
          <w:lang w:val="sl-SI"/>
        </w:rPr>
        <w:t xml:space="preserve">postopkovnimi </w:t>
      </w:r>
      <w:r w:rsidR="0058552D" w:rsidRPr="00651993">
        <w:rPr>
          <w:lang w:val="sl-SI"/>
        </w:rPr>
        <w:t xml:space="preserve">predpisi in </w:t>
      </w:r>
      <w:r w:rsidR="0094344C" w:rsidRPr="00651993">
        <w:rPr>
          <w:lang w:val="sl-SI"/>
        </w:rPr>
        <w:t>dogovori</w:t>
      </w:r>
      <w:r w:rsidR="0058552D" w:rsidRPr="00651993">
        <w:rPr>
          <w:lang w:val="sl-SI"/>
        </w:rPr>
        <w:t xml:space="preserve"> in </w:t>
      </w:r>
      <w:r w:rsidR="0094344C" w:rsidRPr="00651993">
        <w:rPr>
          <w:lang w:val="sl-SI"/>
        </w:rPr>
        <w:t>torej</w:t>
      </w:r>
      <w:r w:rsidR="0058552D" w:rsidRPr="00651993">
        <w:rPr>
          <w:lang w:val="sl-SI"/>
        </w:rPr>
        <w:t xml:space="preserve"> nanje ne vplivajo </w:t>
      </w:r>
      <w:r w:rsidR="00B1557A" w:rsidRPr="00651993">
        <w:rPr>
          <w:lang w:val="sl-SI"/>
        </w:rPr>
        <w:t>strankarska</w:t>
      </w:r>
      <w:r w:rsidR="0058552D" w:rsidRPr="00651993">
        <w:rPr>
          <w:lang w:val="sl-SI"/>
        </w:rPr>
        <w:t xml:space="preserve"> pripadnost, spol ali drugi dejavniki</w:t>
      </w:r>
      <w:r w:rsidR="0094344C" w:rsidRPr="00651993">
        <w:rPr>
          <w:lang w:val="sl-SI"/>
        </w:rPr>
        <w:t>.</w:t>
      </w:r>
    </w:p>
    <w:p w14:paraId="4A89F255" w14:textId="73CC757E" w:rsidR="00EE7FFD" w:rsidRPr="00651993" w:rsidRDefault="00184DA5" w:rsidP="001E5E0F">
      <w:pPr>
        <w:pStyle w:val="Odstavekseznama"/>
        <w:numPr>
          <w:ilvl w:val="0"/>
          <w:numId w:val="28"/>
        </w:numPr>
        <w:spacing w:line="360" w:lineRule="auto"/>
        <w:jc w:val="both"/>
        <w:rPr>
          <w:lang w:val="sl-SI"/>
        </w:rPr>
      </w:pPr>
      <w:r w:rsidRPr="00651993">
        <w:rPr>
          <w:b/>
          <w:lang w:val="sl-SI"/>
        </w:rPr>
        <w:t>M</w:t>
      </w:r>
      <w:r w:rsidR="0058552D" w:rsidRPr="00651993">
        <w:rPr>
          <w:b/>
          <w:lang w:val="sl-SI"/>
        </w:rPr>
        <w:t>andat</w:t>
      </w:r>
      <w:r w:rsidR="004857EF" w:rsidRPr="00651993">
        <w:rPr>
          <w:b/>
          <w:lang w:val="sl-SI"/>
        </w:rPr>
        <w:t>.</w:t>
      </w:r>
      <w:r w:rsidR="004857EF" w:rsidRPr="00651993">
        <w:rPr>
          <w:lang w:val="sl-SI"/>
        </w:rPr>
        <w:t xml:space="preserve"> </w:t>
      </w:r>
      <w:r w:rsidR="0058552D" w:rsidRPr="00651993">
        <w:rPr>
          <w:lang w:val="sl-SI"/>
        </w:rPr>
        <w:t xml:space="preserve">Vsak govor v korpusu je kategoriziran glede na </w:t>
      </w:r>
      <w:r w:rsidR="003B0BFC" w:rsidRPr="00651993">
        <w:rPr>
          <w:lang w:val="sl-SI"/>
        </w:rPr>
        <w:t>parlamentarno</w:t>
      </w:r>
      <w:r w:rsidR="0058552D" w:rsidRPr="00651993">
        <w:rPr>
          <w:lang w:val="sl-SI"/>
        </w:rPr>
        <w:t xml:space="preserve"> obdobje, v katerem </w:t>
      </w:r>
      <w:r w:rsidR="003B0BFC" w:rsidRPr="00651993">
        <w:rPr>
          <w:lang w:val="sl-SI"/>
        </w:rPr>
        <w:t>je bil izrečen</w:t>
      </w:r>
      <w:r w:rsidR="00635CBE" w:rsidRPr="00651993">
        <w:rPr>
          <w:lang w:val="sl-SI"/>
        </w:rPr>
        <w:t xml:space="preserve"> (</w:t>
      </w:r>
      <w:r w:rsidR="003B0BFC" w:rsidRPr="00651993">
        <w:rPr>
          <w:lang w:val="sl-SI"/>
        </w:rPr>
        <w:t>1.</w:t>
      </w:r>
      <w:r w:rsidR="00635CBE" w:rsidRPr="00651993">
        <w:rPr>
          <w:lang w:val="sl-SI"/>
        </w:rPr>
        <w:t>–</w:t>
      </w:r>
      <w:r w:rsidR="003B0BFC" w:rsidRPr="00651993">
        <w:rPr>
          <w:lang w:val="sl-SI"/>
        </w:rPr>
        <w:t xml:space="preserve">7. </w:t>
      </w:r>
      <w:r w:rsidR="00A856A6" w:rsidRPr="00651993">
        <w:rPr>
          <w:lang w:val="sl-SI"/>
        </w:rPr>
        <w:t>m</w:t>
      </w:r>
      <w:r w:rsidR="00C35ED7" w:rsidRPr="00651993">
        <w:rPr>
          <w:lang w:val="sl-SI"/>
        </w:rPr>
        <w:t>andat</w:t>
      </w:r>
      <w:r w:rsidR="00635CBE" w:rsidRPr="00651993">
        <w:rPr>
          <w:lang w:val="sl-SI"/>
        </w:rPr>
        <w:t xml:space="preserve">). </w:t>
      </w:r>
      <w:r w:rsidR="0058552D" w:rsidRPr="00651993">
        <w:rPr>
          <w:lang w:val="sl-SI"/>
        </w:rPr>
        <w:t xml:space="preserve">Ker to </w:t>
      </w:r>
      <w:r w:rsidR="00A856A6" w:rsidRPr="00651993">
        <w:rPr>
          <w:lang w:val="sl-SI"/>
        </w:rPr>
        <w:t>presega</w:t>
      </w:r>
      <w:r w:rsidR="0058552D" w:rsidRPr="00651993">
        <w:rPr>
          <w:lang w:val="sl-SI"/>
        </w:rPr>
        <w:t xml:space="preserve"> </w:t>
      </w:r>
      <w:r w:rsidR="009C0966" w:rsidRPr="00651993">
        <w:rPr>
          <w:lang w:val="sl-SI"/>
        </w:rPr>
        <w:t xml:space="preserve">meje </w:t>
      </w:r>
      <w:r w:rsidR="0058552D" w:rsidRPr="00651993">
        <w:rPr>
          <w:lang w:val="sl-SI"/>
        </w:rPr>
        <w:t xml:space="preserve">naše raziskave, smo iz analize izključili </w:t>
      </w:r>
      <w:hyperlink r:id="rId59" w:history="1">
        <w:r w:rsidR="0058552D" w:rsidRPr="001E5E0F">
          <w:rPr>
            <w:rStyle w:val="Hiperpovezava"/>
            <w:color w:val="auto"/>
            <w:u w:val="none"/>
            <w:lang w:val="sl-SI"/>
          </w:rPr>
          <w:t xml:space="preserve">obdobje </w:t>
        </w:r>
        <w:r w:rsidR="003B0BFC" w:rsidRPr="001E5E0F">
          <w:rPr>
            <w:rStyle w:val="Hiperpovezava"/>
            <w:color w:val="auto"/>
            <w:u w:val="none"/>
            <w:lang w:val="sl-SI"/>
          </w:rPr>
          <w:t>odcepitve</w:t>
        </w:r>
        <w:r w:rsidR="002C1325" w:rsidRPr="001E5E0F">
          <w:rPr>
            <w:rStyle w:val="Hiperpovezava"/>
            <w:color w:val="auto"/>
            <w:u w:val="none"/>
            <w:lang w:val="sl-SI"/>
          </w:rPr>
          <w:t xml:space="preserve"> </w:t>
        </w:r>
        <w:r w:rsidR="003B0BFC" w:rsidRPr="001E5E0F">
          <w:rPr>
            <w:rStyle w:val="Hiperpovezava"/>
            <w:color w:val="auto"/>
            <w:u w:val="none"/>
            <w:lang w:val="sl-SI"/>
          </w:rPr>
          <w:t>od</w:t>
        </w:r>
        <w:r w:rsidR="002C1325" w:rsidRPr="001E5E0F">
          <w:rPr>
            <w:rStyle w:val="Hiperpovezava"/>
            <w:color w:val="auto"/>
            <w:u w:val="none"/>
            <w:lang w:val="sl-SI"/>
          </w:rPr>
          <w:t xml:space="preserve"> </w:t>
        </w:r>
        <w:r w:rsidR="0058552D" w:rsidRPr="001E5E0F">
          <w:rPr>
            <w:rStyle w:val="Hiperpovezava"/>
            <w:color w:val="auto"/>
            <w:u w:val="none"/>
            <w:lang w:val="sl-SI"/>
          </w:rPr>
          <w:t>Jugoslavij</w:t>
        </w:r>
        <w:r w:rsidR="00087CD5" w:rsidRPr="001E5E0F">
          <w:rPr>
            <w:rStyle w:val="Hiperpovezava"/>
            <w:color w:val="auto"/>
            <w:u w:val="none"/>
            <w:lang w:val="sl-SI"/>
          </w:rPr>
          <w:t>e</w:t>
        </w:r>
      </w:hyperlink>
      <w:r w:rsidR="0058552D" w:rsidRPr="00651993">
        <w:rPr>
          <w:lang w:val="sl-SI"/>
        </w:rPr>
        <w:t>,</w:t>
      </w:r>
      <w:r w:rsidR="00CE682A" w:rsidRPr="00651993">
        <w:rPr>
          <w:rStyle w:val="Sprotnaopomba-sklic"/>
          <w:lang w:val="sl-SI"/>
        </w:rPr>
        <w:footnoteReference w:id="81"/>
      </w:r>
      <w:r w:rsidR="0058552D" w:rsidRPr="00651993">
        <w:rPr>
          <w:lang w:val="sl-SI"/>
        </w:rPr>
        <w:t xml:space="preserve"> ki je v korpusu označeno kot </w:t>
      </w:r>
      <w:r w:rsidR="009C0966" w:rsidRPr="00651993">
        <w:rPr>
          <w:lang w:val="sl-SI"/>
        </w:rPr>
        <w:t>11.</w:t>
      </w:r>
      <w:r w:rsidR="00A8203B">
        <w:rPr>
          <w:lang w:val="sl-SI"/>
        </w:rPr>
        <w:t> </w:t>
      </w:r>
      <w:r w:rsidR="009C0966" w:rsidRPr="00651993">
        <w:rPr>
          <w:lang w:val="sl-SI"/>
        </w:rPr>
        <w:t>sklic</w:t>
      </w:r>
      <w:r w:rsidR="000B7DE7" w:rsidRPr="00651993">
        <w:rPr>
          <w:lang w:val="sl-SI"/>
        </w:rPr>
        <w:t>.</w:t>
      </w:r>
    </w:p>
    <w:p w14:paraId="7EBFD47D" w14:textId="5858B619" w:rsidR="003800B8" w:rsidRPr="00651993" w:rsidRDefault="0058552D" w:rsidP="001E5E0F">
      <w:pPr>
        <w:pStyle w:val="Odstavekseznama"/>
        <w:numPr>
          <w:ilvl w:val="0"/>
          <w:numId w:val="28"/>
        </w:numPr>
        <w:spacing w:line="360" w:lineRule="auto"/>
        <w:jc w:val="both"/>
        <w:rPr>
          <w:lang w:val="sl-SI"/>
        </w:rPr>
      </w:pPr>
      <w:r w:rsidRPr="00651993">
        <w:rPr>
          <w:b/>
          <w:lang w:val="sl-SI"/>
        </w:rPr>
        <w:t>Delovni organ</w:t>
      </w:r>
      <w:r w:rsidR="003800B8" w:rsidRPr="00651993">
        <w:rPr>
          <w:b/>
          <w:lang w:val="sl-SI"/>
        </w:rPr>
        <w:t xml:space="preserve">. </w:t>
      </w:r>
      <w:r w:rsidRPr="00651993">
        <w:rPr>
          <w:lang w:val="sl-SI"/>
        </w:rPr>
        <w:t xml:space="preserve">Korpus </w:t>
      </w:r>
      <w:r w:rsidR="00FE5EDF" w:rsidRPr="00651993">
        <w:rPr>
          <w:lang w:val="sl-SI"/>
        </w:rPr>
        <w:t xml:space="preserve">siParl 2.0 </w:t>
      </w:r>
      <w:r w:rsidRPr="00651993">
        <w:rPr>
          <w:lang w:val="sl-SI"/>
        </w:rPr>
        <w:t>vsebuje govore s plenarnih zasedanj</w:t>
      </w:r>
      <w:r w:rsidR="00F5404E" w:rsidRPr="00651993">
        <w:rPr>
          <w:lang w:val="sl-SI"/>
        </w:rPr>
        <w:t>,</w:t>
      </w:r>
      <w:r w:rsidR="00FE5EDF" w:rsidRPr="00651993">
        <w:rPr>
          <w:lang w:val="sl-SI"/>
        </w:rPr>
        <w:t xml:space="preserve"> </w:t>
      </w:r>
      <w:r w:rsidR="009C0966" w:rsidRPr="00651993">
        <w:rPr>
          <w:lang w:val="sl-SI"/>
        </w:rPr>
        <w:t xml:space="preserve">z </w:t>
      </w:r>
      <w:r w:rsidRPr="00651993">
        <w:rPr>
          <w:lang w:val="sl-SI"/>
        </w:rPr>
        <w:t>zasedanj delovnih organov državnega zbora (</w:t>
      </w:r>
      <w:r w:rsidR="009C0966" w:rsidRPr="00651993">
        <w:rPr>
          <w:lang w:val="sl-SI"/>
        </w:rPr>
        <w:t>npr.</w:t>
      </w:r>
      <w:r w:rsidRPr="00651993">
        <w:rPr>
          <w:lang w:val="sl-SI"/>
        </w:rPr>
        <w:t xml:space="preserve"> Komisija za peticije, človekove pravice in </w:t>
      </w:r>
      <w:r w:rsidRPr="00651993">
        <w:rPr>
          <w:lang w:val="sl-SI"/>
        </w:rPr>
        <w:lastRenderedPageBreak/>
        <w:t>enake možnosti</w:t>
      </w:r>
      <w:r w:rsidR="00F5404E" w:rsidRPr="00651993">
        <w:rPr>
          <w:lang w:val="sl-SI"/>
        </w:rPr>
        <w:t xml:space="preserve">) </w:t>
      </w:r>
      <w:r w:rsidRPr="00651993">
        <w:rPr>
          <w:lang w:val="sl-SI"/>
        </w:rPr>
        <w:t xml:space="preserve">in </w:t>
      </w:r>
      <w:r w:rsidR="009C0966" w:rsidRPr="00651993">
        <w:rPr>
          <w:lang w:val="sl-SI"/>
        </w:rPr>
        <w:t xml:space="preserve">z </w:t>
      </w:r>
      <w:r w:rsidRPr="00651993">
        <w:rPr>
          <w:lang w:val="sl-SI"/>
        </w:rPr>
        <w:t>zasedanj Sveta predsednika Državnega zbora</w:t>
      </w:r>
      <w:r w:rsidR="00FE5EDF" w:rsidRPr="00651993">
        <w:rPr>
          <w:lang w:val="sl-SI"/>
        </w:rPr>
        <w:t>.</w:t>
      </w:r>
      <w:r w:rsidR="00FE5EDF" w:rsidRPr="00651993">
        <w:rPr>
          <w:b/>
          <w:lang w:val="sl-SI"/>
        </w:rPr>
        <w:t xml:space="preserve"> </w:t>
      </w:r>
      <w:r w:rsidR="00561151" w:rsidRPr="00651993">
        <w:rPr>
          <w:lang w:val="sl-SI"/>
        </w:rPr>
        <w:t xml:space="preserve">V tem </w:t>
      </w:r>
      <w:r w:rsidR="009C0966" w:rsidRPr="00651993">
        <w:rPr>
          <w:lang w:val="sl-SI"/>
        </w:rPr>
        <w:t>gradivu</w:t>
      </w:r>
      <w:r w:rsidR="00561151" w:rsidRPr="00651993">
        <w:rPr>
          <w:lang w:val="sl-SI"/>
        </w:rPr>
        <w:t xml:space="preserve"> analiziramo le govore s plenarnih zasedanj</w:t>
      </w:r>
      <w:r w:rsidR="00FE5EDF" w:rsidRPr="00651993">
        <w:rPr>
          <w:lang w:val="sl-SI"/>
        </w:rPr>
        <w:t>.</w:t>
      </w:r>
    </w:p>
    <w:p w14:paraId="7595055D" w14:textId="77777777" w:rsidR="00DD1622" w:rsidRPr="00651993" w:rsidRDefault="00DD1622" w:rsidP="001D7B57">
      <w:pPr>
        <w:spacing w:line="360" w:lineRule="auto"/>
        <w:ind w:left="360"/>
        <w:rPr>
          <w:lang w:val="sl-SI"/>
        </w:rPr>
      </w:pPr>
    </w:p>
    <w:p w14:paraId="19148FA2" w14:textId="0E4214DC" w:rsidR="007C53BB" w:rsidRPr="00651993" w:rsidRDefault="00DE7673" w:rsidP="001E5E0F">
      <w:pPr>
        <w:spacing w:line="360" w:lineRule="auto"/>
        <w:ind w:firstLine="360"/>
        <w:jc w:val="both"/>
        <w:rPr>
          <w:lang w:val="sl-SI"/>
        </w:rPr>
      </w:pPr>
      <w:r w:rsidRPr="00651993">
        <w:rPr>
          <w:lang w:val="sl-SI"/>
        </w:rPr>
        <w:t xml:space="preserve">Na podlagi teh meril </w:t>
      </w:r>
      <w:r w:rsidR="00FF4EF2" w:rsidRPr="00651993">
        <w:rPr>
          <w:lang w:val="sl-SI"/>
        </w:rPr>
        <w:t>izdelamo</w:t>
      </w:r>
      <w:r w:rsidRPr="00651993">
        <w:rPr>
          <w:lang w:val="sl-SI"/>
        </w:rPr>
        <w:t xml:space="preserve"> 14 podkorpusov</w:t>
      </w:r>
      <w:r w:rsidR="007C53BB" w:rsidRPr="00651993">
        <w:rPr>
          <w:lang w:val="sl-SI"/>
        </w:rPr>
        <w:t xml:space="preserve">, </w:t>
      </w:r>
      <w:r w:rsidRPr="00651993">
        <w:rPr>
          <w:lang w:val="sl-SI"/>
        </w:rPr>
        <w:t xml:space="preserve">po </w:t>
      </w:r>
      <w:r w:rsidR="009C0966" w:rsidRPr="00651993">
        <w:rPr>
          <w:lang w:val="sl-SI"/>
        </w:rPr>
        <w:t>dva</w:t>
      </w:r>
      <w:r w:rsidRPr="00651993">
        <w:rPr>
          <w:lang w:val="sl-SI"/>
        </w:rPr>
        <w:t xml:space="preserve"> za vsakega od sedmih mandatov, </w:t>
      </w:r>
      <w:r w:rsidR="009C0966" w:rsidRPr="00651993">
        <w:rPr>
          <w:lang w:val="sl-SI"/>
        </w:rPr>
        <w:t>pri čemer eden vsebuje</w:t>
      </w:r>
      <w:r w:rsidRPr="00651993">
        <w:rPr>
          <w:lang w:val="sl-SI"/>
        </w:rPr>
        <w:t xml:space="preserve"> govore poslank</w:t>
      </w:r>
      <w:r w:rsidR="009C0966" w:rsidRPr="00651993">
        <w:rPr>
          <w:lang w:val="sl-SI"/>
        </w:rPr>
        <w:t>, drugi pa govore</w:t>
      </w:r>
      <w:r w:rsidRPr="00651993">
        <w:rPr>
          <w:lang w:val="sl-SI"/>
        </w:rPr>
        <w:t xml:space="preserve"> poslancev </w:t>
      </w:r>
      <w:r w:rsidR="002B03D6" w:rsidRPr="00651993">
        <w:rPr>
          <w:lang w:val="sl-SI"/>
        </w:rPr>
        <w:t xml:space="preserve">s pripisano vlogo </w:t>
      </w:r>
      <w:r w:rsidR="002B03D6" w:rsidRPr="00651993">
        <w:rPr>
          <w:i/>
          <w:lang w:val="sl-SI"/>
        </w:rPr>
        <w:t>redni govornik</w:t>
      </w:r>
      <w:r w:rsidRPr="00651993">
        <w:rPr>
          <w:lang w:val="sl-SI"/>
        </w:rPr>
        <w:t xml:space="preserve">. Poleg teh </w:t>
      </w:r>
      <w:r w:rsidR="0048321C" w:rsidRPr="00651993">
        <w:rPr>
          <w:lang w:val="sl-SI"/>
        </w:rPr>
        <w:t xml:space="preserve">14 </w:t>
      </w:r>
      <w:r w:rsidRPr="00651993">
        <w:rPr>
          <w:lang w:val="sl-SI"/>
        </w:rPr>
        <w:t xml:space="preserve">podkorpusov </w:t>
      </w:r>
      <w:r w:rsidR="00FF4EF2" w:rsidRPr="00651993">
        <w:rPr>
          <w:lang w:val="sl-SI"/>
        </w:rPr>
        <w:t>izdelamo</w:t>
      </w:r>
      <w:r w:rsidRPr="00651993">
        <w:rPr>
          <w:lang w:val="sl-SI"/>
        </w:rPr>
        <w:t xml:space="preserve"> tudi podkorpuse, ki vsebujejo vse govore poslank </w:t>
      </w:r>
      <w:r w:rsidR="009C0966" w:rsidRPr="00651993">
        <w:rPr>
          <w:lang w:val="sl-SI"/>
        </w:rPr>
        <w:t>in</w:t>
      </w:r>
      <w:r w:rsidRPr="00651993">
        <w:rPr>
          <w:lang w:val="sl-SI"/>
        </w:rPr>
        <w:t xml:space="preserve"> poslancev za vsak </w:t>
      </w:r>
      <w:r w:rsidR="009C0966" w:rsidRPr="00651993">
        <w:rPr>
          <w:lang w:val="sl-SI"/>
        </w:rPr>
        <w:t>posamezni</w:t>
      </w:r>
      <w:r w:rsidRPr="00651993">
        <w:rPr>
          <w:lang w:val="sl-SI"/>
        </w:rPr>
        <w:t xml:space="preserve"> mandat in za vseh sedem mandatov skupaj</w:t>
      </w:r>
      <w:r w:rsidR="00BA30B3" w:rsidRPr="00651993">
        <w:rPr>
          <w:lang w:val="sl-SI"/>
        </w:rPr>
        <w:t>.</w:t>
      </w:r>
    </w:p>
    <w:p w14:paraId="44D6FF03" w14:textId="1CFE8909" w:rsidR="007C53BB" w:rsidRPr="00651993" w:rsidRDefault="007C53BB" w:rsidP="001D7B57">
      <w:pPr>
        <w:spacing w:line="360" w:lineRule="auto"/>
        <w:rPr>
          <w:lang w:val="sl-SI"/>
        </w:rPr>
      </w:pPr>
    </w:p>
    <w:p w14:paraId="1C71B47B" w14:textId="3DB1D89D" w:rsidR="00705C66" w:rsidRPr="00651993"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V</w:t>
      </w:r>
      <w:r w:rsidR="00E04E9A" w:rsidRPr="00651993">
        <w:rPr>
          <w:lang w:val="sl-SI"/>
        </w:rPr>
        <w:t>ideoposnetek</w:t>
      </w:r>
      <w:r w:rsidR="00DE7673" w:rsidRPr="00651993">
        <w:rPr>
          <w:lang w:val="sl-SI"/>
        </w:rPr>
        <w:t xml:space="preserve">, ki prikazuje </w:t>
      </w:r>
      <w:r w:rsidR="00E04E9A" w:rsidRPr="00651993">
        <w:rPr>
          <w:lang w:val="sl-SI"/>
        </w:rPr>
        <w:t xml:space="preserve">izdelavo </w:t>
      </w:r>
      <w:r w:rsidR="00DE7673" w:rsidRPr="00651993">
        <w:rPr>
          <w:lang w:val="sl-SI"/>
        </w:rPr>
        <w:t xml:space="preserve">podkorpusa v </w:t>
      </w:r>
      <w:r w:rsidR="00E04E9A" w:rsidRPr="00651993">
        <w:rPr>
          <w:lang w:val="sl-SI"/>
        </w:rPr>
        <w:t xml:space="preserve">konkordančniku </w:t>
      </w:r>
      <w:r w:rsidR="00227D3F" w:rsidRPr="00651993">
        <w:rPr>
          <w:lang w:val="sl-SI"/>
        </w:rPr>
        <w:t>N</w:t>
      </w:r>
      <w:r w:rsidR="00DE7673" w:rsidRPr="00651993">
        <w:rPr>
          <w:lang w:val="sl-SI"/>
        </w:rPr>
        <w:t>oSketch Engine</w:t>
      </w:r>
      <w:r w:rsidRPr="00651993">
        <w:rPr>
          <w:lang w:val="sl-SI"/>
        </w:rPr>
        <w:t xml:space="preserve">, je na voljo </w:t>
      </w:r>
      <w:commentRangeStart w:id="1690"/>
      <w:r w:rsidRPr="00651993">
        <w:rPr>
          <w:lang w:val="sl-SI"/>
        </w:rPr>
        <w:t>na tej povezavi</w:t>
      </w:r>
      <w:commentRangeEnd w:id="1690"/>
      <w:r w:rsidR="00D72021">
        <w:rPr>
          <w:rStyle w:val="Pripombasklic"/>
        </w:rPr>
        <w:commentReference w:id="1690"/>
      </w:r>
      <w:r w:rsidRPr="00651993">
        <w:rPr>
          <w:lang w:val="sl-SI"/>
        </w:rPr>
        <w:t>.</w:t>
      </w:r>
    </w:p>
    <w:p w14:paraId="5125A3E8" w14:textId="77777777" w:rsidR="00705C66" w:rsidRPr="00651993"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C0DD13A" w14:textId="22FD4FEE" w:rsidR="00705C66" w:rsidRPr="002C2B4D" w:rsidRDefault="00DE767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 xml:space="preserve">Ustvarjeni </w:t>
      </w:r>
      <w:r w:rsidR="007B17CC" w:rsidRPr="00651993">
        <w:rPr>
          <w:lang w:val="sl-SI"/>
        </w:rPr>
        <w:t>pod</w:t>
      </w:r>
      <w:r w:rsidRPr="00651993">
        <w:rPr>
          <w:lang w:val="sl-SI"/>
        </w:rPr>
        <w:t xml:space="preserve">korpusi in informacije o njihovi velikosti so na voljo </w:t>
      </w:r>
      <w:hyperlink r:id="rId62" w:history="1">
        <w:r w:rsidRPr="002C2B4D">
          <w:rPr>
            <w:rStyle w:val="Hiperpovezava"/>
            <w:color w:val="auto"/>
            <w:u w:val="none"/>
            <w:lang w:val="sl-SI"/>
          </w:rPr>
          <w:t>tukaj</w:t>
        </w:r>
      </w:hyperlink>
      <w:r w:rsidR="00705C66" w:rsidRPr="002C2B4D">
        <w:rPr>
          <w:lang w:val="sl-SI"/>
        </w:rPr>
        <w:t>.</w:t>
      </w:r>
      <w:r w:rsidR="00CE682A" w:rsidRPr="002C2B4D">
        <w:rPr>
          <w:rStyle w:val="Sprotnaopomba-sklic"/>
          <w:lang w:val="sl-SI"/>
        </w:rPr>
        <w:footnoteReference w:id="82"/>
      </w:r>
    </w:p>
    <w:p w14:paraId="58D6410A" w14:textId="77777777" w:rsidR="00AC6FF9" w:rsidRPr="00651993" w:rsidRDefault="00AC6FF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59DC42E6" w14:textId="7DDE1976" w:rsidR="00705C66" w:rsidRPr="00651993" w:rsidRDefault="009C09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Spodaj je naveden</w:t>
      </w:r>
      <w:r w:rsidR="007B17CC" w:rsidRPr="00651993">
        <w:rPr>
          <w:lang w:val="sl-SI"/>
        </w:rPr>
        <w:t xml:space="preserve"> tudi primer </w:t>
      </w:r>
      <w:r w:rsidR="00DC4089" w:rsidRPr="00651993">
        <w:rPr>
          <w:lang w:val="sl-SI"/>
        </w:rPr>
        <w:t>zahtevnejšega iskalnega izraza v jeziku</w:t>
      </w:r>
      <w:r w:rsidR="00DE7673" w:rsidRPr="00651993">
        <w:rPr>
          <w:lang w:val="sl-SI"/>
        </w:rPr>
        <w:t xml:space="preserve"> </w:t>
      </w:r>
      <w:r w:rsidR="00705C66" w:rsidRPr="00651993">
        <w:rPr>
          <w:lang w:val="sl-SI"/>
        </w:rPr>
        <w:t>CQL</w:t>
      </w:r>
      <w:r w:rsidR="00DE7673" w:rsidRPr="00651993">
        <w:rPr>
          <w:lang w:val="sl-SI"/>
        </w:rPr>
        <w:t xml:space="preserve">, </w:t>
      </w:r>
      <w:r w:rsidR="00FF4EF2" w:rsidRPr="00651993">
        <w:rPr>
          <w:lang w:val="sl-SI"/>
        </w:rPr>
        <w:t>ki ga je treba uporabiti</w:t>
      </w:r>
      <w:r w:rsidR="007B17CC" w:rsidRPr="00651993">
        <w:rPr>
          <w:lang w:val="sl-SI"/>
        </w:rPr>
        <w:t xml:space="preserve"> pri </w:t>
      </w:r>
      <w:r w:rsidR="00FF4EF2" w:rsidRPr="00651993">
        <w:rPr>
          <w:lang w:val="sl-SI"/>
        </w:rPr>
        <w:t>izdelavi</w:t>
      </w:r>
      <w:r w:rsidR="007B17CC" w:rsidRPr="00651993">
        <w:rPr>
          <w:lang w:val="sl-SI"/>
        </w:rPr>
        <w:t xml:space="preserve"> spodnjega</w:t>
      </w:r>
      <w:r w:rsidR="00DE7673" w:rsidRPr="00651993">
        <w:rPr>
          <w:lang w:val="sl-SI"/>
        </w:rPr>
        <w:t xml:space="preserve"> podkorpusa</w:t>
      </w:r>
      <w:r w:rsidR="00705C66" w:rsidRPr="00651993">
        <w:rPr>
          <w:lang w:val="sl-SI"/>
        </w:rPr>
        <w:t>:</w:t>
      </w:r>
    </w:p>
    <w:p w14:paraId="71FF52A9" w14:textId="0CD0EDC9" w:rsidR="00705C66" w:rsidRPr="00651993"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8D61507" w14:textId="05C4629B" w:rsidR="000819D3" w:rsidRPr="00651993" w:rsidRDefault="00D44708"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b/>
          <w:lang w:val="sl-SI"/>
        </w:rPr>
      </w:pPr>
      <w:r w:rsidRPr="00651993">
        <w:rPr>
          <w:b/>
          <w:lang w:val="sl-SI"/>
        </w:rPr>
        <w:t>Mandat</w:t>
      </w:r>
      <w:r w:rsidR="000819D3" w:rsidRPr="00651993">
        <w:rPr>
          <w:b/>
          <w:lang w:val="sl-SI"/>
        </w:rPr>
        <w:t>1-</w:t>
      </w:r>
      <w:r w:rsidRPr="00651993">
        <w:rPr>
          <w:b/>
          <w:lang w:val="sl-SI"/>
        </w:rPr>
        <w:t>Ženske</w:t>
      </w:r>
      <w:r w:rsidR="00CE682A" w:rsidRPr="00651993">
        <w:rPr>
          <w:b/>
          <w:lang w:val="sl-SI"/>
        </w:rPr>
        <w:t>:</w:t>
      </w:r>
      <w:commentRangeStart w:id="1712"/>
      <w:r w:rsidR="009E37CD" w:rsidRPr="00651993">
        <w:rPr>
          <w:rStyle w:val="Sprotnaopomba-sklic"/>
          <w:b/>
          <w:lang w:val="sl-SI"/>
        </w:rPr>
        <w:footnoteReference w:id="83"/>
      </w:r>
      <w:commentRangeEnd w:id="1712"/>
      <w:r w:rsidR="00F459CA">
        <w:rPr>
          <w:rStyle w:val="Pripombasklic"/>
        </w:rPr>
        <w:commentReference w:id="1712"/>
      </w:r>
    </w:p>
    <w:p w14:paraId="3716B20B" w14:textId="6DEBAC7C" w:rsidR="007B17CC" w:rsidRPr="00651993" w:rsidRDefault="007B17C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&lt;speech gender="F" &amp; role_en="MP" &amp; type_en="Regular speaker"/&gt; within &lt;session mandate_en="Term 1 .*" &amp; organ="Državni zbor Republike Slovenije"/&gt;</w:t>
      </w:r>
    </w:p>
    <w:p w14:paraId="43EDCFD0" w14:textId="77777777" w:rsidR="000819D3" w:rsidRPr="00651993" w:rsidRDefault="000819D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024E24A0" w14:textId="5A07834A" w:rsidR="000819D3" w:rsidRPr="00651993" w:rsidRDefault="00DC408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S tem</w:t>
      </w:r>
      <w:r w:rsidR="00DE7673" w:rsidRPr="00651993">
        <w:rPr>
          <w:lang w:val="sl-SI"/>
        </w:rPr>
        <w:t xml:space="preserve"> ukaz</w:t>
      </w:r>
      <w:r w:rsidRPr="00651993">
        <w:rPr>
          <w:lang w:val="sl-SI"/>
        </w:rPr>
        <w:t>om</w:t>
      </w:r>
      <w:r w:rsidR="00DE7673" w:rsidRPr="00651993">
        <w:rPr>
          <w:lang w:val="sl-SI"/>
        </w:rPr>
        <w:t xml:space="preserve"> poišče</w:t>
      </w:r>
      <w:r w:rsidRPr="00651993">
        <w:rPr>
          <w:lang w:val="sl-SI"/>
        </w:rPr>
        <w:t>mo</w:t>
      </w:r>
      <w:r w:rsidR="00DE7673" w:rsidRPr="00651993">
        <w:rPr>
          <w:lang w:val="sl-SI"/>
        </w:rPr>
        <w:t xml:space="preserve"> vse izjave </w:t>
      </w:r>
      <w:r w:rsidR="000819D3" w:rsidRPr="00651993">
        <w:rPr>
          <w:lang w:val="sl-SI"/>
        </w:rPr>
        <w:t>(at</w:t>
      </w:r>
      <w:r w:rsidR="00DE7673" w:rsidRPr="00651993">
        <w:rPr>
          <w:lang w:val="sl-SI"/>
        </w:rPr>
        <w:t xml:space="preserve">ribut </w:t>
      </w:r>
      <w:r w:rsidR="000819D3" w:rsidRPr="00651993">
        <w:rPr>
          <w:i/>
          <w:lang w:val="sl-SI"/>
        </w:rPr>
        <w:t>speech</w:t>
      </w:r>
      <w:r w:rsidR="00216700" w:rsidRPr="00651993">
        <w:rPr>
          <w:lang w:val="sl-SI"/>
        </w:rPr>
        <w:t>/</w:t>
      </w:r>
      <w:r w:rsidR="00D31085" w:rsidRPr="00651993">
        <w:rPr>
          <w:i/>
          <w:lang w:val="sl-SI"/>
        </w:rPr>
        <w:t>govor</w:t>
      </w:r>
      <w:r w:rsidR="000819D3" w:rsidRPr="00651993">
        <w:rPr>
          <w:lang w:val="sl-SI"/>
        </w:rPr>
        <w:t>)</w:t>
      </w:r>
      <w:r w:rsidR="00DE7673" w:rsidRPr="00651993">
        <w:rPr>
          <w:lang w:val="sl-SI"/>
        </w:rPr>
        <w:t xml:space="preserve"> govork </w:t>
      </w:r>
      <w:r w:rsidR="000819D3" w:rsidRPr="00651993">
        <w:rPr>
          <w:lang w:val="sl-SI"/>
        </w:rPr>
        <w:t>(atribut</w:t>
      </w:r>
      <w:r w:rsidR="000819D3" w:rsidRPr="00651993">
        <w:rPr>
          <w:i/>
          <w:lang w:val="sl-SI"/>
        </w:rPr>
        <w:t xml:space="preserve"> F</w:t>
      </w:r>
      <w:r w:rsidR="00216700" w:rsidRPr="00651993">
        <w:rPr>
          <w:lang w:val="sl-SI"/>
        </w:rPr>
        <w:t>/</w:t>
      </w:r>
      <w:r w:rsidR="00D31085" w:rsidRPr="00651993">
        <w:rPr>
          <w:lang w:val="sl-SI"/>
        </w:rPr>
        <w:t>Ž</w:t>
      </w:r>
      <w:r w:rsidR="000819D3" w:rsidRPr="00651993">
        <w:rPr>
          <w:lang w:val="sl-SI"/>
        </w:rPr>
        <w:t>)</w:t>
      </w:r>
      <w:r w:rsidRPr="00651993">
        <w:rPr>
          <w:lang w:val="sl-SI"/>
        </w:rPr>
        <w:t>, ki so</w:t>
      </w:r>
      <w:r w:rsidR="00DE7673" w:rsidRPr="00651993">
        <w:rPr>
          <w:lang w:val="sl-SI"/>
        </w:rPr>
        <w:t xml:space="preserve"> </w:t>
      </w:r>
      <w:r w:rsidR="00576889" w:rsidRPr="00651993">
        <w:rPr>
          <w:lang w:val="sl-SI"/>
        </w:rPr>
        <w:t>članic</w:t>
      </w:r>
      <w:r w:rsidRPr="00651993">
        <w:rPr>
          <w:lang w:val="sl-SI"/>
        </w:rPr>
        <w:t>e</w:t>
      </w:r>
      <w:r w:rsidR="00576889" w:rsidRPr="00651993">
        <w:rPr>
          <w:lang w:val="sl-SI"/>
        </w:rPr>
        <w:t xml:space="preserve"> parlamenta</w:t>
      </w:r>
      <w:r w:rsidR="00DE7673" w:rsidRPr="00651993">
        <w:rPr>
          <w:lang w:val="sl-SI"/>
        </w:rPr>
        <w:t xml:space="preserve"> </w:t>
      </w:r>
      <w:r w:rsidR="000819D3" w:rsidRPr="00651993">
        <w:rPr>
          <w:lang w:val="sl-SI"/>
        </w:rPr>
        <w:t>(atribut</w:t>
      </w:r>
      <w:r w:rsidR="00DE7673" w:rsidRPr="00651993">
        <w:rPr>
          <w:lang w:val="sl-SI"/>
        </w:rPr>
        <w:t xml:space="preserve"> </w:t>
      </w:r>
      <w:r w:rsidR="00DE7673" w:rsidRPr="00651993">
        <w:rPr>
          <w:i/>
          <w:lang w:val="sl-SI"/>
        </w:rPr>
        <w:t>MP</w:t>
      </w:r>
      <w:r w:rsidR="00216700" w:rsidRPr="00651993">
        <w:rPr>
          <w:lang w:val="sl-SI"/>
        </w:rPr>
        <w:t>/</w:t>
      </w:r>
      <w:r w:rsidR="00576889" w:rsidRPr="00651993">
        <w:rPr>
          <w:lang w:val="sl-SI"/>
        </w:rPr>
        <w:t>Član parlamenta</w:t>
      </w:r>
      <w:r w:rsidR="00DE7673" w:rsidRPr="00651993">
        <w:rPr>
          <w:lang w:val="sl-SI"/>
        </w:rPr>
        <w:t>)</w:t>
      </w:r>
      <w:r w:rsidRPr="00651993">
        <w:rPr>
          <w:lang w:val="sl-SI"/>
        </w:rPr>
        <w:t xml:space="preserve"> in</w:t>
      </w:r>
      <w:r w:rsidR="00DE7673" w:rsidRPr="00651993">
        <w:rPr>
          <w:lang w:val="sl-SI"/>
        </w:rPr>
        <w:t xml:space="preserve"> </w:t>
      </w:r>
      <w:r w:rsidR="00576889" w:rsidRPr="00651993">
        <w:rPr>
          <w:lang w:val="sl-SI"/>
        </w:rPr>
        <w:t>redne govorke</w:t>
      </w:r>
      <w:r w:rsidR="00DE7673" w:rsidRPr="00651993">
        <w:rPr>
          <w:lang w:val="sl-SI"/>
        </w:rPr>
        <w:t xml:space="preserve"> </w:t>
      </w:r>
      <w:r w:rsidR="000819D3" w:rsidRPr="00651993">
        <w:rPr>
          <w:i/>
          <w:lang w:val="sl-SI"/>
        </w:rPr>
        <w:t>(</w:t>
      </w:r>
      <w:r w:rsidR="00576889" w:rsidRPr="00651993">
        <w:rPr>
          <w:lang w:val="sl-SI"/>
        </w:rPr>
        <w:t>atribut</w:t>
      </w:r>
      <w:r w:rsidR="000819D3" w:rsidRPr="00651993">
        <w:rPr>
          <w:lang w:val="sl-SI"/>
        </w:rPr>
        <w:t xml:space="preserve"> </w:t>
      </w:r>
      <w:r w:rsidR="000819D3" w:rsidRPr="00651993">
        <w:rPr>
          <w:i/>
          <w:lang w:val="sl-SI"/>
        </w:rPr>
        <w:t>Regular speaker</w:t>
      </w:r>
      <w:r w:rsidR="00216700" w:rsidRPr="00651993">
        <w:rPr>
          <w:lang w:val="sl-SI"/>
        </w:rPr>
        <w:t>/</w:t>
      </w:r>
      <w:r w:rsidR="00576889" w:rsidRPr="00651993">
        <w:rPr>
          <w:lang w:val="sl-SI"/>
        </w:rPr>
        <w:t>Redni govornik</w:t>
      </w:r>
      <w:r w:rsidR="000819D3" w:rsidRPr="00651993">
        <w:rPr>
          <w:lang w:val="sl-SI"/>
        </w:rPr>
        <w:t>)</w:t>
      </w:r>
      <w:r w:rsidR="00DE7673" w:rsidRPr="00651993">
        <w:rPr>
          <w:lang w:val="sl-SI"/>
        </w:rPr>
        <w:t xml:space="preserve">, </w:t>
      </w:r>
      <w:r w:rsidRPr="00651993">
        <w:rPr>
          <w:lang w:val="sl-SI"/>
        </w:rPr>
        <w:t xml:space="preserve">in sicer </w:t>
      </w:r>
      <w:r w:rsidR="00DE7673" w:rsidRPr="00651993">
        <w:rPr>
          <w:lang w:val="sl-SI"/>
        </w:rPr>
        <w:t xml:space="preserve">v </w:t>
      </w:r>
      <w:r w:rsidR="00576889" w:rsidRPr="00651993">
        <w:rPr>
          <w:lang w:val="sl-SI"/>
        </w:rPr>
        <w:t>govorih</w:t>
      </w:r>
      <w:r w:rsidR="00DE7673" w:rsidRPr="00651993">
        <w:rPr>
          <w:lang w:val="sl-SI"/>
        </w:rPr>
        <w:t xml:space="preserve"> iz prvega mandata </w:t>
      </w:r>
      <w:r w:rsidR="000819D3" w:rsidRPr="00651993">
        <w:rPr>
          <w:lang w:val="sl-SI"/>
        </w:rPr>
        <w:t>(a</w:t>
      </w:r>
      <w:r w:rsidR="00DE7673" w:rsidRPr="00651993">
        <w:rPr>
          <w:lang w:val="sl-SI"/>
        </w:rPr>
        <w:t>tribut</w:t>
      </w:r>
      <w:r w:rsidR="000819D3" w:rsidRPr="00651993">
        <w:rPr>
          <w:lang w:val="sl-SI"/>
        </w:rPr>
        <w:t xml:space="preserve"> </w:t>
      </w:r>
      <w:r w:rsidR="00F42DC0" w:rsidRPr="00651993">
        <w:rPr>
          <w:i/>
          <w:lang w:val="sl-SI"/>
        </w:rPr>
        <w:t xml:space="preserve">Term 1 </w:t>
      </w:r>
      <w:r w:rsidR="00576889" w:rsidRPr="00651993">
        <w:rPr>
          <w:i/>
          <w:lang w:val="sl-SI"/>
        </w:rPr>
        <w:t>.*</w:t>
      </w:r>
      <w:r w:rsidR="00216700" w:rsidRPr="00651993">
        <w:rPr>
          <w:lang w:val="sl-SI"/>
        </w:rPr>
        <w:t>/</w:t>
      </w:r>
      <w:r w:rsidR="00576889" w:rsidRPr="00651993">
        <w:rPr>
          <w:lang w:val="sl-SI"/>
        </w:rPr>
        <w:t xml:space="preserve">1. </w:t>
      </w:r>
      <w:r w:rsidR="00D31085" w:rsidRPr="00651993">
        <w:rPr>
          <w:lang w:val="sl-SI"/>
        </w:rPr>
        <w:t xml:space="preserve">Mandat </w:t>
      </w:r>
      <w:r w:rsidR="00576889" w:rsidRPr="00651993">
        <w:rPr>
          <w:lang w:val="sl-SI"/>
        </w:rPr>
        <w:t>.*</w:t>
      </w:r>
      <w:r w:rsidR="000819D3" w:rsidRPr="00651993">
        <w:rPr>
          <w:lang w:val="sl-SI"/>
        </w:rPr>
        <w:t>)</w:t>
      </w:r>
      <w:r w:rsidR="00DE7673" w:rsidRPr="00651993">
        <w:rPr>
          <w:lang w:val="sl-SI"/>
        </w:rPr>
        <w:t>, ki so bil</w:t>
      </w:r>
      <w:r w:rsidRPr="00651993">
        <w:rPr>
          <w:lang w:val="sl-SI"/>
        </w:rPr>
        <w:t>i</w:t>
      </w:r>
      <w:r w:rsidR="00DE7673" w:rsidRPr="00651993">
        <w:rPr>
          <w:lang w:val="sl-SI"/>
        </w:rPr>
        <w:t xml:space="preserve"> izrečen</w:t>
      </w:r>
      <w:r w:rsidRPr="00651993">
        <w:rPr>
          <w:lang w:val="sl-SI"/>
        </w:rPr>
        <w:t>i</w:t>
      </w:r>
      <w:r w:rsidR="00DE7673" w:rsidRPr="00651993">
        <w:rPr>
          <w:lang w:val="sl-SI"/>
        </w:rPr>
        <w:t xml:space="preserve"> v Državnem zboru Republike Slovenije</w:t>
      </w:r>
      <w:r w:rsidR="00DE7673" w:rsidRPr="00651993">
        <w:rPr>
          <w:i/>
          <w:lang w:val="sl-SI"/>
        </w:rPr>
        <w:t xml:space="preserve"> </w:t>
      </w:r>
      <w:r w:rsidR="003968E7" w:rsidRPr="00651993">
        <w:rPr>
          <w:lang w:val="sl-SI"/>
        </w:rPr>
        <w:t xml:space="preserve">(atribut </w:t>
      </w:r>
      <w:r w:rsidR="003968E7" w:rsidRPr="00651993">
        <w:rPr>
          <w:i/>
          <w:lang w:val="sl-SI"/>
        </w:rPr>
        <w:t>Državni zbor Republike Slovenije</w:t>
      </w:r>
      <w:r w:rsidR="003968E7" w:rsidRPr="00651993">
        <w:rPr>
          <w:lang w:val="sl-SI"/>
        </w:rPr>
        <w:t>).</w:t>
      </w:r>
    </w:p>
    <w:p w14:paraId="54E090FB" w14:textId="77777777" w:rsidR="00AC6FF9" w:rsidRPr="00651993" w:rsidRDefault="00AC6FF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53F96FA5" w14:textId="3B6C3C9A" w:rsidR="00705C66" w:rsidRPr="00651993" w:rsidRDefault="0057688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Če želimo ustvariti</w:t>
      </w:r>
      <w:r w:rsidR="00AA6120" w:rsidRPr="00651993">
        <w:rPr>
          <w:lang w:val="sl-SI"/>
        </w:rPr>
        <w:t xml:space="preserve"> podkorpus govorov poslancev</w:t>
      </w:r>
      <w:r w:rsidRPr="00651993">
        <w:rPr>
          <w:lang w:val="sl-SI"/>
        </w:rPr>
        <w:t>,</w:t>
      </w:r>
      <w:r w:rsidR="007C2C61" w:rsidRPr="00651993">
        <w:rPr>
          <w:lang w:val="sl-SI"/>
        </w:rPr>
        <w:t xml:space="preserve"> </w:t>
      </w:r>
      <w:r w:rsidR="00AA6120" w:rsidRPr="00651993">
        <w:rPr>
          <w:lang w:val="sl-SI"/>
        </w:rPr>
        <w:t xml:space="preserve">moramo spremeniti </w:t>
      </w:r>
      <w:r w:rsidR="00216700" w:rsidRPr="00651993">
        <w:rPr>
          <w:lang w:val="sl-SI"/>
        </w:rPr>
        <w:t xml:space="preserve">le spol </w:t>
      </w:r>
      <w:r w:rsidR="002471C0" w:rsidRPr="00651993">
        <w:rPr>
          <w:lang w:val="sl-SI"/>
        </w:rPr>
        <w:t>prek</w:t>
      </w:r>
      <w:r w:rsidR="00216700" w:rsidRPr="00651993">
        <w:rPr>
          <w:lang w:val="sl-SI"/>
        </w:rPr>
        <w:t xml:space="preserve"> </w:t>
      </w:r>
      <w:r w:rsidR="00AA6120" w:rsidRPr="00651993">
        <w:rPr>
          <w:lang w:val="sl-SI"/>
        </w:rPr>
        <w:t>atribut</w:t>
      </w:r>
      <w:r w:rsidR="00216700" w:rsidRPr="00651993">
        <w:rPr>
          <w:lang w:val="sl-SI"/>
        </w:rPr>
        <w:t>a</w:t>
      </w:r>
      <w:r w:rsidR="00AA6120" w:rsidRPr="00651993">
        <w:rPr>
          <w:lang w:val="sl-SI"/>
        </w:rPr>
        <w:t xml:space="preserve"> </w:t>
      </w:r>
      <w:r w:rsidR="00523AF4" w:rsidRPr="00651993">
        <w:rPr>
          <w:i/>
          <w:lang w:val="sl-SI"/>
        </w:rPr>
        <w:t>speech</w:t>
      </w:r>
      <w:r w:rsidR="00216700" w:rsidRPr="00651993">
        <w:rPr>
          <w:i/>
          <w:lang w:val="sl-SI"/>
        </w:rPr>
        <w:t> </w:t>
      </w:r>
      <w:r w:rsidR="00523AF4" w:rsidRPr="00651993">
        <w:rPr>
          <w:i/>
          <w:lang w:val="sl-SI"/>
        </w:rPr>
        <w:t>gender</w:t>
      </w:r>
      <w:r w:rsidR="00216700" w:rsidRPr="00651993">
        <w:rPr>
          <w:i/>
          <w:lang w:val="sl-SI"/>
        </w:rPr>
        <w:t xml:space="preserve">/spol </w:t>
      </w:r>
      <w:r w:rsidR="00523AF4" w:rsidRPr="00651993">
        <w:rPr>
          <w:lang w:val="sl-SI"/>
        </w:rPr>
        <w:t>(</w:t>
      </w:r>
      <w:r w:rsidR="00EE4446" w:rsidRPr="00DF21D3">
        <w:rPr>
          <w:iCs/>
          <w:lang w:val="sl-SI"/>
        </w:rPr>
        <w:t>speech gender="M"</w:t>
      </w:r>
      <w:r w:rsidR="00EE4446" w:rsidRPr="00651993">
        <w:rPr>
          <w:lang w:val="sl-SI"/>
        </w:rPr>
        <w:t>)</w:t>
      </w:r>
      <w:r w:rsidR="007C2C61" w:rsidRPr="00651993">
        <w:rPr>
          <w:lang w:val="sl-SI"/>
        </w:rPr>
        <w:t xml:space="preserve">. </w:t>
      </w:r>
      <w:r w:rsidR="00216700" w:rsidRPr="00651993">
        <w:rPr>
          <w:lang w:val="sl-SI"/>
        </w:rPr>
        <w:t>Z</w:t>
      </w:r>
      <w:r w:rsidR="00AA6120" w:rsidRPr="00651993">
        <w:rPr>
          <w:lang w:val="sl-SI"/>
        </w:rPr>
        <w:t>a podkorpus</w:t>
      </w:r>
      <w:r w:rsidR="00216700" w:rsidRPr="00651993">
        <w:rPr>
          <w:lang w:val="sl-SI"/>
        </w:rPr>
        <w:t>, ki vsebuje</w:t>
      </w:r>
      <w:r w:rsidR="00AA6120" w:rsidRPr="00651993">
        <w:rPr>
          <w:lang w:val="sl-SI"/>
        </w:rPr>
        <w:t xml:space="preserve"> govor</w:t>
      </w:r>
      <w:r w:rsidR="00216700" w:rsidRPr="00651993">
        <w:rPr>
          <w:lang w:val="sl-SI"/>
        </w:rPr>
        <w:t>e</w:t>
      </w:r>
      <w:r w:rsidR="00523AF4" w:rsidRPr="00651993">
        <w:rPr>
          <w:lang w:val="sl-SI"/>
        </w:rPr>
        <w:t xml:space="preserve"> poslank in poslancev </w:t>
      </w:r>
      <w:r w:rsidR="00216700" w:rsidRPr="00651993">
        <w:rPr>
          <w:lang w:val="sl-SI"/>
        </w:rPr>
        <w:t xml:space="preserve">iz vseh mandatov, pa moramo najprej vključiti </w:t>
      </w:r>
      <w:r w:rsidR="002471C0" w:rsidRPr="00651993">
        <w:rPr>
          <w:lang w:val="sl-SI"/>
        </w:rPr>
        <w:t>moški in ženski spol</w:t>
      </w:r>
      <w:r w:rsidR="00216700" w:rsidRPr="00651993">
        <w:rPr>
          <w:lang w:val="sl-SI"/>
        </w:rPr>
        <w:t xml:space="preserve"> </w:t>
      </w:r>
      <w:r w:rsidR="00523AF4" w:rsidRPr="00651993">
        <w:rPr>
          <w:lang w:val="sl-SI"/>
        </w:rPr>
        <w:t>prek a</w:t>
      </w:r>
      <w:r w:rsidR="00AA6120" w:rsidRPr="00651993">
        <w:rPr>
          <w:lang w:val="sl-SI"/>
        </w:rPr>
        <w:t xml:space="preserve">tributa </w:t>
      </w:r>
      <w:r w:rsidR="00523AF4" w:rsidRPr="00651993">
        <w:rPr>
          <w:i/>
          <w:lang w:val="sl-SI"/>
        </w:rPr>
        <w:lastRenderedPageBreak/>
        <w:t>speech gender</w:t>
      </w:r>
      <w:r w:rsidR="00216700" w:rsidRPr="00651993">
        <w:rPr>
          <w:i/>
          <w:lang w:val="sl-SI"/>
        </w:rPr>
        <w:t xml:space="preserve">/spol </w:t>
      </w:r>
      <w:r w:rsidR="007C2C61" w:rsidRPr="00651993">
        <w:rPr>
          <w:lang w:val="sl-SI"/>
        </w:rPr>
        <w:t>(</w:t>
      </w:r>
      <w:r w:rsidR="007C2C61" w:rsidRPr="00DF21D3">
        <w:rPr>
          <w:iCs/>
          <w:lang w:val="sl-SI"/>
        </w:rPr>
        <w:t>speech gender="F|M"</w:t>
      </w:r>
      <w:r w:rsidR="007C2C61" w:rsidRPr="00651993">
        <w:rPr>
          <w:lang w:val="sl-SI"/>
        </w:rPr>
        <w:t>)</w:t>
      </w:r>
      <w:r w:rsidR="00216700" w:rsidRPr="00651993">
        <w:rPr>
          <w:lang w:val="sl-SI"/>
        </w:rPr>
        <w:t>, nato pa še</w:t>
      </w:r>
      <w:r w:rsidR="00AA6120" w:rsidRPr="00651993">
        <w:rPr>
          <w:lang w:val="sl-SI"/>
        </w:rPr>
        <w:t xml:space="preserve"> vse mandate prek atributa </w:t>
      </w:r>
      <w:r w:rsidR="00523AF4" w:rsidRPr="00651993">
        <w:rPr>
          <w:i/>
          <w:lang w:val="sl-SI"/>
        </w:rPr>
        <w:t>session mandate</w:t>
      </w:r>
      <w:r w:rsidR="00216700" w:rsidRPr="00651993">
        <w:rPr>
          <w:i/>
          <w:lang w:val="sl-SI"/>
        </w:rPr>
        <w:t>/mandat seje</w:t>
      </w:r>
      <w:r w:rsidR="00450C00" w:rsidRPr="00651993">
        <w:rPr>
          <w:i/>
          <w:lang w:val="sl-SI"/>
        </w:rPr>
        <w:t xml:space="preserve"> </w:t>
      </w:r>
      <w:r w:rsidRPr="00651993">
        <w:rPr>
          <w:lang w:val="sl-SI"/>
        </w:rPr>
        <w:t>(</w:t>
      </w:r>
      <w:r w:rsidR="00450C00" w:rsidRPr="00DF21D3">
        <w:rPr>
          <w:iCs/>
          <w:lang w:val="sl-SI"/>
        </w:rPr>
        <w:t>session mandate_en="Term .*"</w:t>
      </w:r>
      <w:r w:rsidR="00450C00" w:rsidRPr="00651993">
        <w:rPr>
          <w:lang w:val="sl-SI"/>
        </w:rPr>
        <w:t>).</w:t>
      </w:r>
    </w:p>
    <w:p w14:paraId="12134947" w14:textId="27CED16F" w:rsidR="007C53BB" w:rsidRPr="00651993" w:rsidRDefault="007C53BB" w:rsidP="001E5E0F">
      <w:pPr>
        <w:pStyle w:val="Naslov3"/>
        <w:spacing w:line="360" w:lineRule="auto"/>
        <w:jc w:val="center"/>
        <w:rPr>
          <w:sz w:val="24"/>
          <w:szCs w:val="24"/>
          <w:lang w:val="sl-SI"/>
        </w:rPr>
      </w:pPr>
      <w:bookmarkStart w:id="1756" w:name="_Toc57789634"/>
      <w:r w:rsidRPr="00651993">
        <w:rPr>
          <w:sz w:val="24"/>
          <w:szCs w:val="24"/>
          <w:lang w:val="sl-SI"/>
        </w:rPr>
        <w:t>U</w:t>
      </w:r>
      <w:r w:rsidR="0044516B" w:rsidRPr="00651993">
        <w:rPr>
          <w:sz w:val="24"/>
          <w:szCs w:val="24"/>
          <w:lang w:val="sl-SI"/>
        </w:rPr>
        <w:t>poraba frekvenčnih seznamov</w:t>
      </w:r>
      <w:bookmarkEnd w:id="1756"/>
    </w:p>
    <w:p w14:paraId="7D46FED3" w14:textId="1BF61225" w:rsidR="007C53BB" w:rsidRPr="00651993" w:rsidRDefault="00BF724A" w:rsidP="001E5E0F">
      <w:pPr>
        <w:spacing w:line="360" w:lineRule="auto"/>
        <w:ind w:firstLine="720"/>
        <w:jc w:val="both"/>
        <w:rPr>
          <w:lang w:val="sl-SI"/>
        </w:rPr>
      </w:pPr>
      <w:r w:rsidRPr="00651993">
        <w:rPr>
          <w:lang w:val="sl-SI"/>
        </w:rPr>
        <w:t>V</w:t>
      </w:r>
      <w:r w:rsidR="0044516B" w:rsidRPr="00651993">
        <w:rPr>
          <w:lang w:val="sl-SI"/>
        </w:rPr>
        <w:t xml:space="preserve"> podkorpus</w:t>
      </w:r>
      <w:r w:rsidRPr="00651993">
        <w:rPr>
          <w:lang w:val="sl-SI"/>
        </w:rPr>
        <w:t>ih, ustvarjenih v</w:t>
      </w:r>
      <w:r w:rsidR="00AD6801" w:rsidRPr="00651993">
        <w:rPr>
          <w:lang w:val="sl-SI"/>
        </w:rPr>
        <w:t xml:space="preserve"> prejšnje</w:t>
      </w:r>
      <w:r w:rsidRPr="00651993">
        <w:rPr>
          <w:lang w:val="sl-SI"/>
        </w:rPr>
        <w:t>m</w:t>
      </w:r>
      <w:r w:rsidR="0044516B" w:rsidRPr="00651993">
        <w:rPr>
          <w:lang w:val="sl-SI"/>
        </w:rPr>
        <w:t xml:space="preserve"> </w:t>
      </w:r>
      <w:r w:rsidR="00AD6801" w:rsidRPr="00651993">
        <w:rPr>
          <w:lang w:val="sl-SI"/>
        </w:rPr>
        <w:t>korak</w:t>
      </w:r>
      <w:r w:rsidRPr="00651993">
        <w:rPr>
          <w:lang w:val="sl-SI"/>
        </w:rPr>
        <w:t>u</w:t>
      </w:r>
      <w:r w:rsidRPr="002C2B4D">
        <w:rPr>
          <w:lang w:val="sl-SI"/>
        </w:rPr>
        <w:t>,</w:t>
      </w:r>
      <w:r w:rsidR="00AD6801" w:rsidRPr="002C2B4D">
        <w:rPr>
          <w:lang w:val="sl-SI"/>
        </w:rPr>
        <w:t xml:space="preserve"> bomo analizirali </w:t>
      </w:r>
      <w:r w:rsidRPr="002C2B4D">
        <w:rPr>
          <w:lang w:val="sl-SI"/>
        </w:rPr>
        <w:t xml:space="preserve">govore </w:t>
      </w:r>
      <w:r w:rsidR="005946EF" w:rsidRPr="002C2B4D">
        <w:rPr>
          <w:lang w:val="sl-SI"/>
        </w:rPr>
        <w:t>poslank in poslancev skoz</w:t>
      </w:r>
      <w:r w:rsidR="00AD6801" w:rsidRPr="002C2B4D">
        <w:rPr>
          <w:lang w:val="sl-SI"/>
        </w:rPr>
        <w:t>i čas</w:t>
      </w:r>
      <w:r w:rsidRPr="002C2B4D">
        <w:rPr>
          <w:lang w:val="sl-SI"/>
        </w:rPr>
        <w:t xml:space="preserve">, in sicer na podlagi podatkov s </w:t>
      </w:r>
      <w:hyperlink r:id="rId63" w:anchor="toggle-id-2-closed" w:history="1">
        <w:r w:rsidRPr="002C2B4D">
          <w:rPr>
            <w:rStyle w:val="Hiperpovezava"/>
            <w:color w:val="auto"/>
            <w:u w:val="none"/>
            <w:lang w:val="sl-SI"/>
          </w:rPr>
          <w:t>frekvenčnih seznamov</w:t>
        </w:r>
      </w:hyperlink>
      <w:r w:rsidRPr="002C2B4D">
        <w:rPr>
          <w:lang w:val="sl-SI"/>
        </w:rPr>
        <w:t>,</w:t>
      </w:r>
      <w:r w:rsidR="00CE682A" w:rsidRPr="002C2B4D">
        <w:rPr>
          <w:rStyle w:val="Sprotnaopomba-sklic"/>
          <w:lang w:val="sl-SI"/>
        </w:rPr>
        <w:footnoteReference w:id="84"/>
      </w:r>
      <w:r w:rsidRPr="002C2B4D">
        <w:rPr>
          <w:lang w:val="sl-SI"/>
        </w:rPr>
        <w:t xml:space="preserve"> ki so ena </w:t>
      </w:r>
      <w:r w:rsidR="00AD6801" w:rsidRPr="002C2B4D">
        <w:rPr>
          <w:lang w:val="sl-SI"/>
        </w:rPr>
        <w:t>od najosnovnejših korpusnih tehnik</w:t>
      </w:r>
      <w:r w:rsidR="00BC60C2" w:rsidRPr="002C2B4D">
        <w:rPr>
          <w:lang w:val="sl-SI"/>
        </w:rPr>
        <w:t xml:space="preserve">. </w:t>
      </w:r>
      <w:r w:rsidRPr="002C2B4D">
        <w:rPr>
          <w:lang w:val="sl-SI"/>
        </w:rPr>
        <w:t>Frekvenčni seznami</w:t>
      </w:r>
      <w:r w:rsidR="00AD6801" w:rsidRPr="002C2B4D">
        <w:rPr>
          <w:lang w:val="sl-SI"/>
        </w:rPr>
        <w:t xml:space="preserve"> prikazujejo rezultate od naj</w:t>
      </w:r>
      <w:r w:rsidRPr="002C2B4D">
        <w:rPr>
          <w:lang w:val="sl-SI"/>
        </w:rPr>
        <w:t>bolj</w:t>
      </w:r>
      <w:r w:rsidR="00AD6801" w:rsidRPr="002C2B4D">
        <w:rPr>
          <w:lang w:val="sl-SI"/>
        </w:rPr>
        <w:t xml:space="preserve"> do najmanj pogostega.</w:t>
      </w:r>
      <w:r w:rsidR="007C53BB" w:rsidRPr="002C2B4D">
        <w:rPr>
          <w:lang w:val="sl-SI"/>
        </w:rPr>
        <w:t xml:space="preserve"> </w:t>
      </w:r>
      <w:r w:rsidR="00AD6801" w:rsidRPr="002C2B4D">
        <w:rPr>
          <w:lang w:val="sl-SI"/>
        </w:rPr>
        <w:t xml:space="preserve">To tehniko lahko na primer uporabimo za sestavljanje frekvenčnega </w:t>
      </w:r>
      <w:r w:rsidR="00AD6801" w:rsidRPr="00651993">
        <w:rPr>
          <w:lang w:val="sl-SI"/>
        </w:rPr>
        <w:t xml:space="preserve">seznama vseh besed, ki so bile izrečene v parlamentu </w:t>
      </w:r>
      <w:r w:rsidR="00CC1153" w:rsidRPr="00651993">
        <w:rPr>
          <w:lang w:val="sl-SI"/>
        </w:rPr>
        <w:t>oziroma v govorih izbrane poslanke</w:t>
      </w:r>
      <w:r w:rsidR="001A4FFD" w:rsidRPr="00651993">
        <w:rPr>
          <w:lang w:val="sl-SI"/>
        </w:rPr>
        <w:t xml:space="preserve"> ali </w:t>
      </w:r>
      <w:r w:rsidR="00CC1153" w:rsidRPr="00651993">
        <w:rPr>
          <w:lang w:val="sl-SI"/>
        </w:rPr>
        <w:t>izbranega poslanca</w:t>
      </w:r>
      <w:r w:rsidR="007C53BB" w:rsidRPr="00651993">
        <w:rPr>
          <w:lang w:val="sl-SI"/>
        </w:rPr>
        <w:t xml:space="preserve">. </w:t>
      </w:r>
      <w:r w:rsidR="00AD6801" w:rsidRPr="00651993">
        <w:rPr>
          <w:lang w:val="sl-SI"/>
        </w:rPr>
        <w:t xml:space="preserve">V tej nalogi bomo </w:t>
      </w:r>
      <w:r w:rsidR="008236F4" w:rsidRPr="00651993">
        <w:rPr>
          <w:lang w:val="sl-SI"/>
        </w:rPr>
        <w:t>s to tehniko p</w:t>
      </w:r>
      <w:r w:rsidR="00AD6801" w:rsidRPr="00651993">
        <w:rPr>
          <w:lang w:val="sl-SI"/>
        </w:rPr>
        <w:t xml:space="preserve">ridobili </w:t>
      </w:r>
      <w:r w:rsidR="008236F4" w:rsidRPr="00651993">
        <w:rPr>
          <w:lang w:val="sl-SI"/>
        </w:rPr>
        <w:t>podatke</w:t>
      </w:r>
      <w:r w:rsidR="00AD6801" w:rsidRPr="00651993">
        <w:rPr>
          <w:lang w:val="sl-SI"/>
        </w:rPr>
        <w:t xml:space="preserve"> o številu </w:t>
      </w:r>
      <w:r w:rsidR="00DB1AA9" w:rsidRPr="00651993">
        <w:rPr>
          <w:lang w:val="sl-SI"/>
        </w:rPr>
        <w:t xml:space="preserve">vseh </w:t>
      </w:r>
      <w:r w:rsidR="00AD6801" w:rsidRPr="00651993">
        <w:rPr>
          <w:lang w:val="sl-SI"/>
        </w:rPr>
        <w:t xml:space="preserve">poslank in </w:t>
      </w:r>
      <w:r w:rsidR="00B1557A" w:rsidRPr="00651993">
        <w:rPr>
          <w:lang w:val="sl-SI"/>
        </w:rPr>
        <w:t>poslancev</w:t>
      </w:r>
      <w:r w:rsidR="00AD6801" w:rsidRPr="00651993">
        <w:rPr>
          <w:lang w:val="sl-SI"/>
        </w:rPr>
        <w:t xml:space="preserve"> v posameznem mandatu </w:t>
      </w:r>
      <w:r w:rsidR="008236F4" w:rsidRPr="00651993">
        <w:rPr>
          <w:lang w:val="sl-SI"/>
        </w:rPr>
        <w:t>ter</w:t>
      </w:r>
      <w:r w:rsidR="00AD6801" w:rsidRPr="00651993">
        <w:rPr>
          <w:lang w:val="sl-SI"/>
        </w:rPr>
        <w:t xml:space="preserve"> števil</w:t>
      </w:r>
      <w:r w:rsidR="008236F4" w:rsidRPr="00651993">
        <w:rPr>
          <w:lang w:val="sl-SI"/>
        </w:rPr>
        <w:t xml:space="preserve">u njihovih govorov, vključno s </w:t>
      </w:r>
      <w:r w:rsidR="00DB1AA9" w:rsidRPr="00651993">
        <w:rPr>
          <w:lang w:val="sl-SI"/>
        </w:rPr>
        <w:t xml:space="preserve">skupnim </w:t>
      </w:r>
      <w:r w:rsidR="008236F4" w:rsidRPr="00651993">
        <w:rPr>
          <w:lang w:val="sl-SI"/>
        </w:rPr>
        <w:t xml:space="preserve">številom pojavnic </w:t>
      </w:r>
      <w:r w:rsidR="00DB1AA9" w:rsidRPr="00651993">
        <w:rPr>
          <w:lang w:val="sl-SI"/>
        </w:rPr>
        <w:t>v teh</w:t>
      </w:r>
      <w:r w:rsidR="008236F4" w:rsidRPr="00651993">
        <w:rPr>
          <w:lang w:val="sl-SI"/>
        </w:rPr>
        <w:t xml:space="preserve"> govorih</w:t>
      </w:r>
      <w:r w:rsidR="00DB1AA9" w:rsidRPr="00651993">
        <w:rPr>
          <w:lang w:val="sl-SI"/>
        </w:rPr>
        <w:t>.</w:t>
      </w:r>
    </w:p>
    <w:p w14:paraId="428867DC" w14:textId="2E6439F3" w:rsidR="007C53BB" w:rsidRPr="00651993" w:rsidRDefault="007C53BB" w:rsidP="001D7B57">
      <w:pPr>
        <w:spacing w:line="360" w:lineRule="auto"/>
        <w:rPr>
          <w:lang w:val="sl-SI"/>
        </w:rPr>
      </w:pPr>
    </w:p>
    <w:p w14:paraId="3C003AA7" w14:textId="71868EDC" w:rsidR="00705C66" w:rsidRPr="00651993"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V</w:t>
      </w:r>
      <w:r w:rsidR="00E04E9A" w:rsidRPr="00651993">
        <w:rPr>
          <w:lang w:val="sl-SI"/>
        </w:rPr>
        <w:t>ideoposnetek</w:t>
      </w:r>
      <w:r w:rsidR="00281BF1" w:rsidRPr="00651993">
        <w:rPr>
          <w:lang w:val="sl-SI"/>
        </w:rPr>
        <w:t xml:space="preserve">, ki prikazuje </w:t>
      </w:r>
      <w:r w:rsidR="00E04E9A" w:rsidRPr="00651993">
        <w:rPr>
          <w:lang w:val="sl-SI"/>
        </w:rPr>
        <w:t xml:space="preserve">izdelavo </w:t>
      </w:r>
      <w:r w:rsidR="00281BF1" w:rsidRPr="00651993">
        <w:rPr>
          <w:lang w:val="sl-SI"/>
        </w:rPr>
        <w:t xml:space="preserve">frekvenčnega seznama v </w:t>
      </w:r>
      <w:r w:rsidR="00E04E9A" w:rsidRPr="00651993">
        <w:rPr>
          <w:lang w:val="sl-SI"/>
        </w:rPr>
        <w:t xml:space="preserve">konkordančniku </w:t>
      </w:r>
      <w:r w:rsidR="00227D3F" w:rsidRPr="00651993">
        <w:rPr>
          <w:lang w:val="sl-SI"/>
        </w:rPr>
        <w:t>N</w:t>
      </w:r>
      <w:r w:rsidR="00705C66" w:rsidRPr="00651993">
        <w:rPr>
          <w:lang w:val="sl-SI"/>
        </w:rPr>
        <w:t>oSketch Engine</w:t>
      </w:r>
      <w:r w:rsidRPr="00651993">
        <w:rPr>
          <w:lang w:val="sl-SI"/>
        </w:rPr>
        <w:t xml:space="preserve">, je na voljo </w:t>
      </w:r>
      <w:commentRangeStart w:id="1780"/>
      <w:r w:rsidRPr="00651993">
        <w:rPr>
          <w:lang w:val="sl-SI"/>
        </w:rPr>
        <w:t>na tej povezavi</w:t>
      </w:r>
      <w:commentRangeEnd w:id="1780"/>
      <w:r w:rsidR="00D72021">
        <w:rPr>
          <w:rStyle w:val="Pripombasklic"/>
        </w:rPr>
        <w:commentReference w:id="1780"/>
      </w:r>
      <w:r w:rsidRPr="00651993">
        <w:rPr>
          <w:lang w:val="sl-SI"/>
        </w:rPr>
        <w:t>.</w:t>
      </w:r>
    </w:p>
    <w:p w14:paraId="6FD6DF3F" w14:textId="77777777" w:rsidR="00705C66" w:rsidRPr="00651993"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13F7823" w14:textId="38669AEE" w:rsidR="00705C66" w:rsidRPr="00651993" w:rsidRDefault="00281BF1"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 xml:space="preserve">Slika 4 prikazuje primer </w:t>
      </w:r>
      <w:r w:rsidR="00E04E9A" w:rsidRPr="00651993">
        <w:rPr>
          <w:lang w:val="sl-SI"/>
        </w:rPr>
        <w:t xml:space="preserve">dveh </w:t>
      </w:r>
      <w:r w:rsidRPr="00651993">
        <w:rPr>
          <w:lang w:val="sl-SI"/>
        </w:rPr>
        <w:t>frekve</w:t>
      </w:r>
      <w:r w:rsidR="005946EF" w:rsidRPr="00651993">
        <w:rPr>
          <w:lang w:val="sl-SI"/>
        </w:rPr>
        <w:t>n</w:t>
      </w:r>
      <w:r w:rsidRPr="00651993">
        <w:rPr>
          <w:lang w:val="sl-SI"/>
        </w:rPr>
        <w:t>čn</w:t>
      </w:r>
      <w:r w:rsidR="00E04E9A" w:rsidRPr="00651993">
        <w:rPr>
          <w:lang w:val="sl-SI"/>
        </w:rPr>
        <w:t>ih</w:t>
      </w:r>
      <w:r w:rsidRPr="00651993">
        <w:rPr>
          <w:lang w:val="sl-SI"/>
        </w:rPr>
        <w:t xml:space="preserve"> seznam</w:t>
      </w:r>
      <w:r w:rsidR="00E04E9A" w:rsidRPr="00651993">
        <w:rPr>
          <w:lang w:val="sl-SI"/>
        </w:rPr>
        <w:t>ov</w:t>
      </w:r>
      <w:r w:rsidR="00705C66" w:rsidRPr="00651993">
        <w:rPr>
          <w:lang w:val="sl-SI"/>
        </w:rPr>
        <w:t>.</w:t>
      </w:r>
    </w:p>
    <w:p w14:paraId="560FECE7" w14:textId="77777777" w:rsidR="00705C66" w:rsidRPr="00651993" w:rsidRDefault="00705C66" w:rsidP="001D7B57">
      <w:pPr>
        <w:spacing w:line="360" w:lineRule="auto"/>
        <w:rPr>
          <w:lang w:val="sl-SI"/>
        </w:rPr>
      </w:pPr>
    </w:p>
    <w:p w14:paraId="434CB510" w14:textId="2C9DAC52" w:rsidR="00F80AF0" w:rsidRPr="00651993" w:rsidRDefault="00020D14" w:rsidP="001D7B57">
      <w:pPr>
        <w:spacing w:line="360" w:lineRule="auto"/>
        <w:rPr>
          <w:b/>
          <w:lang w:val="sl-SI"/>
        </w:rPr>
      </w:pPr>
      <w:r w:rsidRPr="00651993">
        <w:rPr>
          <w:b/>
          <w:lang w:val="sl-SI"/>
        </w:rPr>
        <w:t>Slika</w:t>
      </w:r>
      <w:r w:rsidR="00B56FDE" w:rsidRPr="00651993">
        <w:rPr>
          <w:b/>
          <w:lang w:val="sl-SI"/>
        </w:rPr>
        <w:t xml:space="preserve"> 4</w:t>
      </w:r>
      <w:r w:rsidR="00F80AF0" w:rsidRPr="00651993">
        <w:rPr>
          <w:b/>
          <w:lang w:val="sl-SI"/>
        </w:rPr>
        <w:t xml:space="preserve">. </w:t>
      </w:r>
      <w:r w:rsidRPr="00651993">
        <w:rPr>
          <w:b/>
          <w:lang w:val="sl-SI"/>
        </w:rPr>
        <w:t>Frekvenčn</w:t>
      </w:r>
      <w:r w:rsidR="00E04E9A" w:rsidRPr="00651993">
        <w:rPr>
          <w:b/>
          <w:lang w:val="sl-SI"/>
        </w:rPr>
        <w:t>a</w:t>
      </w:r>
      <w:r w:rsidRPr="00651993">
        <w:rPr>
          <w:b/>
          <w:lang w:val="sl-SI"/>
        </w:rPr>
        <w:t xml:space="preserve"> seznam</w:t>
      </w:r>
      <w:r w:rsidR="00E04E9A" w:rsidRPr="00651993">
        <w:rPr>
          <w:b/>
          <w:lang w:val="sl-SI"/>
        </w:rPr>
        <w:t>a</w:t>
      </w:r>
      <w:r w:rsidRPr="00651993">
        <w:rPr>
          <w:b/>
          <w:lang w:val="sl-SI"/>
        </w:rPr>
        <w:t xml:space="preserve"> </w:t>
      </w:r>
      <w:r w:rsidR="00E04E9A" w:rsidRPr="00651993">
        <w:rPr>
          <w:b/>
          <w:lang w:val="sl-SI"/>
        </w:rPr>
        <w:t xml:space="preserve">za </w:t>
      </w:r>
      <w:r w:rsidRPr="00651993">
        <w:rPr>
          <w:b/>
          <w:lang w:val="sl-SI"/>
        </w:rPr>
        <w:t>poslank</w:t>
      </w:r>
      <w:r w:rsidR="00E04E9A" w:rsidRPr="00651993">
        <w:rPr>
          <w:b/>
          <w:lang w:val="sl-SI"/>
        </w:rPr>
        <w:t>e</w:t>
      </w:r>
      <w:r w:rsidRPr="00651993">
        <w:rPr>
          <w:b/>
          <w:lang w:val="sl-SI"/>
        </w:rPr>
        <w:t xml:space="preserve"> iz prvega mandata</w:t>
      </w:r>
      <w:r w:rsidR="00F80AF0" w:rsidRPr="00651993">
        <w:rPr>
          <w:b/>
          <w:lang w:val="sl-SI"/>
        </w:rPr>
        <w:t>.</w:t>
      </w:r>
      <w:r w:rsidR="00BC60C2" w:rsidRPr="00651993">
        <w:rPr>
          <w:b/>
          <w:lang w:val="sl-SI"/>
        </w:rPr>
        <w:t xml:space="preserve"> </w:t>
      </w:r>
      <w:hyperlink r:id="rId64" w:history="1">
        <w:r w:rsidR="00E04E9A" w:rsidRPr="001E5E0F">
          <w:rPr>
            <w:rStyle w:val="Hiperpovezava"/>
            <w:b/>
            <w:color w:val="auto"/>
            <w:u w:val="none"/>
            <w:lang w:val="sl-SI"/>
          </w:rPr>
          <w:t>Na levi</w:t>
        </w:r>
      </w:hyperlink>
      <w:r w:rsidR="00CE682A" w:rsidRPr="001E5E0F">
        <w:rPr>
          <w:rStyle w:val="Sprotnaopomba-sklic"/>
          <w:b/>
          <w:lang w:val="sl-SI"/>
        </w:rPr>
        <w:footnoteReference w:id="85"/>
      </w:r>
      <w:r w:rsidR="00E04E9A" w:rsidRPr="00651993">
        <w:rPr>
          <w:b/>
          <w:lang w:val="sl-SI"/>
        </w:rPr>
        <w:t xml:space="preserve"> </w:t>
      </w:r>
      <w:r w:rsidRPr="00651993">
        <w:rPr>
          <w:b/>
          <w:lang w:val="sl-SI"/>
        </w:rPr>
        <w:t xml:space="preserve">je prikazano število </w:t>
      </w:r>
      <w:r w:rsidR="00E04E9A" w:rsidRPr="00651993">
        <w:rPr>
          <w:b/>
          <w:lang w:val="sl-SI"/>
        </w:rPr>
        <w:t>govorov, ki jih je posamezna poslanka prispevala</w:t>
      </w:r>
      <w:r w:rsidRPr="00651993">
        <w:rPr>
          <w:b/>
          <w:lang w:val="sl-SI"/>
        </w:rPr>
        <w:t xml:space="preserve">, </w:t>
      </w:r>
      <w:hyperlink r:id="rId65" w:history="1">
        <w:r w:rsidR="00E04E9A" w:rsidRPr="001E5E0F">
          <w:rPr>
            <w:rStyle w:val="Hiperpovezava"/>
            <w:b/>
            <w:color w:val="auto"/>
            <w:u w:val="none"/>
            <w:lang w:val="sl-SI"/>
          </w:rPr>
          <w:t>na desni</w:t>
        </w:r>
      </w:hyperlink>
      <w:r w:rsidR="00CE682A" w:rsidRPr="001E5E0F">
        <w:rPr>
          <w:rStyle w:val="Sprotnaopomba-sklic"/>
          <w:b/>
          <w:lang w:val="sl-SI"/>
        </w:rPr>
        <w:footnoteReference w:id="86"/>
      </w:r>
      <w:r w:rsidR="00E04E9A" w:rsidRPr="00651993">
        <w:rPr>
          <w:b/>
          <w:lang w:val="sl-SI"/>
        </w:rPr>
        <w:t xml:space="preserve"> </w:t>
      </w:r>
      <w:r w:rsidRPr="00651993">
        <w:rPr>
          <w:b/>
          <w:lang w:val="sl-SI"/>
        </w:rPr>
        <w:t xml:space="preserve">pa </w:t>
      </w:r>
      <w:r w:rsidR="00E04E9A" w:rsidRPr="00651993">
        <w:rPr>
          <w:b/>
          <w:lang w:val="sl-SI"/>
        </w:rPr>
        <w:t xml:space="preserve">je </w:t>
      </w:r>
      <w:r w:rsidRPr="00651993">
        <w:rPr>
          <w:b/>
          <w:lang w:val="sl-SI"/>
        </w:rPr>
        <w:t>šte</w:t>
      </w:r>
      <w:r w:rsidR="005946EF" w:rsidRPr="00651993">
        <w:rPr>
          <w:b/>
          <w:lang w:val="sl-SI"/>
        </w:rPr>
        <w:t xml:space="preserve">vilo </w:t>
      </w:r>
      <w:r w:rsidR="00E04E9A" w:rsidRPr="00651993">
        <w:rPr>
          <w:b/>
          <w:lang w:val="sl-SI"/>
        </w:rPr>
        <w:t>pojavnic v teh govorih.</w:t>
      </w:r>
    </w:p>
    <w:p w14:paraId="35A38CB0" w14:textId="1D048DE3" w:rsidR="00F80AF0" w:rsidRPr="00651993" w:rsidRDefault="00F80AF0" w:rsidP="001D7B57">
      <w:pPr>
        <w:spacing w:line="360" w:lineRule="auto"/>
        <w:rPr>
          <w:lang w:val="sl-SI"/>
        </w:rPr>
      </w:pPr>
    </w:p>
    <w:p w14:paraId="5C07EFC0" w14:textId="6D448373" w:rsidR="00004CE8" w:rsidRPr="00651993" w:rsidRDefault="003D1A98" w:rsidP="001E5E0F">
      <w:pPr>
        <w:spacing w:line="360" w:lineRule="auto"/>
        <w:ind w:firstLine="720"/>
        <w:jc w:val="both"/>
        <w:rPr>
          <w:lang w:val="sl-SI"/>
        </w:rPr>
      </w:pPr>
      <w:r w:rsidRPr="00651993">
        <w:rPr>
          <w:lang w:val="sl-SI"/>
        </w:rPr>
        <w:t>Kot prikazuje Slika</w:t>
      </w:r>
      <w:r w:rsidR="00F80AF0" w:rsidRPr="00651993">
        <w:rPr>
          <w:lang w:val="sl-SI"/>
        </w:rPr>
        <w:t xml:space="preserve"> </w:t>
      </w:r>
      <w:r w:rsidR="00B56FDE" w:rsidRPr="00651993">
        <w:rPr>
          <w:lang w:val="sl-SI"/>
        </w:rPr>
        <w:t>4</w:t>
      </w:r>
      <w:r w:rsidR="00F80AF0" w:rsidRPr="00651993">
        <w:rPr>
          <w:lang w:val="sl-SI"/>
        </w:rPr>
        <w:t xml:space="preserve">, </w:t>
      </w:r>
      <w:r w:rsidRPr="00651993">
        <w:rPr>
          <w:lang w:val="sl-SI"/>
        </w:rPr>
        <w:t xml:space="preserve">je bilo v prvem mandatu prisotnih </w:t>
      </w:r>
      <w:r w:rsidR="008645DF" w:rsidRPr="00651993">
        <w:rPr>
          <w:lang w:val="sl-SI"/>
        </w:rPr>
        <w:t>14</w:t>
      </w:r>
      <w:r w:rsidR="00F80AF0" w:rsidRPr="00651993">
        <w:rPr>
          <w:lang w:val="sl-SI"/>
        </w:rPr>
        <w:t xml:space="preserve"> </w:t>
      </w:r>
      <w:r w:rsidR="00631622" w:rsidRPr="00651993">
        <w:rPr>
          <w:lang w:val="sl-SI"/>
        </w:rPr>
        <w:t xml:space="preserve">poslank, ki so </w:t>
      </w:r>
      <w:r w:rsidRPr="00651993">
        <w:rPr>
          <w:lang w:val="sl-SI"/>
        </w:rPr>
        <w:t>s</w:t>
      </w:r>
      <w:r w:rsidR="00631622" w:rsidRPr="00651993">
        <w:rPr>
          <w:lang w:val="sl-SI"/>
        </w:rPr>
        <w:t>k</w:t>
      </w:r>
      <w:r w:rsidRPr="00651993">
        <w:rPr>
          <w:lang w:val="sl-SI"/>
        </w:rPr>
        <w:t>upno izrekle</w:t>
      </w:r>
      <w:r w:rsidR="005C00F0" w:rsidRPr="00651993">
        <w:rPr>
          <w:lang w:val="sl-SI"/>
        </w:rPr>
        <w:t xml:space="preserve"> več kot 3.500 govorov, kar je</w:t>
      </w:r>
      <w:r w:rsidRPr="00651993">
        <w:rPr>
          <w:lang w:val="sl-SI"/>
        </w:rPr>
        <w:t xml:space="preserve"> le malo manj kot milijon pojavnic</w:t>
      </w:r>
      <w:r w:rsidR="005C00F0" w:rsidRPr="00651993">
        <w:rPr>
          <w:lang w:val="sl-SI"/>
        </w:rPr>
        <w:t>.</w:t>
      </w:r>
      <w:r w:rsidR="00004CE8" w:rsidRPr="00651993">
        <w:rPr>
          <w:lang w:val="sl-SI"/>
        </w:rPr>
        <w:t xml:space="preserve"> </w:t>
      </w:r>
      <w:r w:rsidRPr="00651993">
        <w:rPr>
          <w:lang w:val="sl-SI"/>
        </w:rPr>
        <w:t xml:space="preserve">Povprečno je to skoraj </w:t>
      </w:r>
      <w:r w:rsidR="008645DF" w:rsidRPr="00651993">
        <w:rPr>
          <w:lang w:val="sl-SI"/>
        </w:rPr>
        <w:t>260</w:t>
      </w:r>
      <w:r w:rsidRPr="00651993">
        <w:rPr>
          <w:lang w:val="sl-SI"/>
        </w:rPr>
        <w:t xml:space="preserve"> govorov</w:t>
      </w:r>
      <w:r w:rsidR="005C00F0" w:rsidRPr="00651993">
        <w:rPr>
          <w:lang w:val="sl-SI"/>
        </w:rPr>
        <w:t xml:space="preserve"> oziroma 69.000 pojavnic</w:t>
      </w:r>
      <w:r w:rsidRPr="00651993">
        <w:rPr>
          <w:lang w:val="sl-SI"/>
        </w:rPr>
        <w:t xml:space="preserve"> na poslanko</w:t>
      </w:r>
      <w:r w:rsidR="008645DF" w:rsidRPr="00651993">
        <w:rPr>
          <w:lang w:val="sl-SI"/>
        </w:rPr>
        <w:t>.</w:t>
      </w:r>
      <w:r w:rsidR="00F80AF0" w:rsidRPr="00651993">
        <w:rPr>
          <w:lang w:val="sl-SI"/>
        </w:rPr>
        <w:t xml:space="preserve"> </w:t>
      </w:r>
      <w:r w:rsidRPr="00651993">
        <w:rPr>
          <w:lang w:val="sl-SI"/>
        </w:rPr>
        <w:t xml:space="preserve">Vendar pa je porazdelitev </w:t>
      </w:r>
      <w:r w:rsidR="005C00F0" w:rsidRPr="00651993">
        <w:rPr>
          <w:lang w:val="sl-SI"/>
        </w:rPr>
        <w:t>med poslankami</w:t>
      </w:r>
      <w:r w:rsidRPr="00651993">
        <w:rPr>
          <w:lang w:val="sl-SI"/>
        </w:rPr>
        <w:t xml:space="preserve"> zelo neenakomerna</w:t>
      </w:r>
      <w:r w:rsidR="00004CE8" w:rsidRPr="00651993">
        <w:rPr>
          <w:lang w:val="sl-SI"/>
        </w:rPr>
        <w:t xml:space="preserve">, </w:t>
      </w:r>
      <w:r w:rsidRPr="00651993">
        <w:rPr>
          <w:lang w:val="sl-SI"/>
        </w:rPr>
        <w:t xml:space="preserve">pri čemer </w:t>
      </w:r>
      <w:r w:rsidR="00631622" w:rsidRPr="00651993">
        <w:rPr>
          <w:lang w:val="sl-SI"/>
        </w:rPr>
        <w:t xml:space="preserve">sega </w:t>
      </w:r>
      <w:r w:rsidRPr="00651993">
        <w:rPr>
          <w:lang w:val="sl-SI"/>
        </w:rPr>
        <w:t xml:space="preserve">od skoraj </w:t>
      </w:r>
      <w:r w:rsidR="00004CE8" w:rsidRPr="00651993">
        <w:rPr>
          <w:lang w:val="sl-SI"/>
        </w:rPr>
        <w:t xml:space="preserve">700 </w:t>
      </w:r>
      <w:r w:rsidRPr="00651993">
        <w:rPr>
          <w:lang w:val="sl-SI"/>
        </w:rPr>
        <w:t xml:space="preserve">govorov </w:t>
      </w:r>
      <w:r w:rsidR="005C00F0" w:rsidRPr="00651993">
        <w:rPr>
          <w:lang w:val="sl-SI"/>
        </w:rPr>
        <w:t xml:space="preserve">oziroma več kot 170.000 pojavnic </w:t>
      </w:r>
      <w:r w:rsidRPr="00651993">
        <w:rPr>
          <w:lang w:val="sl-SI"/>
        </w:rPr>
        <w:t xml:space="preserve">do manj kot </w:t>
      </w:r>
      <w:r w:rsidR="006601B9" w:rsidRPr="00651993">
        <w:rPr>
          <w:lang w:val="sl-SI"/>
        </w:rPr>
        <w:t>40</w:t>
      </w:r>
      <w:r w:rsidR="00004CE8" w:rsidRPr="00651993">
        <w:rPr>
          <w:lang w:val="sl-SI"/>
        </w:rPr>
        <w:t xml:space="preserve"> </w:t>
      </w:r>
      <w:r w:rsidR="008A195C" w:rsidRPr="00651993">
        <w:rPr>
          <w:lang w:val="sl-SI"/>
        </w:rPr>
        <w:t>govorov</w:t>
      </w:r>
      <w:r w:rsidR="005C00F0" w:rsidRPr="00651993">
        <w:rPr>
          <w:lang w:val="sl-SI"/>
        </w:rPr>
        <w:t xml:space="preserve"> oziroma</w:t>
      </w:r>
      <w:r w:rsidR="008A195C" w:rsidRPr="00651993">
        <w:rPr>
          <w:lang w:val="sl-SI"/>
        </w:rPr>
        <w:t xml:space="preserve"> </w:t>
      </w:r>
      <w:r w:rsidR="006601B9" w:rsidRPr="00651993">
        <w:rPr>
          <w:lang w:val="sl-SI"/>
        </w:rPr>
        <w:t>9</w:t>
      </w:r>
      <w:r w:rsidR="008A195C" w:rsidRPr="00651993">
        <w:rPr>
          <w:lang w:val="sl-SI"/>
        </w:rPr>
        <w:t>.</w:t>
      </w:r>
      <w:r w:rsidR="006601B9" w:rsidRPr="00651993">
        <w:rPr>
          <w:lang w:val="sl-SI"/>
        </w:rPr>
        <w:t>000</w:t>
      </w:r>
      <w:r w:rsidR="00004CE8" w:rsidRPr="00651993">
        <w:rPr>
          <w:lang w:val="sl-SI"/>
        </w:rPr>
        <w:t xml:space="preserve"> </w:t>
      </w:r>
      <w:r w:rsidR="008A195C" w:rsidRPr="00651993">
        <w:rPr>
          <w:lang w:val="sl-SI"/>
        </w:rPr>
        <w:t>pojavnic</w:t>
      </w:r>
      <w:r w:rsidR="00004CE8" w:rsidRPr="00651993">
        <w:rPr>
          <w:lang w:val="sl-SI"/>
        </w:rPr>
        <w:t>.</w:t>
      </w:r>
    </w:p>
    <w:p w14:paraId="02EF8C96" w14:textId="500C6E9A" w:rsidR="005C00F0" w:rsidRPr="00651993" w:rsidRDefault="00CA562A" w:rsidP="001E5E0F">
      <w:pPr>
        <w:spacing w:line="360" w:lineRule="auto"/>
        <w:ind w:firstLine="720"/>
        <w:jc w:val="both"/>
        <w:rPr>
          <w:lang w:val="sl-SI"/>
        </w:rPr>
      </w:pPr>
      <w:r w:rsidRPr="00651993">
        <w:rPr>
          <w:lang w:val="sl-SI"/>
        </w:rPr>
        <w:t xml:space="preserve">Po številu govorov je na prvem mestu </w:t>
      </w:r>
      <w:r w:rsidR="00005BBC" w:rsidRPr="00651993">
        <w:rPr>
          <w:lang w:val="sl-SI"/>
        </w:rPr>
        <w:t xml:space="preserve">Danica Simšič, </w:t>
      </w:r>
      <w:r w:rsidRPr="00651993">
        <w:rPr>
          <w:lang w:val="sl-SI"/>
        </w:rPr>
        <w:t>članica Demokratske stranke Slov</w:t>
      </w:r>
      <w:r w:rsidR="00C56DF3" w:rsidRPr="00651993">
        <w:rPr>
          <w:lang w:val="sl-SI"/>
        </w:rPr>
        <w:t xml:space="preserve">enije, </w:t>
      </w:r>
      <w:r w:rsidR="004C4837" w:rsidRPr="00651993">
        <w:rPr>
          <w:lang w:val="sl-SI"/>
        </w:rPr>
        <w:t>manjše</w:t>
      </w:r>
      <w:r w:rsidR="00C56DF3" w:rsidRPr="00651993">
        <w:rPr>
          <w:lang w:val="sl-SI"/>
        </w:rPr>
        <w:t xml:space="preserve"> opozi</w:t>
      </w:r>
      <w:r w:rsidRPr="00651993">
        <w:rPr>
          <w:lang w:val="sl-SI"/>
        </w:rPr>
        <w:t>cijske stranke</w:t>
      </w:r>
      <w:r w:rsidR="005C00F0" w:rsidRPr="00651993">
        <w:rPr>
          <w:lang w:val="sl-SI"/>
        </w:rPr>
        <w:t xml:space="preserve"> iz prvega mandata. Ta poslanka</w:t>
      </w:r>
      <w:r w:rsidRPr="00651993">
        <w:rPr>
          <w:lang w:val="sl-SI"/>
        </w:rPr>
        <w:t xml:space="preserve"> je prispevala </w:t>
      </w:r>
      <w:r w:rsidR="00005BBC" w:rsidRPr="00651993">
        <w:rPr>
          <w:lang w:val="sl-SI"/>
        </w:rPr>
        <w:t xml:space="preserve">680 </w:t>
      </w:r>
      <w:r w:rsidRPr="00651993">
        <w:rPr>
          <w:lang w:val="sl-SI"/>
        </w:rPr>
        <w:lastRenderedPageBreak/>
        <w:t xml:space="preserve">govorov ali skoraj </w:t>
      </w:r>
      <w:r w:rsidR="000C0D00" w:rsidRPr="00651993">
        <w:rPr>
          <w:lang w:val="sl-SI"/>
        </w:rPr>
        <w:t>19</w:t>
      </w:r>
      <w:r w:rsidRPr="00651993">
        <w:rPr>
          <w:lang w:val="sl-SI"/>
        </w:rPr>
        <w:t xml:space="preserve"> % vseh govorov v celotnem podkorpusu</w:t>
      </w:r>
      <w:r w:rsidR="00005BBC" w:rsidRPr="00651993">
        <w:rPr>
          <w:lang w:val="sl-SI"/>
        </w:rPr>
        <w:t xml:space="preserve">, </w:t>
      </w:r>
      <w:r w:rsidRPr="00651993">
        <w:rPr>
          <w:lang w:val="sl-SI"/>
        </w:rPr>
        <w:t>kar je skoraj 3-kratno povprečje pri ženskah</w:t>
      </w:r>
      <w:r w:rsidR="00005BBC" w:rsidRPr="00651993">
        <w:rPr>
          <w:lang w:val="sl-SI"/>
        </w:rPr>
        <w:t>.</w:t>
      </w:r>
      <w:r w:rsidR="002901AE" w:rsidRPr="00651993">
        <w:rPr>
          <w:lang w:val="sl-SI"/>
        </w:rPr>
        <w:t xml:space="preserve"> Podatek o deležu govorov smo pridobili tako, da smo število </w:t>
      </w:r>
      <w:r w:rsidR="00814E51" w:rsidRPr="00651993">
        <w:rPr>
          <w:lang w:val="sl-SI"/>
        </w:rPr>
        <w:t>njenih</w:t>
      </w:r>
      <w:r w:rsidR="002901AE" w:rsidRPr="00651993">
        <w:rPr>
          <w:lang w:val="sl-SI"/>
        </w:rPr>
        <w:t xml:space="preserve"> govorov delili s številom vseh govorov poslank (</w:t>
      </w:r>
      <w:r w:rsidR="007A2B9B" w:rsidRPr="00651993">
        <w:rPr>
          <w:lang w:val="sl-SI"/>
        </w:rPr>
        <w:t>gl</w:t>
      </w:r>
      <w:r w:rsidR="0002582D" w:rsidRPr="00651993">
        <w:rPr>
          <w:lang w:val="sl-SI"/>
        </w:rPr>
        <w:t>.</w:t>
      </w:r>
      <w:r w:rsidR="002901AE" w:rsidRPr="00651993">
        <w:rPr>
          <w:lang w:val="sl-SI"/>
        </w:rPr>
        <w:t xml:space="preserve"> Slika 4, levo: </w:t>
      </w:r>
      <w:r w:rsidR="002901AE" w:rsidRPr="00651993">
        <w:rPr>
          <w:i/>
          <w:lang w:val="sl-SI"/>
        </w:rPr>
        <w:t>Total frequency</w:t>
      </w:r>
      <w:r w:rsidR="002901AE" w:rsidRPr="00651993">
        <w:rPr>
          <w:lang w:val="sl-SI"/>
        </w:rPr>
        <w:t xml:space="preserve"> in </w:t>
      </w:r>
      <w:r w:rsidR="00814E51" w:rsidRPr="00651993">
        <w:rPr>
          <w:i/>
          <w:lang w:val="sl-SI"/>
        </w:rPr>
        <w:t>Simšič, Danica</w:t>
      </w:r>
      <w:r w:rsidR="002901AE" w:rsidRPr="00651993">
        <w:rPr>
          <w:lang w:val="sl-SI"/>
        </w:rPr>
        <w:t>)</w:t>
      </w:r>
      <w:r w:rsidR="00814E51" w:rsidRPr="00651993">
        <w:rPr>
          <w:lang w:val="sl-SI"/>
        </w:rPr>
        <w:t>, podatek o razmerju glede na povprečje pa smo pridobili tako, da smo število poslankinih govorov delili s povprečjem števila vseh govorov, ki ga dobimo tako, da skupno število govorov poslank delimo s številom vseh poslank (gl</w:t>
      </w:r>
      <w:r w:rsidR="0002582D" w:rsidRPr="00651993">
        <w:rPr>
          <w:lang w:val="sl-SI"/>
        </w:rPr>
        <w:t>.</w:t>
      </w:r>
      <w:r w:rsidR="00814E51" w:rsidRPr="00651993">
        <w:rPr>
          <w:lang w:val="sl-SI"/>
        </w:rPr>
        <w:t xml:space="preserve"> Slika 4, levo: </w:t>
      </w:r>
      <w:r w:rsidR="00814E51" w:rsidRPr="00651993">
        <w:rPr>
          <w:i/>
          <w:lang w:val="sl-SI"/>
        </w:rPr>
        <w:t>Total frequency</w:t>
      </w:r>
      <w:r w:rsidR="00814E51" w:rsidRPr="00651993">
        <w:rPr>
          <w:lang w:val="sl-SI"/>
        </w:rPr>
        <w:t xml:space="preserve"> in </w:t>
      </w:r>
      <w:r w:rsidR="00814E51" w:rsidRPr="00651993">
        <w:rPr>
          <w:i/>
          <w:lang w:val="sl-SI"/>
        </w:rPr>
        <w:t>Total number of items)</w:t>
      </w:r>
      <w:r w:rsidR="00814E51" w:rsidRPr="00651993">
        <w:rPr>
          <w:lang w:val="sl-SI"/>
        </w:rPr>
        <w:t>.</w:t>
      </w:r>
    </w:p>
    <w:p w14:paraId="59B8C331" w14:textId="65054BB3" w:rsidR="005C00F0" w:rsidRPr="00651993" w:rsidRDefault="005C00F0" w:rsidP="001E5E0F">
      <w:pPr>
        <w:spacing w:line="360" w:lineRule="auto"/>
        <w:ind w:firstLine="720"/>
        <w:jc w:val="both"/>
        <w:rPr>
          <w:lang w:val="sl-SI"/>
        </w:rPr>
      </w:pPr>
      <w:r w:rsidRPr="00651993">
        <w:rPr>
          <w:lang w:val="sl-SI"/>
        </w:rPr>
        <w:t>Po številu pojavnic je poslanka z največjim prispevkom v tem podkorpusu Metka Karner Lukač, članica Slovenske ljudske stranke, najstarejše stranke v Sloveniji. Njeni govori vsebujejo 173.067 pojavnic ali 18 % celotnega podkorpusa, kar je skoraj 3-kratn</w:t>
      </w:r>
      <w:r w:rsidR="004C4837" w:rsidRPr="00651993">
        <w:rPr>
          <w:lang w:val="sl-SI"/>
        </w:rPr>
        <w:t>ik</w:t>
      </w:r>
      <w:r w:rsidRPr="00651993">
        <w:rPr>
          <w:lang w:val="sl-SI"/>
        </w:rPr>
        <w:t xml:space="preserve"> povprečj</w:t>
      </w:r>
      <w:r w:rsidR="004C4837" w:rsidRPr="00651993">
        <w:rPr>
          <w:lang w:val="sl-SI"/>
        </w:rPr>
        <w:t>a</w:t>
      </w:r>
      <w:r w:rsidRPr="00651993">
        <w:rPr>
          <w:lang w:val="sl-SI"/>
        </w:rPr>
        <w:t>. Poslanka z najnižj</w:t>
      </w:r>
      <w:r w:rsidR="004C4837" w:rsidRPr="00651993">
        <w:rPr>
          <w:lang w:val="sl-SI"/>
        </w:rPr>
        <w:t>im</w:t>
      </w:r>
      <w:r w:rsidRPr="00651993">
        <w:rPr>
          <w:lang w:val="sl-SI"/>
        </w:rPr>
        <w:t xml:space="preserve"> številom govorov in pojavnic je Mihaela Logar, prav tako članica Slovenske ljudske stranke, ki je v svojem 4-letnem mandatu spregovorila le 39-krat, v njenih govorih pa je nekaj več kot 9.000 pojavnic, kar je skoraj 20-krat manj od prvouvrščene govorke. Poleg tega je še zanimivo, da približno polovica vseh prispevkov pripada le trem poslankam, in sicer že omenjenima poslankama ter Bredi Pečan, članici Socialnih demokratov, katere govori so bili v povprečju tudi najdaljši.</w:t>
      </w:r>
      <w:r w:rsidR="00814E51" w:rsidRPr="00651993">
        <w:rPr>
          <w:lang w:val="sl-SI"/>
        </w:rPr>
        <w:t xml:space="preserve"> Ta podatek razberemo iz podatkov o povprečni dolžini govorov za posamezno poslanko, pri čemer povprečno dolžino govora iz</w:t>
      </w:r>
      <w:r w:rsidR="008D1389" w:rsidRPr="00651993">
        <w:rPr>
          <w:lang w:val="sl-SI"/>
        </w:rPr>
        <w:t>r</w:t>
      </w:r>
      <w:r w:rsidR="00814E51" w:rsidRPr="00651993">
        <w:rPr>
          <w:lang w:val="sl-SI"/>
        </w:rPr>
        <w:t>ačunamo tako, da število vseh pojavnic za posamezno poslanko (gl</w:t>
      </w:r>
      <w:r w:rsidR="0002582D" w:rsidRPr="00651993">
        <w:rPr>
          <w:lang w:val="sl-SI"/>
        </w:rPr>
        <w:t>.</w:t>
      </w:r>
      <w:r w:rsidR="00814E51" w:rsidRPr="00651993">
        <w:rPr>
          <w:lang w:val="sl-SI"/>
        </w:rPr>
        <w:t xml:space="preserve"> Slika 4, desno) delimo s številom vseh govorov te iste poslanke (gl</w:t>
      </w:r>
      <w:r w:rsidR="0002582D" w:rsidRPr="00651993">
        <w:rPr>
          <w:lang w:val="sl-SI"/>
        </w:rPr>
        <w:t>.</w:t>
      </w:r>
      <w:r w:rsidR="00814E51" w:rsidRPr="00651993">
        <w:rPr>
          <w:lang w:val="sl-SI"/>
        </w:rPr>
        <w:t xml:space="preserve"> Slika 4, levo).</w:t>
      </w:r>
    </w:p>
    <w:p w14:paraId="275D5C63" w14:textId="31DF5264" w:rsidR="00004CE8" w:rsidRPr="00651993" w:rsidRDefault="00004CE8" w:rsidP="001D7B57">
      <w:pPr>
        <w:spacing w:line="360" w:lineRule="auto"/>
        <w:rPr>
          <w:lang w:val="sl-SI"/>
        </w:rPr>
      </w:pPr>
    </w:p>
    <w:p w14:paraId="5CF5C247" w14:textId="5EE7A2B0" w:rsidR="00AC510E" w:rsidRPr="00651993" w:rsidRDefault="00230691" w:rsidP="001E5E0F">
      <w:pPr>
        <w:pStyle w:val="Naslov3"/>
        <w:spacing w:line="360" w:lineRule="auto"/>
        <w:jc w:val="center"/>
        <w:rPr>
          <w:sz w:val="24"/>
          <w:szCs w:val="24"/>
          <w:lang w:val="sl-SI"/>
        </w:rPr>
      </w:pPr>
      <w:bookmarkStart w:id="1821" w:name="_Ref47444485"/>
      <w:bookmarkStart w:id="1822" w:name="_Ref47444529"/>
      <w:bookmarkStart w:id="1823" w:name="_Ref47444539"/>
      <w:bookmarkStart w:id="1824" w:name="_Ref47444544"/>
      <w:bookmarkStart w:id="1825" w:name="_Ref47444548"/>
      <w:bookmarkStart w:id="1826" w:name="_Ref47444600"/>
      <w:bookmarkStart w:id="1827" w:name="_Ref47444609"/>
      <w:bookmarkStart w:id="1828" w:name="_Toc57789635"/>
      <w:r w:rsidRPr="00651993">
        <w:rPr>
          <w:sz w:val="24"/>
          <w:szCs w:val="24"/>
          <w:lang w:val="sl-SI"/>
        </w:rPr>
        <w:t>Primerjalna</w:t>
      </w:r>
      <w:r w:rsidR="00BD13B6" w:rsidRPr="00651993">
        <w:rPr>
          <w:sz w:val="24"/>
          <w:szCs w:val="24"/>
          <w:lang w:val="sl-SI"/>
        </w:rPr>
        <w:t xml:space="preserve"> analiza</w:t>
      </w:r>
      <w:bookmarkEnd w:id="1821"/>
      <w:bookmarkEnd w:id="1822"/>
      <w:bookmarkEnd w:id="1823"/>
      <w:bookmarkEnd w:id="1824"/>
      <w:bookmarkEnd w:id="1825"/>
      <w:bookmarkEnd w:id="1826"/>
      <w:bookmarkEnd w:id="1827"/>
      <w:bookmarkEnd w:id="1828"/>
    </w:p>
    <w:p w14:paraId="0F9771EF" w14:textId="1735F815" w:rsidR="007C53BB" w:rsidRPr="00651993" w:rsidRDefault="00B4216F" w:rsidP="001E5E0F">
      <w:pPr>
        <w:spacing w:line="360" w:lineRule="auto"/>
        <w:ind w:firstLine="720"/>
        <w:jc w:val="both"/>
        <w:rPr>
          <w:lang w:val="sl-SI"/>
        </w:rPr>
      </w:pPr>
      <w:r w:rsidRPr="00651993">
        <w:rPr>
          <w:lang w:val="sl-SI"/>
        </w:rPr>
        <w:t xml:space="preserve">Za </w:t>
      </w:r>
      <w:r w:rsidR="003058BB" w:rsidRPr="00651993">
        <w:rPr>
          <w:lang w:val="sl-SI"/>
        </w:rPr>
        <w:t xml:space="preserve">potrebe </w:t>
      </w:r>
      <w:r w:rsidR="00352683" w:rsidRPr="00651993">
        <w:rPr>
          <w:lang w:val="sl-SI"/>
        </w:rPr>
        <w:t>primerjaln</w:t>
      </w:r>
      <w:r w:rsidR="003058BB" w:rsidRPr="00651993">
        <w:rPr>
          <w:lang w:val="sl-SI"/>
        </w:rPr>
        <w:t>e</w:t>
      </w:r>
      <w:r w:rsidR="00352683" w:rsidRPr="00651993">
        <w:rPr>
          <w:lang w:val="sl-SI"/>
        </w:rPr>
        <w:t xml:space="preserve"> </w:t>
      </w:r>
      <w:r w:rsidRPr="00651993">
        <w:rPr>
          <w:lang w:val="sl-SI"/>
        </w:rPr>
        <w:t>analiz</w:t>
      </w:r>
      <w:r w:rsidR="003058BB" w:rsidRPr="00651993">
        <w:rPr>
          <w:lang w:val="sl-SI"/>
        </w:rPr>
        <w:t>e</w:t>
      </w:r>
      <w:r w:rsidRPr="00651993">
        <w:rPr>
          <w:lang w:val="sl-SI"/>
        </w:rPr>
        <w:t xml:space="preserve"> zastopanosti moških in žensk v slovenskem parlamentu skozi čas zabeleži</w:t>
      </w:r>
      <w:r w:rsidR="00FF4EF2" w:rsidRPr="00651993">
        <w:rPr>
          <w:lang w:val="sl-SI"/>
        </w:rPr>
        <w:t>mo</w:t>
      </w:r>
      <w:r w:rsidRPr="00651993">
        <w:rPr>
          <w:lang w:val="sl-SI"/>
        </w:rPr>
        <w:t xml:space="preserve"> število poslancev</w:t>
      </w:r>
      <w:r w:rsidR="003058BB" w:rsidRPr="00651993">
        <w:rPr>
          <w:lang w:val="sl-SI"/>
        </w:rPr>
        <w:t xml:space="preserve"> in poslank ter</w:t>
      </w:r>
      <w:r w:rsidRPr="00651993">
        <w:rPr>
          <w:lang w:val="sl-SI"/>
        </w:rPr>
        <w:t xml:space="preserve"> število pojavnic v vsakem od </w:t>
      </w:r>
      <w:r w:rsidR="007C53BB" w:rsidRPr="00651993">
        <w:rPr>
          <w:lang w:val="sl-SI"/>
        </w:rPr>
        <w:t xml:space="preserve">14 </w:t>
      </w:r>
      <w:r w:rsidRPr="00651993">
        <w:rPr>
          <w:lang w:val="sl-SI"/>
        </w:rPr>
        <w:t>podkor</w:t>
      </w:r>
      <w:r w:rsidR="002312D8" w:rsidRPr="00651993">
        <w:rPr>
          <w:lang w:val="sl-SI"/>
        </w:rPr>
        <w:t>p</w:t>
      </w:r>
      <w:r w:rsidRPr="00651993">
        <w:rPr>
          <w:lang w:val="sl-SI"/>
        </w:rPr>
        <w:t xml:space="preserve">usov </w:t>
      </w:r>
      <w:r w:rsidR="00B95F6F" w:rsidRPr="00651993">
        <w:rPr>
          <w:lang w:val="sl-SI"/>
        </w:rPr>
        <w:t>(</w:t>
      </w:r>
      <w:r w:rsidR="00656E7E" w:rsidRPr="00651993">
        <w:rPr>
          <w:lang w:val="sl-SI"/>
        </w:rPr>
        <w:t>gl</w:t>
      </w:r>
      <w:r w:rsidR="0002582D" w:rsidRPr="00651993">
        <w:rPr>
          <w:lang w:val="sl-SI"/>
        </w:rPr>
        <w:t>.</w:t>
      </w:r>
      <w:r w:rsidRPr="00651993">
        <w:rPr>
          <w:lang w:val="sl-SI"/>
        </w:rPr>
        <w:t xml:space="preserve"> razdelek</w:t>
      </w:r>
      <w:r w:rsidR="00204F18" w:rsidRPr="00651993">
        <w:rPr>
          <w:lang w:val="sl-SI"/>
        </w:rPr>
        <w:t xml:space="preserve"> </w:t>
      </w:r>
      <w:r w:rsidR="00D569AC" w:rsidRPr="00651993">
        <w:rPr>
          <w:lang w:val="sl-SI"/>
        </w:rPr>
        <w:fldChar w:fldCharType="begin"/>
      </w:r>
      <w:r w:rsidR="00D569AC" w:rsidRPr="00651993">
        <w:rPr>
          <w:lang w:val="sl-SI"/>
        </w:rPr>
        <w:instrText xml:space="preserve"> REF _Ref53989213 \r \h </w:instrText>
      </w:r>
      <w:r w:rsidR="00582F0C" w:rsidRPr="00651993">
        <w:rPr>
          <w:lang w:val="sl-SI"/>
        </w:rPr>
        <w:instrText xml:space="preserve"> \* MERGEFORMAT </w:instrText>
      </w:r>
      <w:r w:rsidR="00D569AC" w:rsidRPr="00651993">
        <w:rPr>
          <w:lang w:val="sl-SI"/>
        </w:rPr>
      </w:r>
      <w:r w:rsidR="00D569AC" w:rsidRPr="00651993">
        <w:rPr>
          <w:lang w:val="sl-SI"/>
        </w:rPr>
        <w:fldChar w:fldCharType="separate"/>
      </w:r>
      <w:r w:rsidR="002C2191" w:rsidRPr="00651993">
        <w:rPr>
          <w:lang w:val="sl-SI"/>
        </w:rPr>
        <w:t>6.2.1</w:t>
      </w:r>
      <w:r w:rsidR="00D569AC" w:rsidRPr="00651993">
        <w:rPr>
          <w:lang w:val="sl-SI"/>
        </w:rPr>
        <w:fldChar w:fldCharType="end"/>
      </w:r>
      <w:r w:rsidR="00685CA7" w:rsidRPr="00651993">
        <w:rPr>
          <w:lang w:val="sl-SI"/>
        </w:rPr>
        <w:t xml:space="preserve"> </w:t>
      </w:r>
      <w:r w:rsidR="00685CA7" w:rsidRPr="00651993">
        <w:rPr>
          <w:lang w:val="sl-SI"/>
        </w:rPr>
        <w:fldChar w:fldCharType="begin"/>
      </w:r>
      <w:r w:rsidR="00685CA7" w:rsidRPr="00651993">
        <w:rPr>
          <w:lang w:val="sl-SI"/>
        </w:rPr>
        <w:instrText xml:space="preserve"> REF _Ref53989213 \h </w:instrText>
      </w:r>
      <w:r w:rsidR="00582F0C" w:rsidRPr="00651993">
        <w:rPr>
          <w:lang w:val="sl-SI"/>
        </w:rPr>
        <w:instrText xml:space="preserve"> \* MERGEFORMAT </w:instrText>
      </w:r>
      <w:r w:rsidR="00685CA7" w:rsidRPr="00651993">
        <w:rPr>
          <w:lang w:val="sl-SI"/>
        </w:rPr>
      </w:r>
      <w:r w:rsidR="00685CA7" w:rsidRPr="00651993">
        <w:rPr>
          <w:lang w:val="sl-SI"/>
        </w:rPr>
        <w:fldChar w:fldCharType="separate"/>
      </w:r>
      <w:r w:rsidR="00685CA7" w:rsidRPr="00651993">
        <w:rPr>
          <w:lang w:val="sl-SI"/>
        </w:rPr>
        <w:t xml:space="preserve">Izdelava </w:t>
      </w:r>
      <w:proofErr w:type="spellStart"/>
      <w:r w:rsidR="00685CA7" w:rsidRPr="00651993">
        <w:rPr>
          <w:lang w:val="sl-SI"/>
        </w:rPr>
        <w:t>podkorpusov</w:t>
      </w:r>
      <w:proofErr w:type="spellEnd"/>
      <w:r w:rsidR="00685CA7" w:rsidRPr="00651993">
        <w:rPr>
          <w:lang w:val="sl-SI"/>
        </w:rPr>
        <w:fldChar w:fldCharType="end"/>
      </w:r>
      <w:r w:rsidR="002A16FA" w:rsidRPr="00651993">
        <w:rPr>
          <w:lang w:val="sl-SI"/>
        </w:rPr>
        <w:t>).</w:t>
      </w:r>
      <w:r w:rsidR="00AC510E" w:rsidRPr="00651993">
        <w:rPr>
          <w:lang w:val="sl-SI"/>
        </w:rPr>
        <w:t xml:space="preserve"> </w:t>
      </w:r>
      <w:r w:rsidR="00814E51" w:rsidRPr="00651993">
        <w:rPr>
          <w:lang w:val="sl-SI"/>
        </w:rPr>
        <w:t xml:space="preserve">Ker </w:t>
      </w:r>
      <w:r w:rsidR="000800FD" w:rsidRPr="00651993">
        <w:rPr>
          <w:lang w:val="sl-SI"/>
        </w:rPr>
        <w:t>zbirnih tabel s podatki ne dobimo neposredno v konkordančniku, si pomagamo tako, da podatke ročno vnesemo</w:t>
      </w:r>
      <w:r w:rsidR="00FF4EF2" w:rsidRPr="00651993">
        <w:rPr>
          <w:lang w:val="sl-SI"/>
        </w:rPr>
        <w:t xml:space="preserve"> </w:t>
      </w:r>
      <w:r w:rsidRPr="00651993">
        <w:rPr>
          <w:lang w:val="sl-SI"/>
        </w:rPr>
        <w:t>v pregle</w:t>
      </w:r>
      <w:r w:rsidR="002312D8" w:rsidRPr="00651993">
        <w:rPr>
          <w:lang w:val="sl-SI"/>
        </w:rPr>
        <w:t>d</w:t>
      </w:r>
      <w:r w:rsidRPr="00651993">
        <w:rPr>
          <w:lang w:val="sl-SI"/>
        </w:rPr>
        <w:t xml:space="preserve">nico, kot prikazuje Tabela </w:t>
      </w:r>
      <w:r w:rsidR="007C53BB" w:rsidRPr="00651993">
        <w:rPr>
          <w:lang w:val="sl-SI"/>
        </w:rPr>
        <w:t>1</w:t>
      </w:r>
      <w:r w:rsidR="00FF4EF2" w:rsidRPr="00651993">
        <w:rPr>
          <w:lang w:val="sl-SI"/>
        </w:rPr>
        <w:t>.</w:t>
      </w:r>
      <w:r w:rsidR="00B06CF9" w:rsidRPr="00651993">
        <w:rPr>
          <w:lang w:val="sl-SI"/>
        </w:rPr>
        <w:t xml:space="preserve"> </w:t>
      </w:r>
      <w:r w:rsidR="00FF4EF2" w:rsidRPr="00651993">
        <w:rPr>
          <w:lang w:val="sl-SI"/>
        </w:rPr>
        <w:t>Grafični prikaz rezultatov si lahko ogledate</w:t>
      </w:r>
      <w:r w:rsidR="00B06CF9" w:rsidRPr="00651993">
        <w:rPr>
          <w:lang w:val="sl-SI"/>
        </w:rPr>
        <w:t xml:space="preserve"> </w:t>
      </w:r>
      <w:r w:rsidRPr="00651993">
        <w:rPr>
          <w:lang w:val="sl-SI"/>
        </w:rPr>
        <w:t xml:space="preserve">na Sliki </w:t>
      </w:r>
      <w:r w:rsidR="0038413E" w:rsidRPr="00651993">
        <w:rPr>
          <w:lang w:val="sl-SI"/>
        </w:rPr>
        <w:t>5</w:t>
      </w:r>
      <w:r w:rsidRPr="00651993">
        <w:rPr>
          <w:lang w:val="sl-SI"/>
        </w:rPr>
        <w:t xml:space="preserve"> in Sliki </w:t>
      </w:r>
      <w:r w:rsidR="0038413E" w:rsidRPr="00651993">
        <w:rPr>
          <w:lang w:val="sl-SI"/>
        </w:rPr>
        <w:t>6</w:t>
      </w:r>
      <w:r w:rsidR="007C53BB" w:rsidRPr="00651993">
        <w:rPr>
          <w:lang w:val="sl-SI"/>
        </w:rPr>
        <w:t>.</w:t>
      </w:r>
    </w:p>
    <w:p w14:paraId="11F40960" w14:textId="18BAE39D" w:rsidR="004741D5" w:rsidRPr="00651993" w:rsidRDefault="004741D5" w:rsidP="001D7B57">
      <w:pPr>
        <w:spacing w:line="360" w:lineRule="auto"/>
        <w:rPr>
          <w:b/>
          <w:lang w:val="sl-SI"/>
        </w:rPr>
      </w:pPr>
    </w:p>
    <w:p w14:paraId="0B94065A" w14:textId="6BE9E7CA" w:rsidR="001160E4" w:rsidRPr="00651993" w:rsidRDefault="001160E4" w:rsidP="001D7B57">
      <w:pPr>
        <w:spacing w:line="360" w:lineRule="auto"/>
        <w:rPr>
          <w:b/>
          <w:lang w:val="sl-SI"/>
        </w:rPr>
      </w:pPr>
      <w:r w:rsidRPr="00651993">
        <w:rPr>
          <w:b/>
          <w:lang w:val="sl-SI"/>
        </w:rPr>
        <w:t>Tab</w:t>
      </w:r>
      <w:r w:rsidR="00C00E5A" w:rsidRPr="00651993">
        <w:rPr>
          <w:b/>
          <w:lang w:val="sl-SI"/>
        </w:rPr>
        <w:t>ela</w:t>
      </w:r>
      <w:r w:rsidRPr="00651993">
        <w:rPr>
          <w:b/>
          <w:lang w:val="sl-SI"/>
        </w:rPr>
        <w:t xml:space="preserve"> 1.</w:t>
      </w:r>
      <w:r w:rsidR="00AB7A2A" w:rsidRPr="00651993">
        <w:rPr>
          <w:b/>
          <w:lang w:val="sl-SI"/>
        </w:rPr>
        <w:t xml:space="preserve"> </w:t>
      </w:r>
      <w:r w:rsidR="00C00E5A" w:rsidRPr="00651993">
        <w:rPr>
          <w:b/>
          <w:lang w:val="sl-SI"/>
        </w:rPr>
        <w:t xml:space="preserve">Pregled velikosti podkorpusov </w:t>
      </w:r>
      <w:r w:rsidR="00AB7A2A" w:rsidRPr="00651993">
        <w:rPr>
          <w:b/>
          <w:lang w:val="sl-SI"/>
        </w:rPr>
        <w:t xml:space="preserve">siParl </w:t>
      </w:r>
      <w:r w:rsidR="004741D5" w:rsidRPr="00651993">
        <w:rPr>
          <w:b/>
          <w:lang w:val="sl-SI"/>
        </w:rPr>
        <w:t>2.0</w:t>
      </w:r>
      <w:r w:rsidR="009C4CB5" w:rsidRPr="00651993">
        <w:rPr>
          <w:b/>
          <w:lang w:val="sl-SI"/>
        </w:rPr>
        <w:t>.</w:t>
      </w:r>
      <w:r w:rsidR="00EF10AF" w:rsidRPr="00651993">
        <w:rPr>
          <w:rStyle w:val="Sprotnaopomba-sklic"/>
          <w:b/>
          <w:lang w:val="sl-SI"/>
        </w:rPr>
        <w:footnoteReference w:id="87"/>
      </w:r>
    </w:p>
    <w:p w14:paraId="48C45FE5" w14:textId="77777777" w:rsidR="001160E4" w:rsidRPr="00651993" w:rsidRDefault="001160E4" w:rsidP="001D7B57">
      <w:pPr>
        <w:spacing w:line="360" w:lineRule="auto"/>
        <w:rPr>
          <w:lang w:val="sl-SI"/>
        </w:rPr>
      </w:pPr>
    </w:p>
    <w:p w14:paraId="1221F323" w14:textId="77777777" w:rsidR="00FF7CD6" w:rsidRPr="00651993" w:rsidRDefault="00FF7CD6" w:rsidP="001D7B57">
      <w:pPr>
        <w:spacing w:line="360" w:lineRule="auto"/>
        <w:rPr>
          <w:lang w:val="sl-SI"/>
        </w:rPr>
        <w:sectPr w:rsidR="00FF7CD6" w:rsidRPr="00651993" w:rsidSect="007366E2">
          <w:footerReference w:type="default" r:id="rId66"/>
          <w:type w:val="continuous"/>
          <w:pgSz w:w="11900" w:h="16840"/>
          <w:pgMar w:top="1440" w:right="1440" w:bottom="1440" w:left="1440" w:header="708" w:footer="708" w:gutter="0"/>
          <w:cols w:space="708"/>
          <w:docGrid w:linePitch="360"/>
        </w:sectPr>
      </w:pPr>
    </w:p>
    <w:p w14:paraId="0F9B54A8" w14:textId="54BACCEF" w:rsidR="00F5774B" w:rsidRPr="00651993" w:rsidRDefault="00F5774B" w:rsidP="001D7B57">
      <w:pPr>
        <w:spacing w:line="360" w:lineRule="auto"/>
        <w:rPr>
          <w:lang w:val="sl-SI"/>
        </w:rPr>
      </w:pPr>
    </w:p>
    <w:p w14:paraId="63FECA3E" w14:textId="40A1A5EC" w:rsidR="00FF7CD6" w:rsidRPr="00651993" w:rsidRDefault="00C00E5A" w:rsidP="001D7B57">
      <w:pPr>
        <w:spacing w:line="360" w:lineRule="auto"/>
        <w:rPr>
          <w:b/>
          <w:lang w:val="sl-SI"/>
        </w:rPr>
      </w:pPr>
      <w:r w:rsidRPr="00651993">
        <w:rPr>
          <w:b/>
          <w:lang w:val="sl-SI"/>
        </w:rPr>
        <w:lastRenderedPageBreak/>
        <w:t xml:space="preserve">Slika </w:t>
      </w:r>
      <w:r w:rsidR="0038413E" w:rsidRPr="00651993">
        <w:rPr>
          <w:b/>
          <w:lang w:val="sl-SI"/>
        </w:rPr>
        <w:t>5</w:t>
      </w:r>
      <w:r w:rsidR="00FF7CD6" w:rsidRPr="00651993">
        <w:rPr>
          <w:b/>
          <w:lang w:val="sl-SI"/>
        </w:rPr>
        <w:t xml:space="preserve">: </w:t>
      </w:r>
      <w:r w:rsidRPr="00651993">
        <w:rPr>
          <w:b/>
          <w:lang w:val="sl-SI"/>
        </w:rPr>
        <w:t xml:space="preserve">Delež poslank in poslancev v korpusu </w:t>
      </w:r>
      <w:r w:rsidR="00FF7CD6" w:rsidRPr="00651993">
        <w:rPr>
          <w:b/>
          <w:lang w:val="sl-SI"/>
        </w:rPr>
        <w:t>siParl</w:t>
      </w:r>
      <w:r w:rsidR="00D8262C" w:rsidRPr="00651993">
        <w:rPr>
          <w:b/>
          <w:lang w:val="sl-SI"/>
        </w:rPr>
        <w:t xml:space="preserve"> </w:t>
      </w:r>
      <w:r w:rsidR="004741D5" w:rsidRPr="00651993">
        <w:rPr>
          <w:b/>
          <w:lang w:val="sl-SI"/>
        </w:rPr>
        <w:t xml:space="preserve">2.0 </w:t>
      </w:r>
      <w:r w:rsidRPr="00651993">
        <w:rPr>
          <w:b/>
          <w:lang w:val="sl-SI"/>
        </w:rPr>
        <w:t>skozi čas</w:t>
      </w:r>
      <w:r w:rsidR="009C4CB5" w:rsidRPr="00651993">
        <w:rPr>
          <w:b/>
          <w:lang w:val="sl-SI"/>
        </w:rPr>
        <w:t>.</w:t>
      </w:r>
    </w:p>
    <w:p w14:paraId="31C81924" w14:textId="179F255A" w:rsidR="00F5774B" w:rsidRPr="00651993" w:rsidRDefault="00F5774B" w:rsidP="001D7B57">
      <w:pPr>
        <w:spacing w:line="360" w:lineRule="auto"/>
        <w:rPr>
          <w:lang w:val="sl-SI"/>
        </w:rPr>
      </w:pPr>
    </w:p>
    <w:p w14:paraId="4FE111D1" w14:textId="1D54D0EE" w:rsidR="00F5774B" w:rsidRPr="00651993" w:rsidRDefault="00F5774B" w:rsidP="001D7B57">
      <w:pPr>
        <w:spacing w:line="360" w:lineRule="auto"/>
        <w:rPr>
          <w:lang w:val="sl-SI"/>
        </w:rPr>
      </w:pPr>
    </w:p>
    <w:p w14:paraId="6155EBE6" w14:textId="3D054CE1" w:rsidR="007366E2" w:rsidRPr="00651993" w:rsidRDefault="00C00E5A" w:rsidP="001D7B57">
      <w:pPr>
        <w:spacing w:line="360" w:lineRule="auto"/>
        <w:rPr>
          <w:b/>
          <w:lang w:val="sl-SI"/>
        </w:rPr>
      </w:pPr>
      <w:r w:rsidRPr="00651993">
        <w:rPr>
          <w:b/>
          <w:lang w:val="sl-SI"/>
        </w:rPr>
        <w:t>Slika</w:t>
      </w:r>
      <w:r w:rsidR="001160E4" w:rsidRPr="00651993">
        <w:rPr>
          <w:b/>
          <w:lang w:val="sl-SI"/>
        </w:rPr>
        <w:t xml:space="preserve"> </w:t>
      </w:r>
      <w:r w:rsidR="0038413E" w:rsidRPr="00651993">
        <w:rPr>
          <w:b/>
          <w:lang w:val="sl-SI"/>
        </w:rPr>
        <w:t>6</w:t>
      </w:r>
      <w:r w:rsidR="007366E2" w:rsidRPr="00651993">
        <w:rPr>
          <w:b/>
          <w:lang w:val="sl-SI"/>
        </w:rPr>
        <w:t xml:space="preserve">: </w:t>
      </w:r>
      <w:r w:rsidRPr="00651993">
        <w:rPr>
          <w:b/>
          <w:lang w:val="sl-SI"/>
        </w:rPr>
        <w:t xml:space="preserve">Prispevek poslank in poslancev v korpusu </w:t>
      </w:r>
      <w:r w:rsidR="007366E2" w:rsidRPr="00651993">
        <w:rPr>
          <w:b/>
          <w:lang w:val="sl-SI"/>
        </w:rPr>
        <w:t>siParl</w:t>
      </w:r>
      <w:r w:rsidR="00AB1D36" w:rsidRPr="00651993">
        <w:rPr>
          <w:b/>
          <w:lang w:val="sl-SI"/>
        </w:rPr>
        <w:t xml:space="preserve"> </w:t>
      </w:r>
      <w:r w:rsidR="004741D5" w:rsidRPr="00651993">
        <w:rPr>
          <w:b/>
          <w:lang w:val="sl-SI"/>
        </w:rPr>
        <w:t>2.0</w:t>
      </w:r>
      <w:r w:rsidRPr="00651993">
        <w:rPr>
          <w:b/>
          <w:lang w:val="sl-SI"/>
        </w:rPr>
        <w:t>, izmerjen v izrečenih pojavnicah skozi čas</w:t>
      </w:r>
      <w:r w:rsidR="009C4CB5" w:rsidRPr="00651993">
        <w:rPr>
          <w:b/>
          <w:lang w:val="sl-SI"/>
        </w:rPr>
        <w:t>.</w:t>
      </w:r>
    </w:p>
    <w:p w14:paraId="373D1FD3" w14:textId="77777777" w:rsidR="00FF7CD6" w:rsidRPr="00651993" w:rsidRDefault="00FF7CD6" w:rsidP="001D7B57">
      <w:pPr>
        <w:spacing w:line="360" w:lineRule="auto"/>
        <w:rPr>
          <w:lang w:val="sl-SI"/>
        </w:rPr>
        <w:sectPr w:rsidR="00FF7CD6" w:rsidRPr="00651993" w:rsidSect="00B47C83">
          <w:type w:val="continuous"/>
          <w:pgSz w:w="11900" w:h="16840"/>
          <w:pgMar w:top="1440" w:right="1440" w:bottom="1440" w:left="1440" w:header="708" w:footer="708" w:gutter="0"/>
          <w:cols w:num="2" w:space="720"/>
          <w:docGrid w:linePitch="360"/>
        </w:sectPr>
      </w:pPr>
    </w:p>
    <w:p w14:paraId="56E684C9" w14:textId="24B4A366" w:rsidR="009C4CB5" w:rsidRPr="00651993" w:rsidRDefault="009C4CB5" w:rsidP="001D7B57">
      <w:pPr>
        <w:spacing w:line="360" w:lineRule="auto"/>
        <w:rPr>
          <w:lang w:val="sl-SI"/>
        </w:rPr>
      </w:pPr>
    </w:p>
    <w:p w14:paraId="56EDF1BD" w14:textId="3E731964" w:rsidR="006A107C" w:rsidRPr="00651993" w:rsidRDefault="00674349" w:rsidP="001E5E0F">
      <w:pPr>
        <w:spacing w:line="360" w:lineRule="auto"/>
        <w:ind w:firstLine="576"/>
        <w:jc w:val="both"/>
        <w:rPr>
          <w:lang w:val="sl-SI"/>
        </w:rPr>
      </w:pPr>
      <w:r w:rsidRPr="00651993">
        <w:rPr>
          <w:lang w:val="sl-SI"/>
        </w:rPr>
        <w:t xml:space="preserve">Rezultati </w:t>
      </w:r>
      <w:r w:rsidR="00B06CF9" w:rsidRPr="00651993">
        <w:rPr>
          <w:lang w:val="sl-SI"/>
        </w:rPr>
        <w:t>kažejo</w:t>
      </w:r>
      <w:r w:rsidRPr="00651993">
        <w:rPr>
          <w:lang w:val="sl-SI"/>
        </w:rPr>
        <w:t>, da delež pojavnic</w:t>
      </w:r>
      <w:r w:rsidR="00B06CF9" w:rsidRPr="00651993">
        <w:rPr>
          <w:lang w:val="sl-SI"/>
        </w:rPr>
        <w:t xml:space="preserve">, ki sestavljajo govore </w:t>
      </w:r>
      <w:r w:rsidRPr="00651993">
        <w:rPr>
          <w:lang w:val="sl-SI"/>
        </w:rPr>
        <w:t>poslank</w:t>
      </w:r>
      <w:r w:rsidR="00B06CF9" w:rsidRPr="00651993">
        <w:rPr>
          <w:lang w:val="sl-SI"/>
        </w:rPr>
        <w:t>,</w:t>
      </w:r>
      <w:r w:rsidRPr="00651993">
        <w:rPr>
          <w:lang w:val="sl-SI"/>
        </w:rPr>
        <w:t xml:space="preserve"> postopoma narašča skupaj z</w:t>
      </w:r>
      <w:r w:rsidR="00B06CF9" w:rsidRPr="00651993">
        <w:rPr>
          <w:lang w:val="sl-SI"/>
        </w:rPr>
        <w:t xml:space="preserve"> </w:t>
      </w:r>
      <w:r w:rsidRPr="00651993">
        <w:rPr>
          <w:lang w:val="sl-SI"/>
        </w:rPr>
        <w:t xml:space="preserve">zastopanostjo </w:t>
      </w:r>
      <w:r w:rsidR="00B06CF9" w:rsidRPr="00651993">
        <w:rPr>
          <w:lang w:val="sl-SI"/>
        </w:rPr>
        <w:t xml:space="preserve">žensk </w:t>
      </w:r>
      <w:r w:rsidRPr="00651993">
        <w:rPr>
          <w:lang w:val="sl-SI"/>
        </w:rPr>
        <w:t>v parlamentu</w:t>
      </w:r>
      <w:r w:rsidR="003C62DD" w:rsidRPr="00651993">
        <w:rPr>
          <w:lang w:val="sl-SI"/>
        </w:rPr>
        <w:t>.</w:t>
      </w:r>
      <w:r w:rsidR="003114CA" w:rsidRPr="00651993">
        <w:rPr>
          <w:lang w:val="sl-SI"/>
        </w:rPr>
        <w:t xml:space="preserve"> </w:t>
      </w:r>
      <w:r w:rsidRPr="00651993">
        <w:rPr>
          <w:lang w:val="sl-SI"/>
        </w:rPr>
        <w:t xml:space="preserve">Precejšen skok v zastopanosti žensk je mogoče opaziti predvsem v zadnjih dveh mandatih, </w:t>
      </w:r>
      <w:r w:rsidR="00B06CF9" w:rsidRPr="00651993">
        <w:rPr>
          <w:lang w:val="sl-SI"/>
        </w:rPr>
        <w:t>vključenih v</w:t>
      </w:r>
      <w:r w:rsidRPr="00651993">
        <w:rPr>
          <w:lang w:val="sl-SI"/>
        </w:rPr>
        <w:t xml:space="preserve"> korpus </w:t>
      </w:r>
      <w:r w:rsidR="003114CA" w:rsidRPr="00651993">
        <w:rPr>
          <w:lang w:val="sl-SI"/>
        </w:rPr>
        <w:t>siParl 2.0</w:t>
      </w:r>
      <w:r w:rsidR="00B06CF9" w:rsidRPr="00651993">
        <w:rPr>
          <w:lang w:val="sl-SI"/>
        </w:rPr>
        <w:t>,</w:t>
      </w:r>
      <w:r w:rsidRPr="00651993">
        <w:rPr>
          <w:lang w:val="sl-SI"/>
        </w:rPr>
        <w:t xml:space="preserve"> kar je najverjetneje </w:t>
      </w:r>
      <w:r w:rsidR="002312D8" w:rsidRPr="00651993">
        <w:rPr>
          <w:lang w:val="sl-SI"/>
        </w:rPr>
        <w:t xml:space="preserve">posledica </w:t>
      </w:r>
      <w:r w:rsidRPr="00651993">
        <w:rPr>
          <w:lang w:val="sl-SI"/>
        </w:rPr>
        <w:t xml:space="preserve">sprejema </w:t>
      </w:r>
      <w:r w:rsidR="002312D8" w:rsidRPr="00651993">
        <w:rPr>
          <w:lang w:val="sl-SI"/>
        </w:rPr>
        <w:t xml:space="preserve">spolnih </w:t>
      </w:r>
      <w:r w:rsidRPr="00651993">
        <w:rPr>
          <w:lang w:val="sl-SI"/>
        </w:rPr>
        <w:t xml:space="preserve">kvot, v skladu s katerimi mora biti od leta 2011 </w:t>
      </w:r>
      <w:r w:rsidR="001D6A6F">
        <w:rPr>
          <w:lang w:val="sl-SI"/>
        </w:rPr>
        <w:t xml:space="preserve">na volilnih seznamih </w:t>
      </w:r>
      <w:r w:rsidR="004836B6" w:rsidRPr="00651993">
        <w:rPr>
          <w:lang w:val="sl-SI"/>
        </w:rPr>
        <w:t>35</w:t>
      </w:r>
      <w:r w:rsidRPr="00651993">
        <w:rPr>
          <w:lang w:val="sl-SI"/>
        </w:rPr>
        <w:t xml:space="preserve"> </w:t>
      </w:r>
      <w:r w:rsidR="004836B6" w:rsidRPr="00651993">
        <w:rPr>
          <w:lang w:val="sl-SI"/>
        </w:rPr>
        <w:t xml:space="preserve">% </w:t>
      </w:r>
      <w:r w:rsidRPr="00651993">
        <w:rPr>
          <w:lang w:val="sl-SI"/>
        </w:rPr>
        <w:t>žensk</w:t>
      </w:r>
      <w:r w:rsidR="00AA08C4" w:rsidRPr="00651993">
        <w:rPr>
          <w:lang w:val="sl-SI"/>
        </w:rPr>
        <w:t>.</w:t>
      </w:r>
      <w:r w:rsidR="003D2AA2" w:rsidRPr="00651993">
        <w:rPr>
          <w:rStyle w:val="Sprotnaopomba-sklic"/>
          <w:lang w:val="sl-SI"/>
        </w:rPr>
        <w:footnoteReference w:id="88"/>
      </w:r>
      <w:r w:rsidR="00AA08C4" w:rsidRPr="00651993">
        <w:rPr>
          <w:lang w:val="sl-SI"/>
        </w:rPr>
        <w:t xml:space="preserve"> </w:t>
      </w:r>
      <w:r w:rsidRPr="00651993">
        <w:rPr>
          <w:lang w:val="sl-SI"/>
        </w:rPr>
        <w:t>Pomembn</w:t>
      </w:r>
      <w:r w:rsidR="002312D8" w:rsidRPr="00651993">
        <w:rPr>
          <w:lang w:val="sl-SI"/>
        </w:rPr>
        <w:t>a pa je ugotovitev</w:t>
      </w:r>
      <w:r w:rsidRPr="00651993">
        <w:rPr>
          <w:lang w:val="sl-SI"/>
        </w:rPr>
        <w:t>, da kljub temu, da so kvote eden najuspešnejših ukrepov za povečanje števila poslank</w:t>
      </w:r>
      <w:r w:rsidR="00DC21B0" w:rsidRPr="00651993">
        <w:rPr>
          <w:lang w:val="sl-SI"/>
        </w:rPr>
        <w:t>,</w:t>
      </w:r>
      <w:r w:rsidR="003D2AA2" w:rsidRPr="00651993">
        <w:rPr>
          <w:rStyle w:val="Sprotnaopomba-sklic"/>
          <w:lang w:val="sl-SI"/>
        </w:rPr>
        <w:footnoteReference w:id="89"/>
      </w:r>
      <w:r w:rsidR="00DC21B0" w:rsidRPr="00651993">
        <w:rPr>
          <w:lang w:val="sl-SI"/>
        </w:rPr>
        <w:t xml:space="preserve"> </w:t>
      </w:r>
      <w:r w:rsidRPr="00651993">
        <w:rPr>
          <w:lang w:val="sl-SI"/>
        </w:rPr>
        <w:t xml:space="preserve">naša korpusna analiza prikazuje velika odstopanja med številom </w:t>
      </w:r>
      <w:r w:rsidR="00CC1153" w:rsidRPr="00651993">
        <w:rPr>
          <w:lang w:val="sl-SI"/>
        </w:rPr>
        <w:t xml:space="preserve">govork </w:t>
      </w:r>
      <w:r w:rsidRPr="00651993">
        <w:rPr>
          <w:lang w:val="sl-SI"/>
        </w:rPr>
        <w:t xml:space="preserve">in številom </w:t>
      </w:r>
      <w:r w:rsidR="006E1B52" w:rsidRPr="00651993">
        <w:rPr>
          <w:lang w:val="sl-SI"/>
        </w:rPr>
        <w:t>pojavnic v njihovih govorih.</w:t>
      </w:r>
      <w:r w:rsidR="00946692" w:rsidRPr="00651993">
        <w:rPr>
          <w:lang w:val="sl-SI"/>
        </w:rPr>
        <w:t xml:space="preserve"> </w:t>
      </w:r>
      <w:r w:rsidRPr="00651993">
        <w:rPr>
          <w:lang w:val="sl-SI"/>
        </w:rPr>
        <w:t xml:space="preserve">Rezultati volitev so </w:t>
      </w:r>
      <w:r w:rsidR="006E1B52" w:rsidRPr="00651993">
        <w:rPr>
          <w:lang w:val="sl-SI"/>
        </w:rPr>
        <w:t xml:space="preserve">enostavno </w:t>
      </w:r>
      <w:r w:rsidRPr="00651993">
        <w:rPr>
          <w:lang w:val="sl-SI"/>
        </w:rPr>
        <w:t>dostopni in raziskovalci in analiti</w:t>
      </w:r>
      <w:r w:rsidR="00B1557A" w:rsidRPr="00651993">
        <w:rPr>
          <w:lang w:val="sl-SI"/>
        </w:rPr>
        <w:t xml:space="preserve">ki </w:t>
      </w:r>
      <w:r w:rsidR="006E1B52" w:rsidRPr="00651993">
        <w:rPr>
          <w:lang w:val="sl-SI"/>
        </w:rPr>
        <w:t xml:space="preserve">jih </w:t>
      </w:r>
      <w:r w:rsidRPr="00651993">
        <w:rPr>
          <w:lang w:val="sl-SI"/>
        </w:rPr>
        <w:t xml:space="preserve">pogosto uporabljajo, število in vsebina govorov pa </w:t>
      </w:r>
      <w:r w:rsidR="00864470" w:rsidRPr="00651993">
        <w:rPr>
          <w:lang w:val="sl-SI"/>
        </w:rPr>
        <w:t>sta</w:t>
      </w:r>
      <w:r w:rsidRPr="00651993">
        <w:rPr>
          <w:lang w:val="sl-SI"/>
        </w:rPr>
        <w:t xml:space="preserve"> veliko </w:t>
      </w:r>
      <w:r w:rsidR="00127234" w:rsidRPr="00651993">
        <w:rPr>
          <w:lang w:val="sl-SI"/>
        </w:rPr>
        <w:t>težje</w:t>
      </w:r>
      <w:r w:rsidRPr="00651993">
        <w:rPr>
          <w:lang w:val="sl-SI"/>
        </w:rPr>
        <w:t xml:space="preserve"> dostopna</w:t>
      </w:r>
      <w:r w:rsidR="006E1B52" w:rsidRPr="00651993">
        <w:rPr>
          <w:lang w:val="sl-SI"/>
        </w:rPr>
        <w:t xml:space="preserve">, zato </w:t>
      </w:r>
      <w:r w:rsidRPr="00651993">
        <w:rPr>
          <w:lang w:val="sl-SI"/>
        </w:rPr>
        <w:t>j</w:t>
      </w:r>
      <w:r w:rsidR="00864470" w:rsidRPr="00651993">
        <w:rPr>
          <w:lang w:val="sl-SI"/>
        </w:rPr>
        <w:t>u</w:t>
      </w:r>
      <w:r w:rsidRPr="00651993">
        <w:rPr>
          <w:lang w:val="sl-SI"/>
        </w:rPr>
        <w:t xml:space="preserve"> raziskovalci </w:t>
      </w:r>
      <w:r w:rsidR="006E1B52" w:rsidRPr="00651993">
        <w:rPr>
          <w:lang w:val="sl-SI"/>
        </w:rPr>
        <w:t>izven</w:t>
      </w:r>
      <w:r w:rsidRPr="00651993">
        <w:rPr>
          <w:lang w:val="sl-SI"/>
        </w:rPr>
        <w:t xml:space="preserve"> korpusne</w:t>
      </w:r>
      <w:r w:rsidR="006E1B52" w:rsidRPr="00651993">
        <w:rPr>
          <w:lang w:val="sl-SI"/>
        </w:rPr>
        <w:t>ga jezikoslovja precej</w:t>
      </w:r>
      <w:r w:rsidRPr="00651993">
        <w:rPr>
          <w:lang w:val="sl-SI"/>
        </w:rPr>
        <w:t xml:space="preserve"> manj izčrpno preučujejo</w:t>
      </w:r>
      <w:r w:rsidR="007E7677" w:rsidRPr="00651993">
        <w:rPr>
          <w:lang w:val="sl-SI"/>
        </w:rPr>
        <w:t xml:space="preserve">, </w:t>
      </w:r>
      <w:r w:rsidRPr="00651993">
        <w:rPr>
          <w:lang w:val="sl-SI"/>
        </w:rPr>
        <w:t>kar predstavlja v</w:t>
      </w:r>
      <w:r w:rsidR="006E1B52" w:rsidRPr="00651993">
        <w:rPr>
          <w:lang w:val="sl-SI"/>
        </w:rPr>
        <w:t>r</w:t>
      </w:r>
      <w:r w:rsidRPr="00651993">
        <w:rPr>
          <w:lang w:val="sl-SI"/>
        </w:rPr>
        <w:t xml:space="preserve">zel, ki jo želimo s </w:t>
      </w:r>
      <w:r w:rsidR="00424BBD" w:rsidRPr="00651993">
        <w:rPr>
          <w:lang w:val="sl-SI"/>
        </w:rPr>
        <w:t>to analizo</w:t>
      </w:r>
      <w:r w:rsidRPr="00651993">
        <w:rPr>
          <w:lang w:val="sl-SI"/>
        </w:rPr>
        <w:t xml:space="preserve"> </w:t>
      </w:r>
      <w:r w:rsidR="006E1B52" w:rsidRPr="00651993">
        <w:rPr>
          <w:lang w:val="sl-SI"/>
        </w:rPr>
        <w:t>premostiti.</w:t>
      </w:r>
      <w:r w:rsidR="007E7677" w:rsidRPr="00651993">
        <w:rPr>
          <w:lang w:val="sl-SI"/>
        </w:rPr>
        <w:t xml:space="preserve"> </w:t>
      </w:r>
      <w:r w:rsidR="006E1B52" w:rsidRPr="00651993">
        <w:rPr>
          <w:lang w:val="sl-SI"/>
        </w:rPr>
        <w:t xml:space="preserve">Podatki kažejo </w:t>
      </w:r>
      <w:r w:rsidRPr="00651993">
        <w:rPr>
          <w:lang w:val="sl-SI"/>
        </w:rPr>
        <w:t>jasen trend</w:t>
      </w:r>
      <w:r w:rsidR="006E1B52" w:rsidRPr="00651993">
        <w:rPr>
          <w:lang w:val="sl-SI"/>
        </w:rPr>
        <w:t>, da poslanke</w:t>
      </w:r>
      <w:r w:rsidRPr="00651993">
        <w:rPr>
          <w:lang w:val="sl-SI"/>
        </w:rPr>
        <w:t xml:space="preserve"> prispeva</w:t>
      </w:r>
      <w:r w:rsidR="006E1B52" w:rsidRPr="00651993">
        <w:rPr>
          <w:lang w:val="sl-SI"/>
        </w:rPr>
        <w:t>jo</w:t>
      </w:r>
      <w:r w:rsidRPr="00651993">
        <w:rPr>
          <w:lang w:val="sl-SI"/>
        </w:rPr>
        <w:t xml:space="preserve"> manjš</w:t>
      </w:r>
      <w:r w:rsidR="006E1B52" w:rsidRPr="00651993">
        <w:rPr>
          <w:lang w:val="sl-SI"/>
        </w:rPr>
        <w:t>i</w:t>
      </w:r>
      <w:r w:rsidRPr="00651993">
        <w:rPr>
          <w:lang w:val="sl-SI"/>
        </w:rPr>
        <w:t xml:space="preserve"> delež </w:t>
      </w:r>
      <w:r w:rsidR="006E1B52" w:rsidRPr="00651993">
        <w:rPr>
          <w:lang w:val="sl-SI"/>
        </w:rPr>
        <w:t>vsebine</w:t>
      </w:r>
      <w:r w:rsidRPr="00651993">
        <w:rPr>
          <w:lang w:val="sl-SI"/>
        </w:rPr>
        <w:t>, kot bi pričakovali glede na</w:t>
      </w:r>
      <w:r w:rsidR="006E1B52" w:rsidRPr="00651993">
        <w:rPr>
          <w:lang w:val="sl-SI"/>
        </w:rPr>
        <w:t xml:space="preserve"> </w:t>
      </w:r>
      <w:r w:rsidR="00006712" w:rsidRPr="00651993">
        <w:rPr>
          <w:lang w:val="sl-SI"/>
        </w:rPr>
        <w:t xml:space="preserve">njihov </w:t>
      </w:r>
      <w:r w:rsidR="006E1B52" w:rsidRPr="00651993">
        <w:rPr>
          <w:lang w:val="sl-SI"/>
        </w:rPr>
        <w:t>delež v izbranem mandatu.</w:t>
      </w:r>
      <w:r w:rsidR="00626A59" w:rsidRPr="00651993">
        <w:rPr>
          <w:lang w:val="sl-SI"/>
        </w:rPr>
        <w:t xml:space="preserve"> </w:t>
      </w:r>
      <w:r w:rsidR="009C3573" w:rsidRPr="00651993">
        <w:rPr>
          <w:lang w:val="sl-SI"/>
        </w:rPr>
        <w:t>T</w:t>
      </w:r>
      <w:r w:rsidRPr="00651993">
        <w:rPr>
          <w:lang w:val="sl-SI"/>
        </w:rPr>
        <w:t>o velja zlasti za drugi mandat, kje</w:t>
      </w:r>
      <w:r w:rsidR="002312D8" w:rsidRPr="00651993">
        <w:rPr>
          <w:lang w:val="sl-SI"/>
        </w:rPr>
        <w:t xml:space="preserve">r </w:t>
      </w:r>
      <w:r w:rsidR="006E1B52" w:rsidRPr="00651993">
        <w:rPr>
          <w:lang w:val="sl-SI"/>
        </w:rPr>
        <w:t xml:space="preserve">govori </w:t>
      </w:r>
      <w:r w:rsidR="00006712" w:rsidRPr="00651993">
        <w:rPr>
          <w:lang w:val="sl-SI"/>
        </w:rPr>
        <w:t xml:space="preserve">poslank </w:t>
      </w:r>
      <w:r w:rsidR="006E1B52" w:rsidRPr="00651993">
        <w:rPr>
          <w:lang w:val="sl-SI"/>
        </w:rPr>
        <w:t xml:space="preserve">vsebujejo dvakrat manj pojavnic glede na </w:t>
      </w:r>
      <w:r w:rsidR="00006712" w:rsidRPr="00651993">
        <w:rPr>
          <w:lang w:val="sl-SI"/>
        </w:rPr>
        <w:t>njihovo število</w:t>
      </w:r>
      <w:r w:rsidR="00580C84" w:rsidRPr="00651993">
        <w:rPr>
          <w:lang w:val="sl-SI"/>
        </w:rPr>
        <w:t>.</w:t>
      </w:r>
      <w:r w:rsidR="005E11E4" w:rsidRPr="00651993">
        <w:rPr>
          <w:lang w:val="sl-SI"/>
        </w:rPr>
        <w:t xml:space="preserve"> </w:t>
      </w:r>
      <w:r w:rsidRPr="00651993">
        <w:rPr>
          <w:lang w:val="sl-SI"/>
        </w:rPr>
        <w:t xml:space="preserve">Pravzaprav je </w:t>
      </w:r>
      <w:r w:rsidR="00006712" w:rsidRPr="00651993">
        <w:rPr>
          <w:lang w:val="sl-SI"/>
        </w:rPr>
        <w:t>le v četrtem mandatu</w:t>
      </w:r>
      <w:r w:rsidR="00006712" w:rsidRPr="00651993" w:rsidDel="00006712">
        <w:rPr>
          <w:lang w:val="sl-SI"/>
        </w:rPr>
        <w:t xml:space="preserve"> </w:t>
      </w:r>
      <w:r w:rsidRPr="00651993">
        <w:rPr>
          <w:lang w:val="sl-SI"/>
        </w:rPr>
        <w:t>prispevek žensk nekoliko večji od njihovega deleža v parlamentu</w:t>
      </w:r>
      <w:r w:rsidR="005E11E4" w:rsidRPr="00651993">
        <w:rPr>
          <w:lang w:val="sl-SI"/>
        </w:rPr>
        <w:t>.</w:t>
      </w:r>
      <w:r w:rsidR="009C7B3B" w:rsidRPr="00651993">
        <w:rPr>
          <w:lang w:val="sl-SI"/>
        </w:rPr>
        <w:t xml:space="preserve"> </w:t>
      </w:r>
      <w:r w:rsidRPr="00651993">
        <w:rPr>
          <w:lang w:val="sl-SI"/>
        </w:rPr>
        <w:t>Zato lahko sklepamo, da v</w:t>
      </w:r>
      <w:r w:rsidR="00AD059D" w:rsidRPr="00651993">
        <w:rPr>
          <w:lang w:val="sl-SI"/>
        </w:rPr>
        <w:t>eč izvoljenih poslank ne pomeni</w:t>
      </w:r>
      <w:r w:rsidR="00006712" w:rsidRPr="00651993">
        <w:rPr>
          <w:lang w:val="sl-SI"/>
        </w:rPr>
        <w:t xml:space="preserve"> nujno</w:t>
      </w:r>
      <w:r w:rsidR="00AD059D" w:rsidRPr="00651993">
        <w:rPr>
          <w:lang w:val="sl-SI"/>
        </w:rPr>
        <w:t xml:space="preserve">, da bo njihov glas </w:t>
      </w:r>
      <w:r w:rsidR="00006712" w:rsidRPr="00651993">
        <w:rPr>
          <w:lang w:val="sl-SI"/>
        </w:rPr>
        <w:t xml:space="preserve">tudi </w:t>
      </w:r>
      <w:r w:rsidR="00AD059D" w:rsidRPr="00651993">
        <w:rPr>
          <w:lang w:val="sl-SI"/>
        </w:rPr>
        <w:t>bolj prisot</w:t>
      </w:r>
      <w:r w:rsidR="00006712" w:rsidRPr="00651993">
        <w:rPr>
          <w:lang w:val="sl-SI"/>
        </w:rPr>
        <w:t>e</w:t>
      </w:r>
      <w:r w:rsidR="00AD059D" w:rsidRPr="00651993">
        <w:rPr>
          <w:lang w:val="sl-SI"/>
        </w:rPr>
        <w:t>n v Državnem zboru</w:t>
      </w:r>
      <w:r w:rsidR="005E11E4" w:rsidRPr="00651993">
        <w:rPr>
          <w:lang w:val="sl-SI"/>
        </w:rPr>
        <w:t xml:space="preserve">. </w:t>
      </w:r>
      <w:r w:rsidR="00AD059D" w:rsidRPr="00651993">
        <w:rPr>
          <w:lang w:val="sl-SI"/>
        </w:rPr>
        <w:t xml:space="preserve">Vseeno pa se je </w:t>
      </w:r>
      <w:r w:rsidR="00453F9D" w:rsidRPr="00651993">
        <w:rPr>
          <w:lang w:val="sl-SI"/>
        </w:rPr>
        <w:t xml:space="preserve">v preteklih letih </w:t>
      </w:r>
      <w:r w:rsidR="00AD059D" w:rsidRPr="00651993">
        <w:rPr>
          <w:lang w:val="sl-SI"/>
        </w:rPr>
        <w:t xml:space="preserve">z večanjem števila </w:t>
      </w:r>
      <w:r w:rsidR="00453F9D" w:rsidRPr="00651993">
        <w:rPr>
          <w:lang w:val="sl-SI"/>
        </w:rPr>
        <w:t>poslank</w:t>
      </w:r>
      <w:r w:rsidR="00AD059D" w:rsidRPr="00651993">
        <w:rPr>
          <w:lang w:val="sl-SI"/>
        </w:rPr>
        <w:t xml:space="preserve"> v parlamentu začelo povečevati tudi število njihovih govorov</w:t>
      </w:r>
      <w:r w:rsidR="00EE648A" w:rsidRPr="00651993">
        <w:rPr>
          <w:lang w:val="sl-SI"/>
        </w:rPr>
        <w:t>.</w:t>
      </w:r>
      <w:r w:rsidR="009C7B3B" w:rsidRPr="00651993">
        <w:rPr>
          <w:lang w:val="sl-SI"/>
        </w:rPr>
        <w:t xml:space="preserve"> </w:t>
      </w:r>
      <w:r w:rsidR="00AD059D" w:rsidRPr="00651993">
        <w:rPr>
          <w:lang w:val="sl-SI"/>
        </w:rPr>
        <w:t>Prispevek poslank se je s pičle desetine vseh govorov v parlamentu v prvih petih mandatih povečal n</w:t>
      </w:r>
      <w:r w:rsidR="005F5434" w:rsidRPr="00651993">
        <w:rPr>
          <w:lang w:val="sl-SI"/>
        </w:rPr>
        <w:t>a skoraj tretjino v zadnjih dveh</w:t>
      </w:r>
      <w:r w:rsidR="00AD059D" w:rsidRPr="00651993">
        <w:rPr>
          <w:lang w:val="sl-SI"/>
        </w:rPr>
        <w:t xml:space="preserve"> mandatih, ki jih pokriva naš korpus</w:t>
      </w:r>
      <w:r w:rsidR="009C7B3B" w:rsidRPr="00651993">
        <w:rPr>
          <w:lang w:val="sl-SI"/>
        </w:rPr>
        <w:t>.</w:t>
      </w:r>
    </w:p>
    <w:p w14:paraId="5EBEA6FF" w14:textId="1593D86E" w:rsidR="000836E7" w:rsidRPr="00651993" w:rsidRDefault="001E3A02" w:rsidP="001D7B57">
      <w:pPr>
        <w:pStyle w:val="Naslov2"/>
        <w:spacing w:line="360" w:lineRule="auto"/>
        <w:ind w:firstLine="720"/>
        <w:rPr>
          <w:sz w:val="24"/>
          <w:szCs w:val="24"/>
          <w:lang w:val="sl-SI"/>
        </w:rPr>
      </w:pPr>
      <w:bookmarkStart w:id="1840" w:name="_Toc57789636"/>
      <w:r w:rsidRPr="00651993">
        <w:rPr>
          <w:sz w:val="24"/>
          <w:szCs w:val="24"/>
          <w:lang w:val="sl-SI"/>
        </w:rPr>
        <w:t xml:space="preserve">NALOGA </w:t>
      </w:r>
      <w:r w:rsidR="00A6101C" w:rsidRPr="00651993">
        <w:rPr>
          <w:sz w:val="24"/>
          <w:szCs w:val="24"/>
          <w:lang w:val="sl-SI"/>
        </w:rPr>
        <w:t>2</w:t>
      </w:r>
      <w:r w:rsidR="000836E7" w:rsidRPr="00651993">
        <w:rPr>
          <w:sz w:val="24"/>
          <w:szCs w:val="24"/>
          <w:lang w:val="sl-SI"/>
        </w:rPr>
        <w:t xml:space="preserve">: </w:t>
      </w:r>
      <w:r w:rsidR="00E24B05" w:rsidRPr="00651993">
        <w:rPr>
          <w:sz w:val="24"/>
          <w:szCs w:val="24"/>
          <w:lang w:val="sl-SI"/>
        </w:rPr>
        <w:t>Ključne teme poslank in poslancev</w:t>
      </w:r>
      <w:bookmarkEnd w:id="1840"/>
    </w:p>
    <w:p w14:paraId="350B2A39" w14:textId="6746239C" w:rsidR="008C32F9" w:rsidRPr="00651993" w:rsidRDefault="006D53A2" w:rsidP="001E5E0F">
      <w:pPr>
        <w:spacing w:line="360" w:lineRule="auto"/>
        <w:ind w:firstLine="576"/>
        <w:jc w:val="both"/>
        <w:rPr>
          <w:lang w:val="sl-SI"/>
        </w:rPr>
      </w:pPr>
      <w:r w:rsidRPr="00651993">
        <w:rPr>
          <w:lang w:val="sl-SI"/>
        </w:rPr>
        <w:t xml:space="preserve">Raziskave političnega diskurza žensk so pokazale, da ženske </w:t>
      </w:r>
      <w:r w:rsidR="00C02EB9" w:rsidRPr="00651993">
        <w:rPr>
          <w:lang w:val="sl-SI"/>
        </w:rPr>
        <w:t xml:space="preserve">običajno </w:t>
      </w:r>
      <w:r w:rsidRPr="00651993">
        <w:rPr>
          <w:lang w:val="sl-SI"/>
        </w:rPr>
        <w:t>razpravlja</w:t>
      </w:r>
      <w:r w:rsidR="002D1CE5" w:rsidRPr="00651993">
        <w:rPr>
          <w:lang w:val="sl-SI"/>
        </w:rPr>
        <w:t>jo</w:t>
      </w:r>
      <w:r w:rsidRPr="00651993">
        <w:rPr>
          <w:lang w:val="sl-SI"/>
        </w:rPr>
        <w:t xml:space="preserve"> o drugačnih temah kot moški</w:t>
      </w:r>
      <w:r w:rsidR="000836E7" w:rsidRPr="00651993">
        <w:rPr>
          <w:lang w:val="sl-SI"/>
        </w:rPr>
        <w:t>.</w:t>
      </w:r>
      <w:r w:rsidR="000800FD" w:rsidRPr="00651993">
        <w:rPr>
          <w:lang w:val="sl-SI"/>
        </w:rPr>
        <w:t xml:space="preserve"> </w:t>
      </w:r>
      <w:r w:rsidR="00582F0C" w:rsidRPr="00651993">
        <w:rPr>
          <w:lang w:val="sl-SI"/>
        </w:rPr>
        <w:t>V</w:t>
      </w:r>
      <w:r w:rsidR="000800FD" w:rsidRPr="00651993">
        <w:rPr>
          <w:lang w:val="sl-SI"/>
        </w:rPr>
        <w:t xml:space="preserve">eč o vplivu spola na jezik si lahko preberete v </w:t>
      </w:r>
      <w:r w:rsidR="008B384E" w:rsidRPr="00651993">
        <w:rPr>
          <w:lang w:val="sl-SI"/>
        </w:rPr>
        <w:t>razdelku</w:t>
      </w:r>
      <w:r w:rsidR="000800FD" w:rsidRPr="00651993">
        <w:rPr>
          <w:lang w:val="sl-SI"/>
        </w:rPr>
        <w:t xml:space="preserve"> </w:t>
      </w:r>
      <w:r w:rsidR="00685CA7" w:rsidRPr="00651993">
        <w:rPr>
          <w:lang w:val="sl-SI"/>
        </w:rPr>
        <w:t xml:space="preserve">5 </w:t>
      </w:r>
      <w:r w:rsidR="000800FD" w:rsidRPr="00651993">
        <w:rPr>
          <w:lang w:val="sl-SI"/>
        </w:rPr>
        <w:fldChar w:fldCharType="begin"/>
      </w:r>
      <w:r w:rsidR="000800FD" w:rsidRPr="00651993">
        <w:rPr>
          <w:lang w:val="sl-SI"/>
        </w:rPr>
        <w:instrText xml:space="preserve"> REF _Ref52207741 \h  \* MERGEFORMAT </w:instrText>
      </w:r>
      <w:r w:rsidR="000800FD" w:rsidRPr="00651993">
        <w:rPr>
          <w:lang w:val="sl-SI"/>
        </w:rPr>
      </w:r>
      <w:r w:rsidR="000800FD" w:rsidRPr="00651993">
        <w:rPr>
          <w:lang w:val="sl-SI"/>
        </w:rPr>
        <w:fldChar w:fldCharType="separate"/>
      </w:r>
      <w:r w:rsidR="000800FD" w:rsidRPr="00651993">
        <w:rPr>
          <w:lang w:val="sl-SI"/>
        </w:rPr>
        <w:t>Jezik in spol</w:t>
      </w:r>
      <w:r w:rsidR="000800FD" w:rsidRPr="00651993">
        <w:rPr>
          <w:lang w:val="sl-SI"/>
        </w:rPr>
        <w:fldChar w:fldCharType="end"/>
      </w:r>
      <w:r w:rsidR="000800FD" w:rsidRPr="00651993">
        <w:rPr>
          <w:lang w:val="sl-SI"/>
        </w:rPr>
        <w:t>.</w:t>
      </w:r>
    </w:p>
    <w:p w14:paraId="38F8DFF0" w14:textId="6927D52E" w:rsidR="00225659" w:rsidRPr="00651993" w:rsidRDefault="006D53A2" w:rsidP="001E5E0F">
      <w:pPr>
        <w:spacing w:line="360" w:lineRule="auto"/>
        <w:ind w:firstLine="576"/>
        <w:jc w:val="both"/>
        <w:rPr>
          <w:lang w:val="sl-SI"/>
        </w:rPr>
      </w:pPr>
      <w:r w:rsidRPr="00651993">
        <w:rPr>
          <w:lang w:val="sl-SI"/>
        </w:rPr>
        <w:t xml:space="preserve">V Nalogi 2 želimo </w:t>
      </w:r>
      <w:r w:rsidR="002D1CE5" w:rsidRPr="00651993">
        <w:rPr>
          <w:lang w:val="sl-SI"/>
        </w:rPr>
        <w:t xml:space="preserve">na podlagi govorov iz korpusa siParl 2.0 </w:t>
      </w:r>
      <w:r w:rsidRPr="00651993">
        <w:rPr>
          <w:lang w:val="sl-SI"/>
        </w:rPr>
        <w:t xml:space="preserve">primerjati teme, o katerih </w:t>
      </w:r>
      <w:r w:rsidR="002D1CE5" w:rsidRPr="00651993">
        <w:rPr>
          <w:lang w:val="sl-SI"/>
        </w:rPr>
        <w:t xml:space="preserve">razpravljajo </w:t>
      </w:r>
      <w:r w:rsidRPr="00651993">
        <w:rPr>
          <w:lang w:val="sl-SI"/>
        </w:rPr>
        <w:t>poslanke</w:t>
      </w:r>
      <w:r w:rsidR="00DE1F2C" w:rsidRPr="00651993">
        <w:rPr>
          <w:lang w:val="sl-SI"/>
        </w:rPr>
        <w:t xml:space="preserve"> in</w:t>
      </w:r>
      <w:r w:rsidRPr="00651993">
        <w:rPr>
          <w:lang w:val="sl-SI"/>
        </w:rPr>
        <w:t xml:space="preserve"> </w:t>
      </w:r>
      <w:r w:rsidR="002D1CE5" w:rsidRPr="00651993">
        <w:rPr>
          <w:lang w:val="sl-SI"/>
        </w:rPr>
        <w:t>poslanci.</w:t>
      </w:r>
      <w:r w:rsidR="009D33D5" w:rsidRPr="00651993">
        <w:rPr>
          <w:lang w:val="sl-SI"/>
        </w:rPr>
        <w:t xml:space="preserve"> </w:t>
      </w:r>
      <w:r w:rsidR="0032752E" w:rsidRPr="00651993">
        <w:rPr>
          <w:lang w:val="sl-SI"/>
        </w:rPr>
        <w:t>Za nekat</w:t>
      </w:r>
      <w:r w:rsidR="00281A4C" w:rsidRPr="00651993">
        <w:rPr>
          <w:lang w:val="sl-SI"/>
        </w:rPr>
        <w:t>ere parlamentarne korpuse</w:t>
      </w:r>
      <w:r w:rsidR="00A9544C" w:rsidRPr="00651993">
        <w:rPr>
          <w:lang w:val="sl-SI"/>
        </w:rPr>
        <w:t xml:space="preserve"> </w:t>
      </w:r>
      <w:r w:rsidR="00281A4C" w:rsidRPr="00651993">
        <w:rPr>
          <w:lang w:val="sl-SI"/>
        </w:rPr>
        <w:t xml:space="preserve">je klasifikacija tem </w:t>
      </w:r>
      <w:r w:rsidR="0032752E" w:rsidRPr="00651993">
        <w:rPr>
          <w:lang w:val="sl-SI"/>
        </w:rPr>
        <w:t xml:space="preserve">že na </w:t>
      </w:r>
      <w:r w:rsidR="0032752E" w:rsidRPr="00651993">
        <w:rPr>
          <w:lang w:val="sl-SI"/>
        </w:rPr>
        <w:lastRenderedPageBreak/>
        <w:t>voljo,</w:t>
      </w:r>
      <w:r w:rsidR="003D2AA2" w:rsidRPr="00651993">
        <w:rPr>
          <w:rStyle w:val="Sprotnaopomba-sklic"/>
          <w:lang w:val="sl-SI"/>
        </w:rPr>
        <w:footnoteReference w:id="90"/>
      </w:r>
      <w:r w:rsidR="0032752E" w:rsidRPr="00651993">
        <w:rPr>
          <w:lang w:val="sl-SI"/>
        </w:rPr>
        <w:t xml:space="preserve"> za korpus </w:t>
      </w:r>
      <w:r w:rsidR="00A9544C" w:rsidRPr="00651993">
        <w:rPr>
          <w:lang w:val="sl-SI"/>
        </w:rPr>
        <w:t>siParl 2.0</w:t>
      </w:r>
      <w:r w:rsidR="0032752E" w:rsidRPr="00651993">
        <w:rPr>
          <w:lang w:val="sl-SI"/>
        </w:rPr>
        <w:t xml:space="preserve"> pa </w:t>
      </w:r>
      <w:r w:rsidR="00281A4C" w:rsidRPr="00651993">
        <w:rPr>
          <w:lang w:val="sl-SI"/>
        </w:rPr>
        <w:t>to ne velja</w:t>
      </w:r>
      <w:r w:rsidR="00A9544C" w:rsidRPr="00651993">
        <w:rPr>
          <w:lang w:val="sl-SI"/>
        </w:rPr>
        <w:t xml:space="preserve">. </w:t>
      </w:r>
      <w:r w:rsidR="0032752E" w:rsidRPr="00651993">
        <w:rPr>
          <w:lang w:val="sl-SI"/>
        </w:rPr>
        <w:t>Klasifikacij</w:t>
      </w:r>
      <w:r w:rsidR="002D1CE5" w:rsidRPr="00651993">
        <w:rPr>
          <w:lang w:val="sl-SI"/>
        </w:rPr>
        <w:t>o</w:t>
      </w:r>
      <w:r w:rsidR="0032752E" w:rsidRPr="00651993">
        <w:rPr>
          <w:lang w:val="sl-SI"/>
        </w:rPr>
        <w:t xml:space="preserve"> tem </w:t>
      </w:r>
      <w:r w:rsidR="002D1CE5" w:rsidRPr="00651993">
        <w:rPr>
          <w:lang w:val="sl-SI"/>
        </w:rPr>
        <w:t>je</w:t>
      </w:r>
      <w:r w:rsidR="0032752E" w:rsidRPr="00651993">
        <w:rPr>
          <w:lang w:val="sl-SI"/>
        </w:rPr>
        <w:t xml:space="preserve"> </w:t>
      </w:r>
      <w:r w:rsidR="002D1CE5" w:rsidRPr="00651993">
        <w:rPr>
          <w:lang w:val="sl-SI"/>
        </w:rPr>
        <w:t>mogoče izvesti</w:t>
      </w:r>
      <w:r w:rsidR="0032752E" w:rsidRPr="00651993">
        <w:rPr>
          <w:lang w:val="sl-SI"/>
        </w:rPr>
        <w:t xml:space="preserve"> samodejno</w:t>
      </w:r>
      <w:r w:rsidR="005620FC" w:rsidRPr="00651993">
        <w:rPr>
          <w:lang w:val="sl-SI"/>
        </w:rPr>
        <w:t xml:space="preserve">, </w:t>
      </w:r>
      <w:r w:rsidR="0032752E" w:rsidRPr="00651993">
        <w:rPr>
          <w:lang w:val="sl-SI"/>
        </w:rPr>
        <w:t xml:space="preserve">kot </w:t>
      </w:r>
      <w:r w:rsidR="002D1CE5" w:rsidRPr="00651993">
        <w:rPr>
          <w:lang w:val="sl-SI"/>
        </w:rPr>
        <w:t>v</w:t>
      </w:r>
      <w:r w:rsidR="0032752E" w:rsidRPr="00651993">
        <w:rPr>
          <w:lang w:val="sl-SI"/>
        </w:rPr>
        <w:t xml:space="preserve"> </w:t>
      </w:r>
      <w:r w:rsidR="00CF2719">
        <w:rPr>
          <w:lang w:val="sl-SI"/>
        </w:rPr>
        <w:t xml:space="preserve">članku </w:t>
      </w:r>
      <w:r w:rsidR="00CF2719" w:rsidRPr="00651993">
        <w:rPr>
          <w:lang w:val="sl-SI"/>
        </w:rPr>
        <w:t>Analysis of policy agendas</w:t>
      </w:r>
      <w:r w:rsidR="00CF2719">
        <w:rPr>
          <w:lang w:val="sl-SI"/>
        </w:rPr>
        <w:t>,</w:t>
      </w:r>
      <w:r w:rsidR="00CF2719">
        <w:rPr>
          <w:rStyle w:val="Sprotnaopomba-sklic"/>
          <w:lang w:val="sl-SI"/>
        </w:rPr>
        <w:footnoteReference w:id="91"/>
      </w:r>
      <w:r w:rsidR="00CF2719" w:rsidRPr="00651993">
        <w:rPr>
          <w:lang w:val="sl-SI"/>
        </w:rPr>
        <w:t xml:space="preserve"> </w:t>
      </w:r>
      <w:r w:rsidR="0032752E" w:rsidRPr="00651993">
        <w:rPr>
          <w:lang w:val="sl-SI"/>
        </w:rPr>
        <w:t>vendar pa je cilj tega</w:t>
      </w:r>
      <w:r w:rsidR="002D1CE5" w:rsidRPr="00651993">
        <w:rPr>
          <w:lang w:val="sl-SI"/>
        </w:rPr>
        <w:t xml:space="preserve"> gradiva</w:t>
      </w:r>
      <w:r w:rsidR="0032752E" w:rsidRPr="00651993">
        <w:rPr>
          <w:lang w:val="sl-SI"/>
        </w:rPr>
        <w:t xml:space="preserve"> pokazati </w:t>
      </w:r>
      <w:r w:rsidR="00DE1F2C" w:rsidRPr="00651993">
        <w:rPr>
          <w:lang w:val="sl-SI"/>
        </w:rPr>
        <w:t>učinkovitost raziskav</w:t>
      </w:r>
      <w:r w:rsidR="0032752E" w:rsidRPr="00651993">
        <w:rPr>
          <w:lang w:val="sl-SI"/>
        </w:rPr>
        <w:t xml:space="preserve"> parlamentarnih korpusov </w:t>
      </w:r>
      <w:r w:rsidR="00DE1F2C" w:rsidRPr="00651993">
        <w:rPr>
          <w:lang w:val="sl-SI"/>
        </w:rPr>
        <w:t xml:space="preserve">zgolj </w:t>
      </w:r>
      <w:r w:rsidR="0032752E" w:rsidRPr="00651993">
        <w:rPr>
          <w:lang w:val="sl-SI"/>
        </w:rPr>
        <w:t xml:space="preserve">prek </w:t>
      </w:r>
      <w:r w:rsidR="00DE1F2C" w:rsidRPr="00651993">
        <w:rPr>
          <w:lang w:val="sl-SI"/>
        </w:rPr>
        <w:t xml:space="preserve">uporabe </w:t>
      </w:r>
      <w:r w:rsidR="0032752E" w:rsidRPr="00651993">
        <w:rPr>
          <w:lang w:val="sl-SI"/>
        </w:rPr>
        <w:t>konkordančnikov</w:t>
      </w:r>
      <w:r w:rsidR="00DE1F2C" w:rsidRPr="00651993">
        <w:rPr>
          <w:lang w:val="sl-SI"/>
        </w:rPr>
        <w:t>, torej</w:t>
      </w:r>
      <w:r w:rsidR="0032752E" w:rsidRPr="00651993">
        <w:rPr>
          <w:lang w:val="sl-SI"/>
        </w:rPr>
        <w:t xml:space="preserve"> brez </w:t>
      </w:r>
      <w:r w:rsidR="002D1CE5" w:rsidRPr="00651993">
        <w:rPr>
          <w:lang w:val="sl-SI"/>
        </w:rPr>
        <w:t>kakršnegakoli znanja</w:t>
      </w:r>
      <w:r w:rsidR="0032752E" w:rsidRPr="00651993">
        <w:rPr>
          <w:lang w:val="sl-SI"/>
        </w:rPr>
        <w:t xml:space="preserve"> programiranja</w:t>
      </w:r>
      <w:r w:rsidR="009D33D5" w:rsidRPr="00651993">
        <w:rPr>
          <w:lang w:val="sl-SI"/>
        </w:rPr>
        <w:t xml:space="preserve">, </w:t>
      </w:r>
      <w:r w:rsidR="0032752E" w:rsidRPr="00651993">
        <w:rPr>
          <w:lang w:val="sl-SI"/>
        </w:rPr>
        <w:t>zaradi česar smo izbrali ročni pristop v dveh korakih</w:t>
      </w:r>
      <w:r w:rsidR="005620FC" w:rsidRPr="00651993">
        <w:rPr>
          <w:lang w:val="sl-SI"/>
        </w:rPr>
        <w:t>.</w:t>
      </w:r>
      <w:r w:rsidR="009D33D5" w:rsidRPr="00651993">
        <w:rPr>
          <w:lang w:val="sl-SI"/>
        </w:rPr>
        <w:t xml:space="preserve"> </w:t>
      </w:r>
      <w:r w:rsidR="0032752E" w:rsidRPr="00651993">
        <w:rPr>
          <w:lang w:val="sl-SI"/>
        </w:rPr>
        <w:t>Ročni pristopi so še posebej primerni za zelo specifičn</w:t>
      </w:r>
      <w:r w:rsidR="00DE1F2C" w:rsidRPr="00651993">
        <w:rPr>
          <w:lang w:val="sl-SI"/>
        </w:rPr>
        <w:t xml:space="preserve">o </w:t>
      </w:r>
      <w:r w:rsidR="0032752E" w:rsidRPr="00651993">
        <w:rPr>
          <w:lang w:val="sl-SI"/>
        </w:rPr>
        <w:t>razvrščanj</w:t>
      </w:r>
      <w:r w:rsidR="00DE1F2C" w:rsidRPr="00651993">
        <w:rPr>
          <w:lang w:val="sl-SI"/>
        </w:rPr>
        <w:t>e</w:t>
      </w:r>
      <w:r w:rsidR="0032752E" w:rsidRPr="00651993">
        <w:rPr>
          <w:lang w:val="sl-SI"/>
        </w:rPr>
        <w:t xml:space="preserve"> tem, kot </w:t>
      </w:r>
      <w:r w:rsidR="00DE1F2C" w:rsidRPr="00651993">
        <w:rPr>
          <w:lang w:val="sl-SI"/>
        </w:rPr>
        <w:t>to velja za</w:t>
      </w:r>
      <w:r w:rsidR="0032752E" w:rsidRPr="00651993">
        <w:rPr>
          <w:lang w:val="sl-SI"/>
        </w:rPr>
        <w:t xml:space="preserve"> naš</w:t>
      </w:r>
      <w:r w:rsidR="00DE1F2C" w:rsidRPr="00651993">
        <w:rPr>
          <w:lang w:val="sl-SI"/>
        </w:rPr>
        <w:t>o analizo</w:t>
      </w:r>
      <w:r w:rsidR="0032752E" w:rsidRPr="00651993">
        <w:rPr>
          <w:lang w:val="sl-SI"/>
        </w:rPr>
        <w:t xml:space="preserve">, za katero </w:t>
      </w:r>
      <w:r w:rsidR="00DE1F2C" w:rsidRPr="00651993">
        <w:rPr>
          <w:lang w:val="sl-SI"/>
        </w:rPr>
        <w:t xml:space="preserve">še ne obstajajo računalniški </w:t>
      </w:r>
      <w:r w:rsidR="0032752E" w:rsidRPr="00651993">
        <w:rPr>
          <w:lang w:val="sl-SI"/>
        </w:rPr>
        <w:t>model</w:t>
      </w:r>
      <w:r w:rsidR="00DE1F2C" w:rsidRPr="00651993">
        <w:rPr>
          <w:lang w:val="sl-SI"/>
        </w:rPr>
        <w:t>i</w:t>
      </w:r>
      <w:r w:rsidR="0032752E" w:rsidRPr="00651993">
        <w:rPr>
          <w:lang w:val="sl-SI"/>
        </w:rPr>
        <w:t xml:space="preserve"> ali </w:t>
      </w:r>
      <w:r w:rsidR="00DE1F2C" w:rsidRPr="00651993">
        <w:rPr>
          <w:lang w:val="sl-SI"/>
        </w:rPr>
        <w:t>učne množice za razvoj takih modelov.</w:t>
      </w:r>
      <w:r w:rsidR="000800FD" w:rsidRPr="00651993">
        <w:rPr>
          <w:lang w:val="sl-SI"/>
        </w:rPr>
        <w:t xml:space="preserve"> Pri tem je treba opozoriti, da lahko tako pri samodejnem kot pri ročnem razvrščanju pride do napak, vendar lahko pri ročnem označevanju število napak, ki so posledica </w:t>
      </w:r>
      <w:r w:rsidR="000B0E90" w:rsidRPr="00651993">
        <w:rPr>
          <w:lang w:val="sl-SI"/>
        </w:rPr>
        <w:t xml:space="preserve">nenatančnosti ali pa tudi </w:t>
      </w:r>
      <w:r w:rsidR="000800FD" w:rsidRPr="00651993">
        <w:rPr>
          <w:lang w:val="sl-SI"/>
        </w:rPr>
        <w:t>pristranskosti označevalca</w:t>
      </w:r>
      <w:r w:rsidR="00657C1A" w:rsidRPr="00651993">
        <w:rPr>
          <w:lang w:val="sl-SI"/>
        </w:rPr>
        <w:t xml:space="preserve"> oziroma označevalke</w:t>
      </w:r>
      <w:r w:rsidR="000800FD" w:rsidRPr="00651993">
        <w:rPr>
          <w:lang w:val="sl-SI"/>
        </w:rPr>
        <w:t xml:space="preserve">, zmanjšamo </w:t>
      </w:r>
      <w:r w:rsidR="007A2B9B" w:rsidRPr="00651993">
        <w:rPr>
          <w:lang w:val="sl-SI"/>
        </w:rPr>
        <w:t xml:space="preserve">z večjim številom </w:t>
      </w:r>
      <w:r w:rsidR="000B0E90" w:rsidRPr="00651993">
        <w:rPr>
          <w:lang w:val="sl-SI"/>
        </w:rPr>
        <w:t xml:space="preserve">označevalk oz. </w:t>
      </w:r>
      <w:r w:rsidR="007A2B9B" w:rsidRPr="00651993">
        <w:rPr>
          <w:lang w:val="sl-SI"/>
        </w:rPr>
        <w:t>označevalce</w:t>
      </w:r>
      <w:r w:rsidR="00657C1A" w:rsidRPr="00651993">
        <w:rPr>
          <w:lang w:val="sl-SI"/>
        </w:rPr>
        <w:t>v</w:t>
      </w:r>
      <w:r w:rsidR="000B0E90" w:rsidRPr="00651993">
        <w:rPr>
          <w:lang w:val="sl-SI"/>
        </w:rPr>
        <w:t xml:space="preserve">, s čimer pridobimo vpogled v stopnjo ujemanja med njimi, za nadaljnje delo pa lahko upoštevamo </w:t>
      </w:r>
      <w:r w:rsidR="00641165" w:rsidRPr="00651993">
        <w:rPr>
          <w:lang w:val="sl-SI"/>
        </w:rPr>
        <w:t>temo, ki jo je izbrala večina, oz. vse pripisane teme</w:t>
      </w:r>
      <w:r w:rsidR="008D1389" w:rsidRPr="00651993">
        <w:rPr>
          <w:lang w:val="sl-SI"/>
        </w:rPr>
        <w:t>.</w:t>
      </w:r>
    </w:p>
    <w:p w14:paraId="33583CCF" w14:textId="15022375" w:rsidR="001D59F2" w:rsidRPr="00651993" w:rsidRDefault="00DE1F2C" w:rsidP="001E5E0F">
      <w:pPr>
        <w:pStyle w:val="Naslov3"/>
        <w:spacing w:line="360" w:lineRule="auto"/>
        <w:jc w:val="center"/>
        <w:rPr>
          <w:sz w:val="24"/>
          <w:szCs w:val="24"/>
          <w:lang w:val="sl-SI"/>
        </w:rPr>
      </w:pPr>
      <w:bookmarkStart w:id="1908" w:name="_Toc57789637"/>
      <w:r w:rsidRPr="00651993">
        <w:rPr>
          <w:sz w:val="24"/>
          <w:szCs w:val="24"/>
          <w:lang w:val="sl-SI"/>
        </w:rPr>
        <w:t xml:space="preserve">Luščenje </w:t>
      </w:r>
      <w:r w:rsidR="0032752E" w:rsidRPr="00651993">
        <w:rPr>
          <w:sz w:val="24"/>
          <w:szCs w:val="24"/>
          <w:lang w:val="sl-SI"/>
        </w:rPr>
        <w:t>ključnih besed</w:t>
      </w:r>
      <w:bookmarkEnd w:id="1908"/>
    </w:p>
    <w:p w14:paraId="53197B2C" w14:textId="1F982094" w:rsidR="000836E7" w:rsidRPr="00651993" w:rsidRDefault="00227D3F" w:rsidP="001E5E0F">
      <w:pPr>
        <w:spacing w:line="360" w:lineRule="auto"/>
        <w:ind w:firstLine="720"/>
        <w:jc w:val="both"/>
        <w:rPr>
          <w:lang w:val="sl-SI"/>
        </w:rPr>
      </w:pPr>
      <w:r w:rsidRPr="00651993">
        <w:rPr>
          <w:lang w:val="sl-SI"/>
        </w:rPr>
        <w:t>V tej</w:t>
      </w:r>
      <w:r w:rsidR="00A907F5" w:rsidRPr="00651993">
        <w:rPr>
          <w:lang w:val="sl-SI"/>
        </w:rPr>
        <w:t xml:space="preserve"> nalogi bomo uporabili </w:t>
      </w:r>
      <w:r w:rsidR="002D03A0" w:rsidRPr="00651993">
        <w:rPr>
          <w:lang w:val="sl-SI"/>
        </w:rPr>
        <w:t>uveljavljeno</w:t>
      </w:r>
      <w:r w:rsidR="00E80A34" w:rsidRPr="00651993">
        <w:rPr>
          <w:lang w:val="sl-SI"/>
        </w:rPr>
        <w:t xml:space="preserve"> tehniko korpusne analize, ki </w:t>
      </w:r>
      <w:r w:rsidR="00A907F5" w:rsidRPr="00651993">
        <w:rPr>
          <w:lang w:val="sl-SI"/>
        </w:rPr>
        <w:t>ji rečemo</w:t>
      </w:r>
      <w:r w:rsidR="00E80A34" w:rsidRPr="00651993">
        <w:rPr>
          <w:lang w:val="sl-SI"/>
        </w:rPr>
        <w:t xml:space="preserve"> </w:t>
      </w:r>
      <w:hyperlink r:id="rId67" w:history="1">
        <w:r w:rsidR="00A907F5" w:rsidRPr="002C2B4D">
          <w:rPr>
            <w:rStyle w:val="Hiperpovezava"/>
            <w:color w:val="auto"/>
            <w:u w:val="none"/>
            <w:lang w:val="sl-SI"/>
          </w:rPr>
          <w:t xml:space="preserve">luščenje </w:t>
        </w:r>
        <w:r w:rsidR="00E80A34" w:rsidRPr="002C2B4D">
          <w:rPr>
            <w:rStyle w:val="Hiperpovezava"/>
            <w:color w:val="auto"/>
            <w:u w:val="none"/>
            <w:lang w:val="sl-SI"/>
          </w:rPr>
          <w:t>ključnih besed</w:t>
        </w:r>
      </w:hyperlink>
      <w:r w:rsidR="005620FC" w:rsidRPr="002C2B4D">
        <w:rPr>
          <w:lang w:val="sl-SI"/>
        </w:rPr>
        <w:t>.</w:t>
      </w:r>
      <w:r w:rsidR="004D3561" w:rsidRPr="002C2B4D">
        <w:rPr>
          <w:rStyle w:val="Sprotnaopomba-sklic"/>
          <w:lang w:val="sl-SI"/>
        </w:rPr>
        <w:footnoteReference w:id="92"/>
      </w:r>
      <w:r w:rsidR="009A46E0" w:rsidRPr="002C2B4D">
        <w:rPr>
          <w:rStyle w:val="Hiperpovezava"/>
          <w:bCs/>
          <w:color w:val="auto"/>
          <w:u w:val="none"/>
          <w:lang w:val="sl-SI"/>
        </w:rPr>
        <w:t xml:space="preserve"> </w:t>
      </w:r>
      <w:r w:rsidRPr="002C2B4D">
        <w:rPr>
          <w:rStyle w:val="Hiperpovezava"/>
          <w:bCs/>
          <w:color w:val="auto"/>
          <w:u w:val="none"/>
          <w:lang w:val="sl-SI"/>
        </w:rPr>
        <w:t>S to tehniko</w:t>
      </w:r>
      <w:r w:rsidR="00A907F5" w:rsidRPr="002C2B4D">
        <w:rPr>
          <w:rStyle w:val="Hiperpovezava"/>
          <w:bCs/>
          <w:color w:val="auto"/>
          <w:u w:val="none"/>
          <w:lang w:val="sl-SI"/>
        </w:rPr>
        <w:t xml:space="preserve"> i</w:t>
      </w:r>
      <w:r w:rsidR="00DE1F2C" w:rsidRPr="002C2B4D">
        <w:rPr>
          <w:rStyle w:val="Hiperpovezava"/>
          <w:bCs/>
          <w:color w:val="auto"/>
          <w:u w:val="none"/>
          <w:lang w:val="sl-SI"/>
        </w:rPr>
        <w:t xml:space="preserve">zbrani </w:t>
      </w:r>
      <w:r w:rsidR="00E80A34" w:rsidRPr="002C2B4D">
        <w:rPr>
          <w:rStyle w:val="Hiperpovezava"/>
          <w:bCs/>
          <w:color w:val="auto"/>
          <w:u w:val="none"/>
          <w:lang w:val="sl-SI"/>
        </w:rPr>
        <w:t>korpus primerja</w:t>
      </w:r>
      <w:r w:rsidR="00A907F5" w:rsidRPr="002C2B4D">
        <w:rPr>
          <w:rStyle w:val="Hiperpovezava"/>
          <w:bCs/>
          <w:color w:val="auto"/>
          <w:u w:val="none"/>
          <w:lang w:val="sl-SI"/>
        </w:rPr>
        <w:t>mo</w:t>
      </w:r>
      <w:r w:rsidR="00E80A34" w:rsidRPr="002C2B4D">
        <w:rPr>
          <w:rStyle w:val="Hiperpovezava"/>
          <w:bCs/>
          <w:color w:val="auto"/>
          <w:u w:val="none"/>
          <w:lang w:val="sl-SI"/>
        </w:rPr>
        <w:t xml:space="preserve"> z referenčnim korpusom</w:t>
      </w:r>
      <w:r w:rsidR="00A907F5" w:rsidRPr="002C2B4D">
        <w:rPr>
          <w:rStyle w:val="Hiperpovezava"/>
          <w:bCs/>
          <w:color w:val="auto"/>
          <w:u w:val="none"/>
          <w:lang w:val="sl-SI"/>
        </w:rPr>
        <w:t xml:space="preserve"> in tako pridobimo</w:t>
      </w:r>
      <w:r w:rsidR="00E80A34" w:rsidRPr="002C2B4D">
        <w:rPr>
          <w:rStyle w:val="Hiperpovezava"/>
          <w:bCs/>
          <w:color w:val="auto"/>
          <w:u w:val="none"/>
          <w:lang w:val="sl-SI"/>
        </w:rPr>
        <w:t xml:space="preserve"> </w:t>
      </w:r>
      <w:r w:rsidR="00E80A34" w:rsidRPr="002C2B4D">
        <w:rPr>
          <w:lang w:val="sl-SI"/>
        </w:rPr>
        <w:t xml:space="preserve">najbolj </w:t>
      </w:r>
      <w:r w:rsidR="00A907F5" w:rsidRPr="002C2B4D">
        <w:rPr>
          <w:lang w:val="sl-SI"/>
        </w:rPr>
        <w:t xml:space="preserve">značilno </w:t>
      </w:r>
      <w:r w:rsidR="00E80A34" w:rsidRPr="002C2B4D">
        <w:rPr>
          <w:lang w:val="sl-SI"/>
        </w:rPr>
        <w:t xml:space="preserve">besedišče </w:t>
      </w:r>
      <w:r w:rsidR="00A907F5" w:rsidRPr="002C2B4D">
        <w:rPr>
          <w:lang w:val="sl-SI"/>
        </w:rPr>
        <w:t>izbranega</w:t>
      </w:r>
      <w:r w:rsidR="00E80A34" w:rsidRPr="002C2B4D">
        <w:rPr>
          <w:lang w:val="sl-SI"/>
        </w:rPr>
        <w:t xml:space="preserve"> korpusa</w:t>
      </w:r>
      <w:r w:rsidRPr="002C2B4D">
        <w:rPr>
          <w:lang w:val="sl-SI"/>
        </w:rPr>
        <w:t>, torej</w:t>
      </w:r>
      <w:r w:rsidR="00E80A34" w:rsidRPr="002C2B4D">
        <w:rPr>
          <w:lang w:val="sl-SI"/>
        </w:rPr>
        <w:t xml:space="preserve"> </w:t>
      </w:r>
      <w:r w:rsidR="00A907F5" w:rsidRPr="002C2B4D">
        <w:rPr>
          <w:lang w:val="sl-SI"/>
        </w:rPr>
        <w:t>(pod)</w:t>
      </w:r>
      <w:r w:rsidR="00E80A34" w:rsidRPr="002C2B4D">
        <w:rPr>
          <w:lang w:val="sl-SI"/>
        </w:rPr>
        <w:t>korpus</w:t>
      </w:r>
      <w:r w:rsidRPr="002C2B4D">
        <w:rPr>
          <w:lang w:val="sl-SI"/>
        </w:rPr>
        <w:t>a</w:t>
      </w:r>
      <w:r w:rsidR="00A907F5" w:rsidRPr="002C2B4D">
        <w:rPr>
          <w:lang w:val="sl-SI"/>
        </w:rPr>
        <w:t>, ki ga analiziramo.</w:t>
      </w:r>
      <w:r w:rsidR="009A46E0" w:rsidRPr="002C2B4D">
        <w:rPr>
          <w:lang w:val="sl-SI"/>
        </w:rPr>
        <w:t xml:space="preserve"> </w:t>
      </w:r>
      <w:r w:rsidR="00E80A34" w:rsidRPr="002C2B4D">
        <w:rPr>
          <w:lang w:val="sl-SI"/>
        </w:rPr>
        <w:t xml:space="preserve">Referenčni korpus </w:t>
      </w:r>
      <w:r w:rsidRPr="002C2B4D">
        <w:rPr>
          <w:lang w:val="sl-SI"/>
        </w:rPr>
        <w:t xml:space="preserve">pa </w:t>
      </w:r>
      <w:r w:rsidR="00E80A34" w:rsidRPr="002C2B4D">
        <w:rPr>
          <w:lang w:val="sl-SI"/>
        </w:rPr>
        <w:t xml:space="preserve">je običajno velik reprezentativni korpus ustreznega jezika, lahko pa je tudi katerikoli drug </w:t>
      </w:r>
      <w:r w:rsidRPr="002C2B4D">
        <w:rPr>
          <w:lang w:val="sl-SI"/>
        </w:rPr>
        <w:t>(pod)</w:t>
      </w:r>
      <w:r w:rsidR="00E80A34" w:rsidRPr="002C2B4D">
        <w:rPr>
          <w:lang w:val="sl-SI"/>
        </w:rPr>
        <w:t>korpus, ki ga želimo uporabiti kot referen</w:t>
      </w:r>
      <w:r w:rsidR="00F30E27" w:rsidRPr="002C2B4D">
        <w:rPr>
          <w:lang w:val="sl-SI"/>
        </w:rPr>
        <w:t>čno točko</w:t>
      </w:r>
      <w:r w:rsidR="00E80A34" w:rsidRPr="002C2B4D">
        <w:rPr>
          <w:lang w:val="sl-SI"/>
        </w:rPr>
        <w:t xml:space="preserve"> za primer</w:t>
      </w:r>
      <w:r w:rsidR="00281A4C" w:rsidRPr="002C2B4D">
        <w:rPr>
          <w:lang w:val="sl-SI"/>
        </w:rPr>
        <w:t>javo</w:t>
      </w:r>
      <w:r w:rsidR="009A46E0" w:rsidRPr="002C2B4D">
        <w:rPr>
          <w:lang w:val="sl-SI"/>
        </w:rPr>
        <w:t>.</w:t>
      </w:r>
      <w:r w:rsidR="007461B5" w:rsidRPr="002C2B4D">
        <w:rPr>
          <w:lang w:val="sl-SI"/>
        </w:rPr>
        <w:t xml:space="preserve"> </w:t>
      </w:r>
      <w:r w:rsidRPr="002C2B4D">
        <w:rPr>
          <w:lang w:val="sl-SI"/>
        </w:rPr>
        <w:t>V tej</w:t>
      </w:r>
      <w:r w:rsidR="00E80A34" w:rsidRPr="002C2B4D">
        <w:rPr>
          <w:lang w:val="sl-SI"/>
        </w:rPr>
        <w:t xml:space="preserve"> nalogi bomo primerjali podkorpus</w:t>
      </w:r>
      <w:r w:rsidRPr="002C2B4D">
        <w:rPr>
          <w:lang w:val="sl-SI"/>
        </w:rPr>
        <w:t>a</w:t>
      </w:r>
      <w:r w:rsidR="00E80A34" w:rsidRPr="002C2B4D">
        <w:rPr>
          <w:lang w:val="sl-SI"/>
        </w:rPr>
        <w:t xml:space="preserve"> </w:t>
      </w:r>
      <w:r w:rsidR="00F30E27" w:rsidRPr="00651993">
        <w:rPr>
          <w:lang w:val="sl-SI"/>
        </w:rPr>
        <w:t xml:space="preserve">govorov poslank in poslancev za posamezni mandat. Tako bomo </w:t>
      </w:r>
      <w:r w:rsidRPr="00651993">
        <w:rPr>
          <w:lang w:val="sl-SI"/>
        </w:rPr>
        <w:t xml:space="preserve">pridobili podatke, na podlagi katerih bomo </w:t>
      </w:r>
      <w:r w:rsidR="00F30E27" w:rsidRPr="00651993">
        <w:rPr>
          <w:lang w:val="sl-SI"/>
        </w:rPr>
        <w:t>lahko opredelili najbolj</w:t>
      </w:r>
      <w:r w:rsidR="00E80A34" w:rsidRPr="00651993">
        <w:rPr>
          <w:lang w:val="sl-SI"/>
        </w:rPr>
        <w:t xml:space="preserve"> izstopajoče</w:t>
      </w:r>
      <w:r w:rsidR="00E41A2F" w:rsidRPr="00651993">
        <w:rPr>
          <w:lang w:val="sl-SI"/>
        </w:rPr>
        <w:t xml:space="preserve"> </w:t>
      </w:r>
      <w:r w:rsidR="00E80A34" w:rsidRPr="00651993">
        <w:rPr>
          <w:lang w:val="sl-SI"/>
        </w:rPr>
        <w:t>teme</w:t>
      </w:r>
      <w:r w:rsidR="00993BE5" w:rsidRPr="00651993">
        <w:rPr>
          <w:lang w:val="sl-SI"/>
        </w:rPr>
        <w:t xml:space="preserve"> </w:t>
      </w:r>
      <w:r w:rsidR="00E80A34" w:rsidRPr="00651993">
        <w:rPr>
          <w:lang w:val="sl-SI"/>
        </w:rPr>
        <w:t>v slovenskem parlamentu</w:t>
      </w:r>
      <w:r w:rsidR="000836E7" w:rsidRPr="00651993">
        <w:rPr>
          <w:lang w:val="sl-SI"/>
        </w:rPr>
        <w:t>.</w:t>
      </w:r>
    </w:p>
    <w:p w14:paraId="6C85948B" w14:textId="3874A874" w:rsidR="006F5420" w:rsidRPr="00651993" w:rsidRDefault="006F5420" w:rsidP="001D7B57">
      <w:pPr>
        <w:spacing w:line="360" w:lineRule="auto"/>
        <w:rPr>
          <w:lang w:val="sl-SI"/>
        </w:rPr>
      </w:pPr>
    </w:p>
    <w:p w14:paraId="59B9ED26" w14:textId="3B1F680D" w:rsidR="00705C66" w:rsidRPr="00651993" w:rsidRDefault="008F0EBC"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V</w:t>
      </w:r>
      <w:r w:rsidR="00227D3F" w:rsidRPr="00651993">
        <w:rPr>
          <w:lang w:val="sl-SI"/>
        </w:rPr>
        <w:t>ideoposnetek</w:t>
      </w:r>
      <w:r w:rsidR="0048680F" w:rsidRPr="00651993">
        <w:rPr>
          <w:lang w:val="sl-SI"/>
        </w:rPr>
        <w:t xml:space="preserve">, ki prikazuje </w:t>
      </w:r>
      <w:r w:rsidR="00227D3F" w:rsidRPr="00651993">
        <w:rPr>
          <w:lang w:val="sl-SI"/>
        </w:rPr>
        <w:t>izdelavo seznama</w:t>
      </w:r>
      <w:r w:rsidR="0048680F" w:rsidRPr="00651993">
        <w:rPr>
          <w:lang w:val="sl-SI"/>
        </w:rPr>
        <w:t xml:space="preserve"> ključnih besed v </w:t>
      </w:r>
      <w:r w:rsidR="00227D3F" w:rsidRPr="00651993">
        <w:rPr>
          <w:lang w:val="sl-SI"/>
        </w:rPr>
        <w:t>konkordančniku N</w:t>
      </w:r>
      <w:r w:rsidR="00705C66" w:rsidRPr="00651993">
        <w:rPr>
          <w:lang w:val="sl-SI"/>
        </w:rPr>
        <w:t>oSk</w:t>
      </w:r>
      <w:r w:rsidR="00227D3F" w:rsidRPr="00651993">
        <w:rPr>
          <w:lang w:val="sl-SI"/>
        </w:rPr>
        <w:t>etch</w:t>
      </w:r>
      <w:r w:rsidR="00705C66" w:rsidRPr="00651993">
        <w:rPr>
          <w:lang w:val="sl-SI"/>
        </w:rPr>
        <w:t>E</w:t>
      </w:r>
      <w:r w:rsidR="00227D3F" w:rsidRPr="00651993">
        <w:rPr>
          <w:lang w:val="sl-SI"/>
        </w:rPr>
        <w:t>ngine</w:t>
      </w:r>
      <w:r w:rsidRPr="00651993">
        <w:rPr>
          <w:lang w:val="sl-SI"/>
        </w:rPr>
        <w:t xml:space="preserve">, je na voljo </w:t>
      </w:r>
      <w:commentRangeStart w:id="1929"/>
      <w:r w:rsidRPr="00651993">
        <w:rPr>
          <w:lang w:val="sl-SI"/>
        </w:rPr>
        <w:t>na tej povezavi</w:t>
      </w:r>
      <w:commentRangeEnd w:id="1929"/>
      <w:r w:rsidR="00D72021">
        <w:rPr>
          <w:rStyle w:val="Pripombasklic"/>
        </w:rPr>
        <w:commentReference w:id="1929"/>
      </w:r>
      <w:r w:rsidR="00705C66" w:rsidRPr="00651993">
        <w:rPr>
          <w:lang w:val="sl-SI"/>
        </w:rPr>
        <w:t>.</w:t>
      </w:r>
    </w:p>
    <w:p w14:paraId="4CCBABFC" w14:textId="77777777" w:rsidR="00705C66" w:rsidRPr="00651993" w:rsidRDefault="00705C66"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p>
    <w:p w14:paraId="3C91D2F1" w14:textId="0DBBDDB1" w:rsidR="00705C66" w:rsidRPr="00651993" w:rsidRDefault="0048680F"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lastRenderedPageBreak/>
        <w:t>Ustvarjeni seznami ključnih besed</w:t>
      </w:r>
      <w:r w:rsidR="00227D3F" w:rsidRPr="00651993">
        <w:rPr>
          <w:rStyle w:val="Hiperpovezava"/>
          <w:color w:val="auto"/>
          <w:u w:val="none"/>
          <w:lang w:val="sl-SI"/>
        </w:rPr>
        <w:t xml:space="preserve">, </w:t>
      </w:r>
      <w:r w:rsidR="00CC1153" w:rsidRPr="00651993">
        <w:rPr>
          <w:rStyle w:val="Hiperpovezava"/>
          <w:color w:val="auto"/>
          <w:u w:val="none"/>
          <w:lang w:val="sl-SI"/>
        </w:rPr>
        <w:t>prikazanih</w:t>
      </w:r>
      <w:r w:rsidR="00227D3F" w:rsidRPr="00651993">
        <w:rPr>
          <w:rStyle w:val="Hiperpovezava"/>
          <w:color w:val="auto"/>
          <w:u w:val="none"/>
          <w:lang w:val="sl-SI"/>
        </w:rPr>
        <w:t xml:space="preserve"> kot leme s poenoteno malo začetnico,</w:t>
      </w:r>
      <w:r w:rsidR="00705C66" w:rsidRPr="00651993">
        <w:rPr>
          <w:rStyle w:val="Hiperpovezava"/>
          <w:color w:val="auto"/>
          <w:u w:val="none"/>
          <w:lang w:val="sl-SI"/>
        </w:rPr>
        <w:t xml:space="preserve"> </w:t>
      </w:r>
      <w:r w:rsidR="00F5443C" w:rsidRPr="00651993">
        <w:rPr>
          <w:lang w:val="sl-SI"/>
        </w:rPr>
        <w:t>so na voljo tukaj</w:t>
      </w:r>
      <w:r w:rsidR="00705C66" w:rsidRPr="00651993">
        <w:rPr>
          <w:lang w:val="sl-SI"/>
        </w:rPr>
        <w:t>:</w:t>
      </w:r>
    </w:p>
    <w:p w14:paraId="41562CB6" w14:textId="6AD13E6E" w:rsidR="00705C66" w:rsidRPr="00651993" w:rsidRDefault="00CA3AB9"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8" w:history="1">
        <w:r w:rsidR="00C55B74" w:rsidRPr="001E5E0F">
          <w:rPr>
            <w:rStyle w:val="Hiperpovezava"/>
            <w:color w:val="auto"/>
            <w:u w:val="none"/>
            <w:lang w:val="sl-SI"/>
          </w:rPr>
          <w:t>Mandat</w:t>
        </w:r>
        <w:r w:rsidR="00705C66" w:rsidRPr="001E5E0F">
          <w:rPr>
            <w:rStyle w:val="Hiperpovezava"/>
            <w:color w:val="auto"/>
            <w:u w:val="none"/>
            <w:lang w:val="sl-SI"/>
          </w:rPr>
          <w:t>1-</w:t>
        </w:r>
        <w:r w:rsidR="00C55B74" w:rsidRPr="001E5E0F">
          <w:rPr>
            <w:rStyle w:val="Hiperpovezava"/>
            <w:color w:val="auto"/>
            <w:u w:val="none"/>
            <w:lang w:val="sl-SI"/>
          </w:rPr>
          <w:t>Ženske</w:t>
        </w:r>
      </w:hyperlink>
      <w:r w:rsidR="004D3561" w:rsidRPr="001E5E0F">
        <w:rPr>
          <w:rStyle w:val="Sprotnaopomba-sklic"/>
          <w:lang w:val="sl-SI"/>
        </w:rPr>
        <w:footnoteReference w:id="93"/>
      </w:r>
    </w:p>
    <w:p w14:paraId="21FE0EB2" w14:textId="7ADA60E2" w:rsidR="00705C66" w:rsidRPr="00651993" w:rsidRDefault="00CA3AB9"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9" w:history="1">
        <w:r w:rsidR="00C55B74" w:rsidRPr="001E5E0F">
          <w:rPr>
            <w:rStyle w:val="Hiperpovezava"/>
            <w:color w:val="auto"/>
            <w:u w:val="none"/>
            <w:lang w:val="sl-SI"/>
          </w:rPr>
          <w:t>Mandat1</w:t>
        </w:r>
        <w:r w:rsidR="00705C66" w:rsidRPr="001E5E0F">
          <w:rPr>
            <w:rStyle w:val="Hiperpovezava"/>
            <w:color w:val="auto"/>
            <w:u w:val="none"/>
            <w:lang w:val="sl-SI"/>
          </w:rPr>
          <w:t>-M</w:t>
        </w:r>
        <w:r w:rsidR="00C55B74" w:rsidRPr="001E5E0F">
          <w:rPr>
            <w:rStyle w:val="Hiperpovezava"/>
            <w:color w:val="auto"/>
            <w:u w:val="none"/>
            <w:lang w:val="sl-SI"/>
          </w:rPr>
          <w:t>oški</w:t>
        </w:r>
      </w:hyperlink>
      <w:r w:rsidR="004D3561" w:rsidRPr="001E5E0F">
        <w:rPr>
          <w:rStyle w:val="Sprotnaopomba-sklic"/>
          <w:lang w:val="sl-SI"/>
        </w:rPr>
        <w:footnoteReference w:id="94"/>
      </w:r>
    </w:p>
    <w:p w14:paraId="2A868E91" w14:textId="50A7D2C6" w:rsidR="00705C66" w:rsidRPr="00651993" w:rsidRDefault="00CA3AB9"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70" w:history="1">
        <w:r w:rsidR="00C55B74" w:rsidRPr="001E5E0F">
          <w:rPr>
            <w:rStyle w:val="Hiperpovezava"/>
            <w:color w:val="auto"/>
            <w:u w:val="none"/>
            <w:lang w:val="sl-SI"/>
          </w:rPr>
          <w:t>Mandat</w:t>
        </w:r>
        <w:r w:rsidR="00705C66" w:rsidRPr="001E5E0F">
          <w:rPr>
            <w:rStyle w:val="Hiperpovezava"/>
            <w:color w:val="auto"/>
            <w:u w:val="none"/>
            <w:lang w:val="sl-SI"/>
          </w:rPr>
          <w:t>7-</w:t>
        </w:r>
        <w:r w:rsidR="00C55B74" w:rsidRPr="001E5E0F">
          <w:rPr>
            <w:rStyle w:val="Hiperpovezava"/>
            <w:color w:val="auto"/>
            <w:u w:val="none"/>
            <w:lang w:val="sl-SI"/>
          </w:rPr>
          <w:t>Ženske</w:t>
        </w:r>
      </w:hyperlink>
      <w:r w:rsidR="004D3561" w:rsidRPr="001E5E0F">
        <w:rPr>
          <w:rStyle w:val="Sprotnaopomba-sklic"/>
          <w:lang w:val="sl-SI"/>
        </w:rPr>
        <w:footnoteReference w:id="95"/>
      </w:r>
    </w:p>
    <w:p w14:paraId="4526BB7F" w14:textId="2A268789" w:rsidR="00705C66" w:rsidRPr="00651993" w:rsidRDefault="00CA3AB9"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71" w:history="1">
        <w:r w:rsidR="00C55B74" w:rsidRPr="00651993">
          <w:rPr>
            <w:rStyle w:val="Hiperpovezava"/>
            <w:color w:val="auto"/>
            <w:u w:val="none"/>
            <w:lang w:val="sl-SI"/>
          </w:rPr>
          <w:t>Mandat7-Moški</w:t>
        </w:r>
      </w:hyperlink>
      <w:r w:rsidR="004D3561" w:rsidRPr="001E5E0F">
        <w:rPr>
          <w:rStyle w:val="Sprotnaopomba-sklic"/>
          <w:lang w:val="sl-SI"/>
        </w:rPr>
        <w:footnoteReference w:id="96"/>
      </w:r>
    </w:p>
    <w:p w14:paraId="79F3CC67" w14:textId="232A6E56" w:rsidR="00705C66" w:rsidRPr="00651993" w:rsidRDefault="00F5443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Seznam</w:t>
      </w:r>
      <w:r w:rsidR="00424B37" w:rsidRPr="00651993">
        <w:rPr>
          <w:lang w:val="sl-SI"/>
        </w:rPr>
        <w:t>e</w:t>
      </w:r>
      <w:r w:rsidRPr="00651993">
        <w:rPr>
          <w:lang w:val="sl-SI"/>
        </w:rPr>
        <w:t xml:space="preserve"> ključnih besed za vse štiri podkorpuse </w:t>
      </w:r>
      <w:r w:rsidR="00424B37" w:rsidRPr="00651993">
        <w:rPr>
          <w:lang w:val="sl-SI"/>
        </w:rPr>
        <w:t>izvozimo</w:t>
      </w:r>
      <w:r w:rsidRPr="00651993">
        <w:rPr>
          <w:lang w:val="sl-SI"/>
        </w:rPr>
        <w:t xml:space="preserve"> v preglednico in </w:t>
      </w:r>
      <w:r w:rsidR="00424B37" w:rsidRPr="00651993">
        <w:rPr>
          <w:lang w:val="sl-SI"/>
        </w:rPr>
        <w:t xml:space="preserve">jih </w:t>
      </w:r>
      <w:r w:rsidRPr="00651993">
        <w:rPr>
          <w:lang w:val="sl-SI"/>
        </w:rPr>
        <w:t>ročno označ</w:t>
      </w:r>
      <w:r w:rsidR="00424B37" w:rsidRPr="00651993">
        <w:rPr>
          <w:lang w:val="sl-SI"/>
        </w:rPr>
        <w:t>imo</w:t>
      </w:r>
      <w:r w:rsidRPr="00651993">
        <w:rPr>
          <w:lang w:val="sl-SI"/>
        </w:rPr>
        <w:t xml:space="preserve"> </w:t>
      </w:r>
      <w:r w:rsidR="0037528B" w:rsidRPr="00651993">
        <w:rPr>
          <w:lang w:val="sl-SI"/>
        </w:rPr>
        <w:t>(</w:t>
      </w:r>
      <w:r w:rsidR="00656E7E" w:rsidRPr="00651993">
        <w:rPr>
          <w:lang w:val="sl-SI"/>
        </w:rPr>
        <w:t>gl</w:t>
      </w:r>
      <w:r w:rsidR="0002582D" w:rsidRPr="00651993">
        <w:rPr>
          <w:lang w:val="sl-SI"/>
        </w:rPr>
        <w:t>.</w:t>
      </w:r>
      <w:r w:rsidRPr="00651993">
        <w:rPr>
          <w:lang w:val="sl-SI"/>
        </w:rPr>
        <w:t xml:space="preserve"> razdelek</w:t>
      </w:r>
      <w:r w:rsidR="00D569AC" w:rsidRPr="00651993">
        <w:rPr>
          <w:lang w:val="sl-SI"/>
        </w:rPr>
        <w:t xml:space="preserve"> </w:t>
      </w:r>
      <w:r w:rsidR="00D569AC" w:rsidRPr="00651993">
        <w:rPr>
          <w:lang w:val="sl-SI"/>
        </w:rPr>
        <w:fldChar w:fldCharType="begin"/>
      </w:r>
      <w:r w:rsidR="00D569AC" w:rsidRPr="00651993">
        <w:rPr>
          <w:lang w:val="sl-SI"/>
        </w:rPr>
        <w:instrText xml:space="preserve"> REF _Ref47525632 \r \h </w:instrText>
      </w:r>
      <w:r w:rsidR="00582F0C" w:rsidRPr="00651993">
        <w:rPr>
          <w:lang w:val="sl-SI"/>
        </w:rPr>
        <w:instrText xml:space="preserve"> \* MERGEFORMAT </w:instrText>
      </w:r>
      <w:r w:rsidR="00D569AC" w:rsidRPr="00651993">
        <w:rPr>
          <w:lang w:val="sl-SI"/>
        </w:rPr>
      </w:r>
      <w:r w:rsidR="00D569AC" w:rsidRPr="00651993">
        <w:rPr>
          <w:lang w:val="sl-SI"/>
        </w:rPr>
        <w:fldChar w:fldCharType="separate"/>
      </w:r>
      <w:r w:rsidR="002C2191" w:rsidRPr="00651993">
        <w:rPr>
          <w:lang w:val="sl-SI"/>
        </w:rPr>
        <w:t>6.3.3</w:t>
      </w:r>
      <w:r w:rsidR="00D569AC" w:rsidRPr="00651993">
        <w:rPr>
          <w:lang w:val="sl-SI"/>
        </w:rPr>
        <w:fldChar w:fldCharType="end"/>
      </w:r>
      <w:r w:rsidR="00685CA7" w:rsidRPr="00651993">
        <w:rPr>
          <w:lang w:val="sl-SI"/>
        </w:rPr>
        <w:t xml:space="preserve"> </w:t>
      </w:r>
      <w:r w:rsidR="00685CA7" w:rsidRPr="00651993">
        <w:rPr>
          <w:lang w:val="sl-SI"/>
        </w:rPr>
        <w:fldChar w:fldCharType="begin"/>
      </w:r>
      <w:r w:rsidR="00685CA7" w:rsidRPr="00651993">
        <w:rPr>
          <w:lang w:val="sl-SI"/>
        </w:rPr>
        <w:instrText xml:space="preserve"> REF _Ref47525632 \h </w:instrText>
      </w:r>
      <w:r w:rsidR="00582F0C" w:rsidRPr="00651993">
        <w:rPr>
          <w:lang w:val="sl-SI"/>
        </w:rPr>
        <w:instrText xml:space="preserve"> \* MERGEFORMAT </w:instrText>
      </w:r>
      <w:r w:rsidR="00685CA7" w:rsidRPr="00651993">
        <w:rPr>
          <w:lang w:val="sl-SI"/>
        </w:rPr>
      </w:r>
      <w:r w:rsidR="00685CA7" w:rsidRPr="00651993">
        <w:rPr>
          <w:lang w:val="sl-SI"/>
        </w:rPr>
        <w:fldChar w:fldCharType="separate"/>
      </w:r>
      <w:r w:rsidR="00685CA7" w:rsidRPr="00651993">
        <w:rPr>
          <w:lang w:val="sl-SI"/>
        </w:rPr>
        <w:t>Primerjalna analiza</w:t>
      </w:r>
      <w:r w:rsidR="00685CA7" w:rsidRPr="00651993">
        <w:rPr>
          <w:lang w:val="sl-SI"/>
        </w:rPr>
        <w:fldChar w:fldCharType="end"/>
      </w:r>
      <w:r w:rsidR="007F2C87" w:rsidRPr="00651993">
        <w:rPr>
          <w:lang w:val="sl-SI"/>
        </w:rPr>
        <w:t>)</w:t>
      </w:r>
      <w:r w:rsidR="0037528B" w:rsidRPr="00651993">
        <w:rPr>
          <w:lang w:val="sl-SI"/>
        </w:rPr>
        <w:t>.</w:t>
      </w:r>
    </w:p>
    <w:p w14:paraId="69BD4050" w14:textId="1C5939AC" w:rsidR="009A46E0" w:rsidRPr="00651993" w:rsidRDefault="009A46E0" w:rsidP="001D7B57">
      <w:pPr>
        <w:spacing w:line="360" w:lineRule="auto"/>
        <w:rPr>
          <w:lang w:val="sl-SI"/>
        </w:rPr>
      </w:pPr>
    </w:p>
    <w:p w14:paraId="410A7C05" w14:textId="035D6AD3" w:rsidR="00180573" w:rsidRPr="00651993" w:rsidRDefault="006F5C2C" w:rsidP="001E5E0F">
      <w:pPr>
        <w:spacing w:line="360" w:lineRule="auto"/>
        <w:ind w:firstLine="720"/>
        <w:jc w:val="both"/>
        <w:rPr>
          <w:lang w:val="sl-SI"/>
        </w:rPr>
      </w:pPr>
      <w:r w:rsidRPr="00651993">
        <w:rPr>
          <w:lang w:val="sl-SI"/>
        </w:rPr>
        <w:t>Sliki 7 in</w:t>
      </w:r>
      <w:r w:rsidR="0038413E" w:rsidRPr="00651993">
        <w:rPr>
          <w:lang w:val="sl-SI"/>
        </w:rPr>
        <w:t xml:space="preserve"> 8</w:t>
      </w:r>
      <w:r w:rsidR="001A2AFE" w:rsidRPr="00651993">
        <w:rPr>
          <w:lang w:val="sl-SI"/>
        </w:rPr>
        <w:t xml:space="preserve"> </w:t>
      </w:r>
      <w:r w:rsidRPr="00651993">
        <w:rPr>
          <w:lang w:val="sl-SI"/>
        </w:rPr>
        <w:t xml:space="preserve">prikazujeta prvih </w:t>
      </w:r>
      <w:r w:rsidR="001A2AFE" w:rsidRPr="00651993">
        <w:rPr>
          <w:lang w:val="sl-SI"/>
        </w:rPr>
        <w:t xml:space="preserve">20 </w:t>
      </w:r>
      <w:r w:rsidRPr="00651993">
        <w:rPr>
          <w:lang w:val="sl-SI"/>
        </w:rPr>
        <w:t>ključnih besed poslank</w:t>
      </w:r>
      <w:r w:rsidR="00C35ED7" w:rsidRPr="00651993">
        <w:rPr>
          <w:lang w:val="sl-SI"/>
        </w:rPr>
        <w:t xml:space="preserve"> in poslance</w:t>
      </w:r>
      <w:r w:rsidR="00424B37" w:rsidRPr="00651993">
        <w:rPr>
          <w:lang w:val="sl-SI"/>
        </w:rPr>
        <w:t>v</w:t>
      </w:r>
      <w:r w:rsidR="00C35ED7" w:rsidRPr="00651993">
        <w:rPr>
          <w:lang w:val="sl-SI"/>
        </w:rPr>
        <w:t xml:space="preserve"> v sedmem mandatu</w:t>
      </w:r>
      <w:r w:rsidR="005620FC" w:rsidRPr="00651993">
        <w:rPr>
          <w:lang w:val="sl-SI"/>
        </w:rPr>
        <w:t>.</w:t>
      </w:r>
      <w:r w:rsidR="002D03A0" w:rsidRPr="00651993">
        <w:rPr>
          <w:rStyle w:val="Sprotnaopomba-sklic"/>
          <w:lang w:val="sl-SI"/>
        </w:rPr>
        <w:footnoteReference w:id="97"/>
      </w:r>
      <w:r w:rsidR="001A2AFE" w:rsidRPr="00651993">
        <w:rPr>
          <w:lang w:val="sl-SI"/>
        </w:rPr>
        <w:t xml:space="preserve"> </w:t>
      </w:r>
      <w:r w:rsidRPr="00651993">
        <w:rPr>
          <w:lang w:val="sl-SI"/>
        </w:rPr>
        <w:t>Opazimo lahko velike razlike</w:t>
      </w:r>
      <w:r w:rsidR="00424B37" w:rsidRPr="00651993">
        <w:rPr>
          <w:lang w:val="sl-SI"/>
        </w:rPr>
        <w:t>.</w:t>
      </w:r>
      <w:r w:rsidR="000A2EAD" w:rsidRPr="00651993">
        <w:rPr>
          <w:lang w:val="sl-SI"/>
        </w:rPr>
        <w:t xml:space="preserve"> </w:t>
      </w:r>
      <w:r w:rsidR="00424B37" w:rsidRPr="00651993">
        <w:rPr>
          <w:lang w:val="sl-SI"/>
        </w:rPr>
        <w:t>V</w:t>
      </w:r>
      <w:r w:rsidRPr="00651993">
        <w:rPr>
          <w:lang w:val="sl-SI"/>
        </w:rPr>
        <w:t xml:space="preserve">ečina vseh prikazanih ključnih besed </w:t>
      </w:r>
      <w:r w:rsidR="00424B37" w:rsidRPr="00651993">
        <w:rPr>
          <w:lang w:val="sl-SI"/>
        </w:rPr>
        <w:t xml:space="preserve">poslank </w:t>
      </w:r>
      <w:r w:rsidRPr="00651993">
        <w:rPr>
          <w:lang w:val="sl-SI"/>
        </w:rPr>
        <w:t xml:space="preserve">je povezana </w:t>
      </w:r>
      <w:r w:rsidR="00424B37" w:rsidRPr="00651993">
        <w:rPr>
          <w:lang w:val="sl-SI"/>
        </w:rPr>
        <w:t>s področjem</w:t>
      </w:r>
      <w:r w:rsidRPr="00651993">
        <w:rPr>
          <w:lang w:val="sl-SI"/>
        </w:rPr>
        <w:t xml:space="preserve"> zdravstven</w:t>
      </w:r>
      <w:r w:rsidR="00424B37" w:rsidRPr="00651993">
        <w:rPr>
          <w:lang w:val="sl-SI"/>
        </w:rPr>
        <w:t>ega</w:t>
      </w:r>
      <w:r w:rsidRPr="00651993">
        <w:rPr>
          <w:lang w:val="sl-SI"/>
        </w:rPr>
        <w:t xml:space="preserve"> varstv</w:t>
      </w:r>
      <w:r w:rsidR="00424B37" w:rsidRPr="00651993">
        <w:rPr>
          <w:lang w:val="sl-SI"/>
        </w:rPr>
        <w:t>a</w:t>
      </w:r>
      <w:r w:rsidR="000A2EAD" w:rsidRPr="00651993">
        <w:rPr>
          <w:lang w:val="sl-SI"/>
        </w:rPr>
        <w:t xml:space="preserve">, </w:t>
      </w:r>
      <w:r w:rsidR="00424B37" w:rsidRPr="00651993">
        <w:rPr>
          <w:lang w:val="sl-SI"/>
        </w:rPr>
        <w:t xml:space="preserve">medtem ko </w:t>
      </w:r>
      <w:r w:rsidRPr="00651993">
        <w:rPr>
          <w:lang w:val="sl-SI"/>
        </w:rPr>
        <w:t xml:space="preserve">ključne besede </w:t>
      </w:r>
      <w:r w:rsidR="00424B37" w:rsidRPr="00651993">
        <w:rPr>
          <w:lang w:val="sl-SI"/>
        </w:rPr>
        <w:t>govorov poslancev</w:t>
      </w:r>
      <w:r w:rsidRPr="00651993">
        <w:rPr>
          <w:lang w:val="sl-SI"/>
        </w:rPr>
        <w:t xml:space="preserve"> pripadajo področjem zunanjih zadev, infrastrukture in pravosodja</w:t>
      </w:r>
      <w:r w:rsidR="000A2EAD" w:rsidRPr="00651993">
        <w:rPr>
          <w:lang w:val="sl-SI"/>
        </w:rPr>
        <w:t>.</w:t>
      </w:r>
    </w:p>
    <w:p w14:paraId="48F2746A" w14:textId="06C31883" w:rsidR="00180573" w:rsidRPr="00651993" w:rsidRDefault="00180573" w:rsidP="001D7B57">
      <w:pPr>
        <w:spacing w:line="360" w:lineRule="auto"/>
        <w:rPr>
          <w:lang w:val="sl-SI"/>
        </w:rPr>
      </w:pPr>
    </w:p>
    <w:p w14:paraId="26129A8C" w14:textId="147287B9" w:rsidR="001A2AFE" w:rsidRPr="00651993" w:rsidRDefault="000E6C61" w:rsidP="001D7B57">
      <w:pPr>
        <w:spacing w:line="360" w:lineRule="auto"/>
        <w:rPr>
          <w:b/>
          <w:lang w:val="sl-SI"/>
        </w:rPr>
      </w:pPr>
      <w:r w:rsidRPr="00651993">
        <w:rPr>
          <w:b/>
          <w:lang w:val="sl-SI"/>
        </w:rPr>
        <w:t>Slika</w:t>
      </w:r>
      <w:r w:rsidR="0038413E" w:rsidRPr="00651993">
        <w:rPr>
          <w:b/>
          <w:lang w:val="sl-SI"/>
        </w:rPr>
        <w:t xml:space="preserve"> 7</w:t>
      </w:r>
      <w:r w:rsidR="001A2AFE" w:rsidRPr="00651993">
        <w:rPr>
          <w:b/>
          <w:lang w:val="sl-SI"/>
        </w:rPr>
        <w:t xml:space="preserve">: </w:t>
      </w:r>
      <w:r w:rsidR="005947E7" w:rsidRPr="00651993">
        <w:rPr>
          <w:b/>
          <w:lang w:val="sl-SI"/>
        </w:rPr>
        <w:t xml:space="preserve">Prvih </w:t>
      </w:r>
      <w:r w:rsidR="001A2AFE" w:rsidRPr="00651993">
        <w:rPr>
          <w:b/>
          <w:lang w:val="sl-SI"/>
        </w:rPr>
        <w:t xml:space="preserve">20 </w:t>
      </w:r>
      <w:r w:rsidR="005947E7" w:rsidRPr="00651993">
        <w:rPr>
          <w:b/>
          <w:lang w:val="sl-SI"/>
        </w:rPr>
        <w:t xml:space="preserve">ključnih besed poslank </w:t>
      </w:r>
      <w:r w:rsidR="00A91035" w:rsidRPr="00651993">
        <w:rPr>
          <w:b/>
          <w:lang w:val="sl-SI"/>
        </w:rPr>
        <w:t xml:space="preserve">v </w:t>
      </w:r>
      <w:r w:rsidR="00424B37" w:rsidRPr="00651993">
        <w:rPr>
          <w:b/>
          <w:lang w:val="sl-SI"/>
        </w:rPr>
        <w:t>pr</w:t>
      </w:r>
      <w:r w:rsidR="00A91035" w:rsidRPr="00651993">
        <w:rPr>
          <w:b/>
          <w:lang w:val="sl-SI"/>
        </w:rPr>
        <w:t xml:space="preserve">imerjavi s poslanci </w:t>
      </w:r>
      <w:r w:rsidR="007C3B71" w:rsidRPr="00651993">
        <w:rPr>
          <w:b/>
          <w:lang w:val="sl-SI"/>
        </w:rPr>
        <w:t>v prvem mandatu</w:t>
      </w:r>
      <w:r w:rsidR="00A91035" w:rsidRPr="00651993">
        <w:rPr>
          <w:b/>
          <w:lang w:val="sl-SI"/>
        </w:rPr>
        <w:t>.</w:t>
      </w:r>
    </w:p>
    <w:p w14:paraId="5179A7A0" w14:textId="0590140A" w:rsidR="009A46E0" w:rsidRPr="00651993" w:rsidRDefault="009A46E0" w:rsidP="001D7B57">
      <w:pPr>
        <w:spacing w:line="360" w:lineRule="auto"/>
        <w:rPr>
          <w:lang w:val="sl-SI"/>
        </w:rPr>
      </w:pPr>
    </w:p>
    <w:p w14:paraId="145FB7E4" w14:textId="3DBE5E43" w:rsidR="00180573" w:rsidRPr="00651993" w:rsidRDefault="002E07A0" w:rsidP="001D7B57">
      <w:pPr>
        <w:spacing w:line="360" w:lineRule="auto"/>
        <w:rPr>
          <w:b/>
          <w:lang w:val="sl-SI"/>
        </w:rPr>
      </w:pPr>
      <w:r w:rsidRPr="00651993">
        <w:rPr>
          <w:b/>
          <w:lang w:val="sl-SI"/>
        </w:rPr>
        <w:t xml:space="preserve">Figure </w:t>
      </w:r>
      <w:r w:rsidR="0038413E" w:rsidRPr="00651993">
        <w:rPr>
          <w:b/>
          <w:lang w:val="sl-SI"/>
        </w:rPr>
        <w:t>8</w:t>
      </w:r>
      <w:r w:rsidR="00180573" w:rsidRPr="00651993">
        <w:rPr>
          <w:b/>
          <w:lang w:val="sl-SI"/>
        </w:rPr>
        <w:t xml:space="preserve">: </w:t>
      </w:r>
      <w:r w:rsidR="005947E7" w:rsidRPr="00651993">
        <w:rPr>
          <w:b/>
          <w:lang w:val="sl-SI"/>
        </w:rPr>
        <w:t xml:space="preserve">Prvih </w:t>
      </w:r>
      <w:r w:rsidR="0072306E" w:rsidRPr="00651993">
        <w:rPr>
          <w:b/>
          <w:lang w:val="sl-SI"/>
        </w:rPr>
        <w:t>2</w:t>
      </w:r>
      <w:r w:rsidR="00180573" w:rsidRPr="00651993">
        <w:rPr>
          <w:b/>
          <w:lang w:val="sl-SI"/>
        </w:rPr>
        <w:t xml:space="preserve">0 </w:t>
      </w:r>
      <w:r w:rsidR="005947E7" w:rsidRPr="00651993">
        <w:rPr>
          <w:b/>
          <w:lang w:val="sl-SI"/>
        </w:rPr>
        <w:t>ključnih besed poslancev v primerjavi s poslankami</w:t>
      </w:r>
      <w:r w:rsidR="00A91035" w:rsidRPr="00651993">
        <w:rPr>
          <w:b/>
          <w:lang w:val="sl-SI"/>
        </w:rPr>
        <w:t xml:space="preserve"> v prvem mandatu</w:t>
      </w:r>
      <w:r w:rsidR="005947E7" w:rsidRPr="00651993">
        <w:rPr>
          <w:b/>
          <w:lang w:val="sl-SI"/>
        </w:rPr>
        <w:t>.</w:t>
      </w:r>
    </w:p>
    <w:p w14:paraId="3E02769A" w14:textId="77777777" w:rsidR="009661C4" w:rsidRPr="00651993" w:rsidRDefault="009661C4" w:rsidP="001D7B57">
      <w:pPr>
        <w:spacing w:line="360" w:lineRule="auto"/>
        <w:rPr>
          <w:lang w:val="sl-SI"/>
        </w:rPr>
      </w:pPr>
    </w:p>
    <w:p w14:paraId="6CFA994E" w14:textId="48F259B2" w:rsidR="004E1E44" w:rsidRPr="00651993" w:rsidRDefault="004E1E44" w:rsidP="001E5E0F">
      <w:pPr>
        <w:pStyle w:val="Naslov3"/>
        <w:spacing w:line="360" w:lineRule="auto"/>
        <w:jc w:val="center"/>
        <w:rPr>
          <w:sz w:val="24"/>
          <w:szCs w:val="24"/>
          <w:lang w:val="sl-SI"/>
        </w:rPr>
      </w:pPr>
      <w:bookmarkStart w:id="2028" w:name="_Toc57789638"/>
      <w:r w:rsidRPr="00651993">
        <w:rPr>
          <w:sz w:val="24"/>
          <w:szCs w:val="24"/>
          <w:lang w:val="sl-SI"/>
        </w:rPr>
        <w:t>Anal</w:t>
      </w:r>
      <w:r w:rsidR="004A2D62" w:rsidRPr="00651993">
        <w:rPr>
          <w:sz w:val="24"/>
          <w:szCs w:val="24"/>
          <w:lang w:val="sl-SI"/>
        </w:rPr>
        <w:t>iza konkordanc</w:t>
      </w:r>
      <w:bookmarkEnd w:id="2028"/>
    </w:p>
    <w:p w14:paraId="4D2E1A25" w14:textId="62F079B5" w:rsidR="00975094" w:rsidRPr="00651993" w:rsidRDefault="002F1509" w:rsidP="001E5E0F">
      <w:pPr>
        <w:spacing w:line="360" w:lineRule="auto"/>
        <w:ind w:firstLine="360"/>
        <w:jc w:val="both"/>
        <w:rPr>
          <w:lang w:val="sl-SI"/>
        </w:rPr>
      </w:pPr>
      <w:r w:rsidRPr="00651993">
        <w:rPr>
          <w:lang w:val="sl-SI"/>
        </w:rPr>
        <w:t xml:space="preserve">Za </w:t>
      </w:r>
      <w:r w:rsidR="00B1557A" w:rsidRPr="00651993">
        <w:rPr>
          <w:lang w:val="sl-SI"/>
        </w:rPr>
        <w:t>nadaljnjo</w:t>
      </w:r>
      <w:r w:rsidRPr="00651993">
        <w:rPr>
          <w:lang w:val="sl-SI"/>
        </w:rPr>
        <w:t xml:space="preserve"> analizo izb</w:t>
      </w:r>
      <w:r w:rsidR="00424B37" w:rsidRPr="00651993">
        <w:rPr>
          <w:lang w:val="sl-SI"/>
        </w:rPr>
        <w:t>e</w:t>
      </w:r>
      <w:r w:rsidRPr="00651993">
        <w:rPr>
          <w:lang w:val="sl-SI"/>
        </w:rPr>
        <w:t>r</w:t>
      </w:r>
      <w:r w:rsidR="00424B37" w:rsidRPr="00651993">
        <w:rPr>
          <w:lang w:val="sl-SI"/>
        </w:rPr>
        <w:t>emo</w:t>
      </w:r>
      <w:r w:rsidRPr="00651993">
        <w:rPr>
          <w:lang w:val="sl-SI"/>
        </w:rPr>
        <w:t xml:space="preserve"> prvih </w:t>
      </w:r>
      <w:r w:rsidR="003D77E7" w:rsidRPr="00651993">
        <w:rPr>
          <w:lang w:val="sl-SI"/>
        </w:rPr>
        <w:t xml:space="preserve">100 </w:t>
      </w:r>
      <w:r w:rsidRPr="00651993">
        <w:rPr>
          <w:lang w:val="sl-SI"/>
        </w:rPr>
        <w:t>ključnih lem</w:t>
      </w:r>
      <w:r w:rsidR="00FC4302" w:rsidRPr="00651993">
        <w:rPr>
          <w:lang w:val="sl-SI"/>
        </w:rPr>
        <w:t xml:space="preserve"> z vsakega od štirih seznamov ključnih besed</w:t>
      </w:r>
      <w:r w:rsidR="00424B37" w:rsidRPr="00651993">
        <w:rPr>
          <w:lang w:val="sl-SI"/>
        </w:rPr>
        <w:t xml:space="preserve">, pri čemer </w:t>
      </w:r>
      <w:r w:rsidR="00FC4302" w:rsidRPr="00651993">
        <w:rPr>
          <w:lang w:val="sl-SI"/>
        </w:rPr>
        <w:t>ne upoštevamo</w:t>
      </w:r>
      <w:r w:rsidR="00424B37" w:rsidRPr="00651993">
        <w:rPr>
          <w:lang w:val="sl-SI"/>
        </w:rPr>
        <w:t xml:space="preserve"> </w:t>
      </w:r>
      <w:r w:rsidR="00FC4302" w:rsidRPr="00651993">
        <w:rPr>
          <w:lang w:val="sl-SI"/>
        </w:rPr>
        <w:t>osebnih lastnih</w:t>
      </w:r>
      <w:r w:rsidR="00424B37" w:rsidRPr="00651993">
        <w:rPr>
          <w:lang w:val="sl-SI"/>
        </w:rPr>
        <w:t xml:space="preserve"> </w:t>
      </w:r>
      <w:r w:rsidRPr="00651993">
        <w:rPr>
          <w:lang w:val="sl-SI"/>
        </w:rPr>
        <w:t>imen</w:t>
      </w:r>
      <w:r w:rsidR="00424B37" w:rsidRPr="00651993">
        <w:rPr>
          <w:lang w:val="sl-SI"/>
        </w:rPr>
        <w:t>.</w:t>
      </w:r>
      <w:r w:rsidR="001D59F2" w:rsidRPr="00651993">
        <w:rPr>
          <w:lang w:val="sl-SI"/>
        </w:rPr>
        <w:t xml:space="preserve"> </w:t>
      </w:r>
      <w:r w:rsidRPr="00651993">
        <w:rPr>
          <w:lang w:val="sl-SI"/>
        </w:rPr>
        <w:t>Naš cilj je ročno kategorizirati lem</w:t>
      </w:r>
      <w:r w:rsidR="00CA5E00" w:rsidRPr="00651993">
        <w:rPr>
          <w:lang w:val="sl-SI"/>
        </w:rPr>
        <w:t>e</w:t>
      </w:r>
      <w:r w:rsidR="00FC4302" w:rsidRPr="00651993">
        <w:rPr>
          <w:lang w:val="sl-SI"/>
        </w:rPr>
        <w:t xml:space="preserve">, in sicer glede na prevladujočo temo, ki jo prepoznamo pri </w:t>
      </w:r>
      <w:r w:rsidRPr="00651993">
        <w:rPr>
          <w:lang w:val="sl-SI"/>
        </w:rPr>
        <w:t xml:space="preserve">pregledu </w:t>
      </w:r>
      <w:hyperlink r:id="rId72" w:history="1">
        <w:r w:rsidRPr="001E5E0F">
          <w:rPr>
            <w:rStyle w:val="Hiperpovezava"/>
            <w:color w:val="auto"/>
            <w:u w:val="none"/>
            <w:lang w:val="sl-SI"/>
          </w:rPr>
          <w:t>konkordanc</w:t>
        </w:r>
      </w:hyperlink>
      <w:r w:rsidR="004D3561" w:rsidRPr="001E5E0F">
        <w:rPr>
          <w:rStyle w:val="Sprotnaopomba-sklic"/>
          <w:lang w:val="sl-SI"/>
        </w:rPr>
        <w:footnoteReference w:id="98"/>
      </w:r>
      <w:r w:rsidR="00FC4302" w:rsidRPr="00651993">
        <w:rPr>
          <w:lang w:val="sl-SI"/>
        </w:rPr>
        <w:t xml:space="preserve"> za </w:t>
      </w:r>
      <w:r w:rsidR="00FC4302" w:rsidRPr="00651993">
        <w:rPr>
          <w:lang w:val="sl-SI"/>
        </w:rPr>
        <w:lastRenderedPageBreak/>
        <w:t>izbrano lemo. Konkordančni niz vsebuje</w:t>
      </w:r>
      <w:r w:rsidRPr="00651993">
        <w:rPr>
          <w:lang w:val="sl-SI"/>
        </w:rPr>
        <w:t xml:space="preserve"> seznam vseh </w:t>
      </w:r>
      <w:r w:rsidR="00CA5E00" w:rsidRPr="00651993">
        <w:rPr>
          <w:lang w:val="sl-SI"/>
        </w:rPr>
        <w:t xml:space="preserve">pojavitev iskane </w:t>
      </w:r>
      <w:r w:rsidR="00FC4302" w:rsidRPr="00651993">
        <w:rPr>
          <w:lang w:val="sl-SI"/>
        </w:rPr>
        <w:t xml:space="preserve">pojavnice </w:t>
      </w:r>
      <w:r w:rsidR="00CA5E00" w:rsidRPr="00651993">
        <w:rPr>
          <w:lang w:val="sl-SI"/>
        </w:rPr>
        <w:t>v kontekstu</w:t>
      </w:r>
      <w:r w:rsidRPr="00651993">
        <w:rPr>
          <w:lang w:val="sl-SI"/>
        </w:rPr>
        <w:t xml:space="preserve">, kot prikazuje Slika </w:t>
      </w:r>
      <w:r w:rsidR="0038413E" w:rsidRPr="00651993">
        <w:rPr>
          <w:lang w:val="sl-SI"/>
        </w:rPr>
        <w:t>9</w:t>
      </w:r>
      <w:r w:rsidR="00975094" w:rsidRPr="00651993">
        <w:rPr>
          <w:lang w:val="sl-SI"/>
        </w:rPr>
        <w:t>:</w:t>
      </w:r>
    </w:p>
    <w:p w14:paraId="3A1E25BC" w14:textId="2DD78B5F" w:rsidR="00975094" w:rsidRPr="00651993" w:rsidRDefault="002F1509" w:rsidP="001E5E0F">
      <w:pPr>
        <w:pStyle w:val="Odstavekseznama"/>
        <w:numPr>
          <w:ilvl w:val="0"/>
          <w:numId w:val="30"/>
        </w:numPr>
        <w:spacing w:line="360" w:lineRule="auto"/>
        <w:jc w:val="both"/>
        <w:rPr>
          <w:lang w:val="sl-SI"/>
        </w:rPr>
      </w:pPr>
      <w:r w:rsidRPr="00651993">
        <w:rPr>
          <w:lang w:val="sl-SI"/>
        </w:rPr>
        <w:t xml:space="preserve">Konkordance </w:t>
      </w:r>
      <w:r w:rsidR="00CA5E00" w:rsidRPr="00651993">
        <w:rPr>
          <w:lang w:val="sl-SI"/>
        </w:rPr>
        <w:t xml:space="preserve">je mogoče </w:t>
      </w:r>
      <w:r w:rsidRPr="00651993">
        <w:rPr>
          <w:lang w:val="sl-SI"/>
        </w:rPr>
        <w:t>neposredno prika</w:t>
      </w:r>
      <w:r w:rsidR="00CA5E00" w:rsidRPr="00651993">
        <w:rPr>
          <w:lang w:val="sl-SI"/>
        </w:rPr>
        <w:t xml:space="preserve">zati </w:t>
      </w:r>
      <w:r w:rsidRPr="00651993">
        <w:rPr>
          <w:lang w:val="sl-SI"/>
        </w:rPr>
        <w:t>s klikom leme na seznamu ključnih bes</w:t>
      </w:r>
      <w:r w:rsidR="00FC4302" w:rsidRPr="00651993">
        <w:rPr>
          <w:lang w:val="sl-SI"/>
        </w:rPr>
        <w:t>ed</w:t>
      </w:r>
      <w:r w:rsidR="008B64C2" w:rsidRPr="00651993">
        <w:rPr>
          <w:lang w:val="sl-SI"/>
        </w:rPr>
        <w:t>.</w:t>
      </w:r>
      <w:r w:rsidR="004B2B7E" w:rsidRPr="00651993">
        <w:rPr>
          <w:lang w:val="sl-SI"/>
        </w:rPr>
        <w:t xml:space="preserve"> </w:t>
      </w:r>
      <w:r w:rsidR="00FC4302" w:rsidRPr="00651993">
        <w:rPr>
          <w:lang w:val="sl-SI"/>
        </w:rPr>
        <w:t>Prikaže se stran, kjer je n</w:t>
      </w:r>
      <w:r w:rsidRPr="00651993">
        <w:rPr>
          <w:lang w:val="sl-SI"/>
        </w:rPr>
        <w:t>a vrhu zaslona prikaza</w:t>
      </w:r>
      <w:r w:rsidR="00CA5E00" w:rsidRPr="00651993">
        <w:rPr>
          <w:lang w:val="sl-SI"/>
        </w:rPr>
        <w:t>na</w:t>
      </w:r>
      <w:r w:rsidRPr="00651993">
        <w:rPr>
          <w:lang w:val="sl-SI"/>
        </w:rPr>
        <w:t xml:space="preserve"> </w:t>
      </w:r>
      <w:r w:rsidR="00FC4302" w:rsidRPr="00651993">
        <w:rPr>
          <w:lang w:val="sl-SI"/>
        </w:rPr>
        <w:t>izbrana lema</w:t>
      </w:r>
      <w:r w:rsidRPr="00651993">
        <w:rPr>
          <w:lang w:val="sl-SI"/>
        </w:rPr>
        <w:t xml:space="preserve"> z vsemi zadetki</w:t>
      </w:r>
      <w:r w:rsidR="00C75E3F" w:rsidRPr="00651993">
        <w:rPr>
          <w:lang w:val="sl-SI"/>
        </w:rPr>
        <w:t xml:space="preserve"> (</w:t>
      </w:r>
      <w:r w:rsidR="00656E7E" w:rsidRPr="00651993">
        <w:rPr>
          <w:lang w:val="sl-SI"/>
        </w:rPr>
        <w:t>gl</w:t>
      </w:r>
      <w:r w:rsidR="0002582D" w:rsidRPr="00651993">
        <w:rPr>
          <w:lang w:val="sl-SI"/>
        </w:rPr>
        <w:t>.</w:t>
      </w:r>
      <w:r w:rsidR="00C75E3F" w:rsidRPr="00651993">
        <w:rPr>
          <w:lang w:val="sl-SI"/>
        </w:rPr>
        <w:t xml:space="preserve"> </w:t>
      </w:r>
      <w:r w:rsidR="00230691" w:rsidRPr="00651993">
        <w:rPr>
          <w:lang w:val="sl-SI"/>
        </w:rPr>
        <w:t>številko</w:t>
      </w:r>
      <w:r w:rsidR="00CA5E00" w:rsidRPr="00651993">
        <w:rPr>
          <w:lang w:val="sl-SI"/>
        </w:rPr>
        <w:t xml:space="preserve"> 1</w:t>
      </w:r>
      <w:r w:rsidR="00C75E3F" w:rsidRPr="00651993">
        <w:rPr>
          <w:lang w:val="sl-SI"/>
        </w:rPr>
        <w:t>).</w:t>
      </w:r>
    </w:p>
    <w:p w14:paraId="681AD396" w14:textId="4B4A6F4F" w:rsidR="00975094" w:rsidRPr="00651993" w:rsidRDefault="002F1509" w:rsidP="001E5E0F">
      <w:pPr>
        <w:pStyle w:val="Odstavekseznama"/>
        <w:numPr>
          <w:ilvl w:val="0"/>
          <w:numId w:val="30"/>
        </w:numPr>
        <w:spacing w:line="360" w:lineRule="auto"/>
        <w:jc w:val="both"/>
        <w:rPr>
          <w:lang w:val="sl-SI"/>
        </w:rPr>
      </w:pPr>
      <w:r w:rsidRPr="00651993">
        <w:rPr>
          <w:lang w:val="sl-SI"/>
        </w:rPr>
        <w:t xml:space="preserve">Besede v rdeči barvi na sredini zaslona </w:t>
      </w:r>
      <w:r w:rsidR="00C75E3F" w:rsidRPr="00651993">
        <w:rPr>
          <w:lang w:val="sl-SI"/>
        </w:rPr>
        <w:t>(</w:t>
      </w:r>
      <w:r w:rsidR="00656E7E" w:rsidRPr="00651993">
        <w:rPr>
          <w:lang w:val="sl-SI"/>
        </w:rPr>
        <w:t>gl</w:t>
      </w:r>
      <w:r w:rsidR="0002582D" w:rsidRPr="00651993">
        <w:rPr>
          <w:lang w:val="sl-SI"/>
        </w:rPr>
        <w:t>.</w:t>
      </w:r>
      <w:r w:rsidR="00CA5E00" w:rsidRPr="00651993">
        <w:rPr>
          <w:lang w:val="sl-SI"/>
        </w:rPr>
        <w:t xml:space="preserve"> </w:t>
      </w:r>
      <w:r w:rsidR="00230691" w:rsidRPr="00651993">
        <w:rPr>
          <w:lang w:val="sl-SI"/>
        </w:rPr>
        <w:t xml:space="preserve">številko </w:t>
      </w:r>
      <w:r w:rsidR="00CA5E00" w:rsidRPr="00651993">
        <w:rPr>
          <w:lang w:val="sl-SI"/>
        </w:rPr>
        <w:t>2</w:t>
      </w:r>
      <w:r w:rsidR="00C75E3F" w:rsidRPr="00651993">
        <w:rPr>
          <w:lang w:val="sl-SI"/>
        </w:rPr>
        <w:t xml:space="preserve">) </w:t>
      </w:r>
      <w:r w:rsidRPr="00651993">
        <w:rPr>
          <w:lang w:val="sl-SI"/>
        </w:rPr>
        <w:t>so zadetki iskane besede v našem podkorpusu</w:t>
      </w:r>
      <w:r w:rsidR="00CA5E00" w:rsidRPr="00651993">
        <w:rPr>
          <w:lang w:val="sl-SI"/>
        </w:rPr>
        <w:t xml:space="preserve">, </w:t>
      </w:r>
      <w:r w:rsidRPr="00651993">
        <w:rPr>
          <w:lang w:val="sl-SI"/>
        </w:rPr>
        <w:t xml:space="preserve">besedilo v črni barvi </w:t>
      </w:r>
      <w:r w:rsidR="00C75E3F" w:rsidRPr="00651993">
        <w:rPr>
          <w:lang w:val="sl-SI"/>
        </w:rPr>
        <w:t>(</w:t>
      </w:r>
      <w:r w:rsidR="00656E7E" w:rsidRPr="00651993">
        <w:rPr>
          <w:lang w:val="sl-SI"/>
        </w:rPr>
        <w:t>gl</w:t>
      </w:r>
      <w:r w:rsidR="0002582D" w:rsidRPr="00651993">
        <w:rPr>
          <w:lang w:val="sl-SI"/>
        </w:rPr>
        <w:t>.</w:t>
      </w:r>
      <w:r w:rsidR="00C75E3F" w:rsidRPr="00651993">
        <w:rPr>
          <w:lang w:val="sl-SI"/>
        </w:rPr>
        <w:t xml:space="preserve"> </w:t>
      </w:r>
      <w:r w:rsidR="00230691" w:rsidRPr="00651993">
        <w:rPr>
          <w:lang w:val="sl-SI"/>
        </w:rPr>
        <w:t xml:space="preserve">številko </w:t>
      </w:r>
      <w:r w:rsidR="00CA5E00" w:rsidRPr="00651993">
        <w:rPr>
          <w:lang w:val="sl-SI"/>
        </w:rPr>
        <w:t>3</w:t>
      </w:r>
      <w:r w:rsidR="00C75E3F" w:rsidRPr="00651993">
        <w:rPr>
          <w:lang w:val="sl-SI"/>
        </w:rPr>
        <w:t xml:space="preserve">) </w:t>
      </w:r>
      <w:r w:rsidR="00CA5E00" w:rsidRPr="00651993">
        <w:rPr>
          <w:lang w:val="sl-SI"/>
        </w:rPr>
        <w:t xml:space="preserve">pa </w:t>
      </w:r>
      <w:r w:rsidRPr="00651993">
        <w:rPr>
          <w:lang w:val="sl-SI"/>
        </w:rPr>
        <w:t>je kontekst</w:t>
      </w:r>
      <w:r w:rsidR="00C75E3F" w:rsidRPr="00651993">
        <w:rPr>
          <w:lang w:val="sl-SI"/>
        </w:rPr>
        <w:t>.</w:t>
      </w:r>
    </w:p>
    <w:p w14:paraId="106FC8C1" w14:textId="019D178C" w:rsidR="00975094" w:rsidRPr="00651993" w:rsidRDefault="002F1509" w:rsidP="001E5E0F">
      <w:pPr>
        <w:pStyle w:val="Odstavekseznama"/>
        <w:numPr>
          <w:ilvl w:val="0"/>
          <w:numId w:val="30"/>
        </w:numPr>
        <w:spacing w:line="360" w:lineRule="auto"/>
        <w:jc w:val="both"/>
        <w:rPr>
          <w:lang w:val="sl-SI"/>
        </w:rPr>
      </w:pPr>
      <w:r w:rsidRPr="00651993">
        <w:rPr>
          <w:lang w:val="sl-SI"/>
        </w:rPr>
        <w:t xml:space="preserve">Besedilo v modri barvi na levi </w:t>
      </w:r>
      <w:r w:rsidR="00C75E3F" w:rsidRPr="00651993">
        <w:rPr>
          <w:lang w:val="sl-SI"/>
        </w:rPr>
        <w:t>(</w:t>
      </w:r>
      <w:r w:rsidR="00656E7E" w:rsidRPr="00651993">
        <w:rPr>
          <w:lang w:val="sl-SI"/>
        </w:rPr>
        <w:t>gl</w:t>
      </w:r>
      <w:r w:rsidR="0002582D" w:rsidRPr="00651993">
        <w:rPr>
          <w:lang w:val="sl-SI"/>
        </w:rPr>
        <w:t>.</w:t>
      </w:r>
      <w:r w:rsidRPr="00651993">
        <w:rPr>
          <w:lang w:val="sl-SI"/>
        </w:rPr>
        <w:t xml:space="preserve"> </w:t>
      </w:r>
      <w:r w:rsidR="00230691" w:rsidRPr="00651993">
        <w:rPr>
          <w:lang w:val="sl-SI"/>
        </w:rPr>
        <w:t xml:space="preserve">številko </w:t>
      </w:r>
      <w:r w:rsidR="00CA5E00" w:rsidRPr="00651993">
        <w:rPr>
          <w:lang w:val="sl-SI"/>
        </w:rPr>
        <w:t>4</w:t>
      </w:r>
      <w:r w:rsidR="00C75E3F" w:rsidRPr="00651993">
        <w:rPr>
          <w:lang w:val="sl-SI"/>
        </w:rPr>
        <w:t xml:space="preserve">) </w:t>
      </w:r>
      <w:r w:rsidRPr="00651993">
        <w:rPr>
          <w:lang w:val="sl-SI"/>
        </w:rPr>
        <w:t>so metapodatki</w:t>
      </w:r>
      <w:r w:rsidR="00FC4302" w:rsidRPr="00651993">
        <w:rPr>
          <w:lang w:val="sl-SI"/>
        </w:rPr>
        <w:t>. V</w:t>
      </w:r>
      <w:r w:rsidRPr="00651993">
        <w:rPr>
          <w:lang w:val="sl-SI"/>
        </w:rPr>
        <w:t xml:space="preserve"> našem primeru </w:t>
      </w:r>
      <w:r w:rsidR="00FC4302" w:rsidRPr="00651993">
        <w:rPr>
          <w:lang w:val="sl-SI"/>
        </w:rPr>
        <w:t>je prikazan podatek o govor</w:t>
      </w:r>
      <w:r w:rsidRPr="00651993">
        <w:rPr>
          <w:lang w:val="sl-SI"/>
        </w:rPr>
        <w:t>c</w:t>
      </w:r>
      <w:r w:rsidR="00FC4302" w:rsidRPr="00651993">
        <w:rPr>
          <w:lang w:val="sl-SI"/>
        </w:rPr>
        <w:t>u</w:t>
      </w:r>
      <w:r w:rsidR="00C75E3F" w:rsidRPr="00651993">
        <w:rPr>
          <w:lang w:val="sl-SI"/>
        </w:rPr>
        <w:t>.</w:t>
      </w:r>
    </w:p>
    <w:p w14:paraId="299A3920" w14:textId="029D1447" w:rsidR="00A83ADC" w:rsidRPr="00651993" w:rsidRDefault="00D00FD4" w:rsidP="001E5E0F">
      <w:pPr>
        <w:pStyle w:val="Odstavekseznama"/>
        <w:numPr>
          <w:ilvl w:val="0"/>
          <w:numId w:val="30"/>
        </w:numPr>
        <w:spacing w:line="360" w:lineRule="auto"/>
        <w:jc w:val="both"/>
        <w:rPr>
          <w:lang w:val="sl-SI"/>
        </w:rPr>
      </w:pPr>
      <w:r w:rsidRPr="00651993">
        <w:rPr>
          <w:lang w:val="sl-SI"/>
        </w:rPr>
        <w:t xml:space="preserve">S </w:t>
      </w:r>
      <w:r w:rsidR="00CA5E00" w:rsidRPr="00651993">
        <w:rPr>
          <w:lang w:val="sl-SI"/>
        </w:rPr>
        <w:t>k</w:t>
      </w:r>
      <w:r w:rsidRPr="00651993">
        <w:rPr>
          <w:lang w:val="sl-SI"/>
        </w:rPr>
        <w:t xml:space="preserve">likom želene konkordance lahko še </w:t>
      </w:r>
      <w:r w:rsidR="00C35DD4" w:rsidRPr="00651993">
        <w:rPr>
          <w:lang w:val="sl-SI"/>
        </w:rPr>
        <w:t>dodatno</w:t>
      </w:r>
      <w:r w:rsidRPr="00651993">
        <w:rPr>
          <w:lang w:val="sl-SI"/>
        </w:rPr>
        <w:t xml:space="preserve"> </w:t>
      </w:r>
      <w:r w:rsidR="00C35DD4" w:rsidRPr="00651993">
        <w:rPr>
          <w:lang w:val="sl-SI"/>
        </w:rPr>
        <w:t>razširimo</w:t>
      </w:r>
      <w:r w:rsidRPr="00651993">
        <w:rPr>
          <w:lang w:val="sl-SI"/>
        </w:rPr>
        <w:t xml:space="preserve"> k</w:t>
      </w:r>
      <w:r w:rsidR="00851D0A" w:rsidRPr="00651993">
        <w:rPr>
          <w:lang w:val="sl-SI"/>
        </w:rPr>
        <w:t xml:space="preserve">ontekst </w:t>
      </w:r>
      <w:r w:rsidR="00C75E3F" w:rsidRPr="00651993">
        <w:rPr>
          <w:lang w:val="sl-SI"/>
        </w:rPr>
        <w:t>(</w:t>
      </w:r>
      <w:r w:rsidR="00656E7E" w:rsidRPr="00651993">
        <w:rPr>
          <w:lang w:val="sl-SI"/>
        </w:rPr>
        <w:t>gl</w:t>
      </w:r>
      <w:r w:rsidR="0002582D" w:rsidRPr="00651993">
        <w:rPr>
          <w:lang w:val="sl-SI"/>
        </w:rPr>
        <w:t>.</w:t>
      </w:r>
      <w:r w:rsidR="00C75E3F" w:rsidRPr="00651993">
        <w:rPr>
          <w:lang w:val="sl-SI"/>
        </w:rPr>
        <w:t xml:space="preserve"> </w:t>
      </w:r>
      <w:r w:rsidR="00230691" w:rsidRPr="00651993">
        <w:rPr>
          <w:lang w:val="sl-SI"/>
        </w:rPr>
        <w:t xml:space="preserve">številko </w:t>
      </w:r>
      <w:r w:rsidR="00CA5E00" w:rsidRPr="00651993">
        <w:rPr>
          <w:lang w:val="sl-SI"/>
        </w:rPr>
        <w:t>5</w:t>
      </w:r>
      <w:r w:rsidR="00C75E3F" w:rsidRPr="00651993">
        <w:rPr>
          <w:lang w:val="sl-SI"/>
        </w:rPr>
        <w:t xml:space="preserve">). </w:t>
      </w:r>
      <w:r w:rsidRPr="00651993">
        <w:rPr>
          <w:lang w:val="sl-SI"/>
        </w:rPr>
        <w:t xml:space="preserve">Na podoben način </w:t>
      </w:r>
      <w:r w:rsidR="00C35DD4" w:rsidRPr="00651993">
        <w:rPr>
          <w:lang w:val="sl-SI"/>
        </w:rPr>
        <w:t>lahko s klikom govorca pridobimo</w:t>
      </w:r>
      <w:r w:rsidRPr="00651993">
        <w:rPr>
          <w:lang w:val="sl-SI"/>
        </w:rPr>
        <w:t xml:space="preserve"> več metapodatkov</w:t>
      </w:r>
      <w:r w:rsidR="00C75E3F" w:rsidRPr="00651993">
        <w:rPr>
          <w:lang w:val="sl-SI"/>
        </w:rPr>
        <w:t>.</w:t>
      </w:r>
    </w:p>
    <w:p w14:paraId="3BD2BA8B" w14:textId="5F1FA708" w:rsidR="00A83ADC" w:rsidRPr="00651993" w:rsidRDefault="00230691" w:rsidP="001E5E0F">
      <w:pPr>
        <w:pStyle w:val="Odstavekseznama"/>
        <w:numPr>
          <w:ilvl w:val="0"/>
          <w:numId w:val="30"/>
        </w:numPr>
        <w:spacing w:line="360" w:lineRule="auto"/>
        <w:jc w:val="both"/>
        <w:rPr>
          <w:lang w:val="sl-SI"/>
        </w:rPr>
      </w:pPr>
      <w:r w:rsidRPr="00651993">
        <w:rPr>
          <w:lang w:val="sl-SI"/>
        </w:rPr>
        <w:t>Prikaz lahko tudi prilagodi</w:t>
      </w:r>
      <w:r w:rsidR="00C35DD4" w:rsidRPr="00651993">
        <w:rPr>
          <w:lang w:val="sl-SI"/>
        </w:rPr>
        <w:t>mo, in sicer</w:t>
      </w:r>
      <w:r w:rsidR="00D00FD4" w:rsidRPr="00651993">
        <w:rPr>
          <w:lang w:val="sl-SI"/>
        </w:rPr>
        <w:t xml:space="preserve"> </w:t>
      </w:r>
      <w:r w:rsidRPr="00651993">
        <w:rPr>
          <w:lang w:val="sl-SI"/>
        </w:rPr>
        <w:t xml:space="preserve">prek </w:t>
      </w:r>
      <w:r w:rsidR="00D00FD4" w:rsidRPr="00651993">
        <w:rPr>
          <w:i/>
          <w:lang w:val="sl-SI"/>
        </w:rPr>
        <w:t>Možnosti prikaza</w:t>
      </w:r>
      <w:r w:rsidR="00D00FD4" w:rsidRPr="00651993">
        <w:rPr>
          <w:lang w:val="sl-SI"/>
        </w:rPr>
        <w:t xml:space="preserve"> </w:t>
      </w:r>
      <w:r w:rsidRPr="00651993">
        <w:rPr>
          <w:lang w:val="sl-SI"/>
        </w:rPr>
        <w:t>(</w:t>
      </w:r>
      <w:r w:rsidR="00656E7E" w:rsidRPr="00651993">
        <w:rPr>
          <w:lang w:val="sl-SI"/>
        </w:rPr>
        <w:t>gl</w:t>
      </w:r>
      <w:r w:rsidR="0002582D" w:rsidRPr="00651993">
        <w:rPr>
          <w:lang w:val="sl-SI"/>
        </w:rPr>
        <w:t>.</w:t>
      </w:r>
      <w:r w:rsidR="00D00FD4" w:rsidRPr="00651993">
        <w:rPr>
          <w:lang w:val="sl-SI"/>
        </w:rPr>
        <w:t xml:space="preserve"> </w:t>
      </w:r>
      <w:r w:rsidRPr="00651993">
        <w:rPr>
          <w:lang w:val="sl-SI"/>
        </w:rPr>
        <w:t xml:space="preserve">številko </w:t>
      </w:r>
      <w:r w:rsidR="00CA5E00" w:rsidRPr="00651993">
        <w:rPr>
          <w:lang w:val="sl-SI"/>
        </w:rPr>
        <w:t>6</w:t>
      </w:r>
      <w:r w:rsidR="007E7985" w:rsidRPr="00651993">
        <w:rPr>
          <w:lang w:val="sl-SI"/>
        </w:rPr>
        <w:t>)</w:t>
      </w:r>
      <w:r w:rsidR="00C35DD4" w:rsidRPr="00651993">
        <w:rPr>
          <w:lang w:val="sl-SI"/>
        </w:rPr>
        <w:t>, ter prikažemo</w:t>
      </w:r>
      <w:r w:rsidR="00D00FD4" w:rsidRPr="00651993">
        <w:rPr>
          <w:lang w:val="sl-SI"/>
        </w:rPr>
        <w:t xml:space="preserve"> več metapodatkov ali širši kontekst</w:t>
      </w:r>
      <w:r w:rsidR="007E7985" w:rsidRPr="00651993">
        <w:rPr>
          <w:lang w:val="sl-SI"/>
        </w:rPr>
        <w:t>.</w:t>
      </w:r>
    </w:p>
    <w:p w14:paraId="3E583A2F" w14:textId="687F77E2" w:rsidR="00A83ADC" w:rsidRPr="00651993" w:rsidRDefault="00A83ADC" w:rsidP="001D7B57">
      <w:pPr>
        <w:spacing w:line="360" w:lineRule="auto"/>
        <w:rPr>
          <w:b/>
          <w:lang w:val="sl-SI"/>
        </w:rPr>
      </w:pPr>
    </w:p>
    <w:p w14:paraId="0817A2FE" w14:textId="2C78FE6C" w:rsidR="00CA4570" w:rsidRPr="00651993" w:rsidRDefault="00D00FD4" w:rsidP="001D7B57">
      <w:pPr>
        <w:spacing w:line="360" w:lineRule="auto"/>
        <w:rPr>
          <w:b/>
          <w:lang w:val="sl-SI"/>
        </w:rPr>
      </w:pPr>
      <w:r w:rsidRPr="00651993">
        <w:rPr>
          <w:b/>
          <w:lang w:val="sl-SI"/>
        </w:rPr>
        <w:t xml:space="preserve">Slika </w:t>
      </w:r>
      <w:r w:rsidR="0038413E" w:rsidRPr="00651993">
        <w:rPr>
          <w:b/>
          <w:lang w:val="sl-SI"/>
        </w:rPr>
        <w:t>9</w:t>
      </w:r>
      <w:r w:rsidR="00AB364C" w:rsidRPr="00651993">
        <w:rPr>
          <w:b/>
          <w:lang w:val="sl-SI"/>
        </w:rPr>
        <w:t xml:space="preserve">: </w:t>
      </w:r>
      <w:r w:rsidRPr="00651993">
        <w:rPr>
          <w:b/>
          <w:lang w:val="sl-SI"/>
        </w:rPr>
        <w:t>Razširjen</w:t>
      </w:r>
      <w:r w:rsidR="00C35DD4" w:rsidRPr="00651993">
        <w:rPr>
          <w:b/>
          <w:lang w:val="sl-SI"/>
        </w:rPr>
        <w:t>i</w:t>
      </w:r>
      <w:r w:rsidRPr="00651993">
        <w:rPr>
          <w:b/>
          <w:lang w:val="sl-SI"/>
        </w:rPr>
        <w:t xml:space="preserve"> kontekst za prvi zadetek </w:t>
      </w:r>
      <w:r w:rsidR="00356B43" w:rsidRPr="00651993">
        <w:rPr>
          <w:b/>
          <w:lang w:val="sl-SI"/>
        </w:rPr>
        <w:t xml:space="preserve">v </w:t>
      </w:r>
      <w:hyperlink r:id="rId73" w:history="1">
        <w:r w:rsidR="00356B43" w:rsidRPr="001E5E0F">
          <w:rPr>
            <w:rStyle w:val="Hiperpovezava"/>
            <w:b/>
            <w:color w:val="auto"/>
            <w:u w:val="none"/>
            <w:lang w:val="sl-SI"/>
          </w:rPr>
          <w:t>konkordančnem nizu</w:t>
        </w:r>
      </w:hyperlink>
      <w:r w:rsidR="004D3561" w:rsidRPr="001E5E0F">
        <w:rPr>
          <w:rStyle w:val="Sprotnaopomba-sklic"/>
          <w:lang w:val="sl-SI"/>
        </w:rPr>
        <w:footnoteReference w:id="99"/>
      </w:r>
      <w:r w:rsidR="00622604" w:rsidRPr="00651993">
        <w:rPr>
          <w:b/>
          <w:lang w:val="sl-SI"/>
        </w:rPr>
        <w:t xml:space="preserve"> </w:t>
      </w:r>
      <w:r w:rsidRPr="00651993">
        <w:rPr>
          <w:b/>
          <w:lang w:val="sl-SI"/>
        </w:rPr>
        <w:t>za ključno besedo »</w:t>
      </w:r>
      <w:r w:rsidR="00AB364C" w:rsidRPr="00651993">
        <w:rPr>
          <w:b/>
          <w:lang w:val="sl-SI"/>
        </w:rPr>
        <w:t>proporcionalen</w:t>
      </w:r>
      <w:r w:rsidRPr="00651993">
        <w:rPr>
          <w:b/>
          <w:lang w:val="sl-SI"/>
        </w:rPr>
        <w:t>«</w:t>
      </w:r>
      <w:r w:rsidR="009C4CB5" w:rsidRPr="00651993">
        <w:rPr>
          <w:b/>
          <w:lang w:val="sl-SI"/>
        </w:rPr>
        <w:t>.</w:t>
      </w:r>
    </w:p>
    <w:p w14:paraId="48D25E44" w14:textId="6D35DA29" w:rsidR="00C75E3F" w:rsidRPr="00651993" w:rsidRDefault="00230691" w:rsidP="001E5E0F">
      <w:pPr>
        <w:pStyle w:val="Naslov3"/>
        <w:spacing w:line="360" w:lineRule="auto"/>
        <w:jc w:val="center"/>
        <w:rPr>
          <w:sz w:val="24"/>
          <w:szCs w:val="24"/>
          <w:lang w:val="sl-SI"/>
        </w:rPr>
      </w:pPr>
      <w:bookmarkStart w:id="2074" w:name="_Ref47525632"/>
      <w:bookmarkStart w:id="2075" w:name="_Ref48751576"/>
      <w:bookmarkStart w:id="2076" w:name="_Toc57789639"/>
      <w:r w:rsidRPr="00651993">
        <w:rPr>
          <w:sz w:val="24"/>
          <w:szCs w:val="24"/>
          <w:lang w:val="sl-SI"/>
        </w:rPr>
        <w:t>Primerjalna</w:t>
      </w:r>
      <w:r w:rsidR="00D00FD4" w:rsidRPr="00651993">
        <w:rPr>
          <w:sz w:val="24"/>
          <w:szCs w:val="24"/>
          <w:lang w:val="sl-SI"/>
        </w:rPr>
        <w:t xml:space="preserve"> analiza</w:t>
      </w:r>
      <w:bookmarkEnd w:id="2074"/>
      <w:bookmarkEnd w:id="2075"/>
      <w:bookmarkEnd w:id="2076"/>
    </w:p>
    <w:p w14:paraId="72599748" w14:textId="68C78DC3" w:rsidR="0017020F" w:rsidRPr="00651993" w:rsidRDefault="0017020F" w:rsidP="001E5E0F">
      <w:pPr>
        <w:spacing w:line="360" w:lineRule="auto"/>
        <w:ind w:firstLine="720"/>
        <w:jc w:val="both"/>
        <w:rPr>
          <w:lang w:val="sl-SI"/>
        </w:rPr>
      </w:pPr>
      <w:r w:rsidRPr="00651993">
        <w:rPr>
          <w:lang w:val="sl-SI"/>
        </w:rPr>
        <w:t xml:space="preserve">Parlament je v </w:t>
      </w:r>
      <w:r w:rsidRPr="002C2B4D">
        <w:rPr>
          <w:lang w:val="sl-SI"/>
        </w:rPr>
        <w:t xml:space="preserve">prvi vrsti zakonodajno telo, v katerem potekajo zakonodajne in proračunske razprave, ki so strukturirane po ministrstvih. Zato nam seznam </w:t>
      </w:r>
      <w:hyperlink r:id="rId74" w:history="1">
        <w:r w:rsidRPr="002C2B4D">
          <w:rPr>
            <w:rStyle w:val="Hiperpovezava"/>
            <w:color w:val="auto"/>
            <w:u w:val="none"/>
            <w:lang w:val="sl-SI"/>
          </w:rPr>
          <w:t>14 ministrstev trenutne slovenske vlade</w:t>
        </w:r>
      </w:hyperlink>
      <w:r w:rsidR="004D3561" w:rsidRPr="002C2B4D">
        <w:rPr>
          <w:rStyle w:val="Sprotnaopomba-sklic"/>
          <w:lang w:val="sl-SI"/>
        </w:rPr>
        <w:footnoteReference w:id="100"/>
      </w:r>
      <w:r w:rsidRPr="002C2B4D">
        <w:rPr>
          <w:lang w:val="sl-SI"/>
        </w:rPr>
        <w:t xml:space="preserve"> služi kot seznam kategorij za ročno označevanje tem. Kategorije so navedene v Tabeli 2. Lahko bi uporabili tudi številne druge sezname tem, vendar je takšen nabor tem po našem mnenju najbolj naravna izbira v specifičnem okolju parlamentarnega diskurza. Tem 14 vsebinskim kategorijam doda</w:t>
      </w:r>
      <w:r w:rsidR="001D6A6F" w:rsidRPr="002C2B4D">
        <w:rPr>
          <w:lang w:val="sl-SI"/>
        </w:rPr>
        <w:t>mo</w:t>
      </w:r>
      <w:r w:rsidRPr="002C2B4D">
        <w:rPr>
          <w:lang w:val="sl-SI"/>
        </w:rPr>
        <w:t xml:space="preserve"> še 4 tehnične kategorije za ključne besede, ki jih </w:t>
      </w:r>
      <w:r w:rsidR="002D03A0" w:rsidRPr="002C2B4D">
        <w:rPr>
          <w:lang w:val="sl-SI"/>
        </w:rPr>
        <w:t xml:space="preserve">ni </w:t>
      </w:r>
      <w:r w:rsidRPr="002C2B4D">
        <w:rPr>
          <w:lang w:val="sl-SI"/>
        </w:rPr>
        <w:t xml:space="preserve">mogoče uvrstiti drugam: </w:t>
      </w:r>
      <w:r w:rsidRPr="002C2B4D">
        <w:rPr>
          <w:i/>
          <w:lang w:val="sl-SI"/>
        </w:rPr>
        <w:t>razno</w:t>
      </w:r>
      <w:r w:rsidRPr="002C2B4D">
        <w:rPr>
          <w:lang w:val="sl-SI"/>
        </w:rPr>
        <w:t xml:space="preserve"> – za ključne besede, uporabljene v razpravah o več različnih temah</w:t>
      </w:r>
      <w:ins w:id="2098" w:author="Fišer, Darja" w:date="2021-03-16T12:58:00Z">
        <w:r w:rsidR="00281794">
          <w:rPr>
            <w:lang w:val="sl-SI"/>
          </w:rPr>
          <w:t>,</w:t>
        </w:r>
      </w:ins>
      <w:del w:id="2099" w:author="Fišer, Darja" w:date="2021-03-16T12:58:00Z">
        <w:r w:rsidRPr="002C2B4D" w:rsidDel="00281794">
          <w:rPr>
            <w:lang w:val="sl-SI"/>
          </w:rPr>
          <w:delText>;</w:delText>
        </w:r>
      </w:del>
      <w:r w:rsidRPr="002C2B4D">
        <w:rPr>
          <w:lang w:val="sl-SI"/>
        </w:rPr>
        <w:t xml:space="preserve"> </w:t>
      </w:r>
      <w:r w:rsidRPr="002C2B4D">
        <w:rPr>
          <w:i/>
          <w:lang w:val="sl-SI"/>
        </w:rPr>
        <w:t>slog</w:t>
      </w:r>
      <w:r w:rsidRPr="002C2B4D">
        <w:rPr>
          <w:lang w:val="sl-SI"/>
        </w:rPr>
        <w:t xml:space="preserve"> – za očitne pogovorne ali žargonske ključne besede, ki </w:t>
      </w:r>
      <w:r w:rsidR="00142001" w:rsidRPr="002C2B4D">
        <w:rPr>
          <w:lang w:val="sl-SI"/>
        </w:rPr>
        <w:t>so izrazito značilne za posamezne govorce</w:t>
      </w:r>
      <w:r w:rsidRPr="002C2B4D">
        <w:rPr>
          <w:lang w:val="sl-SI"/>
        </w:rPr>
        <w:t xml:space="preserve">, </w:t>
      </w:r>
      <w:r w:rsidRPr="002C2B4D">
        <w:rPr>
          <w:i/>
          <w:lang w:val="sl-SI"/>
        </w:rPr>
        <w:t>ideologija</w:t>
      </w:r>
      <w:r w:rsidRPr="002C2B4D">
        <w:rPr>
          <w:lang w:val="sl-SI"/>
        </w:rPr>
        <w:t xml:space="preserve"> – za ključne besede, uporabljene za ideološko označevanje</w:t>
      </w:r>
      <w:r w:rsidR="007A2B9B" w:rsidRPr="002C2B4D">
        <w:rPr>
          <w:lang w:val="sl-SI"/>
        </w:rPr>
        <w:t xml:space="preserve"> (npr. </w:t>
      </w:r>
      <w:r w:rsidR="007A2B9B" w:rsidRPr="002C2B4D">
        <w:rPr>
          <w:i/>
          <w:lang w:val="sl-SI"/>
        </w:rPr>
        <w:t>partijski, socialist</w:t>
      </w:r>
      <w:r w:rsidR="007A2B9B" w:rsidRPr="002C2B4D">
        <w:rPr>
          <w:lang w:val="sl-SI"/>
        </w:rPr>
        <w:t>)</w:t>
      </w:r>
      <w:r w:rsidRPr="002C2B4D">
        <w:rPr>
          <w:lang w:val="sl-SI"/>
        </w:rPr>
        <w:t xml:space="preserve">, in </w:t>
      </w:r>
      <w:r w:rsidRPr="002C2B4D">
        <w:rPr>
          <w:i/>
          <w:lang w:val="sl-SI"/>
        </w:rPr>
        <w:t>interakcija/postopkovnik</w:t>
      </w:r>
      <w:r w:rsidRPr="002C2B4D">
        <w:rPr>
          <w:lang w:val="sl-SI"/>
        </w:rPr>
        <w:t xml:space="preserve"> – za ključne besede, ki naslavljajo druge poslance ali pa so del postopkovnika. V Tabeli 3 </w:t>
      </w:r>
      <w:r w:rsidRPr="00651993">
        <w:rPr>
          <w:lang w:val="sl-SI"/>
        </w:rPr>
        <w:t>so navedeni ponazoritveni primeri ročno pripisanih tem za prvih 10 ključnih besed poslank in poslancev.</w:t>
      </w:r>
    </w:p>
    <w:p w14:paraId="0417F80F" w14:textId="478D1B8D" w:rsidR="007E7985" w:rsidRPr="00651993" w:rsidRDefault="007E7985" w:rsidP="001D7B57">
      <w:pPr>
        <w:spacing w:line="360" w:lineRule="auto"/>
        <w:rPr>
          <w:b/>
          <w:lang w:val="sl-SI"/>
        </w:rPr>
      </w:pPr>
    </w:p>
    <w:p w14:paraId="148D9B25" w14:textId="0F39BE75" w:rsidR="000836E7" w:rsidRPr="00651993" w:rsidRDefault="000836E7" w:rsidP="001D7B57">
      <w:pPr>
        <w:spacing w:line="360" w:lineRule="auto"/>
        <w:rPr>
          <w:b/>
          <w:lang w:val="sl-SI"/>
        </w:rPr>
      </w:pPr>
      <w:r w:rsidRPr="00651993">
        <w:rPr>
          <w:b/>
          <w:lang w:val="sl-SI"/>
        </w:rPr>
        <w:lastRenderedPageBreak/>
        <w:t>Tab</w:t>
      </w:r>
      <w:r w:rsidR="007F2C69" w:rsidRPr="00651993">
        <w:rPr>
          <w:b/>
          <w:lang w:val="sl-SI"/>
        </w:rPr>
        <w:t>e</w:t>
      </w:r>
      <w:r w:rsidRPr="00651993">
        <w:rPr>
          <w:b/>
          <w:lang w:val="sl-SI"/>
        </w:rPr>
        <w:t>l</w:t>
      </w:r>
      <w:r w:rsidR="007F2C69" w:rsidRPr="00651993">
        <w:rPr>
          <w:b/>
          <w:lang w:val="sl-SI"/>
        </w:rPr>
        <w:t>a</w:t>
      </w:r>
      <w:r w:rsidR="00AB7A2A" w:rsidRPr="00651993">
        <w:rPr>
          <w:b/>
          <w:lang w:val="sl-SI"/>
        </w:rPr>
        <w:t xml:space="preserve"> 2.</w:t>
      </w:r>
      <w:r w:rsidRPr="00651993">
        <w:rPr>
          <w:b/>
          <w:lang w:val="sl-SI"/>
        </w:rPr>
        <w:t xml:space="preserve"> </w:t>
      </w:r>
      <w:r w:rsidR="00C151DB" w:rsidRPr="00651993">
        <w:rPr>
          <w:b/>
          <w:lang w:val="sl-SI"/>
        </w:rPr>
        <w:t>Kategorije za označevanje ključnih bes</w:t>
      </w:r>
      <w:r w:rsidR="00875D01" w:rsidRPr="00651993">
        <w:rPr>
          <w:b/>
          <w:lang w:val="sl-SI"/>
        </w:rPr>
        <w:t>ed</w:t>
      </w:r>
      <w:r w:rsidR="008B64C2" w:rsidRPr="00651993">
        <w:rPr>
          <w:b/>
          <w:lang w:val="sl-SI"/>
        </w:rPr>
        <w:t>.</w:t>
      </w:r>
      <w:r w:rsidR="00E76DFB" w:rsidRPr="00651993">
        <w:rPr>
          <w:b/>
          <w:lang w:val="sl-SI"/>
        </w:rPr>
        <w:t xml:space="preserve"> </w:t>
      </w:r>
      <w:r w:rsidR="003074A2" w:rsidRPr="00651993">
        <w:rPr>
          <w:b/>
          <w:lang w:val="sl-SI"/>
        </w:rPr>
        <w:t>Zadnje štiri kategorije zapisujemo z velikimi tiskanimi črkami, da jih tako ločimo od vsebinskih kategorij.</w:t>
      </w:r>
    </w:p>
    <w:p w14:paraId="68A182B4" w14:textId="477A638A" w:rsidR="00BF167E" w:rsidRPr="00651993" w:rsidRDefault="00BF167E" w:rsidP="001D7B57">
      <w:pPr>
        <w:spacing w:line="360" w:lineRule="auto"/>
        <w:rPr>
          <w:b/>
          <w:lang w:val="sl-SI"/>
        </w:rPr>
      </w:pPr>
    </w:p>
    <w:p w14:paraId="707B4D11" w14:textId="20BBAC4B" w:rsidR="000836E7" w:rsidRPr="00651993" w:rsidRDefault="000836E7" w:rsidP="001D7B57">
      <w:pPr>
        <w:spacing w:line="360" w:lineRule="auto"/>
        <w:rPr>
          <w:b/>
          <w:lang w:val="sl-SI"/>
        </w:rPr>
      </w:pPr>
      <w:r w:rsidRPr="00651993">
        <w:rPr>
          <w:b/>
          <w:lang w:val="sl-SI"/>
        </w:rPr>
        <w:t>Tab</w:t>
      </w:r>
      <w:r w:rsidR="007F2C69" w:rsidRPr="00651993">
        <w:rPr>
          <w:b/>
          <w:lang w:val="sl-SI"/>
        </w:rPr>
        <w:t>e</w:t>
      </w:r>
      <w:r w:rsidRPr="00651993">
        <w:rPr>
          <w:b/>
          <w:lang w:val="sl-SI"/>
        </w:rPr>
        <w:t>l</w:t>
      </w:r>
      <w:r w:rsidR="007F2C69" w:rsidRPr="00651993">
        <w:rPr>
          <w:b/>
          <w:lang w:val="sl-SI"/>
        </w:rPr>
        <w:t>a</w:t>
      </w:r>
      <w:r w:rsidRPr="00651993">
        <w:rPr>
          <w:b/>
          <w:lang w:val="sl-SI"/>
        </w:rPr>
        <w:t xml:space="preserve"> 3: </w:t>
      </w:r>
      <w:r w:rsidR="00C151DB" w:rsidRPr="00651993">
        <w:rPr>
          <w:b/>
          <w:lang w:val="sl-SI"/>
        </w:rPr>
        <w:t xml:space="preserve">Ponazoritveni primeri </w:t>
      </w:r>
      <w:r w:rsidR="00875D01" w:rsidRPr="00651993">
        <w:rPr>
          <w:b/>
          <w:lang w:val="sl-SI"/>
        </w:rPr>
        <w:t>ročno pripisanih oznak glede na temo za</w:t>
      </w:r>
      <w:r w:rsidR="00C151DB" w:rsidRPr="00651993">
        <w:rPr>
          <w:b/>
          <w:lang w:val="sl-SI"/>
        </w:rPr>
        <w:t xml:space="preserve"> prvih </w:t>
      </w:r>
      <w:r w:rsidR="009661C4" w:rsidRPr="00651993">
        <w:rPr>
          <w:b/>
          <w:lang w:val="sl-SI"/>
        </w:rPr>
        <w:t xml:space="preserve">10 </w:t>
      </w:r>
      <w:r w:rsidR="00C151DB" w:rsidRPr="00651993">
        <w:rPr>
          <w:b/>
          <w:lang w:val="sl-SI"/>
        </w:rPr>
        <w:t xml:space="preserve">ključnih besed poslank in poslancev v </w:t>
      </w:r>
      <w:r w:rsidR="00E7139B" w:rsidRPr="00651993">
        <w:rPr>
          <w:b/>
          <w:lang w:val="sl-SI"/>
        </w:rPr>
        <w:t xml:space="preserve">prvem </w:t>
      </w:r>
      <w:r w:rsidR="00C151DB" w:rsidRPr="00651993">
        <w:rPr>
          <w:b/>
          <w:lang w:val="sl-SI"/>
        </w:rPr>
        <w:t>mandatu</w:t>
      </w:r>
      <w:r w:rsidR="007E5EDA" w:rsidRPr="00651993">
        <w:rPr>
          <w:b/>
          <w:lang w:val="sl-SI"/>
        </w:rPr>
        <w:t>.</w:t>
      </w:r>
    </w:p>
    <w:p w14:paraId="13209024" w14:textId="77777777" w:rsidR="009D33D5" w:rsidRPr="00651993" w:rsidRDefault="009D33D5" w:rsidP="001D7B57">
      <w:pPr>
        <w:spacing w:line="360" w:lineRule="auto"/>
        <w:rPr>
          <w:lang w:val="sl-SI"/>
        </w:rPr>
      </w:pPr>
    </w:p>
    <w:p w14:paraId="4EAE4C67" w14:textId="3D63258E" w:rsidR="00B55D41" w:rsidRPr="00651993" w:rsidRDefault="00B55D41" w:rsidP="001E5E0F">
      <w:pPr>
        <w:spacing w:line="360" w:lineRule="auto"/>
        <w:ind w:firstLine="720"/>
        <w:jc w:val="both"/>
        <w:rPr>
          <w:lang w:val="sl-SI"/>
        </w:rPr>
      </w:pPr>
      <w:r w:rsidRPr="00651993">
        <w:rPr>
          <w:lang w:val="sl-SI"/>
        </w:rPr>
        <w:t>Tab</w:t>
      </w:r>
      <w:r w:rsidR="00C96C0A" w:rsidRPr="00651993">
        <w:rPr>
          <w:lang w:val="sl-SI"/>
        </w:rPr>
        <w:t xml:space="preserve">eli 4 in </w:t>
      </w:r>
      <w:r w:rsidRPr="00651993">
        <w:rPr>
          <w:lang w:val="sl-SI"/>
        </w:rPr>
        <w:t>5</w:t>
      </w:r>
      <w:r w:rsidR="00361B05" w:rsidRPr="00651993">
        <w:rPr>
          <w:lang w:val="sl-SI"/>
        </w:rPr>
        <w:t xml:space="preserve"> </w:t>
      </w:r>
      <w:r w:rsidR="00C96C0A" w:rsidRPr="00651993">
        <w:rPr>
          <w:lang w:val="sl-SI"/>
        </w:rPr>
        <w:t>vsebujeta povzete</w:t>
      </w:r>
      <w:r w:rsidR="00DC3DCD" w:rsidRPr="00651993">
        <w:rPr>
          <w:lang w:val="sl-SI"/>
        </w:rPr>
        <w:t>k</w:t>
      </w:r>
      <w:r w:rsidR="00C96C0A" w:rsidRPr="00651993">
        <w:rPr>
          <w:lang w:val="sl-SI"/>
        </w:rPr>
        <w:t xml:space="preserve"> rezultat</w:t>
      </w:r>
      <w:r w:rsidR="00DC3DCD" w:rsidRPr="00651993">
        <w:rPr>
          <w:lang w:val="sl-SI"/>
        </w:rPr>
        <w:t>ov</w:t>
      </w:r>
      <w:r w:rsidR="00C96C0A" w:rsidRPr="00651993">
        <w:rPr>
          <w:lang w:val="sl-SI"/>
        </w:rPr>
        <w:t xml:space="preserve"> ročnega označevanja prvih </w:t>
      </w:r>
      <w:r w:rsidR="00361B05" w:rsidRPr="00651993">
        <w:rPr>
          <w:lang w:val="sl-SI"/>
        </w:rPr>
        <w:t xml:space="preserve">100 </w:t>
      </w:r>
      <w:r w:rsidR="00C96C0A" w:rsidRPr="00651993">
        <w:rPr>
          <w:lang w:val="sl-SI"/>
        </w:rPr>
        <w:t>ključnih lem poslank in poslance</w:t>
      </w:r>
      <w:r w:rsidR="008D64F1" w:rsidRPr="00651993">
        <w:rPr>
          <w:lang w:val="sl-SI"/>
        </w:rPr>
        <w:t>v</w:t>
      </w:r>
      <w:r w:rsidR="00C96C0A" w:rsidRPr="00651993">
        <w:rPr>
          <w:lang w:val="sl-SI"/>
        </w:rPr>
        <w:t xml:space="preserve"> v </w:t>
      </w:r>
      <w:r w:rsidR="004747D4" w:rsidRPr="00651993">
        <w:rPr>
          <w:lang w:val="sl-SI"/>
        </w:rPr>
        <w:t xml:space="preserve">prvem </w:t>
      </w:r>
      <w:r w:rsidR="00C96C0A" w:rsidRPr="00651993">
        <w:rPr>
          <w:lang w:val="sl-SI"/>
        </w:rPr>
        <w:t xml:space="preserve">in </w:t>
      </w:r>
      <w:r w:rsidR="004747D4" w:rsidRPr="00651993">
        <w:rPr>
          <w:lang w:val="sl-SI"/>
        </w:rPr>
        <w:t xml:space="preserve">sedmem </w:t>
      </w:r>
      <w:r w:rsidR="00C96C0A" w:rsidRPr="00651993">
        <w:rPr>
          <w:lang w:val="sl-SI"/>
        </w:rPr>
        <w:t>mandatu</w:t>
      </w:r>
      <w:r w:rsidR="00361B05" w:rsidRPr="00651993">
        <w:rPr>
          <w:lang w:val="sl-SI"/>
        </w:rPr>
        <w:t xml:space="preserve">. </w:t>
      </w:r>
      <w:r w:rsidR="00C96C0A" w:rsidRPr="00651993">
        <w:rPr>
          <w:lang w:val="sl-SI"/>
        </w:rPr>
        <w:t>Rezulta</w:t>
      </w:r>
      <w:r w:rsidR="00DC3DCD" w:rsidRPr="00651993">
        <w:rPr>
          <w:lang w:val="sl-SI"/>
        </w:rPr>
        <w:t xml:space="preserve">ti </w:t>
      </w:r>
      <w:r w:rsidR="008D64F1" w:rsidRPr="00651993">
        <w:rPr>
          <w:lang w:val="sl-SI"/>
        </w:rPr>
        <w:t>kažejo</w:t>
      </w:r>
      <w:r w:rsidR="00DC3DCD" w:rsidRPr="00651993">
        <w:rPr>
          <w:lang w:val="sl-SI"/>
        </w:rPr>
        <w:t xml:space="preserve">, da je nabor tem </w:t>
      </w:r>
      <w:r w:rsidR="00C96C0A" w:rsidRPr="00651993">
        <w:rPr>
          <w:lang w:val="sl-SI"/>
        </w:rPr>
        <w:t>skozi čas</w:t>
      </w:r>
      <w:r w:rsidR="00E23909" w:rsidRPr="00651993">
        <w:rPr>
          <w:lang w:val="sl-SI"/>
        </w:rPr>
        <w:t xml:space="preserve"> in med spoloma</w:t>
      </w:r>
      <w:r w:rsidR="00DC3DCD" w:rsidRPr="00651993">
        <w:rPr>
          <w:lang w:val="sl-SI"/>
        </w:rPr>
        <w:t xml:space="preserve"> primerljiv</w:t>
      </w:r>
      <w:r w:rsidR="00E23909" w:rsidRPr="00651993">
        <w:rPr>
          <w:lang w:val="sl-SI"/>
        </w:rPr>
        <w:t xml:space="preserve">. Kljub podobnemu številu opredeljenih </w:t>
      </w:r>
      <w:r w:rsidR="008D64F1" w:rsidRPr="00651993">
        <w:rPr>
          <w:lang w:val="sl-SI"/>
        </w:rPr>
        <w:t xml:space="preserve">vsebinskih </w:t>
      </w:r>
      <w:r w:rsidR="00E23909" w:rsidRPr="00651993">
        <w:rPr>
          <w:lang w:val="sl-SI"/>
        </w:rPr>
        <w:t xml:space="preserve">tem se </w:t>
      </w:r>
      <w:r w:rsidR="006E5BCC" w:rsidRPr="00651993">
        <w:rPr>
          <w:lang w:val="sl-SI"/>
        </w:rPr>
        <w:t>poslanci</w:t>
      </w:r>
      <w:r w:rsidR="00E23909" w:rsidRPr="00651993">
        <w:rPr>
          <w:lang w:val="sl-SI"/>
        </w:rPr>
        <w:t xml:space="preserve"> in </w:t>
      </w:r>
      <w:r w:rsidR="006E5BCC" w:rsidRPr="00651993">
        <w:rPr>
          <w:lang w:val="sl-SI"/>
        </w:rPr>
        <w:t>poslanke</w:t>
      </w:r>
      <w:r w:rsidR="00E23909" w:rsidRPr="00651993">
        <w:rPr>
          <w:lang w:val="sl-SI"/>
        </w:rPr>
        <w:t xml:space="preserve"> </w:t>
      </w:r>
      <w:r w:rsidR="002504F5" w:rsidRPr="00651993">
        <w:rPr>
          <w:lang w:val="sl-SI"/>
        </w:rPr>
        <w:t xml:space="preserve">pri najbolj izpostavljenih tematikah </w:t>
      </w:r>
      <w:r w:rsidR="00E23909" w:rsidRPr="00651993">
        <w:rPr>
          <w:lang w:val="sl-SI"/>
        </w:rPr>
        <w:t>zelo razlikujejo</w:t>
      </w:r>
      <w:r w:rsidRPr="00651993">
        <w:rPr>
          <w:lang w:val="sl-SI"/>
        </w:rPr>
        <w:t>.</w:t>
      </w:r>
    </w:p>
    <w:p w14:paraId="6E2E0A54" w14:textId="02F4DCD7" w:rsidR="00563F24" w:rsidRPr="00651993" w:rsidRDefault="00563F24" w:rsidP="001D7B57">
      <w:pPr>
        <w:spacing w:line="360" w:lineRule="auto"/>
        <w:rPr>
          <w:b/>
          <w:lang w:val="sl-SI"/>
        </w:rPr>
      </w:pPr>
    </w:p>
    <w:p w14:paraId="1520F465" w14:textId="717279AA" w:rsidR="00646809" w:rsidRPr="00651993" w:rsidRDefault="00646809" w:rsidP="001D7B57">
      <w:pPr>
        <w:spacing w:line="360" w:lineRule="auto"/>
        <w:rPr>
          <w:b/>
          <w:lang w:val="sl-SI"/>
        </w:rPr>
      </w:pPr>
      <w:r w:rsidRPr="00651993">
        <w:rPr>
          <w:b/>
          <w:lang w:val="sl-SI"/>
        </w:rPr>
        <w:t>Tab</w:t>
      </w:r>
      <w:r w:rsidR="008432D3" w:rsidRPr="00651993">
        <w:rPr>
          <w:b/>
          <w:lang w:val="sl-SI"/>
        </w:rPr>
        <w:t>ela</w:t>
      </w:r>
      <w:r w:rsidRPr="00651993">
        <w:rPr>
          <w:b/>
          <w:lang w:val="sl-SI"/>
        </w:rPr>
        <w:t xml:space="preserve"> 4: </w:t>
      </w:r>
      <w:r w:rsidR="008432D3" w:rsidRPr="00651993">
        <w:rPr>
          <w:b/>
          <w:lang w:val="sl-SI"/>
        </w:rPr>
        <w:t xml:space="preserve">Teme prvih </w:t>
      </w:r>
      <w:r w:rsidRPr="00651993">
        <w:rPr>
          <w:b/>
          <w:lang w:val="sl-SI"/>
        </w:rPr>
        <w:t xml:space="preserve">100 </w:t>
      </w:r>
      <w:r w:rsidR="008432D3" w:rsidRPr="00651993">
        <w:rPr>
          <w:b/>
          <w:lang w:val="sl-SI"/>
        </w:rPr>
        <w:t>ključnih besed poslank in poslancev v</w:t>
      </w:r>
      <w:r w:rsidR="004747D4" w:rsidRPr="00651993">
        <w:rPr>
          <w:b/>
          <w:lang w:val="sl-SI"/>
        </w:rPr>
        <w:t xml:space="preserve"> prvem</w:t>
      </w:r>
      <w:r w:rsidR="008432D3" w:rsidRPr="00651993">
        <w:rPr>
          <w:b/>
          <w:lang w:val="sl-SI"/>
        </w:rPr>
        <w:t xml:space="preserve"> mandatu</w:t>
      </w:r>
      <w:r w:rsidR="007E5EDA" w:rsidRPr="00651993">
        <w:rPr>
          <w:b/>
          <w:lang w:val="sl-SI"/>
        </w:rPr>
        <w:t>.</w:t>
      </w:r>
    </w:p>
    <w:p w14:paraId="25D6D360" w14:textId="45F5D4E3" w:rsidR="00563F24" w:rsidRPr="00651993" w:rsidRDefault="00563F24" w:rsidP="001D7B57">
      <w:pPr>
        <w:spacing w:line="360" w:lineRule="auto"/>
        <w:rPr>
          <w:lang w:val="sl-SI"/>
        </w:rPr>
      </w:pPr>
    </w:p>
    <w:p w14:paraId="4F934797" w14:textId="4FB26179" w:rsidR="000836E7" w:rsidRPr="00651993" w:rsidRDefault="00A0234A" w:rsidP="001D7B57">
      <w:pPr>
        <w:spacing w:line="360" w:lineRule="auto"/>
        <w:rPr>
          <w:b/>
          <w:lang w:val="sl-SI"/>
        </w:rPr>
      </w:pPr>
      <w:r w:rsidRPr="00651993">
        <w:rPr>
          <w:b/>
          <w:lang w:val="sl-SI"/>
        </w:rPr>
        <w:t>Tab</w:t>
      </w:r>
      <w:r w:rsidR="005E7B80" w:rsidRPr="00651993">
        <w:rPr>
          <w:b/>
          <w:lang w:val="sl-SI"/>
        </w:rPr>
        <w:t>ela</w:t>
      </w:r>
      <w:r w:rsidRPr="00651993">
        <w:rPr>
          <w:b/>
          <w:lang w:val="sl-SI"/>
        </w:rPr>
        <w:t xml:space="preserve"> 5</w:t>
      </w:r>
      <w:r w:rsidR="000836E7" w:rsidRPr="00651993">
        <w:rPr>
          <w:b/>
          <w:lang w:val="sl-SI"/>
        </w:rPr>
        <w:t>: T</w:t>
      </w:r>
      <w:r w:rsidR="005E7B80" w:rsidRPr="00651993">
        <w:rPr>
          <w:b/>
          <w:lang w:val="sl-SI"/>
        </w:rPr>
        <w:t xml:space="preserve">eme prvih </w:t>
      </w:r>
      <w:r w:rsidR="000836E7" w:rsidRPr="00651993">
        <w:rPr>
          <w:b/>
          <w:lang w:val="sl-SI"/>
        </w:rPr>
        <w:t xml:space="preserve">100 </w:t>
      </w:r>
      <w:r w:rsidR="005E7B80" w:rsidRPr="00651993">
        <w:rPr>
          <w:b/>
          <w:lang w:val="sl-SI"/>
        </w:rPr>
        <w:t xml:space="preserve">ključnih besed poslank in poslancev v </w:t>
      </w:r>
      <w:r w:rsidR="004747D4" w:rsidRPr="00651993">
        <w:rPr>
          <w:b/>
          <w:lang w:val="sl-SI"/>
        </w:rPr>
        <w:t xml:space="preserve">sedmem </w:t>
      </w:r>
      <w:r w:rsidR="00CD6F31" w:rsidRPr="00651993">
        <w:rPr>
          <w:b/>
          <w:lang w:val="sl-SI"/>
        </w:rPr>
        <w:t>mandatu</w:t>
      </w:r>
      <w:r w:rsidR="007E5EDA" w:rsidRPr="00651993">
        <w:rPr>
          <w:b/>
          <w:lang w:val="sl-SI"/>
        </w:rPr>
        <w:t>.</w:t>
      </w:r>
    </w:p>
    <w:p w14:paraId="02496087" w14:textId="77777777" w:rsidR="00A71703" w:rsidRPr="00651993" w:rsidRDefault="00A71703" w:rsidP="001D7B57">
      <w:pPr>
        <w:spacing w:line="360" w:lineRule="auto"/>
        <w:rPr>
          <w:lang w:val="sl-SI"/>
        </w:rPr>
      </w:pPr>
    </w:p>
    <w:p w14:paraId="591467FC" w14:textId="4650E905" w:rsidR="00B70B8B" w:rsidRPr="00651993" w:rsidRDefault="0092699D" w:rsidP="001E5E0F">
      <w:pPr>
        <w:spacing w:line="360" w:lineRule="auto"/>
        <w:ind w:firstLine="720"/>
        <w:jc w:val="both"/>
        <w:rPr>
          <w:lang w:val="sl-SI"/>
        </w:rPr>
      </w:pPr>
      <w:r w:rsidRPr="00651993">
        <w:rPr>
          <w:lang w:val="sl-SI"/>
        </w:rPr>
        <w:t xml:space="preserve">V prvem mandatu večina </w:t>
      </w:r>
      <w:r w:rsidR="00670BEC" w:rsidRPr="00651993">
        <w:rPr>
          <w:lang w:val="sl-SI"/>
        </w:rPr>
        <w:t>(</w:t>
      </w:r>
      <w:r w:rsidR="005D2B06" w:rsidRPr="00651993">
        <w:rPr>
          <w:lang w:val="sl-SI"/>
        </w:rPr>
        <w:t>54</w:t>
      </w:r>
      <w:r w:rsidRPr="00651993">
        <w:rPr>
          <w:lang w:val="sl-SI"/>
        </w:rPr>
        <w:t xml:space="preserve"> </w:t>
      </w:r>
      <w:r w:rsidR="00046FEE" w:rsidRPr="00651993">
        <w:rPr>
          <w:lang w:val="sl-SI"/>
        </w:rPr>
        <w:t>%</w:t>
      </w:r>
      <w:r w:rsidR="00670BEC" w:rsidRPr="00651993">
        <w:rPr>
          <w:lang w:val="sl-SI"/>
        </w:rPr>
        <w:t>)</w:t>
      </w:r>
      <w:r w:rsidR="00046FEE" w:rsidRPr="00651993">
        <w:rPr>
          <w:lang w:val="sl-SI"/>
        </w:rPr>
        <w:t xml:space="preserve"> </w:t>
      </w:r>
      <w:r w:rsidRPr="00651993">
        <w:rPr>
          <w:lang w:val="sl-SI"/>
        </w:rPr>
        <w:t xml:space="preserve">vseh analiziranih ključnih besed </w:t>
      </w:r>
      <w:r w:rsidR="00A91035" w:rsidRPr="00651993">
        <w:rPr>
          <w:lang w:val="sl-SI"/>
        </w:rPr>
        <w:t xml:space="preserve">poslank </w:t>
      </w:r>
      <w:r w:rsidRPr="00651993">
        <w:rPr>
          <w:lang w:val="sl-SI"/>
        </w:rPr>
        <w:t xml:space="preserve">spada v dve </w:t>
      </w:r>
      <w:r w:rsidR="008D64F1" w:rsidRPr="00651993">
        <w:rPr>
          <w:lang w:val="sl-SI"/>
        </w:rPr>
        <w:t xml:space="preserve">tematski kategoriji: </w:t>
      </w:r>
      <w:r w:rsidRPr="00651993">
        <w:rPr>
          <w:i/>
          <w:lang w:val="sl-SI"/>
        </w:rPr>
        <w:t>Zdrav</w:t>
      </w:r>
      <w:r w:rsidR="00C66FC5" w:rsidRPr="00651993">
        <w:rPr>
          <w:i/>
          <w:lang w:val="sl-SI"/>
        </w:rPr>
        <w:t>je</w:t>
      </w:r>
      <w:r w:rsidRPr="00651993">
        <w:rPr>
          <w:lang w:val="sl-SI"/>
        </w:rPr>
        <w:t xml:space="preserve"> in</w:t>
      </w:r>
      <w:r w:rsidR="00046FEE" w:rsidRPr="00651993">
        <w:rPr>
          <w:lang w:val="sl-SI"/>
        </w:rPr>
        <w:t xml:space="preserve"> </w:t>
      </w:r>
      <w:r w:rsidRPr="00651993">
        <w:rPr>
          <w:i/>
          <w:lang w:val="sl-SI"/>
        </w:rPr>
        <w:t>Delo, družina in socialne zadeve</w:t>
      </w:r>
      <w:r w:rsidR="00046FEE" w:rsidRPr="00651993">
        <w:rPr>
          <w:lang w:val="sl-SI"/>
        </w:rPr>
        <w:t xml:space="preserve">, </w:t>
      </w:r>
      <w:r w:rsidR="008D64F1" w:rsidRPr="00651993">
        <w:rPr>
          <w:lang w:val="sl-SI"/>
        </w:rPr>
        <w:t xml:space="preserve">pri poslancih pa sta </w:t>
      </w:r>
      <w:r w:rsidRPr="00651993">
        <w:rPr>
          <w:lang w:val="sl-SI"/>
        </w:rPr>
        <w:t xml:space="preserve">najpogostejši temi s podobnim deležem </w:t>
      </w:r>
      <w:r w:rsidR="005D2B06" w:rsidRPr="00651993">
        <w:rPr>
          <w:lang w:val="sl-SI"/>
        </w:rPr>
        <w:t>(55</w:t>
      </w:r>
      <w:r w:rsidRPr="00651993">
        <w:rPr>
          <w:lang w:val="sl-SI"/>
        </w:rPr>
        <w:t xml:space="preserve"> %) </w:t>
      </w:r>
      <w:r w:rsidRPr="00651993">
        <w:rPr>
          <w:i/>
          <w:lang w:val="sl-SI"/>
        </w:rPr>
        <w:t>Infrastruktura</w:t>
      </w:r>
      <w:r w:rsidRPr="00651993">
        <w:rPr>
          <w:lang w:val="sl-SI"/>
        </w:rPr>
        <w:t xml:space="preserve"> in </w:t>
      </w:r>
      <w:r w:rsidRPr="00651993">
        <w:rPr>
          <w:i/>
          <w:lang w:val="sl-SI"/>
        </w:rPr>
        <w:t>Javna uprava</w:t>
      </w:r>
      <w:r w:rsidR="00046FEE" w:rsidRPr="00651993">
        <w:rPr>
          <w:lang w:val="sl-SI"/>
        </w:rPr>
        <w:t xml:space="preserve">. </w:t>
      </w:r>
      <w:r w:rsidRPr="00651993">
        <w:rPr>
          <w:lang w:val="sl-SI"/>
        </w:rPr>
        <w:t>V sedmem mandatu sta najpogostejši temi</w:t>
      </w:r>
      <w:r w:rsidR="006E5BCC" w:rsidRPr="00651993">
        <w:rPr>
          <w:lang w:val="sl-SI"/>
        </w:rPr>
        <w:t xml:space="preserve"> poslank</w:t>
      </w:r>
      <w:r w:rsidRPr="00651993">
        <w:rPr>
          <w:lang w:val="sl-SI"/>
        </w:rPr>
        <w:t xml:space="preserve"> enaki</w:t>
      </w:r>
      <w:r w:rsidR="008D64F1" w:rsidRPr="00651993">
        <w:rPr>
          <w:lang w:val="sl-SI"/>
        </w:rPr>
        <w:t xml:space="preserve"> kot v prvem mandatu, vendar predstavljata večji delež ključnih besed</w:t>
      </w:r>
      <w:r w:rsidRPr="00651993">
        <w:rPr>
          <w:lang w:val="sl-SI"/>
        </w:rPr>
        <w:t xml:space="preserve"> </w:t>
      </w:r>
      <w:r w:rsidR="00DA13BD" w:rsidRPr="00651993">
        <w:rPr>
          <w:lang w:val="sl-SI"/>
        </w:rPr>
        <w:t>(</w:t>
      </w:r>
      <w:r w:rsidR="005D2B06" w:rsidRPr="00651993">
        <w:rPr>
          <w:lang w:val="sl-SI"/>
        </w:rPr>
        <w:t>58</w:t>
      </w:r>
      <w:r w:rsidRPr="00651993">
        <w:rPr>
          <w:lang w:val="sl-SI"/>
        </w:rPr>
        <w:t xml:space="preserve"> </w:t>
      </w:r>
      <w:r w:rsidR="00DA13BD" w:rsidRPr="00651993">
        <w:rPr>
          <w:lang w:val="sl-SI"/>
        </w:rPr>
        <w:t>%)</w:t>
      </w:r>
      <w:r w:rsidRPr="00651993">
        <w:rPr>
          <w:lang w:val="sl-SI"/>
        </w:rPr>
        <w:t>, pri poslancih pa je najpogostejša tema postala</w:t>
      </w:r>
      <w:r w:rsidR="005D2B06" w:rsidRPr="00651993">
        <w:rPr>
          <w:lang w:val="sl-SI"/>
        </w:rPr>
        <w:t xml:space="preserve"> </w:t>
      </w:r>
      <w:r w:rsidRPr="00651993">
        <w:rPr>
          <w:i/>
          <w:lang w:val="sl-SI"/>
        </w:rPr>
        <w:t>Zunanje zadeve</w:t>
      </w:r>
      <w:r w:rsidR="005D2B06" w:rsidRPr="00651993">
        <w:rPr>
          <w:i/>
          <w:lang w:val="sl-SI"/>
        </w:rPr>
        <w:t>.</w:t>
      </w:r>
      <w:r w:rsidR="00680703" w:rsidRPr="00651993">
        <w:rPr>
          <w:lang w:val="sl-SI"/>
        </w:rPr>
        <w:t xml:space="preserve"> </w:t>
      </w:r>
      <w:r w:rsidRPr="00651993">
        <w:rPr>
          <w:lang w:val="sl-SI"/>
        </w:rPr>
        <w:t xml:space="preserve">Razdelitve tem med spoloma ni mogoče </w:t>
      </w:r>
      <w:r w:rsidR="008D64F1" w:rsidRPr="00651993">
        <w:rPr>
          <w:lang w:val="sl-SI"/>
        </w:rPr>
        <w:t xml:space="preserve">v celoti </w:t>
      </w:r>
      <w:r w:rsidRPr="00651993">
        <w:rPr>
          <w:lang w:val="sl-SI"/>
        </w:rPr>
        <w:t xml:space="preserve">razložiti </w:t>
      </w:r>
      <w:r w:rsidR="008D64F1" w:rsidRPr="00651993">
        <w:rPr>
          <w:lang w:val="sl-SI"/>
        </w:rPr>
        <w:t xml:space="preserve">s </w:t>
      </w:r>
      <w:r w:rsidRPr="00651993">
        <w:rPr>
          <w:lang w:val="sl-SI"/>
        </w:rPr>
        <w:t>korpusn</w:t>
      </w:r>
      <w:r w:rsidR="008D64F1" w:rsidRPr="00651993">
        <w:rPr>
          <w:lang w:val="sl-SI"/>
        </w:rPr>
        <w:t>o</w:t>
      </w:r>
      <w:r w:rsidRPr="00651993">
        <w:rPr>
          <w:lang w:val="sl-SI"/>
        </w:rPr>
        <w:t xml:space="preserve"> analiz</w:t>
      </w:r>
      <w:r w:rsidR="008D64F1" w:rsidRPr="00651993">
        <w:rPr>
          <w:lang w:val="sl-SI"/>
        </w:rPr>
        <w:t>o</w:t>
      </w:r>
      <w:r w:rsidRPr="00651993">
        <w:rPr>
          <w:lang w:val="sl-SI"/>
        </w:rPr>
        <w:t xml:space="preserve">, </w:t>
      </w:r>
      <w:r w:rsidR="008D64F1" w:rsidRPr="00651993">
        <w:rPr>
          <w:lang w:val="sl-SI"/>
        </w:rPr>
        <w:t>vendar pa dobljeni rezultati</w:t>
      </w:r>
      <w:r w:rsidR="002604C8" w:rsidRPr="00651993">
        <w:rPr>
          <w:lang w:val="sl-SI"/>
        </w:rPr>
        <w:t>, ki pri</w:t>
      </w:r>
      <w:r w:rsidR="008D64F1" w:rsidRPr="00651993">
        <w:rPr>
          <w:lang w:val="sl-SI"/>
        </w:rPr>
        <w:t xml:space="preserve"> poslank</w:t>
      </w:r>
      <w:r w:rsidR="002604C8" w:rsidRPr="00651993">
        <w:rPr>
          <w:lang w:val="sl-SI"/>
        </w:rPr>
        <w:t>ah</w:t>
      </w:r>
      <w:r w:rsidR="008D64F1" w:rsidRPr="00651993">
        <w:rPr>
          <w:lang w:val="sl-SI"/>
        </w:rPr>
        <w:t xml:space="preserve"> </w:t>
      </w:r>
      <w:r w:rsidR="002604C8" w:rsidRPr="00651993">
        <w:rPr>
          <w:lang w:val="sl-SI"/>
        </w:rPr>
        <w:t>kažejo izrazito zanimanje za</w:t>
      </w:r>
      <w:r w:rsidR="008D64F1" w:rsidRPr="00651993">
        <w:rPr>
          <w:lang w:val="sl-SI"/>
        </w:rPr>
        <w:t xml:space="preserve"> </w:t>
      </w:r>
      <w:r w:rsidR="002604C8" w:rsidRPr="00651993">
        <w:rPr>
          <w:lang w:val="sl-SI"/>
        </w:rPr>
        <w:t>zdravstvene in socialnovarstvene teme, pri poslancih pa premik z infrastrukturnih tematik na zunanjepolitične,</w:t>
      </w:r>
      <w:r w:rsidR="008D64F1" w:rsidRPr="00651993">
        <w:rPr>
          <w:lang w:val="sl-SI"/>
        </w:rPr>
        <w:t xml:space="preserve"> zelo nazorno odražajo stanje v družbi.</w:t>
      </w:r>
      <w:r w:rsidR="00FD51B6" w:rsidRPr="00651993">
        <w:rPr>
          <w:lang w:val="sl-SI"/>
        </w:rPr>
        <w:t xml:space="preserve"> </w:t>
      </w:r>
      <w:r w:rsidRPr="00651993">
        <w:rPr>
          <w:lang w:val="sl-SI"/>
        </w:rPr>
        <w:t>V času neodvisnosti je morala novo</w:t>
      </w:r>
      <w:r w:rsidR="002604C8" w:rsidRPr="00651993">
        <w:rPr>
          <w:lang w:val="sl-SI"/>
        </w:rPr>
        <w:t>nastala</w:t>
      </w:r>
      <w:r w:rsidRPr="00651993">
        <w:rPr>
          <w:lang w:val="sl-SI"/>
        </w:rPr>
        <w:t xml:space="preserve"> država </w:t>
      </w:r>
      <w:r w:rsidR="002604C8" w:rsidRPr="00651993">
        <w:rPr>
          <w:lang w:val="sl-SI"/>
        </w:rPr>
        <w:t>oblikovati</w:t>
      </w:r>
      <w:r w:rsidRPr="00651993">
        <w:rPr>
          <w:lang w:val="sl-SI"/>
        </w:rPr>
        <w:t xml:space="preserve"> javno uprav</w:t>
      </w:r>
      <w:r w:rsidR="00DC3DCD" w:rsidRPr="00651993">
        <w:rPr>
          <w:lang w:val="sl-SI"/>
        </w:rPr>
        <w:t>o</w:t>
      </w:r>
      <w:r w:rsidRPr="00651993">
        <w:rPr>
          <w:lang w:val="sl-SI"/>
        </w:rPr>
        <w:t xml:space="preserve"> in </w:t>
      </w:r>
      <w:r w:rsidR="002604C8" w:rsidRPr="00651993">
        <w:rPr>
          <w:lang w:val="sl-SI"/>
        </w:rPr>
        <w:t>i</w:t>
      </w:r>
      <w:r w:rsidRPr="00651993">
        <w:rPr>
          <w:lang w:val="sl-SI"/>
        </w:rPr>
        <w:t xml:space="preserve">zgraditi infrastrukturo, za kar so bile v prvem mandatu potrebne </w:t>
      </w:r>
      <w:r w:rsidR="00B1557A" w:rsidRPr="00651993">
        <w:rPr>
          <w:lang w:val="sl-SI"/>
        </w:rPr>
        <w:t>intenzivne</w:t>
      </w:r>
      <w:r w:rsidRPr="00651993">
        <w:rPr>
          <w:lang w:val="sl-SI"/>
        </w:rPr>
        <w:t xml:space="preserve"> razprave</w:t>
      </w:r>
      <w:r w:rsidR="00FD51B6" w:rsidRPr="00651993">
        <w:rPr>
          <w:lang w:val="sl-SI"/>
        </w:rPr>
        <w:t xml:space="preserve">. </w:t>
      </w:r>
      <w:r w:rsidRPr="00651993">
        <w:rPr>
          <w:lang w:val="sl-SI"/>
        </w:rPr>
        <w:t xml:space="preserve">Zadnji mandat pa zaznamujejo </w:t>
      </w:r>
      <w:r w:rsidR="002604C8" w:rsidRPr="00651993">
        <w:rPr>
          <w:lang w:val="sl-SI"/>
        </w:rPr>
        <w:t>živahna</w:t>
      </w:r>
      <w:r w:rsidRPr="00651993">
        <w:rPr>
          <w:lang w:val="sl-SI"/>
        </w:rPr>
        <w:t xml:space="preserve"> mednarodna trgovina in večje mednarodne varnostne grožnje, </w:t>
      </w:r>
      <w:r w:rsidR="002604C8" w:rsidRPr="00651993">
        <w:rPr>
          <w:lang w:val="sl-SI"/>
        </w:rPr>
        <w:t>kar vpliva na</w:t>
      </w:r>
      <w:r w:rsidRPr="00651993">
        <w:rPr>
          <w:lang w:val="sl-SI"/>
        </w:rPr>
        <w:t xml:space="preserve"> zakonodajn</w:t>
      </w:r>
      <w:r w:rsidR="002604C8" w:rsidRPr="00651993">
        <w:rPr>
          <w:lang w:val="sl-SI"/>
        </w:rPr>
        <w:t>e</w:t>
      </w:r>
      <w:r w:rsidRPr="00651993">
        <w:rPr>
          <w:lang w:val="sl-SI"/>
        </w:rPr>
        <w:t xml:space="preserve"> in proračunsk</w:t>
      </w:r>
      <w:r w:rsidR="002604C8" w:rsidRPr="00651993">
        <w:rPr>
          <w:lang w:val="sl-SI"/>
        </w:rPr>
        <w:t>e</w:t>
      </w:r>
      <w:r w:rsidRPr="00651993">
        <w:rPr>
          <w:lang w:val="sl-SI"/>
        </w:rPr>
        <w:t xml:space="preserve"> odločitv</w:t>
      </w:r>
      <w:r w:rsidR="002604C8" w:rsidRPr="00651993">
        <w:rPr>
          <w:lang w:val="sl-SI"/>
        </w:rPr>
        <w:t>e</w:t>
      </w:r>
      <w:r w:rsidR="00FD51B6" w:rsidRPr="00651993">
        <w:rPr>
          <w:lang w:val="sl-SI"/>
        </w:rPr>
        <w:t>.</w:t>
      </w:r>
      <w:r w:rsidR="00DA2E1E" w:rsidRPr="00651993">
        <w:rPr>
          <w:lang w:val="sl-SI"/>
        </w:rPr>
        <w:t xml:space="preserve"> </w:t>
      </w:r>
      <w:r w:rsidR="002604C8" w:rsidRPr="00651993">
        <w:rPr>
          <w:lang w:val="sl-SI"/>
        </w:rPr>
        <w:t>V sedmem mandatu lahko še vedno zasledimo poudarjeno zanimanje za socialnovarstvene tematike, poleg tega pa tudi i</w:t>
      </w:r>
      <w:r w:rsidRPr="00651993">
        <w:rPr>
          <w:lang w:val="sl-SI"/>
        </w:rPr>
        <w:t xml:space="preserve">ntenzivnejše razprave </w:t>
      </w:r>
      <w:r w:rsidR="002604C8" w:rsidRPr="00651993">
        <w:rPr>
          <w:lang w:val="sl-SI"/>
        </w:rPr>
        <w:t>s</w:t>
      </w:r>
      <w:r w:rsidR="001A7D6D" w:rsidRPr="00651993">
        <w:rPr>
          <w:lang w:val="sl-SI"/>
        </w:rPr>
        <w:t xml:space="preserve"> področj</w:t>
      </w:r>
      <w:r w:rsidR="002604C8" w:rsidRPr="00651993">
        <w:rPr>
          <w:lang w:val="sl-SI"/>
        </w:rPr>
        <w:t>a</w:t>
      </w:r>
      <w:r w:rsidR="001A7D6D" w:rsidRPr="00651993">
        <w:rPr>
          <w:lang w:val="sl-SI"/>
        </w:rPr>
        <w:t xml:space="preserve"> zdrav</w:t>
      </w:r>
      <w:r w:rsidR="00DC3DCD" w:rsidRPr="00651993">
        <w:rPr>
          <w:lang w:val="sl-SI"/>
        </w:rPr>
        <w:t>stva</w:t>
      </w:r>
      <w:r w:rsidR="002604C8" w:rsidRPr="00651993">
        <w:rPr>
          <w:lang w:val="sl-SI"/>
        </w:rPr>
        <w:t xml:space="preserve">, kar je </w:t>
      </w:r>
      <w:r w:rsidR="001A7D6D" w:rsidRPr="00651993">
        <w:rPr>
          <w:lang w:val="sl-SI"/>
        </w:rPr>
        <w:t>v veliki meri posledica močnega pritiska na proračun zaradi hude gospodarske krize</w:t>
      </w:r>
      <w:r w:rsidR="00B962A5" w:rsidRPr="00651993">
        <w:rPr>
          <w:lang w:val="sl-SI"/>
        </w:rPr>
        <w:t xml:space="preserve"> v tistem obdobju</w:t>
      </w:r>
      <w:r w:rsidR="00C112C0" w:rsidRPr="00651993">
        <w:rPr>
          <w:lang w:val="sl-SI"/>
        </w:rPr>
        <w:t xml:space="preserve">, </w:t>
      </w:r>
      <w:r w:rsidR="001A7D6D" w:rsidRPr="00651993">
        <w:rPr>
          <w:lang w:val="sl-SI"/>
        </w:rPr>
        <w:t>ki je negativno vplivala tudi na že propadajoči sistem javnega zdravstva</w:t>
      </w:r>
      <w:r w:rsidR="00B962A5" w:rsidRPr="00651993">
        <w:rPr>
          <w:lang w:val="sl-SI"/>
        </w:rPr>
        <w:t>.</w:t>
      </w:r>
    </w:p>
    <w:p w14:paraId="299FCD3B" w14:textId="77777777" w:rsidR="00046FEE" w:rsidRPr="00651993" w:rsidRDefault="00046FEE" w:rsidP="001D7B57">
      <w:pPr>
        <w:spacing w:line="360" w:lineRule="auto"/>
        <w:rPr>
          <w:lang w:val="sl-SI"/>
        </w:rPr>
      </w:pPr>
    </w:p>
    <w:p w14:paraId="6A61F80D" w14:textId="1871B170" w:rsidR="002979D2" w:rsidRPr="00651993" w:rsidRDefault="00F71580" w:rsidP="001E5E0F">
      <w:pPr>
        <w:spacing w:line="360" w:lineRule="auto"/>
        <w:ind w:firstLine="720"/>
        <w:jc w:val="both"/>
        <w:rPr>
          <w:lang w:val="sl-SI"/>
        </w:rPr>
      </w:pPr>
      <w:r w:rsidRPr="00651993">
        <w:rPr>
          <w:lang w:val="sl-SI"/>
        </w:rPr>
        <w:t xml:space="preserve">Opazimo lahko tudi, da </w:t>
      </w:r>
      <w:r w:rsidR="002979D2" w:rsidRPr="00651993">
        <w:rPr>
          <w:lang w:val="sl-SI"/>
        </w:rPr>
        <w:t>v prvem mandatu poslanci in poslanke namenjajo skoraj enako pozornost (glede na delež analiziranih ključnih besed) več</w:t>
      </w:r>
      <w:r w:rsidR="005B3976" w:rsidRPr="00651993">
        <w:rPr>
          <w:lang w:val="sl-SI"/>
        </w:rPr>
        <w:t>jemu številu</w:t>
      </w:r>
      <w:r w:rsidR="002979D2" w:rsidRPr="00651993">
        <w:rPr>
          <w:lang w:val="sl-SI"/>
        </w:rPr>
        <w:t xml:space="preserve"> tem kot v sedmem </w:t>
      </w:r>
      <w:r w:rsidR="002979D2" w:rsidRPr="00651993">
        <w:rPr>
          <w:lang w:val="sl-SI"/>
        </w:rPr>
        <w:lastRenderedPageBreak/>
        <w:t>mandatu (</w:t>
      </w:r>
      <w:r w:rsidR="000D0EA3">
        <w:rPr>
          <w:lang w:val="sl-SI"/>
        </w:rPr>
        <w:t>pet</w:t>
      </w:r>
      <w:r w:rsidR="002979D2" w:rsidRPr="00651993">
        <w:rPr>
          <w:lang w:val="sl-SI"/>
        </w:rPr>
        <w:t xml:space="preserve"> skupnih tem z enako pomembnostjo v prvem mandatu oz. </w:t>
      </w:r>
      <w:r w:rsidR="000D0EA3">
        <w:rPr>
          <w:lang w:val="sl-SI"/>
        </w:rPr>
        <w:t>tri</w:t>
      </w:r>
      <w:r w:rsidR="002979D2" w:rsidRPr="00651993">
        <w:rPr>
          <w:lang w:val="sl-SI"/>
        </w:rPr>
        <w:t xml:space="preserve"> skupne teme v sedmem mandatu). V prvem manda</w:t>
      </w:r>
      <w:r w:rsidR="005B3976" w:rsidRPr="00651993">
        <w:rPr>
          <w:lang w:val="sl-SI"/>
        </w:rPr>
        <w:t xml:space="preserve">tu tako poslanci le rahlo </w:t>
      </w:r>
      <w:r w:rsidR="00372978" w:rsidRPr="00651993">
        <w:rPr>
          <w:lang w:val="sl-SI"/>
        </w:rPr>
        <w:t>pogosteje</w:t>
      </w:r>
      <w:r w:rsidR="005B3976" w:rsidRPr="00651993">
        <w:rPr>
          <w:lang w:val="sl-SI"/>
        </w:rPr>
        <w:t xml:space="preserve"> kot poslanke razpravljajo o </w:t>
      </w:r>
      <w:r w:rsidR="005B3976" w:rsidRPr="00651993">
        <w:rPr>
          <w:i/>
          <w:lang w:val="sl-SI"/>
        </w:rPr>
        <w:t>Javni upravi</w:t>
      </w:r>
      <w:r w:rsidR="005B3976" w:rsidRPr="00651993">
        <w:rPr>
          <w:lang w:val="sl-SI"/>
        </w:rPr>
        <w:t xml:space="preserve"> (M: 14 %, Ž: 11 %), </w:t>
      </w:r>
      <w:r w:rsidR="005B3976" w:rsidRPr="00651993">
        <w:rPr>
          <w:i/>
          <w:lang w:val="sl-SI"/>
        </w:rPr>
        <w:t xml:space="preserve">Gospodarstvu in tehnologiji </w:t>
      </w:r>
      <w:r w:rsidR="005B3976" w:rsidRPr="00651993">
        <w:rPr>
          <w:lang w:val="sl-SI"/>
        </w:rPr>
        <w:t>(M: 8 %, Ž: 6 %)</w:t>
      </w:r>
      <w:r w:rsidR="00664A2D" w:rsidRPr="00651993">
        <w:rPr>
          <w:lang w:val="sl-SI"/>
        </w:rPr>
        <w:t xml:space="preserve"> ter</w:t>
      </w:r>
      <w:r w:rsidR="005B3976" w:rsidRPr="00651993">
        <w:rPr>
          <w:lang w:val="sl-SI"/>
        </w:rPr>
        <w:t xml:space="preserve"> </w:t>
      </w:r>
      <w:r w:rsidR="005B3976" w:rsidRPr="00651993">
        <w:rPr>
          <w:i/>
          <w:lang w:val="sl-SI"/>
        </w:rPr>
        <w:t xml:space="preserve">Pravosodju </w:t>
      </w:r>
      <w:r w:rsidR="005B3976" w:rsidRPr="00651993">
        <w:rPr>
          <w:lang w:val="sl-SI"/>
        </w:rPr>
        <w:t xml:space="preserve">(M: 2 %, Ž: 1%), poslanke </w:t>
      </w:r>
      <w:r w:rsidR="00664A2D" w:rsidRPr="00651993">
        <w:rPr>
          <w:lang w:val="sl-SI"/>
        </w:rPr>
        <w:t>pa</w:t>
      </w:r>
      <w:r w:rsidR="005B3976" w:rsidRPr="00651993">
        <w:rPr>
          <w:lang w:val="sl-SI"/>
        </w:rPr>
        <w:t xml:space="preserve"> nekaj </w:t>
      </w:r>
      <w:r w:rsidR="008B19F8" w:rsidRPr="00651993">
        <w:rPr>
          <w:lang w:val="sl-SI"/>
        </w:rPr>
        <w:t>pogosteje</w:t>
      </w:r>
      <w:r w:rsidR="005B3976" w:rsidRPr="00651993">
        <w:rPr>
          <w:lang w:val="sl-SI"/>
        </w:rPr>
        <w:t xml:space="preserve"> o </w:t>
      </w:r>
      <w:r w:rsidR="005B3976" w:rsidRPr="00651993">
        <w:rPr>
          <w:i/>
          <w:lang w:val="sl-SI"/>
        </w:rPr>
        <w:t xml:space="preserve">Kmetijstvu, gozdarstvu in prehrani </w:t>
      </w:r>
      <w:r w:rsidR="005B3976" w:rsidRPr="00651993">
        <w:rPr>
          <w:lang w:val="sl-SI"/>
        </w:rPr>
        <w:t xml:space="preserve">(M: 3 %, Ž: 4 %), medtem ko vsi razpravljajo </w:t>
      </w:r>
      <w:r w:rsidR="008B19F8" w:rsidRPr="00651993">
        <w:rPr>
          <w:lang w:val="sl-SI"/>
        </w:rPr>
        <w:t xml:space="preserve">enako pogosto </w:t>
      </w:r>
      <w:r w:rsidR="005B3976" w:rsidRPr="00651993">
        <w:rPr>
          <w:lang w:val="sl-SI"/>
        </w:rPr>
        <w:t xml:space="preserve">o </w:t>
      </w:r>
      <w:r w:rsidR="005B3976" w:rsidRPr="00651993">
        <w:rPr>
          <w:i/>
          <w:lang w:val="sl-SI"/>
        </w:rPr>
        <w:t xml:space="preserve">Obrambi </w:t>
      </w:r>
      <w:r w:rsidR="005B3976" w:rsidRPr="00651993">
        <w:rPr>
          <w:lang w:val="sl-SI"/>
        </w:rPr>
        <w:t xml:space="preserve">(1 %). V sedmem mandatu so glede na delež analiziranih ključnih besed poslankam in poslancem enako pomembne zgolj tri teme, in sicer </w:t>
      </w:r>
      <w:r w:rsidR="005B3976" w:rsidRPr="00651993">
        <w:rPr>
          <w:i/>
          <w:lang w:val="sl-SI"/>
        </w:rPr>
        <w:t>Finance</w:t>
      </w:r>
      <w:r w:rsidR="005B3976" w:rsidRPr="00651993">
        <w:rPr>
          <w:lang w:val="sl-SI"/>
        </w:rPr>
        <w:t xml:space="preserve"> (4 %), </w:t>
      </w:r>
      <w:r w:rsidR="005B3976" w:rsidRPr="00651993">
        <w:rPr>
          <w:i/>
          <w:iCs/>
          <w:lang w:val="sl-SI"/>
        </w:rPr>
        <w:t>Pravosodje</w:t>
      </w:r>
      <w:r w:rsidR="005B3976" w:rsidRPr="00651993">
        <w:rPr>
          <w:lang w:val="sl-SI"/>
        </w:rPr>
        <w:t xml:space="preserve"> (3 %) </w:t>
      </w:r>
      <w:r w:rsidR="000234D5" w:rsidRPr="00651993">
        <w:rPr>
          <w:lang w:val="sl-SI"/>
        </w:rPr>
        <w:t>in</w:t>
      </w:r>
      <w:r w:rsidR="005B3976" w:rsidRPr="00651993">
        <w:rPr>
          <w:lang w:val="sl-SI"/>
        </w:rPr>
        <w:t xml:space="preserve"> </w:t>
      </w:r>
      <w:r w:rsidR="005B3976" w:rsidRPr="00651993">
        <w:rPr>
          <w:i/>
          <w:lang w:val="sl-SI"/>
        </w:rPr>
        <w:t xml:space="preserve">Javna uprava </w:t>
      </w:r>
      <w:r w:rsidR="005B3976" w:rsidRPr="00651993">
        <w:rPr>
          <w:lang w:val="sl-SI"/>
        </w:rPr>
        <w:t>(3 %).</w:t>
      </w:r>
      <w:r w:rsidR="002979D2" w:rsidRPr="00651993">
        <w:rPr>
          <w:lang w:val="sl-SI"/>
        </w:rPr>
        <w:t xml:space="preserve"> </w:t>
      </w:r>
      <w:r w:rsidR="005B3976" w:rsidRPr="00651993">
        <w:rPr>
          <w:lang w:val="sl-SI"/>
        </w:rPr>
        <w:t>Za poglobitev rezultatov bi bilo zanimivo raziskati, na kakšne načine poslanke in poslanci pristopajo k tem skupnim temam in o njih razpravljajo.</w:t>
      </w:r>
    </w:p>
    <w:p w14:paraId="01C578DD" w14:textId="585BC0DD" w:rsidR="00A7568D" w:rsidRPr="00651993" w:rsidRDefault="000234D5" w:rsidP="001E5E0F">
      <w:pPr>
        <w:spacing w:line="360" w:lineRule="auto"/>
        <w:ind w:firstLine="720"/>
        <w:jc w:val="both"/>
        <w:rPr>
          <w:lang w:val="sl-SI"/>
        </w:rPr>
      </w:pPr>
      <w:r w:rsidRPr="00651993">
        <w:rPr>
          <w:lang w:val="sl-SI"/>
        </w:rPr>
        <w:t>M</w:t>
      </w:r>
      <w:r w:rsidR="006233F8" w:rsidRPr="00651993">
        <w:rPr>
          <w:lang w:val="sl-SI"/>
        </w:rPr>
        <w:t>ed temami, ki se pojavijo zgolj v podkorpusu govorov poslank, najdemo</w:t>
      </w:r>
      <w:r w:rsidR="00F71580" w:rsidRPr="00651993">
        <w:rPr>
          <w:lang w:val="sl-SI"/>
        </w:rPr>
        <w:t xml:space="preserve"> </w:t>
      </w:r>
      <w:r w:rsidR="00F71580" w:rsidRPr="00651993">
        <w:rPr>
          <w:i/>
          <w:lang w:val="sl-SI"/>
        </w:rPr>
        <w:t>Izobraževanje, znanost in šport</w:t>
      </w:r>
      <w:r w:rsidR="00F71580" w:rsidRPr="00651993">
        <w:rPr>
          <w:lang w:val="sl-SI"/>
        </w:rPr>
        <w:t xml:space="preserve"> v prvem mandatu ter </w:t>
      </w:r>
      <w:r w:rsidR="00F71580" w:rsidRPr="00651993">
        <w:rPr>
          <w:i/>
          <w:lang w:val="sl-SI"/>
        </w:rPr>
        <w:t>Zdravje</w:t>
      </w:r>
      <w:r w:rsidR="00F71580" w:rsidRPr="00651993">
        <w:rPr>
          <w:lang w:val="sl-SI"/>
        </w:rPr>
        <w:t xml:space="preserve">, </w:t>
      </w:r>
      <w:r w:rsidR="00F71580" w:rsidRPr="00651993">
        <w:rPr>
          <w:i/>
          <w:lang w:val="sl-SI"/>
        </w:rPr>
        <w:t>Delo, družin</w:t>
      </w:r>
      <w:r w:rsidR="006233F8" w:rsidRPr="00651993">
        <w:rPr>
          <w:i/>
          <w:lang w:val="sl-SI"/>
        </w:rPr>
        <w:t>o</w:t>
      </w:r>
      <w:r w:rsidR="00F71580" w:rsidRPr="00651993">
        <w:rPr>
          <w:i/>
          <w:lang w:val="sl-SI"/>
        </w:rPr>
        <w:t xml:space="preserve"> in socialne zadeve</w:t>
      </w:r>
      <w:r w:rsidR="00F71580" w:rsidRPr="00651993">
        <w:rPr>
          <w:lang w:val="sl-SI"/>
        </w:rPr>
        <w:t xml:space="preserve"> </w:t>
      </w:r>
      <w:r w:rsidR="006233F8" w:rsidRPr="00651993">
        <w:rPr>
          <w:lang w:val="sl-SI"/>
        </w:rPr>
        <w:t>ter</w:t>
      </w:r>
      <w:r w:rsidR="00F71580" w:rsidRPr="00651993">
        <w:rPr>
          <w:lang w:val="sl-SI"/>
        </w:rPr>
        <w:t xml:space="preserve"> </w:t>
      </w:r>
      <w:r w:rsidR="00F71580" w:rsidRPr="00651993">
        <w:rPr>
          <w:i/>
          <w:lang w:val="sl-SI"/>
        </w:rPr>
        <w:t>Kultur</w:t>
      </w:r>
      <w:r w:rsidR="006233F8" w:rsidRPr="00651993">
        <w:rPr>
          <w:i/>
          <w:lang w:val="sl-SI"/>
        </w:rPr>
        <w:t>o</w:t>
      </w:r>
      <w:r w:rsidR="00F71580" w:rsidRPr="00651993">
        <w:rPr>
          <w:lang w:val="sl-SI"/>
        </w:rPr>
        <w:t xml:space="preserve"> v sedmem mandatu. Teme, ki s</w:t>
      </w:r>
      <w:r w:rsidR="006233F8" w:rsidRPr="00651993">
        <w:rPr>
          <w:lang w:val="sl-SI"/>
        </w:rPr>
        <w:t>e pojavijo zgolj pri poslancih,</w:t>
      </w:r>
      <w:r w:rsidR="00F71580" w:rsidRPr="00651993">
        <w:rPr>
          <w:lang w:val="sl-SI"/>
        </w:rPr>
        <w:t xml:space="preserve"> pa so </w:t>
      </w:r>
      <w:r w:rsidR="00F71580" w:rsidRPr="00651993">
        <w:rPr>
          <w:i/>
          <w:lang w:val="sl-SI"/>
        </w:rPr>
        <w:t>Okolje in prostor</w:t>
      </w:r>
      <w:r w:rsidR="00F71580" w:rsidRPr="00651993">
        <w:rPr>
          <w:lang w:val="sl-SI"/>
        </w:rPr>
        <w:t xml:space="preserve"> </w:t>
      </w:r>
      <w:r w:rsidR="006233F8" w:rsidRPr="00651993">
        <w:rPr>
          <w:lang w:val="sl-SI"/>
        </w:rPr>
        <w:t>ter</w:t>
      </w:r>
      <w:r w:rsidR="00F71580" w:rsidRPr="00651993">
        <w:rPr>
          <w:lang w:val="sl-SI"/>
        </w:rPr>
        <w:t xml:space="preserve"> </w:t>
      </w:r>
      <w:r w:rsidR="00F71580" w:rsidRPr="00651993">
        <w:rPr>
          <w:i/>
          <w:lang w:val="sl-SI"/>
        </w:rPr>
        <w:t>Notranje zadeve</w:t>
      </w:r>
      <w:r w:rsidR="00F71580" w:rsidRPr="00651993">
        <w:rPr>
          <w:lang w:val="sl-SI"/>
        </w:rPr>
        <w:t xml:space="preserve"> v obeh parlamentarnih mandatih, </w:t>
      </w:r>
      <w:r w:rsidR="00F71580" w:rsidRPr="00651993">
        <w:rPr>
          <w:i/>
          <w:lang w:val="sl-SI"/>
        </w:rPr>
        <w:t>Zunanje zadeve</w:t>
      </w:r>
      <w:r w:rsidR="00F71580" w:rsidRPr="00651993">
        <w:rPr>
          <w:lang w:val="sl-SI"/>
        </w:rPr>
        <w:t xml:space="preserve"> (v prvem mandatu) in </w:t>
      </w:r>
      <w:r w:rsidR="00F71580" w:rsidRPr="00651993">
        <w:rPr>
          <w:i/>
          <w:lang w:val="sl-SI"/>
        </w:rPr>
        <w:t>Obramba</w:t>
      </w:r>
      <w:r w:rsidR="00F71580" w:rsidRPr="00651993">
        <w:rPr>
          <w:lang w:val="sl-SI"/>
        </w:rPr>
        <w:t xml:space="preserve"> (v </w:t>
      </w:r>
      <w:r w:rsidR="006233F8" w:rsidRPr="00651993">
        <w:rPr>
          <w:lang w:val="sl-SI"/>
        </w:rPr>
        <w:t>sedmem</w:t>
      </w:r>
      <w:r w:rsidR="00F71580" w:rsidRPr="00651993">
        <w:rPr>
          <w:lang w:val="sl-SI"/>
        </w:rPr>
        <w:t xml:space="preserve"> mandatu). Presenetljivo je, da se najpogostejše tri teme </w:t>
      </w:r>
      <w:r w:rsidR="00163C37" w:rsidRPr="00651993">
        <w:rPr>
          <w:lang w:val="sl-SI"/>
        </w:rPr>
        <w:t xml:space="preserve">poslank </w:t>
      </w:r>
      <w:r w:rsidR="006E5BCC" w:rsidRPr="00651993">
        <w:rPr>
          <w:lang w:val="sl-SI"/>
        </w:rPr>
        <w:t>sploh ne</w:t>
      </w:r>
      <w:r w:rsidR="00F71580" w:rsidRPr="00651993">
        <w:rPr>
          <w:lang w:val="sl-SI"/>
        </w:rPr>
        <w:t xml:space="preserve"> pojavijo na seznamu tem</w:t>
      </w:r>
      <w:r w:rsidR="00163C37" w:rsidRPr="00651993">
        <w:rPr>
          <w:lang w:val="sl-SI"/>
        </w:rPr>
        <w:t xml:space="preserve"> poslancev</w:t>
      </w:r>
      <w:r w:rsidR="00F71580" w:rsidRPr="00651993">
        <w:rPr>
          <w:lang w:val="sl-SI"/>
        </w:rPr>
        <w:t xml:space="preserve">, medtem ko se najpogostejše teme </w:t>
      </w:r>
      <w:r w:rsidR="00163C37" w:rsidRPr="00651993">
        <w:rPr>
          <w:lang w:val="sl-SI"/>
        </w:rPr>
        <w:t xml:space="preserve">poslancev </w:t>
      </w:r>
      <w:r w:rsidR="006233F8" w:rsidRPr="00651993">
        <w:rPr>
          <w:lang w:val="sl-SI"/>
        </w:rPr>
        <w:t>(</w:t>
      </w:r>
      <w:r w:rsidR="006233F8" w:rsidRPr="00651993">
        <w:rPr>
          <w:i/>
          <w:lang w:val="sl-SI"/>
        </w:rPr>
        <w:t>Infrastruktura, Javna uprava, Zunanje zadeve</w:t>
      </w:r>
      <w:r w:rsidR="006233F8" w:rsidRPr="00651993">
        <w:rPr>
          <w:lang w:val="sl-SI"/>
        </w:rPr>
        <w:t xml:space="preserve">) </w:t>
      </w:r>
      <w:r w:rsidR="00F71580" w:rsidRPr="00651993">
        <w:rPr>
          <w:lang w:val="sl-SI"/>
        </w:rPr>
        <w:t>pojavijo na seznamu tem</w:t>
      </w:r>
      <w:r w:rsidR="00163C37" w:rsidRPr="00651993">
        <w:rPr>
          <w:lang w:val="sl-SI"/>
        </w:rPr>
        <w:t xml:space="preserve"> poslank</w:t>
      </w:r>
      <w:r w:rsidR="00F71580" w:rsidRPr="00651993">
        <w:rPr>
          <w:lang w:val="sl-SI"/>
        </w:rPr>
        <w:t xml:space="preserve">, čeprav je </w:t>
      </w:r>
      <w:r w:rsidR="000D0EA3">
        <w:rPr>
          <w:lang w:val="sl-SI"/>
        </w:rPr>
        <w:t xml:space="preserve">njihov </w:t>
      </w:r>
      <w:r w:rsidR="00F71580" w:rsidRPr="00651993">
        <w:rPr>
          <w:lang w:val="sl-SI"/>
        </w:rPr>
        <w:t>delež</w:t>
      </w:r>
      <w:r w:rsidR="006233F8" w:rsidRPr="00651993">
        <w:rPr>
          <w:lang w:val="sl-SI"/>
        </w:rPr>
        <w:t xml:space="preserve"> </w:t>
      </w:r>
      <w:r w:rsidR="00163C37" w:rsidRPr="00651993">
        <w:rPr>
          <w:lang w:val="sl-SI"/>
        </w:rPr>
        <w:t>majhen</w:t>
      </w:r>
      <w:r w:rsidR="00F71580" w:rsidRPr="00651993">
        <w:rPr>
          <w:lang w:val="sl-SI"/>
        </w:rPr>
        <w:t xml:space="preserve">. Poleg tega je zanimivo, da </w:t>
      </w:r>
      <w:r w:rsidR="00142001" w:rsidRPr="00651993">
        <w:rPr>
          <w:lang w:val="sl-SI"/>
        </w:rPr>
        <w:t>tema</w:t>
      </w:r>
      <w:r w:rsidRPr="00651993">
        <w:rPr>
          <w:lang w:val="sl-SI"/>
        </w:rPr>
        <w:t xml:space="preserve"> </w:t>
      </w:r>
      <w:r w:rsidR="00F71580" w:rsidRPr="00651993">
        <w:rPr>
          <w:i/>
          <w:lang w:val="sl-SI"/>
        </w:rPr>
        <w:t>Gospodarstvo in tehnologija</w:t>
      </w:r>
      <w:r w:rsidR="00F71580" w:rsidRPr="00651993">
        <w:rPr>
          <w:lang w:val="sl-SI"/>
        </w:rPr>
        <w:t xml:space="preserve"> </w:t>
      </w:r>
      <w:r w:rsidR="00142001" w:rsidRPr="00651993">
        <w:rPr>
          <w:lang w:val="sl-SI"/>
        </w:rPr>
        <w:t xml:space="preserve">pri poslankah izgubi na pomembnosti </w:t>
      </w:r>
      <w:r w:rsidR="00F71580" w:rsidRPr="00651993">
        <w:rPr>
          <w:lang w:val="sl-SI"/>
        </w:rPr>
        <w:t>med prvim in sedmim mandato</w:t>
      </w:r>
      <w:r w:rsidR="00142001" w:rsidRPr="00651993">
        <w:rPr>
          <w:lang w:val="sl-SI"/>
        </w:rPr>
        <w:t>m</w:t>
      </w:r>
      <w:r w:rsidR="00F71580" w:rsidRPr="00651993">
        <w:rPr>
          <w:lang w:val="sl-SI"/>
        </w:rPr>
        <w:t xml:space="preserve">, </w:t>
      </w:r>
      <w:r w:rsidR="00142001" w:rsidRPr="00651993">
        <w:rPr>
          <w:lang w:val="sl-SI"/>
        </w:rPr>
        <w:t>medtem ko to</w:t>
      </w:r>
      <w:r w:rsidR="00F71580" w:rsidRPr="00651993">
        <w:rPr>
          <w:lang w:val="sl-SI"/>
        </w:rPr>
        <w:t xml:space="preserve"> ne velja za </w:t>
      </w:r>
      <w:r w:rsidR="00F12459" w:rsidRPr="00651993">
        <w:rPr>
          <w:lang w:val="sl-SI"/>
        </w:rPr>
        <w:t>poslance</w:t>
      </w:r>
      <w:r w:rsidR="00F71580" w:rsidRPr="00651993">
        <w:rPr>
          <w:lang w:val="sl-SI"/>
        </w:rPr>
        <w:t>.</w:t>
      </w:r>
    </w:p>
    <w:p w14:paraId="12B7BB7B" w14:textId="1EFD2BF9" w:rsidR="00BB4200" w:rsidRPr="00651993" w:rsidRDefault="00E06772" w:rsidP="001E5E0F">
      <w:pPr>
        <w:spacing w:line="360" w:lineRule="auto"/>
        <w:ind w:firstLine="720"/>
        <w:jc w:val="both"/>
        <w:rPr>
          <w:lang w:val="sl-SI"/>
        </w:rPr>
      </w:pPr>
      <w:r w:rsidRPr="00651993">
        <w:rPr>
          <w:lang w:val="sl-SI"/>
        </w:rPr>
        <w:t>Rezultati poleg različnih področij zanimanja kažejo tudi</w:t>
      </w:r>
      <w:r w:rsidR="00F71580" w:rsidRPr="00651993">
        <w:rPr>
          <w:lang w:val="sl-SI"/>
        </w:rPr>
        <w:t xml:space="preserve"> na slogovne razlike v</w:t>
      </w:r>
      <w:r w:rsidR="009A4D33" w:rsidRPr="00651993">
        <w:rPr>
          <w:lang w:val="sl-SI"/>
        </w:rPr>
        <w:t xml:space="preserve"> razprav</w:t>
      </w:r>
      <w:r w:rsidR="00F71580" w:rsidRPr="00651993">
        <w:rPr>
          <w:lang w:val="sl-SI"/>
        </w:rPr>
        <w:t>ah</w:t>
      </w:r>
      <w:r w:rsidR="009A4D33" w:rsidRPr="00651993">
        <w:rPr>
          <w:lang w:val="sl-SI"/>
        </w:rPr>
        <w:t xml:space="preserve"> poslank in poslancev</w:t>
      </w:r>
      <w:r w:rsidR="003534D6" w:rsidRPr="00651993">
        <w:rPr>
          <w:lang w:val="sl-SI"/>
        </w:rPr>
        <w:t xml:space="preserve">. </w:t>
      </w:r>
      <w:r w:rsidRPr="00651993">
        <w:rPr>
          <w:lang w:val="sl-SI"/>
        </w:rPr>
        <w:t>V obeh mandatih so poslanci uporabili precej več slogovno zaznamovanih besed</w:t>
      </w:r>
      <w:r w:rsidR="00AA3F5A" w:rsidRPr="00651993">
        <w:rPr>
          <w:lang w:val="sl-SI"/>
        </w:rPr>
        <w:t xml:space="preserve"> (tj. </w:t>
      </w:r>
      <w:r w:rsidR="000D0EA3">
        <w:rPr>
          <w:lang w:val="sl-SI"/>
        </w:rPr>
        <w:t>o</w:t>
      </w:r>
      <w:r w:rsidR="00AA3F5A" w:rsidRPr="00651993">
        <w:rPr>
          <w:lang w:val="sl-SI"/>
        </w:rPr>
        <w:t xml:space="preserve">čitnih pogovornih ali žargonskih besed, ki </w:t>
      </w:r>
      <w:r w:rsidR="000234D5" w:rsidRPr="00651993">
        <w:rPr>
          <w:lang w:val="sl-SI"/>
        </w:rPr>
        <w:t>so izrazito značiln</w:t>
      </w:r>
      <w:r w:rsidR="00142001" w:rsidRPr="00651993">
        <w:rPr>
          <w:lang w:val="sl-SI"/>
        </w:rPr>
        <w:t>e</w:t>
      </w:r>
      <w:r w:rsidR="000234D5" w:rsidRPr="00651993">
        <w:rPr>
          <w:lang w:val="sl-SI"/>
        </w:rPr>
        <w:t xml:space="preserve"> za posamezne govorce</w:t>
      </w:r>
      <w:r w:rsidR="00AA3F5A" w:rsidRPr="00651993">
        <w:rPr>
          <w:lang w:val="sl-SI"/>
        </w:rPr>
        <w:t>)</w:t>
      </w:r>
      <w:r w:rsidRPr="00651993">
        <w:rPr>
          <w:lang w:val="sl-SI"/>
        </w:rPr>
        <w:t xml:space="preserve"> kot poslanke</w:t>
      </w:r>
      <w:r w:rsidR="00F717BA" w:rsidRPr="00651993">
        <w:rPr>
          <w:lang w:val="sl-SI"/>
        </w:rPr>
        <w:t>.</w:t>
      </w:r>
      <w:r w:rsidR="003534D6" w:rsidRPr="00651993">
        <w:rPr>
          <w:lang w:val="sl-SI"/>
        </w:rPr>
        <w:t xml:space="preserve"> </w:t>
      </w:r>
      <w:r w:rsidRPr="00651993">
        <w:rPr>
          <w:lang w:val="sl-SI"/>
        </w:rPr>
        <w:t>Uporaba takšnih besed pri poslancih se je v sedmem mandatu v primerjavi s prvim mandatom potrojila</w:t>
      </w:r>
      <w:r w:rsidR="003534D6" w:rsidRPr="00651993">
        <w:rPr>
          <w:lang w:val="sl-SI"/>
        </w:rPr>
        <w:t xml:space="preserve">, </w:t>
      </w:r>
      <w:r w:rsidRPr="00651993">
        <w:rPr>
          <w:lang w:val="sl-SI"/>
        </w:rPr>
        <w:t>kar po eni strani kaže na večjo sproščenost poslancev na splošno, po drugi pa označuje spremembo v kulturi razpravljanja, ki je v zadnjih dveh desetletjih postala živahnejša in</w:t>
      </w:r>
      <w:r w:rsidR="009A4D33" w:rsidRPr="00651993">
        <w:rPr>
          <w:lang w:val="sl-SI"/>
        </w:rPr>
        <w:t xml:space="preserve"> bolj</w:t>
      </w:r>
      <w:r w:rsidRPr="00651993">
        <w:rPr>
          <w:lang w:val="sl-SI"/>
        </w:rPr>
        <w:t xml:space="preserve"> neformalna</w:t>
      </w:r>
      <w:r w:rsidR="00A575C1" w:rsidRPr="00651993">
        <w:rPr>
          <w:lang w:val="sl-SI"/>
        </w:rPr>
        <w:t xml:space="preserve">. </w:t>
      </w:r>
      <w:r w:rsidRPr="00651993">
        <w:rPr>
          <w:lang w:val="sl-SI"/>
        </w:rPr>
        <w:t>O</w:t>
      </w:r>
      <w:r w:rsidR="00F71580" w:rsidRPr="00651993">
        <w:rPr>
          <w:lang w:val="sl-SI"/>
        </w:rPr>
        <w:t>pazimo lahko</w:t>
      </w:r>
      <w:r w:rsidRPr="00651993">
        <w:rPr>
          <w:lang w:val="sl-SI"/>
        </w:rPr>
        <w:t xml:space="preserve"> tudi, da so ideološke besede, ki običajno </w:t>
      </w:r>
      <w:r w:rsidR="00F71580" w:rsidRPr="00651993">
        <w:rPr>
          <w:lang w:val="sl-SI"/>
        </w:rPr>
        <w:t xml:space="preserve">delujejo </w:t>
      </w:r>
      <w:r w:rsidRPr="00651993">
        <w:rPr>
          <w:lang w:val="sl-SI"/>
        </w:rPr>
        <w:t>razdvajajoče</w:t>
      </w:r>
      <w:r w:rsidR="00A7568D" w:rsidRPr="00651993">
        <w:rPr>
          <w:lang w:val="sl-SI"/>
        </w:rPr>
        <w:t>,</w:t>
      </w:r>
      <w:r w:rsidR="00A575C1" w:rsidRPr="00651993">
        <w:rPr>
          <w:lang w:val="sl-SI"/>
        </w:rPr>
        <w:t xml:space="preserve"> </w:t>
      </w:r>
      <w:r w:rsidRPr="00651993">
        <w:rPr>
          <w:lang w:val="sl-SI"/>
        </w:rPr>
        <w:t xml:space="preserve">značilne le za </w:t>
      </w:r>
      <w:r w:rsidR="00F12459" w:rsidRPr="00651993">
        <w:rPr>
          <w:lang w:val="sl-SI"/>
        </w:rPr>
        <w:t>poslance</w:t>
      </w:r>
      <w:r w:rsidR="00C84485" w:rsidRPr="00651993">
        <w:rPr>
          <w:lang w:val="sl-SI"/>
        </w:rPr>
        <w:t xml:space="preserve">. </w:t>
      </w:r>
      <w:r w:rsidRPr="00651993">
        <w:rPr>
          <w:lang w:val="sl-SI"/>
        </w:rPr>
        <w:t>To je v skladu z literatur</w:t>
      </w:r>
      <w:r w:rsidR="00B47044" w:rsidRPr="00651993">
        <w:rPr>
          <w:lang w:val="sl-SI"/>
        </w:rPr>
        <w:t>o</w:t>
      </w:r>
      <w:r w:rsidRPr="00651993">
        <w:rPr>
          <w:lang w:val="sl-SI"/>
        </w:rPr>
        <w:t>, k</w:t>
      </w:r>
      <w:r w:rsidR="00F71580" w:rsidRPr="00651993">
        <w:rPr>
          <w:lang w:val="sl-SI"/>
        </w:rPr>
        <w:t>jer avtorji</w:t>
      </w:r>
      <w:r w:rsidRPr="00651993">
        <w:rPr>
          <w:lang w:val="sl-SI"/>
        </w:rPr>
        <w:t xml:space="preserve"> ugotavlja</w:t>
      </w:r>
      <w:r w:rsidR="00F71580" w:rsidRPr="00651993">
        <w:rPr>
          <w:lang w:val="sl-SI"/>
        </w:rPr>
        <w:t>jo</w:t>
      </w:r>
      <w:r w:rsidRPr="00651993">
        <w:rPr>
          <w:lang w:val="sl-SI"/>
        </w:rPr>
        <w:t xml:space="preserve">, da </w:t>
      </w:r>
      <w:r w:rsidR="00F71580" w:rsidRPr="00651993">
        <w:rPr>
          <w:lang w:val="sl-SI"/>
        </w:rPr>
        <w:t>so</w:t>
      </w:r>
      <w:r w:rsidRPr="00651993">
        <w:rPr>
          <w:lang w:val="sl-SI"/>
        </w:rPr>
        <w:t xml:space="preserve"> mošk</w:t>
      </w:r>
      <w:r w:rsidR="00F71580" w:rsidRPr="00651993">
        <w:rPr>
          <w:lang w:val="sl-SI"/>
        </w:rPr>
        <w:t xml:space="preserve">e sporazumevalne </w:t>
      </w:r>
      <w:r w:rsidRPr="00651993">
        <w:rPr>
          <w:lang w:val="sl-SI"/>
        </w:rPr>
        <w:t xml:space="preserve">strategije bolj agresivne in tekmovalne, </w:t>
      </w:r>
      <w:r w:rsidR="00F71580" w:rsidRPr="00651993">
        <w:rPr>
          <w:lang w:val="sl-SI"/>
        </w:rPr>
        <w:t xml:space="preserve">medtem ko je </w:t>
      </w:r>
      <w:r w:rsidRPr="00651993">
        <w:rPr>
          <w:lang w:val="sl-SI"/>
        </w:rPr>
        <w:t xml:space="preserve">ženski slog </w:t>
      </w:r>
      <w:r w:rsidR="00B47044" w:rsidRPr="00651993">
        <w:rPr>
          <w:lang w:val="sl-SI"/>
        </w:rPr>
        <w:t xml:space="preserve">sporazumevanja </w:t>
      </w:r>
      <w:r w:rsidRPr="00651993">
        <w:rPr>
          <w:lang w:val="sl-SI"/>
        </w:rPr>
        <w:t xml:space="preserve">bolj </w:t>
      </w:r>
      <w:r w:rsidR="00F71580" w:rsidRPr="00651993">
        <w:rPr>
          <w:lang w:val="sl-SI"/>
        </w:rPr>
        <w:t>sodelovalen</w:t>
      </w:r>
      <w:r w:rsidR="00C84485" w:rsidRPr="00651993">
        <w:rPr>
          <w:lang w:val="sl-SI"/>
        </w:rPr>
        <w:t>.</w:t>
      </w:r>
      <w:r w:rsidR="003D2AA2" w:rsidRPr="00651993">
        <w:rPr>
          <w:rStyle w:val="Sprotnaopomba-sklic"/>
          <w:lang w:val="sl-SI"/>
        </w:rPr>
        <w:footnoteReference w:id="101"/>
      </w:r>
      <w:r w:rsidR="00AA3F5A" w:rsidRPr="00651993">
        <w:rPr>
          <w:lang w:val="sl-SI"/>
        </w:rPr>
        <w:t xml:space="preserve"> Vendar naj opozorimo, da bi bilo treba te zaključke preveriti s podrobnejšo analizo, saj </w:t>
      </w:r>
      <w:r w:rsidR="000234D5" w:rsidRPr="00651993">
        <w:rPr>
          <w:lang w:val="sl-SI"/>
        </w:rPr>
        <w:t xml:space="preserve">nekatere </w:t>
      </w:r>
      <w:r w:rsidR="00AA3F5A" w:rsidRPr="00651993">
        <w:rPr>
          <w:lang w:val="sl-SI"/>
        </w:rPr>
        <w:t xml:space="preserve">sodobne raziskave kažejo, da </w:t>
      </w:r>
      <w:r w:rsidR="000234D5" w:rsidRPr="00651993">
        <w:rPr>
          <w:lang w:val="sl-SI"/>
        </w:rPr>
        <w:lastRenderedPageBreak/>
        <w:t xml:space="preserve">na sporazumevanje vplivajo številni dejavniki in je zato </w:t>
      </w:r>
      <w:r w:rsidR="00AA3F5A" w:rsidRPr="00651993">
        <w:rPr>
          <w:lang w:val="sl-SI"/>
        </w:rPr>
        <w:t>razlikovanje med moškim in ženskim načinom sporazumevanj</w:t>
      </w:r>
      <w:r w:rsidR="000234D5" w:rsidRPr="00651993">
        <w:rPr>
          <w:lang w:val="sl-SI"/>
        </w:rPr>
        <w:t>a</w:t>
      </w:r>
      <w:r w:rsidR="00AA3F5A" w:rsidRPr="00651993">
        <w:rPr>
          <w:lang w:val="sl-SI"/>
        </w:rPr>
        <w:t xml:space="preserve"> </w:t>
      </w:r>
      <w:r w:rsidR="00E76DFB" w:rsidRPr="00651993">
        <w:rPr>
          <w:lang w:val="sl-SI"/>
        </w:rPr>
        <w:t xml:space="preserve">pogosto preveč </w:t>
      </w:r>
      <w:r w:rsidR="0038318C" w:rsidRPr="00651993">
        <w:rPr>
          <w:lang w:val="sl-SI"/>
        </w:rPr>
        <w:t>simplistično</w:t>
      </w:r>
      <w:r w:rsidR="00AA3F5A" w:rsidRPr="00651993">
        <w:rPr>
          <w:lang w:val="sl-SI"/>
        </w:rPr>
        <w:t>.</w:t>
      </w:r>
      <w:r w:rsidR="00307761" w:rsidRPr="00651993">
        <w:rPr>
          <w:rStyle w:val="Sprotnaopomba-sklic"/>
          <w:lang w:val="sl-SI"/>
        </w:rPr>
        <w:footnoteReference w:id="102"/>
      </w:r>
    </w:p>
    <w:p w14:paraId="5E0F18FB" w14:textId="77777777" w:rsidR="00002425" w:rsidRPr="00651993" w:rsidRDefault="00002425" w:rsidP="001D7B57">
      <w:pPr>
        <w:spacing w:line="360" w:lineRule="auto"/>
        <w:rPr>
          <w:lang w:val="sl-SI"/>
        </w:rPr>
      </w:pPr>
    </w:p>
    <w:p w14:paraId="580045DC" w14:textId="1C18D40A" w:rsidR="00E31FAB" w:rsidRPr="00651993" w:rsidRDefault="00E06772" w:rsidP="001E5E0F">
      <w:pPr>
        <w:spacing w:line="360" w:lineRule="auto"/>
        <w:ind w:firstLine="576"/>
        <w:jc w:val="both"/>
        <w:rPr>
          <w:lang w:val="sl-SI"/>
        </w:rPr>
      </w:pPr>
      <w:r w:rsidRPr="00651993">
        <w:rPr>
          <w:lang w:val="sl-SI"/>
        </w:rPr>
        <w:t>Naš</w:t>
      </w:r>
      <w:r w:rsidR="006244C2" w:rsidRPr="00651993">
        <w:rPr>
          <w:lang w:val="sl-SI"/>
        </w:rPr>
        <w:t xml:space="preserve">a analiza </w:t>
      </w:r>
      <w:r w:rsidRPr="00651993">
        <w:rPr>
          <w:lang w:val="sl-SI"/>
        </w:rPr>
        <w:t xml:space="preserve">kaže tudi na opazne razlike v vlogah in zanimanjih poslank in poslancev, kar je v skladu s prejšnjimi raziskavami, </w:t>
      </w:r>
      <w:r w:rsidR="006244C2" w:rsidRPr="00651993">
        <w:rPr>
          <w:lang w:val="sl-SI"/>
        </w:rPr>
        <w:t>iz katerih je razvidno</w:t>
      </w:r>
      <w:r w:rsidRPr="00651993">
        <w:rPr>
          <w:lang w:val="sl-SI"/>
        </w:rPr>
        <w:t xml:space="preserve">, da se ženske v primerjavi </w:t>
      </w:r>
      <w:r w:rsidR="00F356DF" w:rsidRPr="00651993">
        <w:rPr>
          <w:lang w:val="sl-SI"/>
        </w:rPr>
        <w:t xml:space="preserve">z moškimi bolj </w:t>
      </w:r>
      <w:r w:rsidRPr="00651993">
        <w:rPr>
          <w:lang w:val="sl-SI"/>
        </w:rPr>
        <w:t>osredotočajo na t.</w:t>
      </w:r>
      <w:r w:rsidR="00F356DF" w:rsidRPr="00651993">
        <w:rPr>
          <w:lang w:val="sl-SI"/>
        </w:rPr>
        <w:t xml:space="preserve"> </w:t>
      </w:r>
      <w:r w:rsidRPr="00651993">
        <w:rPr>
          <w:lang w:val="sl-SI"/>
        </w:rPr>
        <w:t>i.</w:t>
      </w:r>
      <w:r w:rsidR="00F356DF" w:rsidRPr="00651993">
        <w:rPr>
          <w:lang w:val="sl-SI"/>
        </w:rPr>
        <w:t xml:space="preserve"> </w:t>
      </w:r>
      <w:r w:rsidR="000D0EA3">
        <w:rPr>
          <w:lang w:val="sl-SI"/>
        </w:rPr>
        <w:t>m</w:t>
      </w:r>
      <w:r w:rsidR="00F356DF" w:rsidRPr="00651993">
        <w:rPr>
          <w:lang w:val="sl-SI"/>
        </w:rPr>
        <w:t>ehk</w:t>
      </w:r>
      <w:r w:rsidR="006244C2" w:rsidRPr="00651993">
        <w:rPr>
          <w:lang w:val="sl-SI"/>
        </w:rPr>
        <w:t>a zakonodajna področja</w:t>
      </w:r>
      <w:r w:rsidR="00002425" w:rsidRPr="00651993">
        <w:rPr>
          <w:lang w:val="sl-SI"/>
        </w:rPr>
        <w:t xml:space="preserve">. </w:t>
      </w:r>
      <w:r w:rsidR="00B1557A" w:rsidRPr="00651993">
        <w:rPr>
          <w:lang w:val="sl-SI"/>
        </w:rPr>
        <w:t>Diahrone</w:t>
      </w:r>
      <w:r w:rsidR="00F356DF" w:rsidRPr="00651993">
        <w:rPr>
          <w:lang w:val="sl-SI"/>
        </w:rPr>
        <w:t xml:space="preserve"> primerjave razkrivajo, da temi </w:t>
      </w:r>
      <w:r w:rsidR="00F356DF" w:rsidRPr="00651993">
        <w:rPr>
          <w:i/>
          <w:lang w:val="sl-SI"/>
        </w:rPr>
        <w:t>Zdrav</w:t>
      </w:r>
      <w:r w:rsidR="00C66FC5" w:rsidRPr="00651993">
        <w:rPr>
          <w:i/>
          <w:lang w:val="sl-SI"/>
        </w:rPr>
        <w:t>je</w:t>
      </w:r>
      <w:r w:rsidR="00F356DF" w:rsidRPr="00651993">
        <w:rPr>
          <w:lang w:val="sl-SI"/>
        </w:rPr>
        <w:t xml:space="preserve"> in</w:t>
      </w:r>
      <w:r w:rsidR="00002425" w:rsidRPr="00651993">
        <w:rPr>
          <w:lang w:val="sl-SI"/>
        </w:rPr>
        <w:t xml:space="preserve"> </w:t>
      </w:r>
      <w:r w:rsidR="00F356DF" w:rsidRPr="00651993">
        <w:rPr>
          <w:i/>
          <w:lang w:val="sl-SI"/>
        </w:rPr>
        <w:t>Socialne zadeve</w:t>
      </w:r>
      <w:r w:rsidR="00F356DF" w:rsidRPr="00651993">
        <w:rPr>
          <w:lang w:val="sl-SI"/>
        </w:rPr>
        <w:t xml:space="preserve"> ostaja</w:t>
      </w:r>
      <w:r w:rsidR="00E846D9" w:rsidRPr="00651993">
        <w:rPr>
          <w:lang w:val="sl-SI"/>
        </w:rPr>
        <w:t>ta</w:t>
      </w:r>
      <w:r w:rsidR="00F356DF" w:rsidRPr="00651993">
        <w:rPr>
          <w:lang w:val="sl-SI"/>
        </w:rPr>
        <w:t xml:space="preserve"> med prednostnimi </w:t>
      </w:r>
      <w:r w:rsidR="006244C2" w:rsidRPr="00651993">
        <w:rPr>
          <w:lang w:val="sl-SI"/>
        </w:rPr>
        <w:t>zanimanji</w:t>
      </w:r>
      <w:r w:rsidR="00F356DF" w:rsidRPr="00651993">
        <w:rPr>
          <w:lang w:val="sl-SI"/>
        </w:rPr>
        <w:t xml:space="preserve"> poslank, osredotočenost poslancev pa se je premaknila s tem </w:t>
      </w:r>
      <w:r w:rsidR="00F356DF" w:rsidRPr="00651993">
        <w:rPr>
          <w:i/>
          <w:lang w:val="sl-SI"/>
        </w:rPr>
        <w:t>Infrastruktura</w:t>
      </w:r>
      <w:r w:rsidR="00F356DF" w:rsidRPr="00651993">
        <w:rPr>
          <w:lang w:val="sl-SI"/>
        </w:rPr>
        <w:t xml:space="preserve"> in</w:t>
      </w:r>
      <w:r w:rsidR="00124A49" w:rsidRPr="00651993">
        <w:rPr>
          <w:i/>
          <w:lang w:val="sl-SI"/>
        </w:rPr>
        <w:t xml:space="preserve"> </w:t>
      </w:r>
      <w:r w:rsidR="00F356DF" w:rsidRPr="00651993">
        <w:rPr>
          <w:i/>
          <w:lang w:val="sl-SI"/>
        </w:rPr>
        <w:t>Javna uprava</w:t>
      </w:r>
      <w:r w:rsidR="00F356DF" w:rsidRPr="00651993">
        <w:rPr>
          <w:lang w:val="sl-SI"/>
        </w:rPr>
        <w:t xml:space="preserve"> na </w:t>
      </w:r>
      <w:r w:rsidR="00F356DF" w:rsidRPr="00651993">
        <w:rPr>
          <w:i/>
          <w:lang w:val="sl-SI"/>
        </w:rPr>
        <w:t>Zunanje zadeve</w:t>
      </w:r>
      <w:r w:rsidR="00124A49" w:rsidRPr="00651993">
        <w:rPr>
          <w:i/>
          <w:lang w:val="sl-SI"/>
        </w:rPr>
        <w:t xml:space="preserve">. </w:t>
      </w:r>
      <w:r w:rsidR="00F356DF" w:rsidRPr="00651993">
        <w:rPr>
          <w:lang w:val="sl-SI"/>
        </w:rPr>
        <w:t>V prvem mandatu je bila najpogostejša skupna tema</w:t>
      </w:r>
      <w:r w:rsidR="00124A49" w:rsidRPr="00651993">
        <w:rPr>
          <w:lang w:val="sl-SI"/>
        </w:rPr>
        <w:t xml:space="preserve"> </w:t>
      </w:r>
      <w:r w:rsidR="00F356DF" w:rsidRPr="00651993">
        <w:rPr>
          <w:i/>
          <w:lang w:val="sl-SI"/>
        </w:rPr>
        <w:t>Javna uprava</w:t>
      </w:r>
      <w:r w:rsidR="00124A49" w:rsidRPr="00651993">
        <w:rPr>
          <w:lang w:val="sl-SI"/>
        </w:rPr>
        <w:t xml:space="preserve">, </w:t>
      </w:r>
      <w:r w:rsidR="00F356DF" w:rsidRPr="00651993">
        <w:rPr>
          <w:lang w:val="sl-SI"/>
        </w:rPr>
        <w:t xml:space="preserve">v zadnjem mandatu pa so poslanke in poslanci najpogosteje razpravljali o temi </w:t>
      </w:r>
      <w:r w:rsidR="00F356DF" w:rsidRPr="00651993">
        <w:rPr>
          <w:i/>
          <w:lang w:val="sl-SI"/>
        </w:rPr>
        <w:t>Finance</w:t>
      </w:r>
      <w:r w:rsidR="007115C4" w:rsidRPr="00651993">
        <w:rPr>
          <w:lang w:val="sl-SI"/>
        </w:rPr>
        <w:t xml:space="preserve">. </w:t>
      </w:r>
      <w:r w:rsidR="00F356DF" w:rsidRPr="00651993">
        <w:rPr>
          <w:lang w:val="sl-SI"/>
        </w:rPr>
        <w:t>To pa ne pomeni, da poslanke zdaj več razpravljajo o t.</w:t>
      </w:r>
      <w:r w:rsidR="00682A71" w:rsidRPr="00651993">
        <w:rPr>
          <w:lang w:val="sl-SI"/>
        </w:rPr>
        <w:t xml:space="preserve"> </w:t>
      </w:r>
      <w:r w:rsidR="00F356DF" w:rsidRPr="00651993">
        <w:rPr>
          <w:lang w:val="sl-SI"/>
        </w:rPr>
        <w:t xml:space="preserve">i. </w:t>
      </w:r>
      <w:r w:rsidR="000D0EA3">
        <w:rPr>
          <w:lang w:val="sl-SI"/>
        </w:rPr>
        <w:t>t</w:t>
      </w:r>
      <w:r w:rsidR="00F356DF" w:rsidRPr="00651993">
        <w:rPr>
          <w:lang w:val="sl-SI"/>
        </w:rPr>
        <w:t xml:space="preserve">rdih </w:t>
      </w:r>
      <w:r w:rsidR="006244C2" w:rsidRPr="00651993">
        <w:rPr>
          <w:lang w:val="sl-SI"/>
        </w:rPr>
        <w:t>zakonodajnih področjih. Pravzaprav je</w:t>
      </w:r>
      <w:r w:rsidR="00F356DF" w:rsidRPr="00651993">
        <w:rPr>
          <w:lang w:val="sl-SI"/>
        </w:rPr>
        <w:t xml:space="preserve"> ravno nasprotno</w:t>
      </w:r>
      <w:r w:rsidR="006244C2" w:rsidRPr="00651993">
        <w:rPr>
          <w:lang w:val="sl-SI"/>
        </w:rPr>
        <w:t xml:space="preserve">, saj </w:t>
      </w:r>
      <w:r w:rsidR="00F356DF" w:rsidRPr="00651993">
        <w:rPr>
          <w:lang w:val="sl-SI"/>
        </w:rPr>
        <w:t xml:space="preserve">analiza </w:t>
      </w:r>
      <w:r w:rsidR="006244C2" w:rsidRPr="00651993">
        <w:rPr>
          <w:lang w:val="sl-SI"/>
        </w:rPr>
        <w:t>kaže</w:t>
      </w:r>
      <w:r w:rsidR="00F356DF" w:rsidRPr="00651993">
        <w:rPr>
          <w:lang w:val="sl-SI"/>
        </w:rPr>
        <w:t xml:space="preserve">, da so se </w:t>
      </w:r>
      <w:r w:rsidR="00026CCB" w:rsidRPr="00651993">
        <w:rPr>
          <w:lang w:val="sl-SI"/>
        </w:rPr>
        <w:t>poslanke</w:t>
      </w:r>
      <w:r w:rsidR="00F356DF" w:rsidRPr="00651993">
        <w:rPr>
          <w:lang w:val="sl-SI"/>
        </w:rPr>
        <w:t xml:space="preserve"> v sedmem mandatu </w:t>
      </w:r>
      <w:r w:rsidR="006244C2" w:rsidRPr="00651993">
        <w:rPr>
          <w:lang w:val="sl-SI"/>
        </w:rPr>
        <w:t xml:space="preserve">celo </w:t>
      </w:r>
      <w:r w:rsidR="00F356DF" w:rsidRPr="00651993">
        <w:rPr>
          <w:lang w:val="sl-SI"/>
        </w:rPr>
        <w:t>bolj osredotočale na t.</w:t>
      </w:r>
      <w:r w:rsidR="000D0EA3">
        <w:rPr>
          <w:lang w:val="sl-SI"/>
        </w:rPr>
        <w:t> </w:t>
      </w:r>
      <w:r w:rsidR="00F356DF" w:rsidRPr="00651993">
        <w:rPr>
          <w:lang w:val="sl-SI"/>
        </w:rPr>
        <w:t xml:space="preserve">i. </w:t>
      </w:r>
      <w:r w:rsidR="000D0EA3">
        <w:rPr>
          <w:lang w:val="sl-SI"/>
        </w:rPr>
        <w:t>m</w:t>
      </w:r>
      <w:r w:rsidR="00F356DF" w:rsidRPr="00651993">
        <w:rPr>
          <w:lang w:val="sl-SI"/>
        </w:rPr>
        <w:t>ehk</w:t>
      </w:r>
      <w:r w:rsidR="006244C2" w:rsidRPr="00651993">
        <w:rPr>
          <w:lang w:val="sl-SI"/>
        </w:rPr>
        <w:t xml:space="preserve">a zakonodajna področja </w:t>
      </w:r>
      <w:r w:rsidR="00F356DF" w:rsidRPr="00651993">
        <w:rPr>
          <w:lang w:val="sl-SI"/>
        </w:rPr>
        <w:t>kot v prvem mandatu</w:t>
      </w:r>
      <w:r w:rsidR="008466A9" w:rsidRPr="00651993">
        <w:rPr>
          <w:lang w:val="sl-SI"/>
        </w:rPr>
        <w:t>.</w:t>
      </w:r>
    </w:p>
    <w:p w14:paraId="07B5F663" w14:textId="61F742F8" w:rsidR="003E53B3" w:rsidRPr="00651993" w:rsidRDefault="008A6391" w:rsidP="001D7B57">
      <w:pPr>
        <w:pStyle w:val="Naslov2"/>
        <w:spacing w:line="360" w:lineRule="auto"/>
        <w:ind w:firstLine="720"/>
        <w:rPr>
          <w:b w:val="0"/>
          <w:sz w:val="24"/>
          <w:szCs w:val="24"/>
          <w:lang w:val="sl-SI"/>
        </w:rPr>
      </w:pPr>
      <w:bookmarkStart w:id="2115" w:name="_Toc57789640"/>
      <w:r w:rsidRPr="00651993">
        <w:rPr>
          <w:sz w:val="24"/>
          <w:szCs w:val="24"/>
          <w:lang w:val="sl-SI"/>
        </w:rPr>
        <w:t>NALOGA</w:t>
      </w:r>
      <w:r w:rsidR="003E53B3" w:rsidRPr="00651993">
        <w:rPr>
          <w:sz w:val="24"/>
          <w:szCs w:val="24"/>
          <w:lang w:val="sl-SI"/>
        </w:rPr>
        <w:t xml:space="preserve"> </w:t>
      </w:r>
      <w:r w:rsidR="002F11A1" w:rsidRPr="00651993">
        <w:rPr>
          <w:sz w:val="24"/>
          <w:szCs w:val="24"/>
          <w:lang w:val="sl-SI"/>
        </w:rPr>
        <w:t>3</w:t>
      </w:r>
      <w:r w:rsidR="00FB41B8" w:rsidRPr="00651993">
        <w:rPr>
          <w:sz w:val="24"/>
          <w:szCs w:val="24"/>
          <w:lang w:val="sl-SI"/>
        </w:rPr>
        <w:t xml:space="preserve">: </w:t>
      </w:r>
      <w:r w:rsidR="004F2FCE" w:rsidRPr="00651993">
        <w:rPr>
          <w:sz w:val="24"/>
          <w:szCs w:val="24"/>
          <w:lang w:val="sl-SI"/>
        </w:rPr>
        <w:t xml:space="preserve">Obravnava </w:t>
      </w:r>
      <w:r w:rsidR="008B384E" w:rsidRPr="00651993">
        <w:rPr>
          <w:sz w:val="24"/>
          <w:szCs w:val="24"/>
          <w:lang w:val="sl-SI"/>
        </w:rPr>
        <w:t>tematik</w:t>
      </w:r>
      <w:r w:rsidR="0075637B" w:rsidRPr="00651993">
        <w:rPr>
          <w:sz w:val="24"/>
          <w:szCs w:val="24"/>
          <w:lang w:val="sl-SI"/>
        </w:rPr>
        <w:t>, povezanih z ženskami</w:t>
      </w:r>
      <w:bookmarkEnd w:id="2115"/>
    </w:p>
    <w:p w14:paraId="25DC8779" w14:textId="31418336" w:rsidR="00884B0A" w:rsidRPr="00651993" w:rsidRDefault="00742138" w:rsidP="001E5E0F">
      <w:pPr>
        <w:spacing w:line="360" w:lineRule="auto"/>
        <w:ind w:firstLine="576"/>
        <w:jc w:val="both"/>
        <w:rPr>
          <w:lang w:val="sl-SI"/>
        </w:rPr>
      </w:pPr>
      <w:r w:rsidRPr="00651993">
        <w:rPr>
          <w:lang w:val="sl-SI"/>
        </w:rPr>
        <w:t>T</w:t>
      </w:r>
      <w:r w:rsidR="00806C57" w:rsidRPr="00651993">
        <w:rPr>
          <w:lang w:val="sl-SI"/>
        </w:rPr>
        <w:t xml:space="preserve">a naloga </w:t>
      </w:r>
      <w:r w:rsidR="00524F84" w:rsidRPr="00651993">
        <w:rPr>
          <w:lang w:val="sl-SI"/>
        </w:rPr>
        <w:t xml:space="preserve">se naslanja na </w:t>
      </w:r>
      <w:r w:rsidR="005111C5" w:rsidRPr="00651993">
        <w:rPr>
          <w:lang w:val="sl-SI"/>
        </w:rPr>
        <w:t xml:space="preserve">sorodne </w:t>
      </w:r>
      <w:r w:rsidR="00524F84" w:rsidRPr="00651993">
        <w:rPr>
          <w:lang w:val="sl-SI"/>
        </w:rPr>
        <w:t>raziskav</w:t>
      </w:r>
      <w:r w:rsidR="005111C5" w:rsidRPr="00651993">
        <w:rPr>
          <w:lang w:val="sl-SI"/>
        </w:rPr>
        <w:t>e</w:t>
      </w:r>
      <w:r w:rsidR="003D2AA2" w:rsidRPr="00651993">
        <w:rPr>
          <w:lang w:val="sl-SI"/>
        </w:rPr>
        <w:t>,</w:t>
      </w:r>
      <w:r w:rsidR="003D2AA2" w:rsidRPr="00651993">
        <w:rPr>
          <w:rStyle w:val="Sprotnaopomba-sklic"/>
          <w:lang w:val="sl-SI"/>
        </w:rPr>
        <w:footnoteReference w:id="103"/>
      </w:r>
      <w:r w:rsidR="002D4EFE" w:rsidRPr="00651993">
        <w:rPr>
          <w:lang w:val="sl-SI"/>
        </w:rPr>
        <w:t xml:space="preserve"> </w:t>
      </w:r>
      <w:r w:rsidR="005111C5" w:rsidRPr="00651993">
        <w:rPr>
          <w:lang w:val="sl-SI"/>
        </w:rPr>
        <w:t xml:space="preserve">v katerih so raziskovalci </w:t>
      </w:r>
      <w:r w:rsidR="004F2FCE" w:rsidRPr="00651993">
        <w:rPr>
          <w:lang w:val="sl-SI"/>
        </w:rPr>
        <w:t>ugotavljali</w:t>
      </w:r>
      <w:r w:rsidR="00806C57" w:rsidRPr="00651993">
        <w:rPr>
          <w:lang w:val="sl-SI"/>
        </w:rPr>
        <w:t>, kako pogosto so bile v parlamentarni zgodovini naslovljena vprašanja</w:t>
      </w:r>
      <w:r w:rsidR="00524F84" w:rsidRPr="00651993">
        <w:rPr>
          <w:lang w:val="sl-SI"/>
        </w:rPr>
        <w:t xml:space="preserve"> </w:t>
      </w:r>
      <w:r w:rsidR="00F40F18" w:rsidRPr="00651993">
        <w:rPr>
          <w:lang w:val="sl-SI"/>
        </w:rPr>
        <w:t xml:space="preserve">enakosti spolov </w:t>
      </w:r>
      <w:r w:rsidR="00524F84" w:rsidRPr="00651993">
        <w:rPr>
          <w:lang w:val="sl-SI"/>
        </w:rPr>
        <w:t>(npr.</w:t>
      </w:r>
      <w:r w:rsidR="00806C57" w:rsidRPr="00651993">
        <w:rPr>
          <w:lang w:val="sl-SI"/>
        </w:rPr>
        <w:t xml:space="preserve"> pravice žensk, diskriminacija itd.</w:t>
      </w:r>
      <w:r w:rsidR="00524F84" w:rsidRPr="00651993">
        <w:rPr>
          <w:lang w:val="sl-SI"/>
        </w:rPr>
        <w:t>)</w:t>
      </w:r>
      <w:r w:rsidR="004F2FCE" w:rsidRPr="00651993">
        <w:rPr>
          <w:lang w:val="sl-SI"/>
        </w:rPr>
        <w:t xml:space="preserve"> ter</w:t>
      </w:r>
      <w:r w:rsidR="00806C57" w:rsidRPr="00651993">
        <w:rPr>
          <w:lang w:val="sl-SI"/>
        </w:rPr>
        <w:t xml:space="preserve"> kdo </w:t>
      </w:r>
      <w:r w:rsidR="004F2FCE" w:rsidRPr="00651993">
        <w:rPr>
          <w:lang w:val="sl-SI"/>
        </w:rPr>
        <w:t xml:space="preserve">in na kakšen način </w:t>
      </w:r>
      <w:r w:rsidR="00806C57" w:rsidRPr="00651993">
        <w:rPr>
          <w:lang w:val="sl-SI"/>
        </w:rPr>
        <w:t>je takšna vprašanja odpiral</w:t>
      </w:r>
      <w:r w:rsidR="004F2FCE" w:rsidRPr="00651993">
        <w:rPr>
          <w:lang w:val="sl-SI"/>
        </w:rPr>
        <w:t>.</w:t>
      </w:r>
      <w:r w:rsidR="0053279C" w:rsidRPr="00651993">
        <w:rPr>
          <w:lang w:val="sl-SI"/>
        </w:rPr>
        <w:t xml:space="preserve"> </w:t>
      </w:r>
      <w:r w:rsidR="00806C57" w:rsidRPr="00651993">
        <w:rPr>
          <w:lang w:val="sl-SI"/>
        </w:rPr>
        <w:t xml:space="preserve">Zanimivo je, da je vpliv spola očitno opazen tudi v državah z </w:t>
      </w:r>
      <w:r w:rsidR="00524F84" w:rsidRPr="00651993">
        <w:rPr>
          <w:lang w:val="sl-SI"/>
        </w:rPr>
        <w:t>visokim deležem</w:t>
      </w:r>
      <w:r w:rsidR="00806C57" w:rsidRPr="00651993">
        <w:rPr>
          <w:lang w:val="sl-SI"/>
        </w:rPr>
        <w:t xml:space="preserve"> žensk v parlamentu</w:t>
      </w:r>
      <w:r w:rsidR="004F2FCE" w:rsidRPr="00651993">
        <w:rPr>
          <w:lang w:val="sl-SI"/>
        </w:rPr>
        <w:t>.</w:t>
      </w:r>
      <w:r w:rsidR="00806C57" w:rsidRPr="00651993">
        <w:rPr>
          <w:lang w:val="sl-SI"/>
        </w:rPr>
        <w:t xml:space="preserve"> </w:t>
      </w:r>
      <w:r w:rsidR="004F2FCE" w:rsidRPr="00651993">
        <w:rPr>
          <w:lang w:val="sl-SI"/>
        </w:rPr>
        <w:t>Ena takšnih je</w:t>
      </w:r>
      <w:r w:rsidR="00806C57" w:rsidRPr="00651993">
        <w:rPr>
          <w:lang w:val="sl-SI"/>
        </w:rPr>
        <w:t xml:space="preserve"> Švedska, </w:t>
      </w:r>
      <w:r w:rsidR="00524F84" w:rsidRPr="00651993">
        <w:rPr>
          <w:lang w:val="sl-SI"/>
        </w:rPr>
        <w:t>za katero so</w:t>
      </w:r>
      <w:r w:rsidR="00806C57" w:rsidRPr="00651993">
        <w:rPr>
          <w:lang w:val="sl-SI"/>
        </w:rPr>
        <w:t xml:space="preserve"> </w:t>
      </w:r>
      <w:r w:rsidR="00E64CBB" w:rsidRPr="00651993">
        <w:rPr>
          <w:lang w:val="sl-SI"/>
        </w:rPr>
        <w:t xml:space="preserve">Bäck </w:t>
      </w:r>
      <w:r w:rsidR="00506797" w:rsidRPr="00651993">
        <w:rPr>
          <w:lang w:val="sl-SI"/>
        </w:rPr>
        <w:t>idr.</w:t>
      </w:r>
      <w:r w:rsidR="003D2AA2" w:rsidRPr="00651993">
        <w:rPr>
          <w:rStyle w:val="Sprotnaopomba-sklic"/>
          <w:lang w:val="sl-SI"/>
        </w:rPr>
        <w:footnoteReference w:id="104"/>
      </w:r>
      <w:r w:rsidR="00090B13" w:rsidRPr="00651993">
        <w:rPr>
          <w:lang w:val="sl-SI"/>
        </w:rPr>
        <w:t xml:space="preserve"> </w:t>
      </w:r>
      <w:r w:rsidR="00806C57" w:rsidRPr="00651993">
        <w:rPr>
          <w:lang w:val="sl-SI"/>
        </w:rPr>
        <w:t>ugotovili, da poslanke redkeje razpravljajo o</w:t>
      </w:r>
      <w:r w:rsidR="00E846D9" w:rsidRPr="00651993">
        <w:rPr>
          <w:lang w:val="sl-SI"/>
        </w:rPr>
        <w:t xml:space="preserve"> vprašanjih s t</w:t>
      </w:r>
      <w:r w:rsidR="00524F84" w:rsidRPr="00651993">
        <w:rPr>
          <w:lang w:val="sl-SI"/>
        </w:rPr>
        <w:t xml:space="preserve">. i. trdih zakonodajnih področij. </w:t>
      </w:r>
      <w:r w:rsidR="0053279C" w:rsidRPr="00651993">
        <w:rPr>
          <w:lang w:val="sl-SI"/>
        </w:rPr>
        <w:t>Antić</w:t>
      </w:r>
      <w:r w:rsidR="00F703C9" w:rsidRPr="00651993">
        <w:rPr>
          <w:lang w:val="sl-SI"/>
        </w:rPr>
        <w:t xml:space="preserve"> </w:t>
      </w:r>
      <w:r w:rsidR="002444C7" w:rsidRPr="00651993">
        <w:rPr>
          <w:lang w:val="sl-SI"/>
        </w:rPr>
        <w:t xml:space="preserve">Gaber </w:t>
      </w:r>
      <w:r w:rsidR="00A150C3" w:rsidRPr="00651993">
        <w:rPr>
          <w:lang w:val="sl-SI"/>
        </w:rPr>
        <w:t>in</w:t>
      </w:r>
      <w:r w:rsidR="00282593" w:rsidRPr="00651993">
        <w:rPr>
          <w:lang w:val="sl-SI"/>
        </w:rPr>
        <w:t xml:space="preserve"> Ilonszki</w:t>
      </w:r>
      <w:r w:rsidR="003D2AA2" w:rsidRPr="00651993">
        <w:rPr>
          <w:rStyle w:val="Sprotnaopomba-sklic"/>
          <w:lang w:val="sl-SI"/>
        </w:rPr>
        <w:footnoteReference w:id="105"/>
      </w:r>
      <w:r w:rsidR="00282593" w:rsidRPr="00651993">
        <w:rPr>
          <w:lang w:val="sl-SI"/>
        </w:rPr>
        <w:t xml:space="preserve"> </w:t>
      </w:r>
      <w:r w:rsidR="00524F84" w:rsidRPr="00651993">
        <w:rPr>
          <w:lang w:val="sl-SI"/>
        </w:rPr>
        <w:t>pravita</w:t>
      </w:r>
      <w:r w:rsidR="00A150C3" w:rsidRPr="00651993">
        <w:rPr>
          <w:lang w:val="sl-SI"/>
        </w:rPr>
        <w:t>, da družba običajno pričakuje, da bodo poslanke dejavn</w:t>
      </w:r>
      <w:r w:rsidR="00524F84" w:rsidRPr="00651993">
        <w:rPr>
          <w:lang w:val="sl-SI"/>
        </w:rPr>
        <w:t>e na drugih</w:t>
      </w:r>
      <w:r w:rsidR="00A150C3" w:rsidRPr="00651993">
        <w:rPr>
          <w:lang w:val="sl-SI"/>
        </w:rPr>
        <w:t xml:space="preserve"> področj</w:t>
      </w:r>
      <w:r w:rsidR="00524F84" w:rsidRPr="00651993">
        <w:rPr>
          <w:lang w:val="sl-SI"/>
        </w:rPr>
        <w:t>ih</w:t>
      </w:r>
      <w:r w:rsidR="00A150C3" w:rsidRPr="00651993">
        <w:rPr>
          <w:lang w:val="sl-SI"/>
        </w:rPr>
        <w:t xml:space="preserve"> politike kot moški</w:t>
      </w:r>
      <w:r w:rsidR="00F703C9" w:rsidRPr="00651993">
        <w:rPr>
          <w:lang w:val="sl-SI"/>
        </w:rPr>
        <w:t xml:space="preserve">. </w:t>
      </w:r>
      <w:r w:rsidR="00E039D3" w:rsidRPr="00651993">
        <w:rPr>
          <w:lang w:val="sl-SI"/>
        </w:rPr>
        <w:t>Pri tem gre</w:t>
      </w:r>
      <w:r w:rsidR="00524F84" w:rsidRPr="00651993">
        <w:rPr>
          <w:lang w:val="sl-SI"/>
        </w:rPr>
        <w:t xml:space="preserve">, kot to </w:t>
      </w:r>
      <w:r w:rsidR="00E039D3" w:rsidRPr="00651993">
        <w:rPr>
          <w:lang w:val="sl-SI"/>
        </w:rPr>
        <w:t>ugotavljajo</w:t>
      </w:r>
      <w:r w:rsidR="00524F84" w:rsidRPr="00651993">
        <w:rPr>
          <w:lang w:val="sl-SI"/>
        </w:rPr>
        <w:t xml:space="preserve"> politologi,</w:t>
      </w:r>
      <w:r w:rsidR="003D2AA2" w:rsidRPr="00651993">
        <w:rPr>
          <w:rStyle w:val="Sprotnaopomba-sklic"/>
          <w:lang w:val="sl-SI"/>
        </w:rPr>
        <w:footnoteReference w:id="106"/>
      </w:r>
      <w:r w:rsidR="00A150C3" w:rsidRPr="00651993">
        <w:rPr>
          <w:lang w:val="sl-SI"/>
        </w:rPr>
        <w:t xml:space="preserve"> </w:t>
      </w:r>
      <w:r w:rsidR="002D2BD0" w:rsidRPr="00651993">
        <w:rPr>
          <w:lang w:val="sl-SI"/>
        </w:rPr>
        <w:t>za</w:t>
      </w:r>
      <w:r w:rsidR="00A150C3" w:rsidRPr="00651993">
        <w:rPr>
          <w:lang w:val="sl-SI"/>
        </w:rPr>
        <w:t xml:space="preserve"> področja politike, ki so </w:t>
      </w:r>
      <w:r w:rsidR="006714A0" w:rsidRPr="00651993">
        <w:rPr>
          <w:lang w:val="sl-SI"/>
        </w:rPr>
        <w:t xml:space="preserve">še </w:t>
      </w:r>
      <w:r w:rsidR="00A150C3" w:rsidRPr="00651993">
        <w:rPr>
          <w:lang w:val="sl-SI"/>
        </w:rPr>
        <w:t xml:space="preserve">posebej povezana z ženskami zaradi njihove </w:t>
      </w:r>
      <w:r w:rsidR="006714A0" w:rsidRPr="00651993">
        <w:rPr>
          <w:lang w:val="sl-SI"/>
        </w:rPr>
        <w:t xml:space="preserve">zgodovinske vloge v družbi ali </w:t>
      </w:r>
      <w:r w:rsidR="00524F84" w:rsidRPr="00651993">
        <w:rPr>
          <w:lang w:val="sl-SI"/>
        </w:rPr>
        <w:t>neposrednega vpliva na</w:t>
      </w:r>
      <w:r w:rsidR="006714A0" w:rsidRPr="00651993">
        <w:rPr>
          <w:lang w:val="sl-SI"/>
        </w:rPr>
        <w:t xml:space="preserve"> življenj</w:t>
      </w:r>
      <w:r w:rsidR="004570DC" w:rsidRPr="00651993">
        <w:rPr>
          <w:lang w:val="sl-SI"/>
        </w:rPr>
        <w:t>e</w:t>
      </w:r>
      <w:r w:rsidR="006714A0" w:rsidRPr="00651993">
        <w:rPr>
          <w:lang w:val="sl-SI"/>
        </w:rPr>
        <w:t xml:space="preserve"> žensk.</w:t>
      </w:r>
    </w:p>
    <w:p w14:paraId="30DC70A5" w14:textId="21AA7736" w:rsidR="00F83467" w:rsidRPr="00651993" w:rsidRDefault="007A2B9B" w:rsidP="001E5E0F">
      <w:pPr>
        <w:spacing w:line="360" w:lineRule="auto"/>
        <w:ind w:firstLine="576"/>
        <w:jc w:val="both"/>
        <w:rPr>
          <w:lang w:val="sl-SI"/>
        </w:rPr>
      </w:pPr>
      <w:r w:rsidRPr="00651993">
        <w:rPr>
          <w:lang w:val="sl-SI"/>
        </w:rPr>
        <w:t xml:space="preserve">Ker se pri vprašanjih enakosti spolov še vedno največkrat govori o neenaki vlogi žensk v družbi in njihovem posebnem položaju, iz katerega izhajajo tako določene pravice in teme, ki se tičejo njihovega življenja, kot tudi </w:t>
      </w:r>
      <w:r w:rsidR="006F22AB" w:rsidRPr="00651993">
        <w:rPr>
          <w:lang w:val="sl-SI"/>
        </w:rPr>
        <w:t>diskriminatorne prakse</w:t>
      </w:r>
      <w:r w:rsidRPr="00651993">
        <w:rPr>
          <w:lang w:val="sl-SI"/>
        </w:rPr>
        <w:t>, bomo</w:t>
      </w:r>
      <w:r w:rsidR="006F22AB" w:rsidRPr="00651993">
        <w:rPr>
          <w:lang w:val="sl-SI"/>
        </w:rPr>
        <w:t xml:space="preserve"> v</w:t>
      </w:r>
      <w:r w:rsidR="006714A0" w:rsidRPr="00651993">
        <w:rPr>
          <w:lang w:val="sl-SI"/>
        </w:rPr>
        <w:t xml:space="preserve"> Nalogi </w:t>
      </w:r>
      <w:r w:rsidR="00F50E3C" w:rsidRPr="00651993">
        <w:rPr>
          <w:lang w:val="sl-SI"/>
        </w:rPr>
        <w:t xml:space="preserve">3 </w:t>
      </w:r>
      <w:r w:rsidR="00524F84" w:rsidRPr="00651993">
        <w:rPr>
          <w:lang w:val="sl-SI"/>
        </w:rPr>
        <w:t>raziskali</w:t>
      </w:r>
      <w:r w:rsidR="004570DC" w:rsidRPr="00651993">
        <w:rPr>
          <w:lang w:val="sl-SI"/>
        </w:rPr>
        <w:t xml:space="preserve">, </w:t>
      </w:r>
      <w:r w:rsidR="00E039D3" w:rsidRPr="00651993">
        <w:rPr>
          <w:lang w:val="sl-SI"/>
        </w:rPr>
        <w:lastRenderedPageBreak/>
        <w:t>kater</w:t>
      </w:r>
      <w:r w:rsidR="008B384E" w:rsidRPr="00651993">
        <w:rPr>
          <w:lang w:val="sl-SI"/>
        </w:rPr>
        <w:t>e</w:t>
      </w:r>
      <w:r w:rsidR="00E039D3" w:rsidRPr="00651993">
        <w:rPr>
          <w:lang w:val="sl-SI"/>
        </w:rPr>
        <w:t xml:space="preserve"> </w:t>
      </w:r>
      <w:r w:rsidR="008B384E" w:rsidRPr="00651993">
        <w:rPr>
          <w:lang w:val="sl-SI"/>
        </w:rPr>
        <w:t>tematike</w:t>
      </w:r>
      <w:r w:rsidR="0002491A" w:rsidRPr="00651993">
        <w:rPr>
          <w:lang w:val="sl-SI"/>
        </w:rPr>
        <w:t>, povezan</w:t>
      </w:r>
      <w:r w:rsidR="008B384E" w:rsidRPr="00651993">
        <w:rPr>
          <w:lang w:val="sl-SI"/>
        </w:rPr>
        <w:t>e</w:t>
      </w:r>
      <w:r w:rsidR="0002491A" w:rsidRPr="00651993">
        <w:rPr>
          <w:lang w:val="sl-SI"/>
        </w:rPr>
        <w:t xml:space="preserve"> z ženskami, prevladujejo v </w:t>
      </w:r>
      <w:r w:rsidRPr="00651993">
        <w:rPr>
          <w:lang w:val="sl-SI"/>
        </w:rPr>
        <w:t>p</w:t>
      </w:r>
      <w:r w:rsidR="0075637B" w:rsidRPr="00651993">
        <w:rPr>
          <w:lang w:val="sl-SI"/>
        </w:rPr>
        <w:t>a</w:t>
      </w:r>
      <w:r w:rsidRPr="00651993">
        <w:rPr>
          <w:lang w:val="sl-SI"/>
        </w:rPr>
        <w:t>r</w:t>
      </w:r>
      <w:r w:rsidR="0075637B" w:rsidRPr="00651993">
        <w:rPr>
          <w:lang w:val="sl-SI"/>
        </w:rPr>
        <w:t xml:space="preserve">lamentarnih </w:t>
      </w:r>
      <w:r w:rsidR="0002491A" w:rsidRPr="00651993">
        <w:rPr>
          <w:lang w:val="sl-SI"/>
        </w:rPr>
        <w:t xml:space="preserve">razpravah in </w:t>
      </w:r>
      <w:r w:rsidR="004570DC" w:rsidRPr="00651993">
        <w:rPr>
          <w:lang w:val="sl-SI"/>
        </w:rPr>
        <w:t>kako</w:t>
      </w:r>
      <w:r w:rsidR="0002491A" w:rsidRPr="00651993">
        <w:rPr>
          <w:lang w:val="sl-SI"/>
        </w:rPr>
        <w:t xml:space="preserve"> </w:t>
      </w:r>
      <w:r w:rsidR="0075637B" w:rsidRPr="00651993">
        <w:rPr>
          <w:lang w:val="sl-SI"/>
        </w:rPr>
        <w:t xml:space="preserve">pogosto </w:t>
      </w:r>
      <w:r w:rsidR="0002491A" w:rsidRPr="00651993">
        <w:rPr>
          <w:lang w:val="sl-SI"/>
        </w:rPr>
        <w:t>se o njih razpravlja</w:t>
      </w:r>
      <w:r w:rsidR="004570DC" w:rsidRPr="00651993">
        <w:rPr>
          <w:lang w:val="sl-SI"/>
        </w:rPr>
        <w:t xml:space="preserve">, pri čemer se </w:t>
      </w:r>
      <w:r w:rsidR="00FB41B8" w:rsidRPr="00651993">
        <w:rPr>
          <w:lang w:val="sl-SI"/>
        </w:rPr>
        <w:t xml:space="preserve">bomo </w:t>
      </w:r>
      <w:r w:rsidR="004570DC" w:rsidRPr="00651993">
        <w:rPr>
          <w:lang w:val="sl-SI"/>
        </w:rPr>
        <w:t>o</w:t>
      </w:r>
      <w:r w:rsidR="00FB41B8" w:rsidRPr="00651993">
        <w:rPr>
          <w:lang w:val="sl-SI"/>
        </w:rPr>
        <w:t>sredotočili</w:t>
      </w:r>
      <w:r w:rsidR="004570DC" w:rsidRPr="00651993">
        <w:rPr>
          <w:lang w:val="sl-SI"/>
        </w:rPr>
        <w:t xml:space="preserve"> na uporabo samostalnika »</w:t>
      </w:r>
      <w:r w:rsidR="0053279C" w:rsidRPr="00651993">
        <w:rPr>
          <w:lang w:val="sl-SI"/>
        </w:rPr>
        <w:t>ženska</w:t>
      </w:r>
      <w:r w:rsidR="00E846D9" w:rsidRPr="00651993">
        <w:rPr>
          <w:lang w:val="sl-SI"/>
        </w:rPr>
        <w:t xml:space="preserve">« kot eksplicitnega </w:t>
      </w:r>
      <w:r w:rsidR="00B1557A" w:rsidRPr="00651993">
        <w:rPr>
          <w:lang w:val="sl-SI"/>
        </w:rPr>
        <w:t>pokazatelja</w:t>
      </w:r>
      <w:r w:rsidR="00E846D9" w:rsidRPr="00651993">
        <w:rPr>
          <w:lang w:val="sl-SI"/>
        </w:rPr>
        <w:t xml:space="preserve"> </w:t>
      </w:r>
      <w:r w:rsidR="004570DC" w:rsidRPr="00651993">
        <w:rPr>
          <w:lang w:val="sl-SI"/>
        </w:rPr>
        <w:t xml:space="preserve">razprav o </w:t>
      </w:r>
      <w:r w:rsidR="0002491A" w:rsidRPr="00651993">
        <w:rPr>
          <w:lang w:val="sl-SI"/>
        </w:rPr>
        <w:t xml:space="preserve">teh </w:t>
      </w:r>
      <w:r w:rsidR="008B384E" w:rsidRPr="00651993">
        <w:rPr>
          <w:lang w:val="sl-SI"/>
        </w:rPr>
        <w:t>tematikah</w:t>
      </w:r>
      <w:r w:rsidR="004570DC" w:rsidRPr="00651993">
        <w:rPr>
          <w:lang w:val="sl-SI"/>
        </w:rPr>
        <w:t>.</w:t>
      </w:r>
    </w:p>
    <w:p w14:paraId="4DB689A0" w14:textId="2005B62C" w:rsidR="00DD1622" w:rsidRPr="00651993" w:rsidRDefault="00F50E3C" w:rsidP="001D7B57">
      <w:pPr>
        <w:pStyle w:val="Naslov3"/>
        <w:spacing w:line="360" w:lineRule="auto"/>
        <w:rPr>
          <w:sz w:val="24"/>
          <w:szCs w:val="24"/>
          <w:lang w:val="sl-SI"/>
        </w:rPr>
      </w:pPr>
      <w:bookmarkStart w:id="2145" w:name="_Toc57789641"/>
      <w:r w:rsidRPr="00651993">
        <w:rPr>
          <w:sz w:val="24"/>
          <w:szCs w:val="24"/>
          <w:lang w:val="sl-SI"/>
        </w:rPr>
        <w:t>Delo s frekvencami</w:t>
      </w:r>
      <w:bookmarkEnd w:id="2145"/>
    </w:p>
    <w:p w14:paraId="2B54475E" w14:textId="20D8107D" w:rsidR="00C00521" w:rsidRPr="00651993" w:rsidRDefault="000E5DA2" w:rsidP="001E5E0F">
      <w:pPr>
        <w:spacing w:line="360" w:lineRule="auto"/>
        <w:ind w:firstLine="720"/>
        <w:jc w:val="both"/>
        <w:rPr>
          <w:lang w:val="sl-SI"/>
        </w:rPr>
      </w:pPr>
      <w:r>
        <w:rPr>
          <w:lang w:val="sl-SI"/>
        </w:rPr>
        <w:t>V tem delu nas najprej zanima</w:t>
      </w:r>
      <w:r w:rsidR="00F50E3C" w:rsidRPr="00651993">
        <w:rPr>
          <w:lang w:val="sl-SI"/>
        </w:rPr>
        <w:t xml:space="preserve">, kako pogosto </w:t>
      </w:r>
      <w:r w:rsidR="0043029C" w:rsidRPr="00651993">
        <w:rPr>
          <w:lang w:val="sl-SI"/>
        </w:rPr>
        <w:t xml:space="preserve">poslanci in poslanke uporabljajo </w:t>
      </w:r>
      <w:r w:rsidR="00F50E3C" w:rsidRPr="00651993">
        <w:rPr>
          <w:lang w:val="sl-SI"/>
        </w:rPr>
        <w:t>lemo samostalnika »</w:t>
      </w:r>
      <w:r w:rsidR="0053279C" w:rsidRPr="00651993">
        <w:rPr>
          <w:lang w:val="sl-SI"/>
        </w:rPr>
        <w:t>ženska</w:t>
      </w:r>
      <w:r w:rsidR="00F50E3C" w:rsidRPr="00651993">
        <w:rPr>
          <w:lang w:val="sl-SI"/>
        </w:rPr>
        <w:t>« v različnih časovnih obdobjih</w:t>
      </w:r>
      <w:r w:rsidR="0053279C" w:rsidRPr="00651993">
        <w:rPr>
          <w:lang w:val="sl-SI"/>
        </w:rPr>
        <w:t xml:space="preserve"> </w:t>
      </w:r>
      <w:r w:rsidR="00F66294" w:rsidRPr="00651993">
        <w:rPr>
          <w:lang w:val="sl-SI"/>
        </w:rPr>
        <w:t>(1992</w:t>
      </w:r>
      <w:r w:rsidR="00F50E3C" w:rsidRPr="00651993">
        <w:rPr>
          <w:lang w:val="sl-SI"/>
        </w:rPr>
        <w:t>–</w:t>
      </w:r>
      <w:r w:rsidR="00F66294" w:rsidRPr="00651993">
        <w:rPr>
          <w:lang w:val="sl-SI"/>
        </w:rPr>
        <w:t>2018)</w:t>
      </w:r>
      <w:r w:rsidR="006161E1" w:rsidRPr="00651993">
        <w:rPr>
          <w:lang w:val="sl-SI"/>
        </w:rPr>
        <w:t xml:space="preserve">. </w:t>
      </w:r>
      <w:r w:rsidR="004A3FCB" w:rsidRPr="00651993">
        <w:rPr>
          <w:lang w:val="sl-SI"/>
        </w:rPr>
        <w:t>Izved</w:t>
      </w:r>
      <w:r w:rsidR="00FB41B8" w:rsidRPr="00651993">
        <w:rPr>
          <w:lang w:val="sl-SI"/>
        </w:rPr>
        <w:t>emo</w:t>
      </w:r>
      <w:r w:rsidR="00612839" w:rsidRPr="00651993">
        <w:rPr>
          <w:lang w:val="sl-SI"/>
        </w:rPr>
        <w:t xml:space="preserve"> </w:t>
      </w:r>
      <w:r w:rsidR="004A3FCB" w:rsidRPr="00651993">
        <w:rPr>
          <w:lang w:val="sl-SI"/>
        </w:rPr>
        <w:t>poizvedbe</w:t>
      </w:r>
      <w:r w:rsidR="00612839" w:rsidRPr="00651993">
        <w:rPr>
          <w:lang w:val="sl-SI"/>
        </w:rPr>
        <w:t xml:space="preserve"> v vseh podkorpusih in v preglednic</w:t>
      </w:r>
      <w:r w:rsidR="00FB41B8" w:rsidRPr="00651993">
        <w:rPr>
          <w:lang w:val="sl-SI"/>
        </w:rPr>
        <w:t>o</w:t>
      </w:r>
      <w:r w:rsidR="00612839" w:rsidRPr="00651993">
        <w:rPr>
          <w:lang w:val="sl-SI"/>
        </w:rPr>
        <w:t xml:space="preserve"> zabeleži</w:t>
      </w:r>
      <w:r w:rsidR="00FB41B8" w:rsidRPr="00651993">
        <w:rPr>
          <w:lang w:val="sl-SI"/>
        </w:rPr>
        <w:t>mo</w:t>
      </w:r>
      <w:r w:rsidR="004A3FCB" w:rsidRPr="00651993">
        <w:rPr>
          <w:lang w:val="sl-SI"/>
        </w:rPr>
        <w:t xml:space="preserve"> </w:t>
      </w:r>
      <w:r w:rsidR="00FB41B8" w:rsidRPr="00651993">
        <w:rPr>
          <w:lang w:val="sl-SI"/>
        </w:rPr>
        <w:t>podatke o frekvenci</w:t>
      </w:r>
      <w:r w:rsidR="004A3FCB" w:rsidRPr="00651993">
        <w:rPr>
          <w:lang w:val="sl-SI"/>
        </w:rPr>
        <w:t>, kot prikazuje Tabela</w:t>
      </w:r>
      <w:r w:rsidR="00F6536E" w:rsidRPr="00651993">
        <w:rPr>
          <w:lang w:val="sl-SI"/>
        </w:rPr>
        <w:t xml:space="preserve"> 6. </w:t>
      </w:r>
      <w:r w:rsidR="004A3FCB" w:rsidRPr="00651993">
        <w:rPr>
          <w:lang w:val="sl-SI"/>
        </w:rPr>
        <w:t xml:space="preserve">Ker </w:t>
      </w:r>
      <w:r w:rsidR="00FB41B8" w:rsidRPr="00651993">
        <w:rPr>
          <w:lang w:val="sl-SI"/>
        </w:rPr>
        <w:t>želimo primerjati</w:t>
      </w:r>
      <w:r w:rsidR="004A3FCB" w:rsidRPr="00651993">
        <w:rPr>
          <w:lang w:val="sl-SI"/>
        </w:rPr>
        <w:t xml:space="preserve"> podkorpus</w:t>
      </w:r>
      <w:r w:rsidR="00FB41B8" w:rsidRPr="00651993">
        <w:rPr>
          <w:lang w:val="sl-SI"/>
        </w:rPr>
        <w:t>a</w:t>
      </w:r>
      <w:r w:rsidR="004A3FCB" w:rsidRPr="00651993">
        <w:rPr>
          <w:lang w:val="sl-SI"/>
        </w:rPr>
        <w:t xml:space="preserve"> različnih velikosti, </w:t>
      </w:r>
      <w:r w:rsidR="00FB41B8" w:rsidRPr="00651993">
        <w:rPr>
          <w:lang w:val="sl-SI"/>
        </w:rPr>
        <w:t>moramo</w:t>
      </w:r>
      <w:r w:rsidR="004A3FCB" w:rsidRPr="00651993">
        <w:rPr>
          <w:lang w:val="sl-SI"/>
        </w:rPr>
        <w:t xml:space="preserve"> </w:t>
      </w:r>
      <w:r w:rsidR="00612839" w:rsidRPr="00651993">
        <w:rPr>
          <w:lang w:val="sl-SI"/>
        </w:rPr>
        <w:t xml:space="preserve">namesto </w:t>
      </w:r>
      <w:r w:rsidR="00FB41B8" w:rsidRPr="00651993">
        <w:rPr>
          <w:lang w:val="sl-SI"/>
        </w:rPr>
        <w:t>absolutne</w:t>
      </w:r>
      <w:r w:rsidR="00612839" w:rsidRPr="00651993">
        <w:rPr>
          <w:lang w:val="sl-SI"/>
        </w:rPr>
        <w:t xml:space="preserve"> frekvenc</w:t>
      </w:r>
      <w:r w:rsidR="00FB41B8" w:rsidRPr="00651993">
        <w:rPr>
          <w:lang w:val="sl-SI"/>
        </w:rPr>
        <w:t>e</w:t>
      </w:r>
      <w:r w:rsidR="00612839" w:rsidRPr="00651993">
        <w:rPr>
          <w:lang w:val="sl-SI"/>
        </w:rPr>
        <w:t xml:space="preserve"> </w:t>
      </w:r>
      <w:r w:rsidR="004A3FCB" w:rsidRPr="00651993">
        <w:rPr>
          <w:lang w:val="sl-SI"/>
        </w:rPr>
        <w:t>uporabi</w:t>
      </w:r>
      <w:r w:rsidR="00FB41B8" w:rsidRPr="00651993">
        <w:rPr>
          <w:lang w:val="sl-SI"/>
        </w:rPr>
        <w:t>ti</w:t>
      </w:r>
      <w:r w:rsidR="004A3FCB" w:rsidRPr="00651993">
        <w:rPr>
          <w:lang w:val="sl-SI"/>
        </w:rPr>
        <w:t xml:space="preserve"> </w:t>
      </w:r>
      <w:hyperlink r:id="rId75" w:history="1">
        <w:r w:rsidR="00F66294" w:rsidRPr="001E5E0F">
          <w:rPr>
            <w:rStyle w:val="Hiperpovezava"/>
            <w:color w:val="auto"/>
            <w:u w:val="none"/>
            <w:lang w:val="sl-SI"/>
          </w:rPr>
          <w:t>normali</w:t>
        </w:r>
        <w:r w:rsidR="004A3FCB" w:rsidRPr="001E5E0F">
          <w:rPr>
            <w:rStyle w:val="Hiperpovezava"/>
            <w:color w:val="auto"/>
            <w:u w:val="none"/>
            <w:lang w:val="sl-SI"/>
          </w:rPr>
          <w:t>ziran</w:t>
        </w:r>
        <w:r w:rsidR="00FB41B8" w:rsidRPr="001E5E0F">
          <w:rPr>
            <w:rStyle w:val="Hiperpovezava"/>
            <w:color w:val="auto"/>
            <w:u w:val="none"/>
            <w:lang w:val="sl-SI"/>
          </w:rPr>
          <w:t>o</w:t>
        </w:r>
        <w:r w:rsidR="004A3FCB" w:rsidRPr="001E5E0F">
          <w:rPr>
            <w:rStyle w:val="Hiperpovezava"/>
            <w:color w:val="auto"/>
            <w:u w:val="none"/>
            <w:lang w:val="sl-SI"/>
          </w:rPr>
          <w:t xml:space="preserve"> frekven</w:t>
        </w:r>
        <w:r w:rsidR="00107882" w:rsidRPr="001E5E0F">
          <w:rPr>
            <w:rStyle w:val="Hiperpovezava"/>
            <w:color w:val="auto"/>
            <w:u w:val="none"/>
            <w:lang w:val="sl-SI"/>
          </w:rPr>
          <w:t>co</w:t>
        </w:r>
      </w:hyperlink>
      <w:r w:rsidR="00107882" w:rsidRPr="00651993">
        <w:rPr>
          <w:lang w:val="sl-SI"/>
        </w:rPr>
        <w:t>,</w:t>
      </w:r>
      <w:r w:rsidR="000D0EA3">
        <w:rPr>
          <w:rStyle w:val="Sprotnaopomba-sklic"/>
          <w:lang w:val="sl-SI"/>
        </w:rPr>
        <w:footnoteReference w:id="107"/>
      </w:r>
      <w:r w:rsidR="00107882" w:rsidRPr="00651993">
        <w:rPr>
          <w:lang w:val="sl-SI"/>
        </w:rPr>
        <w:t xml:space="preserve"> pri kateri je uporabljeno enako skupno število vseh besed v (pod)korpusu. </w:t>
      </w:r>
      <w:r w:rsidR="004119A4" w:rsidRPr="00651993">
        <w:rPr>
          <w:lang w:val="sl-SI"/>
        </w:rPr>
        <w:t>Absolutna</w:t>
      </w:r>
      <w:r w:rsidR="004A3FCB" w:rsidRPr="00651993">
        <w:rPr>
          <w:lang w:val="sl-SI"/>
        </w:rPr>
        <w:t xml:space="preserve"> frekvenc</w:t>
      </w:r>
      <w:r w:rsidR="00FB41B8" w:rsidRPr="00651993">
        <w:rPr>
          <w:lang w:val="sl-SI"/>
        </w:rPr>
        <w:t>a</w:t>
      </w:r>
      <w:r w:rsidR="004A3FCB" w:rsidRPr="00651993">
        <w:rPr>
          <w:lang w:val="sl-SI"/>
        </w:rPr>
        <w:t xml:space="preserve"> </w:t>
      </w:r>
      <w:r w:rsidR="00FB41B8" w:rsidRPr="00651993">
        <w:rPr>
          <w:lang w:val="sl-SI"/>
        </w:rPr>
        <w:t xml:space="preserve">je v primeru primerjave korpusov različnih velikosti namreč </w:t>
      </w:r>
      <w:r w:rsidR="004A3FCB" w:rsidRPr="00651993">
        <w:rPr>
          <w:lang w:val="sl-SI"/>
        </w:rPr>
        <w:t>lahko zavajajoč</w:t>
      </w:r>
      <w:r w:rsidR="00FB41B8" w:rsidRPr="00651993">
        <w:rPr>
          <w:lang w:val="sl-SI"/>
        </w:rPr>
        <w:t>a</w:t>
      </w:r>
      <w:r w:rsidR="00F66294" w:rsidRPr="00651993">
        <w:rPr>
          <w:lang w:val="sl-SI"/>
        </w:rPr>
        <w:t xml:space="preserve">. </w:t>
      </w:r>
      <w:r w:rsidR="004A3FCB" w:rsidRPr="00651993">
        <w:rPr>
          <w:lang w:val="sl-SI"/>
        </w:rPr>
        <w:t xml:space="preserve">Če na primer pogledamo </w:t>
      </w:r>
      <w:r w:rsidR="00107882" w:rsidRPr="00651993">
        <w:rPr>
          <w:lang w:val="sl-SI"/>
        </w:rPr>
        <w:t xml:space="preserve">podatka o </w:t>
      </w:r>
      <w:r w:rsidR="004F2FCE" w:rsidRPr="00651993">
        <w:rPr>
          <w:lang w:val="sl-SI"/>
        </w:rPr>
        <w:t>absolutni</w:t>
      </w:r>
      <w:r w:rsidR="004A3FCB" w:rsidRPr="00651993">
        <w:rPr>
          <w:lang w:val="sl-SI"/>
        </w:rPr>
        <w:t xml:space="preserve"> frekvenc</w:t>
      </w:r>
      <w:r w:rsidR="00107882" w:rsidRPr="00651993">
        <w:rPr>
          <w:lang w:val="sl-SI"/>
        </w:rPr>
        <w:t>i</w:t>
      </w:r>
      <w:r w:rsidR="004A3FCB" w:rsidRPr="00651993">
        <w:rPr>
          <w:lang w:val="sl-SI"/>
        </w:rPr>
        <w:t xml:space="preserve"> </w:t>
      </w:r>
      <w:r w:rsidR="00107882" w:rsidRPr="00651993">
        <w:rPr>
          <w:lang w:val="sl-SI"/>
        </w:rPr>
        <w:t xml:space="preserve">izbrane besede </w:t>
      </w:r>
      <w:r w:rsidR="004A3FCB" w:rsidRPr="00651993">
        <w:rPr>
          <w:lang w:val="sl-SI"/>
        </w:rPr>
        <w:t>za drugi mandat</w:t>
      </w:r>
      <w:r w:rsidR="00A91035" w:rsidRPr="00651993">
        <w:rPr>
          <w:lang w:val="sl-SI"/>
        </w:rPr>
        <w:t xml:space="preserve"> (Ž</w:t>
      </w:r>
      <w:r w:rsidR="0073556F" w:rsidRPr="00651993">
        <w:rPr>
          <w:lang w:val="sl-SI"/>
        </w:rPr>
        <w:t>: 190; M: 794)</w:t>
      </w:r>
      <w:r w:rsidR="00F66294" w:rsidRPr="00651993">
        <w:rPr>
          <w:lang w:val="sl-SI"/>
        </w:rPr>
        <w:t xml:space="preserve">, </w:t>
      </w:r>
      <w:r w:rsidR="004A3FCB" w:rsidRPr="00651993">
        <w:rPr>
          <w:lang w:val="sl-SI"/>
        </w:rPr>
        <w:t>bi lahko sklepali, da poslanci uporabijo samostalnik »</w:t>
      </w:r>
      <w:r w:rsidR="0073556F" w:rsidRPr="00651993">
        <w:rPr>
          <w:lang w:val="sl-SI"/>
        </w:rPr>
        <w:t>ženska</w:t>
      </w:r>
      <w:r w:rsidR="004A3FCB" w:rsidRPr="00651993">
        <w:rPr>
          <w:lang w:val="sl-SI"/>
        </w:rPr>
        <w:t>« štirikrat pogosteje kot poslanke.</w:t>
      </w:r>
      <w:r w:rsidR="00F66294" w:rsidRPr="00651993">
        <w:rPr>
          <w:lang w:val="sl-SI"/>
        </w:rPr>
        <w:t xml:space="preserve"> </w:t>
      </w:r>
      <w:r w:rsidR="004A3FCB" w:rsidRPr="00651993">
        <w:rPr>
          <w:lang w:val="sl-SI"/>
        </w:rPr>
        <w:t xml:space="preserve">Ker pa je podkorpus </w:t>
      </w:r>
      <w:r w:rsidR="004F2FCE" w:rsidRPr="00651993">
        <w:rPr>
          <w:lang w:val="sl-SI"/>
        </w:rPr>
        <w:t xml:space="preserve">govorov poslank </w:t>
      </w:r>
      <w:r w:rsidR="004A3FCB" w:rsidRPr="00651993">
        <w:rPr>
          <w:lang w:val="sl-SI"/>
        </w:rPr>
        <w:t xml:space="preserve">v tem parlamentarnem mandatu veliko manjši od </w:t>
      </w:r>
      <w:r w:rsidR="004F2FCE" w:rsidRPr="00651993">
        <w:rPr>
          <w:lang w:val="sl-SI"/>
        </w:rPr>
        <w:t>podkorpusa govorov poslancev</w:t>
      </w:r>
      <w:r w:rsidR="00F66294" w:rsidRPr="00651993">
        <w:rPr>
          <w:lang w:val="sl-SI"/>
        </w:rPr>
        <w:t xml:space="preserve">, </w:t>
      </w:r>
      <w:r w:rsidR="00FB41B8" w:rsidRPr="00651993">
        <w:rPr>
          <w:lang w:val="sl-SI"/>
        </w:rPr>
        <w:t xml:space="preserve">nam šele </w:t>
      </w:r>
      <w:r w:rsidR="004A3FCB" w:rsidRPr="00651993">
        <w:rPr>
          <w:lang w:val="sl-SI"/>
        </w:rPr>
        <w:t xml:space="preserve">normalizirana frekvenca </w:t>
      </w:r>
      <w:r w:rsidR="0073556F" w:rsidRPr="00651993">
        <w:rPr>
          <w:lang w:val="sl-SI"/>
        </w:rPr>
        <w:t>(</w:t>
      </w:r>
      <w:r w:rsidR="004A3FCB" w:rsidRPr="00651993">
        <w:rPr>
          <w:lang w:val="sl-SI"/>
        </w:rPr>
        <w:t>v našem primeru na milijon besed</w:t>
      </w:r>
      <w:r w:rsidR="0073556F" w:rsidRPr="00651993">
        <w:rPr>
          <w:lang w:val="sl-SI"/>
        </w:rPr>
        <w:t>)</w:t>
      </w:r>
      <w:r w:rsidR="005F5C3F" w:rsidRPr="00651993">
        <w:rPr>
          <w:lang w:val="sl-SI"/>
        </w:rPr>
        <w:t xml:space="preserve">, </w:t>
      </w:r>
      <w:r w:rsidR="00FB41B8" w:rsidRPr="00651993">
        <w:rPr>
          <w:lang w:val="sl-SI"/>
        </w:rPr>
        <w:t>pove</w:t>
      </w:r>
      <w:r w:rsidR="004A3FCB" w:rsidRPr="00651993">
        <w:rPr>
          <w:lang w:val="sl-SI"/>
        </w:rPr>
        <w:t xml:space="preserve">, da </w:t>
      </w:r>
      <w:r w:rsidR="004F2FCE" w:rsidRPr="00651993">
        <w:rPr>
          <w:lang w:val="sl-SI"/>
        </w:rPr>
        <w:t>so</w:t>
      </w:r>
      <w:r w:rsidR="004A3FCB" w:rsidRPr="00651993">
        <w:rPr>
          <w:lang w:val="sl-SI"/>
        </w:rPr>
        <w:t xml:space="preserve"> </w:t>
      </w:r>
      <w:r w:rsidR="004F2FCE" w:rsidRPr="00651993">
        <w:rPr>
          <w:lang w:val="sl-SI"/>
        </w:rPr>
        <w:t xml:space="preserve">ta </w:t>
      </w:r>
      <w:r w:rsidR="004A3FCB" w:rsidRPr="00651993">
        <w:rPr>
          <w:lang w:val="sl-SI"/>
        </w:rPr>
        <w:t xml:space="preserve">samostalnik </w:t>
      </w:r>
      <w:r w:rsidR="004F2FCE" w:rsidRPr="00651993">
        <w:rPr>
          <w:lang w:val="sl-SI"/>
        </w:rPr>
        <w:t>poslanke izrekle</w:t>
      </w:r>
      <w:r w:rsidR="004A3FCB" w:rsidRPr="00651993">
        <w:rPr>
          <w:lang w:val="sl-SI"/>
        </w:rPr>
        <w:t xml:space="preserve"> </w:t>
      </w:r>
      <w:r w:rsidR="00FB41B8" w:rsidRPr="00651993">
        <w:rPr>
          <w:lang w:val="sl-SI"/>
        </w:rPr>
        <w:t xml:space="preserve">pravzaprav </w:t>
      </w:r>
      <w:r w:rsidR="004A3FCB" w:rsidRPr="00651993">
        <w:rPr>
          <w:lang w:val="sl-SI"/>
        </w:rPr>
        <w:t>petkrat pogostej</w:t>
      </w:r>
      <w:r w:rsidR="004F2FCE" w:rsidRPr="00651993">
        <w:rPr>
          <w:lang w:val="sl-SI"/>
        </w:rPr>
        <w:t>e</w:t>
      </w:r>
      <w:r w:rsidR="004A3FCB" w:rsidRPr="00651993">
        <w:rPr>
          <w:lang w:val="sl-SI"/>
        </w:rPr>
        <w:t xml:space="preserve"> </w:t>
      </w:r>
      <w:r w:rsidR="00F66294" w:rsidRPr="00651993">
        <w:rPr>
          <w:lang w:val="sl-SI"/>
        </w:rPr>
        <w:t>(</w:t>
      </w:r>
      <w:r w:rsidR="00F00115" w:rsidRPr="00651993">
        <w:rPr>
          <w:lang w:val="sl-SI"/>
        </w:rPr>
        <w:t>249</w:t>
      </w:r>
      <w:r w:rsidR="004A3FCB" w:rsidRPr="00651993">
        <w:rPr>
          <w:lang w:val="sl-SI"/>
        </w:rPr>
        <w:t>,</w:t>
      </w:r>
      <w:r w:rsidR="00F00115" w:rsidRPr="00651993">
        <w:rPr>
          <w:lang w:val="sl-SI"/>
        </w:rPr>
        <w:t>29</w:t>
      </w:r>
      <w:r w:rsidR="00F66294" w:rsidRPr="00651993">
        <w:rPr>
          <w:lang w:val="sl-SI"/>
        </w:rPr>
        <w:t xml:space="preserve">) </w:t>
      </w:r>
      <w:r w:rsidR="004A3FCB" w:rsidRPr="00651993">
        <w:rPr>
          <w:lang w:val="sl-SI"/>
        </w:rPr>
        <w:t xml:space="preserve">kot </w:t>
      </w:r>
      <w:r w:rsidR="004F2FCE" w:rsidRPr="00651993">
        <w:rPr>
          <w:lang w:val="sl-SI"/>
        </w:rPr>
        <w:t>poslanci</w:t>
      </w:r>
      <w:r w:rsidR="004A3FCB" w:rsidRPr="00651993">
        <w:rPr>
          <w:lang w:val="sl-SI"/>
        </w:rPr>
        <w:t xml:space="preserve"> </w:t>
      </w:r>
      <w:r w:rsidR="00F66294" w:rsidRPr="00651993">
        <w:rPr>
          <w:lang w:val="sl-SI"/>
        </w:rPr>
        <w:t>(</w:t>
      </w:r>
      <w:r w:rsidR="00F00115" w:rsidRPr="00651993">
        <w:rPr>
          <w:lang w:val="sl-SI"/>
        </w:rPr>
        <w:t>50</w:t>
      </w:r>
      <w:r w:rsidR="004A3FCB" w:rsidRPr="00651993">
        <w:rPr>
          <w:lang w:val="sl-SI"/>
        </w:rPr>
        <w:t>,</w:t>
      </w:r>
      <w:r w:rsidR="00F00115" w:rsidRPr="00651993">
        <w:rPr>
          <w:lang w:val="sl-SI"/>
        </w:rPr>
        <w:t>36</w:t>
      </w:r>
      <w:r w:rsidR="00F66294" w:rsidRPr="00651993">
        <w:rPr>
          <w:lang w:val="sl-SI"/>
        </w:rPr>
        <w:t>).</w:t>
      </w:r>
    </w:p>
    <w:p w14:paraId="6E9F4282" w14:textId="77777777" w:rsidR="00C00521" w:rsidRPr="00651993" w:rsidRDefault="00C00521" w:rsidP="001D7B57">
      <w:pPr>
        <w:spacing w:line="360" w:lineRule="auto"/>
        <w:rPr>
          <w:lang w:val="sl-SI"/>
        </w:rPr>
      </w:pPr>
    </w:p>
    <w:p w14:paraId="6EC756A1" w14:textId="56AEA97A" w:rsidR="00C00521" w:rsidRPr="00651993" w:rsidRDefault="00107882"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 xml:space="preserve">Prikaz </w:t>
      </w:r>
      <w:r w:rsidR="00366122" w:rsidRPr="00651993">
        <w:rPr>
          <w:lang w:val="sl-SI"/>
        </w:rPr>
        <w:t>poizvedb</w:t>
      </w:r>
      <w:r w:rsidRPr="00651993">
        <w:rPr>
          <w:lang w:val="sl-SI"/>
        </w:rPr>
        <w:t xml:space="preserve">e v konkordančniku NoSketchEngine za lemo samostalnika </w:t>
      </w:r>
      <w:r w:rsidR="00D73011" w:rsidRPr="00651993">
        <w:rPr>
          <w:lang w:val="sl-SI"/>
        </w:rPr>
        <w:t>»</w:t>
      </w:r>
      <w:r w:rsidRPr="00651993">
        <w:rPr>
          <w:lang w:val="sl-SI"/>
        </w:rPr>
        <w:t>ž</w:t>
      </w:r>
      <w:r w:rsidR="005C3DDD" w:rsidRPr="00651993">
        <w:rPr>
          <w:lang w:val="sl-SI"/>
        </w:rPr>
        <w:t>enska</w:t>
      </w:r>
      <w:r w:rsidR="00D73011" w:rsidRPr="00651993">
        <w:rPr>
          <w:lang w:val="sl-SI"/>
        </w:rPr>
        <w:t>«</w:t>
      </w:r>
      <w:r w:rsidR="005C3DDD" w:rsidRPr="00651993">
        <w:rPr>
          <w:lang w:val="sl-SI"/>
        </w:rPr>
        <w:t xml:space="preserve"> si lahko ogledate v</w:t>
      </w:r>
      <w:r w:rsidRPr="00651993">
        <w:rPr>
          <w:lang w:val="sl-SI"/>
        </w:rPr>
        <w:t xml:space="preserve"> videoposnetku</w:t>
      </w:r>
      <w:r w:rsidR="005C3DDD" w:rsidRPr="00651993">
        <w:rPr>
          <w:lang w:val="sl-SI"/>
        </w:rPr>
        <w:t xml:space="preserve"> o luščenju kolokacij</w:t>
      </w:r>
      <w:r w:rsidR="00C00521" w:rsidRPr="00651993">
        <w:rPr>
          <w:lang w:val="sl-SI"/>
        </w:rPr>
        <w:t xml:space="preserve"> (min. 00:</w:t>
      </w:r>
      <w:r w:rsidRPr="00651993">
        <w:rPr>
          <w:lang w:val="sl-SI"/>
        </w:rPr>
        <w:t>1</w:t>
      </w:r>
      <w:r w:rsidR="00C00521" w:rsidRPr="00651993">
        <w:rPr>
          <w:lang w:val="sl-SI"/>
        </w:rPr>
        <w:t>0–1:</w:t>
      </w:r>
      <w:r w:rsidRPr="00651993">
        <w:rPr>
          <w:lang w:val="sl-SI"/>
        </w:rPr>
        <w:t>13</w:t>
      </w:r>
      <w:r w:rsidR="00964216" w:rsidRPr="00651993">
        <w:rPr>
          <w:lang w:val="sl-SI"/>
        </w:rPr>
        <w:t>)</w:t>
      </w:r>
      <w:r w:rsidR="00C00521" w:rsidRPr="00651993">
        <w:rPr>
          <w:lang w:val="sl-SI"/>
        </w:rPr>
        <w:t>.</w:t>
      </w:r>
    </w:p>
    <w:p w14:paraId="705363C8" w14:textId="77777777" w:rsidR="00C00521" w:rsidRPr="00651993" w:rsidRDefault="00C00521"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0187EE45" w14:textId="31133681" w:rsidR="00AC6FF9" w:rsidRPr="00651993" w:rsidRDefault="00356B4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Konkordančni niz</w:t>
      </w:r>
      <w:r w:rsidR="00366122" w:rsidRPr="00651993">
        <w:rPr>
          <w:lang w:val="sl-SI"/>
        </w:rPr>
        <w:t xml:space="preserve"> za lemo samostalnika »</w:t>
      </w:r>
      <w:r w:rsidR="00C00521" w:rsidRPr="00651993">
        <w:rPr>
          <w:lang w:val="sl-SI"/>
        </w:rPr>
        <w:t>ženska</w:t>
      </w:r>
      <w:r w:rsidR="00366122" w:rsidRPr="00651993">
        <w:rPr>
          <w:lang w:val="sl-SI"/>
        </w:rPr>
        <w:t>«</w:t>
      </w:r>
      <w:r w:rsidR="00C00521" w:rsidRPr="00651993">
        <w:rPr>
          <w:lang w:val="sl-SI"/>
        </w:rPr>
        <w:t xml:space="preserve"> </w:t>
      </w:r>
      <w:r w:rsidR="00366122" w:rsidRPr="00651993">
        <w:rPr>
          <w:lang w:val="sl-SI"/>
        </w:rPr>
        <w:t>je na voljo tukaj</w:t>
      </w:r>
      <w:r w:rsidR="00C00521" w:rsidRPr="00651993">
        <w:rPr>
          <w:lang w:val="sl-SI"/>
        </w:rPr>
        <w:t>:</w:t>
      </w:r>
    </w:p>
    <w:p w14:paraId="7BF31016" w14:textId="15906102" w:rsidR="00C00521" w:rsidRPr="00651993" w:rsidRDefault="00CA3AB9"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76" w:history="1">
        <w:r w:rsidR="00CD6F31" w:rsidRPr="001E5E0F">
          <w:rPr>
            <w:rStyle w:val="Hiperpovezava"/>
            <w:color w:val="auto"/>
            <w:u w:val="none"/>
            <w:lang w:val="sl-SI"/>
          </w:rPr>
          <w:t>VsiMandati</w:t>
        </w:r>
        <w:r w:rsidR="00C00521" w:rsidRPr="001E5E0F">
          <w:rPr>
            <w:rStyle w:val="Hiperpovezava"/>
            <w:color w:val="auto"/>
            <w:u w:val="none"/>
            <w:lang w:val="sl-SI"/>
          </w:rPr>
          <w:t>-</w:t>
        </w:r>
        <w:r w:rsidR="00CD6F31" w:rsidRPr="001E5E0F">
          <w:rPr>
            <w:rStyle w:val="Hiperpovezava"/>
            <w:color w:val="auto"/>
            <w:u w:val="none"/>
            <w:lang w:val="sl-SI"/>
          </w:rPr>
          <w:t>Ženske</w:t>
        </w:r>
      </w:hyperlink>
      <w:r w:rsidR="00EA4773" w:rsidRPr="001E5E0F">
        <w:rPr>
          <w:rStyle w:val="Sprotnaopomba-sklic"/>
          <w:lang w:val="sl-SI"/>
        </w:rPr>
        <w:footnoteReference w:id="108"/>
      </w:r>
    </w:p>
    <w:p w14:paraId="03509410" w14:textId="2DC2828A" w:rsidR="002C30AF" w:rsidRPr="00651993" w:rsidRDefault="002C30A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 xml:space="preserve"> </w:t>
      </w:r>
    </w:p>
    <w:p w14:paraId="272C6EB1" w14:textId="3F313990" w:rsidR="00C00521" w:rsidRPr="00651993" w:rsidRDefault="00366122"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 xml:space="preserve">Slika </w:t>
      </w:r>
      <w:r w:rsidR="00A72D75" w:rsidRPr="00651993">
        <w:rPr>
          <w:lang w:val="sl-SI"/>
        </w:rPr>
        <w:t>10</w:t>
      </w:r>
      <w:r w:rsidR="002C30AF" w:rsidRPr="00651993">
        <w:rPr>
          <w:lang w:val="sl-SI"/>
        </w:rPr>
        <w:t xml:space="preserve">: </w:t>
      </w:r>
      <w:r w:rsidRPr="00651993">
        <w:rPr>
          <w:lang w:val="sl-SI"/>
        </w:rPr>
        <w:t xml:space="preserve">Začetek </w:t>
      </w:r>
      <w:r w:rsidR="00356B43" w:rsidRPr="00651993">
        <w:rPr>
          <w:lang w:val="sl-SI"/>
        </w:rPr>
        <w:t>konkordančnega niza</w:t>
      </w:r>
      <w:r w:rsidRPr="00651993">
        <w:rPr>
          <w:lang w:val="sl-SI"/>
        </w:rPr>
        <w:t xml:space="preserve"> za </w:t>
      </w:r>
      <w:r w:rsidR="00D73011" w:rsidRPr="00651993">
        <w:rPr>
          <w:lang w:val="sl-SI"/>
        </w:rPr>
        <w:t>lemo samostalnika »ženska«</w:t>
      </w:r>
      <w:r w:rsidRPr="00651993">
        <w:rPr>
          <w:lang w:val="sl-SI"/>
        </w:rPr>
        <w:t xml:space="preserve"> z </w:t>
      </w:r>
      <w:r w:rsidR="004F2FCE" w:rsidRPr="00651993">
        <w:rPr>
          <w:lang w:val="sl-SI"/>
        </w:rPr>
        <w:t>absolutno</w:t>
      </w:r>
      <w:r w:rsidRPr="00651993">
        <w:rPr>
          <w:lang w:val="sl-SI"/>
        </w:rPr>
        <w:t xml:space="preserve"> frekvenco </w:t>
      </w:r>
      <w:r w:rsidR="00650B80" w:rsidRPr="00651993">
        <w:rPr>
          <w:lang w:val="sl-SI"/>
        </w:rPr>
        <w:t>(</w:t>
      </w:r>
      <w:r w:rsidR="00230691" w:rsidRPr="00651993">
        <w:rPr>
          <w:lang w:val="sl-SI"/>
        </w:rPr>
        <w:t>številka</w:t>
      </w:r>
      <w:r w:rsidR="00B168C9" w:rsidRPr="00651993">
        <w:rPr>
          <w:lang w:val="sl-SI"/>
        </w:rPr>
        <w:t xml:space="preserve"> </w:t>
      </w:r>
      <w:r w:rsidR="00650B80" w:rsidRPr="00651993">
        <w:rPr>
          <w:lang w:val="sl-SI"/>
        </w:rPr>
        <w:t xml:space="preserve">1) </w:t>
      </w:r>
      <w:r w:rsidRPr="00651993">
        <w:rPr>
          <w:lang w:val="sl-SI"/>
        </w:rPr>
        <w:t xml:space="preserve">in normalizirano frekvenco </w:t>
      </w:r>
      <w:r w:rsidR="00650B80" w:rsidRPr="00651993">
        <w:rPr>
          <w:lang w:val="sl-SI"/>
        </w:rPr>
        <w:t>(</w:t>
      </w:r>
      <w:r w:rsidR="00230691" w:rsidRPr="00651993">
        <w:rPr>
          <w:lang w:val="sl-SI"/>
        </w:rPr>
        <w:t>številka</w:t>
      </w:r>
      <w:r w:rsidR="00B168C9" w:rsidRPr="00651993">
        <w:rPr>
          <w:lang w:val="sl-SI"/>
        </w:rPr>
        <w:t xml:space="preserve"> </w:t>
      </w:r>
      <w:r w:rsidR="00650B80" w:rsidRPr="00651993">
        <w:rPr>
          <w:lang w:val="sl-SI"/>
        </w:rPr>
        <w:t>2).</w:t>
      </w:r>
    </w:p>
    <w:p w14:paraId="119D23D4" w14:textId="0D99C139" w:rsidR="00BB155D" w:rsidRPr="00651993" w:rsidRDefault="00BB155D" w:rsidP="001D7B57">
      <w:pPr>
        <w:spacing w:line="360" w:lineRule="auto"/>
        <w:rPr>
          <w:lang w:val="sl-SI"/>
        </w:rPr>
      </w:pPr>
    </w:p>
    <w:p w14:paraId="0352658F" w14:textId="7650DAB1" w:rsidR="000C4696" w:rsidRPr="00651993" w:rsidRDefault="001D1E77" w:rsidP="001D7B57">
      <w:pPr>
        <w:spacing w:line="360" w:lineRule="auto"/>
        <w:rPr>
          <w:b/>
          <w:lang w:val="sl-SI"/>
        </w:rPr>
      </w:pPr>
      <w:r w:rsidRPr="00651993">
        <w:rPr>
          <w:b/>
          <w:lang w:val="sl-SI"/>
        </w:rPr>
        <w:t>Tab</w:t>
      </w:r>
      <w:r w:rsidR="00870F69" w:rsidRPr="00651993">
        <w:rPr>
          <w:b/>
          <w:lang w:val="sl-SI"/>
        </w:rPr>
        <w:t>ela</w:t>
      </w:r>
      <w:r w:rsidRPr="00651993">
        <w:rPr>
          <w:b/>
          <w:lang w:val="sl-SI"/>
        </w:rPr>
        <w:t xml:space="preserve"> </w:t>
      </w:r>
      <w:r w:rsidR="006906FC" w:rsidRPr="00651993">
        <w:rPr>
          <w:b/>
          <w:lang w:val="sl-SI"/>
        </w:rPr>
        <w:t>6</w:t>
      </w:r>
      <w:r w:rsidR="004F663C" w:rsidRPr="00651993">
        <w:rPr>
          <w:b/>
          <w:lang w:val="sl-SI"/>
        </w:rPr>
        <w:t xml:space="preserve">. </w:t>
      </w:r>
      <w:r w:rsidR="00AC756E" w:rsidRPr="00651993">
        <w:rPr>
          <w:b/>
          <w:lang w:val="sl-SI"/>
        </w:rPr>
        <w:t xml:space="preserve">Podatki o </w:t>
      </w:r>
      <w:r w:rsidR="004119A4" w:rsidRPr="00651993">
        <w:rPr>
          <w:b/>
          <w:lang w:val="sl-SI"/>
        </w:rPr>
        <w:t>absolutni</w:t>
      </w:r>
      <w:r w:rsidR="00870F69" w:rsidRPr="00651993">
        <w:rPr>
          <w:b/>
          <w:lang w:val="sl-SI"/>
        </w:rPr>
        <w:t xml:space="preserve"> in normaliziran</w:t>
      </w:r>
      <w:r w:rsidR="00AC756E" w:rsidRPr="00651993">
        <w:rPr>
          <w:b/>
          <w:lang w:val="sl-SI"/>
        </w:rPr>
        <w:t>i</w:t>
      </w:r>
      <w:r w:rsidR="00870F69" w:rsidRPr="00651993">
        <w:rPr>
          <w:b/>
          <w:lang w:val="sl-SI"/>
        </w:rPr>
        <w:t xml:space="preserve"> frekvenc</w:t>
      </w:r>
      <w:r w:rsidR="00AC756E" w:rsidRPr="00651993">
        <w:rPr>
          <w:b/>
          <w:lang w:val="sl-SI"/>
        </w:rPr>
        <w:t>i</w:t>
      </w:r>
      <w:r w:rsidR="00870F69" w:rsidRPr="00651993">
        <w:rPr>
          <w:b/>
          <w:lang w:val="sl-SI"/>
        </w:rPr>
        <w:t xml:space="preserve"> </w:t>
      </w:r>
      <w:r w:rsidR="00AC756E" w:rsidRPr="00651993">
        <w:rPr>
          <w:b/>
          <w:lang w:val="sl-SI"/>
        </w:rPr>
        <w:t xml:space="preserve">za </w:t>
      </w:r>
      <w:r w:rsidR="00870F69" w:rsidRPr="00651993">
        <w:rPr>
          <w:b/>
          <w:lang w:val="sl-SI"/>
        </w:rPr>
        <w:t>lem</w:t>
      </w:r>
      <w:r w:rsidR="00AC756E" w:rsidRPr="00651993">
        <w:rPr>
          <w:b/>
          <w:lang w:val="sl-SI"/>
        </w:rPr>
        <w:t>o</w:t>
      </w:r>
      <w:r w:rsidR="00870F69" w:rsidRPr="00651993">
        <w:rPr>
          <w:b/>
          <w:lang w:val="sl-SI"/>
        </w:rPr>
        <w:t xml:space="preserve"> </w:t>
      </w:r>
      <w:r w:rsidR="00AC756E" w:rsidRPr="00651993">
        <w:rPr>
          <w:b/>
          <w:lang w:val="sl-SI"/>
        </w:rPr>
        <w:t xml:space="preserve">samostalnika </w:t>
      </w:r>
      <w:r w:rsidR="00870F69" w:rsidRPr="00651993">
        <w:rPr>
          <w:b/>
          <w:lang w:val="sl-SI"/>
        </w:rPr>
        <w:t>»</w:t>
      </w:r>
      <w:r w:rsidR="0053279C" w:rsidRPr="00651993">
        <w:rPr>
          <w:b/>
          <w:lang w:val="sl-SI"/>
        </w:rPr>
        <w:t>ženska</w:t>
      </w:r>
      <w:r w:rsidR="00870F69" w:rsidRPr="00651993">
        <w:rPr>
          <w:b/>
          <w:lang w:val="sl-SI"/>
        </w:rPr>
        <w:t xml:space="preserve">« v korpusu </w:t>
      </w:r>
      <w:r w:rsidR="00E47821" w:rsidRPr="00651993">
        <w:rPr>
          <w:b/>
          <w:lang w:val="sl-SI"/>
        </w:rPr>
        <w:t>siParl</w:t>
      </w:r>
      <w:r w:rsidR="00F00115" w:rsidRPr="00651993">
        <w:rPr>
          <w:b/>
          <w:lang w:val="sl-SI"/>
        </w:rPr>
        <w:t xml:space="preserve"> 2.0</w:t>
      </w:r>
      <w:r w:rsidR="007E5EDA" w:rsidRPr="00651993">
        <w:rPr>
          <w:b/>
          <w:lang w:val="sl-SI"/>
        </w:rPr>
        <w:t>.</w:t>
      </w:r>
    </w:p>
    <w:p w14:paraId="092B326A" w14:textId="77777777" w:rsidR="00BF260C" w:rsidRPr="00651993" w:rsidRDefault="00BF260C" w:rsidP="001D7B57">
      <w:pPr>
        <w:spacing w:line="360" w:lineRule="auto"/>
        <w:rPr>
          <w:lang w:val="sl-SI"/>
        </w:rPr>
      </w:pPr>
    </w:p>
    <w:p w14:paraId="0F77D1B9" w14:textId="1BFD5A3D" w:rsidR="004461D7" w:rsidRPr="00651993" w:rsidRDefault="003834FD" w:rsidP="001E5E0F">
      <w:pPr>
        <w:spacing w:line="360" w:lineRule="auto"/>
        <w:ind w:firstLine="720"/>
        <w:jc w:val="both"/>
        <w:rPr>
          <w:lang w:val="sl-SI"/>
        </w:rPr>
      </w:pPr>
      <w:r w:rsidRPr="00651993">
        <w:rPr>
          <w:lang w:val="sl-SI"/>
        </w:rPr>
        <w:lastRenderedPageBreak/>
        <w:t xml:space="preserve">Na splošno je normalizirana frekvenca </w:t>
      </w:r>
      <w:r w:rsidR="00AC756E" w:rsidRPr="00651993">
        <w:rPr>
          <w:lang w:val="sl-SI"/>
        </w:rPr>
        <w:t xml:space="preserve">iskane </w:t>
      </w:r>
      <w:r w:rsidRPr="00651993">
        <w:rPr>
          <w:lang w:val="sl-SI"/>
        </w:rPr>
        <w:t>besede za celotno časovno obdobje</w:t>
      </w:r>
      <w:r w:rsidR="00AC756E" w:rsidRPr="00651993">
        <w:rPr>
          <w:lang w:val="sl-SI"/>
        </w:rPr>
        <w:t>, ki ga zajema korpus siParl 2.0,</w:t>
      </w:r>
      <w:r w:rsidRPr="00651993">
        <w:rPr>
          <w:lang w:val="sl-SI"/>
        </w:rPr>
        <w:t xml:space="preserve"> skoraj petkrat višja v podko</w:t>
      </w:r>
      <w:r w:rsidR="00A3493D" w:rsidRPr="00651993">
        <w:rPr>
          <w:lang w:val="sl-SI"/>
        </w:rPr>
        <w:t>r</w:t>
      </w:r>
      <w:r w:rsidRPr="00651993">
        <w:rPr>
          <w:lang w:val="sl-SI"/>
        </w:rPr>
        <w:t xml:space="preserve">pusu </w:t>
      </w:r>
      <w:r w:rsidR="00276D11" w:rsidRPr="00651993">
        <w:rPr>
          <w:lang w:val="sl-SI"/>
        </w:rPr>
        <w:t xml:space="preserve">govorov </w:t>
      </w:r>
      <w:r w:rsidRPr="00651993">
        <w:rPr>
          <w:lang w:val="sl-SI"/>
        </w:rPr>
        <w:t xml:space="preserve">poslank </w:t>
      </w:r>
      <w:r w:rsidR="00AC756E" w:rsidRPr="00651993">
        <w:rPr>
          <w:lang w:val="sl-SI"/>
        </w:rPr>
        <w:t xml:space="preserve">kot v podkorpusu </w:t>
      </w:r>
      <w:r w:rsidR="00276D11" w:rsidRPr="00651993">
        <w:rPr>
          <w:lang w:val="sl-SI"/>
        </w:rPr>
        <w:t xml:space="preserve">govorov </w:t>
      </w:r>
      <w:r w:rsidR="00AC756E" w:rsidRPr="00651993">
        <w:rPr>
          <w:lang w:val="sl-SI"/>
        </w:rPr>
        <w:t>poslancev</w:t>
      </w:r>
      <w:r w:rsidRPr="00651993">
        <w:rPr>
          <w:lang w:val="sl-SI"/>
        </w:rPr>
        <w:t xml:space="preserve"> </w:t>
      </w:r>
      <w:r w:rsidR="008F607A" w:rsidRPr="00651993">
        <w:rPr>
          <w:lang w:val="sl-SI"/>
        </w:rPr>
        <w:t>(</w:t>
      </w:r>
      <w:r w:rsidRPr="00651993">
        <w:rPr>
          <w:lang w:val="sl-SI"/>
        </w:rPr>
        <w:t>221,</w:t>
      </w:r>
      <w:r w:rsidR="00F00115" w:rsidRPr="00651993">
        <w:rPr>
          <w:lang w:val="sl-SI"/>
        </w:rPr>
        <w:t>21</w:t>
      </w:r>
      <w:r w:rsidRPr="00651993">
        <w:rPr>
          <w:lang w:val="sl-SI"/>
        </w:rPr>
        <w:t xml:space="preserve"> proti</w:t>
      </w:r>
      <w:r w:rsidR="008F607A" w:rsidRPr="00651993">
        <w:rPr>
          <w:lang w:val="sl-SI"/>
        </w:rPr>
        <w:t xml:space="preserve"> </w:t>
      </w:r>
      <w:r w:rsidR="00F00115" w:rsidRPr="00651993">
        <w:rPr>
          <w:lang w:val="sl-SI"/>
        </w:rPr>
        <w:t>45</w:t>
      </w:r>
      <w:r w:rsidRPr="00651993">
        <w:rPr>
          <w:lang w:val="sl-SI"/>
        </w:rPr>
        <w:t>,</w:t>
      </w:r>
      <w:r w:rsidR="00F00115" w:rsidRPr="00651993">
        <w:rPr>
          <w:lang w:val="sl-SI"/>
        </w:rPr>
        <w:t>99</w:t>
      </w:r>
      <w:r w:rsidR="008F607A" w:rsidRPr="00651993">
        <w:rPr>
          <w:lang w:val="sl-SI"/>
        </w:rPr>
        <w:t xml:space="preserve">). </w:t>
      </w:r>
      <w:r w:rsidRPr="00651993">
        <w:rPr>
          <w:lang w:val="sl-SI"/>
        </w:rPr>
        <w:t>Kot je razvidno iz Slike</w:t>
      </w:r>
      <w:r w:rsidR="00243435" w:rsidRPr="00651993">
        <w:rPr>
          <w:lang w:val="sl-SI"/>
        </w:rPr>
        <w:t xml:space="preserve"> </w:t>
      </w:r>
      <w:r w:rsidR="0038413E" w:rsidRPr="00651993">
        <w:rPr>
          <w:lang w:val="sl-SI"/>
        </w:rPr>
        <w:t>10</w:t>
      </w:r>
      <w:r w:rsidR="00243435" w:rsidRPr="00651993">
        <w:rPr>
          <w:lang w:val="sl-SI"/>
        </w:rPr>
        <w:t xml:space="preserve">, </w:t>
      </w:r>
      <w:r w:rsidRPr="00651993">
        <w:rPr>
          <w:lang w:val="sl-SI"/>
        </w:rPr>
        <w:t xml:space="preserve">poslanke </w:t>
      </w:r>
      <w:r w:rsidR="006757EA" w:rsidRPr="00651993">
        <w:rPr>
          <w:lang w:val="sl-SI"/>
        </w:rPr>
        <w:t xml:space="preserve">v svojih govorih pogosteje omenjajo ženske </w:t>
      </w:r>
      <w:r w:rsidRPr="00651993">
        <w:rPr>
          <w:lang w:val="sl-SI"/>
        </w:rPr>
        <w:t>kot poslanci</w:t>
      </w:r>
      <w:r w:rsidR="00F00115" w:rsidRPr="00651993">
        <w:rPr>
          <w:lang w:val="sl-SI"/>
        </w:rPr>
        <w:t xml:space="preserve">. </w:t>
      </w:r>
      <w:r w:rsidR="00DC6C54" w:rsidRPr="00651993">
        <w:rPr>
          <w:lang w:val="sl-SI"/>
        </w:rPr>
        <w:t xml:space="preserve">Čeprav je v obdobju med drugim in četrtim mandatom </w:t>
      </w:r>
      <w:r w:rsidR="002C2F84" w:rsidRPr="00651993">
        <w:rPr>
          <w:lang w:val="sl-SI"/>
        </w:rPr>
        <w:t xml:space="preserve">(1996–2008) </w:t>
      </w:r>
      <w:r w:rsidR="00CE6FA8" w:rsidRPr="00651993">
        <w:rPr>
          <w:lang w:val="sl-SI"/>
        </w:rPr>
        <w:t xml:space="preserve">mogoče </w:t>
      </w:r>
      <w:r w:rsidR="00DC6C54" w:rsidRPr="00651993">
        <w:rPr>
          <w:lang w:val="sl-SI"/>
        </w:rPr>
        <w:t>opaz</w:t>
      </w:r>
      <w:r w:rsidR="00CE6FA8" w:rsidRPr="00651993">
        <w:rPr>
          <w:lang w:val="sl-SI"/>
        </w:rPr>
        <w:t>iti</w:t>
      </w:r>
      <w:r w:rsidR="00DC6C54" w:rsidRPr="00651993">
        <w:rPr>
          <w:lang w:val="sl-SI"/>
        </w:rPr>
        <w:t xml:space="preserve"> </w:t>
      </w:r>
      <w:r w:rsidR="00CE6FA8" w:rsidRPr="00651993">
        <w:rPr>
          <w:lang w:val="sl-SI"/>
        </w:rPr>
        <w:t xml:space="preserve">intenzivnejšo obravnavo </w:t>
      </w:r>
      <w:r w:rsidR="00F40F18" w:rsidRPr="00651993">
        <w:rPr>
          <w:lang w:val="sl-SI"/>
        </w:rPr>
        <w:t xml:space="preserve">teh </w:t>
      </w:r>
      <w:r w:rsidR="0075637B" w:rsidRPr="00651993">
        <w:rPr>
          <w:lang w:val="sl-SI"/>
        </w:rPr>
        <w:t xml:space="preserve">področij </w:t>
      </w:r>
      <w:r w:rsidR="00CE6FA8" w:rsidRPr="00651993">
        <w:rPr>
          <w:lang w:val="sl-SI"/>
        </w:rPr>
        <w:t>pri poslankah</w:t>
      </w:r>
      <w:r w:rsidR="00DC6C54" w:rsidRPr="00651993">
        <w:rPr>
          <w:lang w:val="sl-SI"/>
        </w:rPr>
        <w:t xml:space="preserve">, je v zadnjih mandatih </w:t>
      </w:r>
      <w:r w:rsidR="00CE6FA8" w:rsidRPr="00651993">
        <w:rPr>
          <w:lang w:val="sl-SI"/>
        </w:rPr>
        <w:t xml:space="preserve">njihovo zanimanje za ta </w:t>
      </w:r>
      <w:r w:rsidR="0075637B" w:rsidRPr="00651993">
        <w:rPr>
          <w:lang w:val="sl-SI"/>
        </w:rPr>
        <w:t xml:space="preserve">področja </w:t>
      </w:r>
      <w:r w:rsidR="00CE6FA8" w:rsidRPr="00651993">
        <w:rPr>
          <w:lang w:val="sl-SI"/>
        </w:rPr>
        <w:t>izrazito usahnilo</w:t>
      </w:r>
      <w:r w:rsidR="002C2F84" w:rsidRPr="00651993">
        <w:rPr>
          <w:lang w:val="sl-SI"/>
        </w:rPr>
        <w:t>.</w:t>
      </w:r>
    </w:p>
    <w:p w14:paraId="4D614E34" w14:textId="617B8CEE" w:rsidR="00060926" w:rsidRPr="00651993" w:rsidRDefault="0003510D" w:rsidP="001E5E0F">
      <w:pPr>
        <w:spacing w:line="360" w:lineRule="auto"/>
        <w:ind w:firstLine="720"/>
        <w:jc w:val="both"/>
        <w:rPr>
          <w:lang w:val="sl-SI"/>
        </w:rPr>
      </w:pPr>
      <w:r w:rsidRPr="00651993">
        <w:rPr>
          <w:lang w:val="sl-SI"/>
        </w:rPr>
        <w:t xml:space="preserve">Najbolj presenetljive rezultate </w:t>
      </w:r>
      <w:r w:rsidR="00CE6FA8" w:rsidRPr="00651993">
        <w:rPr>
          <w:lang w:val="sl-SI"/>
        </w:rPr>
        <w:t>pri poslankah</w:t>
      </w:r>
      <w:r w:rsidRPr="00651993">
        <w:rPr>
          <w:lang w:val="sl-SI"/>
        </w:rPr>
        <w:t xml:space="preserve"> smo odkrili v tretjem in petem</w:t>
      </w:r>
      <w:r w:rsidR="00060926" w:rsidRPr="00651993">
        <w:rPr>
          <w:lang w:val="sl-SI"/>
        </w:rPr>
        <w:t xml:space="preserve"> </w:t>
      </w:r>
      <w:r w:rsidRPr="00651993">
        <w:rPr>
          <w:lang w:val="sl-SI"/>
        </w:rPr>
        <w:t>mandatu</w:t>
      </w:r>
      <w:r w:rsidR="00060926" w:rsidRPr="00651993">
        <w:rPr>
          <w:lang w:val="sl-SI"/>
        </w:rPr>
        <w:t xml:space="preserve">. </w:t>
      </w:r>
      <w:r w:rsidRPr="00651993">
        <w:rPr>
          <w:lang w:val="sl-SI"/>
        </w:rPr>
        <w:t xml:space="preserve">V tretjem mandatu je normalizirana frekvenca </w:t>
      </w:r>
      <w:r w:rsidR="00CE6FA8" w:rsidRPr="00651993">
        <w:rPr>
          <w:lang w:val="sl-SI"/>
        </w:rPr>
        <w:t xml:space="preserve">iskane </w:t>
      </w:r>
      <w:r w:rsidRPr="00651993">
        <w:rPr>
          <w:lang w:val="sl-SI"/>
        </w:rPr>
        <w:t xml:space="preserve">besede dosegla rekordno visoko stopnjo, kar je lahko posledica manjšega števila </w:t>
      </w:r>
      <w:r w:rsidR="00276D11" w:rsidRPr="00651993">
        <w:rPr>
          <w:lang w:val="sl-SI"/>
        </w:rPr>
        <w:t>poslank</w:t>
      </w:r>
      <w:r w:rsidRPr="00651993">
        <w:rPr>
          <w:lang w:val="sl-SI"/>
        </w:rPr>
        <w:t xml:space="preserve"> v prejšnjih dveh parlamentarnih mandatih in neenak</w:t>
      </w:r>
      <w:r w:rsidR="00276D11" w:rsidRPr="00651993">
        <w:rPr>
          <w:lang w:val="sl-SI"/>
        </w:rPr>
        <w:t xml:space="preserve">opravnega </w:t>
      </w:r>
      <w:r w:rsidR="00B1557A" w:rsidRPr="00651993">
        <w:rPr>
          <w:lang w:val="sl-SI"/>
        </w:rPr>
        <w:t>položaja</w:t>
      </w:r>
      <w:r w:rsidRPr="00651993">
        <w:rPr>
          <w:lang w:val="sl-SI"/>
        </w:rPr>
        <w:t xml:space="preserve"> </w:t>
      </w:r>
      <w:r w:rsidR="00276D11" w:rsidRPr="00651993">
        <w:rPr>
          <w:lang w:val="sl-SI"/>
        </w:rPr>
        <w:t xml:space="preserve">žensk </w:t>
      </w:r>
      <w:r w:rsidRPr="00651993">
        <w:rPr>
          <w:lang w:val="sl-SI"/>
        </w:rPr>
        <w:t xml:space="preserve">v družbi nasploh. Ker pa </w:t>
      </w:r>
      <w:r w:rsidR="00CE6FA8" w:rsidRPr="00651993">
        <w:rPr>
          <w:lang w:val="sl-SI"/>
        </w:rPr>
        <w:t xml:space="preserve">je </w:t>
      </w:r>
      <w:r w:rsidRPr="00651993">
        <w:rPr>
          <w:lang w:val="sl-SI"/>
        </w:rPr>
        <w:t xml:space="preserve">enak trend </w:t>
      </w:r>
      <w:r w:rsidR="00276D11" w:rsidRPr="00651993">
        <w:rPr>
          <w:lang w:val="sl-SI"/>
        </w:rPr>
        <w:t xml:space="preserve">mogoče opaziti tudi v </w:t>
      </w:r>
      <w:r w:rsidRPr="00651993">
        <w:rPr>
          <w:lang w:val="sl-SI"/>
        </w:rPr>
        <w:t>podkorpusu</w:t>
      </w:r>
      <w:r w:rsidR="00276D11" w:rsidRPr="00651993">
        <w:rPr>
          <w:lang w:val="sl-SI"/>
        </w:rPr>
        <w:t xml:space="preserve"> govorov poslancev</w:t>
      </w:r>
      <w:r w:rsidRPr="00651993">
        <w:rPr>
          <w:lang w:val="sl-SI"/>
        </w:rPr>
        <w:t xml:space="preserve">, </w:t>
      </w:r>
      <w:r w:rsidR="00CE6FA8" w:rsidRPr="00651993">
        <w:rPr>
          <w:lang w:val="sl-SI"/>
        </w:rPr>
        <w:t>se zdi</w:t>
      </w:r>
      <w:r w:rsidRPr="00651993">
        <w:rPr>
          <w:lang w:val="sl-SI"/>
        </w:rPr>
        <w:t>, da so k temu prispevali tudi drugi razlogi</w:t>
      </w:r>
      <w:r w:rsidR="00060926" w:rsidRPr="00651993">
        <w:rPr>
          <w:lang w:val="sl-SI"/>
        </w:rPr>
        <w:t xml:space="preserve">. </w:t>
      </w:r>
      <w:r w:rsidRPr="00651993">
        <w:rPr>
          <w:lang w:val="sl-SI"/>
        </w:rPr>
        <w:t xml:space="preserve">Za boljši vpogled v </w:t>
      </w:r>
      <w:r w:rsidR="00CE6FA8" w:rsidRPr="00651993">
        <w:rPr>
          <w:lang w:val="sl-SI"/>
        </w:rPr>
        <w:t xml:space="preserve">ta </w:t>
      </w:r>
      <w:r w:rsidRPr="00651993">
        <w:rPr>
          <w:lang w:val="sl-SI"/>
        </w:rPr>
        <w:t xml:space="preserve">pojav smo </w:t>
      </w:r>
      <w:r w:rsidR="00CE6FA8" w:rsidRPr="00651993">
        <w:rPr>
          <w:lang w:val="sl-SI"/>
        </w:rPr>
        <w:t>izvedli</w:t>
      </w:r>
      <w:r w:rsidRPr="00651993">
        <w:rPr>
          <w:lang w:val="sl-SI"/>
        </w:rPr>
        <w:t xml:space="preserve"> kvalitativno analizo, pri kateri smo pregledali </w:t>
      </w:r>
      <w:r w:rsidR="00060926" w:rsidRPr="00651993">
        <w:rPr>
          <w:lang w:val="sl-SI"/>
        </w:rPr>
        <w:t xml:space="preserve">50 </w:t>
      </w:r>
      <w:r w:rsidRPr="00651993">
        <w:rPr>
          <w:lang w:val="sl-SI"/>
        </w:rPr>
        <w:t>konkordan</w:t>
      </w:r>
      <w:r w:rsidR="00CE6FA8" w:rsidRPr="00651993">
        <w:rPr>
          <w:lang w:val="sl-SI"/>
        </w:rPr>
        <w:t>c</w:t>
      </w:r>
      <w:r w:rsidRPr="00651993">
        <w:rPr>
          <w:lang w:val="sl-SI"/>
        </w:rPr>
        <w:t xml:space="preserve"> pet</w:t>
      </w:r>
      <w:r w:rsidR="00CE6FA8" w:rsidRPr="00651993">
        <w:rPr>
          <w:lang w:val="sl-SI"/>
        </w:rPr>
        <w:t>ih</w:t>
      </w:r>
      <w:r w:rsidR="00276D11" w:rsidRPr="00651993">
        <w:rPr>
          <w:lang w:val="sl-SI"/>
        </w:rPr>
        <w:t xml:space="preserve"> najdejavnejših</w:t>
      </w:r>
      <w:r w:rsidRPr="00651993">
        <w:rPr>
          <w:lang w:val="sl-SI"/>
        </w:rPr>
        <w:t xml:space="preserve"> poslancev</w:t>
      </w:r>
      <w:r w:rsidR="00060926" w:rsidRPr="00651993">
        <w:rPr>
          <w:lang w:val="sl-SI"/>
        </w:rPr>
        <w:t xml:space="preserve">. </w:t>
      </w:r>
      <w:r w:rsidRPr="00651993">
        <w:rPr>
          <w:lang w:val="sl-SI"/>
        </w:rPr>
        <w:t xml:space="preserve">Iz </w:t>
      </w:r>
      <w:r w:rsidR="00CE6FA8" w:rsidRPr="00651993">
        <w:rPr>
          <w:lang w:val="sl-SI"/>
        </w:rPr>
        <w:t>konkordanc</w:t>
      </w:r>
      <w:r w:rsidRPr="00651993">
        <w:rPr>
          <w:lang w:val="sl-SI"/>
        </w:rPr>
        <w:t xml:space="preserve"> je razvidno, da se je v tistem času veliko razpravljalo o zakonodaji</w:t>
      </w:r>
      <w:r w:rsidR="00EB4B6D" w:rsidRPr="00651993">
        <w:rPr>
          <w:lang w:val="sl-SI"/>
        </w:rPr>
        <w:t xml:space="preserve"> </w:t>
      </w:r>
      <w:r w:rsidR="00276D11" w:rsidRPr="00651993">
        <w:rPr>
          <w:lang w:val="sl-SI"/>
        </w:rPr>
        <w:t>prav v zvezi z vprašanji</w:t>
      </w:r>
      <w:r w:rsidR="00F40F18" w:rsidRPr="00651993">
        <w:rPr>
          <w:lang w:val="sl-SI"/>
        </w:rPr>
        <w:t xml:space="preserve"> enakosti spolov</w:t>
      </w:r>
      <w:r w:rsidRPr="00651993">
        <w:rPr>
          <w:lang w:val="sl-SI"/>
        </w:rPr>
        <w:t xml:space="preserve"> (npr.</w:t>
      </w:r>
      <w:r w:rsidR="00060926" w:rsidRPr="00651993">
        <w:rPr>
          <w:lang w:val="sl-SI"/>
        </w:rPr>
        <w:t xml:space="preserve"> </w:t>
      </w:r>
      <w:r w:rsidRPr="00651993">
        <w:rPr>
          <w:lang w:val="sl-SI"/>
        </w:rPr>
        <w:t xml:space="preserve">zakonodaja o enakih možnostih in </w:t>
      </w:r>
      <w:r w:rsidR="00CE6FA8" w:rsidRPr="00651993">
        <w:rPr>
          <w:lang w:val="sl-SI"/>
        </w:rPr>
        <w:t xml:space="preserve">spolnih </w:t>
      </w:r>
      <w:r w:rsidRPr="00651993">
        <w:rPr>
          <w:lang w:val="sl-SI"/>
        </w:rPr>
        <w:t>kvotah</w:t>
      </w:r>
      <w:r w:rsidR="00060926" w:rsidRPr="00651993">
        <w:rPr>
          <w:lang w:val="sl-SI"/>
        </w:rPr>
        <w:t xml:space="preserve">). </w:t>
      </w:r>
      <w:r w:rsidRPr="00651993">
        <w:rPr>
          <w:lang w:val="sl-SI"/>
        </w:rPr>
        <w:t>Skoraj desetletje pozneje, v petem mandatu</w:t>
      </w:r>
      <w:r w:rsidR="00060926" w:rsidRPr="00651993">
        <w:rPr>
          <w:lang w:val="sl-SI"/>
        </w:rPr>
        <w:t xml:space="preserve">, </w:t>
      </w:r>
      <w:r w:rsidRPr="00651993">
        <w:rPr>
          <w:lang w:val="sl-SI"/>
        </w:rPr>
        <w:t xml:space="preserve">se je število omemb </w:t>
      </w:r>
      <w:r w:rsidR="00CE6FA8" w:rsidRPr="00651993">
        <w:rPr>
          <w:lang w:val="sl-SI"/>
        </w:rPr>
        <w:t xml:space="preserve">iskane </w:t>
      </w:r>
      <w:r w:rsidRPr="00651993">
        <w:rPr>
          <w:lang w:val="sl-SI"/>
        </w:rPr>
        <w:t xml:space="preserve">besede v podkorpusu </w:t>
      </w:r>
      <w:r w:rsidR="00276D11" w:rsidRPr="00651993">
        <w:rPr>
          <w:lang w:val="sl-SI"/>
        </w:rPr>
        <w:t xml:space="preserve">govorov poslank </w:t>
      </w:r>
      <w:r w:rsidRPr="00651993">
        <w:rPr>
          <w:lang w:val="sl-SI"/>
        </w:rPr>
        <w:t>nenadom</w:t>
      </w:r>
      <w:r w:rsidR="00276D11" w:rsidRPr="00651993">
        <w:rPr>
          <w:lang w:val="sl-SI"/>
        </w:rPr>
        <w:t xml:space="preserve">a zmanjšalo in </w:t>
      </w:r>
      <w:r w:rsidRPr="00651993">
        <w:rPr>
          <w:lang w:val="sl-SI"/>
        </w:rPr>
        <w:t xml:space="preserve">padlo celo pod vrednost frekvence pred letom </w:t>
      </w:r>
      <w:r w:rsidR="00060926" w:rsidRPr="00651993">
        <w:rPr>
          <w:lang w:val="sl-SI"/>
        </w:rPr>
        <w:t>2000</w:t>
      </w:r>
      <w:r w:rsidR="007B4BCA" w:rsidRPr="00651993">
        <w:rPr>
          <w:lang w:val="sl-SI"/>
        </w:rPr>
        <w:t>, kljub precej večjemu številu poslank v parlamentu</w:t>
      </w:r>
      <w:r w:rsidR="00060926" w:rsidRPr="00651993">
        <w:rPr>
          <w:lang w:val="sl-SI"/>
        </w:rPr>
        <w:t xml:space="preserve">. </w:t>
      </w:r>
      <w:r w:rsidR="007B5B37" w:rsidRPr="00651993">
        <w:rPr>
          <w:lang w:val="sl-SI"/>
        </w:rPr>
        <w:t>Peti mandat je potekal v obdobju velike svetovne gospodarske krize, ki je Slovenijo močno prizadela in je bila verjetno osrednji predmet parlamentarnih razprav, vendar bi bilo to treba potrditi z nadaljnjo raziskavo in kontek</w:t>
      </w:r>
      <w:r w:rsidR="00B1557A" w:rsidRPr="00651993">
        <w:rPr>
          <w:lang w:val="sl-SI"/>
        </w:rPr>
        <w:t>s</w:t>
      </w:r>
      <w:r w:rsidR="007B5B37" w:rsidRPr="00651993">
        <w:rPr>
          <w:lang w:val="sl-SI"/>
        </w:rPr>
        <w:t>tualizacijo ob uporabi kvalitativnih metod, kot je analiza konkordanc</w:t>
      </w:r>
      <w:r w:rsidR="00060926" w:rsidRPr="00651993">
        <w:rPr>
          <w:lang w:val="sl-SI"/>
        </w:rPr>
        <w:t>.</w:t>
      </w:r>
    </w:p>
    <w:p w14:paraId="1607672C" w14:textId="5BDA7E32" w:rsidR="00C55A6C" w:rsidRPr="00651993" w:rsidRDefault="00235B63" w:rsidP="001E5E0F">
      <w:pPr>
        <w:spacing w:line="360" w:lineRule="auto"/>
        <w:ind w:firstLine="720"/>
        <w:jc w:val="both"/>
        <w:rPr>
          <w:lang w:val="sl-SI"/>
        </w:rPr>
      </w:pPr>
      <w:r w:rsidRPr="00651993">
        <w:rPr>
          <w:lang w:val="sl-SI"/>
        </w:rPr>
        <w:t>Zanimivo je tudi, da s</w:t>
      </w:r>
      <w:r w:rsidR="00165099" w:rsidRPr="00651993">
        <w:rPr>
          <w:lang w:val="sl-SI"/>
        </w:rPr>
        <w:t xml:space="preserve">e v četrtem mandatu </w:t>
      </w:r>
      <w:r w:rsidR="00E24547" w:rsidRPr="00651993">
        <w:rPr>
          <w:lang w:val="sl-SI"/>
        </w:rPr>
        <w:t xml:space="preserve">kljub </w:t>
      </w:r>
      <w:r w:rsidR="007B4BCA" w:rsidRPr="00651993">
        <w:rPr>
          <w:lang w:val="sl-SI"/>
        </w:rPr>
        <w:t>drugemu</w:t>
      </w:r>
      <w:r w:rsidR="00E24547" w:rsidRPr="00651993">
        <w:rPr>
          <w:lang w:val="sl-SI"/>
        </w:rPr>
        <w:t xml:space="preserve"> najnižje</w:t>
      </w:r>
      <w:r w:rsidR="007B4BCA" w:rsidRPr="00651993">
        <w:rPr>
          <w:lang w:val="sl-SI"/>
        </w:rPr>
        <w:t>mu</w:t>
      </w:r>
      <w:r w:rsidR="00E24547" w:rsidRPr="00651993">
        <w:rPr>
          <w:lang w:val="sl-SI"/>
        </w:rPr>
        <w:t xml:space="preserve"> števil</w:t>
      </w:r>
      <w:r w:rsidR="007B4BCA" w:rsidRPr="00651993">
        <w:rPr>
          <w:lang w:val="sl-SI"/>
        </w:rPr>
        <w:t>u</w:t>
      </w:r>
      <w:r w:rsidR="00E24547" w:rsidRPr="00651993">
        <w:rPr>
          <w:lang w:val="sl-SI"/>
        </w:rPr>
        <w:t xml:space="preserve"> poslank</w:t>
      </w:r>
      <w:r w:rsidR="007B4BCA" w:rsidRPr="00651993">
        <w:rPr>
          <w:lang w:val="sl-SI"/>
        </w:rPr>
        <w:t xml:space="preserve"> </w:t>
      </w:r>
      <w:r w:rsidR="00E24547" w:rsidRPr="00651993">
        <w:rPr>
          <w:lang w:val="sl-SI"/>
        </w:rPr>
        <w:t>samostalnik »ženska« še vedno zelo pogost</w:t>
      </w:r>
      <w:r w:rsidRPr="00651993">
        <w:rPr>
          <w:lang w:val="sl-SI"/>
        </w:rPr>
        <w:t>o pojavlja</w:t>
      </w:r>
      <w:r w:rsidR="00E24547" w:rsidRPr="00651993">
        <w:rPr>
          <w:lang w:val="sl-SI"/>
        </w:rPr>
        <w:t xml:space="preserve"> v primerjavi s šestim in sedmim mandatom, kjer je bilo število poslank precej večje, frekvenca </w:t>
      </w:r>
      <w:r w:rsidR="007B4BCA" w:rsidRPr="00651993">
        <w:rPr>
          <w:lang w:val="sl-SI"/>
        </w:rPr>
        <w:t xml:space="preserve">iskane </w:t>
      </w:r>
      <w:r w:rsidR="00E24547" w:rsidRPr="00651993">
        <w:rPr>
          <w:lang w:val="sl-SI"/>
        </w:rPr>
        <w:t>besede pa skoraj dvakrat nižja</w:t>
      </w:r>
      <w:r w:rsidR="00060926" w:rsidRPr="00651993">
        <w:rPr>
          <w:lang w:val="sl-SI"/>
        </w:rPr>
        <w:t xml:space="preserve">. </w:t>
      </w:r>
      <w:r w:rsidR="00E24547" w:rsidRPr="00651993">
        <w:rPr>
          <w:lang w:val="sl-SI"/>
        </w:rPr>
        <w:t xml:space="preserve">Kot smo opazili </w:t>
      </w:r>
      <w:r w:rsidR="001F0767" w:rsidRPr="00651993">
        <w:rPr>
          <w:lang w:val="sl-SI"/>
        </w:rPr>
        <w:t>že pri splošne</w:t>
      </w:r>
      <w:r w:rsidR="007B4BCA" w:rsidRPr="00651993">
        <w:rPr>
          <w:lang w:val="sl-SI"/>
        </w:rPr>
        <w:t>m doprinosu</w:t>
      </w:r>
      <w:r w:rsidR="001F0767" w:rsidRPr="00651993">
        <w:rPr>
          <w:lang w:val="sl-SI"/>
        </w:rPr>
        <w:t xml:space="preserve"> </w:t>
      </w:r>
      <w:r w:rsidR="00E24547" w:rsidRPr="00651993">
        <w:rPr>
          <w:lang w:val="sl-SI"/>
        </w:rPr>
        <w:t>poslank</w:t>
      </w:r>
      <w:r w:rsidR="00276D11" w:rsidRPr="00651993">
        <w:rPr>
          <w:lang w:val="sl-SI"/>
        </w:rPr>
        <w:t xml:space="preserve"> k razpravam</w:t>
      </w:r>
      <w:r w:rsidR="00E24547" w:rsidRPr="00651993">
        <w:rPr>
          <w:lang w:val="sl-SI"/>
        </w:rPr>
        <w:t xml:space="preserve"> </w:t>
      </w:r>
      <w:r w:rsidR="001F0767" w:rsidRPr="00651993">
        <w:rPr>
          <w:lang w:val="sl-SI"/>
        </w:rPr>
        <w:t>(</w:t>
      </w:r>
      <w:r w:rsidR="00656E7E" w:rsidRPr="00651993">
        <w:rPr>
          <w:lang w:val="sl-SI"/>
        </w:rPr>
        <w:t>gl</w:t>
      </w:r>
      <w:r w:rsidR="0002582D" w:rsidRPr="00651993">
        <w:rPr>
          <w:lang w:val="sl-SI"/>
        </w:rPr>
        <w:t>.</w:t>
      </w:r>
      <w:r w:rsidR="00204F18" w:rsidRPr="00651993">
        <w:rPr>
          <w:lang w:val="sl-SI"/>
        </w:rPr>
        <w:t xml:space="preserve"> razdelek</w:t>
      </w:r>
      <w:r w:rsidR="00D569AC" w:rsidRPr="00651993">
        <w:rPr>
          <w:lang w:val="sl-SI"/>
        </w:rPr>
        <w:t xml:space="preserve"> </w:t>
      </w:r>
      <w:r w:rsidR="00D569AC" w:rsidRPr="00651993">
        <w:rPr>
          <w:lang w:val="sl-SI"/>
        </w:rPr>
        <w:fldChar w:fldCharType="begin"/>
      </w:r>
      <w:r w:rsidR="00D569AC" w:rsidRPr="00651993">
        <w:rPr>
          <w:lang w:val="sl-SI"/>
        </w:rPr>
        <w:instrText xml:space="preserve"> REF _Ref47444485 \r \h </w:instrText>
      </w:r>
      <w:r w:rsidR="00582F0C" w:rsidRPr="00651993">
        <w:rPr>
          <w:lang w:val="sl-SI"/>
        </w:rPr>
        <w:instrText xml:space="preserve"> \* MERGEFORMAT </w:instrText>
      </w:r>
      <w:r w:rsidR="00D569AC" w:rsidRPr="00651993">
        <w:rPr>
          <w:lang w:val="sl-SI"/>
        </w:rPr>
      </w:r>
      <w:r w:rsidR="00D569AC" w:rsidRPr="00651993">
        <w:rPr>
          <w:lang w:val="sl-SI"/>
        </w:rPr>
        <w:fldChar w:fldCharType="separate"/>
      </w:r>
      <w:r w:rsidR="002C2191" w:rsidRPr="00651993">
        <w:rPr>
          <w:lang w:val="sl-SI"/>
        </w:rPr>
        <w:t>6.2.3</w:t>
      </w:r>
      <w:r w:rsidR="00D569AC" w:rsidRPr="00651993">
        <w:rPr>
          <w:lang w:val="sl-SI"/>
        </w:rPr>
        <w:fldChar w:fldCharType="end"/>
      </w:r>
      <w:r w:rsidR="009F70CA" w:rsidRPr="00651993">
        <w:rPr>
          <w:lang w:val="sl-SI"/>
        </w:rPr>
        <w:t xml:space="preserve"> </w:t>
      </w:r>
      <w:r w:rsidR="009F70CA" w:rsidRPr="00651993">
        <w:rPr>
          <w:lang w:val="sl-SI"/>
        </w:rPr>
        <w:fldChar w:fldCharType="begin"/>
      </w:r>
      <w:r w:rsidR="009F70CA" w:rsidRPr="00651993">
        <w:rPr>
          <w:lang w:val="sl-SI"/>
        </w:rPr>
        <w:instrText xml:space="preserve"> REF _Ref47444485 \h </w:instrText>
      </w:r>
      <w:r w:rsidR="00582F0C" w:rsidRPr="00651993">
        <w:rPr>
          <w:lang w:val="sl-SI"/>
        </w:rPr>
        <w:instrText xml:space="preserve"> \* MERGEFORMAT </w:instrText>
      </w:r>
      <w:r w:rsidR="009F70CA" w:rsidRPr="00651993">
        <w:rPr>
          <w:lang w:val="sl-SI"/>
        </w:rPr>
      </w:r>
      <w:r w:rsidR="009F70CA" w:rsidRPr="00651993">
        <w:rPr>
          <w:lang w:val="sl-SI"/>
        </w:rPr>
        <w:fldChar w:fldCharType="separate"/>
      </w:r>
      <w:r w:rsidR="009F70CA" w:rsidRPr="00651993">
        <w:rPr>
          <w:lang w:val="sl-SI"/>
        </w:rPr>
        <w:t>Primerjalna analiza</w:t>
      </w:r>
      <w:r w:rsidR="009F70CA" w:rsidRPr="00651993">
        <w:rPr>
          <w:lang w:val="sl-SI"/>
        </w:rPr>
        <w:fldChar w:fldCharType="end"/>
      </w:r>
      <w:r w:rsidR="00060926" w:rsidRPr="00651993">
        <w:rPr>
          <w:lang w:val="sl-SI"/>
        </w:rPr>
        <w:t>)</w:t>
      </w:r>
      <w:r w:rsidR="001F0767" w:rsidRPr="00651993">
        <w:rPr>
          <w:lang w:val="sl-SI"/>
        </w:rPr>
        <w:t xml:space="preserve">, kjer smo </w:t>
      </w:r>
      <w:r w:rsidRPr="00651993">
        <w:rPr>
          <w:lang w:val="sl-SI"/>
        </w:rPr>
        <w:t>odkrili</w:t>
      </w:r>
      <w:r w:rsidR="001F0767" w:rsidRPr="00651993">
        <w:rPr>
          <w:lang w:val="sl-SI"/>
        </w:rPr>
        <w:t xml:space="preserve"> veliko razhajanje med številom </w:t>
      </w:r>
      <w:r w:rsidR="007B4BCA" w:rsidRPr="00651993">
        <w:rPr>
          <w:lang w:val="sl-SI"/>
        </w:rPr>
        <w:t>poslank</w:t>
      </w:r>
      <w:r w:rsidR="00060926" w:rsidRPr="00651993">
        <w:rPr>
          <w:lang w:val="sl-SI"/>
        </w:rPr>
        <w:t xml:space="preserve"> </w:t>
      </w:r>
      <w:r w:rsidR="001F0767" w:rsidRPr="00651993">
        <w:rPr>
          <w:lang w:val="sl-SI"/>
        </w:rPr>
        <w:t xml:space="preserve">in številom besed, </w:t>
      </w:r>
      <w:r w:rsidR="00276D11" w:rsidRPr="00651993">
        <w:rPr>
          <w:lang w:val="sl-SI"/>
        </w:rPr>
        <w:t xml:space="preserve">ki so jih izrekle, </w:t>
      </w:r>
      <w:r w:rsidR="001F0767" w:rsidRPr="00651993">
        <w:rPr>
          <w:lang w:val="sl-SI"/>
        </w:rPr>
        <w:t xml:space="preserve">ti </w:t>
      </w:r>
      <w:r w:rsidR="00B1557A" w:rsidRPr="00651993">
        <w:rPr>
          <w:lang w:val="sl-SI"/>
        </w:rPr>
        <w:t>rezultati</w:t>
      </w:r>
      <w:r w:rsidR="001F0767" w:rsidRPr="00651993">
        <w:rPr>
          <w:lang w:val="sl-SI"/>
        </w:rPr>
        <w:t xml:space="preserve"> </w:t>
      </w:r>
      <w:r w:rsidR="007B4BCA" w:rsidRPr="00651993">
        <w:rPr>
          <w:lang w:val="sl-SI"/>
        </w:rPr>
        <w:t>znova</w:t>
      </w:r>
      <w:r w:rsidR="001F0767" w:rsidRPr="00651993">
        <w:rPr>
          <w:lang w:val="sl-SI"/>
        </w:rPr>
        <w:t xml:space="preserve"> kažejo, da </w:t>
      </w:r>
      <w:r w:rsidR="00981B0E" w:rsidRPr="00651993">
        <w:rPr>
          <w:lang w:val="sl-SI"/>
        </w:rPr>
        <w:t xml:space="preserve">zgolj </w:t>
      </w:r>
      <w:r w:rsidR="001F0767" w:rsidRPr="00651993">
        <w:rPr>
          <w:lang w:val="sl-SI"/>
        </w:rPr>
        <w:t xml:space="preserve">večje število poslank ne zagotavlja </w:t>
      </w:r>
      <w:r w:rsidR="007B4BCA" w:rsidRPr="00651993">
        <w:rPr>
          <w:lang w:val="sl-SI"/>
        </w:rPr>
        <w:t xml:space="preserve">intenzivnejše </w:t>
      </w:r>
      <w:r w:rsidR="0075637B" w:rsidRPr="00651993">
        <w:rPr>
          <w:lang w:val="sl-SI"/>
        </w:rPr>
        <w:t xml:space="preserve">razprave o </w:t>
      </w:r>
      <w:r w:rsidR="008B384E" w:rsidRPr="00651993">
        <w:rPr>
          <w:lang w:val="sl-SI"/>
        </w:rPr>
        <w:t>tematikah</w:t>
      </w:r>
      <w:r w:rsidR="0002491A" w:rsidRPr="00651993">
        <w:rPr>
          <w:lang w:val="sl-SI"/>
        </w:rPr>
        <w:t>, ki zadevajo ženske.</w:t>
      </w:r>
    </w:p>
    <w:p w14:paraId="3FB11621" w14:textId="77777777" w:rsidR="00C55A6C" w:rsidRPr="00651993" w:rsidRDefault="00C55A6C" w:rsidP="001D7B57">
      <w:pPr>
        <w:spacing w:line="360" w:lineRule="auto"/>
        <w:jc w:val="center"/>
        <w:rPr>
          <w:b/>
          <w:lang w:val="sl-SI"/>
        </w:rPr>
      </w:pPr>
    </w:p>
    <w:p w14:paraId="06FC275D" w14:textId="00E29330" w:rsidR="00D22FF1" w:rsidRPr="00651993" w:rsidRDefault="003B7CF1" w:rsidP="001D7B57">
      <w:pPr>
        <w:spacing w:line="360" w:lineRule="auto"/>
        <w:rPr>
          <w:b/>
          <w:lang w:val="sl-SI"/>
        </w:rPr>
      </w:pPr>
      <w:r w:rsidRPr="00651993">
        <w:rPr>
          <w:b/>
          <w:lang w:val="sl-SI"/>
        </w:rPr>
        <w:t>Slika</w:t>
      </w:r>
      <w:r w:rsidR="00D22FF1" w:rsidRPr="00651993">
        <w:rPr>
          <w:b/>
          <w:lang w:val="sl-SI"/>
        </w:rPr>
        <w:t xml:space="preserve"> </w:t>
      </w:r>
      <w:r w:rsidR="0038413E" w:rsidRPr="00651993">
        <w:rPr>
          <w:b/>
          <w:lang w:val="sl-SI"/>
        </w:rPr>
        <w:t>10</w:t>
      </w:r>
      <w:r w:rsidR="00D22FF1" w:rsidRPr="00651993">
        <w:rPr>
          <w:b/>
          <w:lang w:val="sl-SI"/>
        </w:rPr>
        <w:t>: Normali</w:t>
      </w:r>
      <w:r w:rsidRPr="00651993">
        <w:rPr>
          <w:b/>
          <w:lang w:val="sl-SI"/>
        </w:rPr>
        <w:t xml:space="preserve">zirana frekvenca </w:t>
      </w:r>
      <w:r w:rsidR="00AC756E" w:rsidRPr="00651993">
        <w:rPr>
          <w:b/>
          <w:lang w:val="sl-SI"/>
        </w:rPr>
        <w:t xml:space="preserve">za lemo </w:t>
      </w:r>
      <w:r w:rsidRPr="00651993">
        <w:rPr>
          <w:b/>
          <w:lang w:val="sl-SI"/>
        </w:rPr>
        <w:t>samostalnika »</w:t>
      </w:r>
      <w:r w:rsidR="0053279C" w:rsidRPr="00651993">
        <w:rPr>
          <w:b/>
          <w:lang w:val="sl-SI"/>
        </w:rPr>
        <w:t>ženska</w:t>
      </w:r>
      <w:r w:rsidRPr="00651993">
        <w:rPr>
          <w:b/>
          <w:lang w:val="sl-SI"/>
        </w:rPr>
        <w:t>«</w:t>
      </w:r>
      <w:r w:rsidR="0053279C" w:rsidRPr="00651993">
        <w:rPr>
          <w:b/>
          <w:lang w:val="sl-SI"/>
        </w:rPr>
        <w:t xml:space="preserve"> </w:t>
      </w:r>
      <w:r w:rsidR="0069538E" w:rsidRPr="00651993">
        <w:rPr>
          <w:b/>
          <w:lang w:val="sl-SI"/>
        </w:rPr>
        <w:t xml:space="preserve">v govorih </w:t>
      </w:r>
      <w:r w:rsidRPr="00651993">
        <w:rPr>
          <w:b/>
          <w:lang w:val="sl-SI"/>
        </w:rPr>
        <w:t xml:space="preserve">poslank in poslancev v korpusu </w:t>
      </w:r>
      <w:r w:rsidR="00D22FF1" w:rsidRPr="00651993">
        <w:rPr>
          <w:b/>
          <w:lang w:val="sl-SI"/>
        </w:rPr>
        <w:t>siParl</w:t>
      </w:r>
      <w:r w:rsidR="00F00115" w:rsidRPr="00651993">
        <w:rPr>
          <w:b/>
          <w:lang w:val="sl-SI"/>
        </w:rPr>
        <w:t xml:space="preserve"> 2.0</w:t>
      </w:r>
      <w:r w:rsidR="00D22FF1" w:rsidRPr="00651993">
        <w:rPr>
          <w:b/>
          <w:lang w:val="sl-SI"/>
        </w:rPr>
        <w:t>.</w:t>
      </w:r>
    </w:p>
    <w:p w14:paraId="3ACC1755" w14:textId="0F3555F5" w:rsidR="00F83467" w:rsidRPr="003E5B95" w:rsidRDefault="00FC0A7F" w:rsidP="001D7B57">
      <w:pPr>
        <w:pStyle w:val="Naslov3"/>
        <w:spacing w:line="360" w:lineRule="auto"/>
        <w:rPr>
          <w:sz w:val="24"/>
          <w:szCs w:val="24"/>
          <w:lang w:val="sl-SI"/>
        </w:rPr>
      </w:pPr>
      <w:bookmarkStart w:id="2183" w:name="_Toc57789642"/>
      <w:r w:rsidRPr="00651993">
        <w:rPr>
          <w:sz w:val="24"/>
          <w:szCs w:val="24"/>
          <w:lang w:val="sl-SI"/>
        </w:rPr>
        <w:t xml:space="preserve">Luščenje </w:t>
      </w:r>
      <w:r w:rsidR="00296BA2" w:rsidRPr="00651993">
        <w:rPr>
          <w:sz w:val="24"/>
          <w:szCs w:val="24"/>
          <w:lang w:val="sl-SI"/>
        </w:rPr>
        <w:t>kolokacij</w:t>
      </w:r>
      <w:bookmarkEnd w:id="2183"/>
    </w:p>
    <w:p w14:paraId="77D0AC71" w14:textId="5C154602" w:rsidR="00A730C3" w:rsidRPr="00651993" w:rsidRDefault="00BA0E72" w:rsidP="001E5E0F">
      <w:pPr>
        <w:spacing w:line="360" w:lineRule="auto"/>
        <w:ind w:firstLine="720"/>
        <w:jc w:val="both"/>
        <w:rPr>
          <w:lang w:val="sl-SI"/>
        </w:rPr>
      </w:pPr>
      <w:r w:rsidRPr="003E5B95">
        <w:rPr>
          <w:lang w:val="sl-SI"/>
        </w:rPr>
        <w:lastRenderedPageBreak/>
        <w:t>Predstavili bomo še eno priljubljeno</w:t>
      </w:r>
      <w:r w:rsidR="00C27078" w:rsidRPr="003E5B95">
        <w:rPr>
          <w:lang w:val="sl-SI"/>
        </w:rPr>
        <w:t xml:space="preserve"> tehniko korpusne analize,</w:t>
      </w:r>
      <w:r w:rsidR="00E21ACC" w:rsidRPr="003E5B95">
        <w:rPr>
          <w:lang w:val="sl-SI"/>
        </w:rPr>
        <w:t xml:space="preserve"> in sicer</w:t>
      </w:r>
      <w:r w:rsidR="00C27078" w:rsidRPr="003E5B95">
        <w:rPr>
          <w:lang w:val="sl-SI"/>
        </w:rPr>
        <w:t xml:space="preserve"> </w:t>
      </w:r>
      <w:hyperlink r:id="rId77" w:history="1">
        <w:r w:rsidR="00E21ACC" w:rsidRPr="003E5B95">
          <w:rPr>
            <w:rStyle w:val="Hiperpovezava"/>
            <w:color w:val="auto"/>
            <w:u w:val="none"/>
            <w:lang w:val="sl-SI"/>
          </w:rPr>
          <w:t>luščenje</w:t>
        </w:r>
        <w:r w:rsidR="00C27078" w:rsidRPr="003E5B95">
          <w:rPr>
            <w:rStyle w:val="Hiperpovezava"/>
            <w:color w:val="auto"/>
            <w:u w:val="none"/>
            <w:lang w:val="sl-SI"/>
          </w:rPr>
          <w:t xml:space="preserve"> kolokacij</w:t>
        </w:r>
      </w:hyperlink>
      <w:r w:rsidR="00E21ACC" w:rsidRPr="003E5B95">
        <w:rPr>
          <w:lang w:val="sl-SI"/>
        </w:rPr>
        <w:t>.</w:t>
      </w:r>
      <w:r w:rsidR="00EA4773" w:rsidRPr="003E5B95">
        <w:rPr>
          <w:rStyle w:val="Sprotnaopomba-sklic"/>
          <w:lang w:val="sl-SI"/>
        </w:rPr>
        <w:footnoteReference w:id="109"/>
      </w:r>
      <w:r w:rsidR="00E21ACC" w:rsidRPr="003E5B95">
        <w:rPr>
          <w:lang w:val="sl-SI"/>
        </w:rPr>
        <w:t xml:space="preserve"> S to tehniko</w:t>
      </w:r>
      <w:r w:rsidR="0019564A" w:rsidRPr="003E5B95">
        <w:rPr>
          <w:lang w:val="sl-SI"/>
        </w:rPr>
        <w:t>, ki temelji na statističnih testih,</w:t>
      </w:r>
      <w:r w:rsidR="00E21ACC" w:rsidRPr="003E5B95">
        <w:rPr>
          <w:lang w:val="sl-SI"/>
        </w:rPr>
        <w:t xml:space="preserve"> pridobimo seznam</w:t>
      </w:r>
      <w:r w:rsidR="00C27078" w:rsidRPr="003E5B95">
        <w:rPr>
          <w:lang w:val="sl-SI"/>
        </w:rPr>
        <w:t xml:space="preserve"> besed, ki se </w:t>
      </w:r>
      <w:r w:rsidR="00E21ACC" w:rsidRPr="003E5B95">
        <w:rPr>
          <w:lang w:val="sl-SI"/>
        </w:rPr>
        <w:t xml:space="preserve">ob </w:t>
      </w:r>
      <w:r w:rsidR="00193FB7" w:rsidRPr="003E5B95">
        <w:rPr>
          <w:lang w:val="sl-SI"/>
        </w:rPr>
        <w:t>jedrni</w:t>
      </w:r>
      <w:r w:rsidR="00E21ACC" w:rsidRPr="003E5B95">
        <w:rPr>
          <w:lang w:val="sl-SI"/>
        </w:rPr>
        <w:t xml:space="preserve"> besedi </w:t>
      </w:r>
      <w:r w:rsidR="00C27078" w:rsidRPr="003E5B95">
        <w:rPr>
          <w:lang w:val="sl-SI"/>
        </w:rPr>
        <w:t xml:space="preserve">pojavljajo pogosteje, kot </w:t>
      </w:r>
      <w:r w:rsidR="00276D11" w:rsidRPr="003E5B95">
        <w:rPr>
          <w:lang w:val="sl-SI"/>
        </w:rPr>
        <w:t xml:space="preserve">bi </w:t>
      </w:r>
      <w:r w:rsidR="000E5DA2" w:rsidRPr="003E5B95">
        <w:rPr>
          <w:lang w:val="sl-SI"/>
        </w:rPr>
        <w:t>se zgolj po naključju.</w:t>
      </w:r>
      <w:r w:rsidR="00C27078" w:rsidRPr="003E5B95">
        <w:rPr>
          <w:lang w:val="sl-SI"/>
        </w:rPr>
        <w:t xml:space="preserve"> </w:t>
      </w:r>
      <w:r w:rsidR="00792275" w:rsidRPr="003E5B95">
        <w:rPr>
          <w:lang w:val="sl-SI"/>
        </w:rPr>
        <w:t xml:space="preserve">Kolokacije se najpogosteje uporabljajo v leksikografiji in </w:t>
      </w:r>
      <w:r w:rsidRPr="003E5B95">
        <w:rPr>
          <w:lang w:val="sl-SI"/>
        </w:rPr>
        <w:t xml:space="preserve">na </w:t>
      </w:r>
      <w:r w:rsidR="00792275" w:rsidRPr="003E5B95">
        <w:rPr>
          <w:lang w:val="sl-SI"/>
        </w:rPr>
        <w:t xml:space="preserve">sorodnih področjih uporabnega jezikoslovja, mi pa jih </w:t>
      </w:r>
      <w:r w:rsidR="00792275" w:rsidRPr="00651993">
        <w:rPr>
          <w:lang w:val="sl-SI"/>
        </w:rPr>
        <w:t>bomo uporabili kot sredstvo za raziskovanje konceptov ali tem, o katerih se razpravlja v parlamentu</w:t>
      </w:r>
      <w:r w:rsidR="00884B0A" w:rsidRPr="00651993">
        <w:rPr>
          <w:lang w:val="sl-SI"/>
        </w:rPr>
        <w:t xml:space="preserve">. </w:t>
      </w:r>
    </w:p>
    <w:p w14:paraId="180848BB" w14:textId="7B2E3BBD" w:rsidR="00C47998" w:rsidRPr="00651993" w:rsidRDefault="00843343" w:rsidP="001E5E0F">
      <w:pPr>
        <w:spacing w:line="360" w:lineRule="auto"/>
        <w:ind w:firstLine="720"/>
        <w:jc w:val="both"/>
        <w:rPr>
          <w:lang w:val="sl-SI"/>
        </w:rPr>
      </w:pPr>
      <w:r w:rsidRPr="00651993">
        <w:rPr>
          <w:lang w:val="sl-SI"/>
        </w:rPr>
        <w:t xml:space="preserve">Da </w:t>
      </w:r>
      <w:r w:rsidR="00E21ACC" w:rsidRPr="00651993">
        <w:rPr>
          <w:lang w:val="sl-SI"/>
        </w:rPr>
        <w:t xml:space="preserve">bi lahko ugotovili, o katerih </w:t>
      </w:r>
      <w:r w:rsidR="008B384E" w:rsidRPr="00651993">
        <w:rPr>
          <w:lang w:val="sl-SI"/>
        </w:rPr>
        <w:t>tematikah</w:t>
      </w:r>
      <w:r w:rsidR="00EA1D2B" w:rsidRPr="00651993">
        <w:rPr>
          <w:lang w:val="sl-SI"/>
        </w:rPr>
        <w:t>, ki zadevajo ženske,</w:t>
      </w:r>
      <w:r w:rsidR="00E21ACC" w:rsidRPr="00651993">
        <w:rPr>
          <w:lang w:val="sl-SI"/>
        </w:rPr>
        <w:t xml:space="preserve"> </w:t>
      </w:r>
      <w:r w:rsidRPr="00651993">
        <w:rPr>
          <w:lang w:val="sl-SI"/>
        </w:rPr>
        <w:t xml:space="preserve">se </w:t>
      </w:r>
      <w:r w:rsidR="008F0EBC" w:rsidRPr="00651993">
        <w:rPr>
          <w:lang w:val="sl-SI"/>
        </w:rPr>
        <w:t>v par</w:t>
      </w:r>
      <w:r w:rsidR="00E21ACC" w:rsidRPr="00651993">
        <w:rPr>
          <w:lang w:val="sl-SI"/>
        </w:rPr>
        <w:t>l</w:t>
      </w:r>
      <w:r w:rsidR="008F0EBC" w:rsidRPr="00651993">
        <w:rPr>
          <w:lang w:val="sl-SI"/>
        </w:rPr>
        <w:t>a</w:t>
      </w:r>
      <w:r w:rsidR="00E21ACC" w:rsidRPr="00651993">
        <w:rPr>
          <w:lang w:val="sl-SI"/>
        </w:rPr>
        <w:t>mentu največ razpravlja, bomo analizirali</w:t>
      </w:r>
      <w:r w:rsidRPr="00651993">
        <w:rPr>
          <w:lang w:val="sl-SI"/>
        </w:rPr>
        <w:t xml:space="preserve"> kolokacije samostalnika »</w:t>
      </w:r>
      <w:r w:rsidR="00A730C3" w:rsidRPr="00651993">
        <w:rPr>
          <w:lang w:val="sl-SI"/>
        </w:rPr>
        <w:t>ženska</w:t>
      </w:r>
      <w:r w:rsidRPr="00651993">
        <w:rPr>
          <w:lang w:val="sl-SI"/>
        </w:rPr>
        <w:t xml:space="preserve">« </w:t>
      </w:r>
      <w:r w:rsidR="00E21ACC" w:rsidRPr="00651993">
        <w:rPr>
          <w:lang w:val="sl-SI"/>
        </w:rPr>
        <w:t>v</w:t>
      </w:r>
      <w:r w:rsidRPr="00651993">
        <w:rPr>
          <w:lang w:val="sl-SI"/>
        </w:rPr>
        <w:t xml:space="preserve"> </w:t>
      </w:r>
      <w:r w:rsidR="00E21ACC" w:rsidRPr="00651993">
        <w:rPr>
          <w:lang w:val="sl-SI"/>
        </w:rPr>
        <w:t>dveh podkorpusih, ki vsebujeta</w:t>
      </w:r>
      <w:r w:rsidRPr="00651993">
        <w:rPr>
          <w:lang w:val="sl-SI"/>
        </w:rPr>
        <w:t xml:space="preserve"> govor</w:t>
      </w:r>
      <w:r w:rsidR="00E21ACC" w:rsidRPr="00651993">
        <w:rPr>
          <w:lang w:val="sl-SI"/>
        </w:rPr>
        <w:t>e poslank oziroma</w:t>
      </w:r>
      <w:r w:rsidRPr="00651993">
        <w:rPr>
          <w:lang w:val="sl-SI"/>
        </w:rPr>
        <w:t xml:space="preserve"> </w:t>
      </w:r>
      <w:r w:rsidR="008F0EBC" w:rsidRPr="00651993">
        <w:rPr>
          <w:lang w:val="sl-SI"/>
        </w:rPr>
        <w:t xml:space="preserve">poslancev </w:t>
      </w:r>
      <w:r w:rsidRPr="00651993">
        <w:rPr>
          <w:lang w:val="sl-SI"/>
        </w:rPr>
        <w:t>iz vseh sedmih m</w:t>
      </w:r>
      <w:r w:rsidR="00BA0E72" w:rsidRPr="00651993">
        <w:rPr>
          <w:lang w:val="sl-SI"/>
        </w:rPr>
        <w:t>a</w:t>
      </w:r>
      <w:r w:rsidRPr="00651993">
        <w:rPr>
          <w:lang w:val="sl-SI"/>
        </w:rPr>
        <w:t>ndatov</w:t>
      </w:r>
      <w:r w:rsidR="008F0EBC" w:rsidRPr="00651993">
        <w:rPr>
          <w:lang w:val="sl-SI"/>
        </w:rPr>
        <w:t xml:space="preserve">, torej podkorpusa </w:t>
      </w:r>
      <w:r w:rsidR="00BF77EF" w:rsidRPr="00651993">
        <w:rPr>
          <w:i/>
          <w:lang w:val="sl-SI"/>
        </w:rPr>
        <w:t>VsiMandat</w:t>
      </w:r>
      <w:r w:rsidR="0063083D" w:rsidRPr="00651993">
        <w:rPr>
          <w:i/>
          <w:lang w:val="sl-SI"/>
        </w:rPr>
        <w:t>i</w:t>
      </w:r>
      <w:r w:rsidR="003D5B74" w:rsidRPr="00651993">
        <w:rPr>
          <w:i/>
          <w:lang w:val="sl-SI"/>
        </w:rPr>
        <w:t>-</w:t>
      </w:r>
      <w:r w:rsidR="00BF77EF" w:rsidRPr="00651993">
        <w:rPr>
          <w:i/>
          <w:lang w:val="sl-SI"/>
        </w:rPr>
        <w:t>Ženske</w:t>
      </w:r>
      <w:r w:rsidR="008F0EBC" w:rsidRPr="00651993">
        <w:rPr>
          <w:lang w:val="sl-SI"/>
        </w:rPr>
        <w:t xml:space="preserve"> in </w:t>
      </w:r>
      <w:r w:rsidR="00BF77EF" w:rsidRPr="00651993">
        <w:rPr>
          <w:i/>
          <w:lang w:val="sl-SI"/>
        </w:rPr>
        <w:t>VsiMandati</w:t>
      </w:r>
      <w:r w:rsidR="003D5B74" w:rsidRPr="00651993">
        <w:rPr>
          <w:i/>
          <w:lang w:val="sl-SI"/>
        </w:rPr>
        <w:t>-M</w:t>
      </w:r>
      <w:r w:rsidR="00BF77EF" w:rsidRPr="00651993">
        <w:rPr>
          <w:i/>
          <w:lang w:val="sl-SI"/>
        </w:rPr>
        <w:t>oški</w:t>
      </w:r>
      <w:r w:rsidR="00BF260C" w:rsidRPr="00651993">
        <w:rPr>
          <w:lang w:val="sl-SI"/>
        </w:rPr>
        <w:t>.</w:t>
      </w:r>
    </w:p>
    <w:p w14:paraId="41E9DF42" w14:textId="0415E588" w:rsidR="002C3882" w:rsidRPr="00651993" w:rsidRDefault="002C3882" w:rsidP="001D7B57">
      <w:pPr>
        <w:spacing w:line="360" w:lineRule="auto"/>
        <w:rPr>
          <w:lang w:val="sl-SI"/>
        </w:rPr>
      </w:pPr>
    </w:p>
    <w:p w14:paraId="3C92F9B0" w14:textId="43617B4A" w:rsidR="00705C66" w:rsidRPr="00651993"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Videoposnetek, ki prikazuje postopek</w:t>
      </w:r>
      <w:r w:rsidR="006C6E96" w:rsidRPr="00651993">
        <w:rPr>
          <w:lang w:val="sl-SI"/>
        </w:rPr>
        <w:t xml:space="preserve"> </w:t>
      </w:r>
      <w:r w:rsidRPr="00651993">
        <w:rPr>
          <w:lang w:val="sl-SI"/>
        </w:rPr>
        <w:t xml:space="preserve">luščenja </w:t>
      </w:r>
      <w:r w:rsidR="006C6E96" w:rsidRPr="00651993">
        <w:rPr>
          <w:lang w:val="sl-SI"/>
        </w:rPr>
        <w:t xml:space="preserve">kolokacij v </w:t>
      </w:r>
      <w:r w:rsidRPr="00651993">
        <w:rPr>
          <w:lang w:val="sl-SI"/>
        </w:rPr>
        <w:t>konkordančniku N</w:t>
      </w:r>
      <w:r w:rsidR="00705C66" w:rsidRPr="00651993">
        <w:rPr>
          <w:lang w:val="sl-SI"/>
        </w:rPr>
        <w:t>oSk</w:t>
      </w:r>
      <w:r w:rsidRPr="00651993">
        <w:rPr>
          <w:lang w:val="sl-SI"/>
        </w:rPr>
        <w:t>etch</w:t>
      </w:r>
      <w:r w:rsidR="00705C66" w:rsidRPr="00651993">
        <w:rPr>
          <w:lang w:val="sl-SI"/>
        </w:rPr>
        <w:t>E</w:t>
      </w:r>
      <w:r w:rsidRPr="00651993">
        <w:rPr>
          <w:lang w:val="sl-SI"/>
        </w:rPr>
        <w:t>ngine,</w:t>
      </w:r>
      <w:r w:rsidR="00705C66" w:rsidRPr="00651993">
        <w:rPr>
          <w:lang w:val="sl-SI"/>
        </w:rPr>
        <w:t xml:space="preserve"> </w:t>
      </w:r>
      <w:r w:rsidR="006C6E96" w:rsidRPr="00651993">
        <w:rPr>
          <w:lang w:val="sl-SI"/>
        </w:rPr>
        <w:t xml:space="preserve">je na voljo </w:t>
      </w:r>
      <w:commentRangeStart w:id="2215"/>
      <w:r w:rsidRPr="00651993">
        <w:rPr>
          <w:lang w:val="sl-SI"/>
        </w:rPr>
        <w:t>na tej povezavi</w:t>
      </w:r>
      <w:commentRangeEnd w:id="2215"/>
      <w:r w:rsidR="000421C7">
        <w:rPr>
          <w:rStyle w:val="Pripombasklic"/>
        </w:rPr>
        <w:commentReference w:id="2215"/>
      </w:r>
      <w:r w:rsidRPr="00651993">
        <w:rPr>
          <w:lang w:val="sl-SI"/>
        </w:rPr>
        <w:t>.</w:t>
      </w:r>
    </w:p>
    <w:p w14:paraId="6D81BBE3" w14:textId="77777777" w:rsidR="00705C66" w:rsidRPr="00651993"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511E356" w14:textId="58F4C106" w:rsidR="00705C66" w:rsidRPr="00651993"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Izluščimo</w:t>
      </w:r>
      <w:r w:rsidR="006C6E96" w:rsidRPr="00651993">
        <w:rPr>
          <w:lang w:val="sl-SI"/>
        </w:rPr>
        <w:t xml:space="preserve"> </w:t>
      </w:r>
      <w:r w:rsidRPr="00651993">
        <w:rPr>
          <w:lang w:val="sl-SI"/>
        </w:rPr>
        <w:t xml:space="preserve">kolokacije </w:t>
      </w:r>
      <w:r w:rsidR="006C6E96" w:rsidRPr="00651993">
        <w:rPr>
          <w:lang w:val="sl-SI"/>
        </w:rPr>
        <w:t xml:space="preserve">v </w:t>
      </w:r>
      <w:r w:rsidRPr="00651993">
        <w:rPr>
          <w:lang w:val="sl-SI"/>
        </w:rPr>
        <w:t xml:space="preserve">razponu </w:t>
      </w:r>
      <w:r w:rsidR="00C20A3F" w:rsidRPr="00651993">
        <w:rPr>
          <w:lang w:val="sl-SI"/>
        </w:rPr>
        <w:t>en</w:t>
      </w:r>
      <w:r w:rsidRPr="00651993">
        <w:rPr>
          <w:lang w:val="sl-SI"/>
        </w:rPr>
        <w:t>e</w:t>
      </w:r>
      <w:r w:rsidR="00C20A3F" w:rsidRPr="00651993">
        <w:rPr>
          <w:lang w:val="sl-SI"/>
        </w:rPr>
        <w:t xml:space="preserve"> besed</w:t>
      </w:r>
      <w:r w:rsidRPr="00651993">
        <w:rPr>
          <w:lang w:val="sl-SI"/>
        </w:rPr>
        <w:t>e</w:t>
      </w:r>
      <w:r w:rsidR="00C20A3F" w:rsidRPr="00651993">
        <w:rPr>
          <w:lang w:val="sl-SI"/>
        </w:rPr>
        <w:t xml:space="preserve"> lev</w:t>
      </w:r>
      <w:r w:rsidRPr="00651993">
        <w:rPr>
          <w:lang w:val="sl-SI"/>
        </w:rPr>
        <w:t>o</w:t>
      </w:r>
      <w:r w:rsidR="00C20A3F" w:rsidRPr="00651993">
        <w:rPr>
          <w:lang w:val="sl-SI"/>
        </w:rPr>
        <w:t xml:space="preserve"> in en</w:t>
      </w:r>
      <w:r w:rsidRPr="00651993">
        <w:rPr>
          <w:lang w:val="sl-SI"/>
        </w:rPr>
        <w:t>e</w:t>
      </w:r>
      <w:r w:rsidR="00705C66" w:rsidRPr="00651993">
        <w:rPr>
          <w:lang w:val="sl-SI"/>
        </w:rPr>
        <w:t xml:space="preserve"> </w:t>
      </w:r>
      <w:r w:rsidR="00C20A3F" w:rsidRPr="00651993">
        <w:rPr>
          <w:lang w:val="sl-SI"/>
        </w:rPr>
        <w:t>besed</w:t>
      </w:r>
      <w:r w:rsidRPr="00651993">
        <w:rPr>
          <w:lang w:val="sl-SI"/>
        </w:rPr>
        <w:t>e</w:t>
      </w:r>
      <w:r w:rsidR="006C6E96" w:rsidRPr="00651993">
        <w:rPr>
          <w:lang w:val="sl-SI"/>
        </w:rPr>
        <w:t xml:space="preserve"> </w:t>
      </w:r>
      <w:r w:rsidRPr="00651993">
        <w:rPr>
          <w:lang w:val="sl-SI"/>
        </w:rPr>
        <w:t xml:space="preserve">desno od </w:t>
      </w:r>
      <w:r w:rsidR="00193FB7" w:rsidRPr="00651993">
        <w:rPr>
          <w:lang w:val="sl-SI"/>
        </w:rPr>
        <w:t>jedrne</w:t>
      </w:r>
      <w:r w:rsidRPr="00651993">
        <w:rPr>
          <w:lang w:val="sl-SI"/>
        </w:rPr>
        <w:t xml:space="preserve"> besede</w:t>
      </w:r>
      <w:r w:rsidR="00C20A3F" w:rsidRPr="00651993">
        <w:rPr>
          <w:lang w:val="sl-SI"/>
        </w:rPr>
        <w:t xml:space="preserve"> </w:t>
      </w:r>
      <w:r w:rsidR="0073303F" w:rsidRPr="00651993">
        <w:rPr>
          <w:lang w:val="sl-SI"/>
        </w:rPr>
        <w:t>(</w:t>
      </w:r>
      <w:r w:rsidR="006C6E96" w:rsidRPr="00651993">
        <w:rPr>
          <w:lang w:val="sl-SI"/>
        </w:rPr>
        <w:t>tj.</w:t>
      </w:r>
      <w:r w:rsidR="0073303F" w:rsidRPr="00651993">
        <w:rPr>
          <w:lang w:val="sl-SI"/>
        </w:rPr>
        <w:t xml:space="preserve"> </w:t>
      </w:r>
      <w:r w:rsidR="006C6E96" w:rsidRPr="00651993">
        <w:rPr>
          <w:lang w:val="sl-SI"/>
        </w:rPr>
        <w:t>lem</w:t>
      </w:r>
      <w:r w:rsidR="007B6B3B" w:rsidRPr="00651993">
        <w:rPr>
          <w:lang w:val="sl-SI"/>
        </w:rPr>
        <w:t>e</w:t>
      </w:r>
      <w:r w:rsidR="006C6E96" w:rsidRPr="00651993">
        <w:rPr>
          <w:lang w:val="sl-SI"/>
        </w:rPr>
        <w:t xml:space="preserve"> samostalnika »</w:t>
      </w:r>
      <w:r w:rsidR="0073303F" w:rsidRPr="00651993">
        <w:rPr>
          <w:lang w:val="sl-SI"/>
        </w:rPr>
        <w:t>ženska</w:t>
      </w:r>
      <w:r w:rsidR="006C6E96" w:rsidRPr="00651993">
        <w:rPr>
          <w:lang w:val="sl-SI"/>
        </w:rPr>
        <w:t>«</w:t>
      </w:r>
      <w:r w:rsidR="0073303F" w:rsidRPr="00651993">
        <w:rPr>
          <w:lang w:val="sl-SI"/>
        </w:rPr>
        <w:t>)</w:t>
      </w:r>
      <w:r w:rsidRPr="00651993">
        <w:rPr>
          <w:lang w:val="sl-SI"/>
        </w:rPr>
        <w:t xml:space="preserve">, pri čemer </w:t>
      </w:r>
      <w:r w:rsidR="007B6B3B" w:rsidRPr="00651993">
        <w:rPr>
          <w:lang w:val="sl-SI"/>
        </w:rPr>
        <w:t xml:space="preserve">se mora kolokacijski kandidat (tj. beseda, ki se </w:t>
      </w:r>
      <w:r w:rsidR="00193FB7" w:rsidRPr="00651993">
        <w:rPr>
          <w:lang w:val="sl-SI"/>
        </w:rPr>
        <w:t xml:space="preserve">tipično </w:t>
      </w:r>
      <w:r w:rsidR="007B6B3B" w:rsidRPr="00651993">
        <w:rPr>
          <w:lang w:val="sl-SI"/>
        </w:rPr>
        <w:t xml:space="preserve">pojavlja ob </w:t>
      </w:r>
      <w:r w:rsidR="00193FB7" w:rsidRPr="00651993">
        <w:rPr>
          <w:lang w:val="sl-SI"/>
        </w:rPr>
        <w:t>jedrni</w:t>
      </w:r>
      <w:r w:rsidR="007B6B3B" w:rsidRPr="00651993">
        <w:rPr>
          <w:lang w:val="sl-SI"/>
        </w:rPr>
        <w:t xml:space="preserve"> besedi) v korpusu pojaviti vsaj petkrat, skupaj z </w:t>
      </w:r>
      <w:r w:rsidR="00193FB7" w:rsidRPr="00651993">
        <w:rPr>
          <w:lang w:val="sl-SI"/>
        </w:rPr>
        <w:t>jedrno</w:t>
      </w:r>
      <w:r w:rsidR="007B6B3B" w:rsidRPr="00651993">
        <w:rPr>
          <w:lang w:val="sl-SI"/>
        </w:rPr>
        <w:t xml:space="preserve"> besedo v določenem razponu pa vsaj trikrat.</w:t>
      </w:r>
      <w:r w:rsidR="00705C66" w:rsidRPr="00651993">
        <w:rPr>
          <w:lang w:val="sl-SI"/>
        </w:rPr>
        <w:t xml:space="preserve"> </w:t>
      </w:r>
      <w:r w:rsidR="007B6B3B" w:rsidRPr="00651993">
        <w:rPr>
          <w:lang w:val="sl-SI"/>
        </w:rPr>
        <w:t>Razpon</w:t>
      </w:r>
      <w:r w:rsidR="007B6B3B" w:rsidRPr="00651993">
        <w:rPr>
          <w:color w:val="FF0000"/>
          <w:lang w:val="sl-SI"/>
        </w:rPr>
        <w:t xml:space="preserve"> </w:t>
      </w:r>
      <w:r w:rsidR="006C6E96" w:rsidRPr="00651993">
        <w:rPr>
          <w:lang w:val="sl-SI"/>
        </w:rPr>
        <w:t xml:space="preserve">in </w:t>
      </w:r>
      <w:r w:rsidR="007B6B3B" w:rsidRPr="00651993">
        <w:rPr>
          <w:lang w:val="sl-SI"/>
        </w:rPr>
        <w:t xml:space="preserve">najnižjo </w:t>
      </w:r>
      <w:r w:rsidR="006C6E96" w:rsidRPr="00651993">
        <w:rPr>
          <w:lang w:val="sl-SI"/>
        </w:rPr>
        <w:t xml:space="preserve">frekvenco je mogoče nastaviti ročno in sta odvisna od </w:t>
      </w:r>
      <w:r w:rsidR="00193FB7" w:rsidRPr="00651993">
        <w:rPr>
          <w:lang w:val="sl-SI"/>
        </w:rPr>
        <w:t>jedrne</w:t>
      </w:r>
      <w:r w:rsidR="007B6B3B" w:rsidRPr="00651993">
        <w:rPr>
          <w:lang w:val="sl-SI"/>
        </w:rPr>
        <w:t xml:space="preserve"> </w:t>
      </w:r>
      <w:r w:rsidR="006C6E96" w:rsidRPr="00651993">
        <w:rPr>
          <w:lang w:val="sl-SI"/>
        </w:rPr>
        <w:t>besede</w:t>
      </w:r>
      <w:r w:rsidR="00705C66" w:rsidRPr="00651993">
        <w:rPr>
          <w:lang w:val="sl-SI"/>
        </w:rPr>
        <w:t xml:space="preserve">, </w:t>
      </w:r>
      <w:r w:rsidR="006C6E96" w:rsidRPr="00651993">
        <w:rPr>
          <w:lang w:val="sl-SI"/>
        </w:rPr>
        <w:t>velikosti korpusa ter cilja naše raziskave</w:t>
      </w:r>
      <w:r w:rsidR="007B6B3B" w:rsidRPr="00651993">
        <w:rPr>
          <w:lang w:val="sl-SI"/>
        </w:rPr>
        <w:t>.</w:t>
      </w:r>
      <w:r w:rsidR="00705C66" w:rsidRPr="00651993">
        <w:rPr>
          <w:lang w:val="sl-SI"/>
        </w:rPr>
        <w:t xml:space="preserve"> </w:t>
      </w:r>
      <w:r w:rsidR="007B6B3B" w:rsidRPr="00651993">
        <w:rPr>
          <w:lang w:val="sl-SI"/>
        </w:rPr>
        <w:t>Ker želimo</w:t>
      </w:r>
      <w:r w:rsidR="006C6E96" w:rsidRPr="00651993">
        <w:rPr>
          <w:lang w:val="sl-SI"/>
        </w:rPr>
        <w:t xml:space="preserve"> analizo </w:t>
      </w:r>
      <w:r w:rsidR="007B6B3B" w:rsidRPr="00651993">
        <w:rPr>
          <w:lang w:val="sl-SI"/>
        </w:rPr>
        <w:t>v tem gradivu omejiti</w:t>
      </w:r>
      <w:r w:rsidR="006C6E96" w:rsidRPr="00651993">
        <w:rPr>
          <w:lang w:val="sl-SI"/>
        </w:rPr>
        <w:t xml:space="preserve"> na </w:t>
      </w:r>
      <w:r w:rsidR="007B6B3B" w:rsidRPr="00651993">
        <w:rPr>
          <w:lang w:val="sl-SI"/>
        </w:rPr>
        <w:t>ustaljene besedne zveze</w:t>
      </w:r>
      <w:r w:rsidR="00705C66" w:rsidRPr="00651993">
        <w:rPr>
          <w:lang w:val="sl-SI"/>
        </w:rPr>
        <w:t>,</w:t>
      </w:r>
      <w:r w:rsidR="007B6B3B" w:rsidRPr="00651993">
        <w:rPr>
          <w:lang w:val="sl-SI"/>
        </w:rPr>
        <w:t xml:space="preserve"> uporabljamo</w:t>
      </w:r>
      <w:r w:rsidR="006C6E96" w:rsidRPr="00651993">
        <w:rPr>
          <w:lang w:val="sl-SI"/>
        </w:rPr>
        <w:t xml:space="preserve"> oz</w:t>
      </w:r>
      <w:r w:rsidR="007B6B3B" w:rsidRPr="00651993">
        <w:rPr>
          <w:lang w:val="sl-SI"/>
        </w:rPr>
        <w:t>e</w:t>
      </w:r>
      <w:r w:rsidR="006C6E96" w:rsidRPr="00651993">
        <w:rPr>
          <w:lang w:val="sl-SI"/>
        </w:rPr>
        <w:t>k</w:t>
      </w:r>
      <w:r w:rsidR="007B6B3B" w:rsidRPr="00651993">
        <w:rPr>
          <w:lang w:val="sl-SI"/>
        </w:rPr>
        <w:t xml:space="preserve"> razpon</w:t>
      </w:r>
      <w:r w:rsidR="006C6E96" w:rsidRPr="00651993">
        <w:rPr>
          <w:lang w:val="sl-SI"/>
        </w:rPr>
        <w:t xml:space="preserve"> in stroga merila </w:t>
      </w:r>
      <w:r w:rsidR="007B6B3B" w:rsidRPr="00651993">
        <w:rPr>
          <w:lang w:val="sl-SI"/>
        </w:rPr>
        <w:t>glede frekvence.</w:t>
      </w:r>
    </w:p>
    <w:p w14:paraId="6D73D0D7" w14:textId="372B94CB" w:rsidR="00705C66" w:rsidRPr="00651993" w:rsidRDefault="006C6E9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 xml:space="preserve">Za </w:t>
      </w:r>
      <w:r w:rsidR="007B6B3B" w:rsidRPr="00651993">
        <w:rPr>
          <w:lang w:val="sl-SI"/>
        </w:rPr>
        <w:t>določanje trdnosti kolokacij uporabimo</w:t>
      </w:r>
      <w:r w:rsidRPr="00651993">
        <w:rPr>
          <w:lang w:val="sl-SI"/>
        </w:rPr>
        <w:t xml:space="preserve"> statistično </w:t>
      </w:r>
      <w:r w:rsidR="007B6B3B" w:rsidRPr="00651993">
        <w:rPr>
          <w:lang w:val="sl-SI"/>
        </w:rPr>
        <w:t xml:space="preserve">mero </w:t>
      </w:r>
      <w:proofErr w:type="spellStart"/>
      <w:r w:rsidR="00DD64C4" w:rsidRPr="001E5E0F">
        <w:t>logDice</w:t>
      </w:r>
      <w:proofErr w:type="spellEnd"/>
      <w:r w:rsidR="00705C66" w:rsidRPr="00651993">
        <w:rPr>
          <w:lang w:val="sl-SI"/>
        </w:rPr>
        <w:t>.</w:t>
      </w:r>
      <w:r w:rsidR="00EA4773" w:rsidRPr="00651993">
        <w:rPr>
          <w:rStyle w:val="Sprotnaopomba-sklic"/>
          <w:lang w:val="sl-SI"/>
        </w:rPr>
        <w:footnoteReference w:id="110"/>
      </w:r>
      <w:r w:rsidR="00705C66" w:rsidRPr="00651993">
        <w:rPr>
          <w:lang w:val="sl-SI"/>
        </w:rPr>
        <w:t xml:space="preserve"> </w:t>
      </w:r>
      <w:r w:rsidRPr="00651993">
        <w:rPr>
          <w:lang w:val="sl-SI"/>
        </w:rPr>
        <w:t xml:space="preserve">Čeprav </w:t>
      </w:r>
      <w:proofErr w:type="spellStart"/>
      <w:r w:rsidRPr="00651993">
        <w:rPr>
          <w:lang w:val="sl-SI"/>
        </w:rPr>
        <w:t>konkordančni</w:t>
      </w:r>
      <w:r w:rsidR="00C20A3F" w:rsidRPr="00651993">
        <w:rPr>
          <w:lang w:val="sl-SI"/>
        </w:rPr>
        <w:t>k</w:t>
      </w:r>
      <w:proofErr w:type="spellEnd"/>
      <w:r w:rsidRPr="00651993">
        <w:rPr>
          <w:lang w:val="sl-SI"/>
        </w:rPr>
        <w:t xml:space="preserve"> </w:t>
      </w:r>
      <w:proofErr w:type="spellStart"/>
      <w:r w:rsidR="00227D3F" w:rsidRPr="00651993">
        <w:rPr>
          <w:lang w:val="sl-SI"/>
        </w:rPr>
        <w:t>N</w:t>
      </w:r>
      <w:r w:rsidR="00705C66" w:rsidRPr="00651993">
        <w:rPr>
          <w:lang w:val="sl-SI"/>
        </w:rPr>
        <w:t>oSketch</w:t>
      </w:r>
      <w:proofErr w:type="spellEnd"/>
      <w:r w:rsidR="00705C66" w:rsidRPr="00651993">
        <w:rPr>
          <w:lang w:val="sl-SI"/>
        </w:rPr>
        <w:t xml:space="preserve"> </w:t>
      </w:r>
      <w:proofErr w:type="spellStart"/>
      <w:r w:rsidR="00705C66" w:rsidRPr="00651993">
        <w:rPr>
          <w:lang w:val="sl-SI"/>
        </w:rPr>
        <w:t>Engine</w:t>
      </w:r>
      <w:proofErr w:type="spellEnd"/>
      <w:r w:rsidR="00705C66" w:rsidRPr="00651993">
        <w:rPr>
          <w:lang w:val="sl-SI"/>
        </w:rPr>
        <w:t xml:space="preserve"> </w:t>
      </w:r>
      <w:r w:rsidRPr="00651993">
        <w:rPr>
          <w:lang w:val="sl-SI"/>
        </w:rPr>
        <w:t xml:space="preserve">ponuja </w:t>
      </w:r>
      <w:r w:rsidR="007B6B3B" w:rsidRPr="00651993">
        <w:rPr>
          <w:lang w:val="sl-SI"/>
        </w:rPr>
        <w:t>tudi</w:t>
      </w:r>
      <w:r w:rsidR="00C20A3F" w:rsidRPr="00651993">
        <w:rPr>
          <w:lang w:val="sl-SI"/>
        </w:rPr>
        <w:t xml:space="preserve"> drug</w:t>
      </w:r>
      <w:r w:rsidR="007B6B3B" w:rsidRPr="00651993">
        <w:rPr>
          <w:lang w:val="sl-SI"/>
        </w:rPr>
        <w:t>e</w:t>
      </w:r>
      <w:r w:rsidRPr="00651993">
        <w:rPr>
          <w:lang w:val="sl-SI"/>
        </w:rPr>
        <w:t xml:space="preserve"> mer</w:t>
      </w:r>
      <w:r w:rsidR="007B6B3B" w:rsidRPr="00651993">
        <w:rPr>
          <w:lang w:val="sl-SI"/>
        </w:rPr>
        <w:t>e, po katerih se izračuna trdnost kolokacij</w:t>
      </w:r>
      <w:r w:rsidR="00705C66" w:rsidRPr="00651993">
        <w:rPr>
          <w:lang w:val="sl-SI"/>
        </w:rPr>
        <w:t xml:space="preserve">, </w:t>
      </w:r>
      <w:r w:rsidRPr="00651993">
        <w:rPr>
          <w:lang w:val="sl-SI"/>
        </w:rPr>
        <w:t xml:space="preserve">kot sta </w:t>
      </w:r>
      <w:proofErr w:type="spellStart"/>
      <w:r w:rsidR="00705C66" w:rsidRPr="00651993">
        <w:rPr>
          <w:lang w:val="sl-SI"/>
        </w:rPr>
        <w:t>Mutual</w:t>
      </w:r>
      <w:proofErr w:type="spellEnd"/>
      <w:r w:rsidR="00705C66" w:rsidRPr="00651993">
        <w:rPr>
          <w:lang w:val="sl-SI"/>
        </w:rPr>
        <w:t xml:space="preserve"> </w:t>
      </w:r>
      <w:proofErr w:type="spellStart"/>
      <w:r w:rsidR="00705C66" w:rsidRPr="00651993">
        <w:rPr>
          <w:lang w:val="sl-SI"/>
        </w:rPr>
        <w:t>Information</w:t>
      </w:r>
      <w:proofErr w:type="spellEnd"/>
      <w:r w:rsidR="00705C66" w:rsidRPr="00651993">
        <w:rPr>
          <w:lang w:val="sl-SI"/>
        </w:rPr>
        <w:t xml:space="preserve"> </w:t>
      </w:r>
      <w:r w:rsidRPr="00651993">
        <w:rPr>
          <w:lang w:val="sl-SI"/>
        </w:rPr>
        <w:t>ali T-</w:t>
      </w:r>
      <w:proofErr w:type="spellStart"/>
      <w:r w:rsidRPr="00651993">
        <w:rPr>
          <w:lang w:val="sl-SI"/>
        </w:rPr>
        <w:t>score</w:t>
      </w:r>
      <w:proofErr w:type="spellEnd"/>
      <w:r w:rsidRPr="00651993">
        <w:rPr>
          <w:lang w:val="sl-SI"/>
        </w:rPr>
        <w:t xml:space="preserve">, </w:t>
      </w:r>
      <w:r w:rsidR="007B6B3B" w:rsidRPr="00651993">
        <w:rPr>
          <w:lang w:val="sl-SI"/>
        </w:rPr>
        <w:t>izberemo</w:t>
      </w:r>
      <w:r w:rsidRPr="00651993">
        <w:rPr>
          <w:lang w:val="sl-SI"/>
        </w:rPr>
        <w:t xml:space="preserve"> </w:t>
      </w:r>
      <w:r w:rsidR="007B6B3B" w:rsidRPr="00651993">
        <w:rPr>
          <w:lang w:val="sl-SI"/>
        </w:rPr>
        <w:t xml:space="preserve">mero </w:t>
      </w:r>
      <w:proofErr w:type="spellStart"/>
      <w:r w:rsidR="00705C66" w:rsidRPr="00651993">
        <w:rPr>
          <w:lang w:val="sl-SI"/>
        </w:rPr>
        <w:t>logDice</w:t>
      </w:r>
      <w:proofErr w:type="spellEnd"/>
      <w:r w:rsidRPr="00651993">
        <w:rPr>
          <w:lang w:val="sl-SI"/>
        </w:rPr>
        <w:t>, ker nanj</w:t>
      </w:r>
      <w:r w:rsidR="007B6B3B" w:rsidRPr="00651993">
        <w:rPr>
          <w:lang w:val="sl-SI"/>
        </w:rPr>
        <w:t>o</w:t>
      </w:r>
      <w:r w:rsidRPr="00651993">
        <w:rPr>
          <w:lang w:val="sl-SI"/>
        </w:rPr>
        <w:t xml:space="preserve"> ne vpliva velikost korpusa in </w:t>
      </w:r>
      <w:r w:rsidR="007B6B3B" w:rsidRPr="00651993">
        <w:rPr>
          <w:lang w:val="sl-SI"/>
        </w:rPr>
        <w:t>so zato rezultati uporabni za primerjalno analizo</w:t>
      </w:r>
      <w:r w:rsidRPr="00651993">
        <w:rPr>
          <w:lang w:val="sl-SI"/>
        </w:rPr>
        <w:t xml:space="preserve"> </w:t>
      </w:r>
      <w:r w:rsidR="007B6B3B" w:rsidRPr="00651993">
        <w:rPr>
          <w:lang w:val="sl-SI"/>
        </w:rPr>
        <w:t xml:space="preserve">tudi v primeru uporabe </w:t>
      </w:r>
      <w:proofErr w:type="spellStart"/>
      <w:r w:rsidRPr="00651993">
        <w:rPr>
          <w:lang w:val="sl-SI"/>
        </w:rPr>
        <w:t>podkorpus</w:t>
      </w:r>
      <w:r w:rsidR="007B6B3B" w:rsidRPr="00651993">
        <w:rPr>
          <w:lang w:val="sl-SI"/>
        </w:rPr>
        <w:t>ov</w:t>
      </w:r>
      <w:proofErr w:type="spellEnd"/>
      <w:r w:rsidRPr="00651993">
        <w:rPr>
          <w:lang w:val="sl-SI"/>
        </w:rPr>
        <w:t xml:space="preserve"> različnih velikosti</w:t>
      </w:r>
      <w:r w:rsidR="007B6B3B" w:rsidRPr="00651993">
        <w:rPr>
          <w:lang w:val="sl-SI"/>
        </w:rPr>
        <w:t>, kot to velja</w:t>
      </w:r>
      <w:r w:rsidR="00A515ED" w:rsidRPr="00651993">
        <w:rPr>
          <w:lang w:val="sl-SI"/>
        </w:rPr>
        <w:t xml:space="preserve"> za našo analizo.</w:t>
      </w:r>
    </w:p>
    <w:p w14:paraId="0F1FB3A2" w14:textId="77777777" w:rsidR="00705C66" w:rsidRPr="00651993"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4E3AF424" w14:textId="47C8846F" w:rsidR="00705C66" w:rsidRPr="00651993" w:rsidRDefault="002C4DE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 xml:space="preserve">Seznama kolokacij za </w:t>
      </w:r>
      <w:r w:rsidR="00A515ED" w:rsidRPr="00651993">
        <w:rPr>
          <w:lang w:val="sl-SI"/>
        </w:rPr>
        <w:t>lemo samostalnika</w:t>
      </w:r>
      <w:r w:rsidRPr="00651993">
        <w:rPr>
          <w:lang w:val="sl-SI"/>
        </w:rPr>
        <w:t xml:space="preserve"> »</w:t>
      </w:r>
      <w:r w:rsidR="00705C66" w:rsidRPr="00651993">
        <w:rPr>
          <w:lang w:val="sl-SI"/>
        </w:rPr>
        <w:t>ženska</w:t>
      </w:r>
      <w:r w:rsidRPr="00651993">
        <w:rPr>
          <w:lang w:val="sl-SI"/>
        </w:rPr>
        <w:t>« sta na voljo tukaj</w:t>
      </w:r>
      <w:r w:rsidR="00705C66" w:rsidRPr="00651993">
        <w:rPr>
          <w:lang w:val="sl-SI"/>
        </w:rPr>
        <w:t>:</w:t>
      </w:r>
    </w:p>
    <w:p w14:paraId="46B4DBF3" w14:textId="4D91FBCF" w:rsidR="00705C66" w:rsidRPr="001E5E0F" w:rsidRDefault="0072495B"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rStyle w:val="Hiperpovezava"/>
          <w:color w:val="auto"/>
          <w:u w:val="none"/>
          <w:lang w:val="sl-SI"/>
        </w:rPr>
      </w:pPr>
      <w:r w:rsidRPr="001E5E0F">
        <w:rPr>
          <w:lang w:val="sl-SI"/>
        </w:rPr>
        <w:fldChar w:fldCharType="begin"/>
      </w:r>
      <w:r w:rsidR="00A515ED" w:rsidRPr="00651993">
        <w:rPr>
          <w:lang w:val="sl-SI"/>
        </w:rPr>
        <w:instrText>HYPERLINK "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C5%BDenske--AllTerms-Female&amp;fsca_session.organ=&amp;fsca_session.id=&amp;fsca_session.title=&amp;fsca_session.month=&amp;fsca_session.date=&amp;fsca_speech.who=&amp;fsca_speech.name="</w:instrText>
      </w:r>
      <w:r w:rsidRPr="001E5E0F">
        <w:rPr>
          <w:lang w:val="sl-SI"/>
        </w:rPr>
        <w:fldChar w:fldCharType="separate"/>
      </w:r>
      <w:proofErr w:type="spellStart"/>
      <w:r w:rsidR="00C35ED7" w:rsidRPr="001E5E0F">
        <w:rPr>
          <w:rStyle w:val="Hiperpovezava"/>
          <w:color w:val="auto"/>
          <w:u w:val="none"/>
          <w:lang w:val="sl-SI"/>
        </w:rPr>
        <w:t>VsiMandati</w:t>
      </w:r>
      <w:proofErr w:type="spellEnd"/>
      <w:r w:rsidR="00705C66" w:rsidRPr="001E5E0F">
        <w:rPr>
          <w:rStyle w:val="Hiperpovezava"/>
          <w:color w:val="auto"/>
          <w:u w:val="none"/>
          <w:lang w:val="sl-SI"/>
        </w:rPr>
        <w:t>-</w:t>
      </w:r>
      <w:r w:rsidR="00C35ED7" w:rsidRPr="001E5E0F">
        <w:rPr>
          <w:rStyle w:val="Hiperpovezava"/>
          <w:color w:val="auto"/>
          <w:u w:val="none"/>
          <w:lang w:val="sl-SI"/>
        </w:rPr>
        <w:t>Ženske</w:t>
      </w:r>
      <w:r w:rsidR="00EA4773" w:rsidRPr="001E5E0F">
        <w:rPr>
          <w:rStyle w:val="Sprotnaopomba-sklic"/>
          <w:lang w:val="sl-SI"/>
        </w:rPr>
        <w:footnoteReference w:id="111"/>
      </w:r>
    </w:p>
    <w:p w14:paraId="2366CF13" w14:textId="4ADEBB23" w:rsidR="00705C66" w:rsidRPr="001E5E0F" w:rsidRDefault="0072495B"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rStyle w:val="Hiperpovezava"/>
          <w:color w:val="auto"/>
          <w:u w:val="none"/>
          <w:lang w:val="sl-SI"/>
        </w:rPr>
      </w:pPr>
      <w:r w:rsidRPr="001E5E0F">
        <w:rPr>
          <w:lang w:val="sl-SI"/>
        </w:rPr>
        <w:fldChar w:fldCharType="end"/>
      </w:r>
      <w:r w:rsidRPr="00651993">
        <w:rPr>
          <w:lang w:val="sl-SI"/>
        </w:rPr>
        <w:fldChar w:fldCharType="begin"/>
      </w:r>
      <w:r w:rsidR="00A515ED" w:rsidRPr="00651993">
        <w:rPr>
          <w:lang w:val="sl-SI"/>
        </w:rPr>
        <w:instrText>HYPERLINK "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Mo%C5%A1ki--AllTerms-Male&amp;fsca_session.organ=&amp;fsca_session.id=&amp;fsca_session.title=&amp;fsca_session.month=&amp;fsca_session.date=&amp;fsca_speech.who=&amp;fsca_speech.name="</w:instrText>
      </w:r>
      <w:r w:rsidRPr="00651993">
        <w:rPr>
          <w:lang w:val="sl-SI"/>
        </w:rPr>
        <w:fldChar w:fldCharType="separate"/>
      </w:r>
      <w:proofErr w:type="spellStart"/>
      <w:r w:rsidR="00C35ED7" w:rsidRPr="001E5E0F">
        <w:rPr>
          <w:rStyle w:val="Hiperpovezava"/>
          <w:color w:val="auto"/>
          <w:u w:val="none"/>
          <w:lang w:val="sl-SI"/>
        </w:rPr>
        <w:t>VsiMandati</w:t>
      </w:r>
      <w:proofErr w:type="spellEnd"/>
      <w:r w:rsidR="00705C66" w:rsidRPr="001E5E0F">
        <w:rPr>
          <w:rStyle w:val="Hiperpovezava"/>
          <w:color w:val="auto"/>
          <w:u w:val="none"/>
          <w:lang w:val="sl-SI"/>
        </w:rPr>
        <w:t>-M</w:t>
      </w:r>
      <w:r w:rsidR="00C35ED7" w:rsidRPr="001E5E0F">
        <w:rPr>
          <w:rStyle w:val="Hiperpovezava"/>
          <w:color w:val="auto"/>
          <w:u w:val="none"/>
          <w:lang w:val="sl-SI"/>
        </w:rPr>
        <w:t>oški</w:t>
      </w:r>
      <w:r w:rsidR="00EA4773" w:rsidRPr="00651993">
        <w:rPr>
          <w:rStyle w:val="Sprotnaopomba-sklic"/>
          <w:lang w:val="sl-SI"/>
        </w:rPr>
        <w:footnoteReference w:id="112"/>
      </w:r>
    </w:p>
    <w:p w14:paraId="2DD939E7" w14:textId="77777777" w:rsidR="003D245F" w:rsidRPr="00651993" w:rsidRDefault="0072495B"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lastRenderedPageBreak/>
        <w:fldChar w:fldCharType="end"/>
      </w:r>
    </w:p>
    <w:p w14:paraId="4E6E6EA5" w14:textId="4BBD7D65" w:rsidR="005070EE" w:rsidRPr="00651993" w:rsidRDefault="002C4DE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651993">
        <w:rPr>
          <w:lang w:val="sl-SI"/>
        </w:rPr>
        <w:t>Oba seznama kolokacij uvozi</w:t>
      </w:r>
      <w:r w:rsidR="00A515ED" w:rsidRPr="00651993">
        <w:rPr>
          <w:lang w:val="sl-SI"/>
        </w:rPr>
        <w:t>mo</w:t>
      </w:r>
      <w:r w:rsidRPr="00651993">
        <w:rPr>
          <w:lang w:val="sl-SI"/>
        </w:rPr>
        <w:t xml:space="preserve"> v preglednico in ju ročno analizira</w:t>
      </w:r>
      <w:r w:rsidR="00A515ED" w:rsidRPr="00651993">
        <w:rPr>
          <w:lang w:val="sl-SI"/>
        </w:rPr>
        <w:t>mo (</w:t>
      </w:r>
      <w:r w:rsidR="00656E7E" w:rsidRPr="00651993">
        <w:rPr>
          <w:lang w:val="sl-SI"/>
        </w:rPr>
        <w:t>gl</w:t>
      </w:r>
      <w:r w:rsidR="0002582D" w:rsidRPr="00651993">
        <w:rPr>
          <w:lang w:val="sl-SI"/>
        </w:rPr>
        <w:t>.</w:t>
      </w:r>
      <w:r w:rsidR="00A515ED" w:rsidRPr="00651993">
        <w:rPr>
          <w:lang w:val="sl-SI"/>
        </w:rPr>
        <w:t xml:space="preserve"> razdelek</w:t>
      </w:r>
      <w:r w:rsidR="00D569AC" w:rsidRPr="00651993">
        <w:rPr>
          <w:lang w:val="sl-SI"/>
        </w:rPr>
        <w:t xml:space="preserve"> </w:t>
      </w:r>
      <w:r w:rsidR="00D569AC" w:rsidRPr="00651993">
        <w:rPr>
          <w:lang w:val="sl-SI"/>
        </w:rPr>
        <w:fldChar w:fldCharType="begin"/>
      </w:r>
      <w:r w:rsidR="00D569AC" w:rsidRPr="00651993">
        <w:rPr>
          <w:lang w:val="sl-SI"/>
        </w:rPr>
        <w:instrText xml:space="preserve"> REF _Ref52207418 \r \h </w:instrText>
      </w:r>
      <w:r w:rsidR="00582F0C" w:rsidRPr="00651993">
        <w:rPr>
          <w:lang w:val="sl-SI"/>
        </w:rPr>
        <w:instrText xml:space="preserve"> \* MERGEFORMAT </w:instrText>
      </w:r>
      <w:r w:rsidR="00D569AC" w:rsidRPr="00651993">
        <w:rPr>
          <w:lang w:val="sl-SI"/>
        </w:rPr>
      </w:r>
      <w:r w:rsidR="00D569AC" w:rsidRPr="00651993">
        <w:rPr>
          <w:lang w:val="sl-SI"/>
        </w:rPr>
        <w:fldChar w:fldCharType="separate"/>
      </w:r>
      <w:r w:rsidR="002C2191" w:rsidRPr="00651993">
        <w:rPr>
          <w:lang w:val="sl-SI"/>
        </w:rPr>
        <w:t>6.4.3</w:t>
      </w:r>
      <w:r w:rsidR="00D569AC" w:rsidRPr="00651993">
        <w:rPr>
          <w:lang w:val="sl-SI"/>
        </w:rPr>
        <w:fldChar w:fldCharType="end"/>
      </w:r>
      <w:r w:rsidR="009F70CA" w:rsidRPr="00651993">
        <w:rPr>
          <w:lang w:val="sl-SI"/>
        </w:rPr>
        <w:t xml:space="preserve"> </w:t>
      </w:r>
      <w:r w:rsidR="009F70CA" w:rsidRPr="00651993">
        <w:rPr>
          <w:lang w:val="sl-SI"/>
        </w:rPr>
        <w:fldChar w:fldCharType="begin"/>
      </w:r>
      <w:r w:rsidR="009F70CA" w:rsidRPr="00651993">
        <w:rPr>
          <w:lang w:val="sl-SI"/>
        </w:rPr>
        <w:instrText xml:space="preserve"> REF _Ref52207418 \h </w:instrText>
      </w:r>
      <w:r w:rsidR="00582F0C" w:rsidRPr="00651993">
        <w:rPr>
          <w:lang w:val="sl-SI"/>
        </w:rPr>
        <w:instrText xml:space="preserve"> \* MERGEFORMAT </w:instrText>
      </w:r>
      <w:r w:rsidR="009F70CA" w:rsidRPr="00651993">
        <w:rPr>
          <w:lang w:val="sl-SI"/>
        </w:rPr>
      </w:r>
      <w:r w:rsidR="009F70CA" w:rsidRPr="00651993">
        <w:rPr>
          <w:lang w:val="sl-SI"/>
        </w:rPr>
        <w:fldChar w:fldCharType="separate"/>
      </w:r>
      <w:r w:rsidR="009F70CA" w:rsidRPr="00651993">
        <w:rPr>
          <w:lang w:val="sl-SI"/>
        </w:rPr>
        <w:t>Primerjalna analiza</w:t>
      </w:r>
      <w:r w:rsidR="009F70CA" w:rsidRPr="00651993">
        <w:rPr>
          <w:lang w:val="sl-SI"/>
        </w:rPr>
        <w:fldChar w:fldCharType="end"/>
      </w:r>
      <w:r w:rsidR="00A515ED" w:rsidRPr="00651993">
        <w:rPr>
          <w:lang w:val="sl-SI"/>
        </w:rPr>
        <w:t>)</w:t>
      </w:r>
      <w:r w:rsidR="00705C66" w:rsidRPr="00651993">
        <w:rPr>
          <w:lang w:val="sl-SI"/>
        </w:rPr>
        <w:t>.</w:t>
      </w:r>
    </w:p>
    <w:p w14:paraId="57134FD9" w14:textId="77777777" w:rsidR="00705C66" w:rsidRPr="00651993" w:rsidRDefault="00705C66" w:rsidP="001D7B57">
      <w:pPr>
        <w:spacing w:line="360" w:lineRule="auto"/>
        <w:rPr>
          <w:lang w:val="sl-SI"/>
        </w:rPr>
      </w:pPr>
    </w:p>
    <w:p w14:paraId="1A960823" w14:textId="529B63D3" w:rsidR="00A16C78" w:rsidRPr="00651993" w:rsidRDefault="00230691" w:rsidP="001D7B57">
      <w:pPr>
        <w:pStyle w:val="Naslov3"/>
        <w:spacing w:line="360" w:lineRule="auto"/>
        <w:rPr>
          <w:sz w:val="24"/>
          <w:szCs w:val="24"/>
          <w:lang w:val="sl-SI"/>
        </w:rPr>
      </w:pPr>
      <w:bookmarkStart w:id="2277" w:name="_Ref52207418"/>
      <w:bookmarkStart w:id="2278" w:name="_Ref52207436"/>
      <w:bookmarkStart w:id="2279" w:name="_Ref52207554"/>
      <w:bookmarkStart w:id="2280" w:name="_Toc57789643"/>
      <w:r w:rsidRPr="00651993">
        <w:rPr>
          <w:sz w:val="24"/>
          <w:szCs w:val="24"/>
          <w:lang w:val="sl-SI"/>
        </w:rPr>
        <w:t>Primerjalna</w:t>
      </w:r>
      <w:r w:rsidR="000A617C" w:rsidRPr="00651993">
        <w:rPr>
          <w:sz w:val="24"/>
          <w:szCs w:val="24"/>
          <w:lang w:val="sl-SI"/>
        </w:rPr>
        <w:t xml:space="preserve"> analiza</w:t>
      </w:r>
      <w:bookmarkEnd w:id="2277"/>
      <w:bookmarkEnd w:id="2278"/>
      <w:bookmarkEnd w:id="2279"/>
      <w:bookmarkEnd w:id="2280"/>
    </w:p>
    <w:p w14:paraId="570E8E4D" w14:textId="276FF6C0" w:rsidR="008F680C" w:rsidRPr="00651993" w:rsidRDefault="000A617C" w:rsidP="001E5E0F">
      <w:pPr>
        <w:spacing w:line="360" w:lineRule="auto"/>
        <w:ind w:firstLine="720"/>
        <w:jc w:val="both"/>
        <w:rPr>
          <w:lang w:val="sl-SI"/>
        </w:rPr>
      </w:pPr>
      <w:r w:rsidRPr="00651993">
        <w:rPr>
          <w:lang w:val="sl-SI"/>
        </w:rPr>
        <w:t xml:space="preserve">Z vsakega seznama </w:t>
      </w:r>
      <w:r w:rsidR="006B56D5" w:rsidRPr="00651993">
        <w:rPr>
          <w:lang w:val="sl-SI"/>
        </w:rPr>
        <w:t>vzamemo</w:t>
      </w:r>
      <w:r w:rsidRPr="00651993">
        <w:rPr>
          <w:lang w:val="sl-SI"/>
        </w:rPr>
        <w:t xml:space="preserve"> prvih 100 </w:t>
      </w:r>
      <w:r w:rsidR="00DC61AA" w:rsidRPr="00651993">
        <w:rPr>
          <w:lang w:val="sl-SI"/>
        </w:rPr>
        <w:t>kolokacijskih kandidatov</w:t>
      </w:r>
      <w:r w:rsidR="00193FB7" w:rsidRPr="00651993">
        <w:rPr>
          <w:lang w:val="sl-SI"/>
        </w:rPr>
        <w:t xml:space="preserve"> (tj. besed, ki se tipično pojavljajo ob jedrni besedi in torej skupaj z njo tvorijo kolokacijo)</w:t>
      </w:r>
      <w:r w:rsidRPr="00651993">
        <w:rPr>
          <w:lang w:val="sl-SI"/>
        </w:rPr>
        <w:t xml:space="preserve"> in jih ročno </w:t>
      </w:r>
      <w:r w:rsidR="006B56D5" w:rsidRPr="00651993">
        <w:rPr>
          <w:lang w:val="sl-SI"/>
        </w:rPr>
        <w:t xml:space="preserve">razdelimo </w:t>
      </w:r>
      <w:r w:rsidRPr="00651993">
        <w:rPr>
          <w:lang w:val="sl-SI"/>
        </w:rPr>
        <w:t>v tri kategorij</w:t>
      </w:r>
      <w:r w:rsidR="00C20A3F" w:rsidRPr="00651993">
        <w:rPr>
          <w:lang w:val="sl-SI"/>
        </w:rPr>
        <w:t>e</w:t>
      </w:r>
      <w:r w:rsidR="00932E1D" w:rsidRPr="00651993">
        <w:rPr>
          <w:lang w:val="sl-SI"/>
        </w:rPr>
        <w:t xml:space="preserve">: </w:t>
      </w:r>
      <w:r w:rsidRPr="00651993">
        <w:rPr>
          <w:lang w:val="sl-SI"/>
        </w:rPr>
        <w:t xml:space="preserve">ženske, moški in </w:t>
      </w:r>
      <w:r w:rsidR="00B1557A" w:rsidRPr="00651993">
        <w:rPr>
          <w:lang w:val="sl-SI"/>
        </w:rPr>
        <w:t>skupno</w:t>
      </w:r>
      <w:r w:rsidR="00193FB7" w:rsidRPr="00651993">
        <w:rPr>
          <w:rStyle w:val="Sprotnaopomba-sklic"/>
          <w:lang w:val="sl-SI"/>
        </w:rPr>
        <w:footnoteReference w:id="113"/>
      </w:r>
      <w:r w:rsidR="00193FB7" w:rsidRPr="00651993">
        <w:rPr>
          <w:lang w:val="sl-SI"/>
        </w:rPr>
        <w:t>.</w:t>
      </w:r>
      <w:r w:rsidR="0035132B" w:rsidRPr="00651993">
        <w:rPr>
          <w:lang w:val="sl-SI"/>
        </w:rPr>
        <w:t xml:space="preserve"> </w:t>
      </w:r>
      <w:r w:rsidRPr="00651993">
        <w:rPr>
          <w:lang w:val="sl-SI"/>
        </w:rPr>
        <w:t xml:space="preserve">Nato </w:t>
      </w:r>
      <w:r w:rsidR="00193FB7" w:rsidRPr="00651993">
        <w:rPr>
          <w:lang w:val="sl-SI"/>
        </w:rPr>
        <w:t>vsako besedo</w:t>
      </w:r>
      <w:r w:rsidRPr="00651993">
        <w:rPr>
          <w:lang w:val="sl-SI"/>
        </w:rPr>
        <w:t xml:space="preserve"> </w:t>
      </w:r>
      <w:r w:rsidR="00026B44" w:rsidRPr="00651993">
        <w:rPr>
          <w:lang w:val="sl-SI"/>
        </w:rPr>
        <w:t>razvrsti</w:t>
      </w:r>
      <w:r w:rsidR="00193FB7" w:rsidRPr="00651993">
        <w:rPr>
          <w:lang w:val="sl-SI"/>
        </w:rPr>
        <w:t>mo</w:t>
      </w:r>
      <w:r w:rsidRPr="00651993">
        <w:rPr>
          <w:lang w:val="sl-SI"/>
        </w:rPr>
        <w:t xml:space="preserve"> v enega od </w:t>
      </w:r>
      <w:r w:rsidR="00193FB7" w:rsidRPr="00651993">
        <w:rPr>
          <w:lang w:val="sl-SI"/>
        </w:rPr>
        <w:t>sedmih</w:t>
      </w:r>
      <w:r w:rsidR="008F680C" w:rsidRPr="00651993">
        <w:rPr>
          <w:lang w:val="sl-SI"/>
        </w:rPr>
        <w:t xml:space="preserve"> t</w:t>
      </w:r>
      <w:r w:rsidRPr="00651993">
        <w:rPr>
          <w:lang w:val="sl-SI"/>
        </w:rPr>
        <w:t>ematskih sklopo</w:t>
      </w:r>
      <w:r w:rsidR="00026B44" w:rsidRPr="00651993">
        <w:rPr>
          <w:lang w:val="sl-SI"/>
        </w:rPr>
        <w:t>v, ki</w:t>
      </w:r>
      <w:r w:rsidR="00193FB7" w:rsidRPr="00651993">
        <w:rPr>
          <w:lang w:val="sl-SI"/>
        </w:rPr>
        <w:t xml:space="preserve"> </w:t>
      </w:r>
      <w:r w:rsidR="00DC61AA" w:rsidRPr="00651993">
        <w:rPr>
          <w:lang w:val="sl-SI"/>
        </w:rPr>
        <w:t>smo jih oblikovali</w:t>
      </w:r>
      <w:r w:rsidR="00026B44" w:rsidRPr="00651993">
        <w:rPr>
          <w:lang w:val="sl-SI"/>
        </w:rPr>
        <w:t xml:space="preserve"> na podlagi </w:t>
      </w:r>
      <w:r w:rsidR="00193FB7" w:rsidRPr="00651993">
        <w:rPr>
          <w:lang w:val="sl-SI"/>
        </w:rPr>
        <w:t xml:space="preserve">predhodnega </w:t>
      </w:r>
      <w:r w:rsidRPr="00651993">
        <w:rPr>
          <w:lang w:val="sl-SI"/>
        </w:rPr>
        <w:t>pregled</w:t>
      </w:r>
      <w:r w:rsidR="00026B44" w:rsidRPr="00651993">
        <w:rPr>
          <w:lang w:val="sl-SI"/>
        </w:rPr>
        <w:t>a</w:t>
      </w:r>
      <w:r w:rsidRPr="00651993">
        <w:rPr>
          <w:lang w:val="sl-SI"/>
        </w:rPr>
        <w:t xml:space="preserve"> konkordanc, kot prikazuje Tabela </w:t>
      </w:r>
      <w:r w:rsidR="008F680C" w:rsidRPr="00651993">
        <w:rPr>
          <w:lang w:val="sl-SI"/>
        </w:rPr>
        <w:t>7.</w:t>
      </w:r>
      <w:r w:rsidR="007F5BAF" w:rsidRPr="00651993">
        <w:rPr>
          <w:lang w:val="sl-SI"/>
        </w:rPr>
        <w:t xml:space="preserve"> </w:t>
      </w:r>
      <w:r w:rsidR="00DC61AA" w:rsidRPr="00651993">
        <w:rPr>
          <w:lang w:val="sl-SI"/>
        </w:rPr>
        <w:t>Kolokacijski</w:t>
      </w:r>
      <w:r w:rsidR="00193FB7" w:rsidRPr="00651993">
        <w:rPr>
          <w:lang w:val="sl-SI"/>
        </w:rPr>
        <w:t>m</w:t>
      </w:r>
      <w:r w:rsidR="00DC61AA" w:rsidRPr="00651993">
        <w:rPr>
          <w:lang w:val="sl-SI"/>
        </w:rPr>
        <w:t xml:space="preserve"> kandidat</w:t>
      </w:r>
      <w:r w:rsidR="00193FB7" w:rsidRPr="00651993">
        <w:rPr>
          <w:lang w:val="sl-SI"/>
        </w:rPr>
        <w:t>om</w:t>
      </w:r>
      <w:r w:rsidR="00026B44" w:rsidRPr="00651993">
        <w:rPr>
          <w:lang w:val="sl-SI"/>
        </w:rPr>
        <w:t>, ki so slov</w:t>
      </w:r>
      <w:r w:rsidRPr="00651993">
        <w:rPr>
          <w:lang w:val="sl-SI"/>
        </w:rPr>
        <w:t xml:space="preserve">nične besede </w:t>
      </w:r>
      <w:r w:rsidR="007506C2" w:rsidRPr="00651993">
        <w:rPr>
          <w:lang w:val="sl-SI"/>
        </w:rPr>
        <w:t>(</w:t>
      </w:r>
      <w:r w:rsidRPr="00651993">
        <w:rPr>
          <w:lang w:val="sl-SI"/>
        </w:rPr>
        <w:t xml:space="preserve">na primer predlogi) in niso uporabljeni </w:t>
      </w:r>
      <w:r w:rsidR="00193FB7" w:rsidRPr="00651993">
        <w:rPr>
          <w:lang w:val="sl-SI"/>
        </w:rPr>
        <w:t xml:space="preserve">v konkordancah na </w:t>
      </w:r>
      <w:r w:rsidR="00DC61AA" w:rsidRPr="00651993">
        <w:rPr>
          <w:lang w:val="sl-SI"/>
        </w:rPr>
        <w:t>en</w:t>
      </w:r>
      <w:r w:rsidR="00193FB7" w:rsidRPr="00651993">
        <w:rPr>
          <w:lang w:val="sl-SI"/>
        </w:rPr>
        <w:t>o</w:t>
      </w:r>
      <w:r w:rsidRPr="00651993">
        <w:rPr>
          <w:lang w:val="sl-SI"/>
        </w:rPr>
        <w:t xml:space="preserve"> prevladujoč</w:t>
      </w:r>
      <w:r w:rsidR="00193FB7" w:rsidRPr="00651993">
        <w:rPr>
          <w:lang w:val="sl-SI"/>
        </w:rPr>
        <w:t>o</w:t>
      </w:r>
      <w:r w:rsidRPr="00651993">
        <w:rPr>
          <w:lang w:val="sl-SI"/>
        </w:rPr>
        <w:t xml:space="preserve"> tem</w:t>
      </w:r>
      <w:r w:rsidR="00193FB7" w:rsidRPr="00651993">
        <w:rPr>
          <w:lang w:val="sl-SI"/>
        </w:rPr>
        <w:t>o</w:t>
      </w:r>
      <w:r w:rsidRPr="00651993">
        <w:rPr>
          <w:lang w:val="sl-SI"/>
        </w:rPr>
        <w:t xml:space="preserve">, </w:t>
      </w:r>
      <w:r w:rsidR="00193FB7" w:rsidRPr="00651993">
        <w:rPr>
          <w:lang w:val="sl-SI"/>
        </w:rPr>
        <w:t>pripišemo</w:t>
      </w:r>
      <w:r w:rsidRPr="00651993">
        <w:rPr>
          <w:lang w:val="sl-SI"/>
        </w:rPr>
        <w:t xml:space="preserve"> oznako </w:t>
      </w:r>
      <w:r w:rsidR="00DC61AA" w:rsidRPr="00651993">
        <w:rPr>
          <w:i/>
          <w:lang w:val="sl-SI"/>
        </w:rPr>
        <w:t>Razno</w:t>
      </w:r>
      <w:r w:rsidR="007F5BAF" w:rsidRPr="00651993">
        <w:rPr>
          <w:lang w:val="sl-SI"/>
        </w:rPr>
        <w:t>.</w:t>
      </w:r>
    </w:p>
    <w:p w14:paraId="2E016F30" w14:textId="29647B8C" w:rsidR="004B0FBF" w:rsidRPr="00651993" w:rsidRDefault="004B0FBF" w:rsidP="001D7B57">
      <w:pPr>
        <w:spacing w:line="360" w:lineRule="auto"/>
        <w:rPr>
          <w:lang w:val="sl-SI"/>
        </w:rPr>
      </w:pPr>
    </w:p>
    <w:p w14:paraId="6F64FCE7" w14:textId="209363A7" w:rsidR="003E53B3" w:rsidRPr="00651993" w:rsidRDefault="002E07A0" w:rsidP="001D7B57">
      <w:pPr>
        <w:spacing w:line="360" w:lineRule="auto"/>
        <w:rPr>
          <w:b/>
          <w:lang w:val="sl-SI"/>
        </w:rPr>
      </w:pPr>
      <w:r w:rsidRPr="00651993">
        <w:rPr>
          <w:b/>
          <w:lang w:val="sl-SI"/>
        </w:rPr>
        <w:t>Tab</w:t>
      </w:r>
      <w:r w:rsidR="006C280B" w:rsidRPr="00651993">
        <w:rPr>
          <w:b/>
          <w:lang w:val="sl-SI"/>
        </w:rPr>
        <w:t>ela</w:t>
      </w:r>
      <w:r w:rsidRPr="00651993">
        <w:rPr>
          <w:b/>
          <w:lang w:val="sl-SI"/>
        </w:rPr>
        <w:t xml:space="preserve"> </w:t>
      </w:r>
      <w:r w:rsidR="00DA008F" w:rsidRPr="00651993">
        <w:rPr>
          <w:b/>
          <w:lang w:val="sl-SI"/>
        </w:rPr>
        <w:t>7</w:t>
      </w:r>
      <w:r w:rsidRPr="00651993">
        <w:rPr>
          <w:b/>
          <w:lang w:val="sl-SI"/>
        </w:rPr>
        <w:t xml:space="preserve">: </w:t>
      </w:r>
      <w:r w:rsidR="006C280B" w:rsidRPr="00651993">
        <w:rPr>
          <w:b/>
          <w:lang w:val="sl-SI"/>
        </w:rPr>
        <w:t xml:space="preserve">Primeri </w:t>
      </w:r>
      <w:r w:rsidR="00C37C00" w:rsidRPr="00651993">
        <w:rPr>
          <w:b/>
          <w:lang w:val="sl-SI"/>
        </w:rPr>
        <w:t>sklopov kolokacij</w:t>
      </w:r>
      <w:r w:rsidR="007E5EDA" w:rsidRPr="00651993">
        <w:rPr>
          <w:b/>
          <w:lang w:val="sl-SI"/>
        </w:rPr>
        <w:t>.</w:t>
      </w:r>
    </w:p>
    <w:p w14:paraId="32F31057" w14:textId="75EED98B" w:rsidR="00F07B4F" w:rsidRPr="00651993" w:rsidRDefault="00F07B4F" w:rsidP="001D7B57">
      <w:pPr>
        <w:spacing w:line="360" w:lineRule="auto"/>
        <w:rPr>
          <w:lang w:val="sl-SI"/>
        </w:rPr>
      </w:pPr>
    </w:p>
    <w:p w14:paraId="7BB01463" w14:textId="77777777" w:rsidR="00EA4773" w:rsidRPr="00651993" w:rsidRDefault="00C37C00" w:rsidP="001E5E0F">
      <w:pPr>
        <w:spacing w:line="360" w:lineRule="auto"/>
        <w:ind w:firstLine="720"/>
        <w:jc w:val="both"/>
        <w:rPr>
          <w:lang w:val="sl-SI"/>
        </w:rPr>
      </w:pPr>
      <w:r w:rsidRPr="00651993">
        <w:rPr>
          <w:lang w:val="sl-SI"/>
        </w:rPr>
        <w:t xml:space="preserve">Rezultati, predstavljeni v Tabeli </w:t>
      </w:r>
      <w:r w:rsidR="008F4794" w:rsidRPr="00651993">
        <w:rPr>
          <w:lang w:val="sl-SI"/>
        </w:rPr>
        <w:t>8</w:t>
      </w:r>
      <w:r w:rsidRPr="00651993">
        <w:rPr>
          <w:lang w:val="sl-SI"/>
        </w:rPr>
        <w:t xml:space="preserve">, </w:t>
      </w:r>
      <w:r w:rsidR="00193FB7" w:rsidRPr="00651993">
        <w:rPr>
          <w:lang w:val="sl-SI"/>
        </w:rPr>
        <w:t>kažejo</w:t>
      </w:r>
      <w:r w:rsidRPr="00651993">
        <w:rPr>
          <w:lang w:val="sl-SI"/>
        </w:rPr>
        <w:t>, da</w:t>
      </w:r>
      <w:r w:rsidR="005257FB" w:rsidRPr="00651993">
        <w:rPr>
          <w:lang w:val="sl-SI"/>
        </w:rPr>
        <w:t xml:space="preserve"> se</w:t>
      </w:r>
      <w:r w:rsidRPr="00651993">
        <w:rPr>
          <w:lang w:val="sl-SI"/>
        </w:rPr>
        <w:t xml:space="preserve"> nekaj več kot polovic</w:t>
      </w:r>
      <w:r w:rsidR="005257FB" w:rsidRPr="00651993">
        <w:rPr>
          <w:lang w:val="sl-SI"/>
        </w:rPr>
        <w:t>a</w:t>
      </w:r>
      <w:r w:rsidRPr="00651993">
        <w:rPr>
          <w:lang w:val="sl-SI"/>
        </w:rPr>
        <w:t xml:space="preserve"> kolokacij </w:t>
      </w:r>
    </w:p>
    <w:p w14:paraId="29445362" w14:textId="1976BFFD" w:rsidR="008F4794" w:rsidRPr="00651993" w:rsidRDefault="00193FB7" w:rsidP="001E5E0F">
      <w:pPr>
        <w:spacing w:line="360" w:lineRule="auto"/>
        <w:jc w:val="both"/>
        <w:rPr>
          <w:lang w:val="sl-SI"/>
        </w:rPr>
      </w:pPr>
      <w:r w:rsidRPr="00651993">
        <w:rPr>
          <w:lang w:val="sl-SI"/>
        </w:rPr>
        <w:t xml:space="preserve">(51 %) </w:t>
      </w:r>
      <w:r w:rsidR="00807594" w:rsidRPr="00651993">
        <w:rPr>
          <w:lang w:val="sl-SI"/>
        </w:rPr>
        <w:t xml:space="preserve">pojavlja </w:t>
      </w:r>
      <w:r w:rsidR="0058278A" w:rsidRPr="00651993">
        <w:rPr>
          <w:lang w:val="sl-SI"/>
        </w:rPr>
        <w:t>tako pri poslankah kot pri poslancih</w:t>
      </w:r>
      <w:r w:rsidR="00C37C00" w:rsidRPr="00651993">
        <w:rPr>
          <w:lang w:val="sl-SI"/>
        </w:rPr>
        <w:t>, kar ka</w:t>
      </w:r>
      <w:r w:rsidR="00807594" w:rsidRPr="00651993">
        <w:rPr>
          <w:lang w:val="sl-SI"/>
        </w:rPr>
        <w:t>že na skupne točke v razumevanju</w:t>
      </w:r>
      <w:r w:rsidR="00C37C00" w:rsidRPr="00651993">
        <w:rPr>
          <w:lang w:val="sl-SI"/>
        </w:rPr>
        <w:t xml:space="preserve"> položaja žensk v sodobni družbi</w:t>
      </w:r>
      <w:r w:rsidR="008F4794" w:rsidRPr="00651993">
        <w:rPr>
          <w:lang w:val="sl-SI"/>
        </w:rPr>
        <w:t xml:space="preserve">. </w:t>
      </w:r>
      <w:r w:rsidR="00C37C00" w:rsidRPr="00651993">
        <w:rPr>
          <w:lang w:val="sl-SI"/>
        </w:rPr>
        <w:t xml:space="preserve">Velika večina skupnih kolokacij </w:t>
      </w:r>
      <w:r w:rsidR="008F4794" w:rsidRPr="00651993">
        <w:rPr>
          <w:lang w:val="sl-SI"/>
        </w:rPr>
        <w:t>(</w:t>
      </w:r>
      <w:r w:rsidR="00C37C00" w:rsidRPr="00651993">
        <w:rPr>
          <w:lang w:val="sl-SI"/>
        </w:rPr>
        <w:t xml:space="preserve">skoraj </w:t>
      </w:r>
      <w:r w:rsidR="008F4794" w:rsidRPr="00651993">
        <w:rPr>
          <w:lang w:val="sl-SI"/>
        </w:rPr>
        <w:t>70</w:t>
      </w:r>
      <w:r w:rsidR="00C37C00" w:rsidRPr="00651993">
        <w:rPr>
          <w:lang w:val="sl-SI"/>
        </w:rPr>
        <w:t xml:space="preserve"> </w:t>
      </w:r>
      <w:r w:rsidR="008F4794" w:rsidRPr="00651993">
        <w:rPr>
          <w:lang w:val="sl-SI"/>
        </w:rPr>
        <w:t xml:space="preserve">%) </w:t>
      </w:r>
      <w:r w:rsidR="00C37C00" w:rsidRPr="00651993">
        <w:rPr>
          <w:lang w:val="sl-SI"/>
        </w:rPr>
        <w:t>spada v prva dva tematska sklopa</w:t>
      </w:r>
      <w:r w:rsidR="00DC61AA" w:rsidRPr="00651993">
        <w:rPr>
          <w:lang w:val="sl-SI"/>
        </w:rPr>
        <w:t>:</w:t>
      </w:r>
      <w:r w:rsidR="00047B59" w:rsidRPr="00651993">
        <w:rPr>
          <w:lang w:val="sl-SI"/>
        </w:rPr>
        <w:t xml:space="preserve"> </w:t>
      </w:r>
      <w:r w:rsidR="00C37C00" w:rsidRPr="00651993">
        <w:rPr>
          <w:i/>
          <w:lang w:val="sl-SI"/>
        </w:rPr>
        <w:t>Politika, zastopanost in enako</w:t>
      </w:r>
      <w:r w:rsidR="00807594" w:rsidRPr="00651993">
        <w:rPr>
          <w:i/>
          <w:lang w:val="sl-SI"/>
        </w:rPr>
        <w:t>pravnos</w:t>
      </w:r>
      <w:r w:rsidR="00DC61AA" w:rsidRPr="00651993">
        <w:rPr>
          <w:i/>
          <w:lang w:val="sl-SI"/>
        </w:rPr>
        <w:t>t</w:t>
      </w:r>
      <w:r w:rsidR="00C37C00" w:rsidRPr="00651993">
        <w:rPr>
          <w:lang w:val="sl-SI"/>
        </w:rPr>
        <w:t xml:space="preserve"> in </w:t>
      </w:r>
      <w:r w:rsidR="00F00B6F" w:rsidRPr="00651993">
        <w:rPr>
          <w:i/>
          <w:lang w:val="sl-SI"/>
        </w:rPr>
        <w:t xml:space="preserve">Družbeni </w:t>
      </w:r>
      <w:r w:rsidR="00807594" w:rsidRPr="00651993">
        <w:rPr>
          <w:i/>
          <w:lang w:val="sl-SI"/>
        </w:rPr>
        <w:t xml:space="preserve">status </w:t>
      </w:r>
      <w:r w:rsidR="00F00B6F" w:rsidRPr="00651993">
        <w:rPr>
          <w:i/>
          <w:lang w:val="sl-SI"/>
        </w:rPr>
        <w:t xml:space="preserve">in </w:t>
      </w:r>
      <w:r w:rsidR="00807594" w:rsidRPr="00651993">
        <w:rPr>
          <w:i/>
          <w:lang w:val="sl-SI"/>
        </w:rPr>
        <w:t>zaposlitev</w:t>
      </w:r>
      <w:r w:rsidR="00047B59" w:rsidRPr="00651993">
        <w:rPr>
          <w:lang w:val="sl-SI"/>
        </w:rPr>
        <w:t>,</w:t>
      </w:r>
      <w:r w:rsidR="008F4794" w:rsidRPr="00651993">
        <w:rPr>
          <w:lang w:val="sl-SI"/>
        </w:rPr>
        <w:t xml:space="preserve"> </w:t>
      </w:r>
      <w:r w:rsidR="00F00B6F" w:rsidRPr="00651993">
        <w:rPr>
          <w:lang w:val="sl-SI"/>
        </w:rPr>
        <w:t xml:space="preserve">in se nanaša na koncepte, povezane z zastopanostjo žensk </w:t>
      </w:r>
      <w:r w:rsidR="008F4794" w:rsidRPr="00651993">
        <w:rPr>
          <w:lang w:val="sl-SI"/>
        </w:rPr>
        <w:t>(</w:t>
      </w:r>
      <w:r w:rsidR="00F00B6F" w:rsidRPr="00651993">
        <w:rPr>
          <w:lang w:val="sl-SI"/>
        </w:rPr>
        <w:t>npr</w:t>
      </w:r>
      <w:r w:rsidR="008F4794" w:rsidRPr="00651993">
        <w:rPr>
          <w:lang w:val="sl-SI"/>
        </w:rPr>
        <w:t xml:space="preserve">. </w:t>
      </w:r>
      <w:r w:rsidR="00F00B6F" w:rsidRPr="00651993">
        <w:rPr>
          <w:lang w:val="sl-SI"/>
        </w:rPr>
        <w:t>»</w:t>
      </w:r>
      <w:r w:rsidR="008F4794" w:rsidRPr="00651993">
        <w:rPr>
          <w:lang w:val="sl-SI"/>
        </w:rPr>
        <w:t>participacija</w:t>
      </w:r>
      <w:r w:rsidR="00F00B6F" w:rsidRPr="00651993">
        <w:rPr>
          <w:lang w:val="sl-SI"/>
        </w:rPr>
        <w:t>«</w:t>
      </w:r>
      <w:r w:rsidR="008F4794" w:rsidRPr="00651993">
        <w:rPr>
          <w:lang w:val="sl-SI"/>
        </w:rPr>
        <w:t xml:space="preserve">), </w:t>
      </w:r>
      <w:r w:rsidR="00F00B6F" w:rsidRPr="00651993">
        <w:rPr>
          <w:lang w:val="sl-SI"/>
        </w:rPr>
        <w:t xml:space="preserve">njihovim družbenim položajem </w:t>
      </w:r>
      <w:r w:rsidR="008F4794" w:rsidRPr="00651993">
        <w:rPr>
          <w:lang w:val="sl-SI"/>
        </w:rPr>
        <w:t>(</w:t>
      </w:r>
      <w:r w:rsidR="00F00B6F" w:rsidRPr="00651993">
        <w:rPr>
          <w:lang w:val="sl-SI"/>
        </w:rPr>
        <w:t>npr.</w:t>
      </w:r>
      <w:r w:rsidR="008F4794" w:rsidRPr="00651993">
        <w:rPr>
          <w:lang w:val="sl-SI"/>
        </w:rPr>
        <w:t xml:space="preserve"> </w:t>
      </w:r>
      <w:r w:rsidR="00F00B6F" w:rsidRPr="00651993">
        <w:rPr>
          <w:lang w:val="sl-SI"/>
        </w:rPr>
        <w:t>»</w:t>
      </w:r>
      <w:r w:rsidR="008F4794" w:rsidRPr="00651993">
        <w:rPr>
          <w:lang w:val="sl-SI"/>
        </w:rPr>
        <w:t>samski</w:t>
      </w:r>
      <w:r w:rsidR="00F00B6F" w:rsidRPr="00651993">
        <w:rPr>
          <w:lang w:val="sl-SI"/>
        </w:rPr>
        <w:t>«</w:t>
      </w:r>
      <w:r w:rsidR="008F4794" w:rsidRPr="00651993">
        <w:rPr>
          <w:lang w:val="sl-SI"/>
        </w:rPr>
        <w:t xml:space="preserve">) </w:t>
      </w:r>
      <w:r w:rsidR="00F00B6F" w:rsidRPr="00651993">
        <w:rPr>
          <w:lang w:val="sl-SI"/>
        </w:rPr>
        <w:t xml:space="preserve">in enakostjo </w:t>
      </w:r>
      <w:r w:rsidR="008F4794" w:rsidRPr="00651993">
        <w:rPr>
          <w:lang w:val="sl-SI"/>
        </w:rPr>
        <w:t>(</w:t>
      </w:r>
      <w:r w:rsidR="00F00B6F" w:rsidRPr="00651993">
        <w:rPr>
          <w:lang w:val="sl-SI"/>
        </w:rPr>
        <w:t>npr.</w:t>
      </w:r>
      <w:r w:rsidR="008F4794" w:rsidRPr="00651993">
        <w:rPr>
          <w:lang w:val="sl-SI"/>
        </w:rPr>
        <w:t xml:space="preserve"> </w:t>
      </w:r>
      <w:r w:rsidR="00F00B6F" w:rsidRPr="00651993">
        <w:rPr>
          <w:lang w:val="sl-SI"/>
        </w:rPr>
        <w:t>»</w:t>
      </w:r>
      <w:r w:rsidR="008F4794" w:rsidRPr="00651993">
        <w:rPr>
          <w:lang w:val="sl-SI"/>
        </w:rPr>
        <w:t>emancipacija</w:t>
      </w:r>
      <w:r w:rsidR="00F00B6F" w:rsidRPr="00651993">
        <w:rPr>
          <w:lang w:val="sl-SI"/>
        </w:rPr>
        <w:t>«</w:t>
      </w:r>
      <w:r w:rsidR="008F4794" w:rsidRPr="00651993">
        <w:rPr>
          <w:lang w:val="sl-SI"/>
        </w:rPr>
        <w:t>).</w:t>
      </w:r>
    </w:p>
    <w:p w14:paraId="5CA94EA6" w14:textId="075D30A2" w:rsidR="00A72D75" w:rsidRPr="00651993" w:rsidRDefault="00A72D75" w:rsidP="001D7B57">
      <w:pPr>
        <w:spacing w:line="360" w:lineRule="auto"/>
        <w:rPr>
          <w:b/>
          <w:lang w:val="sl-SI"/>
        </w:rPr>
      </w:pPr>
    </w:p>
    <w:p w14:paraId="1B50A93A" w14:textId="342EE248" w:rsidR="008F4794" w:rsidRPr="00651993" w:rsidRDefault="008F4794" w:rsidP="001D7B57">
      <w:pPr>
        <w:spacing w:line="360" w:lineRule="auto"/>
        <w:rPr>
          <w:lang w:val="sl-SI"/>
        </w:rPr>
      </w:pPr>
      <w:r w:rsidRPr="00651993">
        <w:rPr>
          <w:b/>
          <w:lang w:val="sl-SI"/>
        </w:rPr>
        <w:t>Tab</w:t>
      </w:r>
      <w:r w:rsidR="00924CEB" w:rsidRPr="00651993">
        <w:rPr>
          <w:b/>
          <w:lang w:val="sl-SI"/>
        </w:rPr>
        <w:t>ela</w:t>
      </w:r>
      <w:r w:rsidRPr="00651993">
        <w:rPr>
          <w:b/>
          <w:lang w:val="sl-SI"/>
        </w:rPr>
        <w:t xml:space="preserve"> 8:</w:t>
      </w:r>
      <w:r w:rsidRPr="00651993">
        <w:rPr>
          <w:lang w:val="sl-SI"/>
        </w:rPr>
        <w:t xml:space="preserve"> </w:t>
      </w:r>
      <w:r w:rsidR="006526F9" w:rsidRPr="00651993">
        <w:rPr>
          <w:b/>
          <w:lang w:val="sl-SI"/>
        </w:rPr>
        <w:t>Fre</w:t>
      </w:r>
      <w:r w:rsidR="00924CEB" w:rsidRPr="00651993">
        <w:rPr>
          <w:b/>
          <w:lang w:val="sl-SI"/>
        </w:rPr>
        <w:t xml:space="preserve">kvenca tematskih sklopov za prvih </w:t>
      </w:r>
      <w:r w:rsidRPr="00651993">
        <w:rPr>
          <w:b/>
          <w:lang w:val="sl-SI"/>
        </w:rPr>
        <w:t xml:space="preserve">100 </w:t>
      </w:r>
      <w:r w:rsidR="00817033" w:rsidRPr="00651993">
        <w:rPr>
          <w:b/>
          <w:lang w:val="sl-SI"/>
        </w:rPr>
        <w:t xml:space="preserve">kolokacijskih </w:t>
      </w:r>
      <w:r w:rsidR="00924CEB" w:rsidRPr="00651993">
        <w:rPr>
          <w:b/>
          <w:lang w:val="sl-SI"/>
        </w:rPr>
        <w:t>kandidatov v govorih poslank in poslancev v vseh sedmih mandatih</w:t>
      </w:r>
      <w:r w:rsidRPr="00651993">
        <w:rPr>
          <w:b/>
          <w:lang w:val="sl-SI"/>
        </w:rPr>
        <w:t>.</w:t>
      </w:r>
    </w:p>
    <w:p w14:paraId="671CB2D6" w14:textId="77777777" w:rsidR="008F4794" w:rsidRPr="00651993" w:rsidRDefault="008F4794" w:rsidP="001D7B57">
      <w:pPr>
        <w:spacing w:line="360" w:lineRule="auto"/>
        <w:rPr>
          <w:lang w:val="sl-SI"/>
        </w:rPr>
      </w:pPr>
    </w:p>
    <w:p w14:paraId="3C81834B" w14:textId="245D9ADF" w:rsidR="00FD1FB8" w:rsidRPr="00651993" w:rsidRDefault="001E1DB1" w:rsidP="001E5E0F">
      <w:pPr>
        <w:spacing w:line="360" w:lineRule="auto"/>
        <w:ind w:firstLine="720"/>
        <w:jc w:val="both"/>
        <w:rPr>
          <w:lang w:val="sl-SI"/>
        </w:rPr>
      </w:pPr>
      <w:r w:rsidRPr="00651993">
        <w:rPr>
          <w:lang w:val="sl-SI"/>
        </w:rPr>
        <w:t xml:space="preserve">Opazimo lahko tudi, da so v podkorpusu </w:t>
      </w:r>
      <w:r w:rsidR="005731E1" w:rsidRPr="00651993">
        <w:rPr>
          <w:lang w:val="sl-SI"/>
        </w:rPr>
        <w:t xml:space="preserve">govorov poslank </w:t>
      </w:r>
      <w:r w:rsidRPr="00651993">
        <w:rPr>
          <w:lang w:val="sl-SI"/>
        </w:rPr>
        <w:t>primerljivo zastopani vsi tematski sklopi razen enega, skupaj</w:t>
      </w:r>
      <w:r w:rsidR="00060926" w:rsidRPr="00651993">
        <w:rPr>
          <w:lang w:val="sl-SI"/>
        </w:rPr>
        <w:t xml:space="preserve"> </w:t>
      </w:r>
      <w:r w:rsidRPr="00651993">
        <w:rPr>
          <w:lang w:val="sl-SI"/>
        </w:rPr>
        <w:t xml:space="preserve">pa pokrivajo skoraj </w:t>
      </w:r>
      <w:r w:rsidR="00060926" w:rsidRPr="00651993">
        <w:rPr>
          <w:lang w:val="sl-SI"/>
        </w:rPr>
        <w:t>60</w:t>
      </w:r>
      <w:r w:rsidRPr="00651993">
        <w:rPr>
          <w:lang w:val="sl-SI"/>
        </w:rPr>
        <w:t xml:space="preserve"> </w:t>
      </w:r>
      <w:r w:rsidR="00060926" w:rsidRPr="00651993">
        <w:rPr>
          <w:lang w:val="sl-SI"/>
        </w:rPr>
        <w:t xml:space="preserve">% </w:t>
      </w:r>
      <w:r w:rsidRPr="00651993">
        <w:rPr>
          <w:lang w:val="sl-SI"/>
        </w:rPr>
        <w:t>kolokacij</w:t>
      </w:r>
      <w:r w:rsidR="00060926" w:rsidRPr="00651993">
        <w:rPr>
          <w:lang w:val="sl-SI"/>
        </w:rPr>
        <w:t xml:space="preserve">. </w:t>
      </w:r>
      <w:r w:rsidR="000E5DA2">
        <w:rPr>
          <w:lang w:val="sl-SI"/>
        </w:rPr>
        <w:t>Edina</w:t>
      </w:r>
      <w:r w:rsidRPr="00651993">
        <w:rPr>
          <w:lang w:val="sl-SI"/>
        </w:rPr>
        <w:t xml:space="preserve"> izjema </w:t>
      </w:r>
      <w:r w:rsidR="000E5DA2">
        <w:rPr>
          <w:lang w:val="sl-SI"/>
        </w:rPr>
        <w:t xml:space="preserve">je torej </w:t>
      </w:r>
      <w:r w:rsidRPr="00651993">
        <w:rPr>
          <w:lang w:val="sl-SI"/>
        </w:rPr>
        <w:t xml:space="preserve">tematski sklop </w:t>
      </w:r>
      <w:r w:rsidR="00807594" w:rsidRPr="00651993">
        <w:rPr>
          <w:i/>
          <w:lang w:val="sl-SI"/>
        </w:rPr>
        <w:t>Proaktivnost žensk</w:t>
      </w:r>
      <w:r w:rsidRPr="00651993">
        <w:rPr>
          <w:i/>
          <w:lang w:val="sl-SI"/>
        </w:rPr>
        <w:t xml:space="preserve"> in opolnomočen</w:t>
      </w:r>
      <w:r w:rsidR="00807594" w:rsidRPr="00651993">
        <w:rPr>
          <w:i/>
          <w:lang w:val="sl-SI"/>
        </w:rPr>
        <w:t>je</w:t>
      </w:r>
      <w:r w:rsidR="00060926" w:rsidRPr="00651993">
        <w:rPr>
          <w:lang w:val="sl-SI"/>
        </w:rPr>
        <w:t>.</w:t>
      </w:r>
      <w:r w:rsidRPr="00651993">
        <w:rPr>
          <w:lang w:val="sl-SI"/>
        </w:rPr>
        <w:t xml:space="preserve"> Kolokacije, ki spadajo v ta tematski sklop, so približno dvakrat </w:t>
      </w:r>
      <w:r w:rsidR="00765AB5" w:rsidRPr="00651993">
        <w:rPr>
          <w:lang w:val="sl-SI"/>
        </w:rPr>
        <w:t xml:space="preserve">redkejše </w:t>
      </w:r>
      <w:r w:rsidRPr="00651993">
        <w:rPr>
          <w:lang w:val="sl-SI"/>
        </w:rPr>
        <w:t>kot kolokacije iz kateregakoli drugega sklopa</w:t>
      </w:r>
      <w:r w:rsidR="00060926" w:rsidRPr="00651993">
        <w:rPr>
          <w:lang w:val="sl-SI"/>
        </w:rPr>
        <w:t xml:space="preserve">. </w:t>
      </w:r>
      <w:r w:rsidRPr="00651993">
        <w:rPr>
          <w:lang w:val="sl-SI"/>
        </w:rPr>
        <w:t xml:space="preserve">V </w:t>
      </w:r>
      <w:r w:rsidRPr="00651993">
        <w:rPr>
          <w:lang w:val="sl-SI"/>
        </w:rPr>
        <w:lastRenderedPageBreak/>
        <w:t xml:space="preserve">podkorpusu </w:t>
      </w:r>
      <w:r w:rsidR="00817033" w:rsidRPr="00651993">
        <w:rPr>
          <w:lang w:val="sl-SI"/>
        </w:rPr>
        <w:t xml:space="preserve">govorov poslancev </w:t>
      </w:r>
      <w:r w:rsidRPr="00651993">
        <w:rPr>
          <w:lang w:val="sl-SI"/>
        </w:rPr>
        <w:t>večina kolokacij</w:t>
      </w:r>
      <w:r w:rsidR="00060926" w:rsidRPr="00651993">
        <w:rPr>
          <w:lang w:val="sl-SI"/>
        </w:rPr>
        <w:t xml:space="preserve"> (61</w:t>
      </w:r>
      <w:r w:rsidR="00817033" w:rsidRPr="00651993">
        <w:rPr>
          <w:lang w:val="sl-SI"/>
        </w:rPr>
        <w:t> </w:t>
      </w:r>
      <w:r w:rsidR="00060926" w:rsidRPr="00651993">
        <w:rPr>
          <w:lang w:val="sl-SI"/>
        </w:rPr>
        <w:t xml:space="preserve">%) </w:t>
      </w:r>
      <w:r w:rsidRPr="00651993">
        <w:rPr>
          <w:lang w:val="sl-SI"/>
        </w:rPr>
        <w:t>spada v tri tematske sklope</w:t>
      </w:r>
      <w:r w:rsidR="00060926" w:rsidRPr="00651993">
        <w:rPr>
          <w:lang w:val="sl-SI"/>
        </w:rPr>
        <w:t xml:space="preserve">, </w:t>
      </w:r>
      <w:r w:rsidRPr="00651993">
        <w:rPr>
          <w:lang w:val="sl-SI"/>
        </w:rPr>
        <w:t xml:space="preserve">in sicer </w:t>
      </w:r>
      <w:r w:rsidR="00807594" w:rsidRPr="00651993">
        <w:rPr>
          <w:i/>
          <w:lang w:val="sl-SI"/>
        </w:rPr>
        <w:t>Problemi</w:t>
      </w:r>
      <w:r w:rsidR="00993BE5" w:rsidRPr="00651993">
        <w:rPr>
          <w:i/>
          <w:lang w:val="sl-SI"/>
        </w:rPr>
        <w:t xml:space="preserve"> </w:t>
      </w:r>
      <w:r w:rsidRPr="00651993">
        <w:rPr>
          <w:i/>
          <w:lang w:val="sl-SI"/>
        </w:rPr>
        <w:t>in nasilje</w:t>
      </w:r>
      <w:r w:rsidR="00060926" w:rsidRPr="00651993">
        <w:rPr>
          <w:i/>
          <w:lang w:val="sl-SI"/>
        </w:rPr>
        <w:t xml:space="preserve">, </w:t>
      </w:r>
      <w:r w:rsidRPr="00651993">
        <w:rPr>
          <w:i/>
          <w:lang w:val="sl-SI"/>
        </w:rPr>
        <w:t>Politika, zastopanost in enako</w:t>
      </w:r>
      <w:r w:rsidR="00807594" w:rsidRPr="00651993">
        <w:rPr>
          <w:i/>
          <w:lang w:val="sl-SI"/>
        </w:rPr>
        <w:t>pravno</w:t>
      </w:r>
      <w:r w:rsidRPr="00651993">
        <w:rPr>
          <w:i/>
          <w:lang w:val="sl-SI"/>
        </w:rPr>
        <w:t>st</w:t>
      </w:r>
      <w:r w:rsidRPr="00651993">
        <w:rPr>
          <w:lang w:val="sl-SI"/>
        </w:rPr>
        <w:t xml:space="preserve"> in</w:t>
      </w:r>
      <w:r w:rsidR="00060926" w:rsidRPr="00651993">
        <w:rPr>
          <w:i/>
          <w:lang w:val="sl-SI"/>
        </w:rPr>
        <w:t xml:space="preserve"> </w:t>
      </w:r>
      <w:r w:rsidR="00807594" w:rsidRPr="00651993">
        <w:rPr>
          <w:i/>
          <w:lang w:val="sl-SI"/>
        </w:rPr>
        <w:t>Proaktivnost žensk in opolnomočenje</w:t>
      </w:r>
      <w:r w:rsidR="00060926" w:rsidRPr="00651993">
        <w:rPr>
          <w:i/>
          <w:lang w:val="sl-SI"/>
        </w:rPr>
        <w:t>.</w:t>
      </w:r>
      <w:r w:rsidRPr="00651993">
        <w:rPr>
          <w:lang w:val="sl-SI"/>
        </w:rPr>
        <w:t xml:space="preserve"> Poleg tega podroben pregled oznak razkriva, da se </w:t>
      </w:r>
      <w:r w:rsidR="00765AB5" w:rsidRPr="00651993">
        <w:rPr>
          <w:lang w:val="sl-SI"/>
        </w:rPr>
        <w:t>poslanci</w:t>
      </w:r>
      <w:r w:rsidRPr="00651993">
        <w:rPr>
          <w:lang w:val="sl-SI"/>
        </w:rPr>
        <w:t xml:space="preserve"> osredotočajo predvsem na družbeni </w:t>
      </w:r>
      <w:r w:rsidR="00683BAE" w:rsidRPr="00651993">
        <w:rPr>
          <w:lang w:val="sl-SI"/>
        </w:rPr>
        <w:t>status</w:t>
      </w:r>
      <w:r w:rsidRPr="00651993">
        <w:rPr>
          <w:lang w:val="sl-SI"/>
        </w:rPr>
        <w:t xml:space="preserve"> žensk </w:t>
      </w:r>
      <w:r w:rsidR="00060926" w:rsidRPr="00651993">
        <w:rPr>
          <w:lang w:val="sl-SI"/>
        </w:rPr>
        <w:t>(</w:t>
      </w:r>
      <w:r w:rsidRPr="00651993">
        <w:rPr>
          <w:lang w:val="sl-SI"/>
        </w:rPr>
        <w:t>npr</w:t>
      </w:r>
      <w:r w:rsidR="00060926" w:rsidRPr="00651993">
        <w:rPr>
          <w:lang w:val="sl-SI"/>
        </w:rPr>
        <w:t xml:space="preserve">. </w:t>
      </w:r>
      <w:r w:rsidRPr="00651993">
        <w:rPr>
          <w:lang w:val="sl-SI"/>
        </w:rPr>
        <w:t>»</w:t>
      </w:r>
      <w:r w:rsidR="00060926" w:rsidRPr="00651993">
        <w:rPr>
          <w:lang w:val="sl-SI"/>
        </w:rPr>
        <w:t>poročen</w:t>
      </w:r>
      <w:r w:rsidRPr="00651993">
        <w:rPr>
          <w:lang w:val="sl-SI"/>
        </w:rPr>
        <w:t>«</w:t>
      </w:r>
      <w:r w:rsidR="00060926" w:rsidRPr="00651993">
        <w:rPr>
          <w:lang w:val="sl-SI"/>
        </w:rPr>
        <w:t xml:space="preserve">) </w:t>
      </w:r>
      <w:r w:rsidRPr="00651993">
        <w:rPr>
          <w:lang w:val="sl-SI"/>
        </w:rPr>
        <w:t xml:space="preserve">in njihove težave </w:t>
      </w:r>
      <w:r w:rsidR="00060926" w:rsidRPr="00651993">
        <w:rPr>
          <w:lang w:val="sl-SI"/>
        </w:rPr>
        <w:t>(</w:t>
      </w:r>
      <w:r w:rsidRPr="00651993">
        <w:rPr>
          <w:lang w:val="sl-SI"/>
        </w:rPr>
        <w:t>npr.</w:t>
      </w:r>
      <w:r w:rsidR="00060926" w:rsidRPr="00651993">
        <w:rPr>
          <w:lang w:val="sl-SI"/>
        </w:rPr>
        <w:t xml:space="preserve"> </w:t>
      </w:r>
      <w:r w:rsidRPr="00651993">
        <w:rPr>
          <w:lang w:val="sl-SI"/>
        </w:rPr>
        <w:t>»</w:t>
      </w:r>
      <w:r w:rsidR="00060926" w:rsidRPr="00651993">
        <w:rPr>
          <w:lang w:val="sl-SI"/>
        </w:rPr>
        <w:t>zatiranje</w:t>
      </w:r>
      <w:r w:rsidRPr="00651993">
        <w:rPr>
          <w:lang w:val="sl-SI"/>
        </w:rPr>
        <w:t>«</w:t>
      </w:r>
      <w:r w:rsidR="00060926" w:rsidRPr="00651993">
        <w:rPr>
          <w:lang w:val="sl-SI"/>
        </w:rPr>
        <w:t>)</w:t>
      </w:r>
      <w:r w:rsidRPr="00651993">
        <w:rPr>
          <w:lang w:val="sl-SI"/>
        </w:rPr>
        <w:t xml:space="preserve"> ter na njihovo </w:t>
      </w:r>
      <w:r w:rsidR="00807594" w:rsidRPr="00651993">
        <w:rPr>
          <w:lang w:val="sl-SI"/>
        </w:rPr>
        <w:t>proaktivnost</w:t>
      </w:r>
      <w:r w:rsidRPr="00651993">
        <w:rPr>
          <w:lang w:val="sl-SI"/>
        </w:rPr>
        <w:t xml:space="preserve"> in opolnomočen</w:t>
      </w:r>
      <w:r w:rsidR="00807594" w:rsidRPr="00651993">
        <w:rPr>
          <w:lang w:val="sl-SI"/>
        </w:rPr>
        <w:t>je</w:t>
      </w:r>
      <w:r w:rsidR="00060926" w:rsidRPr="00651993">
        <w:rPr>
          <w:lang w:val="sl-SI"/>
        </w:rPr>
        <w:t xml:space="preserve"> (</w:t>
      </w:r>
      <w:r w:rsidRPr="00651993">
        <w:rPr>
          <w:lang w:val="sl-SI"/>
        </w:rPr>
        <w:t>npr</w:t>
      </w:r>
      <w:r w:rsidR="00060926" w:rsidRPr="00651993">
        <w:rPr>
          <w:lang w:val="sl-SI"/>
        </w:rPr>
        <w:t>.</w:t>
      </w:r>
      <w:r w:rsidRPr="00651993">
        <w:rPr>
          <w:lang w:val="sl-SI"/>
        </w:rPr>
        <w:t xml:space="preserve"> »</w:t>
      </w:r>
      <w:r w:rsidR="00060926" w:rsidRPr="00651993">
        <w:rPr>
          <w:lang w:val="sl-SI"/>
        </w:rPr>
        <w:t>sposoben</w:t>
      </w:r>
      <w:r w:rsidRPr="00651993">
        <w:rPr>
          <w:lang w:val="sl-SI"/>
        </w:rPr>
        <w:t>«</w:t>
      </w:r>
      <w:r w:rsidR="00060926" w:rsidRPr="00651993">
        <w:rPr>
          <w:lang w:val="sl-SI"/>
        </w:rPr>
        <w:t xml:space="preserve">), </w:t>
      </w:r>
      <w:r w:rsidR="00817033" w:rsidRPr="00651993">
        <w:rPr>
          <w:lang w:val="sl-SI"/>
        </w:rPr>
        <w:t>medtem ko</w:t>
      </w:r>
      <w:r w:rsidR="002B3310" w:rsidRPr="00651993">
        <w:rPr>
          <w:lang w:val="sl-SI"/>
        </w:rPr>
        <w:t xml:space="preserve"> težav</w:t>
      </w:r>
      <w:r w:rsidR="00817033" w:rsidRPr="00651993">
        <w:rPr>
          <w:lang w:val="sl-SI"/>
        </w:rPr>
        <w:t>am</w:t>
      </w:r>
      <w:r w:rsidR="00807594" w:rsidRPr="00651993">
        <w:rPr>
          <w:lang w:val="sl-SI"/>
        </w:rPr>
        <w:t>,</w:t>
      </w:r>
      <w:r w:rsidR="002B3310" w:rsidRPr="00651993">
        <w:rPr>
          <w:lang w:val="sl-SI"/>
        </w:rPr>
        <w:t xml:space="preserve"> povezan</w:t>
      </w:r>
      <w:r w:rsidR="00817033" w:rsidRPr="00651993">
        <w:rPr>
          <w:lang w:val="sl-SI"/>
        </w:rPr>
        <w:t>im</w:t>
      </w:r>
      <w:r w:rsidRPr="00651993">
        <w:rPr>
          <w:lang w:val="sl-SI"/>
        </w:rPr>
        <w:t xml:space="preserve"> z </w:t>
      </w:r>
      <w:r w:rsidR="00807594" w:rsidRPr="00651993">
        <w:rPr>
          <w:lang w:val="sl-SI"/>
        </w:rPr>
        <w:t>zaposlitvijo</w:t>
      </w:r>
      <w:r w:rsidR="002B3310" w:rsidRPr="00651993">
        <w:rPr>
          <w:lang w:val="sl-SI"/>
        </w:rPr>
        <w:t xml:space="preserve"> in zdravjem žensk</w:t>
      </w:r>
      <w:r w:rsidR="00817033" w:rsidRPr="00651993">
        <w:rPr>
          <w:lang w:val="sl-SI"/>
        </w:rPr>
        <w:t>, ne posvečajo posebne pozornosti</w:t>
      </w:r>
      <w:r w:rsidR="00060926" w:rsidRPr="00651993">
        <w:rPr>
          <w:lang w:val="sl-SI"/>
        </w:rPr>
        <w:t xml:space="preserve">. </w:t>
      </w:r>
      <w:r w:rsidR="002B3310" w:rsidRPr="00651993">
        <w:rPr>
          <w:lang w:val="sl-SI"/>
        </w:rPr>
        <w:t xml:space="preserve">Kolokacije iz </w:t>
      </w:r>
      <w:r w:rsidR="00817033" w:rsidRPr="00651993">
        <w:rPr>
          <w:lang w:val="sl-SI"/>
        </w:rPr>
        <w:t>podkorpusa govorov poslank</w:t>
      </w:r>
      <w:r w:rsidR="002B3310" w:rsidRPr="00651993">
        <w:rPr>
          <w:lang w:val="sl-SI"/>
        </w:rPr>
        <w:t xml:space="preserve"> se v prvi vrsti nanašajo na </w:t>
      </w:r>
      <w:r w:rsidR="00683BAE" w:rsidRPr="00651993">
        <w:rPr>
          <w:lang w:val="sl-SI"/>
        </w:rPr>
        <w:t>podro</w:t>
      </w:r>
      <w:r w:rsidR="00E718CD" w:rsidRPr="00651993">
        <w:rPr>
          <w:lang w:val="sl-SI"/>
        </w:rPr>
        <w:t xml:space="preserve">čje </w:t>
      </w:r>
      <w:r w:rsidR="002B3310" w:rsidRPr="00651993">
        <w:rPr>
          <w:lang w:val="sl-SI"/>
        </w:rPr>
        <w:t>zdravstv</w:t>
      </w:r>
      <w:r w:rsidR="00E718CD" w:rsidRPr="00651993">
        <w:rPr>
          <w:lang w:val="sl-SI"/>
        </w:rPr>
        <w:t xml:space="preserve">a </w:t>
      </w:r>
      <w:r w:rsidR="00060926" w:rsidRPr="00651993">
        <w:rPr>
          <w:lang w:val="sl-SI"/>
        </w:rPr>
        <w:t>(</w:t>
      </w:r>
      <w:r w:rsidR="002B3310" w:rsidRPr="00651993">
        <w:rPr>
          <w:lang w:val="sl-SI"/>
        </w:rPr>
        <w:t>npr. »</w:t>
      </w:r>
      <w:r w:rsidR="00060926" w:rsidRPr="00651993">
        <w:rPr>
          <w:lang w:val="sl-SI"/>
        </w:rPr>
        <w:t>zdrav</w:t>
      </w:r>
      <w:r w:rsidR="002B3310" w:rsidRPr="00651993">
        <w:rPr>
          <w:lang w:val="sl-SI"/>
        </w:rPr>
        <w:t>«</w:t>
      </w:r>
      <w:r w:rsidR="00060926" w:rsidRPr="00651993">
        <w:rPr>
          <w:lang w:val="sl-SI"/>
        </w:rPr>
        <w:t xml:space="preserve">) </w:t>
      </w:r>
      <w:r w:rsidR="002B3310" w:rsidRPr="00651993">
        <w:rPr>
          <w:lang w:val="sl-SI"/>
        </w:rPr>
        <w:t>in ukrepe</w:t>
      </w:r>
      <w:r w:rsidR="00817033" w:rsidRPr="00651993">
        <w:rPr>
          <w:lang w:val="sl-SI"/>
        </w:rPr>
        <w:t>, vezane na</w:t>
      </w:r>
      <w:r w:rsidR="002B3310" w:rsidRPr="00651993">
        <w:rPr>
          <w:lang w:val="sl-SI"/>
        </w:rPr>
        <w:t xml:space="preserve"> pomoč in zaščito</w:t>
      </w:r>
      <w:r w:rsidR="00060926" w:rsidRPr="00651993">
        <w:rPr>
          <w:lang w:val="sl-SI"/>
        </w:rPr>
        <w:t xml:space="preserve"> (</w:t>
      </w:r>
      <w:r w:rsidR="002B3310" w:rsidRPr="00651993">
        <w:rPr>
          <w:lang w:val="sl-SI"/>
        </w:rPr>
        <w:t>npr</w:t>
      </w:r>
      <w:r w:rsidR="00060926" w:rsidRPr="00651993">
        <w:rPr>
          <w:lang w:val="sl-SI"/>
        </w:rPr>
        <w:t xml:space="preserve">. </w:t>
      </w:r>
      <w:r w:rsidR="002B3310" w:rsidRPr="00651993">
        <w:rPr>
          <w:lang w:val="sl-SI"/>
        </w:rPr>
        <w:t>»</w:t>
      </w:r>
      <w:r w:rsidR="00060926" w:rsidRPr="00651993">
        <w:rPr>
          <w:lang w:val="sl-SI"/>
        </w:rPr>
        <w:t>omogočati</w:t>
      </w:r>
      <w:r w:rsidR="002B3310" w:rsidRPr="00651993">
        <w:rPr>
          <w:lang w:val="sl-SI"/>
        </w:rPr>
        <w:t>«</w:t>
      </w:r>
      <w:r w:rsidR="00060926" w:rsidRPr="00651993">
        <w:rPr>
          <w:lang w:val="sl-SI"/>
        </w:rPr>
        <w:t>). T</w:t>
      </w:r>
      <w:r w:rsidR="00817033" w:rsidRPr="00651993">
        <w:rPr>
          <w:lang w:val="sl-SI"/>
        </w:rPr>
        <w:t>em sledijo kolokacije</w:t>
      </w:r>
      <w:r w:rsidR="002B3310" w:rsidRPr="00651993">
        <w:rPr>
          <w:lang w:val="sl-SI"/>
        </w:rPr>
        <w:t xml:space="preserve">, ki se nanašajo na družbeni </w:t>
      </w:r>
      <w:r w:rsidR="00807594" w:rsidRPr="00651993">
        <w:rPr>
          <w:lang w:val="sl-SI"/>
        </w:rPr>
        <w:t>status</w:t>
      </w:r>
      <w:r w:rsidR="002B3310" w:rsidRPr="00651993">
        <w:rPr>
          <w:lang w:val="sl-SI"/>
        </w:rPr>
        <w:t xml:space="preserve"> žensk </w:t>
      </w:r>
      <w:r w:rsidR="00060926" w:rsidRPr="00651993">
        <w:rPr>
          <w:lang w:val="sl-SI"/>
        </w:rPr>
        <w:t>(</w:t>
      </w:r>
      <w:r w:rsidR="002B3310" w:rsidRPr="00651993">
        <w:rPr>
          <w:lang w:val="sl-SI"/>
        </w:rPr>
        <w:t>npr. »</w:t>
      </w:r>
      <w:r w:rsidR="00060926" w:rsidRPr="00651993">
        <w:rPr>
          <w:lang w:val="sl-SI"/>
        </w:rPr>
        <w:t>izobrazba</w:t>
      </w:r>
      <w:r w:rsidR="002B3310" w:rsidRPr="00651993">
        <w:rPr>
          <w:lang w:val="sl-SI"/>
        </w:rPr>
        <w:t>«</w:t>
      </w:r>
      <w:r w:rsidR="00060926" w:rsidRPr="00651993">
        <w:rPr>
          <w:lang w:val="sl-SI"/>
        </w:rPr>
        <w:t xml:space="preserve">) </w:t>
      </w:r>
      <w:r w:rsidR="002B3310" w:rsidRPr="00651993">
        <w:rPr>
          <w:lang w:val="sl-SI"/>
        </w:rPr>
        <w:t xml:space="preserve">in nasilje </w:t>
      </w:r>
      <w:r w:rsidR="00060926" w:rsidRPr="00651993">
        <w:rPr>
          <w:lang w:val="sl-SI"/>
        </w:rPr>
        <w:t>(</w:t>
      </w:r>
      <w:r w:rsidR="002B3310" w:rsidRPr="00651993">
        <w:rPr>
          <w:lang w:val="sl-SI"/>
        </w:rPr>
        <w:t>npr. »</w:t>
      </w:r>
      <w:r w:rsidR="00060926" w:rsidRPr="00651993">
        <w:rPr>
          <w:lang w:val="sl-SI"/>
        </w:rPr>
        <w:t>posiljen</w:t>
      </w:r>
      <w:r w:rsidR="002B3310" w:rsidRPr="00651993">
        <w:rPr>
          <w:lang w:val="sl-SI"/>
        </w:rPr>
        <w:t>«</w:t>
      </w:r>
      <w:r w:rsidR="00060926" w:rsidRPr="00651993">
        <w:rPr>
          <w:lang w:val="sl-SI"/>
        </w:rPr>
        <w:t>)</w:t>
      </w:r>
      <w:r w:rsidR="002B3310" w:rsidRPr="00651993">
        <w:rPr>
          <w:lang w:val="sl-SI"/>
        </w:rPr>
        <w:t xml:space="preserve">, kar je spet v nasprotju </w:t>
      </w:r>
      <w:r w:rsidR="00817033" w:rsidRPr="00651993">
        <w:rPr>
          <w:lang w:val="sl-SI"/>
        </w:rPr>
        <w:t xml:space="preserve">s </w:t>
      </w:r>
      <w:r w:rsidR="002B3310" w:rsidRPr="00651993">
        <w:rPr>
          <w:lang w:val="sl-SI"/>
        </w:rPr>
        <w:t>podkorpusom</w:t>
      </w:r>
      <w:r w:rsidR="00817033" w:rsidRPr="00651993">
        <w:rPr>
          <w:lang w:val="sl-SI"/>
        </w:rPr>
        <w:t xml:space="preserve"> govorov poslancev</w:t>
      </w:r>
      <w:r w:rsidR="002B3310" w:rsidRPr="00651993">
        <w:rPr>
          <w:lang w:val="sl-SI"/>
        </w:rPr>
        <w:t xml:space="preserve">, kjer je </w:t>
      </w:r>
      <w:r w:rsidR="00817033" w:rsidRPr="00651993">
        <w:rPr>
          <w:lang w:val="sl-SI"/>
        </w:rPr>
        <w:t>večji poudarek na</w:t>
      </w:r>
      <w:r w:rsidR="002B3310" w:rsidRPr="00651993">
        <w:rPr>
          <w:lang w:val="sl-SI"/>
        </w:rPr>
        <w:t xml:space="preserve"> težavah, ki </w:t>
      </w:r>
      <w:r w:rsidR="00817033" w:rsidRPr="00651993">
        <w:rPr>
          <w:lang w:val="sl-SI"/>
        </w:rPr>
        <w:t>ne vključujejo nasilja</w:t>
      </w:r>
      <w:r w:rsidR="002B3310" w:rsidRPr="00651993">
        <w:rPr>
          <w:lang w:val="sl-SI"/>
        </w:rPr>
        <w:t xml:space="preserve"> </w:t>
      </w:r>
      <w:r w:rsidR="00060926" w:rsidRPr="00651993">
        <w:rPr>
          <w:lang w:val="sl-SI"/>
        </w:rPr>
        <w:t>(</w:t>
      </w:r>
      <w:r w:rsidR="002B3310" w:rsidRPr="00651993">
        <w:rPr>
          <w:lang w:val="sl-SI"/>
        </w:rPr>
        <w:t>npr. »</w:t>
      </w:r>
      <w:r w:rsidR="00060926" w:rsidRPr="00651993">
        <w:rPr>
          <w:lang w:val="sl-SI"/>
        </w:rPr>
        <w:t>poniževanje</w:t>
      </w:r>
      <w:r w:rsidR="002B3310" w:rsidRPr="00651993">
        <w:rPr>
          <w:lang w:val="sl-SI"/>
        </w:rPr>
        <w:t>«</w:t>
      </w:r>
      <w:r w:rsidR="00060926" w:rsidRPr="00651993">
        <w:rPr>
          <w:lang w:val="sl-SI"/>
        </w:rPr>
        <w:t xml:space="preserve">). </w:t>
      </w:r>
      <w:r w:rsidR="00817033" w:rsidRPr="00651993">
        <w:rPr>
          <w:lang w:val="sl-SI"/>
        </w:rPr>
        <w:t>P</w:t>
      </w:r>
      <w:r w:rsidR="002B3310" w:rsidRPr="00651993">
        <w:rPr>
          <w:lang w:val="sl-SI"/>
        </w:rPr>
        <w:t xml:space="preserve">odobno kot v </w:t>
      </w:r>
      <w:r w:rsidR="005731E1" w:rsidRPr="00651993">
        <w:rPr>
          <w:lang w:val="sl-SI"/>
        </w:rPr>
        <w:t>pod</w:t>
      </w:r>
      <w:r w:rsidR="002B3310" w:rsidRPr="00651993">
        <w:rPr>
          <w:lang w:val="sl-SI"/>
        </w:rPr>
        <w:t xml:space="preserve">korpusu </w:t>
      </w:r>
      <w:r w:rsidR="005731E1" w:rsidRPr="00651993">
        <w:rPr>
          <w:lang w:val="sl-SI"/>
        </w:rPr>
        <w:t xml:space="preserve">govorov </w:t>
      </w:r>
      <w:r w:rsidR="00765AB5" w:rsidRPr="00651993">
        <w:rPr>
          <w:lang w:val="sl-SI"/>
        </w:rPr>
        <w:t xml:space="preserve">poslancev </w:t>
      </w:r>
      <w:r w:rsidR="00817033" w:rsidRPr="00651993">
        <w:rPr>
          <w:lang w:val="sl-SI"/>
        </w:rPr>
        <w:t xml:space="preserve">pa </w:t>
      </w:r>
      <w:r w:rsidR="002B3310" w:rsidRPr="00651993">
        <w:rPr>
          <w:lang w:val="sl-SI"/>
        </w:rPr>
        <w:t xml:space="preserve">tudi v </w:t>
      </w:r>
      <w:r w:rsidR="005731E1" w:rsidRPr="00651993">
        <w:rPr>
          <w:lang w:val="sl-SI"/>
        </w:rPr>
        <w:t>pod</w:t>
      </w:r>
      <w:r w:rsidR="002B3310" w:rsidRPr="00651993">
        <w:rPr>
          <w:lang w:val="sl-SI"/>
        </w:rPr>
        <w:t>kor</w:t>
      </w:r>
      <w:r w:rsidR="00807594" w:rsidRPr="00651993">
        <w:rPr>
          <w:lang w:val="sl-SI"/>
        </w:rPr>
        <w:t>p</w:t>
      </w:r>
      <w:r w:rsidR="002B3310" w:rsidRPr="00651993">
        <w:rPr>
          <w:lang w:val="sl-SI"/>
        </w:rPr>
        <w:t xml:space="preserve">usu </w:t>
      </w:r>
      <w:r w:rsidR="005731E1" w:rsidRPr="00651993">
        <w:rPr>
          <w:lang w:val="sl-SI"/>
        </w:rPr>
        <w:t xml:space="preserve">govorov </w:t>
      </w:r>
      <w:r w:rsidR="00765AB5" w:rsidRPr="00651993">
        <w:rPr>
          <w:lang w:val="sl-SI"/>
        </w:rPr>
        <w:t xml:space="preserve">poslank </w:t>
      </w:r>
      <w:r w:rsidR="002B3310" w:rsidRPr="00651993">
        <w:rPr>
          <w:lang w:val="sl-SI"/>
        </w:rPr>
        <w:t xml:space="preserve">med prvimi 100 </w:t>
      </w:r>
      <w:r w:rsidR="00817033" w:rsidRPr="00651993">
        <w:rPr>
          <w:lang w:val="sl-SI"/>
        </w:rPr>
        <w:t xml:space="preserve">kolokacijskimi </w:t>
      </w:r>
      <w:r w:rsidR="002B3310" w:rsidRPr="00651993">
        <w:rPr>
          <w:lang w:val="sl-SI"/>
        </w:rPr>
        <w:t>kandidati</w:t>
      </w:r>
      <w:r w:rsidR="00817033" w:rsidRPr="00651993">
        <w:rPr>
          <w:lang w:val="sl-SI"/>
        </w:rPr>
        <w:t xml:space="preserve"> ni</w:t>
      </w:r>
      <w:r w:rsidR="002B3310" w:rsidRPr="00651993">
        <w:rPr>
          <w:lang w:val="sl-SI"/>
        </w:rPr>
        <w:t xml:space="preserve"> besed, povezan</w:t>
      </w:r>
      <w:r w:rsidR="00817033" w:rsidRPr="00651993">
        <w:rPr>
          <w:lang w:val="sl-SI"/>
        </w:rPr>
        <w:t>ih</w:t>
      </w:r>
      <w:r w:rsidR="002B3310" w:rsidRPr="00651993">
        <w:rPr>
          <w:lang w:val="sl-SI"/>
        </w:rPr>
        <w:t xml:space="preserve"> z </w:t>
      </w:r>
      <w:r w:rsidR="00807594" w:rsidRPr="00651993">
        <w:rPr>
          <w:lang w:val="sl-SI"/>
        </w:rPr>
        <w:t>zaposlitvijo</w:t>
      </w:r>
      <w:r w:rsidR="00060926" w:rsidRPr="00651993">
        <w:rPr>
          <w:lang w:val="sl-SI"/>
        </w:rPr>
        <w:t>.</w:t>
      </w:r>
    </w:p>
    <w:p w14:paraId="0376FE1F" w14:textId="2E3AE854" w:rsidR="007506C2" w:rsidRPr="00651993" w:rsidRDefault="00BB5574" w:rsidP="001E5E0F">
      <w:pPr>
        <w:spacing w:line="360" w:lineRule="auto"/>
        <w:jc w:val="both"/>
        <w:rPr>
          <w:lang w:val="sl-SI"/>
        </w:rPr>
      </w:pPr>
      <w:r w:rsidRPr="00651993">
        <w:rPr>
          <w:lang w:val="sl-SI"/>
        </w:rPr>
        <w:t>T</w:t>
      </w:r>
      <w:r w:rsidR="00B247BB" w:rsidRPr="00651993">
        <w:rPr>
          <w:lang w:val="sl-SI"/>
        </w:rPr>
        <w:t xml:space="preserve">i rezultati kažejo, da poslanke poskušajo obravnavati številna vprašanja, s katerimi se ženske srečujejo na različnih področjih življenja, </w:t>
      </w:r>
      <w:r w:rsidR="0058278A" w:rsidRPr="00651993">
        <w:rPr>
          <w:lang w:val="sl-SI"/>
        </w:rPr>
        <w:t xml:space="preserve">in sicer </w:t>
      </w:r>
      <w:r w:rsidR="00B247BB" w:rsidRPr="00651993">
        <w:rPr>
          <w:lang w:val="sl-SI"/>
        </w:rPr>
        <w:t xml:space="preserve">od zdravstvenih vprašanj do </w:t>
      </w:r>
      <w:r w:rsidR="00817033" w:rsidRPr="00651993">
        <w:rPr>
          <w:lang w:val="sl-SI"/>
        </w:rPr>
        <w:t>nasilja</w:t>
      </w:r>
      <w:r w:rsidR="00B00E9D" w:rsidRPr="00651993">
        <w:rPr>
          <w:lang w:val="sl-SI"/>
        </w:rPr>
        <w:t xml:space="preserve"> nad ženskami</w:t>
      </w:r>
      <w:r w:rsidR="00CF31AB" w:rsidRPr="00651993">
        <w:rPr>
          <w:lang w:val="sl-SI"/>
        </w:rPr>
        <w:t xml:space="preserve"> in težav pri politi</w:t>
      </w:r>
      <w:r w:rsidR="00817033" w:rsidRPr="00651993">
        <w:rPr>
          <w:lang w:val="sl-SI"/>
        </w:rPr>
        <w:t>čnem delovanju</w:t>
      </w:r>
      <w:r w:rsidR="00B00728" w:rsidRPr="00651993">
        <w:rPr>
          <w:lang w:val="sl-SI"/>
        </w:rPr>
        <w:t>.</w:t>
      </w:r>
      <w:r w:rsidR="000D6879" w:rsidRPr="00651993">
        <w:rPr>
          <w:lang w:val="sl-SI"/>
        </w:rPr>
        <w:t xml:space="preserve"> </w:t>
      </w:r>
      <w:r w:rsidR="00B00728" w:rsidRPr="00651993">
        <w:rPr>
          <w:lang w:val="sl-SI"/>
        </w:rPr>
        <w:t>P</w:t>
      </w:r>
      <w:r w:rsidR="00CF31AB" w:rsidRPr="00651993">
        <w:rPr>
          <w:lang w:val="sl-SI"/>
        </w:rPr>
        <w:t xml:space="preserve">oslanci pa se bolj osredotočajo na </w:t>
      </w:r>
      <w:r w:rsidR="005731E1" w:rsidRPr="00651993">
        <w:rPr>
          <w:lang w:val="sl-SI"/>
        </w:rPr>
        <w:t>neenakopravnost</w:t>
      </w:r>
      <w:r w:rsidR="00CF31AB" w:rsidRPr="00651993">
        <w:rPr>
          <w:lang w:val="sl-SI"/>
        </w:rPr>
        <w:t xml:space="preserve"> žensk v sodobni družbi in ženske vidijo kot dejavne udeleženke v procesu sprememb</w:t>
      </w:r>
      <w:r w:rsidR="000D6879" w:rsidRPr="00651993">
        <w:rPr>
          <w:lang w:val="sl-SI"/>
        </w:rPr>
        <w:t>.</w:t>
      </w:r>
      <w:r w:rsidR="00FD1FB8" w:rsidRPr="00651993">
        <w:rPr>
          <w:lang w:val="sl-SI"/>
        </w:rPr>
        <w:t xml:space="preserve"> T</w:t>
      </w:r>
      <w:r w:rsidR="00CF31AB" w:rsidRPr="00651993">
        <w:rPr>
          <w:lang w:val="sl-SI"/>
        </w:rPr>
        <w:t xml:space="preserve">i rezultati potrjujejo tudi </w:t>
      </w:r>
      <w:r w:rsidR="00A13D03" w:rsidRPr="00651993">
        <w:rPr>
          <w:lang w:val="sl-SI"/>
        </w:rPr>
        <w:t>u</w:t>
      </w:r>
      <w:r w:rsidR="00CF31AB" w:rsidRPr="00651993">
        <w:rPr>
          <w:lang w:val="sl-SI"/>
        </w:rPr>
        <w:t xml:space="preserve">gotovitve avtoric </w:t>
      </w:r>
      <w:r w:rsidR="00FD1FB8" w:rsidRPr="00651993">
        <w:rPr>
          <w:lang w:val="sl-SI"/>
        </w:rPr>
        <w:t xml:space="preserve">Antić Gaber </w:t>
      </w:r>
      <w:r w:rsidR="00CF31AB" w:rsidRPr="00651993">
        <w:rPr>
          <w:lang w:val="sl-SI"/>
        </w:rPr>
        <w:t>in</w:t>
      </w:r>
      <w:r w:rsidR="00FD1FB8" w:rsidRPr="00651993">
        <w:rPr>
          <w:lang w:val="sl-SI"/>
        </w:rPr>
        <w:t xml:space="preserve"> Ilonszki</w:t>
      </w:r>
      <w:r w:rsidR="00CF31AB" w:rsidRPr="00651993">
        <w:rPr>
          <w:lang w:val="sl-SI"/>
        </w:rPr>
        <w:t>,</w:t>
      </w:r>
      <w:r w:rsidR="003D2AA2" w:rsidRPr="00651993">
        <w:rPr>
          <w:rStyle w:val="Sprotnaopomba-sklic"/>
          <w:lang w:val="sl-SI"/>
        </w:rPr>
        <w:footnoteReference w:id="114"/>
      </w:r>
      <w:r w:rsidR="00CF31AB" w:rsidRPr="00651993">
        <w:rPr>
          <w:lang w:val="sl-SI"/>
        </w:rPr>
        <w:t xml:space="preserve"> ki sta </w:t>
      </w:r>
      <w:r w:rsidR="00B00728" w:rsidRPr="00651993">
        <w:rPr>
          <w:lang w:val="sl-SI"/>
        </w:rPr>
        <w:t>opazo</w:t>
      </w:r>
      <w:r w:rsidR="00965680" w:rsidRPr="00651993">
        <w:rPr>
          <w:lang w:val="sl-SI"/>
        </w:rPr>
        <w:t xml:space="preserve">vali </w:t>
      </w:r>
      <w:r w:rsidR="009062EF" w:rsidRPr="00651993">
        <w:rPr>
          <w:lang w:val="sl-SI"/>
        </w:rPr>
        <w:t xml:space="preserve">dejavnost žensk v slovenskem parlamentu v </w:t>
      </w:r>
      <w:r w:rsidR="00965680" w:rsidRPr="00651993">
        <w:rPr>
          <w:lang w:val="sl-SI"/>
        </w:rPr>
        <w:t>krajše</w:t>
      </w:r>
      <w:r w:rsidR="009062EF" w:rsidRPr="00651993">
        <w:rPr>
          <w:lang w:val="sl-SI"/>
        </w:rPr>
        <w:t>m</w:t>
      </w:r>
      <w:r w:rsidR="00965680" w:rsidRPr="00651993">
        <w:rPr>
          <w:lang w:val="sl-SI"/>
        </w:rPr>
        <w:t xml:space="preserve"> obdobj</w:t>
      </w:r>
      <w:r w:rsidR="009062EF" w:rsidRPr="00651993">
        <w:rPr>
          <w:lang w:val="sl-SI"/>
        </w:rPr>
        <w:t>u</w:t>
      </w:r>
      <w:r w:rsidR="00965680" w:rsidRPr="00651993">
        <w:rPr>
          <w:lang w:val="sl-SI"/>
        </w:rPr>
        <w:t xml:space="preserve"> </w:t>
      </w:r>
      <w:r w:rsidR="00FD1FB8" w:rsidRPr="00651993">
        <w:rPr>
          <w:lang w:val="sl-SI"/>
        </w:rPr>
        <w:t>(</w:t>
      </w:r>
      <w:r w:rsidR="00282593" w:rsidRPr="00651993">
        <w:rPr>
          <w:lang w:val="sl-SI"/>
        </w:rPr>
        <w:t>1996–2004</w:t>
      </w:r>
      <w:r w:rsidR="00FD1FB8" w:rsidRPr="00651993">
        <w:rPr>
          <w:lang w:val="sl-SI"/>
        </w:rPr>
        <w:t xml:space="preserve">) </w:t>
      </w:r>
      <w:r w:rsidR="00965680" w:rsidRPr="00651993">
        <w:rPr>
          <w:lang w:val="sl-SI"/>
        </w:rPr>
        <w:t>i</w:t>
      </w:r>
      <w:r w:rsidR="00B00728" w:rsidRPr="00651993">
        <w:rPr>
          <w:lang w:val="sl-SI"/>
        </w:rPr>
        <w:t xml:space="preserve">n z raznolikimi nekorpusnimi </w:t>
      </w:r>
      <w:r w:rsidR="00965680" w:rsidRPr="00651993">
        <w:rPr>
          <w:lang w:val="sl-SI"/>
        </w:rPr>
        <w:t xml:space="preserve">metodami </w:t>
      </w:r>
      <w:r w:rsidR="009062EF" w:rsidRPr="00651993">
        <w:rPr>
          <w:lang w:val="sl-SI"/>
        </w:rPr>
        <w:t xml:space="preserve">analize </w:t>
      </w:r>
      <w:r w:rsidR="00965680" w:rsidRPr="00651993">
        <w:rPr>
          <w:lang w:val="sl-SI"/>
        </w:rPr>
        <w:t>pokazali, da</w:t>
      </w:r>
      <w:r w:rsidR="009062EF" w:rsidRPr="00651993">
        <w:rPr>
          <w:lang w:val="sl-SI"/>
        </w:rPr>
        <w:t xml:space="preserve"> med poslankami in poslanci</w:t>
      </w:r>
      <w:r w:rsidR="00965680" w:rsidRPr="00651993">
        <w:rPr>
          <w:lang w:val="sl-SI"/>
        </w:rPr>
        <w:t xml:space="preserve"> obstaja jasna razlika med zakonodajnimi </w:t>
      </w:r>
      <w:r w:rsidR="00A13D03" w:rsidRPr="00651993">
        <w:rPr>
          <w:lang w:val="sl-SI"/>
        </w:rPr>
        <w:t>prioritetami</w:t>
      </w:r>
      <w:r w:rsidR="00965680" w:rsidRPr="00651993">
        <w:rPr>
          <w:lang w:val="sl-SI"/>
        </w:rPr>
        <w:t>, pri čemer sta opredelili podobne teme kot naša analiza</w:t>
      </w:r>
      <w:r w:rsidR="00FD1FB8" w:rsidRPr="00651993">
        <w:rPr>
          <w:lang w:val="sl-SI"/>
        </w:rPr>
        <w:t>.</w:t>
      </w:r>
    </w:p>
    <w:p w14:paraId="798E90FD" w14:textId="109B2EB9" w:rsidR="000B2306" w:rsidRPr="00651993" w:rsidRDefault="00CE0036" w:rsidP="001E5E0F">
      <w:pPr>
        <w:spacing w:line="360" w:lineRule="auto"/>
        <w:ind w:firstLine="432"/>
        <w:jc w:val="both"/>
        <w:rPr>
          <w:lang w:val="sl-SI"/>
        </w:rPr>
      </w:pPr>
      <w:r w:rsidRPr="00651993">
        <w:rPr>
          <w:lang w:val="sl-SI"/>
        </w:rPr>
        <w:t xml:space="preserve">Naša zadnja ugotovitev </w:t>
      </w:r>
      <w:r w:rsidR="009062EF" w:rsidRPr="00651993">
        <w:rPr>
          <w:lang w:val="sl-SI"/>
        </w:rPr>
        <w:t>zadeva</w:t>
      </w:r>
      <w:r w:rsidRPr="00651993">
        <w:rPr>
          <w:lang w:val="sl-SI"/>
        </w:rPr>
        <w:t xml:space="preserve"> veliko število slovničnih besed v podkorpu</w:t>
      </w:r>
      <w:r w:rsidR="00E516C0" w:rsidRPr="00651993">
        <w:rPr>
          <w:lang w:val="sl-SI"/>
        </w:rPr>
        <w:t>su</w:t>
      </w:r>
      <w:r w:rsidR="00B70A8C" w:rsidRPr="00651993">
        <w:rPr>
          <w:lang w:val="sl-SI"/>
        </w:rPr>
        <w:t xml:space="preserve"> </w:t>
      </w:r>
      <w:r w:rsidR="005731E1" w:rsidRPr="00651993">
        <w:rPr>
          <w:lang w:val="sl-SI"/>
        </w:rPr>
        <w:t xml:space="preserve">govorov </w:t>
      </w:r>
      <w:r w:rsidR="00B70A8C" w:rsidRPr="00651993">
        <w:rPr>
          <w:lang w:val="sl-SI"/>
        </w:rPr>
        <w:t>poslank</w:t>
      </w:r>
      <w:r w:rsidR="00E516C0" w:rsidRPr="00651993">
        <w:rPr>
          <w:lang w:val="sl-SI"/>
        </w:rPr>
        <w:t xml:space="preserve">, ki so skoraj štirikrat pogostejše </w:t>
      </w:r>
      <w:r w:rsidRPr="00651993">
        <w:rPr>
          <w:lang w:val="sl-SI"/>
        </w:rPr>
        <w:t>kot v podkorpusu</w:t>
      </w:r>
      <w:r w:rsidR="00B70A8C" w:rsidRPr="00651993">
        <w:rPr>
          <w:lang w:val="sl-SI"/>
        </w:rPr>
        <w:t xml:space="preserve"> </w:t>
      </w:r>
      <w:r w:rsidR="005731E1" w:rsidRPr="00651993">
        <w:rPr>
          <w:lang w:val="sl-SI"/>
        </w:rPr>
        <w:t xml:space="preserve">govorov </w:t>
      </w:r>
      <w:r w:rsidR="00B70A8C" w:rsidRPr="00651993">
        <w:rPr>
          <w:lang w:val="sl-SI"/>
        </w:rPr>
        <w:t>poslancev</w:t>
      </w:r>
      <w:r w:rsidR="000B2306" w:rsidRPr="00651993">
        <w:rPr>
          <w:lang w:val="sl-SI"/>
        </w:rPr>
        <w:t xml:space="preserve">. </w:t>
      </w:r>
      <w:r w:rsidR="00E516C0" w:rsidRPr="00651993">
        <w:rPr>
          <w:lang w:val="sl-SI"/>
        </w:rPr>
        <w:t>Slovnične besede kot</w:t>
      </w:r>
      <w:r w:rsidRPr="00651993">
        <w:rPr>
          <w:lang w:val="sl-SI"/>
        </w:rPr>
        <w:t xml:space="preserve"> </w:t>
      </w:r>
      <w:r w:rsidR="009062EF" w:rsidRPr="00651993">
        <w:rPr>
          <w:lang w:val="sl-SI"/>
        </w:rPr>
        <w:t xml:space="preserve">kolokacijski </w:t>
      </w:r>
      <w:r w:rsidRPr="00651993">
        <w:rPr>
          <w:lang w:val="sl-SI"/>
        </w:rPr>
        <w:t xml:space="preserve">kandidati v podkorpusu </w:t>
      </w:r>
      <w:r w:rsidR="009062EF" w:rsidRPr="00651993">
        <w:rPr>
          <w:lang w:val="sl-SI"/>
        </w:rPr>
        <w:t xml:space="preserve">govorov poslank </w:t>
      </w:r>
      <w:r w:rsidRPr="00651993">
        <w:rPr>
          <w:lang w:val="sl-SI"/>
        </w:rPr>
        <w:t xml:space="preserve">večinoma vključujejo prislove, predloge, veznike, zaimke in </w:t>
      </w:r>
      <w:r w:rsidR="00ED17EC" w:rsidRPr="00651993">
        <w:rPr>
          <w:lang w:val="sl-SI"/>
        </w:rPr>
        <w:t>števnike</w:t>
      </w:r>
      <w:r w:rsidR="000B2306" w:rsidRPr="00651993">
        <w:rPr>
          <w:lang w:val="sl-SI"/>
        </w:rPr>
        <w:t xml:space="preserve">, </w:t>
      </w:r>
      <w:r w:rsidRPr="00651993">
        <w:rPr>
          <w:lang w:val="sl-SI"/>
        </w:rPr>
        <w:t xml:space="preserve">v podkorpusu </w:t>
      </w:r>
      <w:r w:rsidR="005731E1" w:rsidRPr="00651993">
        <w:rPr>
          <w:lang w:val="sl-SI"/>
        </w:rPr>
        <w:t xml:space="preserve">govorov </w:t>
      </w:r>
      <w:r w:rsidR="00B70A8C" w:rsidRPr="00651993">
        <w:rPr>
          <w:lang w:val="sl-SI"/>
        </w:rPr>
        <w:t xml:space="preserve">poslancev </w:t>
      </w:r>
      <w:r w:rsidRPr="00651993">
        <w:rPr>
          <w:lang w:val="sl-SI"/>
        </w:rPr>
        <w:t xml:space="preserve">pa </w:t>
      </w:r>
      <w:r w:rsidR="009062EF" w:rsidRPr="00651993">
        <w:rPr>
          <w:lang w:val="sl-SI"/>
        </w:rPr>
        <w:t>prevladujejo le</w:t>
      </w:r>
      <w:r w:rsidRPr="00651993">
        <w:rPr>
          <w:lang w:val="sl-SI"/>
        </w:rPr>
        <w:t xml:space="preserve"> </w:t>
      </w:r>
      <w:r w:rsidR="00ED17EC" w:rsidRPr="00651993">
        <w:rPr>
          <w:lang w:val="sl-SI"/>
        </w:rPr>
        <w:t>števniki</w:t>
      </w:r>
      <w:r w:rsidR="006E571E" w:rsidRPr="00651993">
        <w:rPr>
          <w:lang w:val="sl-SI"/>
        </w:rPr>
        <w:t>.</w:t>
      </w:r>
      <w:r w:rsidR="000B2306" w:rsidRPr="00651993">
        <w:rPr>
          <w:lang w:val="sl-SI"/>
        </w:rPr>
        <w:t xml:space="preserve"> </w:t>
      </w:r>
      <w:r w:rsidRPr="00651993">
        <w:rPr>
          <w:lang w:val="sl-SI"/>
        </w:rPr>
        <w:t>Podobno</w:t>
      </w:r>
      <w:r w:rsidR="00E516C0" w:rsidRPr="00651993">
        <w:rPr>
          <w:lang w:val="sl-SI"/>
        </w:rPr>
        <w:t xml:space="preserve"> kot smo ugotovili</w:t>
      </w:r>
      <w:r w:rsidRPr="00651993">
        <w:rPr>
          <w:lang w:val="sl-SI"/>
        </w:rPr>
        <w:t xml:space="preserve"> pri analizi ključnih besed </w:t>
      </w:r>
      <w:r w:rsidR="00E3206D" w:rsidRPr="00651993">
        <w:rPr>
          <w:lang w:val="sl-SI"/>
        </w:rPr>
        <w:t>(</w:t>
      </w:r>
      <w:r w:rsidR="00656E7E" w:rsidRPr="00651993">
        <w:rPr>
          <w:lang w:val="sl-SI"/>
        </w:rPr>
        <w:t>gl</w:t>
      </w:r>
      <w:r w:rsidR="0002582D" w:rsidRPr="00651993">
        <w:rPr>
          <w:lang w:val="sl-SI"/>
        </w:rPr>
        <w:t>.</w:t>
      </w:r>
      <w:r w:rsidRPr="00651993">
        <w:rPr>
          <w:lang w:val="sl-SI"/>
        </w:rPr>
        <w:t xml:space="preserve"> </w:t>
      </w:r>
      <w:r w:rsidR="00204F18" w:rsidRPr="00651993">
        <w:rPr>
          <w:lang w:val="sl-SI"/>
        </w:rPr>
        <w:t>razdelek</w:t>
      </w:r>
      <w:r w:rsidR="00671F62" w:rsidRPr="00651993">
        <w:rPr>
          <w:lang w:val="sl-SI"/>
        </w:rPr>
        <w:t xml:space="preserve"> </w:t>
      </w:r>
      <w:r w:rsidR="00671F62" w:rsidRPr="00651993">
        <w:rPr>
          <w:lang w:val="sl-SI"/>
        </w:rPr>
        <w:fldChar w:fldCharType="begin"/>
      </w:r>
      <w:r w:rsidR="00671F62" w:rsidRPr="00651993">
        <w:rPr>
          <w:lang w:val="sl-SI"/>
        </w:rPr>
        <w:instrText xml:space="preserve"> REF _Ref47525632 \r \h </w:instrText>
      </w:r>
      <w:r w:rsidR="00582F0C" w:rsidRPr="00651993">
        <w:rPr>
          <w:lang w:val="sl-SI"/>
        </w:rPr>
        <w:instrText xml:space="preserve"> \* MERGEFORMAT </w:instrText>
      </w:r>
      <w:r w:rsidR="00671F62" w:rsidRPr="00651993">
        <w:rPr>
          <w:lang w:val="sl-SI"/>
        </w:rPr>
      </w:r>
      <w:r w:rsidR="00671F62" w:rsidRPr="00651993">
        <w:rPr>
          <w:lang w:val="sl-SI"/>
        </w:rPr>
        <w:fldChar w:fldCharType="separate"/>
      </w:r>
      <w:r w:rsidR="002C2191" w:rsidRPr="00651993">
        <w:rPr>
          <w:lang w:val="sl-SI"/>
        </w:rPr>
        <w:t>6.3.3</w:t>
      </w:r>
      <w:r w:rsidR="00671F62" w:rsidRPr="00651993">
        <w:rPr>
          <w:lang w:val="sl-SI"/>
        </w:rPr>
        <w:fldChar w:fldCharType="end"/>
      </w:r>
      <w:r w:rsidR="009F70CA" w:rsidRPr="00651993">
        <w:rPr>
          <w:lang w:val="sl-SI"/>
        </w:rPr>
        <w:t xml:space="preserve"> </w:t>
      </w:r>
      <w:r w:rsidR="009F70CA" w:rsidRPr="00651993">
        <w:rPr>
          <w:lang w:val="sl-SI"/>
        </w:rPr>
        <w:fldChar w:fldCharType="begin"/>
      </w:r>
      <w:r w:rsidR="009F70CA" w:rsidRPr="00651993">
        <w:rPr>
          <w:lang w:val="sl-SI"/>
        </w:rPr>
        <w:instrText xml:space="preserve"> REF _Ref47525632 \h </w:instrText>
      </w:r>
      <w:r w:rsidR="00582F0C" w:rsidRPr="00651993">
        <w:rPr>
          <w:lang w:val="sl-SI"/>
        </w:rPr>
        <w:instrText xml:space="preserve"> \* MERGEFORMAT </w:instrText>
      </w:r>
      <w:r w:rsidR="009F70CA" w:rsidRPr="00651993">
        <w:rPr>
          <w:lang w:val="sl-SI"/>
        </w:rPr>
      </w:r>
      <w:r w:rsidR="009F70CA" w:rsidRPr="00651993">
        <w:rPr>
          <w:lang w:val="sl-SI"/>
        </w:rPr>
        <w:fldChar w:fldCharType="separate"/>
      </w:r>
      <w:r w:rsidR="009F70CA" w:rsidRPr="00651993">
        <w:rPr>
          <w:lang w:val="sl-SI"/>
        </w:rPr>
        <w:t>Primerjalna analiza</w:t>
      </w:r>
      <w:r w:rsidR="009F70CA" w:rsidRPr="00651993">
        <w:rPr>
          <w:lang w:val="sl-SI"/>
        </w:rPr>
        <w:fldChar w:fldCharType="end"/>
      </w:r>
      <w:r w:rsidR="00E3206D" w:rsidRPr="00651993">
        <w:rPr>
          <w:lang w:val="sl-SI"/>
        </w:rPr>
        <w:t xml:space="preserve">), </w:t>
      </w:r>
      <w:r w:rsidR="006E571E" w:rsidRPr="00651993">
        <w:rPr>
          <w:lang w:val="sl-SI"/>
        </w:rPr>
        <w:t>t</w:t>
      </w:r>
      <w:r w:rsidRPr="00651993">
        <w:rPr>
          <w:lang w:val="sl-SI"/>
        </w:rPr>
        <w:t xml:space="preserve">o </w:t>
      </w:r>
      <w:r w:rsidR="009062EF" w:rsidRPr="00651993">
        <w:rPr>
          <w:lang w:val="sl-SI"/>
        </w:rPr>
        <w:t>znova</w:t>
      </w:r>
      <w:r w:rsidRPr="00651993">
        <w:rPr>
          <w:lang w:val="sl-SI"/>
        </w:rPr>
        <w:t xml:space="preserve"> kaže na drugačen slog razpravljanja </w:t>
      </w:r>
      <w:r w:rsidR="009062EF" w:rsidRPr="00651993">
        <w:rPr>
          <w:lang w:val="sl-SI"/>
        </w:rPr>
        <w:t xml:space="preserve">pri </w:t>
      </w:r>
      <w:r w:rsidR="00E516C0" w:rsidRPr="00651993">
        <w:rPr>
          <w:lang w:val="sl-SI"/>
        </w:rPr>
        <w:t>poslank</w:t>
      </w:r>
      <w:r w:rsidR="009062EF" w:rsidRPr="00651993">
        <w:rPr>
          <w:lang w:val="sl-SI"/>
        </w:rPr>
        <w:t>ah</w:t>
      </w:r>
      <w:r w:rsidR="006E571E" w:rsidRPr="00651993">
        <w:rPr>
          <w:lang w:val="sl-SI"/>
        </w:rPr>
        <w:t xml:space="preserve">. </w:t>
      </w:r>
      <w:r w:rsidRPr="00651993">
        <w:rPr>
          <w:lang w:val="sl-SI"/>
        </w:rPr>
        <w:t>T</w:t>
      </w:r>
      <w:r w:rsidR="009062EF" w:rsidRPr="00651993">
        <w:rPr>
          <w:lang w:val="sl-SI"/>
        </w:rPr>
        <w:t>a ugotovitev</w:t>
      </w:r>
      <w:r w:rsidRPr="00651993">
        <w:rPr>
          <w:lang w:val="sl-SI"/>
        </w:rPr>
        <w:t xml:space="preserve"> je </w:t>
      </w:r>
      <w:r w:rsidR="009062EF" w:rsidRPr="00651993">
        <w:rPr>
          <w:lang w:val="sl-SI"/>
        </w:rPr>
        <w:t>skladna</w:t>
      </w:r>
      <w:r w:rsidR="00E516C0" w:rsidRPr="00651993">
        <w:rPr>
          <w:lang w:val="sl-SI"/>
        </w:rPr>
        <w:t xml:space="preserve"> </w:t>
      </w:r>
      <w:r w:rsidRPr="00651993">
        <w:rPr>
          <w:lang w:val="sl-SI"/>
        </w:rPr>
        <w:t>s sorodnim</w:t>
      </w:r>
      <w:r w:rsidR="009062EF" w:rsidRPr="00651993">
        <w:rPr>
          <w:lang w:val="sl-SI"/>
        </w:rPr>
        <w:t>i raziskavami,</w:t>
      </w:r>
      <w:r w:rsidRPr="00651993">
        <w:rPr>
          <w:lang w:val="sl-SI"/>
        </w:rPr>
        <w:t xml:space="preserve"> </w:t>
      </w:r>
      <w:r w:rsidR="009062EF" w:rsidRPr="00651993">
        <w:rPr>
          <w:lang w:val="sl-SI"/>
        </w:rPr>
        <w:t>v katerih raziskovalci poročajo, da</w:t>
      </w:r>
      <w:r w:rsidRPr="00651993">
        <w:rPr>
          <w:lang w:val="sl-SI"/>
        </w:rPr>
        <w:t xml:space="preserve"> ženske običajno uporabljajo več </w:t>
      </w:r>
      <w:r w:rsidR="00D431F9" w:rsidRPr="00651993">
        <w:rPr>
          <w:lang w:val="sl-SI"/>
        </w:rPr>
        <w:t>jezikovnih sredstev, kot so</w:t>
      </w:r>
      <w:r w:rsidR="00B70A8C" w:rsidRPr="00651993">
        <w:rPr>
          <w:lang w:val="sl-SI"/>
        </w:rPr>
        <w:t xml:space="preserve"> diskurzni omejevalci</w:t>
      </w:r>
      <w:r w:rsidR="006E571E" w:rsidRPr="00651993">
        <w:rPr>
          <w:lang w:val="sl-SI"/>
        </w:rPr>
        <w:t xml:space="preserve">, </w:t>
      </w:r>
      <w:r w:rsidR="00B1557A" w:rsidRPr="00651993">
        <w:rPr>
          <w:lang w:val="sl-SI"/>
        </w:rPr>
        <w:t>vljudnostne</w:t>
      </w:r>
      <w:r w:rsidR="00D431F9" w:rsidRPr="00651993">
        <w:rPr>
          <w:lang w:val="sl-SI"/>
        </w:rPr>
        <w:t xml:space="preserve"> oblike in vprašaln</w:t>
      </w:r>
      <w:r w:rsidR="00E516C0" w:rsidRPr="00651993">
        <w:rPr>
          <w:lang w:val="sl-SI"/>
        </w:rPr>
        <w:t xml:space="preserve">i </w:t>
      </w:r>
      <w:r w:rsidR="009062EF" w:rsidRPr="00651993">
        <w:rPr>
          <w:lang w:val="sl-SI"/>
        </w:rPr>
        <w:t>pristavki</w:t>
      </w:r>
      <w:r w:rsidR="00F149AA" w:rsidRPr="00651993">
        <w:rPr>
          <w:lang w:val="sl-SI"/>
        </w:rPr>
        <w:t>,</w:t>
      </w:r>
      <w:r w:rsidR="003D2AA2" w:rsidRPr="00651993">
        <w:rPr>
          <w:rStyle w:val="Sprotnaopomba-sklic"/>
          <w:lang w:val="sl-SI"/>
        </w:rPr>
        <w:footnoteReference w:id="115"/>
      </w:r>
      <w:r w:rsidR="00F149AA" w:rsidRPr="00651993">
        <w:rPr>
          <w:lang w:val="sl-SI"/>
        </w:rPr>
        <w:t xml:space="preserve"> </w:t>
      </w:r>
      <w:r w:rsidR="00D431F9" w:rsidRPr="00651993">
        <w:rPr>
          <w:lang w:val="sl-SI"/>
        </w:rPr>
        <w:t xml:space="preserve">več intenzifikatorjev in </w:t>
      </w:r>
      <w:r w:rsidR="009062EF" w:rsidRPr="00651993">
        <w:rPr>
          <w:lang w:val="sl-SI"/>
        </w:rPr>
        <w:t xml:space="preserve">(predvsem ocenjevalnih) </w:t>
      </w:r>
      <w:r w:rsidR="00D431F9" w:rsidRPr="00651993">
        <w:rPr>
          <w:lang w:val="sl-SI"/>
        </w:rPr>
        <w:t>pridev</w:t>
      </w:r>
      <w:r w:rsidR="009062EF" w:rsidRPr="00651993">
        <w:rPr>
          <w:lang w:val="sl-SI"/>
        </w:rPr>
        <w:t>ni</w:t>
      </w:r>
      <w:r w:rsidR="00D431F9" w:rsidRPr="00651993">
        <w:rPr>
          <w:lang w:val="sl-SI"/>
        </w:rPr>
        <w:t>kov</w:t>
      </w:r>
      <w:r w:rsidR="003D2AA2" w:rsidRPr="00651993">
        <w:rPr>
          <w:rStyle w:val="Sprotnaopomba-sklic"/>
          <w:lang w:val="sl-SI"/>
        </w:rPr>
        <w:footnoteReference w:id="116"/>
      </w:r>
      <w:r w:rsidR="00D431F9" w:rsidRPr="00651993">
        <w:rPr>
          <w:lang w:val="sl-SI"/>
        </w:rPr>
        <w:t xml:space="preserve"> ter </w:t>
      </w:r>
      <w:r w:rsidR="00D431F9" w:rsidRPr="00651993">
        <w:rPr>
          <w:lang w:val="sl-SI"/>
        </w:rPr>
        <w:lastRenderedPageBreak/>
        <w:t xml:space="preserve">več osebnih zaimkov kot moški, ki </w:t>
      </w:r>
      <w:r w:rsidR="009062EF" w:rsidRPr="00651993">
        <w:rPr>
          <w:lang w:val="sl-SI"/>
        </w:rPr>
        <w:t>pri sporazumevanju</w:t>
      </w:r>
      <w:r w:rsidR="00D431F9" w:rsidRPr="00651993">
        <w:rPr>
          <w:lang w:val="sl-SI"/>
        </w:rPr>
        <w:t xml:space="preserve"> uporabljajo več </w:t>
      </w:r>
      <w:r w:rsidR="00ED17EC" w:rsidRPr="00651993">
        <w:rPr>
          <w:lang w:val="sl-SI"/>
        </w:rPr>
        <w:t>števnikov</w:t>
      </w:r>
      <w:r w:rsidR="00D431F9" w:rsidRPr="00651993">
        <w:rPr>
          <w:lang w:val="sl-SI"/>
        </w:rPr>
        <w:t>, členov in predlogov</w:t>
      </w:r>
      <w:r w:rsidR="00F149AA" w:rsidRPr="00651993">
        <w:rPr>
          <w:lang w:val="sl-SI"/>
        </w:rPr>
        <w:t>.</w:t>
      </w:r>
      <w:r w:rsidR="003D2AA2" w:rsidRPr="00651993">
        <w:rPr>
          <w:rStyle w:val="Sprotnaopomba-sklic"/>
          <w:lang w:val="sl-SI"/>
        </w:rPr>
        <w:footnoteReference w:id="117"/>
      </w:r>
    </w:p>
    <w:p w14:paraId="245B395F" w14:textId="77777777" w:rsidR="008B64C2" w:rsidRPr="00651993" w:rsidRDefault="008B64C2" w:rsidP="001E5E0F">
      <w:pPr>
        <w:pStyle w:val="Naslov1"/>
        <w:spacing w:line="360" w:lineRule="auto"/>
        <w:jc w:val="center"/>
        <w:rPr>
          <w:sz w:val="24"/>
          <w:szCs w:val="24"/>
          <w:lang w:val="sl-SI"/>
        </w:rPr>
      </w:pPr>
      <w:bookmarkStart w:id="2311" w:name="_Toc57789644"/>
      <w:r w:rsidRPr="00651993">
        <w:rPr>
          <w:sz w:val="24"/>
          <w:szCs w:val="24"/>
          <w:lang w:val="sl-SI"/>
        </w:rPr>
        <w:t>Zaključki</w:t>
      </w:r>
      <w:bookmarkEnd w:id="2311"/>
    </w:p>
    <w:p w14:paraId="62240D4F" w14:textId="52BCEF13" w:rsidR="008B64C2" w:rsidRPr="00651993" w:rsidRDefault="008B64C2" w:rsidP="001E5E0F">
      <w:pPr>
        <w:pStyle w:val="Navadensplet"/>
        <w:spacing w:before="0" w:beforeAutospacing="0" w:after="0" w:afterAutospacing="0" w:line="360" w:lineRule="auto"/>
        <w:ind w:firstLine="432"/>
        <w:jc w:val="both"/>
        <w:rPr>
          <w:lang w:val="sl-SI"/>
        </w:rPr>
      </w:pPr>
      <w:r w:rsidRPr="00651993">
        <w:rPr>
          <w:lang w:val="sl-SI"/>
        </w:rPr>
        <w:t xml:space="preserve">Cilj </w:t>
      </w:r>
      <w:r w:rsidR="00E24B05" w:rsidRPr="00651993">
        <w:rPr>
          <w:lang w:val="sl-SI"/>
        </w:rPr>
        <w:t>učnega gradiv</w:t>
      </w:r>
      <w:r w:rsidR="00A42C13" w:rsidRPr="00651993">
        <w:rPr>
          <w:lang w:val="sl-SI"/>
        </w:rPr>
        <w:t>a</w:t>
      </w:r>
      <w:r w:rsidRPr="00651993">
        <w:rPr>
          <w:lang w:val="sl-SI"/>
        </w:rPr>
        <w:t xml:space="preserve"> je bil prikazati </w:t>
      </w:r>
      <w:r w:rsidR="00D433B0" w:rsidRPr="00651993">
        <w:rPr>
          <w:lang w:val="sl-SI"/>
        </w:rPr>
        <w:t>uporabnost</w:t>
      </w:r>
      <w:r w:rsidRPr="00651993">
        <w:rPr>
          <w:lang w:val="sl-SI"/>
        </w:rPr>
        <w:t xml:space="preserve"> jezikovnih korpusov za analizo družbenokulturnih pojavov, ki jih lahko raziskujemo na podlagi jezikovne rabe v specializiranem diskurzu. Pokazali smo, kako </w:t>
      </w:r>
      <w:r w:rsidR="00A42C13" w:rsidRPr="00651993">
        <w:rPr>
          <w:lang w:val="sl-SI"/>
        </w:rPr>
        <w:t xml:space="preserve">korpusnoanalitične tehnike </w:t>
      </w:r>
      <w:r w:rsidRPr="00651993">
        <w:rPr>
          <w:lang w:val="sl-SI"/>
        </w:rPr>
        <w:t xml:space="preserve">omogočajo ugotovitve, ki presegajo intuicijo </w:t>
      </w:r>
      <w:r w:rsidR="004958F0" w:rsidRPr="00651993">
        <w:rPr>
          <w:lang w:val="sl-SI"/>
        </w:rPr>
        <w:t>raziskovalke</w:t>
      </w:r>
      <w:r w:rsidR="000D6841" w:rsidRPr="00651993">
        <w:rPr>
          <w:lang w:val="sl-SI"/>
        </w:rPr>
        <w:t xml:space="preserve"> oz. </w:t>
      </w:r>
      <w:r w:rsidRPr="00651993">
        <w:rPr>
          <w:lang w:val="sl-SI"/>
        </w:rPr>
        <w:t xml:space="preserve">raziskovalca in tako ponujajo večjo preglednost, objektivnost, zanesljivost in ponovljivost raziskav, kar postajajo vse </w:t>
      </w:r>
      <w:r w:rsidR="003E21AA" w:rsidRPr="00651993">
        <w:rPr>
          <w:lang w:val="sl-SI"/>
        </w:rPr>
        <w:t>pomembnejša</w:t>
      </w:r>
      <w:r w:rsidRPr="00651993">
        <w:rPr>
          <w:lang w:val="sl-SI"/>
        </w:rPr>
        <w:t xml:space="preserve"> načela </w:t>
      </w:r>
      <w:r w:rsidR="00A42C13" w:rsidRPr="00651993">
        <w:rPr>
          <w:lang w:val="sl-SI"/>
        </w:rPr>
        <w:t xml:space="preserve">tudi </w:t>
      </w:r>
      <w:r w:rsidRPr="00651993">
        <w:rPr>
          <w:lang w:val="sl-SI"/>
        </w:rPr>
        <w:t>na področju humanistike in družboslovja.</w:t>
      </w:r>
    </w:p>
    <w:p w14:paraId="5C761D9C" w14:textId="506585F2" w:rsidR="00EE7D24" w:rsidRPr="001E5E0F" w:rsidRDefault="008B64C2" w:rsidP="00EE7D24">
      <w:pPr>
        <w:pStyle w:val="Navadensplet"/>
        <w:spacing w:before="0" w:beforeAutospacing="0" w:after="0" w:afterAutospacing="0" w:line="360" w:lineRule="auto"/>
        <w:ind w:firstLine="432"/>
        <w:jc w:val="both"/>
        <w:rPr>
          <w:lang w:val="sl-SI"/>
        </w:rPr>
      </w:pPr>
      <w:r w:rsidRPr="00651993">
        <w:rPr>
          <w:lang w:val="sl-SI"/>
        </w:rPr>
        <w:t>Glavni doprinos tega učnega gradiva lahko razdelimo na tri dele. Najprej smo pokazali, kako pomembno je razumeti vsebino in strukturo podatkov, ki jih uporabljamo v raziskavi, da lahko čim bolj</w:t>
      </w:r>
      <w:r w:rsidR="003E21AA" w:rsidRPr="00651993">
        <w:rPr>
          <w:lang w:val="sl-SI"/>
        </w:rPr>
        <w:t>e</w:t>
      </w:r>
      <w:r w:rsidRPr="00651993">
        <w:rPr>
          <w:lang w:val="sl-SI"/>
        </w:rPr>
        <w:t xml:space="preserve"> izkoristimo njihov potencial. Nato smo predstavili, kako lahko nabor standardnih metod</w:t>
      </w:r>
      <w:r w:rsidR="003E21AA" w:rsidRPr="00651993">
        <w:rPr>
          <w:lang w:val="sl-SI"/>
        </w:rPr>
        <w:t xml:space="preserve"> k</w:t>
      </w:r>
      <w:r w:rsidR="00D26DDC" w:rsidRPr="00651993">
        <w:rPr>
          <w:lang w:val="sl-SI"/>
        </w:rPr>
        <w:t>o</w:t>
      </w:r>
      <w:r w:rsidR="003E21AA" w:rsidRPr="00651993">
        <w:rPr>
          <w:lang w:val="sl-SI"/>
        </w:rPr>
        <w:t>r</w:t>
      </w:r>
      <w:r w:rsidR="00D26DDC" w:rsidRPr="00651993">
        <w:rPr>
          <w:lang w:val="sl-SI"/>
        </w:rPr>
        <w:t>pusne analize</w:t>
      </w:r>
      <w:r w:rsidRPr="00651993">
        <w:rPr>
          <w:lang w:val="sl-SI"/>
        </w:rPr>
        <w:t xml:space="preserve"> uporabimo za veliko več kot le kvantifikacijo in preproste poizvedbe v korpusu. Namesto tega smo</w:t>
      </w:r>
      <w:r w:rsidR="003E21AA" w:rsidRPr="00651993">
        <w:rPr>
          <w:lang w:val="sl-SI"/>
        </w:rPr>
        <w:t xml:space="preserve"> rezultate, pridobljene s konkordančnikom,</w:t>
      </w:r>
      <w:r w:rsidRPr="00651993">
        <w:rPr>
          <w:lang w:val="sl-SI"/>
        </w:rPr>
        <w:t xml:space="preserve"> sistematično uporabili kot odskočno desko za podrobno ročno kvalitativno analizo, ki rezultate previdno umešča v ustrezni družbenojezikovni kontekst. </w:t>
      </w:r>
      <w:r w:rsidR="00217B45" w:rsidRPr="00651993">
        <w:rPr>
          <w:lang w:val="sl-SI"/>
        </w:rPr>
        <w:t xml:space="preserve">Čeprav smo preučevali razprave iz slovenskega parlamenta, so predstavljeni analitični postopki splošni in jih je mogoče uporabiti tudi na (parlamentarnih) </w:t>
      </w:r>
      <w:hyperlink r:id="rId78" w:history="1">
        <w:r w:rsidR="00217B45" w:rsidRPr="001E5E0F">
          <w:rPr>
            <w:rStyle w:val="Hiperpovezava"/>
            <w:color w:val="auto"/>
            <w:u w:val="none"/>
            <w:lang w:val="sl-SI"/>
          </w:rPr>
          <w:t>korpusih v drugih jezikih</w:t>
        </w:r>
      </w:hyperlink>
      <w:r w:rsidR="00217B45" w:rsidRPr="00651993">
        <w:rPr>
          <w:lang w:val="sl-SI"/>
        </w:rPr>
        <w:t>.</w:t>
      </w:r>
      <w:r w:rsidR="00EA4773" w:rsidRPr="00651993">
        <w:rPr>
          <w:rStyle w:val="Sprotnaopomba-sklic"/>
          <w:lang w:val="sl-SI"/>
        </w:rPr>
        <w:footnoteReference w:id="118"/>
      </w:r>
      <w:r w:rsidR="00217B45" w:rsidRPr="00651993">
        <w:rPr>
          <w:lang w:val="sl-SI"/>
        </w:rPr>
        <w:t xml:space="preserve"> </w:t>
      </w:r>
      <w:r w:rsidR="00E424E5" w:rsidRPr="00651993">
        <w:rPr>
          <w:lang w:val="sl-SI"/>
        </w:rPr>
        <w:t>N</w:t>
      </w:r>
      <w:r w:rsidRPr="00651993">
        <w:rPr>
          <w:lang w:val="sl-SI"/>
        </w:rPr>
        <w:t xml:space="preserve">enazadnje </w:t>
      </w:r>
      <w:r w:rsidR="00E424E5" w:rsidRPr="00651993">
        <w:rPr>
          <w:lang w:val="sl-SI"/>
        </w:rPr>
        <w:t xml:space="preserve">smo analizo </w:t>
      </w:r>
      <w:r w:rsidRPr="00651993">
        <w:rPr>
          <w:lang w:val="sl-SI"/>
        </w:rPr>
        <w:t xml:space="preserve">umestili tudi v resnično raziskovalno okolje, s čimer smo skušali prikazati uporabnost splošnih metod </w:t>
      </w:r>
      <w:r w:rsidR="00D26DDC" w:rsidRPr="00651993">
        <w:rPr>
          <w:lang w:val="sl-SI"/>
        </w:rPr>
        <w:t xml:space="preserve">korpusne analize </w:t>
      </w:r>
      <w:r w:rsidRPr="00651993">
        <w:rPr>
          <w:lang w:val="sl-SI"/>
        </w:rPr>
        <w:t>za obravnavo številnih raziskovalnih vprašanj na področju humanistike in družboslovja.</w:t>
      </w:r>
    </w:p>
    <w:p w14:paraId="7C459C2B" w14:textId="77777777" w:rsidR="00EE7D24" w:rsidRPr="00651993" w:rsidRDefault="00EE7D24" w:rsidP="001E5E0F">
      <w:pPr>
        <w:pStyle w:val="Navadensplet"/>
        <w:spacing w:before="0" w:beforeAutospacing="0" w:after="0" w:afterAutospacing="0" w:line="360" w:lineRule="auto"/>
        <w:ind w:firstLine="432"/>
        <w:jc w:val="both"/>
        <w:rPr>
          <w:lang w:val="sl-SI"/>
        </w:rPr>
      </w:pPr>
    </w:p>
    <w:p w14:paraId="5293C16F" w14:textId="77777777" w:rsidR="008B64C2" w:rsidRPr="00651993" w:rsidRDefault="008B64C2" w:rsidP="001E5E0F">
      <w:pPr>
        <w:pStyle w:val="Naslov1"/>
        <w:spacing w:line="360" w:lineRule="auto"/>
        <w:jc w:val="center"/>
        <w:rPr>
          <w:sz w:val="24"/>
          <w:szCs w:val="24"/>
          <w:lang w:val="sl-SI"/>
        </w:rPr>
      </w:pPr>
      <w:bookmarkStart w:id="2327" w:name="_Toc57789645"/>
      <w:r w:rsidRPr="00651993">
        <w:rPr>
          <w:sz w:val="24"/>
          <w:szCs w:val="24"/>
          <w:lang w:val="sl-SI"/>
        </w:rPr>
        <w:t>Zahvale</w:t>
      </w:r>
      <w:bookmarkEnd w:id="2327"/>
    </w:p>
    <w:p w14:paraId="09709DE3" w14:textId="71A16E97" w:rsidR="008B64C2" w:rsidRPr="00651993" w:rsidRDefault="008B64C2" w:rsidP="001E5E0F">
      <w:pPr>
        <w:pStyle w:val="Navadensplet"/>
        <w:spacing w:before="0" w:beforeAutospacing="0" w:after="0" w:afterAutospacing="0" w:line="360" w:lineRule="auto"/>
        <w:ind w:firstLine="432"/>
        <w:jc w:val="both"/>
        <w:rPr>
          <w:lang w:val="sl-SI"/>
        </w:rPr>
      </w:pPr>
      <w:r w:rsidRPr="00651993">
        <w:rPr>
          <w:lang w:val="sl-SI"/>
        </w:rPr>
        <w:t>Izdelavo tega učnega gradiva so podprli CLARIN.SI, slovenski del Evropske infrastrukture za jezikovne vire in tehnologije CLARIN, raziskovalni program ARRS P6-0215 (Slovenski jezik – osnovne, kontrastivne in uporabne študije) in projekt H2020 SSHOC – Social Sciences and Humanities Open Cloud (GA 823782).</w:t>
      </w:r>
      <w:r w:rsidR="00012AC0" w:rsidRPr="00651993">
        <w:rPr>
          <w:lang w:val="sl-SI"/>
        </w:rPr>
        <w:t xml:space="preserve"> </w:t>
      </w:r>
      <w:r w:rsidR="00EA1D2B" w:rsidRPr="00651993">
        <w:rPr>
          <w:lang w:val="sl-SI"/>
        </w:rPr>
        <w:t>Posebna zahvala gre tudi</w:t>
      </w:r>
      <w:r w:rsidR="009B0217" w:rsidRPr="00651993">
        <w:rPr>
          <w:lang w:val="sl-SI"/>
        </w:rPr>
        <w:t xml:space="preserve"> </w:t>
      </w:r>
      <w:r w:rsidR="00DA6444" w:rsidRPr="00651993">
        <w:rPr>
          <w:lang w:val="sl-SI"/>
        </w:rPr>
        <w:t xml:space="preserve">red. </w:t>
      </w:r>
      <w:r w:rsidR="00012AC0" w:rsidRPr="00651993">
        <w:rPr>
          <w:lang w:val="sl-SI"/>
        </w:rPr>
        <w:t>prof. dr. Milici Antić Gaber, doc. dr. Ireni Selišnik</w:t>
      </w:r>
      <w:r w:rsidR="009B0217" w:rsidRPr="00651993">
        <w:rPr>
          <w:lang w:val="sl-SI"/>
        </w:rPr>
        <w:t xml:space="preserve">, </w:t>
      </w:r>
      <w:r w:rsidR="00012AC0" w:rsidRPr="00651993">
        <w:rPr>
          <w:lang w:val="sl-SI"/>
        </w:rPr>
        <w:t>prof. dr. Cornelii Ilie</w:t>
      </w:r>
      <w:r w:rsidR="0019564A" w:rsidRPr="00651993">
        <w:rPr>
          <w:lang w:val="sl-SI"/>
        </w:rPr>
        <w:t xml:space="preserve">, Tjaši Cankar, </w:t>
      </w:r>
      <w:r w:rsidR="009B0217" w:rsidRPr="00651993">
        <w:rPr>
          <w:lang w:val="sl-SI"/>
        </w:rPr>
        <w:t xml:space="preserve">Mladenu </w:t>
      </w:r>
      <w:r w:rsidR="009B0217" w:rsidRPr="00651993">
        <w:rPr>
          <w:lang w:val="sl-SI"/>
        </w:rPr>
        <w:lastRenderedPageBreak/>
        <w:t xml:space="preserve">Zobcu </w:t>
      </w:r>
      <w:r w:rsidR="0019564A" w:rsidRPr="00651993">
        <w:rPr>
          <w:lang w:val="sl-SI"/>
        </w:rPr>
        <w:t xml:space="preserve">in Rubenu Rosu </w:t>
      </w:r>
      <w:r w:rsidR="00EA1D2B" w:rsidRPr="00651993">
        <w:rPr>
          <w:lang w:val="sl-SI"/>
        </w:rPr>
        <w:t xml:space="preserve">za </w:t>
      </w:r>
      <w:r w:rsidR="00C52589" w:rsidRPr="00651993">
        <w:rPr>
          <w:lang w:val="sl-SI"/>
        </w:rPr>
        <w:t>strokovno recenzijo</w:t>
      </w:r>
      <w:r w:rsidR="00641165" w:rsidRPr="00651993">
        <w:rPr>
          <w:lang w:val="sl-SI"/>
        </w:rPr>
        <w:t xml:space="preserve"> in testiranje učnega gradiva</w:t>
      </w:r>
      <w:r w:rsidR="00C52589" w:rsidRPr="00651993">
        <w:rPr>
          <w:lang w:val="sl-SI"/>
        </w:rPr>
        <w:t xml:space="preserve"> </w:t>
      </w:r>
      <w:r w:rsidR="00641165" w:rsidRPr="00651993">
        <w:rPr>
          <w:lang w:val="sl-SI"/>
        </w:rPr>
        <w:t xml:space="preserve">ter vse njihove </w:t>
      </w:r>
      <w:r w:rsidR="00EA1D2B" w:rsidRPr="00651993">
        <w:rPr>
          <w:lang w:val="sl-SI"/>
        </w:rPr>
        <w:t>dragocene komentarje.</w:t>
      </w:r>
    </w:p>
    <w:p w14:paraId="591C9722" w14:textId="1875D65B" w:rsidR="00EA4773" w:rsidRPr="00651993" w:rsidRDefault="00EA4773" w:rsidP="001E5E0F">
      <w:pPr>
        <w:pStyle w:val="Navadensplet"/>
        <w:spacing w:before="0" w:beforeAutospacing="0" w:after="0" w:afterAutospacing="0" w:line="360" w:lineRule="auto"/>
        <w:ind w:firstLine="432"/>
        <w:jc w:val="both"/>
        <w:rPr>
          <w:lang w:val="sl-SI"/>
        </w:rPr>
      </w:pPr>
    </w:p>
    <w:p w14:paraId="7BAD17AE" w14:textId="6716D1B0" w:rsidR="00EA4773" w:rsidRPr="00651993" w:rsidRDefault="00EA4773" w:rsidP="001E5E0F">
      <w:pPr>
        <w:pStyle w:val="Navadensplet"/>
        <w:spacing w:before="0" w:beforeAutospacing="0" w:after="0" w:afterAutospacing="0" w:line="360" w:lineRule="auto"/>
        <w:ind w:firstLine="432"/>
        <w:jc w:val="both"/>
        <w:rPr>
          <w:lang w:val="sl-SI"/>
        </w:rPr>
      </w:pPr>
    </w:p>
    <w:p w14:paraId="7177498A" w14:textId="77777777" w:rsidR="00EA4773" w:rsidRPr="00651993" w:rsidRDefault="00EA4773" w:rsidP="001E5E0F">
      <w:pPr>
        <w:pStyle w:val="Navadensplet"/>
        <w:spacing w:before="0" w:beforeAutospacing="0" w:after="0" w:afterAutospacing="0" w:line="360" w:lineRule="auto"/>
        <w:ind w:firstLine="432"/>
        <w:jc w:val="both"/>
        <w:rPr>
          <w:lang w:val="sl-SI"/>
        </w:rPr>
      </w:pPr>
    </w:p>
    <w:p w14:paraId="26F9460D" w14:textId="34478571" w:rsidR="00EA4773" w:rsidRPr="0064634A" w:rsidRDefault="00EA4773" w:rsidP="001E5E0F">
      <w:pPr>
        <w:pStyle w:val="Navadensplet"/>
        <w:spacing w:before="0" w:beforeAutospacing="0" w:after="0" w:afterAutospacing="0" w:line="360" w:lineRule="auto"/>
        <w:ind w:firstLine="432"/>
        <w:jc w:val="center"/>
        <w:rPr>
          <w:b/>
          <w:sz w:val="20"/>
          <w:lang w:val="sl-SI"/>
        </w:rPr>
      </w:pPr>
      <w:r w:rsidRPr="0064634A">
        <w:rPr>
          <w:b/>
          <w:sz w:val="20"/>
          <w:lang w:val="sl-SI"/>
        </w:rPr>
        <w:t>Viri in literatura</w:t>
      </w:r>
    </w:p>
    <w:p w14:paraId="364D19A5" w14:textId="2D734516" w:rsidR="00362C4C" w:rsidRPr="0064634A" w:rsidRDefault="00362C4C" w:rsidP="00BF38C3">
      <w:pPr>
        <w:pStyle w:val="Bibliografija"/>
        <w:spacing w:line="360" w:lineRule="auto"/>
        <w:jc w:val="both"/>
        <w:rPr>
          <w:sz w:val="20"/>
          <w:lang w:val="sl-SI"/>
        </w:rPr>
      </w:pPr>
      <w:bookmarkStart w:id="2328" w:name="_Toc52208043"/>
      <w:bookmarkStart w:id="2329" w:name="_Toc52214061"/>
      <w:bookmarkStart w:id="2330" w:name="_Toc52208044"/>
      <w:bookmarkStart w:id="2331" w:name="_Toc52214062"/>
      <w:bookmarkStart w:id="2332" w:name="_Toc52208045"/>
      <w:bookmarkStart w:id="2333" w:name="_Toc52214063"/>
      <w:bookmarkStart w:id="2334" w:name="_Toc52208046"/>
      <w:bookmarkStart w:id="2335" w:name="_Toc52214064"/>
      <w:bookmarkStart w:id="2336" w:name="_Toc52208047"/>
      <w:bookmarkStart w:id="2337" w:name="_Toc52214065"/>
      <w:bookmarkStart w:id="2338" w:name="_Toc52208049"/>
      <w:bookmarkStart w:id="2339" w:name="_Toc52214067"/>
      <w:bookmarkStart w:id="2340" w:name="_Toc52208050"/>
      <w:bookmarkStart w:id="2341" w:name="_Toc52214068"/>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r w:rsidRPr="0064634A">
        <w:rPr>
          <w:sz w:val="20"/>
          <w:lang w:val="sl-SI"/>
        </w:rPr>
        <w:t>Alasuutari, P</w:t>
      </w:r>
      <w:r w:rsidR="00D4571B" w:rsidRPr="0064634A">
        <w:rPr>
          <w:sz w:val="20"/>
          <w:lang w:val="sl-SI"/>
        </w:rPr>
        <w:t>ertti</w:t>
      </w:r>
      <w:r w:rsidRPr="0064634A">
        <w:rPr>
          <w:sz w:val="20"/>
          <w:lang w:val="sl-SI"/>
        </w:rPr>
        <w:t xml:space="preserve">, </w:t>
      </w:r>
      <w:r w:rsidR="00BF38C3" w:rsidRPr="0064634A">
        <w:rPr>
          <w:sz w:val="20"/>
          <w:lang w:val="sl-SI"/>
        </w:rPr>
        <w:t>Marjaana Rautalin</w:t>
      </w:r>
      <w:r w:rsidRPr="0064634A">
        <w:rPr>
          <w:sz w:val="20"/>
          <w:lang w:val="sl-SI"/>
        </w:rPr>
        <w:t xml:space="preserve"> </w:t>
      </w:r>
      <w:r w:rsidR="00AD5E13" w:rsidRPr="0064634A">
        <w:rPr>
          <w:sz w:val="20"/>
          <w:lang w:val="sl-SI"/>
        </w:rPr>
        <w:t>in</w:t>
      </w:r>
      <w:r w:rsidRPr="0064634A">
        <w:rPr>
          <w:sz w:val="20"/>
          <w:lang w:val="sl-SI"/>
        </w:rPr>
        <w:t xml:space="preserve"> </w:t>
      </w:r>
      <w:r w:rsidR="00BF38C3" w:rsidRPr="0064634A">
        <w:rPr>
          <w:sz w:val="20"/>
          <w:lang w:val="sl-SI"/>
        </w:rPr>
        <w:t>Jukka Tyrkkö. »</w:t>
      </w:r>
      <w:r w:rsidRPr="0064634A">
        <w:rPr>
          <w:sz w:val="20"/>
          <w:lang w:val="sl-SI"/>
        </w:rPr>
        <w:t>The Rise of the Idea of Model in Policymaking: The case of the British parliament, 1803</w:t>
      </w:r>
      <w:r w:rsidR="00BF38C3" w:rsidRPr="0064634A">
        <w:rPr>
          <w:sz w:val="20"/>
          <w:lang w:val="sl-SI"/>
        </w:rPr>
        <w:t>–</w:t>
      </w:r>
      <w:r w:rsidRPr="0064634A">
        <w:rPr>
          <w:sz w:val="20"/>
          <w:lang w:val="sl-SI"/>
        </w:rPr>
        <w:t>2005.</w:t>
      </w:r>
      <w:r w:rsidR="00BF38C3" w:rsidRPr="0064634A">
        <w:rPr>
          <w:sz w:val="20"/>
          <w:lang w:val="sl-SI"/>
        </w:rPr>
        <w:t>«</w:t>
      </w:r>
      <w:r w:rsidRPr="0064634A">
        <w:rPr>
          <w:sz w:val="20"/>
          <w:lang w:val="sl-SI"/>
        </w:rPr>
        <w:t xml:space="preserve"> </w:t>
      </w:r>
      <w:r w:rsidRPr="0064634A">
        <w:rPr>
          <w:i/>
          <w:iCs/>
          <w:sz w:val="20"/>
          <w:lang w:val="sl-SI"/>
        </w:rPr>
        <w:t>European Journal of Sociology/Archives Européennes de Sociologie</w:t>
      </w:r>
      <w:r w:rsidRPr="0064634A">
        <w:rPr>
          <w:sz w:val="20"/>
          <w:lang w:val="sl-SI"/>
        </w:rPr>
        <w:t xml:space="preserve">, </w:t>
      </w:r>
      <w:r w:rsidRPr="0064634A">
        <w:rPr>
          <w:iCs/>
          <w:sz w:val="20"/>
          <w:lang w:val="sl-SI"/>
        </w:rPr>
        <w:t>59</w:t>
      </w:r>
      <w:r w:rsidRPr="0064634A">
        <w:rPr>
          <w:sz w:val="20"/>
          <w:lang w:val="sl-SI"/>
        </w:rPr>
        <w:t>(3)</w:t>
      </w:r>
      <w:r w:rsidR="00BF38C3" w:rsidRPr="0064634A">
        <w:rPr>
          <w:sz w:val="20"/>
          <w:lang w:val="sl-SI"/>
        </w:rPr>
        <w:t xml:space="preserve"> (2018): 341–</w:t>
      </w:r>
      <w:r w:rsidRPr="0064634A">
        <w:rPr>
          <w:sz w:val="20"/>
          <w:lang w:val="sl-SI"/>
        </w:rPr>
        <w:t>63.</w:t>
      </w:r>
      <w:r w:rsidR="00BF38C3" w:rsidRPr="0064634A">
        <w:rPr>
          <w:sz w:val="20"/>
          <w:lang w:val="sl-SI"/>
        </w:rPr>
        <w:t xml:space="preserve"> </w:t>
      </w:r>
    </w:p>
    <w:p w14:paraId="4ACB9EF4" w14:textId="69556F18" w:rsidR="00DE07C2" w:rsidRPr="0064634A" w:rsidRDefault="00DE07C2" w:rsidP="00BF38C3">
      <w:pPr>
        <w:pStyle w:val="Bibliografija"/>
        <w:spacing w:line="360" w:lineRule="auto"/>
        <w:jc w:val="both"/>
        <w:rPr>
          <w:sz w:val="20"/>
          <w:lang w:val="sl-SI"/>
        </w:rPr>
      </w:pPr>
      <w:r w:rsidRPr="0064634A">
        <w:rPr>
          <w:sz w:val="20"/>
          <w:lang w:val="sl-SI"/>
        </w:rPr>
        <w:t>Antić Gaber, M</w:t>
      </w:r>
      <w:r w:rsidR="00BD7E63" w:rsidRPr="0064634A">
        <w:rPr>
          <w:sz w:val="20"/>
          <w:lang w:val="sl-SI"/>
        </w:rPr>
        <w:t>ilica</w:t>
      </w:r>
      <w:r w:rsidRPr="0064634A">
        <w:rPr>
          <w:sz w:val="20"/>
          <w:lang w:val="sl-SI"/>
        </w:rPr>
        <w:t xml:space="preserve"> </w:t>
      </w:r>
      <w:r w:rsidR="00AD5E13" w:rsidRPr="0064634A">
        <w:rPr>
          <w:sz w:val="20"/>
          <w:lang w:val="sl-SI"/>
        </w:rPr>
        <w:t>in</w:t>
      </w:r>
      <w:r w:rsidRPr="0064634A">
        <w:rPr>
          <w:sz w:val="20"/>
          <w:lang w:val="sl-SI"/>
        </w:rPr>
        <w:t xml:space="preserve"> </w:t>
      </w:r>
      <w:r w:rsidR="00BF38C3" w:rsidRPr="0064634A">
        <w:rPr>
          <w:sz w:val="20"/>
          <w:lang w:val="sl-SI"/>
        </w:rPr>
        <w:t>Gabriella Ilonszki</w:t>
      </w:r>
      <w:r w:rsidRPr="0064634A">
        <w:rPr>
          <w:sz w:val="20"/>
          <w:lang w:val="sl-SI"/>
        </w:rPr>
        <w:t xml:space="preserve">. </w:t>
      </w:r>
      <w:r w:rsidRPr="0064634A">
        <w:rPr>
          <w:i/>
          <w:iCs/>
          <w:sz w:val="20"/>
          <w:lang w:val="sl-SI"/>
        </w:rPr>
        <w:t>Women in parliamentary politics: Hungarian and Slovene cases compar</w:t>
      </w:r>
      <w:r w:rsidR="00BF38C3" w:rsidRPr="0064634A">
        <w:rPr>
          <w:i/>
          <w:iCs/>
          <w:sz w:val="20"/>
          <w:lang w:val="sl-SI"/>
        </w:rPr>
        <w:t>ur</w:t>
      </w:r>
      <w:r w:rsidR="00094642" w:rsidRPr="0064634A">
        <w:rPr>
          <w:i/>
          <w:iCs/>
          <w:sz w:val="20"/>
          <w:lang w:val="sl-SI"/>
        </w:rPr>
        <w:t xml:space="preserve">. </w:t>
      </w:r>
      <w:r w:rsidR="00BF38C3" w:rsidRPr="0064634A">
        <w:rPr>
          <w:iCs/>
          <w:sz w:val="20"/>
          <w:lang w:val="sl-SI"/>
        </w:rPr>
        <w:t xml:space="preserve">Ljubljana: </w:t>
      </w:r>
      <w:r w:rsidRPr="0064634A">
        <w:rPr>
          <w:sz w:val="20"/>
          <w:lang w:val="sl-SI"/>
        </w:rPr>
        <w:t>Peace Institute, Institute for Contemporary Social and Political Studies</w:t>
      </w:r>
      <w:r w:rsidR="00BF38C3" w:rsidRPr="0064634A">
        <w:rPr>
          <w:sz w:val="20"/>
          <w:lang w:val="sl-SI"/>
        </w:rPr>
        <w:t xml:space="preserve">, </w:t>
      </w:r>
      <w:r w:rsidR="00094642" w:rsidRPr="0064634A">
        <w:rPr>
          <w:sz w:val="20"/>
          <w:lang w:val="sl-SI"/>
        </w:rPr>
        <w:t>2003</w:t>
      </w:r>
      <w:r w:rsidRPr="0064634A">
        <w:rPr>
          <w:sz w:val="20"/>
          <w:lang w:val="sl-SI"/>
        </w:rPr>
        <w:t>.</w:t>
      </w:r>
    </w:p>
    <w:p w14:paraId="18896C6D" w14:textId="18D78656" w:rsidR="00DE07C2" w:rsidRPr="0064634A" w:rsidRDefault="00842AF9" w:rsidP="00BF38C3">
      <w:pPr>
        <w:pStyle w:val="Bibliografija"/>
        <w:spacing w:line="360" w:lineRule="auto"/>
        <w:jc w:val="both"/>
        <w:rPr>
          <w:sz w:val="20"/>
          <w:lang w:val="sl-SI"/>
        </w:rPr>
      </w:pPr>
      <w:r w:rsidRPr="0064634A">
        <w:rPr>
          <w:sz w:val="20"/>
          <w:lang w:val="sl-SI"/>
        </w:rPr>
        <w:t>Antić Gaber, M</w:t>
      </w:r>
      <w:r w:rsidR="00BD7E63" w:rsidRPr="0064634A">
        <w:rPr>
          <w:sz w:val="20"/>
          <w:lang w:val="sl-SI"/>
        </w:rPr>
        <w:t>ilica</w:t>
      </w:r>
      <w:r w:rsidR="00DE07C2" w:rsidRPr="0064634A">
        <w:rPr>
          <w:sz w:val="20"/>
          <w:lang w:val="sl-SI"/>
        </w:rPr>
        <w:t xml:space="preserve"> </w:t>
      </w:r>
      <w:r w:rsidR="00AD5E13" w:rsidRPr="0064634A">
        <w:rPr>
          <w:sz w:val="20"/>
          <w:lang w:val="sl-SI"/>
        </w:rPr>
        <w:t>in</w:t>
      </w:r>
      <w:r w:rsidR="00DE07C2" w:rsidRPr="0064634A">
        <w:rPr>
          <w:sz w:val="20"/>
          <w:lang w:val="sl-SI"/>
        </w:rPr>
        <w:t xml:space="preserve"> </w:t>
      </w:r>
      <w:r w:rsidR="00BF38C3" w:rsidRPr="0064634A">
        <w:rPr>
          <w:sz w:val="20"/>
          <w:lang w:val="sl-SI"/>
        </w:rPr>
        <w:t>Irena Selišnik. »</w:t>
      </w:r>
      <w:r w:rsidR="00DE07C2" w:rsidRPr="0064634A">
        <w:rPr>
          <w:sz w:val="20"/>
          <w:lang w:val="sl-SI"/>
        </w:rPr>
        <w:t>The Slovene version of a “fast track” to political equality.</w:t>
      </w:r>
      <w:r w:rsidR="00BF38C3" w:rsidRPr="0064634A">
        <w:rPr>
          <w:sz w:val="20"/>
          <w:lang w:val="sl-SI"/>
        </w:rPr>
        <w:t>«</w:t>
      </w:r>
      <w:r w:rsidR="00DE07C2" w:rsidRPr="0064634A">
        <w:rPr>
          <w:sz w:val="20"/>
          <w:lang w:val="sl-SI"/>
        </w:rPr>
        <w:t xml:space="preserve"> </w:t>
      </w:r>
      <w:r w:rsidR="00DE07C2" w:rsidRPr="0064634A">
        <w:rPr>
          <w:i/>
          <w:sz w:val="20"/>
          <w:lang w:val="sl-SI"/>
        </w:rPr>
        <w:t>Teorija in Praksa</w:t>
      </w:r>
      <w:r w:rsidR="00DE07C2" w:rsidRPr="0064634A">
        <w:rPr>
          <w:sz w:val="20"/>
          <w:lang w:val="sl-SI"/>
        </w:rPr>
        <w:t>, 54(2)</w:t>
      </w:r>
      <w:r w:rsidR="00BF38C3" w:rsidRPr="0064634A">
        <w:rPr>
          <w:sz w:val="20"/>
          <w:lang w:val="sl-SI"/>
        </w:rPr>
        <w:t xml:space="preserve"> (2017):</w:t>
      </w:r>
      <w:r w:rsidR="00DE07C2" w:rsidRPr="0064634A">
        <w:rPr>
          <w:sz w:val="20"/>
          <w:lang w:val="sl-SI"/>
        </w:rPr>
        <w:t xml:space="preserve"> 337.</w:t>
      </w:r>
    </w:p>
    <w:p w14:paraId="106A38C4" w14:textId="57FC9D8F" w:rsidR="00362C4C" w:rsidRPr="0064634A" w:rsidRDefault="00362C4C" w:rsidP="00BF38C3">
      <w:pPr>
        <w:pStyle w:val="Bibliografija"/>
        <w:spacing w:line="360" w:lineRule="auto"/>
        <w:jc w:val="both"/>
        <w:rPr>
          <w:sz w:val="20"/>
          <w:lang w:val="sl-SI"/>
        </w:rPr>
      </w:pPr>
      <w:r w:rsidRPr="0064634A">
        <w:rPr>
          <w:sz w:val="20"/>
          <w:lang w:val="sl-SI"/>
        </w:rPr>
        <w:t xml:space="preserve">Bäck, Hanna, </w:t>
      </w:r>
      <w:r w:rsidR="00BF38C3" w:rsidRPr="0064634A">
        <w:rPr>
          <w:sz w:val="20"/>
          <w:lang w:val="sl-SI"/>
        </w:rPr>
        <w:t>Marc Debus</w:t>
      </w:r>
      <w:r w:rsidRPr="0064634A">
        <w:rPr>
          <w:sz w:val="20"/>
          <w:lang w:val="sl-SI"/>
        </w:rPr>
        <w:t xml:space="preserve"> </w:t>
      </w:r>
      <w:r w:rsidR="00AD5E13" w:rsidRPr="0064634A">
        <w:rPr>
          <w:sz w:val="20"/>
          <w:lang w:val="sl-SI"/>
        </w:rPr>
        <w:t>in</w:t>
      </w:r>
      <w:r w:rsidRPr="0064634A">
        <w:rPr>
          <w:sz w:val="20"/>
          <w:lang w:val="sl-SI"/>
        </w:rPr>
        <w:t xml:space="preserve"> </w:t>
      </w:r>
      <w:r w:rsidR="00BF38C3" w:rsidRPr="0064634A">
        <w:rPr>
          <w:sz w:val="20"/>
          <w:lang w:val="sl-SI"/>
        </w:rPr>
        <w:t xml:space="preserve">Jochen </w:t>
      </w:r>
      <w:r w:rsidRPr="0064634A">
        <w:rPr>
          <w:sz w:val="20"/>
          <w:lang w:val="sl-SI"/>
        </w:rPr>
        <w:t>Müller</w:t>
      </w:r>
      <w:r w:rsidR="00094642" w:rsidRPr="0064634A">
        <w:rPr>
          <w:sz w:val="20"/>
          <w:lang w:val="sl-SI"/>
        </w:rPr>
        <w:t>. »</w:t>
      </w:r>
      <w:r w:rsidRPr="0064634A">
        <w:rPr>
          <w:iCs/>
          <w:sz w:val="20"/>
          <w:lang w:val="sl-SI"/>
        </w:rPr>
        <w:t>Who Takes the Parliamentary Floor? The Role of Gender in Speech-making in the Swedish Riksdag.</w:t>
      </w:r>
      <w:r w:rsidR="00094642" w:rsidRPr="0064634A">
        <w:rPr>
          <w:iCs/>
          <w:sz w:val="20"/>
          <w:lang w:val="sl-SI"/>
        </w:rPr>
        <w:t>«</w:t>
      </w:r>
      <w:r w:rsidR="000538F1" w:rsidRPr="0064634A">
        <w:rPr>
          <w:i/>
          <w:iCs/>
          <w:sz w:val="20"/>
          <w:lang w:val="sl-SI"/>
        </w:rPr>
        <w:t xml:space="preserve"> Political Research Quarterly</w:t>
      </w:r>
      <w:r w:rsidR="000538F1" w:rsidRPr="0064634A">
        <w:rPr>
          <w:iCs/>
          <w:sz w:val="20"/>
          <w:lang w:val="sl-SI"/>
        </w:rPr>
        <w:t>, 67(3)</w:t>
      </w:r>
      <w:r w:rsidR="00BF38C3" w:rsidRPr="0064634A">
        <w:rPr>
          <w:sz w:val="20"/>
          <w:lang w:val="sl-SI"/>
        </w:rPr>
        <w:t xml:space="preserve">, </w:t>
      </w:r>
      <w:r w:rsidR="00094642" w:rsidRPr="0064634A">
        <w:rPr>
          <w:sz w:val="20"/>
          <w:lang w:val="sl-SI"/>
        </w:rPr>
        <w:t>(2014):</w:t>
      </w:r>
      <w:r w:rsidR="000538F1" w:rsidRPr="0064634A">
        <w:rPr>
          <w:iCs/>
          <w:sz w:val="20"/>
          <w:lang w:val="sl-SI"/>
        </w:rPr>
        <w:t xml:space="preserve"> 504–18.</w:t>
      </w:r>
    </w:p>
    <w:p w14:paraId="56106715" w14:textId="6D8E4528" w:rsidR="00362C4C" w:rsidRPr="0064634A" w:rsidRDefault="00362C4C" w:rsidP="00BF38C3">
      <w:pPr>
        <w:pStyle w:val="Bibliografija"/>
        <w:spacing w:line="360" w:lineRule="auto"/>
        <w:jc w:val="both"/>
        <w:rPr>
          <w:sz w:val="20"/>
          <w:lang w:val="sl-SI"/>
        </w:rPr>
      </w:pPr>
      <w:r w:rsidRPr="0064634A">
        <w:rPr>
          <w:sz w:val="20"/>
          <w:lang w:val="sl-SI"/>
        </w:rPr>
        <w:t>Baker, P</w:t>
      </w:r>
      <w:r w:rsidR="000538F1" w:rsidRPr="0064634A">
        <w:rPr>
          <w:sz w:val="20"/>
          <w:lang w:val="sl-SI"/>
        </w:rPr>
        <w:t>aul</w:t>
      </w:r>
      <w:r w:rsidR="00094642" w:rsidRPr="0064634A">
        <w:rPr>
          <w:sz w:val="20"/>
          <w:lang w:val="sl-SI"/>
        </w:rPr>
        <w:t xml:space="preserve">. </w:t>
      </w:r>
      <w:r w:rsidRPr="0064634A">
        <w:rPr>
          <w:i/>
          <w:iCs/>
          <w:sz w:val="20"/>
          <w:lang w:val="sl-SI"/>
        </w:rPr>
        <w:t>Using corpora to analyze gender</w:t>
      </w:r>
      <w:r w:rsidR="00094642" w:rsidRPr="0064634A">
        <w:rPr>
          <w:sz w:val="20"/>
          <w:lang w:val="sl-SI"/>
        </w:rPr>
        <w:t xml:space="preserve">. </w:t>
      </w:r>
      <w:r w:rsidR="007D4E36" w:rsidRPr="0064634A">
        <w:rPr>
          <w:sz w:val="20"/>
          <w:lang w:val="sl-SI"/>
        </w:rPr>
        <w:t>London: Bloomsbury</w:t>
      </w:r>
      <w:r w:rsidR="00094642" w:rsidRPr="0064634A">
        <w:rPr>
          <w:sz w:val="20"/>
          <w:lang w:val="sl-SI"/>
        </w:rPr>
        <w:t>, 2014</w:t>
      </w:r>
      <w:r w:rsidR="007D4E36" w:rsidRPr="0064634A">
        <w:rPr>
          <w:sz w:val="20"/>
          <w:lang w:val="sl-SI"/>
        </w:rPr>
        <w:t>.</w:t>
      </w:r>
    </w:p>
    <w:p w14:paraId="4E4F6D17" w14:textId="42E4BCFD" w:rsidR="00362C4C" w:rsidRPr="0064634A" w:rsidRDefault="00362C4C" w:rsidP="00BF38C3">
      <w:pPr>
        <w:pStyle w:val="Bibliografija"/>
        <w:spacing w:line="360" w:lineRule="auto"/>
        <w:jc w:val="both"/>
        <w:rPr>
          <w:sz w:val="20"/>
          <w:lang w:val="sl-SI"/>
        </w:rPr>
      </w:pPr>
      <w:r w:rsidRPr="0064634A">
        <w:rPr>
          <w:sz w:val="20"/>
          <w:lang w:val="sl-SI"/>
        </w:rPr>
        <w:t>Biber, D</w:t>
      </w:r>
      <w:r w:rsidR="000538F1" w:rsidRPr="0064634A">
        <w:rPr>
          <w:sz w:val="20"/>
          <w:lang w:val="sl-SI"/>
        </w:rPr>
        <w:t>ouglas</w:t>
      </w:r>
      <w:r w:rsidRPr="0064634A">
        <w:rPr>
          <w:sz w:val="20"/>
          <w:lang w:val="sl-SI"/>
        </w:rPr>
        <w:t xml:space="preserve"> </w:t>
      </w:r>
      <w:r w:rsidR="00AD5E13" w:rsidRPr="0064634A">
        <w:rPr>
          <w:sz w:val="20"/>
          <w:lang w:val="sl-SI"/>
        </w:rPr>
        <w:t>in</w:t>
      </w:r>
      <w:r w:rsidRPr="0064634A">
        <w:rPr>
          <w:sz w:val="20"/>
          <w:lang w:val="sl-SI"/>
        </w:rPr>
        <w:t xml:space="preserve"> </w:t>
      </w:r>
      <w:r w:rsidR="00094642" w:rsidRPr="0064634A">
        <w:rPr>
          <w:sz w:val="20"/>
          <w:lang w:val="sl-SI"/>
        </w:rPr>
        <w:t>Randi Reppen</w:t>
      </w:r>
      <w:r w:rsidRPr="0064634A">
        <w:rPr>
          <w:sz w:val="20"/>
          <w:lang w:val="sl-SI"/>
        </w:rPr>
        <w:t xml:space="preserve">. </w:t>
      </w:r>
      <w:r w:rsidRPr="0064634A">
        <w:rPr>
          <w:i/>
          <w:iCs/>
          <w:sz w:val="20"/>
          <w:lang w:val="sl-SI"/>
        </w:rPr>
        <w:t>The Cambridge handbook of English corpus linguistics</w:t>
      </w:r>
      <w:r w:rsidRPr="0064634A">
        <w:rPr>
          <w:sz w:val="20"/>
          <w:lang w:val="sl-SI"/>
        </w:rPr>
        <w:t xml:space="preserve">. </w:t>
      </w:r>
      <w:r w:rsidR="007D4E36" w:rsidRPr="0064634A">
        <w:rPr>
          <w:sz w:val="20"/>
          <w:lang w:val="sl-SI"/>
        </w:rPr>
        <w:t xml:space="preserve">Cambridge: </w:t>
      </w:r>
      <w:r w:rsidRPr="0064634A">
        <w:rPr>
          <w:sz w:val="20"/>
          <w:lang w:val="sl-SI"/>
        </w:rPr>
        <w:t>Cambridge University Press</w:t>
      </w:r>
      <w:r w:rsidR="00094642" w:rsidRPr="0064634A">
        <w:rPr>
          <w:sz w:val="20"/>
          <w:lang w:val="sl-SI"/>
        </w:rPr>
        <w:t>, 2015</w:t>
      </w:r>
      <w:r w:rsidRPr="0064634A">
        <w:rPr>
          <w:sz w:val="20"/>
          <w:lang w:val="sl-SI"/>
        </w:rPr>
        <w:t>.</w:t>
      </w:r>
    </w:p>
    <w:p w14:paraId="5818EABD" w14:textId="10A9E9D5" w:rsidR="00362C4C" w:rsidRPr="0064634A" w:rsidRDefault="00362C4C" w:rsidP="00BF38C3">
      <w:pPr>
        <w:pStyle w:val="Bibliografija"/>
        <w:spacing w:line="360" w:lineRule="auto"/>
        <w:jc w:val="both"/>
        <w:rPr>
          <w:sz w:val="20"/>
          <w:lang w:val="sl-SI"/>
        </w:rPr>
      </w:pPr>
      <w:r w:rsidRPr="0064634A">
        <w:rPr>
          <w:sz w:val="20"/>
          <w:lang w:val="sl-SI"/>
        </w:rPr>
        <w:t>Biel, Ł</w:t>
      </w:r>
      <w:r w:rsidR="000538F1" w:rsidRPr="0064634A">
        <w:rPr>
          <w:sz w:val="20"/>
          <w:lang w:val="sl-SI"/>
        </w:rPr>
        <w:t>ucja</w:t>
      </w:r>
      <w:r w:rsidRPr="0064634A">
        <w:rPr>
          <w:sz w:val="20"/>
          <w:lang w:val="sl-SI"/>
        </w:rPr>
        <w:t xml:space="preserve">, </w:t>
      </w:r>
      <w:r w:rsidR="00094642" w:rsidRPr="0064634A">
        <w:rPr>
          <w:sz w:val="20"/>
          <w:lang w:val="sl-SI"/>
        </w:rPr>
        <w:t xml:space="preserve">Agnieszka </w:t>
      </w:r>
      <w:r w:rsidRPr="0064634A">
        <w:rPr>
          <w:sz w:val="20"/>
          <w:lang w:val="sl-SI"/>
        </w:rPr>
        <w:t xml:space="preserve">Biernacka </w:t>
      </w:r>
      <w:r w:rsidR="00AD5E13" w:rsidRPr="0064634A">
        <w:rPr>
          <w:sz w:val="20"/>
          <w:lang w:val="sl-SI"/>
        </w:rPr>
        <w:t>in</w:t>
      </w:r>
      <w:r w:rsidRPr="0064634A">
        <w:rPr>
          <w:sz w:val="20"/>
          <w:lang w:val="sl-SI"/>
        </w:rPr>
        <w:t xml:space="preserve"> </w:t>
      </w:r>
      <w:r w:rsidR="00094642" w:rsidRPr="0064634A">
        <w:rPr>
          <w:sz w:val="20"/>
          <w:lang w:val="sl-SI"/>
        </w:rPr>
        <w:t>Anna Jopek-Bosiacka</w:t>
      </w:r>
      <w:r w:rsidRPr="0064634A">
        <w:rPr>
          <w:sz w:val="20"/>
          <w:lang w:val="sl-SI"/>
        </w:rPr>
        <w:t xml:space="preserve">. </w:t>
      </w:r>
      <w:r w:rsidR="00094642" w:rsidRPr="0064634A">
        <w:rPr>
          <w:sz w:val="20"/>
          <w:lang w:val="sl-SI"/>
        </w:rPr>
        <w:t>»</w:t>
      </w:r>
      <w:r w:rsidRPr="0064634A">
        <w:rPr>
          <w:sz w:val="20"/>
          <w:lang w:val="sl-SI"/>
        </w:rPr>
        <w:t>Collocations of Terms in EU Competition Law: A Corpus Analysi</w:t>
      </w:r>
      <w:r w:rsidR="008B64C2" w:rsidRPr="0064634A">
        <w:rPr>
          <w:sz w:val="20"/>
          <w:lang w:val="sl-SI"/>
        </w:rPr>
        <w:t>s of EU English Collocations.</w:t>
      </w:r>
      <w:r w:rsidR="00094642" w:rsidRPr="0064634A">
        <w:rPr>
          <w:sz w:val="20"/>
          <w:lang w:val="sl-SI"/>
        </w:rPr>
        <w:t>«</w:t>
      </w:r>
      <w:r w:rsidR="008B64C2" w:rsidRPr="0064634A">
        <w:rPr>
          <w:sz w:val="20"/>
          <w:lang w:val="sl-SI"/>
        </w:rPr>
        <w:t xml:space="preserve"> V:</w:t>
      </w:r>
      <w:r w:rsidRPr="0064634A">
        <w:rPr>
          <w:sz w:val="20"/>
          <w:lang w:val="sl-SI"/>
        </w:rPr>
        <w:t xml:space="preserve"> </w:t>
      </w:r>
      <w:r w:rsidRPr="0064634A">
        <w:rPr>
          <w:i/>
          <w:iCs/>
          <w:sz w:val="20"/>
          <w:lang w:val="sl-SI"/>
        </w:rPr>
        <w:t>Language and Law</w:t>
      </w:r>
      <w:r w:rsidR="00094642" w:rsidRPr="0064634A">
        <w:rPr>
          <w:sz w:val="20"/>
          <w:lang w:val="sl-SI"/>
        </w:rPr>
        <w:t>, 249–74</w:t>
      </w:r>
      <w:r w:rsidRPr="0064634A">
        <w:rPr>
          <w:sz w:val="20"/>
          <w:lang w:val="sl-SI"/>
        </w:rPr>
        <w:t xml:space="preserve">. </w:t>
      </w:r>
      <w:r w:rsidR="007D4E36" w:rsidRPr="0064634A">
        <w:rPr>
          <w:sz w:val="20"/>
          <w:lang w:val="sl-SI"/>
        </w:rPr>
        <w:t xml:space="preserve">Cham: </w:t>
      </w:r>
      <w:r w:rsidR="00094642" w:rsidRPr="0064634A">
        <w:rPr>
          <w:sz w:val="20"/>
          <w:lang w:val="sl-SI"/>
        </w:rPr>
        <w:t>Springer, 2018.</w:t>
      </w:r>
    </w:p>
    <w:p w14:paraId="4EF23744" w14:textId="15912DD1" w:rsidR="00362C4C" w:rsidRPr="0064634A" w:rsidRDefault="00362C4C" w:rsidP="00BF38C3">
      <w:pPr>
        <w:pStyle w:val="Bibliografija"/>
        <w:spacing w:line="360" w:lineRule="auto"/>
        <w:jc w:val="both"/>
        <w:rPr>
          <w:sz w:val="20"/>
          <w:lang w:val="sl-SI"/>
        </w:rPr>
      </w:pPr>
      <w:r w:rsidRPr="0064634A">
        <w:rPr>
          <w:sz w:val="20"/>
          <w:lang w:val="sl-SI"/>
        </w:rPr>
        <w:t>Bing, J</w:t>
      </w:r>
      <w:r w:rsidR="000538F1" w:rsidRPr="0064634A">
        <w:rPr>
          <w:sz w:val="20"/>
          <w:lang w:val="sl-SI"/>
        </w:rPr>
        <w:t>anet</w:t>
      </w:r>
      <w:r w:rsidRPr="0064634A">
        <w:rPr>
          <w:sz w:val="20"/>
          <w:lang w:val="sl-SI"/>
        </w:rPr>
        <w:t xml:space="preserve"> M. </w:t>
      </w:r>
      <w:r w:rsidR="00AD5E13" w:rsidRPr="0064634A">
        <w:rPr>
          <w:sz w:val="20"/>
          <w:lang w:val="sl-SI"/>
        </w:rPr>
        <w:t>in</w:t>
      </w:r>
      <w:r w:rsidRPr="0064634A">
        <w:rPr>
          <w:sz w:val="20"/>
          <w:lang w:val="sl-SI"/>
        </w:rPr>
        <w:t xml:space="preserve"> </w:t>
      </w:r>
      <w:r w:rsidR="00094642" w:rsidRPr="0064634A">
        <w:rPr>
          <w:sz w:val="20"/>
          <w:lang w:val="sl-SI"/>
        </w:rPr>
        <w:t>Victoria L. Bergvall</w:t>
      </w:r>
      <w:r w:rsidRPr="0064634A">
        <w:rPr>
          <w:sz w:val="20"/>
          <w:lang w:val="sl-SI"/>
        </w:rPr>
        <w:t xml:space="preserve">. </w:t>
      </w:r>
      <w:r w:rsidR="00094642" w:rsidRPr="0064634A">
        <w:rPr>
          <w:sz w:val="20"/>
          <w:lang w:val="sl-SI"/>
        </w:rPr>
        <w:t>»</w:t>
      </w:r>
      <w:r w:rsidRPr="0064634A">
        <w:rPr>
          <w:sz w:val="20"/>
          <w:lang w:val="sl-SI"/>
        </w:rPr>
        <w:t>The question of questions: Beyond b</w:t>
      </w:r>
      <w:r w:rsidR="008B64C2" w:rsidRPr="0064634A">
        <w:rPr>
          <w:sz w:val="20"/>
          <w:lang w:val="sl-SI"/>
        </w:rPr>
        <w:t>inary thinking.</w:t>
      </w:r>
      <w:r w:rsidR="00094642" w:rsidRPr="0064634A">
        <w:rPr>
          <w:sz w:val="20"/>
          <w:lang w:val="sl-SI"/>
        </w:rPr>
        <w:t>« V:</w:t>
      </w:r>
      <w:r w:rsidR="008B64C2" w:rsidRPr="0064634A">
        <w:rPr>
          <w:sz w:val="20"/>
          <w:lang w:val="sl-SI"/>
        </w:rPr>
        <w:t xml:space="preserve"> J</w:t>
      </w:r>
      <w:r w:rsidR="000538F1" w:rsidRPr="0064634A">
        <w:rPr>
          <w:sz w:val="20"/>
          <w:lang w:val="sl-SI"/>
        </w:rPr>
        <w:t>ennifer</w:t>
      </w:r>
      <w:r w:rsidR="008B64C2" w:rsidRPr="0064634A">
        <w:rPr>
          <w:sz w:val="20"/>
          <w:lang w:val="sl-SI"/>
        </w:rPr>
        <w:t xml:space="preserve"> Coates (ur</w:t>
      </w:r>
      <w:r w:rsidRPr="0064634A">
        <w:rPr>
          <w:sz w:val="20"/>
          <w:lang w:val="sl-SI"/>
        </w:rPr>
        <w:t xml:space="preserve">.), </w:t>
      </w:r>
      <w:r w:rsidRPr="0064634A">
        <w:rPr>
          <w:i/>
          <w:iCs/>
          <w:sz w:val="20"/>
          <w:lang w:val="sl-SI"/>
        </w:rPr>
        <w:t>Language and Gender: A Reader</w:t>
      </w:r>
      <w:r w:rsidR="00094642" w:rsidRPr="0064634A">
        <w:rPr>
          <w:sz w:val="20"/>
          <w:lang w:val="sl-SI"/>
        </w:rPr>
        <w:t xml:space="preserve">, </w:t>
      </w:r>
      <w:r w:rsidRPr="0064634A">
        <w:rPr>
          <w:i/>
          <w:sz w:val="20"/>
          <w:lang w:val="sl-SI"/>
        </w:rPr>
        <w:t>Vol. 1</w:t>
      </w:r>
      <w:r w:rsidRPr="0064634A">
        <w:rPr>
          <w:sz w:val="20"/>
          <w:lang w:val="sl-SI"/>
        </w:rPr>
        <w:t xml:space="preserve">, </w:t>
      </w:r>
      <w:r w:rsidR="00094642" w:rsidRPr="0064634A">
        <w:rPr>
          <w:sz w:val="20"/>
          <w:lang w:val="sl-SI"/>
        </w:rPr>
        <w:t>496–510</w:t>
      </w:r>
      <w:r w:rsidRPr="0064634A">
        <w:rPr>
          <w:sz w:val="20"/>
          <w:lang w:val="sl-SI"/>
        </w:rPr>
        <w:t xml:space="preserve">. </w:t>
      </w:r>
      <w:r w:rsidR="007D4E36" w:rsidRPr="0064634A">
        <w:rPr>
          <w:sz w:val="20"/>
          <w:lang w:val="sl-SI"/>
        </w:rPr>
        <w:t xml:space="preserve">Oxford: </w:t>
      </w:r>
      <w:r w:rsidR="00094642" w:rsidRPr="0064634A">
        <w:rPr>
          <w:sz w:val="20"/>
          <w:lang w:val="sl-SI"/>
        </w:rPr>
        <w:t>Blackwell, 1998.</w:t>
      </w:r>
    </w:p>
    <w:p w14:paraId="3D3F070B" w14:textId="0BE32082" w:rsidR="00362C4C" w:rsidRPr="0064634A" w:rsidRDefault="00362C4C" w:rsidP="00BF38C3">
      <w:pPr>
        <w:pStyle w:val="Bibliografija"/>
        <w:spacing w:line="360" w:lineRule="auto"/>
        <w:jc w:val="both"/>
        <w:rPr>
          <w:sz w:val="20"/>
          <w:lang w:val="sl-SI"/>
        </w:rPr>
      </w:pPr>
      <w:r w:rsidRPr="0064634A">
        <w:rPr>
          <w:sz w:val="20"/>
          <w:lang w:val="sl-SI"/>
        </w:rPr>
        <w:t>Blaxill, L</w:t>
      </w:r>
      <w:r w:rsidR="00BA49F5" w:rsidRPr="0064634A">
        <w:rPr>
          <w:sz w:val="20"/>
          <w:lang w:val="sl-SI"/>
        </w:rPr>
        <w:t>uke</w:t>
      </w:r>
      <w:r w:rsidRPr="0064634A">
        <w:rPr>
          <w:sz w:val="20"/>
          <w:lang w:val="sl-SI"/>
        </w:rPr>
        <w:t xml:space="preserve"> </w:t>
      </w:r>
      <w:r w:rsidR="00AD5E13" w:rsidRPr="0064634A">
        <w:rPr>
          <w:sz w:val="20"/>
          <w:lang w:val="sl-SI"/>
        </w:rPr>
        <w:t>in</w:t>
      </w:r>
      <w:r w:rsidRPr="0064634A">
        <w:rPr>
          <w:sz w:val="20"/>
          <w:lang w:val="sl-SI"/>
        </w:rPr>
        <w:t xml:space="preserve"> </w:t>
      </w:r>
      <w:r w:rsidR="00094642" w:rsidRPr="0064634A">
        <w:rPr>
          <w:sz w:val="20"/>
          <w:lang w:val="sl-SI"/>
        </w:rPr>
        <w:t xml:space="preserve">Kaspar </w:t>
      </w:r>
      <w:r w:rsidRPr="0064634A">
        <w:rPr>
          <w:sz w:val="20"/>
          <w:lang w:val="sl-SI"/>
        </w:rPr>
        <w:t>Beelen</w:t>
      </w:r>
      <w:r w:rsidR="00094642" w:rsidRPr="0064634A">
        <w:rPr>
          <w:sz w:val="20"/>
          <w:lang w:val="sl-SI"/>
        </w:rPr>
        <w:t>.</w:t>
      </w:r>
      <w:r w:rsidRPr="0064634A">
        <w:rPr>
          <w:sz w:val="20"/>
          <w:lang w:val="sl-SI"/>
        </w:rPr>
        <w:t xml:space="preserve"> </w:t>
      </w:r>
      <w:r w:rsidR="00094642" w:rsidRPr="0064634A">
        <w:rPr>
          <w:sz w:val="20"/>
          <w:lang w:val="sl-SI"/>
        </w:rPr>
        <w:t>»</w:t>
      </w:r>
      <w:r w:rsidR="00BA49F5" w:rsidRPr="0064634A">
        <w:rPr>
          <w:iCs/>
          <w:sz w:val="20"/>
          <w:lang w:val="sl-SI"/>
        </w:rPr>
        <w:t>A feminized language of democracy? The representation of women at Westminster since 1945</w:t>
      </w:r>
      <w:r w:rsidR="0099443D" w:rsidRPr="0064634A">
        <w:rPr>
          <w:i/>
          <w:iCs/>
          <w:sz w:val="20"/>
          <w:lang w:val="sl-SI"/>
        </w:rPr>
        <w:t>.</w:t>
      </w:r>
      <w:r w:rsidR="00094642" w:rsidRPr="0064634A">
        <w:rPr>
          <w:iCs/>
          <w:sz w:val="20"/>
          <w:lang w:val="sl-SI"/>
        </w:rPr>
        <w:t>«</w:t>
      </w:r>
      <w:r w:rsidRPr="0064634A">
        <w:rPr>
          <w:sz w:val="20"/>
          <w:lang w:val="sl-SI"/>
        </w:rPr>
        <w:t xml:space="preserve"> </w:t>
      </w:r>
      <w:r w:rsidR="00BA49F5" w:rsidRPr="0064634A">
        <w:rPr>
          <w:i/>
          <w:sz w:val="20"/>
          <w:lang w:val="sl-SI"/>
        </w:rPr>
        <w:t>Twentieth Century British History</w:t>
      </w:r>
      <w:r w:rsidR="00BA49F5" w:rsidRPr="0064634A">
        <w:rPr>
          <w:sz w:val="20"/>
          <w:lang w:val="sl-SI"/>
        </w:rPr>
        <w:t>, 27(3)</w:t>
      </w:r>
      <w:r w:rsidR="00094642" w:rsidRPr="0064634A">
        <w:rPr>
          <w:sz w:val="20"/>
          <w:lang w:val="sl-SI"/>
        </w:rPr>
        <w:t xml:space="preserve"> (2016): 412–</w:t>
      </w:r>
      <w:r w:rsidR="00BA49F5" w:rsidRPr="0064634A">
        <w:rPr>
          <w:sz w:val="20"/>
          <w:lang w:val="sl-SI"/>
        </w:rPr>
        <w:t>49.</w:t>
      </w:r>
    </w:p>
    <w:p w14:paraId="35FDF495" w14:textId="6469F727" w:rsidR="00362C4C" w:rsidRPr="0064634A" w:rsidRDefault="00094642" w:rsidP="00BF38C3">
      <w:pPr>
        <w:pStyle w:val="Bibliografija"/>
        <w:spacing w:line="360" w:lineRule="auto"/>
        <w:jc w:val="both"/>
        <w:rPr>
          <w:sz w:val="20"/>
          <w:lang w:val="sl-SI"/>
        </w:rPr>
      </w:pPr>
      <w:r w:rsidRPr="0064634A">
        <w:rPr>
          <w:sz w:val="20"/>
          <w:lang w:val="sl-SI"/>
        </w:rPr>
        <w:t>Coates, Jennifer</w:t>
      </w:r>
      <w:r w:rsidR="00362C4C" w:rsidRPr="0064634A">
        <w:rPr>
          <w:sz w:val="20"/>
          <w:lang w:val="sl-SI"/>
        </w:rPr>
        <w:t xml:space="preserve">. </w:t>
      </w:r>
      <w:r w:rsidR="00362C4C" w:rsidRPr="0064634A">
        <w:rPr>
          <w:i/>
          <w:iCs/>
          <w:sz w:val="20"/>
          <w:lang w:val="sl-SI"/>
        </w:rPr>
        <w:t>Women, men and language: A sociolinguistic account of gender differences in language</w:t>
      </w:r>
      <w:r w:rsidR="00362C4C" w:rsidRPr="0064634A">
        <w:rPr>
          <w:sz w:val="20"/>
          <w:lang w:val="sl-SI"/>
        </w:rPr>
        <w:t xml:space="preserve">. </w:t>
      </w:r>
      <w:r w:rsidR="007D4E36" w:rsidRPr="0064634A">
        <w:rPr>
          <w:sz w:val="20"/>
          <w:lang w:val="sl-SI"/>
        </w:rPr>
        <w:t xml:space="preserve">London: </w:t>
      </w:r>
      <w:r w:rsidRPr="0064634A">
        <w:rPr>
          <w:sz w:val="20"/>
          <w:lang w:val="sl-SI"/>
        </w:rPr>
        <w:t>Longman, 1997.</w:t>
      </w:r>
    </w:p>
    <w:p w14:paraId="6A9CCBD2" w14:textId="4174FE42" w:rsidR="00362C4C" w:rsidRPr="0064634A" w:rsidRDefault="00362C4C" w:rsidP="00BF38C3">
      <w:pPr>
        <w:pStyle w:val="Bibliografija"/>
        <w:spacing w:line="360" w:lineRule="auto"/>
        <w:jc w:val="both"/>
        <w:rPr>
          <w:sz w:val="20"/>
          <w:lang w:val="sl-SI"/>
        </w:rPr>
      </w:pPr>
      <w:r w:rsidRPr="0064634A">
        <w:rPr>
          <w:sz w:val="20"/>
          <w:lang w:val="sl-SI"/>
        </w:rPr>
        <w:t>Demmen, J</w:t>
      </w:r>
      <w:r w:rsidR="00BD7E63" w:rsidRPr="0064634A">
        <w:rPr>
          <w:sz w:val="20"/>
          <w:lang w:val="sl-SI"/>
        </w:rPr>
        <w:t>ane</w:t>
      </w:r>
      <w:r w:rsidRPr="0064634A">
        <w:rPr>
          <w:sz w:val="20"/>
          <w:lang w:val="sl-SI"/>
        </w:rPr>
        <w:t xml:space="preserve">, </w:t>
      </w:r>
      <w:r w:rsidR="00094642" w:rsidRPr="0064634A">
        <w:rPr>
          <w:sz w:val="20"/>
          <w:lang w:val="sl-SI"/>
        </w:rPr>
        <w:t xml:space="preserve">Lesley </w:t>
      </w:r>
      <w:r w:rsidRPr="0064634A">
        <w:rPr>
          <w:sz w:val="20"/>
          <w:lang w:val="sl-SI"/>
        </w:rPr>
        <w:t xml:space="preserve">Jeffries </w:t>
      </w:r>
      <w:r w:rsidR="00AD5E13" w:rsidRPr="0064634A">
        <w:rPr>
          <w:sz w:val="20"/>
          <w:lang w:val="sl-SI"/>
        </w:rPr>
        <w:t>in</w:t>
      </w:r>
      <w:r w:rsidRPr="0064634A">
        <w:rPr>
          <w:sz w:val="20"/>
          <w:lang w:val="sl-SI"/>
        </w:rPr>
        <w:t xml:space="preserve"> </w:t>
      </w:r>
      <w:r w:rsidR="00094642" w:rsidRPr="0064634A">
        <w:rPr>
          <w:sz w:val="20"/>
          <w:lang w:val="sl-SI"/>
        </w:rPr>
        <w:t>Brian Walker. »</w:t>
      </w:r>
      <w:r w:rsidRPr="0064634A">
        <w:rPr>
          <w:sz w:val="20"/>
          <w:lang w:val="sl-SI"/>
        </w:rPr>
        <w:t>Charting the semantics of labour relations in House of Commons debates spanning two hundred years.</w:t>
      </w:r>
      <w:r w:rsidR="00094642" w:rsidRPr="0064634A">
        <w:rPr>
          <w:sz w:val="20"/>
          <w:lang w:val="sl-SI"/>
        </w:rPr>
        <w:t>«</w:t>
      </w:r>
      <w:r w:rsidRPr="0064634A">
        <w:rPr>
          <w:sz w:val="20"/>
          <w:lang w:val="sl-SI"/>
        </w:rPr>
        <w:t xml:space="preserve"> </w:t>
      </w:r>
      <w:r w:rsidRPr="0064634A">
        <w:rPr>
          <w:i/>
          <w:iCs/>
          <w:sz w:val="20"/>
          <w:lang w:val="sl-SI"/>
        </w:rPr>
        <w:t>Doing Politics: Discursivity, Performativity and Mediation in Political Discourse</w:t>
      </w:r>
      <w:r w:rsidRPr="0064634A">
        <w:rPr>
          <w:sz w:val="20"/>
          <w:lang w:val="sl-SI"/>
        </w:rPr>
        <w:t xml:space="preserve">, </w:t>
      </w:r>
      <w:r w:rsidRPr="0064634A">
        <w:rPr>
          <w:iCs/>
          <w:sz w:val="20"/>
          <w:lang w:val="sl-SI"/>
        </w:rPr>
        <w:t>80</w:t>
      </w:r>
      <w:r w:rsidR="00094642" w:rsidRPr="0064634A">
        <w:rPr>
          <w:i/>
          <w:iCs/>
          <w:sz w:val="20"/>
          <w:lang w:val="sl-SI"/>
        </w:rPr>
        <w:t xml:space="preserve"> </w:t>
      </w:r>
      <w:r w:rsidR="00094642" w:rsidRPr="0064634A">
        <w:rPr>
          <w:sz w:val="20"/>
          <w:lang w:val="sl-SI"/>
        </w:rPr>
        <w:t>(2018):</w:t>
      </w:r>
      <w:r w:rsidRPr="0064634A">
        <w:rPr>
          <w:sz w:val="20"/>
          <w:lang w:val="sl-SI"/>
        </w:rPr>
        <w:t xml:space="preserve"> 81.</w:t>
      </w:r>
    </w:p>
    <w:p w14:paraId="1C44335F" w14:textId="6C242DA6" w:rsidR="00362C4C" w:rsidRPr="0064634A" w:rsidRDefault="00362C4C" w:rsidP="00BF38C3">
      <w:pPr>
        <w:pStyle w:val="Bibliografija"/>
        <w:spacing w:line="360" w:lineRule="auto"/>
        <w:jc w:val="both"/>
        <w:rPr>
          <w:sz w:val="20"/>
          <w:lang w:val="sl-SI"/>
        </w:rPr>
      </w:pPr>
      <w:r w:rsidRPr="0064634A">
        <w:rPr>
          <w:sz w:val="20"/>
          <w:lang w:val="sl-SI"/>
        </w:rPr>
        <w:t>Eckert, P</w:t>
      </w:r>
      <w:r w:rsidR="0099443D" w:rsidRPr="0064634A">
        <w:rPr>
          <w:sz w:val="20"/>
          <w:lang w:val="sl-SI"/>
        </w:rPr>
        <w:t>enelope</w:t>
      </w:r>
      <w:r w:rsidRPr="0064634A">
        <w:rPr>
          <w:sz w:val="20"/>
          <w:lang w:val="sl-SI"/>
        </w:rPr>
        <w:t xml:space="preserve"> </w:t>
      </w:r>
      <w:r w:rsidR="00AD5E13" w:rsidRPr="0064634A">
        <w:rPr>
          <w:sz w:val="20"/>
          <w:lang w:val="sl-SI"/>
        </w:rPr>
        <w:t>in</w:t>
      </w:r>
      <w:r w:rsidRPr="0064634A">
        <w:rPr>
          <w:sz w:val="20"/>
          <w:lang w:val="sl-SI"/>
        </w:rPr>
        <w:t xml:space="preserve"> </w:t>
      </w:r>
      <w:r w:rsidR="00094642" w:rsidRPr="0064634A">
        <w:rPr>
          <w:sz w:val="20"/>
          <w:lang w:val="sl-SI"/>
        </w:rPr>
        <w:t>Sally McConnell-Ginet</w:t>
      </w:r>
      <w:r w:rsidRPr="0064634A">
        <w:rPr>
          <w:sz w:val="20"/>
          <w:lang w:val="sl-SI"/>
        </w:rPr>
        <w:t xml:space="preserve">. </w:t>
      </w:r>
      <w:r w:rsidRPr="0064634A">
        <w:rPr>
          <w:i/>
          <w:iCs/>
          <w:sz w:val="20"/>
          <w:lang w:val="sl-SI"/>
        </w:rPr>
        <w:t>Language and gender</w:t>
      </w:r>
      <w:r w:rsidRPr="0064634A">
        <w:rPr>
          <w:sz w:val="20"/>
          <w:lang w:val="sl-SI"/>
        </w:rPr>
        <w:t xml:space="preserve">. Cambridge: </w:t>
      </w:r>
      <w:r w:rsidR="00094642" w:rsidRPr="0064634A">
        <w:rPr>
          <w:sz w:val="20"/>
          <w:lang w:val="sl-SI"/>
        </w:rPr>
        <w:t>Cambridge University Press, 2013.</w:t>
      </w:r>
    </w:p>
    <w:p w14:paraId="7F73958E" w14:textId="5793B6CA" w:rsidR="00362C4C" w:rsidRPr="0064634A" w:rsidRDefault="00362C4C" w:rsidP="00BF38C3">
      <w:pPr>
        <w:pStyle w:val="Bibliografija"/>
        <w:spacing w:line="360" w:lineRule="auto"/>
        <w:jc w:val="both"/>
        <w:rPr>
          <w:sz w:val="20"/>
          <w:lang w:val="sl-SI"/>
        </w:rPr>
      </w:pPr>
      <w:r w:rsidRPr="0064634A">
        <w:rPr>
          <w:sz w:val="20"/>
          <w:lang w:val="sl-SI"/>
        </w:rPr>
        <w:t>Goddard, A</w:t>
      </w:r>
      <w:r w:rsidR="0099443D" w:rsidRPr="0064634A">
        <w:rPr>
          <w:sz w:val="20"/>
          <w:lang w:val="sl-SI"/>
        </w:rPr>
        <w:t>ngela</w:t>
      </w:r>
      <w:r w:rsidRPr="0064634A">
        <w:rPr>
          <w:sz w:val="20"/>
          <w:lang w:val="sl-SI"/>
        </w:rPr>
        <w:t xml:space="preserve"> </w:t>
      </w:r>
      <w:r w:rsidR="00AD5E13" w:rsidRPr="0064634A">
        <w:rPr>
          <w:sz w:val="20"/>
          <w:lang w:val="sl-SI"/>
        </w:rPr>
        <w:t>in</w:t>
      </w:r>
      <w:r w:rsidRPr="0064634A">
        <w:rPr>
          <w:sz w:val="20"/>
          <w:lang w:val="sl-SI"/>
        </w:rPr>
        <w:t xml:space="preserve"> </w:t>
      </w:r>
      <w:r w:rsidR="00094642" w:rsidRPr="0064634A">
        <w:rPr>
          <w:sz w:val="20"/>
          <w:lang w:val="sl-SI"/>
        </w:rPr>
        <w:t>Lindsey M. Patterson</w:t>
      </w:r>
      <w:r w:rsidRPr="0064634A">
        <w:rPr>
          <w:sz w:val="20"/>
          <w:lang w:val="sl-SI"/>
        </w:rPr>
        <w:t xml:space="preserve">. </w:t>
      </w:r>
      <w:r w:rsidRPr="0064634A">
        <w:rPr>
          <w:i/>
          <w:iCs/>
          <w:sz w:val="20"/>
          <w:lang w:val="sl-SI"/>
        </w:rPr>
        <w:t>Language and gender</w:t>
      </w:r>
      <w:r w:rsidR="00094642" w:rsidRPr="0064634A">
        <w:rPr>
          <w:sz w:val="20"/>
          <w:lang w:val="sl-SI"/>
        </w:rPr>
        <w:t>. London: Routledge, 2015.</w:t>
      </w:r>
    </w:p>
    <w:p w14:paraId="103D64D2" w14:textId="29D1E92B" w:rsidR="00362C4C" w:rsidRPr="0064634A" w:rsidRDefault="00362C4C" w:rsidP="00BF38C3">
      <w:pPr>
        <w:pStyle w:val="Bibliografija"/>
        <w:spacing w:line="360" w:lineRule="auto"/>
        <w:jc w:val="both"/>
        <w:rPr>
          <w:sz w:val="20"/>
          <w:lang w:val="sl-SI"/>
        </w:rPr>
      </w:pPr>
      <w:r w:rsidRPr="0064634A">
        <w:rPr>
          <w:sz w:val="20"/>
          <w:lang w:val="sl-SI"/>
        </w:rPr>
        <w:t>Hansen, D</w:t>
      </w:r>
      <w:r w:rsidR="0099443D" w:rsidRPr="0064634A">
        <w:rPr>
          <w:sz w:val="20"/>
          <w:lang w:val="sl-SI"/>
        </w:rPr>
        <w:t>orte</w:t>
      </w:r>
      <w:r w:rsidRPr="0064634A">
        <w:rPr>
          <w:sz w:val="20"/>
          <w:lang w:val="sl-SI"/>
        </w:rPr>
        <w:t xml:space="preserve"> H., </w:t>
      </w:r>
      <w:r w:rsidR="00094642" w:rsidRPr="0064634A">
        <w:rPr>
          <w:sz w:val="20"/>
          <w:lang w:val="sl-SI"/>
        </w:rPr>
        <w:t>Costanza Navarretta</w:t>
      </w:r>
      <w:r w:rsidRPr="0064634A">
        <w:rPr>
          <w:sz w:val="20"/>
          <w:lang w:val="sl-SI"/>
        </w:rPr>
        <w:t xml:space="preserve"> </w:t>
      </w:r>
      <w:r w:rsidR="00AD5E13" w:rsidRPr="0064634A">
        <w:rPr>
          <w:sz w:val="20"/>
          <w:lang w:val="sl-SI"/>
        </w:rPr>
        <w:t>in</w:t>
      </w:r>
      <w:r w:rsidRPr="0064634A">
        <w:rPr>
          <w:sz w:val="20"/>
          <w:lang w:val="sl-SI"/>
        </w:rPr>
        <w:t xml:space="preserve"> </w:t>
      </w:r>
      <w:r w:rsidR="00094642" w:rsidRPr="0064634A">
        <w:rPr>
          <w:sz w:val="20"/>
          <w:lang w:val="sl-SI"/>
        </w:rPr>
        <w:t xml:space="preserve">Lene </w:t>
      </w:r>
      <w:r w:rsidRPr="0064634A">
        <w:rPr>
          <w:sz w:val="20"/>
          <w:lang w:val="sl-SI"/>
        </w:rPr>
        <w:t xml:space="preserve">Offersgaard. </w:t>
      </w:r>
      <w:r w:rsidR="00094642" w:rsidRPr="0064634A">
        <w:rPr>
          <w:sz w:val="20"/>
          <w:lang w:val="sl-SI"/>
        </w:rPr>
        <w:t>»</w:t>
      </w:r>
      <w:r w:rsidRPr="0064634A">
        <w:rPr>
          <w:sz w:val="20"/>
          <w:lang w:val="sl-SI"/>
        </w:rPr>
        <w:t>A Pilot Gender Study of the Danish Parliament Corpus.</w:t>
      </w:r>
      <w:r w:rsidR="00094642" w:rsidRPr="0064634A">
        <w:rPr>
          <w:sz w:val="20"/>
          <w:lang w:val="sl-SI"/>
        </w:rPr>
        <w:t>«</w:t>
      </w:r>
      <w:r w:rsidRPr="0064634A">
        <w:rPr>
          <w:sz w:val="20"/>
          <w:lang w:val="sl-SI"/>
        </w:rPr>
        <w:t xml:space="preserve"> </w:t>
      </w:r>
      <w:r w:rsidR="00745734" w:rsidRPr="0064634A">
        <w:rPr>
          <w:sz w:val="20"/>
          <w:lang w:val="sl-SI"/>
        </w:rPr>
        <w:t>V: Darja Fišer</w:t>
      </w:r>
      <w:r w:rsidR="000C7C60" w:rsidRPr="0064634A">
        <w:rPr>
          <w:sz w:val="20"/>
          <w:lang w:val="sl-SI"/>
        </w:rPr>
        <w:t>, Maria Eskevich </w:t>
      </w:r>
      <w:r w:rsidR="00745734" w:rsidRPr="0064634A">
        <w:rPr>
          <w:sz w:val="20"/>
          <w:lang w:val="sl-SI"/>
        </w:rPr>
        <w:t xml:space="preserve">in Franciska de Jong (ur.), </w:t>
      </w:r>
      <w:r w:rsidRPr="0064634A">
        <w:rPr>
          <w:i/>
          <w:iCs/>
          <w:sz w:val="20"/>
          <w:lang w:val="sl-SI"/>
        </w:rPr>
        <w:t>Proceedings of the Eleventh International Conference on La</w:t>
      </w:r>
      <w:r w:rsidR="00094642" w:rsidRPr="0064634A">
        <w:rPr>
          <w:i/>
          <w:iCs/>
          <w:sz w:val="20"/>
          <w:lang w:val="sl-SI"/>
        </w:rPr>
        <w:t xml:space="preserve">nguage Resources and Evaluation. </w:t>
      </w:r>
      <w:r w:rsidR="0099443D" w:rsidRPr="0064634A">
        <w:rPr>
          <w:iCs/>
          <w:sz w:val="20"/>
          <w:lang w:val="sl-SI"/>
        </w:rPr>
        <w:t xml:space="preserve">Miyazaki: </w:t>
      </w:r>
      <w:r w:rsidR="00094642" w:rsidRPr="0064634A">
        <w:rPr>
          <w:iCs/>
          <w:sz w:val="20"/>
          <w:lang w:val="sl-SI"/>
        </w:rPr>
        <w:t>LREC 2018</w:t>
      </w:r>
      <w:r w:rsidRPr="0064634A">
        <w:rPr>
          <w:sz w:val="20"/>
          <w:lang w:val="sl-SI"/>
        </w:rPr>
        <w:t>.</w:t>
      </w:r>
    </w:p>
    <w:p w14:paraId="38AE0DE4" w14:textId="5ABDBEF5" w:rsidR="00AA3F5A" w:rsidRPr="0064634A" w:rsidRDefault="00AA3F5A" w:rsidP="00BF38C3">
      <w:pPr>
        <w:pStyle w:val="Bibliografija"/>
        <w:spacing w:line="360" w:lineRule="auto"/>
        <w:jc w:val="both"/>
        <w:rPr>
          <w:sz w:val="20"/>
          <w:lang w:val="sl-SI"/>
        </w:rPr>
      </w:pPr>
      <w:r w:rsidRPr="0064634A">
        <w:rPr>
          <w:sz w:val="20"/>
          <w:lang w:val="sl-SI"/>
        </w:rPr>
        <w:t>Ilie, C</w:t>
      </w:r>
      <w:r w:rsidR="00D4571B" w:rsidRPr="0064634A">
        <w:rPr>
          <w:sz w:val="20"/>
          <w:lang w:val="sl-SI"/>
        </w:rPr>
        <w:t>ornelia</w:t>
      </w:r>
      <w:r w:rsidR="00094642" w:rsidRPr="0064634A">
        <w:rPr>
          <w:sz w:val="20"/>
          <w:lang w:val="sl-SI"/>
        </w:rPr>
        <w:t>.</w:t>
      </w:r>
      <w:r w:rsidRPr="0064634A">
        <w:rPr>
          <w:sz w:val="20"/>
          <w:lang w:val="sl-SI"/>
        </w:rPr>
        <w:t xml:space="preserve"> </w:t>
      </w:r>
      <w:r w:rsidR="00094642" w:rsidRPr="0064634A">
        <w:rPr>
          <w:sz w:val="20"/>
          <w:lang w:val="sl-SI"/>
        </w:rPr>
        <w:t>»</w:t>
      </w:r>
      <w:r w:rsidRPr="0064634A">
        <w:rPr>
          <w:sz w:val="20"/>
          <w:lang w:val="sl-SI"/>
        </w:rPr>
        <w:t>Gendering confrontational rhetoric: Discursive disorder in the British and Swedish parliaments.</w:t>
      </w:r>
      <w:r w:rsidR="00094642" w:rsidRPr="0064634A">
        <w:rPr>
          <w:sz w:val="20"/>
          <w:lang w:val="sl-SI"/>
        </w:rPr>
        <w:t>«</w:t>
      </w:r>
      <w:r w:rsidRPr="0064634A">
        <w:rPr>
          <w:sz w:val="20"/>
          <w:lang w:val="sl-SI"/>
        </w:rPr>
        <w:t xml:space="preserve"> </w:t>
      </w:r>
      <w:r w:rsidRPr="0064634A">
        <w:rPr>
          <w:i/>
          <w:sz w:val="20"/>
          <w:lang w:val="sl-SI"/>
        </w:rPr>
        <w:t>Democratization</w:t>
      </w:r>
      <w:r w:rsidRPr="0064634A">
        <w:rPr>
          <w:sz w:val="20"/>
          <w:lang w:val="sl-SI"/>
        </w:rPr>
        <w:t>, 20(3)</w:t>
      </w:r>
      <w:r w:rsidR="00094642" w:rsidRPr="0064634A">
        <w:rPr>
          <w:sz w:val="20"/>
          <w:lang w:val="sl-SI"/>
        </w:rPr>
        <w:t xml:space="preserve"> (2013): 501–</w:t>
      </w:r>
      <w:r w:rsidRPr="0064634A">
        <w:rPr>
          <w:sz w:val="20"/>
          <w:lang w:val="sl-SI"/>
        </w:rPr>
        <w:t>21.</w:t>
      </w:r>
    </w:p>
    <w:p w14:paraId="34F8D496" w14:textId="4D38E01C" w:rsidR="00AA3F5A" w:rsidRPr="0064634A" w:rsidRDefault="00AA3F5A" w:rsidP="00BF38C3">
      <w:pPr>
        <w:pStyle w:val="Bibliografija"/>
        <w:spacing w:line="360" w:lineRule="auto"/>
        <w:jc w:val="both"/>
        <w:rPr>
          <w:sz w:val="20"/>
          <w:lang w:val="sl-SI"/>
        </w:rPr>
      </w:pPr>
      <w:r w:rsidRPr="0064634A">
        <w:rPr>
          <w:sz w:val="20"/>
          <w:lang w:val="sl-SI"/>
        </w:rPr>
        <w:t>Ilie, C</w:t>
      </w:r>
      <w:r w:rsidR="00D4571B" w:rsidRPr="0064634A">
        <w:rPr>
          <w:sz w:val="20"/>
          <w:lang w:val="sl-SI"/>
        </w:rPr>
        <w:t>ornelia</w:t>
      </w:r>
      <w:r w:rsidRPr="0064634A">
        <w:rPr>
          <w:sz w:val="20"/>
          <w:lang w:val="sl-SI"/>
        </w:rPr>
        <w:t xml:space="preserve">. </w:t>
      </w:r>
      <w:r w:rsidR="00094642" w:rsidRPr="0064634A">
        <w:rPr>
          <w:sz w:val="20"/>
          <w:lang w:val="sl-SI"/>
        </w:rPr>
        <w:t>»</w:t>
      </w:r>
      <w:r w:rsidRPr="0064634A">
        <w:rPr>
          <w:sz w:val="20"/>
          <w:lang w:val="sl-SI"/>
        </w:rPr>
        <w:t xml:space="preserve">Parliamentary debates. </w:t>
      </w:r>
      <w:r w:rsidR="00617A83" w:rsidRPr="0064634A">
        <w:rPr>
          <w:sz w:val="20"/>
          <w:lang w:val="sl-SI"/>
        </w:rPr>
        <w:t>V</w:t>
      </w:r>
      <w:r w:rsidR="00094642" w:rsidRPr="0064634A">
        <w:rPr>
          <w:sz w:val="20"/>
          <w:lang w:val="sl-SI"/>
        </w:rPr>
        <w:t>:</w:t>
      </w:r>
      <w:r w:rsidRPr="0064634A">
        <w:rPr>
          <w:sz w:val="20"/>
          <w:lang w:val="sl-SI"/>
        </w:rPr>
        <w:t xml:space="preserve"> R</w:t>
      </w:r>
      <w:r w:rsidR="00D4571B" w:rsidRPr="0064634A">
        <w:rPr>
          <w:sz w:val="20"/>
          <w:lang w:val="sl-SI"/>
        </w:rPr>
        <w:t>uth</w:t>
      </w:r>
      <w:r w:rsidRPr="0064634A">
        <w:rPr>
          <w:sz w:val="20"/>
          <w:lang w:val="sl-SI"/>
        </w:rPr>
        <w:t xml:space="preserve"> Wodak </w:t>
      </w:r>
      <w:r w:rsidR="00617A83" w:rsidRPr="0064634A">
        <w:rPr>
          <w:sz w:val="20"/>
          <w:lang w:val="sl-SI"/>
        </w:rPr>
        <w:t>in</w:t>
      </w:r>
      <w:r w:rsidRPr="0064634A">
        <w:rPr>
          <w:sz w:val="20"/>
          <w:lang w:val="sl-SI"/>
        </w:rPr>
        <w:t xml:space="preserve"> B</w:t>
      </w:r>
      <w:r w:rsidR="00D4571B" w:rsidRPr="0064634A">
        <w:rPr>
          <w:sz w:val="20"/>
          <w:lang w:val="sl-SI"/>
        </w:rPr>
        <w:t>ernhard</w:t>
      </w:r>
      <w:r w:rsidRPr="0064634A">
        <w:rPr>
          <w:sz w:val="20"/>
          <w:lang w:val="sl-SI"/>
        </w:rPr>
        <w:t xml:space="preserve"> Forchtner (</w:t>
      </w:r>
      <w:r w:rsidR="00617A83" w:rsidRPr="0064634A">
        <w:rPr>
          <w:sz w:val="20"/>
          <w:lang w:val="sl-SI"/>
        </w:rPr>
        <w:t>ur.</w:t>
      </w:r>
      <w:r w:rsidRPr="0064634A">
        <w:rPr>
          <w:sz w:val="20"/>
          <w:lang w:val="sl-SI"/>
        </w:rPr>
        <w:t xml:space="preserve">), </w:t>
      </w:r>
      <w:r w:rsidRPr="0064634A">
        <w:rPr>
          <w:i/>
          <w:sz w:val="20"/>
          <w:lang w:val="sl-SI"/>
        </w:rPr>
        <w:t>The Routledge handbook of language and politics</w:t>
      </w:r>
      <w:r w:rsidR="00094642" w:rsidRPr="0064634A">
        <w:rPr>
          <w:sz w:val="20"/>
          <w:lang w:val="sl-SI"/>
        </w:rPr>
        <w:t>, 309–25</w:t>
      </w:r>
      <w:r w:rsidRPr="0064634A">
        <w:rPr>
          <w:sz w:val="20"/>
          <w:lang w:val="sl-SI"/>
        </w:rPr>
        <w:t xml:space="preserve">. </w:t>
      </w:r>
      <w:r w:rsidR="00EB2132" w:rsidRPr="0064634A">
        <w:rPr>
          <w:sz w:val="20"/>
          <w:lang w:val="sl-SI"/>
        </w:rPr>
        <w:t xml:space="preserve">London: </w:t>
      </w:r>
      <w:r w:rsidRPr="0064634A">
        <w:rPr>
          <w:sz w:val="20"/>
          <w:lang w:val="sl-SI"/>
        </w:rPr>
        <w:t>Routledge</w:t>
      </w:r>
      <w:r w:rsidR="00094642" w:rsidRPr="0064634A">
        <w:rPr>
          <w:sz w:val="20"/>
          <w:lang w:val="sl-SI"/>
        </w:rPr>
        <w:t>, 2017.</w:t>
      </w:r>
    </w:p>
    <w:p w14:paraId="3890C903" w14:textId="03236934" w:rsidR="00362C4C" w:rsidRPr="0064634A" w:rsidRDefault="00362C4C" w:rsidP="00BF38C3">
      <w:pPr>
        <w:pStyle w:val="Bibliografija"/>
        <w:spacing w:line="360" w:lineRule="auto"/>
        <w:jc w:val="both"/>
        <w:rPr>
          <w:sz w:val="20"/>
          <w:lang w:val="sl-SI"/>
        </w:rPr>
      </w:pPr>
      <w:r w:rsidRPr="0064634A">
        <w:rPr>
          <w:sz w:val="20"/>
          <w:lang w:val="sl-SI"/>
        </w:rPr>
        <w:lastRenderedPageBreak/>
        <w:t>Jaworska, S</w:t>
      </w:r>
      <w:r w:rsidR="00FC5E86" w:rsidRPr="0064634A">
        <w:rPr>
          <w:sz w:val="20"/>
          <w:lang w:val="sl-SI"/>
        </w:rPr>
        <w:t>ylvia</w:t>
      </w:r>
      <w:r w:rsidRPr="0064634A">
        <w:rPr>
          <w:sz w:val="20"/>
          <w:lang w:val="sl-SI"/>
        </w:rPr>
        <w:t xml:space="preserve"> </w:t>
      </w:r>
      <w:r w:rsidR="00AD5E13" w:rsidRPr="0064634A">
        <w:rPr>
          <w:sz w:val="20"/>
          <w:lang w:val="sl-SI"/>
        </w:rPr>
        <w:t>in</w:t>
      </w:r>
      <w:r w:rsidRPr="0064634A">
        <w:rPr>
          <w:sz w:val="20"/>
          <w:lang w:val="sl-SI"/>
        </w:rPr>
        <w:t xml:space="preserve"> </w:t>
      </w:r>
      <w:r w:rsidR="00094642" w:rsidRPr="0064634A">
        <w:rPr>
          <w:sz w:val="20"/>
          <w:lang w:val="sl-SI"/>
        </w:rPr>
        <w:t>Kath Ryan. »</w:t>
      </w:r>
      <w:r w:rsidRPr="0064634A">
        <w:rPr>
          <w:sz w:val="20"/>
          <w:lang w:val="sl-SI"/>
        </w:rPr>
        <w:t>Gender and the language of pain in chronic and terminal illness: A corpus-based discourse analysis of patients’ narratives.</w:t>
      </w:r>
      <w:r w:rsidR="00094642" w:rsidRPr="0064634A">
        <w:rPr>
          <w:sz w:val="20"/>
          <w:lang w:val="sl-SI"/>
        </w:rPr>
        <w:t>«</w:t>
      </w:r>
      <w:r w:rsidRPr="0064634A">
        <w:rPr>
          <w:sz w:val="20"/>
          <w:lang w:val="sl-SI"/>
        </w:rPr>
        <w:t xml:space="preserve"> </w:t>
      </w:r>
      <w:r w:rsidRPr="0064634A">
        <w:rPr>
          <w:i/>
          <w:iCs/>
          <w:sz w:val="20"/>
          <w:lang w:val="sl-SI"/>
        </w:rPr>
        <w:t xml:space="preserve">Social Science </w:t>
      </w:r>
      <w:r w:rsidR="00AD5E13" w:rsidRPr="0064634A">
        <w:rPr>
          <w:i/>
          <w:iCs/>
          <w:sz w:val="20"/>
          <w:lang w:val="sl-SI"/>
        </w:rPr>
        <w:t>&amp;</w:t>
      </w:r>
      <w:r w:rsidRPr="0064634A">
        <w:rPr>
          <w:i/>
          <w:iCs/>
          <w:sz w:val="20"/>
          <w:lang w:val="sl-SI"/>
        </w:rPr>
        <w:t xml:space="preserve"> Medicine</w:t>
      </w:r>
      <w:r w:rsidRPr="0064634A">
        <w:rPr>
          <w:sz w:val="20"/>
          <w:lang w:val="sl-SI"/>
        </w:rPr>
        <w:t xml:space="preserve">, </w:t>
      </w:r>
      <w:r w:rsidRPr="0064634A">
        <w:rPr>
          <w:iCs/>
          <w:sz w:val="20"/>
          <w:lang w:val="sl-SI"/>
        </w:rPr>
        <w:t>215</w:t>
      </w:r>
      <w:r w:rsidRPr="0064634A">
        <w:rPr>
          <w:sz w:val="20"/>
          <w:lang w:val="sl-SI"/>
        </w:rPr>
        <w:t xml:space="preserve"> </w:t>
      </w:r>
      <w:r w:rsidR="00094642" w:rsidRPr="0064634A">
        <w:rPr>
          <w:sz w:val="20"/>
          <w:lang w:val="sl-SI"/>
        </w:rPr>
        <w:t>(2018): 107–</w:t>
      </w:r>
      <w:r w:rsidRPr="0064634A">
        <w:rPr>
          <w:sz w:val="20"/>
          <w:lang w:val="sl-SI"/>
        </w:rPr>
        <w:t>14.</w:t>
      </w:r>
    </w:p>
    <w:p w14:paraId="257C5095" w14:textId="55092BC5" w:rsidR="00362C4C" w:rsidRPr="0064634A" w:rsidRDefault="00362C4C" w:rsidP="00BF38C3">
      <w:pPr>
        <w:pStyle w:val="Bibliografija"/>
        <w:spacing w:line="360" w:lineRule="auto"/>
        <w:jc w:val="both"/>
        <w:rPr>
          <w:sz w:val="20"/>
          <w:lang w:val="sl-SI"/>
        </w:rPr>
      </w:pPr>
      <w:r w:rsidRPr="0064634A">
        <w:rPr>
          <w:sz w:val="20"/>
          <w:lang w:val="sl-SI"/>
        </w:rPr>
        <w:t>Karan, M</w:t>
      </w:r>
      <w:r w:rsidR="00FC5E86" w:rsidRPr="0064634A">
        <w:rPr>
          <w:sz w:val="20"/>
          <w:lang w:val="sl-SI"/>
        </w:rPr>
        <w:t>laden</w:t>
      </w:r>
      <w:r w:rsidRPr="0064634A">
        <w:rPr>
          <w:sz w:val="20"/>
          <w:lang w:val="sl-SI"/>
        </w:rPr>
        <w:t xml:space="preserve">, </w:t>
      </w:r>
      <w:r w:rsidR="00094642" w:rsidRPr="0064634A">
        <w:rPr>
          <w:sz w:val="20"/>
          <w:lang w:val="sl-SI"/>
        </w:rPr>
        <w:t xml:space="preserve">Jan </w:t>
      </w:r>
      <w:r w:rsidRPr="0064634A">
        <w:rPr>
          <w:sz w:val="20"/>
          <w:lang w:val="sl-SI"/>
        </w:rPr>
        <w:t xml:space="preserve">Šnajder, </w:t>
      </w:r>
      <w:r w:rsidR="00094642" w:rsidRPr="0064634A">
        <w:rPr>
          <w:sz w:val="20"/>
          <w:lang w:val="sl-SI"/>
        </w:rPr>
        <w:t xml:space="preserve">Daniela </w:t>
      </w:r>
      <w:r w:rsidR="00FC5E86" w:rsidRPr="0064634A">
        <w:rPr>
          <w:sz w:val="20"/>
          <w:lang w:val="sl-SI"/>
        </w:rPr>
        <w:t>Širinić</w:t>
      </w:r>
      <w:r w:rsidRPr="0064634A">
        <w:rPr>
          <w:sz w:val="20"/>
          <w:lang w:val="sl-SI"/>
        </w:rPr>
        <w:t xml:space="preserve"> </w:t>
      </w:r>
      <w:r w:rsidR="00AD5E13" w:rsidRPr="0064634A">
        <w:rPr>
          <w:sz w:val="20"/>
          <w:lang w:val="sl-SI"/>
        </w:rPr>
        <w:t>in</w:t>
      </w:r>
      <w:r w:rsidRPr="0064634A">
        <w:rPr>
          <w:sz w:val="20"/>
          <w:lang w:val="sl-SI"/>
        </w:rPr>
        <w:t xml:space="preserve"> </w:t>
      </w:r>
      <w:r w:rsidR="00094642" w:rsidRPr="0064634A">
        <w:rPr>
          <w:sz w:val="20"/>
          <w:lang w:val="sl-SI"/>
        </w:rPr>
        <w:t>Goran Glavaš. »</w:t>
      </w:r>
      <w:r w:rsidRPr="0064634A">
        <w:rPr>
          <w:sz w:val="20"/>
          <w:lang w:val="sl-SI"/>
        </w:rPr>
        <w:t>Analysis of policy agendas: Lessons learned from automatic topic classification of croatian political texts.</w:t>
      </w:r>
      <w:r w:rsidR="00094642" w:rsidRPr="0064634A">
        <w:rPr>
          <w:sz w:val="20"/>
          <w:lang w:val="sl-SI"/>
        </w:rPr>
        <w:t>«</w:t>
      </w:r>
      <w:r w:rsidRPr="0064634A">
        <w:rPr>
          <w:sz w:val="20"/>
          <w:lang w:val="sl-SI"/>
        </w:rPr>
        <w:t xml:space="preserve"> </w:t>
      </w:r>
      <w:r w:rsidRPr="0064634A">
        <w:rPr>
          <w:i/>
          <w:iCs/>
          <w:sz w:val="20"/>
          <w:lang w:val="sl-SI"/>
        </w:rPr>
        <w:t>Proceedings of the 10th SIGHUM Workshop on Language Technology for Cultural Heritage, Social Sciences, and Humanities</w:t>
      </w:r>
      <w:r w:rsidR="00094642" w:rsidRPr="0064634A">
        <w:rPr>
          <w:sz w:val="20"/>
          <w:lang w:val="sl-SI"/>
        </w:rPr>
        <w:t xml:space="preserve"> (2016): 12–21.</w:t>
      </w:r>
    </w:p>
    <w:p w14:paraId="5BE118A1" w14:textId="653CDBF8" w:rsidR="00094642" w:rsidRPr="0064634A" w:rsidRDefault="00094642" w:rsidP="00094642">
      <w:pPr>
        <w:pStyle w:val="Bibliografija"/>
        <w:spacing w:line="360" w:lineRule="auto"/>
        <w:jc w:val="both"/>
        <w:rPr>
          <w:sz w:val="20"/>
          <w:lang w:val="sl-SI"/>
        </w:rPr>
      </w:pPr>
      <w:r w:rsidRPr="0064634A">
        <w:rPr>
          <w:sz w:val="20"/>
          <w:lang w:val="sl-SI"/>
        </w:rPr>
        <w:t>Kucler Lipicer, Simona, ur. </w:t>
      </w:r>
      <w:r w:rsidRPr="0064634A">
        <w:rPr>
          <w:i/>
          <w:iCs/>
          <w:sz w:val="20"/>
          <w:lang w:val="sl-SI"/>
        </w:rPr>
        <w:t>Poslanke Državnega zbora: Uradno in osebno od prvega do sedmega mandata (1992-2017)</w:t>
      </w:r>
      <w:r w:rsidRPr="0064634A">
        <w:rPr>
          <w:sz w:val="20"/>
          <w:lang w:val="sl-SI"/>
        </w:rPr>
        <w:t>. Ljubljana: Državni zbor, 2017.</w:t>
      </w:r>
    </w:p>
    <w:p w14:paraId="2D2C2B76" w14:textId="36D3B01A" w:rsidR="00362C4C" w:rsidRPr="0064634A" w:rsidRDefault="00362C4C" w:rsidP="00BF38C3">
      <w:pPr>
        <w:pStyle w:val="Bibliografija"/>
        <w:spacing w:line="360" w:lineRule="auto"/>
        <w:jc w:val="both"/>
        <w:rPr>
          <w:sz w:val="20"/>
          <w:lang w:val="sl-SI"/>
        </w:rPr>
      </w:pPr>
      <w:r w:rsidRPr="0064634A">
        <w:rPr>
          <w:sz w:val="20"/>
          <w:lang w:val="sl-SI"/>
        </w:rPr>
        <w:t>Leijenaar, M</w:t>
      </w:r>
      <w:r w:rsidR="00FC5E86" w:rsidRPr="0064634A">
        <w:rPr>
          <w:sz w:val="20"/>
          <w:lang w:val="sl-SI"/>
        </w:rPr>
        <w:t>onique</w:t>
      </w:r>
      <w:r w:rsidRPr="0064634A">
        <w:rPr>
          <w:sz w:val="20"/>
          <w:lang w:val="sl-SI"/>
        </w:rPr>
        <w:t xml:space="preserve">. </w:t>
      </w:r>
      <w:r w:rsidRPr="0064634A">
        <w:rPr>
          <w:i/>
          <w:iCs/>
          <w:sz w:val="20"/>
          <w:lang w:val="sl-SI"/>
        </w:rPr>
        <w:t>How to create a gender balance in political decision-making: A guide to implementing policies for increasing the participation of women in political decision-making</w:t>
      </w:r>
      <w:r w:rsidRPr="0064634A">
        <w:rPr>
          <w:sz w:val="20"/>
          <w:lang w:val="sl-SI"/>
        </w:rPr>
        <w:t xml:space="preserve">. </w:t>
      </w:r>
      <w:r w:rsidR="00FC5E86" w:rsidRPr="0064634A">
        <w:rPr>
          <w:sz w:val="20"/>
          <w:lang w:val="sl-SI"/>
        </w:rPr>
        <w:t xml:space="preserve">Luxembourg: </w:t>
      </w:r>
      <w:r w:rsidRPr="0064634A">
        <w:rPr>
          <w:sz w:val="20"/>
          <w:lang w:val="sl-SI"/>
        </w:rPr>
        <w:t>Office for Official Publicati</w:t>
      </w:r>
      <w:r w:rsidR="00094642" w:rsidRPr="0064634A">
        <w:rPr>
          <w:sz w:val="20"/>
          <w:lang w:val="sl-SI"/>
        </w:rPr>
        <w:t>ons of the European Communities, 1997.</w:t>
      </w:r>
    </w:p>
    <w:p w14:paraId="128C24B6" w14:textId="0B1FA293" w:rsidR="00362C4C" w:rsidRPr="0064634A" w:rsidRDefault="00362C4C" w:rsidP="00BF38C3">
      <w:pPr>
        <w:pStyle w:val="Bibliografija"/>
        <w:spacing w:line="360" w:lineRule="auto"/>
        <w:jc w:val="both"/>
        <w:rPr>
          <w:sz w:val="20"/>
          <w:lang w:val="sl-SI"/>
        </w:rPr>
      </w:pPr>
      <w:r w:rsidRPr="0064634A">
        <w:rPr>
          <w:sz w:val="20"/>
          <w:lang w:val="sl-SI"/>
        </w:rPr>
        <w:t>Litosseliti, L</w:t>
      </w:r>
      <w:r w:rsidR="00E62A4E" w:rsidRPr="0064634A">
        <w:rPr>
          <w:sz w:val="20"/>
          <w:lang w:val="sl-SI"/>
        </w:rPr>
        <w:t>ia</w:t>
      </w:r>
      <w:r w:rsidRPr="0064634A">
        <w:rPr>
          <w:sz w:val="20"/>
          <w:lang w:val="sl-SI"/>
        </w:rPr>
        <w:t xml:space="preserve">. </w:t>
      </w:r>
      <w:r w:rsidRPr="0064634A">
        <w:rPr>
          <w:i/>
          <w:iCs/>
          <w:sz w:val="20"/>
          <w:lang w:val="sl-SI"/>
        </w:rPr>
        <w:t>Gender and Language: Theory and Practice</w:t>
      </w:r>
      <w:r w:rsidRPr="0064634A">
        <w:rPr>
          <w:sz w:val="20"/>
          <w:lang w:val="sl-SI"/>
        </w:rPr>
        <w:t xml:space="preserve">. </w:t>
      </w:r>
      <w:r w:rsidR="00E62A4E" w:rsidRPr="0064634A">
        <w:rPr>
          <w:sz w:val="20"/>
          <w:lang w:val="sl-SI"/>
        </w:rPr>
        <w:t xml:space="preserve">London: </w:t>
      </w:r>
      <w:r w:rsidR="000B75D6" w:rsidRPr="0064634A">
        <w:rPr>
          <w:sz w:val="20"/>
          <w:lang w:val="sl-SI"/>
        </w:rPr>
        <w:t>Hodder Arnold, 2006.</w:t>
      </w:r>
    </w:p>
    <w:p w14:paraId="2569219A" w14:textId="4F99A0A8" w:rsidR="00362C4C" w:rsidRPr="0064634A" w:rsidRDefault="00362C4C" w:rsidP="00BF38C3">
      <w:pPr>
        <w:pStyle w:val="Bibliografija"/>
        <w:spacing w:line="360" w:lineRule="auto"/>
        <w:jc w:val="both"/>
        <w:rPr>
          <w:sz w:val="20"/>
          <w:lang w:val="sl-SI"/>
        </w:rPr>
      </w:pPr>
      <w:r w:rsidRPr="0064634A">
        <w:rPr>
          <w:sz w:val="20"/>
          <w:lang w:val="sl-SI"/>
        </w:rPr>
        <w:t>Marshall, C</w:t>
      </w:r>
      <w:r w:rsidR="00745734" w:rsidRPr="0064634A">
        <w:rPr>
          <w:sz w:val="20"/>
          <w:lang w:val="sl-SI"/>
        </w:rPr>
        <w:t>atherine</w:t>
      </w:r>
      <w:r w:rsidRPr="0064634A">
        <w:rPr>
          <w:sz w:val="20"/>
          <w:lang w:val="sl-SI"/>
        </w:rPr>
        <w:t xml:space="preserve">. </w:t>
      </w:r>
      <w:r w:rsidR="000B75D6" w:rsidRPr="0064634A">
        <w:rPr>
          <w:sz w:val="20"/>
          <w:lang w:val="sl-SI"/>
        </w:rPr>
        <w:t>»</w:t>
      </w:r>
      <w:r w:rsidRPr="0064634A">
        <w:rPr>
          <w:sz w:val="20"/>
          <w:lang w:val="sl-SI"/>
        </w:rPr>
        <w:t>Policy discourse analysis: Negotiating gender equity.</w:t>
      </w:r>
      <w:r w:rsidR="000B75D6" w:rsidRPr="0064634A">
        <w:rPr>
          <w:sz w:val="20"/>
          <w:lang w:val="sl-SI"/>
        </w:rPr>
        <w:t>«</w:t>
      </w:r>
      <w:r w:rsidRPr="0064634A">
        <w:rPr>
          <w:sz w:val="20"/>
          <w:lang w:val="sl-SI"/>
        </w:rPr>
        <w:t xml:space="preserve"> </w:t>
      </w:r>
      <w:r w:rsidRPr="0064634A">
        <w:rPr>
          <w:i/>
          <w:iCs/>
          <w:sz w:val="20"/>
          <w:lang w:val="sl-SI"/>
        </w:rPr>
        <w:t>Journal of Education Policy</w:t>
      </w:r>
      <w:r w:rsidRPr="0064634A">
        <w:rPr>
          <w:sz w:val="20"/>
          <w:lang w:val="sl-SI"/>
        </w:rPr>
        <w:t xml:space="preserve">, </w:t>
      </w:r>
      <w:r w:rsidRPr="0064634A">
        <w:rPr>
          <w:iCs/>
          <w:sz w:val="20"/>
          <w:lang w:val="sl-SI"/>
        </w:rPr>
        <w:t>15</w:t>
      </w:r>
      <w:r w:rsidRPr="0064634A">
        <w:rPr>
          <w:sz w:val="20"/>
          <w:lang w:val="sl-SI"/>
        </w:rPr>
        <w:t>(2)</w:t>
      </w:r>
      <w:r w:rsidR="000B75D6" w:rsidRPr="0064634A">
        <w:rPr>
          <w:sz w:val="20"/>
          <w:lang w:val="sl-SI"/>
        </w:rPr>
        <w:t xml:space="preserve"> (2000): 125–</w:t>
      </w:r>
      <w:r w:rsidRPr="0064634A">
        <w:rPr>
          <w:sz w:val="20"/>
          <w:lang w:val="sl-SI"/>
        </w:rPr>
        <w:t>56.</w:t>
      </w:r>
    </w:p>
    <w:p w14:paraId="4D3ACF5C" w14:textId="2643B290" w:rsidR="00362C4C" w:rsidRPr="0064634A" w:rsidRDefault="00362C4C" w:rsidP="00BF38C3">
      <w:pPr>
        <w:pStyle w:val="Bibliografija"/>
        <w:spacing w:line="360" w:lineRule="auto"/>
        <w:jc w:val="both"/>
        <w:rPr>
          <w:sz w:val="20"/>
          <w:lang w:val="sl-SI"/>
        </w:rPr>
      </w:pPr>
      <w:r w:rsidRPr="0064634A">
        <w:rPr>
          <w:sz w:val="20"/>
          <w:lang w:val="sl-SI"/>
        </w:rPr>
        <w:t>McEnery, T</w:t>
      </w:r>
      <w:r w:rsidR="00745734" w:rsidRPr="0064634A">
        <w:rPr>
          <w:sz w:val="20"/>
          <w:lang w:val="sl-SI"/>
        </w:rPr>
        <w:t>ony</w:t>
      </w:r>
      <w:r w:rsidRPr="0064634A">
        <w:rPr>
          <w:sz w:val="20"/>
          <w:lang w:val="sl-SI"/>
        </w:rPr>
        <w:t xml:space="preserve"> </w:t>
      </w:r>
      <w:r w:rsidR="00AD5E13" w:rsidRPr="0064634A">
        <w:rPr>
          <w:sz w:val="20"/>
          <w:lang w:val="sl-SI"/>
        </w:rPr>
        <w:t>in</w:t>
      </w:r>
      <w:r w:rsidRPr="0064634A">
        <w:rPr>
          <w:sz w:val="20"/>
          <w:lang w:val="sl-SI"/>
        </w:rPr>
        <w:t xml:space="preserve"> </w:t>
      </w:r>
      <w:r w:rsidR="000B75D6" w:rsidRPr="0064634A">
        <w:rPr>
          <w:sz w:val="20"/>
          <w:lang w:val="sl-SI"/>
        </w:rPr>
        <w:t>Andrew Hardie</w:t>
      </w:r>
      <w:r w:rsidRPr="0064634A">
        <w:rPr>
          <w:sz w:val="20"/>
          <w:lang w:val="sl-SI"/>
        </w:rPr>
        <w:t xml:space="preserve">. </w:t>
      </w:r>
      <w:r w:rsidRPr="0064634A">
        <w:rPr>
          <w:i/>
          <w:iCs/>
          <w:sz w:val="20"/>
          <w:lang w:val="sl-SI"/>
        </w:rPr>
        <w:t>Corpus linguistics: Method, theory and practice</w:t>
      </w:r>
      <w:r w:rsidRPr="0064634A">
        <w:rPr>
          <w:sz w:val="20"/>
          <w:lang w:val="sl-SI"/>
        </w:rPr>
        <w:t>. Cambri</w:t>
      </w:r>
      <w:r w:rsidR="000B75D6" w:rsidRPr="0064634A">
        <w:rPr>
          <w:sz w:val="20"/>
          <w:lang w:val="sl-SI"/>
        </w:rPr>
        <w:t>dge: Cambridge University Press, 2011.</w:t>
      </w:r>
    </w:p>
    <w:p w14:paraId="6431E206" w14:textId="556FAE82" w:rsidR="00362C4C" w:rsidRPr="0064634A" w:rsidRDefault="00362C4C" w:rsidP="00BF38C3">
      <w:pPr>
        <w:pStyle w:val="Bibliografija"/>
        <w:spacing w:line="360" w:lineRule="auto"/>
        <w:jc w:val="both"/>
        <w:rPr>
          <w:sz w:val="20"/>
          <w:lang w:val="sl-SI"/>
        </w:rPr>
      </w:pPr>
      <w:r w:rsidRPr="0064634A">
        <w:rPr>
          <w:sz w:val="20"/>
          <w:lang w:val="sl-SI"/>
        </w:rPr>
        <w:t>Mensah, E</w:t>
      </w:r>
      <w:r w:rsidR="00745734" w:rsidRPr="0064634A">
        <w:rPr>
          <w:sz w:val="20"/>
          <w:lang w:val="sl-SI"/>
        </w:rPr>
        <w:t>ric</w:t>
      </w:r>
      <w:r w:rsidR="000B75D6" w:rsidRPr="0064634A">
        <w:rPr>
          <w:sz w:val="20"/>
          <w:lang w:val="sl-SI"/>
        </w:rPr>
        <w:t xml:space="preserve"> O.</w:t>
      </w:r>
      <w:r w:rsidRPr="0064634A">
        <w:rPr>
          <w:sz w:val="20"/>
          <w:lang w:val="sl-SI"/>
        </w:rPr>
        <w:t xml:space="preserve"> </w:t>
      </w:r>
      <w:r w:rsidR="00AD5E13" w:rsidRPr="0064634A">
        <w:rPr>
          <w:sz w:val="20"/>
          <w:lang w:val="sl-SI"/>
        </w:rPr>
        <w:t>in</w:t>
      </w:r>
      <w:r w:rsidRPr="0064634A">
        <w:rPr>
          <w:sz w:val="20"/>
          <w:lang w:val="sl-SI"/>
        </w:rPr>
        <w:t xml:space="preserve"> </w:t>
      </w:r>
      <w:r w:rsidR="000B75D6" w:rsidRPr="0064634A">
        <w:rPr>
          <w:sz w:val="20"/>
          <w:lang w:val="sl-SI"/>
        </w:rPr>
        <w:t xml:space="preserve">Sandra F. </w:t>
      </w:r>
      <w:r w:rsidRPr="0064634A">
        <w:rPr>
          <w:sz w:val="20"/>
          <w:lang w:val="sl-SI"/>
        </w:rPr>
        <w:t xml:space="preserve">Wood. </w:t>
      </w:r>
      <w:r w:rsidR="000B75D6" w:rsidRPr="0064634A">
        <w:rPr>
          <w:sz w:val="20"/>
          <w:lang w:val="sl-SI"/>
        </w:rPr>
        <w:t>»</w:t>
      </w:r>
      <w:r w:rsidRPr="0064634A">
        <w:rPr>
          <w:sz w:val="20"/>
          <w:lang w:val="sl-SI"/>
        </w:rPr>
        <w:t>Articulations of feminine voices in Ghana’s parliament: A study of the Hansard from 2010-2011.</w:t>
      </w:r>
      <w:r w:rsidR="000B75D6" w:rsidRPr="0064634A">
        <w:rPr>
          <w:sz w:val="20"/>
          <w:lang w:val="sl-SI"/>
        </w:rPr>
        <w:t>«</w:t>
      </w:r>
      <w:r w:rsidRPr="0064634A">
        <w:rPr>
          <w:sz w:val="20"/>
          <w:lang w:val="sl-SI"/>
        </w:rPr>
        <w:t xml:space="preserve"> </w:t>
      </w:r>
      <w:r w:rsidRPr="0064634A">
        <w:rPr>
          <w:i/>
          <w:iCs/>
          <w:sz w:val="20"/>
          <w:lang w:val="sl-SI"/>
        </w:rPr>
        <w:t>AFRREV LALIGENS: An International Journal of Language, Literature and Gender Studies</w:t>
      </w:r>
      <w:r w:rsidRPr="0064634A">
        <w:rPr>
          <w:sz w:val="20"/>
          <w:lang w:val="sl-SI"/>
        </w:rPr>
        <w:t xml:space="preserve">, </w:t>
      </w:r>
      <w:r w:rsidRPr="0064634A">
        <w:rPr>
          <w:i/>
          <w:iCs/>
          <w:sz w:val="20"/>
          <w:lang w:val="sl-SI"/>
        </w:rPr>
        <w:t>7</w:t>
      </w:r>
      <w:r w:rsidRPr="0064634A">
        <w:rPr>
          <w:sz w:val="20"/>
          <w:lang w:val="sl-SI"/>
        </w:rPr>
        <w:t>(2)</w:t>
      </w:r>
      <w:r w:rsidR="000B75D6" w:rsidRPr="0064634A">
        <w:rPr>
          <w:sz w:val="20"/>
          <w:lang w:val="sl-SI"/>
        </w:rPr>
        <w:t xml:space="preserve"> (2018):</w:t>
      </w:r>
      <w:r w:rsidRPr="0064634A">
        <w:rPr>
          <w:sz w:val="20"/>
          <w:lang w:val="sl-SI"/>
        </w:rPr>
        <w:t xml:space="preserve"> 61–77.</w:t>
      </w:r>
    </w:p>
    <w:p w14:paraId="68B8E5B5" w14:textId="6EF0D00C" w:rsidR="00362C4C" w:rsidRPr="0064634A" w:rsidRDefault="00362C4C" w:rsidP="00BF38C3">
      <w:pPr>
        <w:pStyle w:val="Bibliografija"/>
        <w:spacing w:line="360" w:lineRule="auto"/>
        <w:jc w:val="both"/>
        <w:rPr>
          <w:sz w:val="20"/>
          <w:lang w:val="sl-SI"/>
        </w:rPr>
      </w:pPr>
      <w:r w:rsidRPr="0064634A">
        <w:rPr>
          <w:sz w:val="20"/>
          <w:lang w:val="sl-SI"/>
        </w:rPr>
        <w:t>Mollin, S</w:t>
      </w:r>
      <w:r w:rsidR="00745734" w:rsidRPr="0064634A">
        <w:rPr>
          <w:sz w:val="20"/>
          <w:lang w:val="sl-SI"/>
        </w:rPr>
        <w:t>andra</w:t>
      </w:r>
      <w:r w:rsidRPr="0064634A">
        <w:rPr>
          <w:sz w:val="20"/>
          <w:lang w:val="sl-SI"/>
        </w:rPr>
        <w:t xml:space="preserve">. </w:t>
      </w:r>
      <w:r w:rsidR="000B75D6" w:rsidRPr="0064634A">
        <w:rPr>
          <w:sz w:val="20"/>
          <w:lang w:val="sl-SI"/>
        </w:rPr>
        <w:t>»</w:t>
      </w:r>
      <w:r w:rsidRPr="0064634A">
        <w:rPr>
          <w:sz w:val="20"/>
          <w:lang w:val="sl-SI"/>
        </w:rPr>
        <w:t>The Hansard hazard: Gauging the accuracy of British parliamentary transcripts.</w:t>
      </w:r>
      <w:r w:rsidR="000B75D6" w:rsidRPr="0064634A">
        <w:rPr>
          <w:sz w:val="20"/>
          <w:lang w:val="sl-SI"/>
        </w:rPr>
        <w:t>«</w:t>
      </w:r>
      <w:r w:rsidRPr="0064634A">
        <w:rPr>
          <w:sz w:val="20"/>
          <w:lang w:val="sl-SI"/>
        </w:rPr>
        <w:t xml:space="preserve"> </w:t>
      </w:r>
      <w:r w:rsidRPr="0064634A">
        <w:rPr>
          <w:i/>
          <w:iCs/>
          <w:sz w:val="20"/>
          <w:lang w:val="sl-SI"/>
        </w:rPr>
        <w:t>Corpora</w:t>
      </w:r>
      <w:r w:rsidRPr="0064634A">
        <w:rPr>
          <w:sz w:val="20"/>
          <w:lang w:val="sl-SI"/>
        </w:rPr>
        <w:t xml:space="preserve">, </w:t>
      </w:r>
      <w:r w:rsidRPr="0064634A">
        <w:rPr>
          <w:iCs/>
          <w:sz w:val="20"/>
          <w:lang w:val="sl-SI"/>
        </w:rPr>
        <w:t>2</w:t>
      </w:r>
      <w:r w:rsidRPr="0064634A">
        <w:rPr>
          <w:sz w:val="20"/>
          <w:lang w:val="sl-SI"/>
        </w:rPr>
        <w:t>(2)</w:t>
      </w:r>
      <w:r w:rsidR="000B75D6" w:rsidRPr="0064634A">
        <w:rPr>
          <w:sz w:val="20"/>
          <w:lang w:val="sl-SI"/>
        </w:rPr>
        <w:t xml:space="preserve"> (2007):</w:t>
      </w:r>
      <w:r w:rsidRPr="0064634A">
        <w:rPr>
          <w:sz w:val="20"/>
          <w:lang w:val="sl-SI"/>
        </w:rPr>
        <w:t xml:space="preserve"> 187–210.</w:t>
      </w:r>
    </w:p>
    <w:p w14:paraId="18512F51" w14:textId="04F8BE12" w:rsidR="00362C4C" w:rsidRPr="0064634A" w:rsidRDefault="00362C4C" w:rsidP="00BF38C3">
      <w:pPr>
        <w:pStyle w:val="Bibliografija"/>
        <w:spacing w:line="360" w:lineRule="auto"/>
        <w:jc w:val="both"/>
        <w:rPr>
          <w:sz w:val="20"/>
          <w:lang w:val="sl-SI"/>
        </w:rPr>
      </w:pPr>
      <w:r w:rsidRPr="0064634A">
        <w:rPr>
          <w:sz w:val="20"/>
          <w:lang w:val="sl-SI"/>
        </w:rPr>
        <w:t>Nanni, F</w:t>
      </w:r>
      <w:r w:rsidR="00745734" w:rsidRPr="0064634A">
        <w:rPr>
          <w:sz w:val="20"/>
          <w:lang w:val="sl-SI"/>
        </w:rPr>
        <w:t>ederico</w:t>
      </w:r>
      <w:r w:rsidRPr="0064634A">
        <w:rPr>
          <w:sz w:val="20"/>
          <w:lang w:val="sl-SI"/>
        </w:rPr>
        <w:t xml:space="preserve">, </w:t>
      </w:r>
      <w:r w:rsidR="000B75D6" w:rsidRPr="0064634A">
        <w:rPr>
          <w:sz w:val="20"/>
          <w:lang w:val="sl-SI"/>
        </w:rPr>
        <w:t xml:space="preserve">Mahmoud </w:t>
      </w:r>
      <w:r w:rsidRPr="0064634A">
        <w:rPr>
          <w:sz w:val="20"/>
          <w:lang w:val="sl-SI"/>
        </w:rPr>
        <w:t xml:space="preserve">Osman, </w:t>
      </w:r>
      <w:r w:rsidR="000B75D6" w:rsidRPr="0064634A">
        <w:rPr>
          <w:sz w:val="20"/>
          <w:lang w:val="sl-SI"/>
        </w:rPr>
        <w:t>Yi-Ru Cheng,</w:t>
      </w:r>
      <w:r w:rsidRPr="0064634A">
        <w:rPr>
          <w:sz w:val="20"/>
          <w:lang w:val="sl-SI"/>
        </w:rPr>
        <w:t xml:space="preserve"> </w:t>
      </w:r>
      <w:r w:rsidR="000B75D6" w:rsidRPr="0064634A">
        <w:rPr>
          <w:sz w:val="20"/>
          <w:lang w:val="sl-SI"/>
        </w:rPr>
        <w:t xml:space="preserve">Simone Paolo </w:t>
      </w:r>
      <w:r w:rsidRPr="0064634A">
        <w:rPr>
          <w:sz w:val="20"/>
          <w:lang w:val="sl-SI"/>
        </w:rPr>
        <w:t xml:space="preserve">Ponzetto </w:t>
      </w:r>
      <w:r w:rsidR="00AD5E13" w:rsidRPr="0064634A">
        <w:rPr>
          <w:sz w:val="20"/>
          <w:lang w:val="sl-SI"/>
        </w:rPr>
        <w:t>in</w:t>
      </w:r>
      <w:r w:rsidRPr="0064634A">
        <w:rPr>
          <w:sz w:val="20"/>
          <w:lang w:val="sl-SI"/>
        </w:rPr>
        <w:t xml:space="preserve"> </w:t>
      </w:r>
      <w:r w:rsidR="000B75D6" w:rsidRPr="0064634A">
        <w:rPr>
          <w:sz w:val="20"/>
          <w:lang w:val="sl-SI"/>
        </w:rPr>
        <w:t>Laura Dietz</w:t>
      </w:r>
      <w:r w:rsidRPr="0064634A">
        <w:rPr>
          <w:sz w:val="20"/>
          <w:lang w:val="sl-SI"/>
        </w:rPr>
        <w:t xml:space="preserve">. </w:t>
      </w:r>
      <w:r w:rsidR="000B75D6" w:rsidRPr="0064634A">
        <w:rPr>
          <w:sz w:val="20"/>
          <w:lang w:val="sl-SI"/>
        </w:rPr>
        <w:t>»</w:t>
      </w:r>
      <w:r w:rsidRPr="0064634A">
        <w:rPr>
          <w:sz w:val="20"/>
          <w:lang w:val="sl-SI"/>
        </w:rPr>
        <w:t xml:space="preserve">UKParl: A Semantified and Topically Organized </w:t>
      </w:r>
      <w:r w:rsidR="008B64C2" w:rsidRPr="0064634A">
        <w:rPr>
          <w:sz w:val="20"/>
          <w:lang w:val="sl-SI"/>
        </w:rPr>
        <w:t>Corpus of Political Speeches.</w:t>
      </w:r>
      <w:r w:rsidR="000B75D6" w:rsidRPr="0064634A">
        <w:rPr>
          <w:sz w:val="20"/>
          <w:lang w:val="sl-SI"/>
        </w:rPr>
        <w:t>«</w:t>
      </w:r>
      <w:r w:rsidR="008B64C2" w:rsidRPr="0064634A">
        <w:rPr>
          <w:sz w:val="20"/>
          <w:lang w:val="sl-SI"/>
        </w:rPr>
        <w:t xml:space="preserve"> V: D</w:t>
      </w:r>
      <w:r w:rsidR="00745734" w:rsidRPr="0064634A">
        <w:rPr>
          <w:sz w:val="20"/>
          <w:lang w:val="sl-SI"/>
        </w:rPr>
        <w:t>arja</w:t>
      </w:r>
      <w:r w:rsidR="008B64C2" w:rsidRPr="0064634A">
        <w:rPr>
          <w:sz w:val="20"/>
          <w:lang w:val="sl-SI"/>
        </w:rPr>
        <w:t xml:space="preserve"> Fišer</w:t>
      </w:r>
      <w:r w:rsidR="000C7C60" w:rsidRPr="0064634A">
        <w:rPr>
          <w:sz w:val="20"/>
          <w:lang w:val="sl-SI"/>
        </w:rPr>
        <w:t>, Maria Eskevich</w:t>
      </w:r>
      <w:r w:rsidR="008B64C2" w:rsidRPr="0064634A">
        <w:rPr>
          <w:sz w:val="20"/>
          <w:lang w:val="sl-SI"/>
        </w:rPr>
        <w:t xml:space="preserve"> </w:t>
      </w:r>
      <w:r w:rsidR="00AD5E13" w:rsidRPr="0064634A">
        <w:rPr>
          <w:sz w:val="20"/>
          <w:lang w:val="sl-SI"/>
        </w:rPr>
        <w:t>in</w:t>
      </w:r>
      <w:r w:rsidR="008B64C2" w:rsidRPr="0064634A">
        <w:rPr>
          <w:sz w:val="20"/>
          <w:lang w:val="sl-SI"/>
        </w:rPr>
        <w:t xml:space="preserve"> F</w:t>
      </w:r>
      <w:r w:rsidR="00745734" w:rsidRPr="0064634A">
        <w:rPr>
          <w:sz w:val="20"/>
          <w:lang w:val="sl-SI"/>
        </w:rPr>
        <w:t>ranciska</w:t>
      </w:r>
      <w:r w:rsidR="008B64C2" w:rsidRPr="0064634A">
        <w:rPr>
          <w:sz w:val="20"/>
          <w:lang w:val="sl-SI"/>
        </w:rPr>
        <w:t xml:space="preserve"> de Jong (ur.</w:t>
      </w:r>
      <w:r w:rsidRPr="0064634A">
        <w:rPr>
          <w:sz w:val="20"/>
          <w:lang w:val="sl-SI"/>
        </w:rPr>
        <w:t xml:space="preserve">), </w:t>
      </w:r>
      <w:r w:rsidRPr="0064634A">
        <w:rPr>
          <w:i/>
          <w:iCs/>
          <w:sz w:val="20"/>
          <w:lang w:val="sl-SI"/>
        </w:rPr>
        <w:t>Proceedings of the Eleventh International Conference on La</w:t>
      </w:r>
      <w:r w:rsidR="000B75D6" w:rsidRPr="0064634A">
        <w:rPr>
          <w:i/>
          <w:iCs/>
          <w:sz w:val="20"/>
          <w:lang w:val="sl-SI"/>
        </w:rPr>
        <w:t xml:space="preserve">nguage Resources and Evaluation. </w:t>
      </w:r>
      <w:r w:rsidR="00745734" w:rsidRPr="0064634A">
        <w:rPr>
          <w:iCs/>
          <w:sz w:val="20"/>
          <w:lang w:val="sl-SI"/>
        </w:rPr>
        <w:t xml:space="preserve">Miyazaki: </w:t>
      </w:r>
      <w:r w:rsidR="000B75D6" w:rsidRPr="0064634A">
        <w:rPr>
          <w:iCs/>
          <w:sz w:val="20"/>
          <w:lang w:val="sl-SI"/>
        </w:rPr>
        <w:t>LREC 2018</w:t>
      </w:r>
      <w:r w:rsidRPr="0064634A">
        <w:rPr>
          <w:sz w:val="20"/>
          <w:lang w:val="sl-SI"/>
        </w:rPr>
        <w:t>.</w:t>
      </w:r>
    </w:p>
    <w:p w14:paraId="7D90F2BD" w14:textId="18D00A60" w:rsidR="00362C4C" w:rsidRPr="0064634A" w:rsidRDefault="00362C4C" w:rsidP="00BF38C3">
      <w:pPr>
        <w:pStyle w:val="Bibliografija"/>
        <w:spacing w:line="360" w:lineRule="auto"/>
        <w:jc w:val="both"/>
        <w:rPr>
          <w:sz w:val="20"/>
          <w:lang w:val="sl-SI"/>
        </w:rPr>
      </w:pPr>
      <w:r w:rsidRPr="0064634A">
        <w:rPr>
          <w:sz w:val="20"/>
          <w:lang w:val="sl-SI"/>
        </w:rPr>
        <w:t>Newman, M</w:t>
      </w:r>
      <w:r w:rsidR="000C7C60" w:rsidRPr="0064634A">
        <w:rPr>
          <w:sz w:val="20"/>
          <w:lang w:val="sl-SI"/>
        </w:rPr>
        <w:t>atthew</w:t>
      </w:r>
      <w:r w:rsidRPr="0064634A">
        <w:rPr>
          <w:sz w:val="20"/>
          <w:lang w:val="sl-SI"/>
        </w:rPr>
        <w:t xml:space="preserve"> L., </w:t>
      </w:r>
      <w:r w:rsidR="000B75D6" w:rsidRPr="0064634A">
        <w:rPr>
          <w:sz w:val="20"/>
          <w:lang w:val="sl-SI"/>
        </w:rPr>
        <w:t xml:space="preserve">Clara J. </w:t>
      </w:r>
      <w:r w:rsidRPr="0064634A">
        <w:rPr>
          <w:sz w:val="20"/>
          <w:lang w:val="sl-SI"/>
        </w:rPr>
        <w:t xml:space="preserve">Groom, </w:t>
      </w:r>
      <w:r w:rsidR="000B75D6" w:rsidRPr="0064634A">
        <w:rPr>
          <w:sz w:val="20"/>
          <w:lang w:val="sl-SI"/>
        </w:rPr>
        <w:t>Lori D. Handelman</w:t>
      </w:r>
      <w:r w:rsidRPr="0064634A">
        <w:rPr>
          <w:sz w:val="20"/>
          <w:lang w:val="sl-SI"/>
        </w:rPr>
        <w:t xml:space="preserve"> </w:t>
      </w:r>
      <w:r w:rsidR="00AD5E13" w:rsidRPr="0064634A">
        <w:rPr>
          <w:sz w:val="20"/>
          <w:lang w:val="sl-SI"/>
        </w:rPr>
        <w:t>in</w:t>
      </w:r>
      <w:r w:rsidRPr="0064634A">
        <w:rPr>
          <w:sz w:val="20"/>
          <w:lang w:val="sl-SI"/>
        </w:rPr>
        <w:t xml:space="preserve"> </w:t>
      </w:r>
      <w:r w:rsidR="000B75D6" w:rsidRPr="0064634A">
        <w:rPr>
          <w:sz w:val="20"/>
          <w:lang w:val="sl-SI"/>
        </w:rPr>
        <w:t>James W. Pennebaker</w:t>
      </w:r>
      <w:r w:rsidRPr="0064634A">
        <w:rPr>
          <w:sz w:val="20"/>
          <w:lang w:val="sl-SI"/>
        </w:rPr>
        <w:t xml:space="preserve">. </w:t>
      </w:r>
      <w:r w:rsidR="000B75D6" w:rsidRPr="0064634A">
        <w:rPr>
          <w:sz w:val="20"/>
          <w:lang w:val="sl-SI"/>
        </w:rPr>
        <w:t>»</w:t>
      </w:r>
      <w:r w:rsidRPr="0064634A">
        <w:rPr>
          <w:sz w:val="20"/>
          <w:lang w:val="sl-SI"/>
        </w:rPr>
        <w:t>Gender differences in language use: An analysis of 14,000 text samples.</w:t>
      </w:r>
      <w:r w:rsidR="000B75D6" w:rsidRPr="0064634A">
        <w:rPr>
          <w:sz w:val="20"/>
          <w:lang w:val="sl-SI"/>
        </w:rPr>
        <w:t>«</w:t>
      </w:r>
      <w:r w:rsidRPr="0064634A">
        <w:rPr>
          <w:sz w:val="20"/>
          <w:lang w:val="sl-SI"/>
        </w:rPr>
        <w:t xml:space="preserve"> </w:t>
      </w:r>
      <w:r w:rsidRPr="0064634A">
        <w:rPr>
          <w:i/>
          <w:iCs/>
          <w:sz w:val="20"/>
          <w:lang w:val="sl-SI"/>
        </w:rPr>
        <w:t>Discourse Processes</w:t>
      </w:r>
      <w:r w:rsidRPr="0064634A">
        <w:rPr>
          <w:sz w:val="20"/>
          <w:lang w:val="sl-SI"/>
        </w:rPr>
        <w:t xml:space="preserve">, </w:t>
      </w:r>
      <w:r w:rsidRPr="0064634A">
        <w:rPr>
          <w:iCs/>
          <w:sz w:val="20"/>
          <w:lang w:val="sl-SI"/>
        </w:rPr>
        <w:t>45</w:t>
      </w:r>
      <w:r w:rsidRPr="0064634A">
        <w:rPr>
          <w:sz w:val="20"/>
          <w:lang w:val="sl-SI"/>
        </w:rPr>
        <w:t>(3)</w:t>
      </w:r>
      <w:r w:rsidR="000B75D6" w:rsidRPr="0064634A">
        <w:rPr>
          <w:sz w:val="20"/>
          <w:lang w:val="sl-SI"/>
        </w:rPr>
        <w:t xml:space="preserve"> (2008), 211–</w:t>
      </w:r>
      <w:r w:rsidRPr="0064634A">
        <w:rPr>
          <w:sz w:val="20"/>
          <w:lang w:val="sl-SI"/>
        </w:rPr>
        <w:t>36.</w:t>
      </w:r>
    </w:p>
    <w:p w14:paraId="3CBD4554" w14:textId="3A1CD198" w:rsidR="00362C4C" w:rsidRPr="0064634A" w:rsidRDefault="00362C4C" w:rsidP="00BF38C3">
      <w:pPr>
        <w:pStyle w:val="Bibliografija"/>
        <w:spacing w:line="360" w:lineRule="auto"/>
        <w:jc w:val="both"/>
        <w:rPr>
          <w:sz w:val="20"/>
          <w:lang w:val="sl-SI"/>
        </w:rPr>
      </w:pPr>
      <w:r w:rsidRPr="0064634A">
        <w:rPr>
          <w:sz w:val="20"/>
          <w:lang w:val="sl-SI"/>
        </w:rPr>
        <w:t>Osborn, T</w:t>
      </w:r>
      <w:r w:rsidR="000C7C60" w:rsidRPr="0064634A">
        <w:rPr>
          <w:sz w:val="20"/>
          <w:lang w:val="sl-SI"/>
        </w:rPr>
        <w:t>racey</w:t>
      </w:r>
      <w:r w:rsidR="000B75D6" w:rsidRPr="0064634A">
        <w:rPr>
          <w:sz w:val="20"/>
          <w:lang w:val="sl-SI"/>
        </w:rPr>
        <w:t xml:space="preserve"> L</w:t>
      </w:r>
      <w:r w:rsidRPr="0064634A">
        <w:rPr>
          <w:sz w:val="20"/>
          <w:lang w:val="sl-SI"/>
        </w:rPr>
        <w:t xml:space="preserve">. </w:t>
      </w:r>
      <w:r w:rsidRPr="0064634A">
        <w:rPr>
          <w:i/>
          <w:iCs/>
          <w:sz w:val="20"/>
          <w:lang w:val="sl-SI"/>
        </w:rPr>
        <w:t>How women represent women: Political parties, gender and representation in the state legislatures</w:t>
      </w:r>
      <w:r w:rsidRPr="0064634A">
        <w:rPr>
          <w:sz w:val="20"/>
          <w:lang w:val="sl-SI"/>
        </w:rPr>
        <w:t xml:space="preserve">. </w:t>
      </w:r>
      <w:r w:rsidR="000B75D6" w:rsidRPr="0064634A">
        <w:rPr>
          <w:sz w:val="20"/>
          <w:lang w:val="sl-SI"/>
        </w:rPr>
        <w:t>Oxford: Oxford University Press, 2012.</w:t>
      </w:r>
    </w:p>
    <w:p w14:paraId="44198D58" w14:textId="01CDEB7C" w:rsidR="00362C4C" w:rsidRPr="0064634A" w:rsidRDefault="00362C4C" w:rsidP="00BF38C3">
      <w:pPr>
        <w:pStyle w:val="Bibliografija"/>
        <w:spacing w:line="360" w:lineRule="auto"/>
        <w:jc w:val="both"/>
        <w:rPr>
          <w:sz w:val="20"/>
          <w:lang w:val="sl-SI"/>
        </w:rPr>
      </w:pPr>
      <w:r w:rsidRPr="0064634A">
        <w:rPr>
          <w:sz w:val="20"/>
          <w:lang w:val="sl-SI"/>
        </w:rPr>
        <w:t>Pančur, A</w:t>
      </w:r>
      <w:r w:rsidR="00617A83" w:rsidRPr="0064634A">
        <w:rPr>
          <w:sz w:val="20"/>
          <w:lang w:val="sl-SI"/>
        </w:rPr>
        <w:t>ndrej</w:t>
      </w:r>
      <w:r w:rsidRPr="0064634A">
        <w:rPr>
          <w:sz w:val="20"/>
          <w:lang w:val="sl-SI"/>
        </w:rPr>
        <w:t xml:space="preserve">, </w:t>
      </w:r>
      <w:r w:rsidR="000B75D6" w:rsidRPr="0064634A">
        <w:rPr>
          <w:sz w:val="20"/>
          <w:lang w:val="sl-SI"/>
        </w:rPr>
        <w:t xml:space="preserve">Tomaž </w:t>
      </w:r>
      <w:r w:rsidRPr="0064634A">
        <w:rPr>
          <w:sz w:val="20"/>
          <w:lang w:val="sl-SI"/>
        </w:rPr>
        <w:t xml:space="preserve">Erjavec, </w:t>
      </w:r>
      <w:r w:rsidR="000B75D6" w:rsidRPr="0064634A">
        <w:rPr>
          <w:sz w:val="20"/>
          <w:lang w:val="sl-SI"/>
        </w:rPr>
        <w:t xml:space="preserve">Mihael </w:t>
      </w:r>
      <w:r w:rsidRPr="0064634A">
        <w:rPr>
          <w:sz w:val="20"/>
          <w:lang w:val="sl-SI"/>
        </w:rPr>
        <w:t xml:space="preserve">Ojsteršek, </w:t>
      </w:r>
      <w:r w:rsidR="000B75D6" w:rsidRPr="0064634A">
        <w:rPr>
          <w:sz w:val="20"/>
          <w:lang w:val="sl-SI"/>
        </w:rPr>
        <w:t xml:space="preserve">Mojca </w:t>
      </w:r>
      <w:r w:rsidRPr="0064634A">
        <w:rPr>
          <w:sz w:val="20"/>
          <w:lang w:val="sl-SI"/>
        </w:rPr>
        <w:t xml:space="preserve">Šorn </w:t>
      </w:r>
      <w:r w:rsidR="00AD5E13" w:rsidRPr="0064634A">
        <w:rPr>
          <w:sz w:val="20"/>
          <w:lang w:val="sl-SI"/>
        </w:rPr>
        <w:t>in</w:t>
      </w:r>
      <w:r w:rsidRPr="0064634A">
        <w:rPr>
          <w:sz w:val="20"/>
          <w:lang w:val="sl-SI"/>
        </w:rPr>
        <w:t xml:space="preserve"> </w:t>
      </w:r>
      <w:r w:rsidR="000B75D6" w:rsidRPr="0064634A">
        <w:rPr>
          <w:sz w:val="20"/>
          <w:lang w:val="sl-SI"/>
        </w:rPr>
        <w:t>Neja Blaj Hribar</w:t>
      </w:r>
      <w:r w:rsidRPr="0064634A">
        <w:rPr>
          <w:sz w:val="20"/>
          <w:lang w:val="sl-SI"/>
        </w:rPr>
        <w:t xml:space="preserve">. </w:t>
      </w:r>
      <w:r w:rsidRPr="0064634A">
        <w:rPr>
          <w:i/>
          <w:iCs/>
          <w:sz w:val="20"/>
          <w:lang w:val="sl-SI"/>
        </w:rPr>
        <w:t>Slovenian parliamentary corpus (1990-2018) siParl 2.0</w:t>
      </w:r>
      <w:r w:rsidRPr="0064634A">
        <w:rPr>
          <w:sz w:val="20"/>
          <w:lang w:val="sl-SI"/>
        </w:rPr>
        <w:t>. Slovenian language resource repository CLARIN.SI</w:t>
      </w:r>
      <w:r w:rsidR="000B75D6" w:rsidRPr="0064634A">
        <w:rPr>
          <w:sz w:val="20"/>
          <w:lang w:val="sl-SI"/>
        </w:rPr>
        <w:t>, 2020</w:t>
      </w:r>
      <w:r w:rsidRPr="0064634A">
        <w:rPr>
          <w:sz w:val="20"/>
          <w:lang w:val="sl-SI"/>
        </w:rPr>
        <w:t>.</w:t>
      </w:r>
    </w:p>
    <w:p w14:paraId="23503D0A" w14:textId="4DC02E0B" w:rsidR="00362C4C" w:rsidRPr="0064634A" w:rsidRDefault="00362C4C" w:rsidP="00BF38C3">
      <w:pPr>
        <w:pStyle w:val="Bibliografija"/>
        <w:spacing w:line="360" w:lineRule="auto"/>
        <w:jc w:val="both"/>
        <w:rPr>
          <w:sz w:val="20"/>
          <w:lang w:val="sl-SI"/>
        </w:rPr>
      </w:pPr>
      <w:r w:rsidRPr="0064634A">
        <w:rPr>
          <w:sz w:val="20"/>
          <w:lang w:val="sl-SI"/>
        </w:rPr>
        <w:t>Poynton, C</w:t>
      </w:r>
      <w:r w:rsidR="00617A83" w:rsidRPr="0064634A">
        <w:rPr>
          <w:sz w:val="20"/>
          <w:lang w:val="sl-SI"/>
        </w:rPr>
        <w:t>ate</w:t>
      </w:r>
      <w:r w:rsidR="000B75D6" w:rsidRPr="0064634A">
        <w:rPr>
          <w:sz w:val="20"/>
          <w:lang w:val="sl-SI"/>
        </w:rPr>
        <w:t xml:space="preserve">. </w:t>
      </w:r>
      <w:r w:rsidRPr="0064634A">
        <w:rPr>
          <w:i/>
          <w:iCs/>
          <w:sz w:val="20"/>
          <w:lang w:val="sl-SI"/>
        </w:rPr>
        <w:t>Language and gender: Making the difference</w:t>
      </w:r>
      <w:r w:rsidRPr="0064634A">
        <w:rPr>
          <w:sz w:val="20"/>
          <w:lang w:val="sl-SI"/>
        </w:rPr>
        <w:t xml:space="preserve">. </w:t>
      </w:r>
      <w:r w:rsidR="008518B4" w:rsidRPr="0064634A">
        <w:rPr>
          <w:sz w:val="20"/>
          <w:lang w:val="sl-SI"/>
        </w:rPr>
        <w:t xml:space="preserve">Oxford: </w:t>
      </w:r>
      <w:r w:rsidR="000B75D6" w:rsidRPr="0064634A">
        <w:rPr>
          <w:sz w:val="20"/>
          <w:lang w:val="sl-SI"/>
        </w:rPr>
        <w:t>Oxford University Press, 1989.</w:t>
      </w:r>
    </w:p>
    <w:p w14:paraId="58427AD4" w14:textId="79DA1541" w:rsidR="00362C4C" w:rsidRPr="0064634A" w:rsidRDefault="00362C4C" w:rsidP="00BF38C3">
      <w:pPr>
        <w:pStyle w:val="Bibliografija"/>
        <w:spacing w:line="360" w:lineRule="auto"/>
        <w:jc w:val="both"/>
        <w:rPr>
          <w:sz w:val="20"/>
          <w:lang w:val="sl-SI"/>
        </w:rPr>
      </w:pPr>
      <w:r w:rsidRPr="0064634A">
        <w:rPr>
          <w:sz w:val="20"/>
          <w:lang w:val="sl-SI"/>
        </w:rPr>
        <w:t>Rix, K</w:t>
      </w:r>
      <w:r w:rsidR="00617A83" w:rsidRPr="0064634A">
        <w:rPr>
          <w:sz w:val="20"/>
          <w:lang w:val="sl-SI"/>
        </w:rPr>
        <w:t>athryn</w:t>
      </w:r>
      <w:r w:rsidR="000B75D6" w:rsidRPr="0064634A">
        <w:rPr>
          <w:sz w:val="20"/>
          <w:lang w:val="sl-SI"/>
        </w:rPr>
        <w:t>. »</w:t>
      </w:r>
      <w:r w:rsidRPr="0064634A">
        <w:rPr>
          <w:sz w:val="20"/>
          <w:lang w:val="sl-SI"/>
        </w:rPr>
        <w:t>‘Whatever Passed in Parliament Ought to be Communicated to the Public’: Reporting the Proceedings of the Reformed Commons, 1833–50.</w:t>
      </w:r>
      <w:r w:rsidR="000B75D6" w:rsidRPr="0064634A">
        <w:rPr>
          <w:sz w:val="20"/>
          <w:lang w:val="sl-SI"/>
        </w:rPr>
        <w:t>«</w:t>
      </w:r>
      <w:r w:rsidRPr="0064634A">
        <w:rPr>
          <w:sz w:val="20"/>
          <w:lang w:val="sl-SI"/>
        </w:rPr>
        <w:t xml:space="preserve"> </w:t>
      </w:r>
      <w:r w:rsidRPr="0064634A">
        <w:rPr>
          <w:i/>
          <w:iCs/>
          <w:sz w:val="20"/>
          <w:lang w:val="sl-SI"/>
        </w:rPr>
        <w:t>Parliamentary History</w:t>
      </w:r>
      <w:r w:rsidRPr="0064634A">
        <w:rPr>
          <w:sz w:val="20"/>
          <w:lang w:val="sl-SI"/>
        </w:rPr>
        <w:t xml:space="preserve">, </w:t>
      </w:r>
      <w:r w:rsidRPr="0064634A">
        <w:rPr>
          <w:iCs/>
          <w:sz w:val="20"/>
          <w:lang w:val="sl-SI"/>
        </w:rPr>
        <w:t>33</w:t>
      </w:r>
      <w:r w:rsidRPr="0064634A">
        <w:rPr>
          <w:sz w:val="20"/>
          <w:lang w:val="sl-SI"/>
        </w:rPr>
        <w:t>(3)</w:t>
      </w:r>
      <w:r w:rsidR="000B75D6" w:rsidRPr="0064634A">
        <w:rPr>
          <w:sz w:val="20"/>
          <w:lang w:val="sl-SI"/>
        </w:rPr>
        <w:t xml:space="preserve"> (2014): 453–</w:t>
      </w:r>
      <w:r w:rsidRPr="0064634A">
        <w:rPr>
          <w:sz w:val="20"/>
          <w:lang w:val="sl-SI"/>
        </w:rPr>
        <w:t>74.</w:t>
      </w:r>
    </w:p>
    <w:p w14:paraId="01992209" w14:textId="38FF1474" w:rsidR="00362C4C" w:rsidRPr="0064634A" w:rsidRDefault="00362C4C" w:rsidP="00BF38C3">
      <w:pPr>
        <w:pStyle w:val="Bibliografija"/>
        <w:spacing w:line="360" w:lineRule="auto"/>
        <w:jc w:val="both"/>
        <w:rPr>
          <w:sz w:val="20"/>
          <w:lang w:val="sl-SI"/>
        </w:rPr>
      </w:pPr>
      <w:r w:rsidRPr="0064634A">
        <w:rPr>
          <w:sz w:val="20"/>
          <w:lang w:val="sl-SI"/>
        </w:rPr>
        <w:t>Wängnerud, L</w:t>
      </w:r>
      <w:r w:rsidR="00617A83" w:rsidRPr="0064634A">
        <w:rPr>
          <w:sz w:val="20"/>
          <w:lang w:val="sl-SI"/>
        </w:rPr>
        <w:t>ena</w:t>
      </w:r>
      <w:r w:rsidRPr="0064634A">
        <w:rPr>
          <w:sz w:val="20"/>
          <w:lang w:val="sl-SI"/>
        </w:rPr>
        <w:t xml:space="preserve">. </w:t>
      </w:r>
      <w:r w:rsidR="000B75D6" w:rsidRPr="0064634A">
        <w:rPr>
          <w:sz w:val="20"/>
          <w:lang w:val="sl-SI"/>
        </w:rPr>
        <w:t>»</w:t>
      </w:r>
      <w:r w:rsidRPr="0064634A">
        <w:rPr>
          <w:sz w:val="20"/>
          <w:lang w:val="sl-SI"/>
        </w:rPr>
        <w:t>Intressen kontra stereotyper. Varför finns det kvinnliga och manliga politikområden i riksdagen?</w:t>
      </w:r>
      <w:r w:rsidR="000B75D6" w:rsidRPr="0064634A">
        <w:rPr>
          <w:sz w:val="20"/>
          <w:lang w:val="sl-SI"/>
        </w:rPr>
        <w:t>.«</w:t>
      </w:r>
      <w:r w:rsidRPr="0064634A">
        <w:rPr>
          <w:sz w:val="20"/>
          <w:lang w:val="sl-SI"/>
        </w:rPr>
        <w:t xml:space="preserve"> </w:t>
      </w:r>
      <w:r w:rsidRPr="0064634A">
        <w:rPr>
          <w:i/>
          <w:iCs/>
          <w:sz w:val="20"/>
          <w:lang w:val="sl-SI"/>
        </w:rPr>
        <w:t>Statsvetenskaplig Tidskrift</w:t>
      </w:r>
      <w:r w:rsidRPr="0064634A">
        <w:rPr>
          <w:sz w:val="20"/>
          <w:lang w:val="sl-SI"/>
        </w:rPr>
        <w:t xml:space="preserve">, </w:t>
      </w:r>
      <w:r w:rsidRPr="0064634A">
        <w:rPr>
          <w:iCs/>
          <w:sz w:val="20"/>
          <w:lang w:val="sl-SI"/>
        </w:rPr>
        <w:t>99</w:t>
      </w:r>
      <w:r w:rsidRPr="0064634A">
        <w:rPr>
          <w:sz w:val="20"/>
          <w:lang w:val="sl-SI"/>
        </w:rPr>
        <w:t>(2)</w:t>
      </w:r>
      <w:r w:rsidR="000B75D6" w:rsidRPr="0064634A">
        <w:rPr>
          <w:sz w:val="20"/>
          <w:lang w:val="sl-SI"/>
        </w:rPr>
        <w:t xml:space="preserve"> (1996)</w:t>
      </w:r>
      <w:r w:rsidRPr="0064634A">
        <w:rPr>
          <w:sz w:val="20"/>
          <w:lang w:val="sl-SI"/>
        </w:rPr>
        <w:t>.</w:t>
      </w:r>
    </w:p>
    <w:p w14:paraId="6ABB5B47" w14:textId="794F40CF" w:rsidR="00362C4C" w:rsidRPr="0064634A" w:rsidRDefault="00362C4C" w:rsidP="00BF38C3">
      <w:pPr>
        <w:pStyle w:val="Bibliografija"/>
        <w:spacing w:line="360" w:lineRule="auto"/>
        <w:jc w:val="both"/>
        <w:rPr>
          <w:sz w:val="20"/>
          <w:lang w:val="sl-SI"/>
        </w:rPr>
      </w:pPr>
      <w:r w:rsidRPr="0064634A">
        <w:rPr>
          <w:sz w:val="20"/>
          <w:lang w:val="sl-SI"/>
        </w:rPr>
        <w:t>Wodak, R</w:t>
      </w:r>
      <w:r w:rsidR="00D4571B" w:rsidRPr="0064634A">
        <w:rPr>
          <w:sz w:val="20"/>
          <w:lang w:val="sl-SI"/>
        </w:rPr>
        <w:t>uth</w:t>
      </w:r>
      <w:r w:rsidRPr="0064634A">
        <w:rPr>
          <w:sz w:val="20"/>
          <w:lang w:val="sl-SI"/>
        </w:rPr>
        <w:t xml:space="preserve">. </w:t>
      </w:r>
      <w:r w:rsidR="000B75D6" w:rsidRPr="0064634A">
        <w:rPr>
          <w:sz w:val="20"/>
          <w:lang w:val="sl-SI"/>
        </w:rPr>
        <w:t>»</w:t>
      </w:r>
      <w:r w:rsidRPr="0064634A">
        <w:rPr>
          <w:sz w:val="20"/>
          <w:lang w:val="sl-SI"/>
        </w:rPr>
        <w:t>Pragmatics and Critical Discourse Analysis: A cross-disciplinary inquiry.</w:t>
      </w:r>
      <w:r w:rsidR="000B75D6" w:rsidRPr="0064634A">
        <w:rPr>
          <w:sz w:val="20"/>
          <w:lang w:val="sl-SI"/>
        </w:rPr>
        <w:t>«</w:t>
      </w:r>
      <w:r w:rsidRPr="0064634A">
        <w:rPr>
          <w:sz w:val="20"/>
          <w:lang w:val="sl-SI"/>
        </w:rPr>
        <w:t xml:space="preserve"> </w:t>
      </w:r>
      <w:r w:rsidRPr="0064634A">
        <w:rPr>
          <w:i/>
          <w:iCs/>
          <w:sz w:val="20"/>
          <w:lang w:val="sl-SI"/>
        </w:rPr>
        <w:t>Pragmatics &amp; Cognition</w:t>
      </w:r>
      <w:r w:rsidRPr="0064634A">
        <w:rPr>
          <w:sz w:val="20"/>
          <w:lang w:val="sl-SI"/>
        </w:rPr>
        <w:t xml:space="preserve">, </w:t>
      </w:r>
      <w:r w:rsidRPr="0064634A">
        <w:rPr>
          <w:iCs/>
          <w:sz w:val="20"/>
          <w:lang w:val="sl-SI"/>
        </w:rPr>
        <w:t>15</w:t>
      </w:r>
      <w:r w:rsidR="000B75D6" w:rsidRPr="0064634A">
        <w:rPr>
          <w:iCs/>
          <w:sz w:val="20"/>
          <w:lang w:val="sl-SI"/>
        </w:rPr>
        <w:t xml:space="preserve"> (2007):</w:t>
      </w:r>
      <w:r w:rsidR="000B75D6" w:rsidRPr="0064634A">
        <w:rPr>
          <w:sz w:val="20"/>
          <w:lang w:val="sl-SI"/>
        </w:rPr>
        <w:t xml:space="preserve"> 203–</w:t>
      </w:r>
      <w:r w:rsidRPr="0064634A">
        <w:rPr>
          <w:sz w:val="20"/>
          <w:lang w:val="sl-SI"/>
        </w:rPr>
        <w:t>25.</w:t>
      </w:r>
    </w:p>
    <w:p w14:paraId="30A9B2D9" w14:textId="1B9F4E31" w:rsidR="00362C4C" w:rsidRPr="0064634A" w:rsidRDefault="00362C4C" w:rsidP="00BF38C3">
      <w:pPr>
        <w:pStyle w:val="Bibliografija"/>
        <w:spacing w:line="360" w:lineRule="auto"/>
        <w:jc w:val="both"/>
        <w:rPr>
          <w:sz w:val="20"/>
          <w:lang w:val="sl-SI"/>
        </w:rPr>
      </w:pPr>
      <w:r w:rsidRPr="0064634A">
        <w:rPr>
          <w:sz w:val="20"/>
          <w:lang w:val="sl-SI"/>
        </w:rPr>
        <w:t>Wolbrecht, C</w:t>
      </w:r>
      <w:r w:rsidR="00617A83" w:rsidRPr="0064634A">
        <w:rPr>
          <w:sz w:val="20"/>
          <w:lang w:val="sl-SI"/>
        </w:rPr>
        <w:t>hristina</w:t>
      </w:r>
      <w:r w:rsidRPr="0064634A">
        <w:rPr>
          <w:sz w:val="20"/>
          <w:lang w:val="sl-SI"/>
        </w:rPr>
        <w:t xml:space="preserve">. </w:t>
      </w:r>
      <w:r w:rsidR="000B75D6" w:rsidRPr="0064634A">
        <w:rPr>
          <w:sz w:val="20"/>
          <w:lang w:val="sl-SI"/>
        </w:rPr>
        <w:t>»</w:t>
      </w:r>
      <w:r w:rsidRPr="0064634A">
        <w:rPr>
          <w:iCs/>
          <w:sz w:val="20"/>
          <w:lang w:val="sl-SI"/>
        </w:rPr>
        <w:t>Female legislators and the women’s rights agenda: From feminine mystique to feminist era</w:t>
      </w:r>
      <w:r w:rsidRPr="0064634A">
        <w:rPr>
          <w:sz w:val="20"/>
          <w:lang w:val="sl-SI"/>
        </w:rPr>
        <w:t>.</w:t>
      </w:r>
      <w:r w:rsidR="000B75D6" w:rsidRPr="0064634A">
        <w:rPr>
          <w:sz w:val="20"/>
          <w:lang w:val="sl-SI"/>
        </w:rPr>
        <w:t>«</w:t>
      </w:r>
      <w:r w:rsidRPr="0064634A">
        <w:rPr>
          <w:sz w:val="20"/>
          <w:lang w:val="sl-SI"/>
        </w:rPr>
        <w:t xml:space="preserve"> </w:t>
      </w:r>
      <w:r w:rsidR="002A4F0B" w:rsidRPr="0064634A">
        <w:rPr>
          <w:sz w:val="20"/>
          <w:lang w:val="sl-SI"/>
        </w:rPr>
        <w:t>V</w:t>
      </w:r>
      <w:r w:rsidR="000B75D6" w:rsidRPr="0064634A">
        <w:rPr>
          <w:sz w:val="20"/>
          <w:lang w:val="sl-SI"/>
        </w:rPr>
        <w:t>: Cindy S. Rosenthal (ur.),</w:t>
      </w:r>
      <w:r w:rsidR="002A4F0B" w:rsidRPr="0064634A">
        <w:rPr>
          <w:sz w:val="20"/>
          <w:lang w:val="sl-SI"/>
        </w:rPr>
        <w:t xml:space="preserve"> </w:t>
      </w:r>
      <w:r w:rsidR="002A4F0B" w:rsidRPr="0064634A">
        <w:rPr>
          <w:i/>
          <w:sz w:val="20"/>
          <w:lang w:val="sl-SI"/>
        </w:rPr>
        <w:t>Women transforming congress</w:t>
      </w:r>
      <w:r w:rsidR="000B75D6" w:rsidRPr="0064634A">
        <w:rPr>
          <w:sz w:val="20"/>
          <w:lang w:val="sl-SI"/>
        </w:rPr>
        <w:t>, 170–</w:t>
      </w:r>
      <w:r w:rsidRPr="0064634A">
        <w:rPr>
          <w:sz w:val="20"/>
          <w:lang w:val="sl-SI"/>
        </w:rPr>
        <w:t>97.</w:t>
      </w:r>
      <w:r w:rsidR="002A4F0B" w:rsidRPr="0064634A">
        <w:rPr>
          <w:sz w:val="20"/>
          <w:lang w:val="sl-SI"/>
        </w:rPr>
        <w:t xml:space="preserve"> Norma</w:t>
      </w:r>
      <w:r w:rsidR="000B75D6" w:rsidRPr="0064634A">
        <w:rPr>
          <w:sz w:val="20"/>
          <w:lang w:val="sl-SI"/>
        </w:rPr>
        <w:t>n: University of Oklahoma Press, 2002.</w:t>
      </w:r>
    </w:p>
    <w:p w14:paraId="7253646D" w14:textId="10D6F981" w:rsidR="007205E3" w:rsidRDefault="007205E3" w:rsidP="00BF38C3">
      <w:pPr>
        <w:pStyle w:val="Bibliografija"/>
        <w:spacing w:line="360" w:lineRule="auto"/>
        <w:jc w:val="both"/>
        <w:rPr>
          <w:lang w:val="sl-SI"/>
        </w:rPr>
      </w:pPr>
    </w:p>
    <w:p w14:paraId="222E8F06" w14:textId="0041D054" w:rsidR="00502EE7" w:rsidRDefault="00502EE7" w:rsidP="00502EE7">
      <w:pPr>
        <w:rPr>
          <w:lang w:val="sl-SI"/>
        </w:rPr>
      </w:pPr>
    </w:p>
    <w:p w14:paraId="77E1DD66" w14:textId="0B83C564" w:rsidR="00502EE7" w:rsidRPr="00502EE7" w:rsidRDefault="00502EE7" w:rsidP="00502EE7">
      <w:pPr>
        <w:jc w:val="center"/>
        <w:rPr>
          <w:sz w:val="20"/>
          <w:lang w:val="sl-SI"/>
        </w:rPr>
      </w:pPr>
      <w:r w:rsidRPr="00502EE7">
        <w:rPr>
          <w:sz w:val="20"/>
          <w:lang w:val="sl-SI"/>
        </w:rPr>
        <w:t>Darja Fišer, Kristina Pahor de Maiti</w:t>
      </w:r>
    </w:p>
    <w:p w14:paraId="4EB6618F" w14:textId="0E0AA477" w:rsidR="0035738A" w:rsidRPr="0035738A" w:rsidRDefault="0035738A" w:rsidP="0035738A">
      <w:pPr>
        <w:jc w:val="center"/>
        <w:rPr>
          <w:sz w:val="20"/>
        </w:rPr>
      </w:pPr>
      <w:r w:rsidRPr="0035738A">
        <w:rPr>
          <w:sz w:val="20"/>
        </w:rPr>
        <w:t>"FIRST, I’M A FEMALE POLITICIAN, NOT A MALE ONE, AND SECOND …”</w:t>
      </w:r>
    </w:p>
    <w:p w14:paraId="45C99952" w14:textId="3A76A215" w:rsidR="0035738A" w:rsidRPr="0035738A" w:rsidRDefault="0035738A" w:rsidP="0035738A">
      <w:pPr>
        <w:jc w:val="center"/>
        <w:rPr>
          <w:sz w:val="20"/>
        </w:rPr>
      </w:pPr>
      <w:r w:rsidRPr="0035738A">
        <w:rPr>
          <w:sz w:val="20"/>
        </w:rPr>
        <w:t>A CORPUS APPROACH TO PARLIAMENTARY DISCOURSE RESEARCH</w:t>
      </w:r>
    </w:p>
    <w:p w14:paraId="6FA1E141" w14:textId="6235BAA8" w:rsidR="00502EE7" w:rsidRPr="00502EE7" w:rsidRDefault="00502EE7" w:rsidP="00502EE7">
      <w:pPr>
        <w:jc w:val="center"/>
        <w:rPr>
          <w:sz w:val="20"/>
          <w:lang w:val="sl-SI"/>
        </w:rPr>
      </w:pPr>
      <w:r w:rsidRPr="00502EE7">
        <w:rPr>
          <w:sz w:val="20"/>
          <w:lang w:val="sl-SI"/>
        </w:rPr>
        <w:t>SUMMARY</w:t>
      </w:r>
    </w:p>
    <w:p w14:paraId="46E86988" w14:textId="68454A7B" w:rsidR="00543014" w:rsidRPr="00502EE7" w:rsidRDefault="00543014" w:rsidP="001E5E0F">
      <w:pPr>
        <w:rPr>
          <w:sz w:val="20"/>
          <w:lang w:val="sl-SI"/>
        </w:rPr>
      </w:pPr>
    </w:p>
    <w:p w14:paraId="0D78E34D" w14:textId="77777777" w:rsidR="00502EE7" w:rsidRPr="00502EE7" w:rsidRDefault="00502EE7" w:rsidP="00CE2110">
      <w:pPr>
        <w:spacing w:line="360" w:lineRule="auto"/>
        <w:ind w:firstLine="720"/>
        <w:jc w:val="both"/>
        <w:rPr>
          <w:sz w:val="18"/>
          <w:szCs w:val="22"/>
          <w:lang w:val="en-GB"/>
        </w:rPr>
      </w:pPr>
      <w:r w:rsidRPr="00502EE7">
        <w:rPr>
          <w:sz w:val="18"/>
          <w:szCs w:val="22"/>
          <w:lang w:val="en-GB"/>
        </w:rPr>
        <w:t>Parliaments represent the main fora for political debate that shapes legislation which directly impacts our everyday lives. Parliamentary discourse is motivated by a wide range of communicative roles and reveals political, ideological and institutional patterns, which is why it has always been of interest to scholars from a range of disciplines in the humanities and social science. Parliamentary proceedings are being increasingly made available in a digitized form, and turned into structured linguistic resources called corpora</w:t>
      </w:r>
      <w:r w:rsidRPr="00502EE7">
        <w:rPr>
          <w:bCs/>
          <w:sz w:val="18"/>
          <w:szCs w:val="22"/>
          <w:lang w:val="en-GB"/>
        </w:rPr>
        <w:t xml:space="preserve"> </w:t>
      </w:r>
      <w:r w:rsidRPr="00502EE7">
        <w:rPr>
          <w:sz w:val="18"/>
          <w:szCs w:val="22"/>
          <w:lang w:val="en-GB"/>
        </w:rPr>
        <w:t>for many languages</w:t>
      </w:r>
      <w:r w:rsidRPr="00502EE7">
        <w:rPr>
          <w:bCs/>
          <w:sz w:val="18"/>
          <w:szCs w:val="22"/>
          <w:lang w:val="en-GB"/>
        </w:rPr>
        <w:t xml:space="preserve">. </w:t>
      </w:r>
      <w:r w:rsidRPr="00502EE7">
        <w:rPr>
          <w:sz w:val="18"/>
          <w:szCs w:val="22"/>
          <w:lang w:val="en-GB"/>
        </w:rPr>
        <w:t>Researchers use them to perform diverse linguistic, stylistic, cultural, societal and political studies.</w:t>
      </w:r>
    </w:p>
    <w:p w14:paraId="71B4AA7B" w14:textId="77777777" w:rsidR="00502EE7" w:rsidRPr="00502EE7" w:rsidRDefault="00502EE7" w:rsidP="00CE2110">
      <w:pPr>
        <w:spacing w:line="360" w:lineRule="auto"/>
        <w:ind w:firstLine="720"/>
        <w:jc w:val="both"/>
        <w:rPr>
          <w:sz w:val="18"/>
          <w:szCs w:val="22"/>
          <w:lang w:val="en-GB"/>
        </w:rPr>
      </w:pPr>
      <w:r w:rsidRPr="00502EE7">
        <w:rPr>
          <w:sz w:val="18"/>
          <w:szCs w:val="22"/>
          <w:lang w:val="en-GB"/>
        </w:rPr>
        <w:t>This tutorial shows the potential of richly annotated parliamentary corpora for research of the socio-cultural context and changes over time that are reflected through language use. The tutorial encourages students and scholars from digital humanities and social sciences who are interested in the study of socio-cultural phenomena through language, to engage with user-friendly digital tools for the analysis of large text collections. The tutorial is designed in a way that takes full advantage of both linguistic annotations and the available speaker and text metadata to formulate powerful quantitative queries that are then further extended with manual qualitative analysis in order to ensure adequate framing and interpretation of the results.</w:t>
      </w:r>
    </w:p>
    <w:p w14:paraId="3AFD22A6" w14:textId="77777777" w:rsidR="00502EE7" w:rsidRPr="00502EE7" w:rsidRDefault="00502EE7" w:rsidP="00CE2110">
      <w:pPr>
        <w:spacing w:line="360" w:lineRule="auto"/>
        <w:ind w:firstLine="720"/>
        <w:jc w:val="both"/>
        <w:rPr>
          <w:sz w:val="18"/>
          <w:szCs w:val="22"/>
          <w:lang w:val="en-GB"/>
        </w:rPr>
      </w:pPr>
      <w:r w:rsidRPr="00502EE7">
        <w:rPr>
          <w:sz w:val="18"/>
          <w:szCs w:val="22"/>
          <w:lang w:val="en-GB"/>
        </w:rPr>
        <w:t xml:space="preserve">The tutorial demonstrates the potential of the </w:t>
      </w:r>
      <w:hyperlink r:id="rId79" w:history="1">
        <w:proofErr w:type="spellStart"/>
        <w:r w:rsidRPr="00502EE7">
          <w:rPr>
            <w:rStyle w:val="Hiperpovezava"/>
            <w:color w:val="auto"/>
            <w:sz w:val="18"/>
            <w:szCs w:val="22"/>
            <w:u w:val="none"/>
            <w:lang w:val="en-GB"/>
          </w:rPr>
          <w:t>siParl</w:t>
        </w:r>
        <w:proofErr w:type="spellEnd"/>
        <w:r w:rsidRPr="00502EE7">
          <w:rPr>
            <w:rStyle w:val="Hiperpovezava"/>
            <w:color w:val="auto"/>
            <w:sz w:val="18"/>
            <w:szCs w:val="22"/>
            <w:u w:val="none"/>
            <w:lang w:val="en-GB"/>
          </w:rPr>
          <w:t xml:space="preserve"> 2.0 corpus</w:t>
        </w:r>
      </w:hyperlink>
      <w:r w:rsidRPr="00502EE7">
        <w:rPr>
          <w:sz w:val="18"/>
          <w:szCs w:val="22"/>
          <w:lang w:val="en-GB"/>
        </w:rPr>
        <w:t xml:space="preserve"> which contains parliamentary debates of the National Assembly of the Republic of Slovenia from 1990 to 2018 via </w:t>
      </w:r>
      <w:proofErr w:type="spellStart"/>
      <w:r w:rsidRPr="00502EE7">
        <w:rPr>
          <w:sz w:val="18"/>
          <w:szCs w:val="22"/>
          <w:lang w:val="en-GB"/>
        </w:rPr>
        <w:t>concordancers</w:t>
      </w:r>
      <w:proofErr w:type="spellEnd"/>
      <w:r w:rsidRPr="00502EE7">
        <w:rPr>
          <w:sz w:val="18"/>
          <w:szCs w:val="22"/>
          <w:lang w:val="en-GB"/>
        </w:rPr>
        <w:t xml:space="preserve"> without the need for programming skills. No prior experience in using language corpora and corpus querying tools is required in order to follow this tutorial.</w:t>
      </w:r>
    </w:p>
    <w:p w14:paraId="1C271EC9" w14:textId="77777777" w:rsidR="00502EE7" w:rsidRPr="00502EE7" w:rsidRDefault="00502EE7" w:rsidP="00CE2110">
      <w:pPr>
        <w:spacing w:line="360" w:lineRule="auto"/>
        <w:ind w:firstLine="720"/>
        <w:jc w:val="both"/>
        <w:rPr>
          <w:sz w:val="18"/>
          <w:szCs w:val="22"/>
          <w:lang w:val="en-GB"/>
        </w:rPr>
      </w:pPr>
      <w:r w:rsidRPr="00502EE7">
        <w:rPr>
          <w:sz w:val="18"/>
          <w:szCs w:val="22"/>
          <w:lang w:val="en-GB"/>
        </w:rPr>
        <w:t>This tutorial starts with a brief introduction to corpora and corpus analysis, followed by an introduction of the characteristics of specialized corpora of parliamentary debates and an overview of research into language and gender. The second part of the tutorial is hands-on and demonstrates the potential of some of the best-known corpus analysis techniques, such as concordances, frequency lists, keywords and collocations, to explore the topics female MPs debate in in the Slovenian Parliament over time and to compare and contrast their language use with that of their male counterparts.</w:t>
      </w:r>
    </w:p>
    <w:p w14:paraId="23D4CEC0" w14:textId="77777777" w:rsidR="00502EE7" w:rsidRPr="00502EE7" w:rsidRDefault="00502EE7" w:rsidP="00502EE7"/>
    <w:p w14:paraId="08CC1108" w14:textId="38757792" w:rsidR="00BC4041" w:rsidRPr="00651993" w:rsidRDefault="00BC4041" w:rsidP="00502EE7">
      <w:pPr>
        <w:rPr>
          <w:lang w:val="sl-SI"/>
        </w:rPr>
      </w:pPr>
    </w:p>
    <w:sectPr w:rsidR="00BC4041" w:rsidRPr="00651993" w:rsidSect="007366E2">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90" w:author="Fišer, Darja" w:date="2021-03-16T12:56:00Z" w:initials="FD">
    <w:p w14:paraId="6F47FA38" w14:textId="6FEE2DCE" w:rsidR="00CA3AB9" w:rsidRDefault="00CA3AB9">
      <w:pPr>
        <w:pStyle w:val="Pripombabesedilo"/>
      </w:pPr>
      <w:r>
        <w:rPr>
          <w:rStyle w:val="Pripombasklic"/>
        </w:rPr>
        <w:annotationRef/>
      </w:r>
      <w:proofErr w:type="spellStart"/>
      <w:proofErr w:type="gramStart"/>
      <w:r>
        <w:rPr>
          <w:rStyle w:val="Pripombasklic"/>
        </w:rPr>
        <w:t>tu</w:t>
      </w:r>
      <w:proofErr w:type="spellEnd"/>
      <w:proofErr w:type="gramEnd"/>
      <w:r>
        <w:rPr>
          <w:rStyle w:val="Pripombasklic"/>
        </w:rPr>
        <w:t xml:space="preserve"> </w:t>
      </w:r>
      <w:proofErr w:type="spellStart"/>
      <w:r>
        <w:rPr>
          <w:rStyle w:val="Pripombasklic"/>
        </w:rPr>
        <w:t>vam</w:t>
      </w:r>
      <w:proofErr w:type="spellEnd"/>
      <w:r>
        <w:rPr>
          <w:rStyle w:val="Pripombasklic"/>
        </w:rPr>
        <w:t xml:space="preserve"> </w:t>
      </w:r>
      <w:proofErr w:type="spellStart"/>
      <w:r>
        <w:rPr>
          <w:rStyle w:val="Pripombasklic"/>
        </w:rPr>
        <w:t>manjka</w:t>
      </w:r>
      <w:proofErr w:type="spellEnd"/>
      <w:r>
        <w:rPr>
          <w:rStyle w:val="Pripombasklic"/>
        </w:rPr>
        <w:t xml:space="preserve"> </w:t>
      </w:r>
      <w:proofErr w:type="spellStart"/>
      <w:r>
        <w:rPr>
          <w:rStyle w:val="Pripombasklic"/>
        </w:rPr>
        <w:t>povezava</w:t>
      </w:r>
      <w:proofErr w:type="spellEnd"/>
      <w:r>
        <w:rPr>
          <w:rStyle w:val="Pripombasklic"/>
        </w:rPr>
        <w:t xml:space="preserve"> do </w:t>
      </w:r>
      <w:proofErr w:type="spellStart"/>
      <w:r>
        <w:rPr>
          <w:rStyle w:val="Pripombasklic"/>
        </w:rPr>
        <w:t>posnetka</w:t>
      </w:r>
      <w:proofErr w:type="spellEnd"/>
    </w:p>
  </w:comment>
  <w:comment w:id="1712" w:author="Fišer, Darja" w:date="2021-03-16T17:26:00Z" w:initials="FD">
    <w:p w14:paraId="68BE0F4B" w14:textId="20C5A72A" w:rsidR="00CA3AB9" w:rsidRDefault="00CA3AB9">
      <w:pPr>
        <w:pStyle w:val="Pripombabesedilo"/>
      </w:pPr>
      <w:r>
        <w:rPr>
          <w:rStyle w:val="Pripombasklic"/>
        </w:rPr>
        <w:annotationRef/>
      </w:r>
      <w:proofErr w:type="spellStart"/>
      <w:proofErr w:type="gramStart"/>
      <w:r>
        <w:t>spodaj</w:t>
      </w:r>
      <w:proofErr w:type="spellEnd"/>
      <w:proofErr w:type="gramEnd"/>
      <w:r>
        <w:t xml:space="preserve"> v </w:t>
      </w:r>
      <w:proofErr w:type="spellStart"/>
      <w:r>
        <w:t>opombo</w:t>
      </w:r>
      <w:proofErr w:type="spellEnd"/>
      <w:r>
        <w:t xml:space="preserve"> bi </w:t>
      </w:r>
      <w:proofErr w:type="spellStart"/>
      <w:r>
        <w:t>bilo</w:t>
      </w:r>
      <w:proofErr w:type="spellEnd"/>
      <w:r>
        <w:t xml:space="preserve"> </w:t>
      </w:r>
      <w:proofErr w:type="spellStart"/>
      <w:r>
        <w:t>treba</w:t>
      </w:r>
      <w:proofErr w:type="spellEnd"/>
      <w:r>
        <w:t xml:space="preserve"> </w:t>
      </w:r>
      <w:proofErr w:type="spellStart"/>
      <w:r>
        <w:t>dodati</w:t>
      </w:r>
      <w:proofErr w:type="spellEnd"/>
      <w:r>
        <w:t xml:space="preserve"> </w:t>
      </w:r>
      <w:proofErr w:type="spellStart"/>
      <w:r>
        <w:t>še</w:t>
      </w:r>
      <w:proofErr w:type="spellEnd"/>
      <w:r>
        <w:t xml:space="preserve"> </w:t>
      </w:r>
      <w:proofErr w:type="spellStart"/>
      <w:r>
        <w:t>povezavo</w:t>
      </w:r>
      <w:proofErr w:type="spellEnd"/>
      <w:r>
        <w:t xml:space="preserve"> </w:t>
      </w:r>
      <w:proofErr w:type="spellStart"/>
      <w:r>
        <w:t>na</w:t>
      </w:r>
      <w:proofErr w:type="spellEnd"/>
      <w:r>
        <w:t xml:space="preserve"> </w:t>
      </w:r>
      <w:proofErr w:type="spellStart"/>
      <w:r>
        <w:t>angleško</w:t>
      </w:r>
      <w:proofErr w:type="spellEnd"/>
      <w:r>
        <w:t xml:space="preserve"> </w:t>
      </w:r>
      <w:proofErr w:type="spellStart"/>
      <w:r>
        <w:t>verzijo</w:t>
      </w:r>
      <w:proofErr w:type="spellEnd"/>
      <w:r>
        <w:t xml:space="preserve"> </w:t>
      </w:r>
      <w:proofErr w:type="spellStart"/>
      <w:r>
        <w:t>gradiva</w:t>
      </w:r>
      <w:proofErr w:type="spellEnd"/>
    </w:p>
  </w:comment>
  <w:comment w:id="1780" w:author="Fišer, Darja" w:date="2021-03-16T12:57:00Z" w:initials="FD">
    <w:p w14:paraId="1F601EA4" w14:textId="0950FF8F" w:rsidR="00CA3AB9" w:rsidRDefault="00CA3AB9">
      <w:pPr>
        <w:pStyle w:val="Pripombabesedilo"/>
      </w:pPr>
      <w:r>
        <w:rPr>
          <w:rStyle w:val="Pripombasklic"/>
        </w:rPr>
        <w:annotationRef/>
      </w:r>
      <w:proofErr w:type="spellStart"/>
      <w:proofErr w:type="gramStart"/>
      <w:r>
        <w:t>tu</w:t>
      </w:r>
      <w:proofErr w:type="spellEnd"/>
      <w:proofErr w:type="gramEnd"/>
      <w:r>
        <w:t xml:space="preserve"> </w:t>
      </w:r>
      <w:proofErr w:type="spellStart"/>
      <w:r>
        <w:t>vam</w:t>
      </w:r>
      <w:proofErr w:type="spellEnd"/>
      <w:r>
        <w:t xml:space="preserve"> </w:t>
      </w:r>
      <w:proofErr w:type="spellStart"/>
      <w:r>
        <w:t>manjka</w:t>
      </w:r>
      <w:proofErr w:type="spellEnd"/>
      <w:r>
        <w:t xml:space="preserve"> </w:t>
      </w:r>
      <w:proofErr w:type="spellStart"/>
      <w:r>
        <w:t>povezava</w:t>
      </w:r>
      <w:proofErr w:type="spellEnd"/>
      <w:r>
        <w:t xml:space="preserve"> do </w:t>
      </w:r>
      <w:proofErr w:type="spellStart"/>
      <w:r>
        <w:t>videoposnetka</w:t>
      </w:r>
      <w:proofErr w:type="spellEnd"/>
    </w:p>
  </w:comment>
  <w:comment w:id="1929" w:author="Fišer, Darja" w:date="2021-03-16T12:57:00Z" w:initials="FD">
    <w:p w14:paraId="0368C5ED" w14:textId="111D4188" w:rsidR="00CA3AB9" w:rsidRDefault="00CA3AB9">
      <w:pPr>
        <w:pStyle w:val="Pripombabesedilo"/>
      </w:pPr>
      <w:r>
        <w:rPr>
          <w:rStyle w:val="Pripombasklic"/>
        </w:rPr>
        <w:annotationRef/>
      </w:r>
      <w:proofErr w:type="spellStart"/>
      <w:proofErr w:type="gramStart"/>
      <w:r>
        <w:t>tu</w:t>
      </w:r>
      <w:proofErr w:type="spellEnd"/>
      <w:proofErr w:type="gramEnd"/>
      <w:r>
        <w:t xml:space="preserve"> </w:t>
      </w:r>
      <w:proofErr w:type="spellStart"/>
      <w:r>
        <w:t>vam</w:t>
      </w:r>
      <w:proofErr w:type="spellEnd"/>
      <w:r>
        <w:t xml:space="preserve"> </w:t>
      </w:r>
      <w:proofErr w:type="spellStart"/>
      <w:r>
        <w:t>manjka</w:t>
      </w:r>
      <w:proofErr w:type="spellEnd"/>
      <w:r>
        <w:t xml:space="preserve"> </w:t>
      </w:r>
      <w:proofErr w:type="spellStart"/>
      <w:r>
        <w:t>povezava</w:t>
      </w:r>
      <w:proofErr w:type="spellEnd"/>
      <w:r>
        <w:t xml:space="preserve"> do </w:t>
      </w:r>
      <w:proofErr w:type="spellStart"/>
      <w:r>
        <w:t>videoposnetka</w:t>
      </w:r>
      <w:proofErr w:type="spellEnd"/>
    </w:p>
  </w:comment>
  <w:comment w:id="2215" w:author="Fišer, Darja" w:date="2021-03-16T13:01:00Z" w:initials="FD">
    <w:p w14:paraId="7F0F6D8C" w14:textId="5ACC1680" w:rsidR="00CA3AB9" w:rsidRDefault="00CA3AB9">
      <w:pPr>
        <w:pStyle w:val="Pripombabesedilo"/>
      </w:pPr>
      <w:r>
        <w:rPr>
          <w:rStyle w:val="Pripombasklic"/>
        </w:rPr>
        <w:annotationRef/>
      </w:r>
      <w:proofErr w:type="spellStart"/>
      <w:proofErr w:type="gramStart"/>
      <w:r>
        <w:t>manjka</w:t>
      </w:r>
      <w:proofErr w:type="spellEnd"/>
      <w:proofErr w:type="gramEnd"/>
      <w:r>
        <w:t xml:space="preserve"> </w:t>
      </w:r>
      <w:proofErr w:type="spellStart"/>
      <w:r>
        <w:t>nam</w:t>
      </w:r>
      <w:proofErr w:type="spellEnd"/>
      <w:r>
        <w:t xml:space="preserve"> </w:t>
      </w:r>
      <w:proofErr w:type="spellStart"/>
      <w:r>
        <w:t>povezava</w:t>
      </w:r>
      <w:proofErr w:type="spellEnd"/>
      <w:r>
        <w:t xml:space="preserve"> do </w:t>
      </w:r>
      <w:proofErr w:type="spellStart"/>
      <w:r>
        <w:t>videoposnetka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7FA38" w15:done="0"/>
  <w15:commentEx w15:paraId="68BE0F4B" w15:done="0"/>
  <w15:commentEx w15:paraId="1F601EA4" w15:done="0"/>
  <w15:commentEx w15:paraId="0368C5ED" w15:done="0"/>
  <w15:commentEx w15:paraId="7F0F6D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65AD" w16cex:dateUtc="2021-03-16T16:13:00Z"/>
  <w16cex:commentExtensible w16cex:durableId="23FB65BC" w16cex:dateUtc="2021-03-16T16:13:00Z"/>
  <w16cex:commentExtensible w16cex:durableId="23FB66F3" w16cex:dateUtc="2021-03-16T16:18:00Z"/>
  <w16cex:commentExtensible w16cex:durableId="23FB6782" w16cex:dateUtc="2021-03-16T16:21:00Z"/>
  <w16cex:commentExtensible w16cex:durableId="23FB67C7" w16cex:dateUtc="2021-03-16T16:22:00Z"/>
  <w16cex:commentExtensible w16cex:durableId="23FB6831" w16cex:dateUtc="2021-03-16T16:24:00Z"/>
  <w16cex:commentExtensible w16cex:durableId="23FB2960" w16cex:dateUtc="2021-03-16T11:56:00Z"/>
  <w16cex:commentExtensible w16cex:durableId="23FB68B4" w16cex:dateUtc="2021-03-16T16:26:00Z"/>
  <w16cex:commentExtensible w16cex:durableId="23FB29A0" w16cex:dateUtc="2021-03-16T11:57:00Z"/>
  <w16cex:commentExtensible w16cex:durableId="23FB29C7" w16cex:dateUtc="2021-03-16T11:57:00Z"/>
  <w16cex:commentExtensible w16cex:durableId="23FB2A81" w16cex:dateUtc="2021-03-16T12:00:00Z"/>
  <w16cex:commentExtensible w16cex:durableId="23FB2AC7" w16cex:dateUtc="2021-03-16T12:01:00Z"/>
  <w16cex:commentExtensible w16cex:durableId="23FB2B04" w16cex:dateUtc="2021-03-16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53517C" w16cid:durableId="23FB65AD"/>
  <w16cid:commentId w16cid:paraId="07DBBB94" w16cid:durableId="23FB65BC"/>
  <w16cid:commentId w16cid:paraId="7BE08856" w16cid:durableId="23FB66F3"/>
  <w16cid:commentId w16cid:paraId="4DA050E0" w16cid:durableId="23FB6782"/>
  <w16cid:commentId w16cid:paraId="731504AB" w16cid:durableId="23FB67C7"/>
  <w16cid:commentId w16cid:paraId="549B1304" w16cid:durableId="23FB6831"/>
  <w16cid:commentId w16cid:paraId="6F47FA38" w16cid:durableId="23FB2960"/>
  <w16cid:commentId w16cid:paraId="68BE0F4B" w16cid:durableId="23FB68B4"/>
  <w16cid:commentId w16cid:paraId="1F601EA4" w16cid:durableId="23FB29A0"/>
  <w16cid:commentId w16cid:paraId="0368C5ED" w16cid:durableId="23FB29C7"/>
  <w16cid:commentId w16cid:paraId="35479185" w16cid:durableId="23FB2A81"/>
  <w16cid:commentId w16cid:paraId="7F0F6D8C" w16cid:durableId="23FB2AC7"/>
  <w16cid:commentId w16cid:paraId="6288128D" w16cid:durableId="23FB2B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18A5B" w14:textId="77777777" w:rsidR="00673228" w:rsidRDefault="00673228" w:rsidP="00375322">
      <w:r>
        <w:separator/>
      </w:r>
    </w:p>
  </w:endnote>
  <w:endnote w:type="continuationSeparator" w:id="0">
    <w:p w14:paraId="478FAD0B" w14:textId="77777777" w:rsidR="00673228" w:rsidRDefault="00673228" w:rsidP="0037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571178"/>
      <w:docPartObj>
        <w:docPartGallery w:val="Page Numbers (Bottom of Page)"/>
        <w:docPartUnique/>
      </w:docPartObj>
    </w:sdtPr>
    <w:sdtContent>
      <w:p w14:paraId="52FD3E2C" w14:textId="3A38F9D6" w:rsidR="00CA3AB9" w:rsidRDefault="00CA3AB9">
        <w:pPr>
          <w:pStyle w:val="Noga"/>
          <w:jc w:val="center"/>
        </w:pPr>
        <w:r>
          <w:fldChar w:fldCharType="begin"/>
        </w:r>
        <w:r>
          <w:instrText>PAGE   \* MERGEFORMAT</w:instrText>
        </w:r>
        <w:r>
          <w:fldChar w:fldCharType="separate"/>
        </w:r>
        <w:r w:rsidR="003C7017" w:rsidRPr="003C7017">
          <w:rPr>
            <w:noProof/>
            <w:lang w:val="sl-SI"/>
          </w:rPr>
          <w:t>2</w:t>
        </w:r>
        <w:r>
          <w:fldChar w:fldCharType="end"/>
        </w:r>
      </w:p>
    </w:sdtContent>
  </w:sdt>
  <w:p w14:paraId="5A4650F2" w14:textId="77777777" w:rsidR="00CA3AB9" w:rsidRDefault="00CA3AB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8C204" w14:textId="77777777" w:rsidR="00673228" w:rsidRDefault="00673228" w:rsidP="00375322">
      <w:r>
        <w:separator/>
      </w:r>
    </w:p>
  </w:footnote>
  <w:footnote w:type="continuationSeparator" w:id="0">
    <w:p w14:paraId="13386B79" w14:textId="77777777" w:rsidR="00673228" w:rsidRDefault="00673228" w:rsidP="00375322">
      <w:r>
        <w:continuationSeparator/>
      </w:r>
    </w:p>
  </w:footnote>
  <w:footnote w:id="1">
    <w:p w14:paraId="696A4DB3" w14:textId="6F5073F0" w:rsidR="00CA3AB9" w:rsidRPr="003C7017" w:rsidRDefault="00CA3AB9" w:rsidP="002C2B4D">
      <w:pPr>
        <w:jc w:val="both"/>
        <w:rPr>
          <w:sz w:val="20"/>
          <w:szCs w:val="20"/>
        </w:rPr>
      </w:pPr>
      <w:r w:rsidRPr="003C7017">
        <w:rPr>
          <w:rStyle w:val="Sprotnaopomba-sklic"/>
        </w:rPr>
        <w:t>*</w:t>
      </w:r>
      <w:r w:rsidRPr="003C7017">
        <w:t xml:space="preserve"> </w:t>
      </w:r>
      <w:proofErr w:type="spellStart"/>
      <w:r w:rsidRPr="003C7017">
        <w:rPr>
          <w:b/>
          <w:sz w:val="20"/>
          <w:szCs w:val="20"/>
        </w:rPr>
        <w:t>Izr</w:t>
      </w:r>
      <w:proofErr w:type="spellEnd"/>
      <w:r w:rsidRPr="003C7017">
        <w:rPr>
          <w:b/>
          <w:sz w:val="20"/>
          <w:szCs w:val="20"/>
        </w:rPr>
        <w:t xml:space="preserve">. prof., </w:t>
      </w:r>
      <w:proofErr w:type="spellStart"/>
      <w:r w:rsidRPr="003C7017">
        <w:rPr>
          <w:b/>
          <w:sz w:val="20"/>
          <w:szCs w:val="20"/>
        </w:rPr>
        <w:t>Filozofska</w:t>
      </w:r>
      <w:proofErr w:type="spellEnd"/>
      <w:r w:rsidRPr="003C7017">
        <w:rPr>
          <w:b/>
          <w:sz w:val="20"/>
          <w:szCs w:val="20"/>
        </w:rPr>
        <w:t xml:space="preserve"> </w:t>
      </w:r>
      <w:proofErr w:type="spellStart"/>
      <w:r w:rsidRPr="003C7017">
        <w:rPr>
          <w:b/>
          <w:sz w:val="20"/>
          <w:szCs w:val="20"/>
        </w:rPr>
        <w:t>fakulteta</w:t>
      </w:r>
      <w:proofErr w:type="spellEnd"/>
      <w:r w:rsidRPr="003C7017">
        <w:rPr>
          <w:b/>
          <w:sz w:val="20"/>
          <w:szCs w:val="20"/>
        </w:rPr>
        <w:t xml:space="preserve"> </w:t>
      </w:r>
      <w:proofErr w:type="spellStart"/>
      <w:r w:rsidRPr="003C7017">
        <w:rPr>
          <w:b/>
          <w:sz w:val="20"/>
          <w:szCs w:val="20"/>
        </w:rPr>
        <w:t>Univerze</w:t>
      </w:r>
      <w:proofErr w:type="spellEnd"/>
      <w:r w:rsidRPr="003C7017">
        <w:rPr>
          <w:b/>
          <w:sz w:val="20"/>
          <w:szCs w:val="20"/>
        </w:rPr>
        <w:t xml:space="preserve"> v </w:t>
      </w:r>
      <w:proofErr w:type="spellStart"/>
      <w:r w:rsidRPr="003C7017">
        <w:rPr>
          <w:b/>
          <w:sz w:val="20"/>
          <w:szCs w:val="20"/>
        </w:rPr>
        <w:t>Ljubljani</w:t>
      </w:r>
      <w:proofErr w:type="spellEnd"/>
      <w:r w:rsidRPr="003C7017">
        <w:rPr>
          <w:b/>
          <w:sz w:val="20"/>
          <w:szCs w:val="20"/>
        </w:rPr>
        <w:t xml:space="preserve">, </w:t>
      </w:r>
      <w:proofErr w:type="spellStart"/>
      <w:r w:rsidRPr="003C7017">
        <w:rPr>
          <w:b/>
          <w:sz w:val="20"/>
          <w:szCs w:val="20"/>
        </w:rPr>
        <w:t>Inštitut</w:t>
      </w:r>
      <w:proofErr w:type="spellEnd"/>
      <w:r w:rsidRPr="003C7017">
        <w:rPr>
          <w:b/>
          <w:sz w:val="20"/>
          <w:szCs w:val="20"/>
        </w:rPr>
        <w:t xml:space="preserve"> </w:t>
      </w:r>
      <w:proofErr w:type="spellStart"/>
      <w:r w:rsidRPr="003C7017">
        <w:rPr>
          <w:b/>
          <w:sz w:val="20"/>
          <w:szCs w:val="20"/>
        </w:rPr>
        <w:t>za</w:t>
      </w:r>
      <w:proofErr w:type="spellEnd"/>
      <w:r w:rsidRPr="003C7017">
        <w:rPr>
          <w:b/>
          <w:sz w:val="20"/>
          <w:szCs w:val="20"/>
        </w:rPr>
        <w:t xml:space="preserve"> </w:t>
      </w:r>
      <w:proofErr w:type="spellStart"/>
      <w:r w:rsidRPr="003C7017">
        <w:rPr>
          <w:b/>
          <w:sz w:val="20"/>
          <w:szCs w:val="20"/>
        </w:rPr>
        <w:t>novejšo</w:t>
      </w:r>
      <w:proofErr w:type="spellEnd"/>
      <w:r w:rsidRPr="003C7017">
        <w:rPr>
          <w:b/>
          <w:sz w:val="20"/>
          <w:szCs w:val="20"/>
        </w:rPr>
        <w:t xml:space="preserve"> </w:t>
      </w:r>
      <w:proofErr w:type="spellStart"/>
      <w:r w:rsidRPr="003C7017">
        <w:rPr>
          <w:b/>
          <w:sz w:val="20"/>
          <w:szCs w:val="20"/>
        </w:rPr>
        <w:t>zgodovino</w:t>
      </w:r>
      <w:proofErr w:type="spellEnd"/>
      <w:r w:rsidRPr="003C7017">
        <w:rPr>
          <w:b/>
          <w:sz w:val="20"/>
          <w:szCs w:val="20"/>
        </w:rPr>
        <w:t xml:space="preserve"> in </w:t>
      </w:r>
      <w:proofErr w:type="spellStart"/>
      <w:r w:rsidRPr="003C7017">
        <w:rPr>
          <w:b/>
          <w:sz w:val="20"/>
          <w:szCs w:val="20"/>
        </w:rPr>
        <w:t>Institut</w:t>
      </w:r>
      <w:proofErr w:type="spellEnd"/>
      <w:r w:rsidRPr="003C7017">
        <w:rPr>
          <w:b/>
          <w:sz w:val="20"/>
          <w:szCs w:val="20"/>
        </w:rPr>
        <w:t xml:space="preserve"> </w:t>
      </w:r>
      <w:proofErr w:type="spellStart"/>
      <w:r w:rsidRPr="003C7017">
        <w:rPr>
          <w:b/>
          <w:sz w:val="20"/>
          <w:szCs w:val="20"/>
        </w:rPr>
        <w:t>Jožef</w:t>
      </w:r>
      <w:proofErr w:type="spellEnd"/>
      <w:r w:rsidRPr="003C7017">
        <w:rPr>
          <w:b/>
          <w:sz w:val="20"/>
          <w:szCs w:val="20"/>
        </w:rPr>
        <w:t xml:space="preserve"> Stefan; </w:t>
      </w:r>
      <w:hyperlink r:id="rId1" w:history="1">
        <w:r w:rsidRPr="003C7017">
          <w:rPr>
            <w:rStyle w:val="Hiperpovezava"/>
            <w:b/>
            <w:color w:val="auto"/>
            <w:sz w:val="20"/>
            <w:szCs w:val="20"/>
            <w:u w:val="none"/>
          </w:rPr>
          <w:t>darja.fiser@ff.uni-lj.si</w:t>
        </w:r>
      </w:hyperlink>
      <w:r w:rsidRPr="003C7017">
        <w:rPr>
          <w:rStyle w:val="Hiperpovezava"/>
          <w:b/>
          <w:color w:val="auto"/>
          <w:sz w:val="20"/>
          <w:szCs w:val="20"/>
          <w:u w:val="none"/>
        </w:rPr>
        <w:t>.</w:t>
      </w:r>
    </w:p>
  </w:footnote>
  <w:footnote w:id="2">
    <w:p w14:paraId="197BC49C" w14:textId="4CD8A2EA" w:rsidR="00CA3AB9" w:rsidRPr="003C7017" w:rsidRDefault="00CA3AB9" w:rsidP="002C2B4D">
      <w:pPr>
        <w:pStyle w:val="Sprotnaopomba-besedilo"/>
        <w:jc w:val="both"/>
        <w:rPr>
          <w:lang w:val="sl-SI"/>
        </w:rPr>
      </w:pPr>
      <w:r w:rsidRPr="003C7017">
        <w:rPr>
          <w:rStyle w:val="Sprotnaopomba-sklic"/>
        </w:rPr>
        <w:t>**</w:t>
      </w:r>
      <w:proofErr w:type="gramStart"/>
      <w:r w:rsidRPr="003C7017">
        <w:rPr>
          <w:b/>
        </w:rPr>
        <w:t>Asist.,</w:t>
      </w:r>
      <w:proofErr w:type="gramEnd"/>
      <w:r w:rsidRPr="003C7017">
        <w:rPr>
          <w:b/>
        </w:rPr>
        <w:t xml:space="preserve"> </w:t>
      </w:r>
      <w:proofErr w:type="spellStart"/>
      <w:r w:rsidRPr="003C7017">
        <w:rPr>
          <w:b/>
        </w:rPr>
        <w:t>Filozofska</w:t>
      </w:r>
      <w:proofErr w:type="spellEnd"/>
      <w:r w:rsidRPr="003C7017">
        <w:rPr>
          <w:b/>
        </w:rPr>
        <w:t xml:space="preserve"> </w:t>
      </w:r>
      <w:proofErr w:type="spellStart"/>
      <w:r w:rsidRPr="003C7017">
        <w:rPr>
          <w:b/>
        </w:rPr>
        <w:t>fakulteta</w:t>
      </w:r>
      <w:proofErr w:type="spellEnd"/>
      <w:r w:rsidRPr="003C7017">
        <w:rPr>
          <w:b/>
        </w:rPr>
        <w:t xml:space="preserve"> </w:t>
      </w:r>
      <w:proofErr w:type="spellStart"/>
      <w:r w:rsidRPr="003C7017">
        <w:rPr>
          <w:b/>
        </w:rPr>
        <w:t>Univerze</w:t>
      </w:r>
      <w:proofErr w:type="spellEnd"/>
      <w:r w:rsidRPr="003C7017">
        <w:rPr>
          <w:b/>
        </w:rPr>
        <w:t xml:space="preserve"> v </w:t>
      </w:r>
      <w:proofErr w:type="spellStart"/>
      <w:r w:rsidRPr="003C7017">
        <w:rPr>
          <w:b/>
        </w:rPr>
        <w:t>Ljubljani</w:t>
      </w:r>
      <w:proofErr w:type="spellEnd"/>
      <w:r w:rsidRPr="003C7017">
        <w:rPr>
          <w:b/>
        </w:rPr>
        <w:t xml:space="preserve">, </w:t>
      </w:r>
      <w:proofErr w:type="spellStart"/>
      <w:r w:rsidRPr="003C7017">
        <w:rPr>
          <w:b/>
        </w:rPr>
        <w:t>Aškerčeva</w:t>
      </w:r>
      <w:proofErr w:type="spellEnd"/>
      <w:r w:rsidRPr="003C7017">
        <w:rPr>
          <w:b/>
        </w:rPr>
        <w:t xml:space="preserve"> 2, SI-1000 Ljubljana; </w:t>
      </w:r>
      <w:hyperlink r:id="rId2" w:history="1">
        <w:r w:rsidRPr="003C7017">
          <w:rPr>
            <w:rStyle w:val="Hiperpovezava"/>
            <w:b/>
            <w:color w:val="auto"/>
            <w:u w:val="none"/>
          </w:rPr>
          <w:t>Kristina.PahordeMaiti@ff.uni-lj.si</w:t>
        </w:r>
      </w:hyperlink>
      <w:r w:rsidRPr="003C7017">
        <w:rPr>
          <w:rStyle w:val="Hiperpovezava"/>
          <w:b/>
          <w:color w:val="auto"/>
          <w:u w:val="none"/>
        </w:rPr>
        <w:t>.</w:t>
      </w:r>
    </w:p>
  </w:footnote>
  <w:footnote w:id="3">
    <w:p w14:paraId="68FF3739" w14:textId="4EC5428F" w:rsidR="00CA3AB9" w:rsidRPr="003C7017" w:rsidRDefault="00CA3AB9" w:rsidP="002C2B4D">
      <w:pPr>
        <w:pStyle w:val="Sprotnaopomba-besedilo"/>
        <w:jc w:val="both"/>
        <w:rPr>
          <w:lang w:val="sl-SI"/>
          <w:rPrChange w:id="1" w:author="Neja Blaj Hribar" w:date="2021-03-23T12:44:00Z">
            <w:rPr>
              <w:lang w:val="sl-SI"/>
            </w:rPr>
          </w:rPrChange>
        </w:rPr>
      </w:pPr>
      <w:r w:rsidRPr="003C7017">
        <w:rPr>
          <w:rStyle w:val="Sprotnaopomba-sklic"/>
        </w:rPr>
        <w:footnoteRef/>
      </w:r>
      <w:r w:rsidRPr="003C7017">
        <w:t xml:space="preserve"> </w:t>
      </w:r>
      <w:r w:rsidRPr="003C7017">
        <w:rPr>
          <w:lang w:val="sl-SI"/>
        </w:rPr>
        <w:t xml:space="preserve">Avtorica </w:t>
      </w:r>
      <w:hyperlink r:id="rId3" w:history="1">
        <w:r w:rsidRPr="003C7017">
          <w:rPr>
            <w:rStyle w:val="Hiperpovezava"/>
            <w:color w:val="auto"/>
            <w:u w:val="none"/>
            <w:lang w:val="sl-SI"/>
          </w:rPr>
          <w:t>naslovne izjave</w:t>
        </w:r>
      </w:hyperlink>
      <w:r w:rsidRPr="003C7017">
        <w:rPr>
          <w:lang w:val="sl-SI"/>
        </w:rPr>
        <w:t xml:space="preserve"> z redne seje 4. 6. 2003 je Cvetka Zalokar Oražem (LDS). Gl. </w:t>
      </w:r>
      <w:proofErr w:type="spellStart"/>
      <w:r w:rsidRPr="003C7017">
        <w:rPr>
          <w:i/>
          <w:rPrChange w:id="2" w:author="Neja Blaj Hribar" w:date="2021-03-23T12:44:00Z">
            <w:rPr>
              <w:i/>
              <w:color w:val="000000"/>
            </w:rPr>
          </w:rPrChange>
        </w:rPr>
        <w:t>Iskanje</w:t>
      </w:r>
      <w:proofErr w:type="spellEnd"/>
      <w:r w:rsidRPr="003C7017">
        <w:rPr>
          <w:rPrChange w:id="3" w:author="Neja Blaj Hribar" w:date="2021-03-23T12:44:00Z">
            <w:rPr>
              <w:color w:val="000000"/>
            </w:rPr>
          </w:rPrChange>
        </w:rPr>
        <w:t xml:space="preserve">, </w:t>
      </w:r>
      <w:proofErr w:type="spellStart"/>
      <w:r w:rsidRPr="003C7017">
        <w:rPr>
          <w:rPrChange w:id="4" w:author="Neja Blaj Hribar" w:date="2021-03-23T12:44:00Z">
            <w:rPr>
              <w:color w:val="000000"/>
            </w:rPr>
          </w:rPrChange>
        </w:rPr>
        <w:t>pridobljeno</w:t>
      </w:r>
      <w:proofErr w:type="spellEnd"/>
      <w:r w:rsidRPr="003C7017">
        <w:rPr>
          <w:rPrChange w:id="5" w:author="Neja Blaj Hribar" w:date="2021-03-23T12:44:00Z">
            <w:rPr>
              <w:color w:val="000000"/>
            </w:rPr>
          </w:rPrChange>
        </w:rPr>
        <w:t xml:space="preserve"> 19. 2. 2021, </w:t>
      </w:r>
      <w:ins w:id="6" w:author="Neja Blaj Hribar" w:date="2021-03-23T12:24:00Z">
        <w:r w:rsidR="00DF2026" w:rsidRPr="003C7017">
          <w:rPr>
            <w:rPrChange w:id="7" w:author="Neja Blaj Hribar" w:date="2021-03-23T12:44:00Z">
              <w:rPr>
                <w:color w:val="000000"/>
              </w:rPr>
            </w:rPrChange>
          </w:rPr>
          <w:fldChar w:fldCharType="begin"/>
        </w:r>
        <w:r w:rsidR="00DF2026" w:rsidRPr="003C7017">
          <w:rPr>
            <w:rPrChange w:id="8" w:author="Neja Blaj Hribar" w:date="2021-03-23T12:44:00Z">
              <w:rPr>
                <w:color w:val="000000"/>
              </w:rPr>
            </w:rPrChange>
          </w:rPr>
          <w:instrText xml:space="preserve"> HYPERLINK "</w:instrText>
        </w:r>
      </w:ins>
      <w:r w:rsidR="00DF2026" w:rsidRPr="003C7017">
        <w:rPr>
          <w:rPrChange w:id="9" w:author="Neja Blaj Hribar" w:date="2021-03-23T12:44:00Z">
            <w:rPr>
              <w:color w:val="000000"/>
            </w:rPr>
          </w:rPrChange>
        </w:rPr>
        <w:instrText>http://hdl.handle.net/11346/siparl-NYUL</w:instrText>
      </w:r>
      <w:ins w:id="10" w:author="Neja Blaj Hribar" w:date="2021-03-23T12:24:00Z">
        <w:r w:rsidR="00DF2026" w:rsidRPr="003C7017">
          <w:rPr>
            <w:rPrChange w:id="11" w:author="Neja Blaj Hribar" w:date="2021-03-23T12:44:00Z">
              <w:rPr>
                <w:color w:val="000000"/>
              </w:rPr>
            </w:rPrChange>
          </w:rPr>
          <w:instrText xml:space="preserve">" </w:instrText>
        </w:r>
        <w:r w:rsidR="00DF2026" w:rsidRPr="003C7017">
          <w:rPr>
            <w:rPrChange w:id="12" w:author="Neja Blaj Hribar" w:date="2021-03-23T12:44:00Z">
              <w:rPr>
                <w:color w:val="000000"/>
              </w:rPr>
            </w:rPrChange>
          </w:rPr>
          <w:fldChar w:fldCharType="separate"/>
        </w:r>
      </w:ins>
      <w:r w:rsidR="00DF2026" w:rsidRPr="003C7017">
        <w:rPr>
          <w:rStyle w:val="Hiperpovezava"/>
          <w:color w:val="auto"/>
          <w:rPrChange w:id="13" w:author="Neja Blaj Hribar" w:date="2021-03-23T12:44:00Z">
            <w:rPr>
              <w:rStyle w:val="Hiperpovezava"/>
            </w:rPr>
          </w:rPrChange>
        </w:rPr>
        <w:t>ht</w:t>
      </w:r>
      <w:bookmarkStart w:id="14" w:name="_GoBack"/>
      <w:bookmarkEnd w:id="14"/>
      <w:r w:rsidR="00DF2026" w:rsidRPr="003C7017">
        <w:rPr>
          <w:rStyle w:val="Hiperpovezava"/>
          <w:color w:val="auto"/>
          <w:rPrChange w:id="15" w:author="Neja Blaj Hribar" w:date="2021-03-23T12:44:00Z">
            <w:rPr>
              <w:rStyle w:val="Hiperpovezava"/>
            </w:rPr>
          </w:rPrChange>
        </w:rPr>
        <w:t>tp://hdl.handle.net/11346/siparl-NYUL</w:t>
      </w:r>
      <w:ins w:id="16" w:author="Neja Blaj Hribar" w:date="2021-03-23T12:24:00Z">
        <w:r w:rsidR="00DF2026" w:rsidRPr="003C7017">
          <w:rPr>
            <w:rPrChange w:id="17" w:author="Neja Blaj Hribar" w:date="2021-03-23T12:44:00Z">
              <w:rPr>
                <w:color w:val="000000"/>
              </w:rPr>
            </w:rPrChange>
          </w:rPr>
          <w:fldChar w:fldCharType="end"/>
        </w:r>
      </w:ins>
      <w:r w:rsidRPr="003C7017">
        <w:rPr>
          <w:rPrChange w:id="18" w:author="Neja Blaj Hribar" w:date="2021-03-23T12:44:00Z">
            <w:rPr/>
          </w:rPrChange>
        </w:rPr>
        <w:t>.</w:t>
      </w:r>
    </w:p>
  </w:footnote>
  <w:footnote w:id="4">
    <w:p w14:paraId="0D3DF879" w14:textId="77777777" w:rsidR="00CA3AB9" w:rsidRPr="003C7017" w:rsidRDefault="00CA3AB9" w:rsidP="002C2B4D">
      <w:pPr>
        <w:pStyle w:val="Bibliografija"/>
        <w:spacing w:line="240" w:lineRule="auto"/>
        <w:jc w:val="both"/>
        <w:rPr>
          <w:i/>
          <w:sz w:val="20"/>
          <w:szCs w:val="20"/>
          <w:lang w:val="sl-SI"/>
          <w:rPrChange w:id="19" w:author="Neja Blaj Hribar" w:date="2021-03-23T12:44:00Z">
            <w:rPr>
              <w:i/>
              <w:sz w:val="20"/>
              <w:szCs w:val="20"/>
              <w:lang w:val="sl-SI"/>
            </w:rPr>
          </w:rPrChange>
        </w:rPr>
      </w:pPr>
      <w:r w:rsidRPr="003C7017">
        <w:rPr>
          <w:rStyle w:val="Sprotnaopomba-sklic"/>
          <w:sz w:val="20"/>
          <w:szCs w:val="20"/>
          <w:rPrChange w:id="20" w:author="Neja Blaj Hribar" w:date="2021-03-23T12:44:00Z">
            <w:rPr>
              <w:rStyle w:val="Sprotnaopomba-sklic"/>
              <w:sz w:val="20"/>
              <w:szCs w:val="20"/>
            </w:rPr>
          </w:rPrChange>
        </w:rPr>
        <w:footnoteRef/>
      </w:r>
      <w:r w:rsidRPr="003C7017">
        <w:rPr>
          <w:sz w:val="20"/>
          <w:szCs w:val="20"/>
          <w:rPrChange w:id="21" w:author="Neja Blaj Hribar" w:date="2021-03-23T12:44:00Z">
            <w:rPr>
              <w:sz w:val="20"/>
              <w:szCs w:val="20"/>
            </w:rPr>
          </w:rPrChange>
        </w:rPr>
        <w:t xml:space="preserve"> </w:t>
      </w:r>
      <w:r w:rsidRPr="003C7017">
        <w:rPr>
          <w:sz w:val="20"/>
          <w:szCs w:val="20"/>
          <w:lang w:val="sl-SI"/>
          <w:rPrChange w:id="22" w:author="Neja Blaj Hribar" w:date="2021-03-23T12:44:00Z">
            <w:rPr>
              <w:sz w:val="20"/>
              <w:szCs w:val="20"/>
              <w:lang w:val="sl-SI"/>
            </w:rPr>
          </w:rPrChange>
        </w:rPr>
        <w:t xml:space="preserve">Cornelia Ilie, »Parliamentary debates,« v: Ruth Wodak in Bernhard Forchtner, ur., </w:t>
      </w:r>
      <w:r w:rsidRPr="003C7017">
        <w:rPr>
          <w:i/>
          <w:sz w:val="20"/>
          <w:szCs w:val="20"/>
          <w:lang w:val="sl-SI"/>
          <w:rPrChange w:id="23" w:author="Neja Blaj Hribar" w:date="2021-03-23T12:44:00Z">
            <w:rPr>
              <w:i/>
              <w:sz w:val="20"/>
              <w:szCs w:val="20"/>
              <w:lang w:val="sl-SI"/>
            </w:rPr>
          </w:rPrChange>
        </w:rPr>
        <w:t xml:space="preserve">The Routledge handbook of </w:t>
      </w:r>
    </w:p>
    <w:p w14:paraId="7858CCC2" w14:textId="04D65272" w:rsidR="00CA3AB9" w:rsidRPr="003C7017" w:rsidRDefault="00CA3AB9" w:rsidP="002C2B4D">
      <w:pPr>
        <w:pStyle w:val="Bibliografija"/>
        <w:spacing w:line="240" w:lineRule="auto"/>
        <w:jc w:val="both"/>
        <w:rPr>
          <w:i/>
          <w:lang w:val="sl-SI"/>
          <w:rPrChange w:id="24" w:author="Neja Blaj Hribar" w:date="2021-03-23T12:44:00Z">
            <w:rPr>
              <w:i/>
              <w:lang w:val="sl-SI"/>
            </w:rPr>
          </w:rPrChange>
        </w:rPr>
      </w:pPr>
      <w:r w:rsidRPr="003C7017">
        <w:rPr>
          <w:i/>
          <w:sz w:val="20"/>
          <w:szCs w:val="20"/>
          <w:lang w:val="sl-SI"/>
          <w:rPrChange w:id="25" w:author="Neja Blaj Hribar" w:date="2021-03-23T12:44:00Z">
            <w:rPr>
              <w:i/>
              <w:sz w:val="20"/>
              <w:szCs w:val="20"/>
              <w:lang w:val="sl-SI"/>
            </w:rPr>
          </w:rPrChange>
        </w:rPr>
        <w:t xml:space="preserve">language and politics </w:t>
      </w:r>
      <w:r w:rsidRPr="003C7017">
        <w:rPr>
          <w:sz w:val="20"/>
          <w:szCs w:val="20"/>
          <w:lang w:val="sl-SI"/>
          <w:rPrChange w:id="26" w:author="Neja Blaj Hribar" w:date="2021-03-23T12:44:00Z">
            <w:rPr>
              <w:sz w:val="20"/>
              <w:szCs w:val="20"/>
              <w:lang w:val="sl-SI"/>
            </w:rPr>
          </w:rPrChange>
        </w:rPr>
        <w:t>(London: Routledge, 2017), 309–25.</w:t>
      </w:r>
    </w:p>
  </w:footnote>
  <w:footnote w:id="5">
    <w:p w14:paraId="1243CB3A" w14:textId="77777777" w:rsidR="00CA3AB9" w:rsidRPr="003C7017" w:rsidRDefault="00CA3AB9" w:rsidP="002C2B4D">
      <w:pPr>
        <w:pStyle w:val="Bibliografija"/>
        <w:spacing w:line="240" w:lineRule="auto"/>
        <w:jc w:val="both"/>
        <w:rPr>
          <w:sz w:val="20"/>
          <w:szCs w:val="20"/>
          <w:lang w:val="sl-SI"/>
          <w:rPrChange w:id="27" w:author="Neja Blaj Hribar" w:date="2021-03-23T12:44:00Z">
            <w:rPr>
              <w:sz w:val="20"/>
              <w:szCs w:val="20"/>
              <w:lang w:val="sl-SI"/>
            </w:rPr>
          </w:rPrChange>
        </w:rPr>
      </w:pPr>
      <w:r w:rsidRPr="003C7017">
        <w:rPr>
          <w:rStyle w:val="Sprotnaopomba-sklic"/>
          <w:sz w:val="20"/>
          <w:szCs w:val="20"/>
          <w:rPrChange w:id="28" w:author="Neja Blaj Hribar" w:date="2021-03-23T12:44:00Z">
            <w:rPr>
              <w:rStyle w:val="Sprotnaopomba-sklic"/>
              <w:sz w:val="20"/>
              <w:szCs w:val="20"/>
            </w:rPr>
          </w:rPrChange>
        </w:rPr>
        <w:footnoteRef/>
      </w:r>
      <w:r w:rsidRPr="003C7017">
        <w:rPr>
          <w:sz w:val="20"/>
          <w:szCs w:val="20"/>
          <w:rPrChange w:id="29" w:author="Neja Blaj Hribar" w:date="2021-03-23T12:44:00Z">
            <w:rPr>
              <w:sz w:val="20"/>
              <w:szCs w:val="20"/>
            </w:rPr>
          </w:rPrChange>
        </w:rPr>
        <w:t xml:space="preserve"> </w:t>
      </w:r>
      <w:r w:rsidRPr="003C7017">
        <w:rPr>
          <w:sz w:val="20"/>
          <w:szCs w:val="20"/>
          <w:lang w:val="sl-SI"/>
          <w:rPrChange w:id="30" w:author="Neja Blaj Hribar" w:date="2021-03-23T12:44:00Z">
            <w:rPr>
              <w:sz w:val="20"/>
              <w:szCs w:val="20"/>
              <w:lang w:val="sl-SI"/>
            </w:rPr>
          </w:rPrChange>
        </w:rPr>
        <w:t xml:space="preserve">Łucja Biel, Agnieszka Biernacka in Anna Jopek-Bosiacka, »Collocations of Terms in EU Competition Law: A </w:t>
      </w:r>
    </w:p>
    <w:p w14:paraId="4DB2612E" w14:textId="3268C9CB" w:rsidR="00CA3AB9" w:rsidRPr="003C7017" w:rsidRDefault="00CA3AB9" w:rsidP="002C2B4D">
      <w:pPr>
        <w:pStyle w:val="Bibliografija"/>
        <w:spacing w:line="240" w:lineRule="auto"/>
        <w:jc w:val="both"/>
        <w:rPr>
          <w:sz w:val="20"/>
          <w:szCs w:val="20"/>
          <w:lang w:val="sl-SI"/>
          <w:rPrChange w:id="31" w:author="Neja Blaj Hribar" w:date="2021-03-23T12:44:00Z">
            <w:rPr>
              <w:sz w:val="20"/>
              <w:szCs w:val="20"/>
              <w:lang w:val="sl-SI"/>
            </w:rPr>
          </w:rPrChange>
        </w:rPr>
      </w:pPr>
      <w:r w:rsidRPr="003C7017">
        <w:rPr>
          <w:sz w:val="20"/>
          <w:szCs w:val="20"/>
          <w:lang w:val="sl-SI"/>
          <w:rPrChange w:id="32" w:author="Neja Blaj Hribar" w:date="2021-03-23T12:44:00Z">
            <w:rPr>
              <w:sz w:val="20"/>
              <w:szCs w:val="20"/>
              <w:lang w:val="sl-SI"/>
            </w:rPr>
          </w:rPrChange>
        </w:rPr>
        <w:t xml:space="preserve">Corpus Analysis of EU English Collocations,« v: </w:t>
      </w:r>
      <w:r w:rsidRPr="003C7017">
        <w:rPr>
          <w:i/>
          <w:iCs/>
          <w:sz w:val="20"/>
          <w:szCs w:val="20"/>
          <w:lang w:val="sl-SI"/>
          <w:rPrChange w:id="33" w:author="Neja Blaj Hribar" w:date="2021-03-23T12:44:00Z">
            <w:rPr>
              <w:i/>
              <w:iCs/>
              <w:sz w:val="20"/>
              <w:szCs w:val="20"/>
              <w:lang w:val="sl-SI"/>
            </w:rPr>
          </w:rPrChange>
        </w:rPr>
        <w:t>Language and Law</w:t>
      </w:r>
      <w:r w:rsidRPr="003C7017">
        <w:rPr>
          <w:sz w:val="20"/>
          <w:szCs w:val="20"/>
          <w:lang w:val="sl-SI"/>
          <w:rPrChange w:id="34" w:author="Neja Blaj Hribar" w:date="2021-03-23T12:44:00Z">
            <w:rPr>
              <w:sz w:val="20"/>
              <w:szCs w:val="20"/>
              <w:lang w:val="sl-SI"/>
            </w:rPr>
          </w:rPrChange>
        </w:rPr>
        <w:t xml:space="preserve"> (Cham: Springer, 2018), 249–74. Sylvia </w:t>
      </w:r>
    </w:p>
    <w:p w14:paraId="02575691" w14:textId="77777777" w:rsidR="00CA3AB9" w:rsidRPr="003C7017" w:rsidRDefault="00CA3AB9" w:rsidP="002C2B4D">
      <w:pPr>
        <w:pStyle w:val="Bibliografija"/>
        <w:spacing w:line="240" w:lineRule="auto"/>
        <w:jc w:val="both"/>
        <w:rPr>
          <w:sz w:val="20"/>
          <w:szCs w:val="20"/>
          <w:lang w:val="sl-SI"/>
          <w:rPrChange w:id="35" w:author="Neja Blaj Hribar" w:date="2021-03-23T12:44:00Z">
            <w:rPr>
              <w:sz w:val="20"/>
              <w:szCs w:val="20"/>
              <w:lang w:val="sl-SI"/>
            </w:rPr>
          </w:rPrChange>
        </w:rPr>
      </w:pPr>
      <w:r w:rsidRPr="003C7017">
        <w:rPr>
          <w:sz w:val="20"/>
          <w:szCs w:val="20"/>
          <w:lang w:val="sl-SI"/>
          <w:rPrChange w:id="36" w:author="Neja Blaj Hribar" w:date="2021-03-23T12:44:00Z">
            <w:rPr>
              <w:sz w:val="20"/>
              <w:szCs w:val="20"/>
              <w:lang w:val="sl-SI"/>
            </w:rPr>
          </w:rPrChange>
        </w:rPr>
        <w:t xml:space="preserve">Jaworska in Kath Ryan, »Gender and the language of pain in chronic and terminal illness: A corpus-based </w:t>
      </w:r>
    </w:p>
    <w:p w14:paraId="7579BD25" w14:textId="19478D6C" w:rsidR="00CA3AB9" w:rsidRPr="003C7017" w:rsidRDefault="00CA3AB9" w:rsidP="002C2B4D">
      <w:pPr>
        <w:pStyle w:val="Bibliografija"/>
        <w:spacing w:line="240" w:lineRule="auto"/>
        <w:jc w:val="both"/>
        <w:rPr>
          <w:sz w:val="20"/>
          <w:szCs w:val="20"/>
          <w:lang w:val="sl-SI"/>
          <w:rPrChange w:id="37" w:author="Neja Blaj Hribar" w:date="2021-03-23T12:44:00Z">
            <w:rPr>
              <w:sz w:val="20"/>
              <w:szCs w:val="20"/>
              <w:lang w:val="sl-SI"/>
            </w:rPr>
          </w:rPrChange>
        </w:rPr>
      </w:pPr>
      <w:r w:rsidRPr="003C7017">
        <w:rPr>
          <w:sz w:val="20"/>
          <w:szCs w:val="20"/>
          <w:lang w:val="sl-SI"/>
          <w:rPrChange w:id="38" w:author="Neja Blaj Hribar" w:date="2021-03-23T12:44:00Z">
            <w:rPr>
              <w:sz w:val="20"/>
              <w:szCs w:val="20"/>
              <w:lang w:val="sl-SI"/>
            </w:rPr>
          </w:rPrChange>
        </w:rPr>
        <w:t xml:space="preserve">discourse analysis of patients’ narratives,« </w:t>
      </w:r>
      <w:r w:rsidRPr="003C7017">
        <w:rPr>
          <w:i/>
          <w:iCs/>
          <w:sz w:val="20"/>
          <w:szCs w:val="20"/>
          <w:lang w:val="sl-SI"/>
          <w:rPrChange w:id="39" w:author="Neja Blaj Hribar" w:date="2021-03-23T12:44:00Z">
            <w:rPr>
              <w:i/>
              <w:iCs/>
              <w:sz w:val="20"/>
              <w:szCs w:val="20"/>
              <w:lang w:val="sl-SI"/>
            </w:rPr>
          </w:rPrChange>
        </w:rPr>
        <w:t>Social Science &amp; Medicine</w:t>
      </w:r>
      <w:r w:rsidRPr="003C7017">
        <w:rPr>
          <w:sz w:val="20"/>
          <w:szCs w:val="20"/>
          <w:lang w:val="sl-SI"/>
          <w:rPrChange w:id="40" w:author="Neja Blaj Hribar" w:date="2021-03-23T12:44:00Z">
            <w:rPr>
              <w:sz w:val="20"/>
              <w:szCs w:val="20"/>
              <w:lang w:val="sl-SI"/>
            </w:rPr>
          </w:rPrChange>
        </w:rPr>
        <w:t xml:space="preserve">, </w:t>
      </w:r>
      <w:r w:rsidRPr="003C7017">
        <w:rPr>
          <w:iCs/>
          <w:sz w:val="20"/>
          <w:szCs w:val="20"/>
          <w:lang w:val="sl-SI"/>
          <w:rPrChange w:id="41" w:author="Neja Blaj Hribar" w:date="2021-03-23T12:44:00Z">
            <w:rPr>
              <w:iCs/>
              <w:sz w:val="20"/>
              <w:szCs w:val="20"/>
              <w:lang w:val="sl-SI"/>
            </w:rPr>
          </w:rPrChange>
        </w:rPr>
        <w:t>215</w:t>
      </w:r>
      <w:r w:rsidRPr="003C7017">
        <w:rPr>
          <w:sz w:val="20"/>
          <w:szCs w:val="20"/>
          <w:lang w:val="sl-SI"/>
          <w:rPrChange w:id="42" w:author="Neja Blaj Hribar" w:date="2021-03-23T12:44:00Z">
            <w:rPr>
              <w:sz w:val="20"/>
              <w:szCs w:val="20"/>
              <w:lang w:val="sl-SI"/>
            </w:rPr>
          </w:rPrChange>
        </w:rPr>
        <w:t xml:space="preserve"> (2018): 107–14.</w:t>
      </w:r>
    </w:p>
  </w:footnote>
  <w:footnote w:id="6">
    <w:p w14:paraId="7035BC63" w14:textId="47835499" w:rsidR="00CA3AB9" w:rsidRPr="003C7017" w:rsidRDefault="00CA3AB9" w:rsidP="002C2B4D">
      <w:pPr>
        <w:pStyle w:val="Bibliografija"/>
        <w:spacing w:line="240" w:lineRule="auto"/>
        <w:jc w:val="both"/>
        <w:rPr>
          <w:sz w:val="20"/>
          <w:szCs w:val="20"/>
          <w:lang w:val="sl-SI"/>
          <w:rPrChange w:id="43" w:author="Neja Blaj Hribar" w:date="2021-03-23T12:44:00Z">
            <w:rPr>
              <w:sz w:val="20"/>
              <w:szCs w:val="20"/>
              <w:lang w:val="sl-SI"/>
            </w:rPr>
          </w:rPrChange>
        </w:rPr>
      </w:pPr>
      <w:r w:rsidRPr="003C7017">
        <w:rPr>
          <w:rStyle w:val="Sprotnaopomba-sklic"/>
          <w:sz w:val="20"/>
          <w:szCs w:val="20"/>
          <w:rPrChange w:id="44" w:author="Neja Blaj Hribar" w:date="2021-03-23T12:44:00Z">
            <w:rPr>
              <w:rStyle w:val="Sprotnaopomba-sklic"/>
              <w:sz w:val="20"/>
              <w:szCs w:val="20"/>
            </w:rPr>
          </w:rPrChange>
        </w:rPr>
        <w:footnoteRef/>
      </w:r>
      <w:r w:rsidRPr="003C7017">
        <w:rPr>
          <w:sz w:val="20"/>
          <w:szCs w:val="20"/>
          <w:rPrChange w:id="45" w:author="Neja Blaj Hribar" w:date="2021-03-23T12:44:00Z">
            <w:rPr>
              <w:sz w:val="20"/>
              <w:szCs w:val="20"/>
            </w:rPr>
          </w:rPrChange>
        </w:rPr>
        <w:t xml:space="preserve"> </w:t>
      </w:r>
      <w:r w:rsidRPr="003C7017">
        <w:rPr>
          <w:sz w:val="20"/>
          <w:szCs w:val="20"/>
          <w:lang w:val="sl-SI"/>
          <w:rPrChange w:id="46" w:author="Neja Blaj Hribar" w:date="2021-03-23T12:44:00Z">
            <w:rPr>
              <w:sz w:val="20"/>
              <w:szCs w:val="20"/>
              <w:lang w:val="sl-SI"/>
            </w:rPr>
          </w:rPrChange>
        </w:rPr>
        <w:t xml:space="preserve">Douglas Biber in Randi Reppen, </w:t>
      </w:r>
      <w:r w:rsidRPr="003C7017">
        <w:rPr>
          <w:i/>
          <w:iCs/>
          <w:sz w:val="20"/>
          <w:szCs w:val="20"/>
          <w:lang w:val="sl-SI"/>
          <w:rPrChange w:id="47" w:author="Neja Blaj Hribar" w:date="2021-03-23T12:44:00Z">
            <w:rPr>
              <w:i/>
              <w:iCs/>
              <w:sz w:val="20"/>
              <w:szCs w:val="20"/>
              <w:lang w:val="sl-SI"/>
            </w:rPr>
          </w:rPrChange>
        </w:rPr>
        <w:t>The Cambridge handbook of English corpus linguistics</w:t>
      </w:r>
      <w:r w:rsidRPr="003C7017">
        <w:rPr>
          <w:sz w:val="20"/>
          <w:szCs w:val="20"/>
          <w:lang w:val="sl-SI"/>
          <w:rPrChange w:id="48" w:author="Neja Blaj Hribar" w:date="2021-03-23T12:44:00Z">
            <w:rPr>
              <w:sz w:val="20"/>
              <w:szCs w:val="20"/>
              <w:lang w:val="sl-SI"/>
            </w:rPr>
          </w:rPrChange>
        </w:rPr>
        <w:t xml:space="preserve"> (Cambridge: Cambridge </w:t>
      </w:r>
    </w:p>
    <w:p w14:paraId="4A7F67F9" w14:textId="77777777" w:rsidR="00CA3AB9" w:rsidRPr="003C7017" w:rsidRDefault="00CA3AB9" w:rsidP="002C2B4D">
      <w:pPr>
        <w:pStyle w:val="Bibliografija"/>
        <w:spacing w:line="240" w:lineRule="auto"/>
        <w:jc w:val="both"/>
        <w:rPr>
          <w:sz w:val="20"/>
          <w:szCs w:val="20"/>
          <w:lang w:val="sl-SI"/>
          <w:rPrChange w:id="49" w:author="Neja Blaj Hribar" w:date="2021-03-23T12:44:00Z">
            <w:rPr>
              <w:sz w:val="20"/>
              <w:szCs w:val="20"/>
              <w:lang w:val="sl-SI"/>
            </w:rPr>
          </w:rPrChange>
        </w:rPr>
      </w:pPr>
      <w:r w:rsidRPr="003C7017">
        <w:rPr>
          <w:sz w:val="20"/>
          <w:szCs w:val="20"/>
          <w:lang w:val="sl-SI"/>
          <w:rPrChange w:id="50" w:author="Neja Blaj Hribar" w:date="2021-03-23T12:44:00Z">
            <w:rPr>
              <w:sz w:val="20"/>
              <w:szCs w:val="20"/>
              <w:lang w:val="sl-SI"/>
            </w:rPr>
          </w:rPrChange>
        </w:rPr>
        <w:t xml:space="preserve">University Press, 2015). Tony McEnery in Andrew Hardie, </w:t>
      </w:r>
      <w:r w:rsidRPr="003C7017">
        <w:rPr>
          <w:i/>
          <w:iCs/>
          <w:sz w:val="20"/>
          <w:szCs w:val="20"/>
          <w:lang w:val="sl-SI"/>
          <w:rPrChange w:id="51" w:author="Neja Blaj Hribar" w:date="2021-03-23T12:44:00Z">
            <w:rPr>
              <w:i/>
              <w:iCs/>
              <w:sz w:val="20"/>
              <w:szCs w:val="20"/>
              <w:lang w:val="sl-SI"/>
            </w:rPr>
          </w:rPrChange>
        </w:rPr>
        <w:t>Corpus linguistics: Method, theory and practice</w:t>
      </w:r>
      <w:r w:rsidRPr="003C7017">
        <w:rPr>
          <w:sz w:val="20"/>
          <w:szCs w:val="20"/>
          <w:lang w:val="sl-SI"/>
          <w:rPrChange w:id="52" w:author="Neja Blaj Hribar" w:date="2021-03-23T12:44:00Z">
            <w:rPr>
              <w:sz w:val="20"/>
              <w:szCs w:val="20"/>
              <w:lang w:val="sl-SI"/>
            </w:rPr>
          </w:rPrChange>
        </w:rPr>
        <w:t xml:space="preserve"> </w:t>
      </w:r>
    </w:p>
    <w:p w14:paraId="45B0862A" w14:textId="1863B741" w:rsidR="00CA3AB9" w:rsidRPr="003C7017" w:rsidRDefault="00CA3AB9" w:rsidP="002C2B4D">
      <w:pPr>
        <w:pStyle w:val="Bibliografija"/>
        <w:spacing w:line="240" w:lineRule="auto"/>
        <w:jc w:val="both"/>
        <w:rPr>
          <w:lang w:val="sl-SI"/>
          <w:rPrChange w:id="53" w:author="Neja Blaj Hribar" w:date="2021-03-23T12:44:00Z">
            <w:rPr>
              <w:lang w:val="sl-SI"/>
            </w:rPr>
          </w:rPrChange>
        </w:rPr>
      </w:pPr>
      <w:r w:rsidRPr="003C7017">
        <w:rPr>
          <w:sz w:val="20"/>
          <w:szCs w:val="20"/>
          <w:lang w:val="sl-SI"/>
          <w:rPrChange w:id="54" w:author="Neja Blaj Hribar" w:date="2021-03-23T12:44:00Z">
            <w:rPr>
              <w:sz w:val="20"/>
              <w:szCs w:val="20"/>
              <w:lang w:val="sl-SI"/>
            </w:rPr>
          </w:rPrChange>
        </w:rPr>
        <w:t>(Cambridge: Cambridge University Press, 2011).</w:t>
      </w:r>
    </w:p>
  </w:footnote>
  <w:footnote w:id="7">
    <w:p w14:paraId="76C09CBB" w14:textId="2811B634" w:rsidR="00CA3AB9" w:rsidRPr="003C7017" w:rsidRDefault="00CA3AB9" w:rsidP="002C2B4D">
      <w:pPr>
        <w:pStyle w:val="Bibliografija"/>
        <w:spacing w:line="240" w:lineRule="auto"/>
        <w:jc w:val="both"/>
        <w:rPr>
          <w:lang w:val="sl-SI"/>
          <w:rPrChange w:id="55" w:author="Neja Blaj Hribar" w:date="2021-03-23T12:44:00Z">
            <w:rPr>
              <w:lang w:val="sl-SI"/>
            </w:rPr>
          </w:rPrChange>
        </w:rPr>
      </w:pPr>
      <w:r w:rsidRPr="003C7017">
        <w:rPr>
          <w:rStyle w:val="Sprotnaopomba-sklic"/>
          <w:sz w:val="20"/>
          <w:szCs w:val="20"/>
          <w:rPrChange w:id="56" w:author="Neja Blaj Hribar" w:date="2021-03-23T12:44:00Z">
            <w:rPr>
              <w:rStyle w:val="Sprotnaopomba-sklic"/>
              <w:sz w:val="20"/>
              <w:szCs w:val="20"/>
            </w:rPr>
          </w:rPrChange>
        </w:rPr>
        <w:footnoteRef/>
      </w:r>
      <w:r w:rsidRPr="003C7017">
        <w:rPr>
          <w:sz w:val="20"/>
          <w:szCs w:val="20"/>
          <w:rPrChange w:id="57" w:author="Neja Blaj Hribar" w:date="2021-03-23T12:44:00Z">
            <w:rPr>
              <w:sz w:val="20"/>
              <w:szCs w:val="20"/>
            </w:rPr>
          </w:rPrChange>
        </w:rPr>
        <w:t xml:space="preserve"> </w:t>
      </w:r>
      <w:r w:rsidRPr="003C7017">
        <w:rPr>
          <w:sz w:val="20"/>
          <w:szCs w:val="20"/>
          <w:lang w:val="sl-SI"/>
          <w:rPrChange w:id="58" w:author="Neja Blaj Hribar" w:date="2021-03-23T12:44:00Z">
            <w:rPr>
              <w:sz w:val="20"/>
              <w:szCs w:val="20"/>
              <w:lang w:val="sl-SI"/>
            </w:rPr>
          </w:rPrChange>
        </w:rPr>
        <w:t xml:space="preserve">Paul Baker, </w:t>
      </w:r>
      <w:r w:rsidRPr="003C7017">
        <w:rPr>
          <w:i/>
          <w:iCs/>
          <w:sz w:val="20"/>
          <w:szCs w:val="20"/>
          <w:lang w:val="sl-SI"/>
          <w:rPrChange w:id="59" w:author="Neja Blaj Hribar" w:date="2021-03-23T12:44:00Z">
            <w:rPr>
              <w:i/>
              <w:iCs/>
              <w:sz w:val="20"/>
              <w:szCs w:val="20"/>
              <w:lang w:val="sl-SI"/>
            </w:rPr>
          </w:rPrChange>
        </w:rPr>
        <w:t>Using corpora to analyze gender</w:t>
      </w:r>
      <w:r w:rsidRPr="003C7017">
        <w:rPr>
          <w:sz w:val="20"/>
          <w:szCs w:val="20"/>
          <w:lang w:val="sl-SI"/>
          <w:rPrChange w:id="60" w:author="Neja Blaj Hribar" w:date="2021-03-23T12:44:00Z">
            <w:rPr>
              <w:sz w:val="20"/>
              <w:szCs w:val="20"/>
              <w:lang w:val="sl-SI"/>
            </w:rPr>
          </w:rPrChange>
        </w:rPr>
        <w:t xml:space="preserve"> (London: Bloomsbury, 2014).</w:t>
      </w:r>
    </w:p>
  </w:footnote>
  <w:footnote w:id="8">
    <w:p w14:paraId="6BC44217" w14:textId="11640288" w:rsidR="00CA3AB9" w:rsidRPr="003C7017" w:rsidRDefault="00CA3AB9" w:rsidP="002C2B4D">
      <w:pPr>
        <w:pStyle w:val="Sprotnaopomba-besedilo"/>
        <w:jc w:val="both"/>
        <w:rPr>
          <w:lang w:val="sl-SI"/>
          <w:rPrChange w:id="61" w:author="Neja Blaj Hribar" w:date="2021-03-23T12:44:00Z">
            <w:rPr>
              <w:lang w:val="sl-SI"/>
            </w:rPr>
          </w:rPrChange>
        </w:rPr>
      </w:pPr>
      <w:r w:rsidRPr="003C7017">
        <w:rPr>
          <w:rStyle w:val="Sprotnaopomba-sklic"/>
          <w:rPrChange w:id="62" w:author="Neja Blaj Hribar" w:date="2021-03-23T12:44:00Z">
            <w:rPr>
              <w:rStyle w:val="Sprotnaopomba-sklic"/>
            </w:rPr>
          </w:rPrChange>
        </w:rPr>
        <w:footnoteRef/>
      </w:r>
      <w:r w:rsidRPr="003C7017">
        <w:rPr>
          <w:rPrChange w:id="63" w:author="Neja Blaj Hribar" w:date="2021-03-23T12:44:00Z">
            <w:rPr/>
          </w:rPrChange>
        </w:rPr>
        <w:t xml:space="preserve"> </w:t>
      </w:r>
      <w:r w:rsidRPr="003C7017">
        <w:rPr>
          <w:i/>
          <w:rPrChange w:id="64" w:author="Neja Blaj Hribar" w:date="2021-03-23T12:44:00Z">
            <w:rPr>
              <w:i/>
            </w:rPr>
          </w:rPrChange>
        </w:rPr>
        <w:t>CLARIN.SI</w:t>
      </w:r>
      <w:r w:rsidRPr="003C7017">
        <w:rPr>
          <w:rPrChange w:id="65" w:author="Neja Blaj Hribar" w:date="2021-03-23T12:44:00Z">
            <w:rPr/>
          </w:rPrChange>
        </w:rPr>
        <w:t xml:space="preserve">, </w:t>
      </w:r>
      <w:proofErr w:type="spellStart"/>
      <w:r w:rsidRPr="003C7017">
        <w:rPr>
          <w:rPrChange w:id="66" w:author="Neja Blaj Hribar" w:date="2021-03-23T12:44:00Z">
            <w:rPr/>
          </w:rPrChange>
        </w:rPr>
        <w:t>pridobljeno</w:t>
      </w:r>
      <w:proofErr w:type="spellEnd"/>
      <w:r w:rsidRPr="003C7017">
        <w:rPr>
          <w:rPrChange w:id="67" w:author="Neja Blaj Hribar" w:date="2021-03-23T12:44:00Z">
            <w:rPr/>
          </w:rPrChange>
        </w:rPr>
        <w:t xml:space="preserve"> 18. 2. 2021, </w:t>
      </w:r>
      <w:ins w:id="68" w:author="Neja Blaj Hribar" w:date="2021-03-18T15:17:00Z">
        <w:r w:rsidRPr="003C7017">
          <w:rPr>
            <w:rPrChange w:id="69" w:author="Neja Blaj Hribar" w:date="2021-03-23T12:44:00Z">
              <w:rPr/>
            </w:rPrChange>
          </w:rPr>
          <w:fldChar w:fldCharType="begin"/>
        </w:r>
        <w:r w:rsidRPr="003C7017">
          <w:rPr>
            <w:rPrChange w:id="70" w:author="Neja Blaj Hribar" w:date="2021-03-23T12:44:00Z">
              <w:rPr/>
            </w:rPrChange>
          </w:rPr>
          <w:instrText xml:space="preserve"> HYPERLINK "</w:instrText>
        </w:r>
      </w:ins>
      <w:r w:rsidRPr="003C7017">
        <w:rPr>
          <w:rPrChange w:id="71" w:author="Neja Blaj Hribar" w:date="2021-03-23T12:44:00Z">
            <w:rPr/>
          </w:rPrChange>
        </w:rPr>
        <w:instrText>http://hdl.handle.net/11356/1300</w:instrText>
      </w:r>
      <w:ins w:id="72" w:author="Neja Blaj Hribar" w:date="2021-03-18T15:17:00Z">
        <w:r w:rsidRPr="003C7017">
          <w:rPr>
            <w:rPrChange w:id="73" w:author="Neja Blaj Hribar" w:date="2021-03-23T12:44:00Z">
              <w:rPr/>
            </w:rPrChange>
          </w:rPr>
          <w:instrText xml:space="preserve">" </w:instrText>
        </w:r>
        <w:r w:rsidRPr="003C7017">
          <w:rPr>
            <w:rPrChange w:id="74" w:author="Neja Blaj Hribar" w:date="2021-03-23T12:44:00Z">
              <w:rPr/>
            </w:rPrChange>
          </w:rPr>
          <w:fldChar w:fldCharType="separate"/>
        </w:r>
      </w:ins>
      <w:r w:rsidRPr="003C7017">
        <w:rPr>
          <w:rStyle w:val="Hiperpovezava"/>
          <w:color w:val="auto"/>
          <w:rPrChange w:id="75" w:author="Neja Blaj Hribar" w:date="2021-03-23T12:44:00Z">
            <w:rPr>
              <w:rStyle w:val="Hiperpovezava"/>
            </w:rPr>
          </w:rPrChange>
        </w:rPr>
        <w:t>http://hdl.handle.net/11356/1300</w:t>
      </w:r>
      <w:ins w:id="76" w:author="Neja Blaj Hribar" w:date="2021-03-18T15:17:00Z">
        <w:r w:rsidRPr="003C7017">
          <w:rPr>
            <w:rPrChange w:id="77" w:author="Neja Blaj Hribar" w:date="2021-03-23T12:44:00Z">
              <w:rPr/>
            </w:rPrChange>
          </w:rPr>
          <w:fldChar w:fldCharType="end"/>
        </w:r>
        <w:r w:rsidRPr="003C7017">
          <w:rPr>
            <w:rPrChange w:id="78" w:author="Neja Blaj Hribar" w:date="2021-03-23T12:44:00Z">
              <w:rPr/>
            </w:rPrChange>
          </w:rPr>
          <w:t xml:space="preserve"> </w:t>
        </w:r>
      </w:ins>
      <w:r w:rsidRPr="003C7017">
        <w:rPr>
          <w:rPrChange w:id="79" w:author="Neja Blaj Hribar" w:date="2021-03-23T12:44:00Z">
            <w:rPr/>
          </w:rPrChange>
        </w:rPr>
        <w:t xml:space="preserve">. </w:t>
      </w:r>
    </w:p>
  </w:footnote>
  <w:footnote w:id="9">
    <w:p w14:paraId="4497EFE5" w14:textId="72A54024" w:rsidR="00CA3AB9" w:rsidRPr="003C7017" w:rsidRDefault="00CA3AB9" w:rsidP="002C2B4D">
      <w:pPr>
        <w:pStyle w:val="Sprotnaopomba-besedilo"/>
        <w:jc w:val="both"/>
        <w:rPr>
          <w:lang w:val="sl-SI"/>
          <w:rPrChange w:id="81" w:author="Neja Blaj Hribar" w:date="2021-03-23T12:44:00Z">
            <w:rPr>
              <w:lang w:val="sl-SI"/>
            </w:rPr>
          </w:rPrChange>
        </w:rPr>
      </w:pPr>
      <w:r w:rsidRPr="003C7017">
        <w:rPr>
          <w:rStyle w:val="Sprotnaopomba-sklic"/>
          <w:rPrChange w:id="82" w:author="Neja Blaj Hribar" w:date="2021-03-23T12:44:00Z">
            <w:rPr>
              <w:rStyle w:val="Sprotnaopomba-sklic"/>
            </w:rPr>
          </w:rPrChange>
        </w:rPr>
        <w:footnoteRef/>
      </w:r>
      <w:r w:rsidRPr="003C7017">
        <w:rPr>
          <w:rPrChange w:id="83" w:author="Neja Blaj Hribar" w:date="2021-03-23T12:44:00Z">
            <w:rPr/>
          </w:rPrChange>
        </w:rPr>
        <w:t xml:space="preserve"> </w:t>
      </w:r>
      <w:proofErr w:type="spellStart"/>
      <w:r w:rsidRPr="003C7017">
        <w:rPr>
          <w:i/>
          <w:rPrChange w:id="84" w:author="Neja Blaj Hribar" w:date="2021-03-23T12:44:00Z">
            <w:rPr>
              <w:i/>
            </w:rPr>
          </w:rPrChange>
        </w:rPr>
        <w:t>NoSketch</w:t>
      </w:r>
      <w:proofErr w:type="spellEnd"/>
      <w:r w:rsidRPr="003C7017">
        <w:rPr>
          <w:i/>
          <w:rPrChange w:id="85" w:author="Neja Blaj Hribar" w:date="2021-03-23T12:44:00Z">
            <w:rPr>
              <w:i/>
            </w:rPr>
          </w:rPrChange>
        </w:rPr>
        <w:t xml:space="preserve"> Engine</w:t>
      </w:r>
      <w:r w:rsidRPr="003C7017">
        <w:rPr>
          <w:rPrChange w:id="86" w:author="Neja Blaj Hribar" w:date="2021-03-23T12:44:00Z">
            <w:rPr/>
          </w:rPrChange>
        </w:rPr>
        <w:t xml:space="preserve">, </w:t>
      </w:r>
      <w:proofErr w:type="spellStart"/>
      <w:r w:rsidRPr="003C7017">
        <w:rPr>
          <w:rPrChange w:id="87" w:author="Neja Blaj Hribar" w:date="2021-03-23T12:44:00Z">
            <w:rPr/>
          </w:rPrChange>
        </w:rPr>
        <w:t>pridobljeno</w:t>
      </w:r>
      <w:proofErr w:type="spellEnd"/>
      <w:r w:rsidRPr="003C7017">
        <w:rPr>
          <w:rPrChange w:id="88" w:author="Neja Blaj Hribar" w:date="2021-03-23T12:44:00Z">
            <w:rPr/>
          </w:rPrChange>
        </w:rPr>
        <w:t xml:space="preserve"> 18. 2. 2021, </w:t>
      </w:r>
      <w:ins w:id="89" w:author="Neja Blaj Hribar" w:date="2021-03-18T15:18:00Z">
        <w:r w:rsidRPr="003C7017">
          <w:rPr>
            <w:rPrChange w:id="90" w:author="Neja Blaj Hribar" w:date="2021-03-23T12:44:00Z">
              <w:rPr/>
            </w:rPrChange>
          </w:rPr>
          <w:fldChar w:fldCharType="begin"/>
        </w:r>
        <w:r w:rsidRPr="003C7017">
          <w:rPr>
            <w:rPrChange w:id="91" w:author="Neja Blaj Hribar" w:date="2021-03-23T12:44:00Z">
              <w:rPr/>
            </w:rPrChange>
          </w:rPr>
          <w:instrText xml:space="preserve"> HYPERLINK "</w:instrText>
        </w:r>
      </w:ins>
      <w:r w:rsidRPr="003C7017">
        <w:rPr>
          <w:rPrChange w:id="92" w:author="Neja Blaj Hribar" w:date="2021-03-23T12:44:00Z">
            <w:rPr/>
          </w:rPrChange>
        </w:rPr>
        <w:instrText>https://tinyurl.com/4exc2b3e</w:instrText>
      </w:r>
      <w:ins w:id="93" w:author="Neja Blaj Hribar" w:date="2021-03-18T15:18:00Z">
        <w:r w:rsidRPr="003C7017">
          <w:rPr>
            <w:rPrChange w:id="94" w:author="Neja Blaj Hribar" w:date="2021-03-23T12:44:00Z">
              <w:rPr/>
            </w:rPrChange>
          </w:rPr>
          <w:instrText xml:space="preserve">" </w:instrText>
        </w:r>
        <w:r w:rsidRPr="003C7017">
          <w:rPr>
            <w:rPrChange w:id="95" w:author="Neja Blaj Hribar" w:date="2021-03-23T12:44:00Z">
              <w:rPr/>
            </w:rPrChange>
          </w:rPr>
          <w:fldChar w:fldCharType="separate"/>
        </w:r>
      </w:ins>
      <w:r w:rsidRPr="003C7017">
        <w:rPr>
          <w:rStyle w:val="Hiperpovezava"/>
          <w:color w:val="auto"/>
          <w:rPrChange w:id="96" w:author="Neja Blaj Hribar" w:date="2021-03-23T12:44:00Z">
            <w:rPr>
              <w:rStyle w:val="Hiperpovezava"/>
            </w:rPr>
          </w:rPrChange>
        </w:rPr>
        <w:t>https://tinyurl.com/4exc2b3e</w:t>
      </w:r>
      <w:ins w:id="97" w:author="Neja Blaj Hribar" w:date="2021-03-18T15:18:00Z">
        <w:r w:rsidRPr="003C7017">
          <w:rPr>
            <w:rPrChange w:id="98" w:author="Neja Blaj Hribar" w:date="2021-03-23T12:44:00Z">
              <w:rPr/>
            </w:rPrChange>
          </w:rPr>
          <w:fldChar w:fldCharType="end"/>
        </w:r>
        <w:r w:rsidRPr="003C7017">
          <w:rPr>
            <w:rPrChange w:id="99" w:author="Neja Blaj Hribar" w:date="2021-03-23T12:44:00Z">
              <w:rPr/>
            </w:rPrChange>
          </w:rPr>
          <w:t xml:space="preserve"> </w:t>
        </w:r>
      </w:ins>
      <w:del w:id="100" w:author="Neja Blaj Hribar" w:date="2021-03-18T15:18:00Z">
        <w:r w:rsidRPr="003C7017" w:rsidDel="00CA3AB9">
          <w:rPr>
            <w:rPrChange w:id="101" w:author="Neja Blaj Hribar" w:date="2021-03-23T12:44:00Z">
              <w:rPr/>
            </w:rPrChange>
          </w:rPr>
          <w:delText>.</w:delText>
        </w:r>
      </w:del>
      <w:r w:rsidRPr="003C7017">
        <w:rPr>
          <w:rPrChange w:id="102" w:author="Neja Blaj Hribar" w:date="2021-03-23T12:44:00Z">
            <w:rPr/>
          </w:rPrChange>
        </w:rPr>
        <w:t xml:space="preserve"> </w:t>
      </w:r>
    </w:p>
  </w:footnote>
  <w:footnote w:id="10">
    <w:p w14:paraId="39D362E6" w14:textId="79380872" w:rsidR="00CA3AB9" w:rsidRPr="003C7017" w:rsidRDefault="00CA3AB9" w:rsidP="002C2B4D">
      <w:pPr>
        <w:pStyle w:val="Sprotnaopomba-besedilo"/>
        <w:jc w:val="both"/>
        <w:rPr>
          <w:lang w:val="sl-SI"/>
          <w:rPrChange w:id="103" w:author="Neja Blaj Hribar" w:date="2021-03-23T12:44:00Z">
            <w:rPr>
              <w:lang w:val="sl-SI"/>
            </w:rPr>
          </w:rPrChange>
        </w:rPr>
      </w:pPr>
      <w:r w:rsidRPr="003C7017">
        <w:rPr>
          <w:rStyle w:val="Sprotnaopomba-sklic"/>
          <w:rPrChange w:id="104" w:author="Neja Blaj Hribar" w:date="2021-03-23T12:44:00Z">
            <w:rPr>
              <w:rStyle w:val="Sprotnaopomba-sklic"/>
            </w:rPr>
          </w:rPrChange>
        </w:rPr>
        <w:footnoteRef/>
      </w:r>
      <w:r w:rsidRPr="003C7017">
        <w:rPr>
          <w:rPrChange w:id="105" w:author="Neja Blaj Hribar" w:date="2021-03-23T12:44:00Z">
            <w:rPr/>
          </w:rPrChange>
        </w:rPr>
        <w:t xml:space="preserve"> </w:t>
      </w:r>
      <w:r w:rsidRPr="003C7017">
        <w:rPr>
          <w:i/>
          <w:rPrChange w:id="106" w:author="Neja Blaj Hribar" w:date="2021-03-23T12:44:00Z">
            <w:rPr>
              <w:i/>
              <w:color w:val="000000"/>
            </w:rPr>
          </w:rPrChange>
        </w:rPr>
        <w:t xml:space="preserve">Google </w:t>
      </w:r>
      <w:proofErr w:type="spellStart"/>
      <w:r w:rsidRPr="003C7017">
        <w:rPr>
          <w:i/>
          <w:rPrChange w:id="107" w:author="Neja Blaj Hribar" w:date="2021-03-23T12:44:00Z">
            <w:rPr>
              <w:i/>
              <w:color w:val="000000"/>
            </w:rPr>
          </w:rPrChange>
        </w:rPr>
        <w:t>Preglednice</w:t>
      </w:r>
      <w:proofErr w:type="spellEnd"/>
      <w:r w:rsidRPr="003C7017">
        <w:rPr>
          <w:i/>
          <w:rPrChange w:id="108" w:author="Neja Blaj Hribar" w:date="2021-03-23T12:44:00Z">
            <w:rPr>
              <w:i/>
              <w:color w:val="000000"/>
            </w:rPr>
          </w:rPrChange>
        </w:rPr>
        <w:t xml:space="preserve"> – </w:t>
      </w:r>
      <w:proofErr w:type="spellStart"/>
      <w:r w:rsidRPr="003C7017">
        <w:rPr>
          <w:i/>
          <w:rPrChange w:id="109" w:author="Neja Blaj Hribar" w:date="2021-03-23T12:44:00Z">
            <w:rPr>
              <w:i/>
              <w:color w:val="000000"/>
            </w:rPr>
          </w:rPrChange>
        </w:rPr>
        <w:t>brezplačno</w:t>
      </w:r>
      <w:proofErr w:type="spellEnd"/>
      <w:r w:rsidRPr="003C7017">
        <w:rPr>
          <w:i/>
          <w:rPrChange w:id="110" w:author="Neja Blaj Hribar" w:date="2021-03-23T12:44:00Z">
            <w:rPr>
              <w:i/>
              <w:color w:val="000000"/>
            </w:rPr>
          </w:rPrChange>
        </w:rPr>
        <w:t xml:space="preserve"> </w:t>
      </w:r>
      <w:proofErr w:type="spellStart"/>
      <w:r w:rsidRPr="003C7017">
        <w:rPr>
          <w:i/>
          <w:rPrChange w:id="111" w:author="Neja Blaj Hribar" w:date="2021-03-23T12:44:00Z">
            <w:rPr>
              <w:i/>
              <w:color w:val="000000"/>
            </w:rPr>
          </w:rPrChange>
        </w:rPr>
        <w:t>ustvarjajte</w:t>
      </w:r>
      <w:proofErr w:type="spellEnd"/>
      <w:r w:rsidRPr="003C7017">
        <w:rPr>
          <w:i/>
          <w:rPrChange w:id="112" w:author="Neja Blaj Hribar" w:date="2021-03-23T12:44:00Z">
            <w:rPr>
              <w:i/>
              <w:color w:val="000000"/>
            </w:rPr>
          </w:rPrChange>
        </w:rPr>
        <w:t xml:space="preserve"> in </w:t>
      </w:r>
      <w:proofErr w:type="spellStart"/>
      <w:r w:rsidRPr="003C7017">
        <w:rPr>
          <w:i/>
          <w:rPrChange w:id="113" w:author="Neja Blaj Hribar" w:date="2021-03-23T12:44:00Z">
            <w:rPr>
              <w:i/>
              <w:color w:val="000000"/>
            </w:rPr>
          </w:rPrChange>
        </w:rPr>
        <w:t>urejajte</w:t>
      </w:r>
      <w:proofErr w:type="spellEnd"/>
      <w:r w:rsidRPr="003C7017">
        <w:rPr>
          <w:i/>
          <w:rPrChange w:id="114" w:author="Neja Blaj Hribar" w:date="2021-03-23T12:44:00Z">
            <w:rPr>
              <w:i/>
              <w:color w:val="000000"/>
            </w:rPr>
          </w:rPrChange>
        </w:rPr>
        <w:t xml:space="preserve"> </w:t>
      </w:r>
      <w:proofErr w:type="spellStart"/>
      <w:r w:rsidRPr="003C7017">
        <w:rPr>
          <w:i/>
          <w:rPrChange w:id="115" w:author="Neja Blaj Hribar" w:date="2021-03-23T12:44:00Z">
            <w:rPr>
              <w:i/>
              <w:color w:val="000000"/>
            </w:rPr>
          </w:rPrChange>
        </w:rPr>
        <w:t>preglednice</w:t>
      </w:r>
      <w:proofErr w:type="spellEnd"/>
      <w:r w:rsidRPr="003C7017">
        <w:rPr>
          <w:i/>
          <w:rPrChange w:id="116" w:author="Neja Blaj Hribar" w:date="2021-03-23T12:44:00Z">
            <w:rPr>
              <w:i/>
              <w:color w:val="000000"/>
            </w:rPr>
          </w:rPrChange>
        </w:rPr>
        <w:t xml:space="preserve"> v </w:t>
      </w:r>
      <w:proofErr w:type="spellStart"/>
      <w:r w:rsidRPr="003C7017">
        <w:rPr>
          <w:i/>
          <w:rPrChange w:id="117" w:author="Neja Blaj Hribar" w:date="2021-03-23T12:44:00Z">
            <w:rPr>
              <w:i/>
              <w:color w:val="000000"/>
            </w:rPr>
          </w:rPrChange>
        </w:rPr>
        <w:t>spletu</w:t>
      </w:r>
      <w:proofErr w:type="spellEnd"/>
      <w:r w:rsidRPr="003C7017">
        <w:rPr>
          <w:rPrChange w:id="118" w:author="Neja Blaj Hribar" w:date="2021-03-23T12:44:00Z">
            <w:rPr>
              <w:color w:val="000000"/>
            </w:rPr>
          </w:rPrChange>
        </w:rPr>
        <w:t xml:space="preserve">, </w:t>
      </w:r>
      <w:proofErr w:type="spellStart"/>
      <w:r w:rsidRPr="003C7017">
        <w:rPr>
          <w:rPrChange w:id="119" w:author="Neja Blaj Hribar" w:date="2021-03-23T12:44:00Z">
            <w:rPr>
              <w:color w:val="000000"/>
            </w:rPr>
          </w:rPrChange>
        </w:rPr>
        <w:t>pridobljeno</w:t>
      </w:r>
      <w:proofErr w:type="spellEnd"/>
      <w:r w:rsidRPr="003C7017">
        <w:rPr>
          <w:rPrChange w:id="120" w:author="Neja Blaj Hribar" w:date="2021-03-23T12:44:00Z">
            <w:rPr>
              <w:color w:val="000000"/>
            </w:rPr>
          </w:rPrChange>
        </w:rPr>
        <w:t xml:space="preserve"> 18. 2. 2021, </w:t>
      </w:r>
      <w:ins w:id="121" w:author="Neja Blaj Hribar" w:date="2021-03-18T15:17:00Z">
        <w:r w:rsidRPr="003C7017">
          <w:rPr>
            <w:rPrChange w:id="122" w:author="Neja Blaj Hribar" w:date="2021-03-23T12:44:00Z">
              <w:rPr>
                <w:color w:val="000000"/>
              </w:rPr>
            </w:rPrChange>
          </w:rPr>
          <w:fldChar w:fldCharType="begin"/>
        </w:r>
        <w:r w:rsidRPr="003C7017">
          <w:rPr>
            <w:rPrChange w:id="123" w:author="Neja Blaj Hribar" w:date="2021-03-23T12:44:00Z">
              <w:rPr>
                <w:color w:val="000000"/>
              </w:rPr>
            </w:rPrChange>
          </w:rPr>
          <w:instrText xml:space="preserve"> HYPERLINK "</w:instrText>
        </w:r>
      </w:ins>
      <w:r w:rsidRPr="003C7017">
        <w:rPr>
          <w:rPrChange w:id="124" w:author="Neja Blaj Hribar" w:date="2021-03-23T12:44:00Z">
            <w:rPr>
              <w:color w:val="000000"/>
            </w:rPr>
          </w:rPrChange>
        </w:rPr>
        <w:instrText>https://tinyurl.com/8mdwez3m</w:instrText>
      </w:r>
      <w:ins w:id="125" w:author="Neja Blaj Hribar" w:date="2021-03-18T15:17:00Z">
        <w:r w:rsidRPr="003C7017">
          <w:rPr>
            <w:rPrChange w:id="126" w:author="Neja Blaj Hribar" w:date="2021-03-23T12:44:00Z">
              <w:rPr>
                <w:color w:val="000000"/>
              </w:rPr>
            </w:rPrChange>
          </w:rPr>
          <w:instrText xml:space="preserve">" </w:instrText>
        </w:r>
        <w:r w:rsidRPr="003C7017">
          <w:rPr>
            <w:rPrChange w:id="127" w:author="Neja Blaj Hribar" w:date="2021-03-23T12:44:00Z">
              <w:rPr>
                <w:color w:val="000000"/>
              </w:rPr>
            </w:rPrChange>
          </w:rPr>
          <w:fldChar w:fldCharType="separate"/>
        </w:r>
      </w:ins>
      <w:r w:rsidRPr="003C7017">
        <w:rPr>
          <w:rStyle w:val="Hiperpovezava"/>
          <w:color w:val="auto"/>
          <w:rPrChange w:id="128" w:author="Neja Blaj Hribar" w:date="2021-03-23T12:44:00Z">
            <w:rPr>
              <w:rStyle w:val="Hiperpovezava"/>
            </w:rPr>
          </w:rPrChange>
        </w:rPr>
        <w:t>https://tinyurl.com/8mdwez3m</w:t>
      </w:r>
      <w:ins w:id="129" w:author="Neja Blaj Hribar" w:date="2021-03-18T15:17:00Z">
        <w:r w:rsidRPr="003C7017">
          <w:rPr>
            <w:rPrChange w:id="130" w:author="Neja Blaj Hribar" w:date="2021-03-23T12:44:00Z">
              <w:rPr>
                <w:color w:val="000000"/>
              </w:rPr>
            </w:rPrChange>
          </w:rPr>
          <w:fldChar w:fldCharType="end"/>
        </w:r>
        <w:r w:rsidRPr="003C7017">
          <w:rPr>
            <w:rPrChange w:id="131" w:author="Neja Blaj Hribar" w:date="2021-03-23T12:44:00Z">
              <w:rPr>
                <w:color w:val="000000"/>
              </w:rPr>
            </w:rPrChange>
          </w:rPr>
          <w:t xml:space="preserve"> </w:t>
        </w:r>
      </w:ins>
      <w:r w:rsidRPr="003C7017">
        <w:rPr>
          <w:rPrChange w:id="132" w:author="Neja Blaj Hribar" w:date="2021-03-23T12:44:00Z">
            <w:rPr/>
          </w:rPrChange>
        </w:rPr>
        <w:t xml:space="preserve">. </w:t>
      </w:r>
    </w:p>
  </w:footnote>
  <w:footnote w:id="11">
    <w:p w14:paraId="0F014637" w14:textId="6C544D52" w:rsidR="00CA3AB9" w:rsidRPr="003C7017" w:rsidRDefault="00CA3AB9" w:rsidP="002C2B4D">
      <w:pPr>
        <w:pStyle w:val="Sprotnaopomba-besedilo"/>
        <w:jc w:val="both"/>
        <w:rPr>
          <w:lang w:val="sl-SI"/>
          <w:rPrChange w:id="133" w:author="Neja Blaj Hribar" w:date="2021-03-23T12:44:00Z">
            <w:rPr>
              <w:lang w:val="sl-SI"/>
            </w:rPr>
          </w:rPrChange>
        </w:rPr>
      </w:pPr>
      <w:r w:rsidRPr="003C7017">
        <w:rPr>
          <w:rStyle w:val="Sprotnaopomba-sklic"/>
          <w:rPrChange w:id="134" w:author="Neja Blaj Hribar" w:date="2021-03-23T12:44:00Z">
            <w:rPr>
              <w:rStyle w:val="Sprotnaopomba-sklic"/>
            </w:rPr>
          </w:rPrChange>
        </w:rPr>
        <w:footnoteRef/>
      </w:r>
      <w:r w:rsidRPr="003C7017">
        <w:rPr>
          <w:rPrChange w:id="135" w:author="Neja Blaj Hribar" w:date="2021-03-23T12:44:00Z">
            <w:rPr/>
          </w:rPrChange>
        </w:rPr>
        <w:t xml:space="preserve"> </w:t>
      </w:r>
      <w:r w:rsidRPr="003C7017">
        <w:rPr>
          <w:i/>
          <w:rPrChange w:id="136" w:author="Neja Blaj Hribar" w:date="2021-03-23T12:44:00Z">
            <w:rPr>
              <w:i/>
              <w:color w:val="000000"/>
            </w:rPr>
          </w:rPrChange>
        </w:rPr>
        <w:t>Microsoft Excel, Spreadsheet Software, Excel Free Trial</w:t>
      </w:r>
      <w:r w:rsidRPr="003C7017">
        <w:rPr>
          <w:rPrChange w:id="137" w:author="Neja Blaj Hribar" w:date="2021-03-23T12:44:00Z">
            <w:rPr>
              <w:color w:val="000000"/>
            </w:rPr>
          </w:rPrChange>
        </w:rPr>
        <w:t xml:space="preserve">, </w:t>
      </w:r>
      <w:proofErr w:type="spellStart"/>
      <w:r w:rsidRPr="003C7017">
        <w:rPr>
          <w:rPrChange w:id="138" w:author="Neja Blaj Hribar" w:date="2021-03-23T12:44:00Z">
            <w:rPr>
              <w:color w:val="000000"/>
            </w:rPr>
          </w:rPrChange>
        </w:rPr>
        <w:t>pridobljeno</w:t>
      </w:r>
      <w:proofErr w:type="spellEnd"/>
      <w:r w:rsidRPr="003C7017">
        <w:rPr>
          <w:rPrChange w:id="139" w:author="Neja Blaj Hribar" w:date="2021-03-23T12:44:00Z">
            <w:rPr>
              <w:color w:val="000000"/>
            </w:rPr>
          </w:rPrChange>
        </w:rPr>
        <w:t xml:space="preserve"> 18. 2. 2021, </w:t>
      </w:r>
      <w:ins w:id="140" w:author="Neja Blaj Hribar" w:date="2021-03-18T15:18:00Z">
        <w:r w:rsidRPr="003C7017">
          <w:rPr>
            <w:rPrChange w:id="141" w:author="Neja Blaj Hribar" w:date="2021-03-23T12:44:00Z">
              <w:rPr>
                <w:color w:val="000000"/>
              </w:rPr>
            </w:rPrChange>
          </w:rPr>
          <w:fldChar w:fldCharType="begin"/>
        </w:r>
        <w:r w:rsidRPr="003C7017">
          <w:rPr>
            <w:rPrChange w:id="142" w:author="Neja Blaj Hribar" w:date="2021-03-23T12:44:00Z">
              <w:rPr>
                <w:color w:val="000000"/>
              </w:rPr>
            </w:rPrChange>
          </w:rPr>
          <w:instrText xml:space="preserve"> HYPERLINK "</w:instrText>
        </w:r>
      </w:ins>
      <w:r w:rsidRPr="003C7017">
        <w:rPr>
          <w:rPrChange w:id="143" w:author="Neja Blaj Hribar" w:date="2021-03-23T12:44:00Z">
            <w:rPr>
              <w:color w:val="000000"/>
            </w:rPr>
          </w:rPrChange>
        </w:rPr>
        <w:instrText>https://tinyurl.com/6sdr9vwj</w:instrText>
      </w:r>
      <w:ins w:id="144" w:author="Neja Blaj Hribar" w:date="2021-03-18T15:18:00Z">
        <w:r w:rsidRPr="003C7017">
          <w:rPr>
            <w:rPrChange w:id="145" w:author="Neja Blaj Hribar" w:date="2021-03-23T12:44:00Z">
              <w:rPr>
                <w:color w:val="000000"/>
              </w:rPr>
            </w:rPrChange>
          </w:rPr>
          <w:instrText xml:space="preserve">" </w:instrText>
        </w:r>
        <w:r w:rsidRPr="003C7017">
          <w:rPr>
            <w:rPrChange w:id="146" w:author="Neja Blaj Hribar" w:date="2021-03-23T12:44:00Z">
              <w:rPr>
                <w:color w:val="000000"/>
              </w:rPr>
            </w:rPrChange>
          </w:rPr>
          <w:fldChar w:fldCharType="separate"/>
        </w:r>
      </w:ins>
      <w:r w:rsidRPr="003C7017">
        <w:rPr>
          <w:rStyle w:val="Hiperpovezava"/>
          <w:color w:val="auto"/>
          <w:rPrChange w:id="147" w:author="Neja Blaj Hribar" w:date="2021-03-23T12:44:00Z">
            <w:rPr>
              <w:rStyle w:val="Hiperpovezava"/>
            </w:rPr>
          </w:rPrChange>
        </w:rPr>
        <w:t>https://tinyurl.com/6sdr9vwj</w:t>
      </w:r>
      <w:ins w:id="148" w:author="Neja Blaj Hribar" w:date="2021-03-18T15:18:00Z">
        <w:r w:rsidRPr="003C7017">
          <w:rPr>
            <w:rPrChange w:id="149" w:author="Neja Blaj Hribar" w:date="2021-03-23T12:44:00Z">
              <w:rPr>
                <w:color w:val="000000"/>
              </w:rPr>
            </w:rPrChange>
          </w:rPr>
          <w:fldChar w:fldCharType="end"/>
        </w:r>
      </w:ins>
      <w:r w:rsidRPr="003C7017">
        <w:rPr>
          <w:rPrChange w:id="150" w:author="Neja Blaj Hribar" w:date="2021-03-23T12:44:00Z">
            <w:rPr/>
          </w:rPrChange>
        </w:rPr>
        <w:t xml:space="preserve">. </w:t>
      </w:r>
    </w:p>
  </w:footnote>
  <w:footnote w:id="12">
    <w:p w14:paraId="337F756F" w14:textId="79FEDEFF" w:rsidR="00CA3AB9" w:rsidRPr="003C7017" w:rsidRDefault="00CA3AB9" w:rsidP="002C2B4D">
      <w:pPr>
        <w:pStyle w:val="Sprotnaopomba-besedilo"/>
        <w:jc w:val="both"/>
        <w:rPr>
          <w:lang w:val="sl-SI"/>
          <w:rPrChange w:id="151" w:author="Neja Blaj Hribar" w:date="2021-03-23T12:44:00Z">
            <w:rPr>
              <w:lang w:val="sl-SI"/>
            </w:rPr>
          </w:rPrChange>
        </w:rPr>
      </w:pPr>
      <w:r w:rsidRPr="003C7017">
        <w:rPr>
          <w:rStyle w:val="Sprotnaopomba-sklic"/>
          <w:rPrChange w:id="152" w:author="Neja Blaj Hribar" w:date="2021-03-23T12:44:00Z">
            <w:rPr>
              <w:rStyle w:val="Sprotnaopomba-sklic"/>
            </w:rPr>
          </w:rPrChange>
        </w:rPr>
        <w:footnoteRef/>
      </w:r>
      <w:r w:rsidRPr="003C7017">
        <w:rPr>
          <w:rPrChange w:id="153" w:author="Neja Blaj Hribar" w:date="2021-03-23T12:44:00Z">
            <w:rPr/>
          </w:rPrChange>
        </w:rPr>
        <w:t xml:space="preserve"> </w:t>
      </w:r>
      <w:proofErr w:type="spellStart"/>
      <w:r w:rsidRPr="003C7017">
        <w:rPr>
          <w:i/>
          <w:rPrChange w:id="154" w:author="Neja Blaj Hribar" w:date="2021-03-23T12:44:00Z">
            <w:rPr>
              <w:i/>
            </w:rPr>
          </w:rPrChange>
        </w:rPr>
        <w:t>NoSketch</w:t>
      </w:r>
      <w:proofErr w:type="spellEnd"/>
      <w:r w:rsidRPr="003C7017">
        <w:rPr>
          <w:i/>
          <w:rPrChange w:id="155" w:author="Neja Blaj Hribar" w:date="2021-03-23T12:44:00Z">
            <w:rPr>
              <w:i/>
            </w:rPr>
          </w:rPrChange>
        </w:rPr>
        <w:t xml:space="preserve"> Engine @ CLARIN.SI</w:t>
      </w:r>
      <w:r w:rsidRPr="003C7017">
        <w:rPr>
          <w:rPrChange w:id="156" w:author="Neja Blaj Hribar" w:date="2021-03-23T12:44:00Z">
            <w:rPr/>
          </w:rPrChange>
        </w:rPr>
        <w:t xml:space="preserve">, </w:t>
      </w:r>
      <w:proofErr w:type="spellStart"/>
      <w:r w:rsidRPr="003C7017">
        <w:rPr>
          <w:rPrChange w:id="157" w:author="Neja Blaj Hribar" w:date="2021-03-23T12:44:00Z">
            <w:rPr/>
          </w:rPrChange>
        </w:rPr>
        <w:t>pridobljeno</w:t>
      </w:r>
      <w:proofErr w:type="spellEnd"/>
      <w:r w:rsidRPr="003C7017">
        <w:rPr>
          <w:rPrChange w:id="158" w:author="Neja Blaj Hribar" w:date="2021-03-23T12:44:00Z">
            <w:rPr/>
          </w:rPrChange>
        </w:rPr>
        <w:t xml:space="preserve"> 18. 2. 2021, </w:t>
      </w:r>
      <w:r w:rsidRPr="003C7017">
        <w:rPr>
          <w:rPrChange w:id="159" w:author="Neja Blaj Hribar" w:date="2021-03-23T12:44:00Z">
            <w:rPr/>
          </w:rPrChange>
        </w:rPr>
        <w:fldChar w:fldCharType="begin"/>
      </w:r>
      <w:r w:rsidRPr="003C7017">
        <w:rPr>
          <w:rPrChange w:id="160" w:author="Neja Blaj Hribar" w:date="2021-03-23T12:44:00Z">
            <w:rPr/>
          </w:rPrChange>
        </w:rPr>
        <w:instrText xml:space="preserve"> HYPERLINK "https://www.clarin.si/noske/" </w:instrText>
      </w:r>
      <w:r w:rsidRPr="003C7017">
        <w:rPr>
          <w:rPrChange w:id="161" w:author="Neja Blaj Hribar" w:date="2021-03-23T12:44:00Z">
            <w:rPr/>
          </w:rPrChange>
        </w:rPr>
        <w:fldChar w:fldCharType="separate"/>
      </w:r>
      <w:r w:rsidRPr="003C7017">
        <w:rPr>
          <w:rStyle w:val="Hiperpovezava"/>
          <w:color w:val="auto"/>
          <w:u w:val="none"/>
          <w:rPrChange w:id="162" w:author="Neja Blaj Hribar" w:date="2021-03-23T12:44:00Z">
            <w:rPr>
              <w:rStyle w:val="Hiperpovezava"/>
              <w:color w:val="auto"/>
              <w:u w:val="none"/>
            </w:rPr>
          </w:rPrChange>
        </w:rPr>
        <w:t>https://www.clarin.si/noske</w:t>
      </w:r>
      <w:r w:rsidRPr="003C7017">
        <w:rPr>
          <w:rStyle w:val="Hiperpovezava"/>
          <w:color w:val="auto"/>
          <w:u w:val="none"/>
          <w:rPrChange w:id="163" w:author="Neja Blaj Hribar" w:date="2021-03-23T12:44:00Z">
            <w:rPr>
              <w:rStyle w:val="Hiperpovezava"/>
              <w:color w:val="auto"/>
              <w:u w:val="none"/>
            </w:rPr>
          </w:rPrChange>
        </w:rPr>
        <w:fldChar w:fldCharType="end"/>
      </w:r>
      <w:ins w:id="164" w:author="Neja Blaj Hribar" w:date="2021-03-23T12:26:00Z">
        <w:r w:rsidR="008506B8" w:rsidRPr="003C7017">
          <w:rPr>
            <w:rStyle w:val="Hiperpovezava"/>
            <w:color w:val="auto"/>
            <w:u w:val="none"/>
            <w:rPrChange w:id="165" w:author="Neja Blaj Hribar" w:date="2021-03-23T12:44:00Z">
              <w:rPr>
                <w:rStyle w:val="Hiperpovezava"/>
                <w:color w:val="auto"/>
                <w:u w:val="none"/>
              </w:rPr>
            </w:rPrChange>
          </w:rPr>
          <w:t>.</w:t>
        </w:r>
      </w:ins>
      <w:del w:id="166" w:author="Neja Blaj Hribar" w:date="2021-03-23T12:26:00Z">
        <w:r w:rsidRPr="003C7017" w:rsidDel="008506B8">
          <w:rPr>
            <w:rPrChange w:id="167" w:author="Neja Blaj Hribar" w:date="2021-03-23T12:44:00Z">
              <w:rPr/>
            </w:rPrChange>
          </w:rPr>
          <w:delText>.</w:delText>
        </w:r>
      </w:del>
      <w:r w:rsidRPr="003C7017">
        <w:rPr>
          <w:rPrChange w:id="168" w:author="Neja Blaj Hribar" w:date="2021-03-23T12:44:00Z">
            <w:rPr/>
          </w:rPrChange>
        </w:rPr>
        <w:t xml:space="preserve"> </w:t>
      </w:r>
    </w:p>
  </w:footnote>
  <w:footnote w:id="13">
    <w:p w14:paraId="166B1888" w14:textId="56A7C4D9" w:rsidR="00CA3AB9" w:rsidRPr="003C7017" w:rsidRDefault="00CA3AB9" w:rsidP="002C2B4D">
      <w:pPr>
        <w:pStyle w:val="Sprotnaopomba-besedilo"/>
        <w:jc w:val="both"/>
        <w:rPr>
          <w:lang w:val="sl-SI"/>
          <w:rPrChange w:id="169" w:author="Neja Blaj Hribar" w:date="2021-03-23T12:44:00Z">
            <w:rPr>
              <w:lang w:val="sl-SI"/>
            </w:rPr>
          </w:rPrChange>
        </w:rPr>
      </w:pPr>
      <w:r w:rsidRPr="003C7017">
        <w:rPr>
          <w:rStyle w:val="Sprotnaopomba-sklic"/>
          <w:rPrChange w:id="170" w:author="Neja Blaj Hribar" w:date="2021-03-23T12:44:00Z">
            <w:rPr>
              <w:rStyle w:val="Sprotnaopomba-sklic"/>
            </w:rPr>
          </w:rPrChange>
        </w:rPr>
        <w:footnoteRef/>
      </w:r>
      <w:r w:rsidRPr="003C7017">
        <w:rPr>
          <w:rPrChange w:id="171" w:author="Neja Blaj Hribar" w:date="2021-03-23T12:44:00Z">
            <w:rPr/>
          </w:rPrChange>
        </w:rPr>
        <w:t xml:space="preserve"> </w:t>
      </w:r>
      <w:proofErr w:type="spellStart"/>
      <w:r w:rsidRPr="003C7017">
        <w:rPr>
          <w:i/>
          <w:rPrChange w:id="172" w:author="Neja Blaj Hribar" w:date="2021-03-23T12:44:00Z">
            <w:rPr>
              <w:i/>
            </w:rPr>
          </w:rPrChange>
        </w:rPr>
        <w:t>Konkordance</w:t>
      </w:r>
      <w:proofErr w:type="spellEnd"/>
      <w:r w:rsidRPr="003C7017">
        <w:rPr>
          <w:i/>
          <w:rPrChange w:id="173" w:author="Neja Blaj Hribar" w:date="2021-03-23T12:44:00Z">
            <w:rPr>
              <w:i/>
            </w:rPr>
          </w:rPrChange>
        </w:rPr>
        <w:t xml:space="preserve"> – </w:t>
      </w:r>
      <w:proofErr w:type="spellStart"/>
      <w:r w:rsidRPr="003C7017">
        <w:rPr>
          <w:i/>
          <w:rPrChange w:id="174" w:author="Neja Blaj Hribar" w:date="2021-03-23T12:44:00Z">
            <w:rPr>
              <w:i/>
            </w:rPr>
          </w:rPrChange>
        </w:rPr>
        <w:t>Obrazec</w:t>
      </w:r>
      <w:proofErr w:type="spellEnd"/>
      <w:r w:rsidRPr="003C7017">
        <w:rPr>
          <w:i/>
          <w:rPrChange w:id="175" w:author="Neja Blaj Hribar" w:date="2021-03-23T12:44:00Z">
            <w:rPr>
              <w:i/>
            </w:rPr>
          </w:rPrChange>
        </w:rPr>
        <w:t xml:space="preserve"> </w:t>
      </w:r>
      <w:proofErr w:type="spellStart"/>
      <w:r w:rsidRPr="003C7017">
        <w:rPr>
          <w:i/>
          <w:rPrChange w:id="176" w:author="Neja Blaj Hribar" w:date="2021-03-23T12:44:00Z">
            <w:rPr>
              <w:i/>
            </w:rPr>
          </w:rPrChange>
        </w:rPr>
        <w:t>za</w:t>
      </w:r>
      <w:proofErr w:type="spellEnd"/>
      <w:r w:rsidRPr="003C7017">
        <w:rPr>
          <w:i/>
          <w:rPrChange w:id="177" w:author="Neja Blaj Hribar" w:date="2021-03-23T12:44:00Z">
            <w:rPr>
              <w:i/>
            </w:rPr>
          </w:rPrChange>
        </w:rPr>
        <w:t xml:space="preserve"> </w:t>
      </w:r>
      <w:proofErr w:type="spellStart"/>
      <w:r w:rsidRPr="003C7017">
        <w:rPr>
          <w:i/>
          <w:rPrChange w:id="178" w:author="Neja Blaj Hribar" w:date="2021-03-23T12:44:00Z">
            <w:rPr>
              <w:i/>
            </w:rPr>
          </w:rPrChange>
        </w:rPr>
        <w:t>prvo</w:t>
      </w:r>
      <w:proofErr w:type="spellEnd"/>
      <w:r w:rsidRPr="003C7017">
        <w:rPr>
          <w:i/>
          <w:rPrChange w:id="179" w:author="Neja Blaj Hribar" w:date="2021-03-23T12:44:00Z">
            <w:rPr>
              <w:i/>
            </w:rPr>
          </w:rPrChange>
        </w:rPr>
        <w:t xml:space="preserve"> </w:t>
      </w:r>
      <w:proofErr w:type="spellStart"/>
      <w:r w:rsidRPr="003C7017">
        <w:rPr>
          <w:i/>
          <w:rPrChange w:id="180" w:author="Neja Blaj Hribar" w:date="2021-03-23T12:44:00Z">
            <w:rPr>
              <w:i/>
            </w:rPr>
          </w:rPrChange>
        </w:rPr>
        <w:t>poizvedbo</w:t>
      </w:r>
      <w:proofErr w:type="spellEnd"/>
      <w:r w:rsidRPr="003C7017">
        <w:rPr>
          <w:rPrChange w:id="181" w:author="Neja Blaj Hribar" w:date="2021-03-23T12:44:00Z">
            <w:rPr/>
          </w:rPrChange>
        </w:rPr>
        <w:t xml:space="preserve">, </w:t>
      </w:r>
      <w:proofErr w:type="spellStart"/>
      <w:r w:rsidRPr="003C7017">
        <w:rPr>
          <w:rPrChange w:id="182" w:author="Neja Blaj Hribar" w:date="2021-03-23T12:44:00Z">
            <w:rPr/>
          </w:rPrChange>
        </w:rPr>
        <w:t>pridobljeno</w:t>
      </w:r>
      <w:proofErr w:type="spellEnd"/>
      <w:r w:rsidRPr="003C7017">
        <w:rPr>
          <w:rPrChange w:id="183" w:author="Neja Blaj Hribar" w:date="2021-03-23T12:44:00Z">
            <w:rPr/>
          </w:rPrChange>
        </w:rPr>
        <w:t xml:space="preserve"> 18. 2. 2021, </w:t>
      </w:r>
      <w:ins w:id="184" w:author="Neja Blaj Hribar" w:date="2021-03-23T12:27:00Z">
        <w:r w:rsidR="008506B8" w:rsidRPr="003C7017">
          <w:rPr>
            <w:rPrChange w:id="185" w:author="Neja Blaj Hribar" w:date="2021-03-23T12:44:00Z">
              <w:rPr/>
            </w:rPrChange>
          </w:rPr>
          <w:fldChar w:fldCharType="begin"/>
        </w:r>
        <w:r w:rsidR="008506B8" w:rsidRPr="003C7017">
          <w:rPr>
            <w:rPrChange w:id="186" w:author="Neja Blaj Hribar" w:date="2021-03-23T12:44:00Z">
              <w:rPr/>
            </w:rPrChange>
          </w:rPr>
          <w:instrText xml:space="preserve"> HYPERLINK "</w:instrText>
        </w:r>
      </w:ins>
      <w:r w:rsidR="008506B8" w:rsidRPr="003C7017">
        <w:rPr>
          <w:rPrChange w:id="187" w:author="Neja Blaj Hribar" w:date="2021-03-23T12:44:00Z">
            <w:rPr/>
          </w:rPrChange>
        </w:rPr>
        <w:instrText>http://hdl.handle.net/11346/siparl-XOZH</w:instrText>
      </w:r>
      <w:ins w:id="188" w:author="Neja Blaj Hribar" w:date="2021-03-23T12:27:00Z">
        <w:r w:rsidR="008506B8" w:rsidRPr="003C7017">
          <w:rPr>
            <w:rPrChange w:id="189" w:author="Neja Blaj Hribar" w:date="2021-03-23T12:44:00Z">
              <w:rPr/>
            </w:rPrChange>
          </w:rPr>
          <w:instrText xml:space="preserve">" </w:instrText>
        </w:r>
        <w:r w:rsidR="008506B8" w:rsidRPr="003C7017">
          <w:rPr>
            <w:rPrChange w:id="190" w:author="Neja Blaj Hribar" w:date="2021-03-23T12:44:00Z">
              <w:rPr/>
            </w:rPrChange>
          </w:rPr>
          <w:fldChar w:fldCharType="separate"/>
        </w:r>
      </w:ins>
      <w:r w:rsidR="008506B8" w:rsidRPr="003C7017">
        <w:rPr>
          <w:rStyle w:val="Hiperpovezava"/>
          <w:color w:val="auto"/>
          <w:rPrChange w:id="191" w:author="Neja Blaj Hribar" w:date="2021-03-23T12:44:00Z">
            <w:rPr>
              <w:rStyle w:val="Hiperpovezava"/>
            </w:rPr>
          </w:rPrChange>
        </w:rPr>
        <w:t>http://hdl.handle.net/11346/siparl-XOZH</w:t>
      </w:r>
      <w:ins w:id="192" w:author="Neja Blaj Hribar" w:date="2021-03-23T12:27:00Z">
        <w:r w:rsidR="008506B8" w:rsidRPr="003C7017">
          <w:rPr>
            <w:rPrChange w:id="193" w:author="Neja Blaj Hribar" w:date="2021-03-23T12:44:00Z">
              <w:rPr/>
            </w:rPrChange>
          </w:rPr>
          <w:fldChar w:fldCharType="end"/>
        </w:r>
      </w:ins>
      <w:r w:rsidRPr="003C7017">
        <w:rPr>
          <w:rPrChange w:id="194" w:author="Neja Blaj Hribar" w:date="2021-03-23T12:44:00Z">
            <w:rPr/>
          </w:rPrChange>
        </w:rPr>
        <w:t xml:space="preserve">. </w:t>
      </w:r>
    </w:p>
  </w:footnote>
  <w:footnote w:id="14">
    <w:p w14:paraId="7B68A9A3" w14:textId="3B639F8F" w:rsidR="00CA3AB9" w:rsidRPr="003C7017" w:rsidRDefault="00CA3AB9" w:rsidP="002C2B4D">
      <w:pPr>
        <w:pStyle w:val="Sprotnaopomba-besedilo"/>
        <w:jc w:val="both"/>
        <w:rPr>
          <w:lang w:val="sl-SI"/>
          <w:rPrChange w:id="195" w:author="Neja Blaj Hribar" w:date="2021-03-23T12:44:00Z">
            <w:rPr>
              <w:lang w:val="sl-SI"/>
            </w:rPr>
          </w:rPrChange>
        </w:rPr>
      </w:pPr>
      <w:r w:rsidRPr="003C7017">
        <w:rPr>
          <w:rStyle w:val="Sprotnaopomba-sklic"/>
          <w:rPrChange w:id="196" w:author="Neja Blaj Hribar" w:date="2021-03-23T12:44:00Z">
            <w:rPr>
              <w:rStyle w:val="Sprotnaopomba-sklic"/>
            </w:rPr>
          </w:rPrChange>
        </w:rPr>
        <w:footnoteRef/>
      </w:r>
      <w:r w:rsidRPr="003C7017">
        <w:rPr>
          <w:rPrChange w:id="197" w:author="Neja Blaj Hribar" w:date="2021-03-23T12:44:00Z">
            <w:rPr/>
          </w:rPrChange>
        </w:rPr>
        <w:t xml:space="preserve"> </w:t>
      </w:r>
      <w:r w:rsidRPr="003C7017">
        <w:rPr>
          <w:i/>
          <w:rPrChange w:id="198" w:author="Neja Blaj Hribar" w:date="2021-03-23T12:44:00Z">
            <w:rPr>
              <w:i/>
            </w:rPr>
          </w:rPrChange>
        </w:rPr>
        <w:t xml:space="preserve">CLARIN </w:t>
      </w:r>
      <w:proofErr w:type="spellStart"/>
      <w:r w:rsidRPr="003C7017">
        <w:rPr>
          <w:i/>
          <w:rPrChange w:id="199" w:author="Neja Blaj Hribar" w:date="2021-03-23T12:44:00Z">
            <w:rPr>
              <w:i/>
            </w:rPr>
          </w:rPrChange>
        </w:rPr>
        <w:t>Slovenija</w:t>
      </w:r>
      <w:proofErr w:type="spellEnd"/>
      <w:r w:rsidRPr="003C7017">
        <w:rPr>
          <w:i/>
          <w:rPrChange w:id="200" w:author="Neja Blaj Hribar" w:date="2021-03-23T12:44:00Z">
            <w:rPr>
              <w:i/>
            </w:rPr>
          </w:rPrChange>
        </w:rPr>
        <w:t xml:space="preserve">; </w:t>
      </w:r>
      <w:proofErr w:type="spellStart"/>
      <w:r w:rsidRPr="003C7017">
        <w:rPr>
          <w:i/>
          <w:rPrChange w:id="201" w:author="Neja Blaj Hribar" w:date="2021-03-23T12:44:00Z">
            <w:rPr>
              <w:i/>
            </w:rPr>
          </w:rPrChange>
        </w:rPr>
        <w:t>Slovenska</w:t>
      </w:r>
      <w:proofErr w:type="spellEnd"/>
      <w:r w:rsidRPr="003C7017">
        <w:rPr>
          <w:i/>
          <w:rPrChange w:id="202" w:author="Neja Blaj Hribar" w:date="2021-03-23T12:44:00Z">
            <w:rPr>
              <w:i/>
            </w:rPr>
          </w:rPrChange>
        </w:rPr>
        <w:t xml:space="preserve"> </w:t>
      </w:r>
      <w:proofErr w:type="spellStart"/>
      <w:r w:rsidRPr="003C7017">
        <w:rPr>
          <w:i/>
          <w:rPrChange w:id="203" w:author="Neja Blaj Hribar" w:date="2021-03-23T12:44:00Z">
            <w:rPr>
              <w:i/>
            </w:rPr>
          </w:rPrChange>
        </w:rPr>
        <w:t>raziskovalna</w:t>
      </w:r>
      <w:proofErr w:type="spellEnd"/>
      <w:r w:rsidRPr="003C7017">
        <w:rPr>
          <w:i/>
          <w:rPrChange w:id="204" w:author="Neja Blaj Hribar" w:date="2021-03-23T12:44:00Z">
            <w:rPr>
              <w:i/>
            </w:rPr>
          </w:rPrChange>
        </w:rPr>
        <w:t xml:space="preserve"> </w:t>
      </w:r>
      <w:proofErr w:type="spellStart"/>
      <w:r w:rsidRPr="003C7017">
        <w:rPr>
          <w:i/>
          <w:rPrChange w:id="205" w:author="Neja Blaj Hribar" w:date="2021-03-23T12:44:00Z">
            <w:rPr>
              <w:i/>
            </w:rPr>
          </w:rPrChange>
        </w:rPr>
        <w:t>infrastruktura</w:t>
      </w:r>
      <w:proofErr w:type="spellEnd"/>
      <w:r w:rsidRPr="003C7017">
        <w:rPr>
          <w:i/>
          <w:rPrChange w:id="206" w:author="Neja Blaj Hribar" w:date="2021-03-23T12:44:00Z">
            <w:rPr>
              <w:i/>
            </w:rPr>
          </w:rPrChange>
        </w:rPr>
        <w:t xml:space="preserve"> </w:t>
      </w:r>
      <w:proofErr w:type="spellStart"/>
      <w:r w:rsidRPr="003C7017">
        <w:rPr>
          <w:i/>
          <w:rPrChange w:id="207" w:author="Neja Blaj Hribar" w:date="2021-03-23T12:44:00Z">
            <w:rPr>
              <w:i/>
            </w:rPr>
          </w:rPrChange>
        </w:rPr>
        <w:t>za</w:t>
      </w:r>
      <w:proofErr w:type="spellEnd"/>
      <w:r w:rsidRPr="003C7017">
        <w:rPr>
          <w:i/>
          <w:rPrChange w:id="208" w:author="Neja Blaj Hribar" w:date="2021-03-23T12:44:00Z">
            <w:rPr>
              <w:i/>
            </w:rPr>
          </w:rPrChange>
        </w:rPr>
        <w:t xml:space="preserve"> </w:t>
      </w:r>
      <w:proofErr w:type="spellStart"/>
      <w:r w:rsidRPr="003C7017">
        <w:rPr>
          <w:i/>
          <w:rPrChange w:id="209" w:author="Neja Blaj Hribar" w:date="2021-03-23T12:44:00Z">
            <w:rPr>
              <w:i/>
            </w:rPr>
          </w:rPrChange>
        </w:rPr>
        <w:t>jezikovne</w:t>
      </w:r>
      <w:proofErr w:type="spellEnd"/>
      <w:r w:rsidRPr="003C7017">
        <w:rPr>
          <w:i/>
          <w:rPrChange w:id="210" w:author="Neja Blaj Hribar" w:date="2021-03-23T12:44:00Z">
            <w:rPr>
              <w:i/>
            </w:rPr>
          </w:rPrChange>
        </w:rPr>
        <w:t xml:space="preserve"> </w:t>
      </w:r>
      <w:proofErr w:type="spellStart"/>
      <w:r w:rsidRPr="003C7017">
        <w:rPr>
          <w:i/>
          <w:rPrChange w:id="211" w:author="Neja Blaj Hribar" w:date="2021-03-23T12:44:00Z">
            <w:rPr>
              <w:i/>
            </w:rPr>
          </w:rPrChange>
        </w:rPr>
        <w:t>vire</w:t>
      </w:r>
      <w:proofErr w:type="spellEnd"/>
      <w:r w:rsidRPr="003C7017">
        <w:rPr>
          <w:i/>
          <w:rPrChange w:id="212" w:author="Neja Blaj Hribar" w:date="2021-03-23T12:44:00Z">
            <w:rPr>
              <w:i/>
            </w:rPr>
          </w:rPrChange>
        </w:rPr>
        <w:t xml:space="preserve"> in </w:t>
      </w:r>
      <w:proofErr w:type="spellStart"/>
      <w:r w:rsidRPr="003C7017">
        <w:rPr>
          <w:i/>
          <w:rPrChange w:id="213" w:author="Neja Blaj Hribar" w:date="2021-03-23T12:44:00Z">
            <w:rPr>
              <w:i/>
            </w:rPr>
          </w:rPrChange>
        </w:rPr>
        <w:t>tehnologije</w:t>
      </w:r>
      <w:proofErr w:type="spellEnd"/>
      <w:r w:rsidRPr="003C7017">
        <w:rPr>
          <w:rPrChange w:id="214" w:author="Neja Blaj Hribar" w:date="2021-03-23T12:44:00Z">
            <w:rPr/>
          </w:rPrChange>
        </w:rPr>
        <w:t xml:space="preserve">, </w:t>
      </w:r>
      <w:proofErr w:type="spellStart"/>
      <w:r w:rsidRPr="003C7017">
        <w:rPr>
          <w:rPrChange w:id="215" w:author="Neja Blaj Hribar" w:date="2021-03-23T12:44:00Z">
            <w:rPr/>
          </w:rPrChange>
        </w:rPr>
        <w:t>pridobljeno</w:t>
      </w:r>
      <w:proofErr w:type="spellEnd"/>
      <w:r w:rsidRPr="003C7017">
        <w:rPr>
          <w:rPrChange w:id="216" w:author="Neja Blaj Hribar" w:date="2021-03-23T12:44:00Z">
            <w:rPr/>
          </w:rPrChange>
        </w:rPr>
        <w:t xml:space="preserve"> 18. 2. 2021, </w:t>
      </w:r>
      <w:ins w:id="217" w:author="Neja Blaj Hribar" w:date="2021-03-23T12:26:00Z">
        <w:r w:rsidR="008506B8" w:rsidRPr="003C7017">
          <w:rPr>
            <w:rPrChange w:id="218" w:author="Neja Blaj Hribar" w:date="2021-03-23T12:44:00Z">
              <w:rPr/>
            </w:rPrChange>
          </w:rPr>
          <w:fldChar w:fldCharType="begin"/>
        </w:r>
        <w:r w:rsidR="008506B8" w:rsidRPr="003C7017">
          <w:rPr>
            <w:rPrChange w:id="219" w:author="Neja Blaj Hribar" w:date="2021-03-23T12:44:00Z">
              <w:rPr/>
            </w:rPrChange>
          </w:rPr>
          <w:instrText xml:space="preserve"> HYPERLINK "</w:instrText>
        </w:r>
      </w:ins>
      <w:r w:rsidR="008506B8" w:rsidRPr="003C7017">
        <w:rPr>
          <w:rPrChange w:id="220" w:author="Neja Blaj Hribar" w:date="2021-03-23T12:44:00Z">
            <w:rPr/>
          </w:rPrChange>
        </w:rPr>
        <w:instrText>https://tinyurl.com/wuhvy98b</w:instrText>
      </w:r>
      <w:ins w:id="221" w:author="Neja Blaj Hribar" w:date="2021-03-23T12:26:00Z">
        <w:r w:rsidR="008506B8" w:rsidRPr="003C7017">
          <w:rPr>
            <w:rPrChange w:id="222" w:author="Neja Blaj Hribar" w:date="2021-03-23T12:44:00Z">
              <w:rPr/>
            </w:rPrChange>
          </w:rPr>
          <w:instrText xml:space="preserve">" </w:instrText>
        </w:r>
        <w:r w:rsidR="008506B8" w:rsidRPr="003C7017">
          <w:rPr>
            <w:rPrChange w:id="223" w:author="Neja Blaj Hribar" w:date="2021-03-23T12:44:00Z">
              <w:rPr/>
            </w:rPrChange>
          </w:rPr>
          <w:fldChar w:fldCharType="separate"/>
        </w:r>
      </w:ins>
      <w:r w:rsidR="008506B8" w:rsidRPr="003C7017">
        <w:rPr>
          <w:rStyle w:val="Hiperpovezava"/>
          <w:color w:val="auto"/>
          <w:rPrChange w:id="224" w:author="Neja Blaj Hribar" w:date="2021-03-23T12:44:00Z">
            <w:rPr>
              <w:rStyle w:val="Hiperpovezava"/>
            </w:rPr>
          </w:rPrChange>
        </w:rPr>
        <w:t>https://tinyurl.com/wuhvy98b</w:t>
      </w:r>
      <w:ins w:id="225" w:author="Neja Blaj Hribar" w:date="2021-03-23T12:26:00Z">
        <w:r w:rsidR="008506B8" w:rsidRPr="003C7017">
          <w:rPr>
            <w:rPrChange w:id="226" w:author="Neja Blaj Hribar" w:date="2021-03-23T12:44:00Z">
              <w:rPr/>
            </w:rPrChange>
          </w:rPr>
          <w:fldChar w:fldCharType="end"/>
        </w:r>
      </w:ins>
      <w:r w:rsidRPr="003C7017">
        <w:rPr>
          <w:rPrChange w:id="227" w:author="Neja Blaj Hribar" w:date="2021-03-23T12:44:00Z">
            <w:rPr/>
          </w:rPrChange>
        </w:rPr>
        <w:t xml:space="preserve">. </w:t>
      </w:r>
    </w:p>
  </w:footnote>
  <w:footnote w:id="15">
    <w:p w14:paraId="79092751" w14:textId="5C0A70C6" w:rsidR="00CA3AB9" w:rsidRPr="003C7017" w:rsidRDefault="00CA3AB9" w:rsidP="002C2B4D">
      <w:pPr>
        <w:pStyle w:val="Sprotnaopomba-besedilo"/>
        <w:jc w:val="both"/>
        <w:rPr>
          <w:lang w:val="sl-SI"/>
          <w:rPrChange w:id="228" w:author="Neja Blaj Hribar" w:date="2021-03-23T12:44:00Z">
            <w:rPr>
              <w:lang w:val="sl-SI"/>
            </w:rPr>
          </w:rPrChange>
        </w:rPr>
      </w:pPr>
      <w:r w:rsidRPr="003C7017">
        <w:rPr>
          <w:rStyle w:val="Sprotnaopomba-sklic"/>
          <w:rPrChange w:id="229" w:author="Neja Blaj Hribar" w:date="2021-03-23T12:44:00Z">
            <w:rPr>
              <w:rStyle w:val="Sprotnaopomba-sklic"/>
            </w:rPr>
          </w:rPrChange>
        </w:rPr>
        <w:footnoteRef/>
      </w:r>
      <w:r w:rsidRPr="003C7017">
        <w:rPr>
          <w:rPrChange w:id="230" w:author="Neja Blaj Hribar" w:date="2021-03-23T12:44:00Z">
            <w:rPr/>
          </w:rPrChange>
        </w:rPr>
        <w:t xml:space="preserve"> </w:t>
      </w:r>
      <w:r w:rsidRPr="003C7017">
        <w:rPr>
          <w:i/>
          <w:rPrChange w:id="231" w:author="Neja Blaj Hribar" w:date="2021-03-23T12:44:00Z">
            <w:rPr>
              <w:i/>
            </w:rPr>
          </w:rPrChange>
        </w:rPr>
        <w:t>CLARIN – European Research Infrastructure for Language Resources and Technology | CLARIN ERIC</w:t>
      </w:r>
      <w:r w:rsidRPr="003C7017">
        <w:rPr>
          <w:rPrChange w:id="232" w:author="Neja Blaj Hribar" w:date="2021-03-23T12:44:00Z">
            <w:rPr/>
          </w:rPrChange>
        </w:rPr>
        <w:t xml:space="preserve">, </w:t>
      </w:r>
      <w:proofErr w:type="spellStart"/>
      <w:r w:rsidRPr="003C7017">
        <w:rPr>
          <w:rPrChange w:id="233" w:author="Neja Blaj Hribar" w:date="2021-03-23T12:44:00Z">
            <w:rPr/>
          </w:rPrChange>
        </w:rPr>
        <w:t>pridobljeno</w:t>
      </w:r>
      <w:proofErr w:type="spellEnd"/>
      <w:r w:rsidRPr="003C7017">
        <w:rPr>
          <w:rPrChange w:id="234" w:author="Neja Blaj Hribar" w:date="2021-03-23T12:44:00Z">
            <w:rPr/>
          </w:rPrChange>
        </w:rPr>
        <w:t xml:space="preserve"> 18. 2. 2021, </w:t>
      </w:r>
      <w:ins w:id="235" w:author="Neja Blaj Hribar" w:date="2021-03-23T12:26:00Z">
        <w:r w:rsidR="008506B8" w:rsidRPr="003C7017">
          <w:rPr>
            <w:rPrChange w:id="236" w:author="Neja Blaj Hribar" w:date="2021-03-23T12:44:00Z">
              <w:rPr/>
            </w:rPrChange>
          </w:rPr>
          <w:fldChar w:fldCharType="begin"/>
        </w:r>
        <w:r w:rsidR="008506B8" w:rsidRPr="003C7017">
          <w:rPr>
            <w:rPrChange w:id="237" w:author="Neja Blaj Hribar" w:date="2021-03-23T12:44:00Z">
              <w:rPr/>
            </w:rPrChange>
          </w:rPr>
          <w:instrText xml:space="preserve"> HYPERLINK "</w:instrText>
        </w:r>
      </w:ins>
      <w:r w:rsidR="008506B8" w:rsidRPr="003C7017">
        <w:rPr>
          <w:rPrChange w:id="238" w:author="Neja Blaj Hribar" w:date="2021-03-23T12:44:00Z">
            <w:rPr/>
          </w:rPrChange>
        </w:rPr>
        <w:instrText>https://www.clarin.eu</w:instrText>
      </w:r>
      <w:ins w:id="239" w:author="Neja Blaj Hribar" w:date="2021-03-23T12:26:00Z">
        <w:r w:rsidR="008506B8" w:rsidRPr="003C7017">
          <w:rPr>
            <w:rPrChange w:id="240" w:author="Neja Blaj Hribar" w:date="2021-03-23T12:44:00Z">
              <w:rPr/>
            </w:rPrChange>
          </w:rPr>
          <w:instrText xml:space="preserve">" </w:instrText>
        </w:r>
        <w:r w:rsidR="008506B8" w:rsidRPr="003C7017">
          <w:rPr>
            <w:rPrChange w:id="241" w:author="Neja Blaj Hribar" w:date="2021-03-23T12:44:00Z">
              <w:rPr/>
            </w:rPrChange>
          </w:rPr>
          <w:fldChar w:fldCharType="separate"/>
        </w:r>
      </w:ins>
      <w:r w:rsidR="008506B8" w:rsidRPr="003C7017">
        <w:rPr>
          <w:rStyle w:val="Hiperpovezava"/>
          <w:color w:val="auto"/>
          <w:rPrChange w:id="242" w:author="Neja Blaj Hribar" w:date="2021-03-23T12:44:00Z">
            <w:rPr>
              <w:rStyle w:val="Hiperpovezava"/>
            </w:rPr>
          </w:rPrChange>
        </w:rPr>
        <w:t>https://www.clarin.eu</w:t>
      </w:r>
      <w:ins w:id="243" w:author="Neja Blaj Hribar" w:date="2021-03-23T12:26:00Z">
        <w:r w:rsidR="008506B8" w:rsidRPr="003C7017">
          <w:rPr>
            <w:rPrChange w:id="244" w:author="Neja Blaj Hribar" w:date="2021-03-23T12:44:00Z">
              <w:rPr/>
            </w:rPrChange>
          </w:rPr>
          <w:fldChar w:fldCharType="end"/>
        </w:r>
      </w:ins>
      <w:r w:rsidRPr="003C7017">
        <w:rPr>
          <w:rPrChange w:id="245" w:author="Neja Blaj Hribar" w:date="2021-03-23T12:44:00Z">
            <w:rPr/>
          </w:rPrChange>
        </w:rPr>
        <w:t>.</w:t>
      </w:r>
    </w:p>
  </w:footnote>
  <w:footnote w:id="16">
    <w:p w14:paraId="7C1F37BE" w14:textId="1CB5EA02" w:rsidR="00CA3AB9" w:rsidRPr="003C7017" w:rsidRDefault="00CA3AB9" w:rsidP="002C2B4D">
      <w:pPr>
        <w:pStyle w:val="Sprotnaopomba-besedilo"/>
        <w:jc w:val="both"/>
        <w:rPr>
          <w:lang w:val="sl-SI"/>
          <w:rPrChange w:id="246" w:author="Neja Blaj Hribar" w:date="2021-03-23T12:44:00Z">
            <w:rPr>
              <w:lang w:val="sl-SI"/>
            </w:rPr>
          </w:rPrChange>
        </w:rPr>
      </w:pPr>
      <w:r w:rsidRPr="003C7017">
        <w:rPr>
          <w:rStyle w:val="Sprotnaopomba-sklic"/>
          <w:rPrChange w:id="247" w:author="Neja Blaj Hribar" w:date="2021-03-23T12:44:00Z">
            <w:rPr>
              <w:rStyle w:val="Sprotnaopomba-sklic"/>
            </w:rPr>
          </w:rPrChange>
        </w:rPr>
        <w:footnoteRef/>
      </w:r>
      <w:r w:rsidRPr="003C7017">
        <w:rPr>
          <w:rPrChange w:id="248" w:author="Neja Blaj Hribar" w:date="2021-03-23T12:44:00Z">
            <w:rPr/>
          </w:rPrChange>
        </w:rPr>
        <w:t xml:space="preserve"> </w:t>
      </w:r>
      <w:r w:rsidRPr="003C7017">
        <w:rPr>
          <w:i/>
          <w:rPrChange w:id="249" w:author="Neja Blaj Hribar" w:date="2021-03-23T12:44:00Z">
            <w:rPr>
              <w:i/>
            </w:rPr>
          </w:rPrChange>
        </w:rPr>
        <w:t>CLARIN.SI</w:t>
      </w:r>
      <w:r w:rsidRPr="003C7017">
        <w:rPr>
          <w:rPrChange w:id="250" w:author="Neja Blaj Hribar" w:date="2021-03-23T12:44:00Z">
            <w:rPr/>
          </w:rPrChange>
        </w:rPr>
        <w:t xml:space="preserve">, </w:t>
      </w:r>
      <w:proofErr w:type="spellStart"/>
      <w:r w:rsidRPr="003C7017">
        <w:rPr>
          <w:rPrChange w:id="251" w:author="Neja Blaj Hribar" w:date="2021-03-23T12:44:00Z">
            <w:rPr/>
          </w:rPrChange>
        </w:rPr>
        <w:t>pridobljeno</w:t>
      </w:r>
      <w:proofErr w:type="spellEnd"/>
      <w:r w:rsidRPr="003C7017">
        <w:rPr>
          <w:rPrChange w:id="252" w:author="Neja Blaj Hribar" w:date="2021-03-23T12:44:00Z">
            <w:rPr/>
          </w:rPrChange>
        </w:rPr>
        <w:t xml:space="preserve"> 18. 2. 2021, </w:t>
      </w:r>
      <w:ins w:id="253" w:author="Neja Blaj Hribar" w:date="2021-03-23T12:26:00Z">
        <w:r w:rsidR="008506B8" w:rsidRPr="003C7017">
          <w:rPr>
            <w:rPrChange w:id="254" w:author="Neja Blaj Hribar" w:date="2021-03-23T12:44:00Z">
              <w:rPr/>
            </w:rPrChange>
          </w:rPr>
          <w:fldChar w:fldCharType="begin"/>
        </w:r>
        <w:r w:rsidR="008506B8" w:rsidRPr="003C7017">
          <w:rPr>
            <w:rPrChange w:id="255" w:author="Neja Blaj Hribar" w:date="2021-03-23T12:44:00Z">
              <w:rPr/>
            </w:rPrChange>
          </w:rPr>
          <w:instrText xml:space="preserve"> HYPERLINK "</w:instrText>
        </w:r>
      </w:ins>
      <w:r w:rsidR="008506B8" w:rsidRPr="003C7017">
        <w:rPr>
          <w:rPrChange w:id="256" w:author="Neja Blaj Hribar" w:date="2021-03-23T12:44:00Z">
            <w:rPr/>
          </w:rPrChange>
        </w:rPr>
        <w:instrText>http://hdl.handle.net/11356/1300</w:instrText>
      </w:r>
      <w:ins w:id="257" w:author="Neja Blaj Hribar" w:date="2021-03-23T12:26:00Z">
        <w:r w:rsidR="008506B8" w:rsidRPr="003C7017">
          <w:rPr>
            <w:rPrChange w:id="258" w:author="Neja Blaj Hribar" w:date="2021-03-23T12:44:00Z">
              <w:rPr/>
            </w:rPrChange>
          </w:rPr>
          <w:instrText xml:space="preserve">" </w:instrText>
        </w:r>
        <w:r w:rsidR="008506B8" w:rsidRPr="003C7017">
          <w:rPr>
            <w:rPrChange w:id="259" w:author="Neja Blaj Hribar" w:date="2021-03-23T12:44:00Z">
              <w:rPr/>
            </w:rPrChange>
          </w:rPr>
          <w:fldChar w:fldCharType="separate"/>
        </w:r>
      </w:ins>
      <w:r w:rsidR="008506B8" w:rsidRPr="003C7017">
        <w:rPr>
          <w:rStyle w:val="Hiperpovezava"/>
          <w:color w:val="auto"/>
          <w:rPrChange w:id="260" w:author="Neja Blaj Hribar" w:date="2021-03-23T12:44:00Z">
            <w:rPr>
              <w:rStyle w:val="Hiperpovezava"/>
            </w:rPr>
          </w:rPrChange>
        </w:rPr>
        <w:t>http://hdl.handle.net/11356/1300</w:t>
      </w:r>
      <w:ins w:id="261" w:author="Neja Blaj Hribar" w:date="2021-03-23T12:26:00Z">
        <w:r w:rsidR="008506B8" w:rsidRPr="003C7017">
          <w:rPr>
            <w:rPrChange w:id="262" w:author="Neja Blaj Hribar" w:date="2021-03-23T12:44:00Z">
              <w:rPr/>
            </w:rPrChange>
          </w:rPr>
          <w:fldChar w:fldCharType="end"/>
        </w:r>
      </w:ins>
      <w:r w:rsidRPr="003C7017">
        <w:rPr>
          <w:rPrChange w:id="263" w:author="Neja Blaj Hribar" w:date="2021-03-23T12:44:00Z">
            <w:rPr/>
          </w:rPrChange>
        </w:rPr>
        <w:t>.</w:t>
      </w:r>
      <w:del w:id="264" w:author="Fišer, Darja" w:date="2021-03-16T17:16:00Z">
        <w:r w:rsidRPr="003C7017" w:rsidDel="00CD056C">
          <w:rPr>
            <w:rPrChange w:id="265" w:author="Neja Blaj Hribar" w:date="2021-03-23T12:44:00Z">
              <w:rPr/>
            </w:rPrChange>
          </w:rPr>
          <w:delText xml:space="preserve"> </w:delText>
        </w:r>
      </w:del>
    </w:p>
  </w:footnote>
  <w:footnote w:id="17">
    <w:p w14:paraId="28838B2D" w14:textId="6980B201" w:rsidR="00CA3AB9" w:rsidRPr="003C7017" w:rsidRDefault="00CA3AB9" w:rsidP="002C2B4D">
      <w:pPr>
        <w:pStyle w:val="Sprotnaopomba-besedilo"/>
        <w:jc w:val="both"/>
        <w:rPr>
          <w:lang w:val="sl-SI"/>
          <w:rPrChange w:id="266" w:author="Neja Blaj Hribar" w:date="2021-03-23T12:44:00Z">
            <w:rPr>
              <w:lang w:val="sl-SI"/>
            </w:rPr>
          </w:rPrChange>
        </w:rPr>
      </w:pPr>
      <w:r w:rsidRPr="003C7017">
        <w:rPr>
          <w:rStyle w:val="Sprotnaopomba-sklic"/>
          <w:rPrChange w:id="267" w:author="Neja Blaj Hribar" w:date="2021-03-23T12:44:00Z">
            <w:rPr>
              <w:rStyle w:val="Sprotnaopomba-sklic"/>
            </w:rPr>
          </w:rPrChange>
        </w:rPr>
        <w:footnoteRef/>
      </w:r>
      <w:r w:rsidRPr="003C7017">
        <w:rPr>
          <w:rPrChange w:id="268" w:author="Neja Blaj Hribar" w:date="2021-03-23T12:44:00Z">
            <w:rPr/>
          </w:rPrChange>
        </w:rPr>
        <w:t xml:space="preserve"> </w:t>
      </w:r>
      <w:r w:rsidRPr="003C7017">
        <w:rPr>
          <w:i/>
          <w:rPrChange w:id="269" w:author="Neja Blaj Hribar" w:date="2021-03-23T12:44:00Z">
            <w:rPr>
              <w:i/>
            </w:rPr>
          </w:rPrChange>
        </w:rPr>
        <w:t xml:space="preserve">Corpus Analysis with </w:t>
      </w:r>
      <w:proofErr w:type="spellStart"/>
      <w:r w:rsidRPr="003C7017">
        <w:rPr>
          <w:i/>
          <w:rPrChange w:id="270" w:author="Neja Blaj Hribar" w:date="2021-03-23T12:44:00Z">
            <w:rPr>
              <w:i/>
            </w:rPr>
          </w:rPrChange>
        </w:rPr>
        <w:t>Antconc</w:t>
      </w:r>
      <w:proofErr w:type="spellEnd"/>
      <w:r w:rsidRPr="003C7017">
        <w:rPr>
          <w:rPrChange w:id="271" w:author="Neja Blaj Hribar" w:date="2021-03-23T12:44:00Z">
            <w:rPr/>
          </w:rPrChange>
        </w:rPr>
        <w:t xml:space="preserve">, </w:t>
      </w:r>
      <w:proofErr w:type="spellStart"/>
      <w:r w:rsidRPr="003C7017">
        <w:rPr>
          <w:rPrChange w:id="272" w:author="Neja Blaj Hribar" w:date="2021-03-23T12:44:00Z">
            <w:rPr/>
          </w:rPrChange>
        </w:rPr>
        <w:t>pridobljeno</w:t>
      </w:r>
      <w:proofErr w:type="spellEnd"/>
      <w:r w:rsidRPr="003C7017">
        <w:rPr>
          <w:rPrChange w:id="273" w:author="Neja Blaj Hribar" w:date="2021-03-23T12:44:00Z">
            <w:rPr/>
          </w:rPrChange>
        </w:rPr>
        <w:t xml:space="preserve"> 18. 2. 2021, </w:t>
      </w:r>
      <w:ins w:id="274" w:author="Neja Blaj Hribar" w:date="2021-03-23T12:26:00Z">
        <w:r w:rsidR="008506B8" w:rsidRPr="003C7017">
          <w:rPr>
            <w:bCs/>
            <w:rPrChange w:id="275" w:author="Neja Blaj Hribar" w:date="2021-03-23T12:44:00Z">
              <w:rPr>
                <w:bCs/>
              </w:rPr>
            </w:rPrChange>
          </w:rPr>
          <w:fldChar w:fldCharType="begin"/>
        </w:r>
        <w:r w:rsidR="008506B8" w:rsidRPr="003C7017">
          <w:rPr>
            <w:bCs/>
            <w:rPrChange w:id="276" w:author="Neja Blaj Hribar" w:date="2021-03-23T12:44:00Z">
              <w:rPr>
                <w:bCs/>
              </w:rPr>
            </w:rPrChange>
          </w:rPr>
          <w:instrText xml:space="preserve"> HYPERLINK "</w:instrText>
        </w:r>
      </w:ins>
      <w:r w:rsidR="008506B8" w:rsidRPr="003C7017">
        <w:rPr>
          <w:bCs/>
          <w:rPrChange w:id="277" w:author="Neja Blaj Hribar" w:date="2021-03-23T12:44:00Z">
            <w:rPr>
              <w:bCs/>
            </w:rPr>
          </w:rPrChange>
        </w:rPr>
        <w:instrText>https://tinyurl.com/3x85dvvs</w:instrText>
      </w:r>
      <w:ins w:id="278" w:author="Neja Blaj Hribar" w:date="2021-03-23T12:26:00Z">
        <w:r w:rsidR="008506B8" w:rsidRPr="003C7017">
          <w:rPr>
            <w:bCs/>
            <w:rPrChange w:id="279" w:author="Neja Blaj Hribar" w:date="2021-03-23T12:44:00Z">
              <w:rPr>
                <w:bCs/>
              </w:rPr>
            </w:rPrChange>
          </w:rPr>
          <w:instrText xml:space="preserve">" </w:instrText>
        </w:r>
        <w:r w:rsidR="008506B8" w:rsidRPr="003C7017">
          <w:rPr>
            <w:bCs/>
            <w:rPrChange w:id="280" w:author="Neja Blaj Hribar" w:date="2021-03-23T12:44:00Z">
              <w:rPr>
                <w:bCs/>
              </w:rPr>
            </w:rPrChange>
          </w:rPr>
          <w:fldChar w:fldCharType="separate"/>
        </w:r>
      </w:ins>
      <w:r w:rsidR="008506B8" w:rsidRPr="003C7017">
        <w:rPr>
          <w:rStyle w:val="Hiperpovezava"/>
          <w:bCs/>
          <w:color w:val="auto"/>
          <w:rPrChange w:id="281" w:author="Neja Blaj Hribar" w:date="2021-03-23T12:44:00Z">
            <w:rPr>
              <w:rStyle w:val="Hiperpovezava"/>
              <w:bCs/>
            </w:rPr>
          </w:rPrChange>
        </w:rPr>
        <w:t>https://tinyurl.com/3x85dvvs</w:t>
      </w:r>
      <w:ins w:id="282" w:author="Neja Blaj Hribar" w:date="2021-03-23T12:26:00Z">
        <w:r w:rsidR="008506B8" w:rsidRPr="003C7017">
          <w:rPr>
            <w:bCs/>
            <w:rPrChange w:id="283" w:author="Neja Blaj Hribar" w:date="2021-03-23T12:44:00Z">
              <w:rPr>
                <w:bCs/>
              </w:rPr>
            </w:rPrChange>
          </w:rPr>
          <w:fldChar w:fldCharType="end"/>
        </w:r>
      </w:ins>
      <w:r w:rsidRPr="003C7017">
        <w:rPr>
          <w:rPrChange w:id="284" w:author="Neja Blaj Hribar" w:date="2021-03-23T12:44:00Z">
            <w:rPr/>
          </w:rPrChange>
        </w:rPr>
        <w:t>.</w:t>
      </w:r>
      <w:del w:id="285" w:author="Fišer, Darja" w:date="2021-03-16T17:16:00Z">
        <w:r w:rsidRPr="003C7017" w:rsidDel="00CD056C">
          <w:rPr>
            <w:lang w:val="sl-SI"/>
            <w:rPrChange w:id="286" w:author="Neja Blaj Hribar" w:date="2021-03-23T12:44:00Z">
              <w:rPr>
                <w:lang w:val="sl-SI"/>
              </w:rPr>
            </w:rPrChange>
          </w:rPr>
          <w:delText xml:space="preserve"> </w:delText>
        </w:r>
      </w:del>
    </w:p>
  </w:footnote>
  <w:footnote w:id="18">
    <w:p w14:paraId="6111A602" w14:textId="3C98107B" w:rsidR="00CA3AB9" w:rsidRPr="003C7017" w:rsidRDefault="00CA3AB9" w:rsidP="002C2B4D">
      <w:pPr>
        <w:pStyle w:val="Sprotnaopomba-besedilo"/>
        <w:jc w:val="both"/>
        <w:rPr>
          <w:lang w:val="sl-SI"/>
          <w:rPrChange w:id="287" w:author="Neja Blaj Hribar" w:date="2021-03-23T12:44:00Z">
            <w:rPr>
              <w:lang w:val="sl-SI"/>
            </w:rPr>
          </w:rPrChange>
        </w:rPr>
      </w:pPr>
      <w:r w:rsidRPr="003C7017">
        <w:rPr>
          <w:rStyle w:val="Sprotnaopomba-sklic"/>
          <w:rPrChange w:id="288" w:author="Neja Blaj Hribar" w:date="2021-03-23T12:44:00Z">
            <w:rPr>
              <w:rStyle w:val="Sprotnaopomba-sklic"/>
            </w:rPr>
          </w:rPrChange>
        </w:rPr>
        <w:footnoteRef/>
      </w:r>
      <w:r w:rsidRPr="003C7017">
        <w:rPr>
          <w:rPrChange w:id="289" w:author="Neja Blaj Hribar" w:date="2021-03-23T12:44:00Z">
            <w:rPr/>
          </w:rPrChange>
        </w:rPr>
        <w:t xml:space="preserve"> </w:t>
      </w:r>
      <w:r w:rsidRPr="003C7017">
        <w:rPr>
          <w:i/>
          <w:rPrChange w:id="290" w:author="Neja Blaj Hribar" w:date="2021-03-23T12:44:00Z">
            <w:rPr>
              <w:i/>
            </w:rPr>
          </w:rPrChange>
        </w:rPr>
        <w:t>Basic Text Processing in R</w:t>
      </w:r>
      <w:r w:rsidRPr="003C7017">
        <w:rPr>
          <w:rPrChange w:id="291" w:author="Neja Blaj Hribar" w:date="2021-03-23T12:44:00Z">
            <w:rPr/>
          </w:rPrChange>
        </w:rPr>
        <w:t xml:space="preserve">, </w:t>
      </w:r>
      <w:proofErr w:type="spellStart"/>
      <w:r w:rsidRPr="003C7017">
        <w:rPr>
          <w:rPrChange w:id="292" w:author="Neja Blaj Hribar" w:date="2021-03-23T12:44:00Z">
            <w:rPr/>
          </w:rPrChange>
        </w:rPr>
        <w:t>pridobljeno</w:t>
      </w:r>
      <w:proofErr w:type="spellEnd"/>
      <w:r w:rsidRPr="003C7017">
        <w:rPr>
          <w:rPrChange w:id="293" w:author="Neja Blaj Hribar" w:date="2021-03-23T12:44:00Z">
            <w:rPr/>
          </w:rPrChange>
        </w:rPr>
        <w:t xml:space="preserve"> 18. 2. 2021, </w:t>
      </w:r>
      <w:ins w:id="294" w:author="Neja Blaj Hribar" w:date="2021-03-23T12:26:00Z">
        <w:r w:rsidR="008506B8" w:rsidRPr="003C7017">
          <w:rPr>
            <w:rPrChange w:id="295" w:author="Neja Blaj Hribar" w:date="2021-03-23T12:44:00Z">
              <w:rPr/>
            </w:rPrChange>
          </w:rPr>
          <w:fldChar w:fldCharType="begin"/>
        </w:r>
        <w:r w:rsidR="008506B8" w:rsidRPr="003C7017">
          <w:rPr>
            <w:rPrChange w:id="296" w:author="Neja Blaj Hribar" w:date="2021-03-23T12:44:00Z">
              <w:rPr/>
            </w:rPrChange>
          </w:rPr>
          <w:instrText xml:space="preserve"> HYPERLINK "</w:instrText>
        </w:r>
      </w:ins>
      <w:r w:rsidR="008506B8" w:rsidRPr="003C7017">
        <w:rPr>
          <w:rPrChange w:id="297" w:author="Neja Blaj Hribar" w:date="2021-03-23T12:44:00Z">
            <w:rPr/>
          </w:rPrChange>
        </w:rPr>
        <w:instrText>https://tinyurl.com/f3nj4jt8</w:instrText>
      </w:r>
      <w:ins w:id="298" w:author="Neja Blaj Hribar" w:date="2021-03-23T12:26:00Z">
        <w:r w:rsidR="008506B8" w:rsidRPr="003C7017">
          <w:rPr>
            <w:rPrChange w:id="299" w:author="Neja Blaj Hribar" w:date="2021-03-23T12:44:00Z">
              <w:rPr/>
            </w:rPrChange>
          </w:rPr>
          <w:instrText xml:space="preserve">" </w:instrText>
        </w:r>
        <w:r w:rsidR="008506B8" w:rsidRPr="003C7017">
          <w:rPr>
            <w:rPrChange w:id="300" w:author="Neja Blaj Hribar" w:date="2021-03-23T12:44:00Z">
              <w:rPr/>
            </w:rPrChange>
          </w:rPr>
          <w:fldChar w:fldCharType="separate"/>
        </w:r>
      </w:ins>
      <w:r w:rsidR="008506B8" w:rsidRPr="003C7017">
        <w:rPr>
          <w:rStyle w:val="Hiperpovezava"/>
          <w:color w:val="auto"/>
          <w:rPrChange w:id="301" w:author="Neja Blaj Hribar" w:date="2021-03-23T12:44:00Z">
            <w:rPr>
              <w:rStyle w:val="Hiperpovezava"/>
            </w:rPr>
          </w:rPrChange>
        </w:rPr>
        <w:t>https://tinyurl.com/f3nj4jt8</w:t>
      </w:r>
      <w:ins w:id="302" w:author="Neja Blaj Hribar" w:date="2021-03-23T12:26:00Z">
        <w:r w:rsidR="008506B8" w:rsidRPr="003C7017">
          <w:rPr>
            <w:rPrChange w:id="303" w:author="Neja Blaj Hribar" w:date="2021-03-23T12:44:00Z">
              <w:rPr/>
            </w:rPrChange>
          </w:rPr>
          <w:fldChar w:fldCharType="end"/>
        </w:r>
      </w:ins>
      <w:r w:rsidRPr="003C7017">
        <w:rPr>
          <w:rPrChange w:id="304" w:author="Neja Blaj Hribar" w:date="2021-03-23T12:44:00Z">
            <w:rPr/>
          </w:rPrChange>
        </w:rPr>
        <w:t>.</w:t>
      </w:r>
      <w:del w:id="305" w:author="Fišer, Darja" w:date="2021-03-16T17:16:00Z">
        <w:r w:rsidRPr="003C7017" w:rsidDel="00CD056C">
          <w:rPr>
            <w:rPrChange w:id="306" w:author="Neja Blaj Hribar" w:date="2021-03-23T12:44:00Z">
              <w:rPr/>
            </w:rPrChange>
          </w:rPr>
          <w:delText xml:space="preserve"> </w:delText>
        </w:r>
      </w:del>
    </w:p>
  </w:footnote>
  <w:footnote w:id="19">
    <w:p w14:paraId="3F5A98B9" w14:textId="0FC7474A" w:rsidR="00CA3AB9" w:rsidRPr="003C7017" w:rsidRDefault="00CA3AB9" w:rsidP="002C2B4D">
      <w:pPr>
        <w:pStyle w:val="Sprotnaopomba-besedilo"/>
        <w:jc w:val="both"/>
        <w:rPr>
          <w:lang w:val="sl-SI"/>
          <w:rPrChange w:id="307" w:author="Neja Blaj Hribar" w:date="2021-03-23T12:44:00Z">
            <w:rPr>
              <w:lang w:val="sl-SI"/>
            </w:rPr>
          </w:rPrChange>
        </w:rPr>
      </w:pPr>
      <w:r w:rsidRPr="003C7017">
        <w:rPr>
          <w:rStyle w:val="Sprotnaopomba-sklic"/>
          <w:rPrChange w:id="308" w:author="Neja Blaj Hribar" w:date="2021-03-23T12:44:00Z">
            <w:rPr>
              <w:rStyle w:val="Sprotnaopomba-sklic"/>
            </w:rPr>
          </w:rPrChange>
        </w:rPr>
        <w:footnoteRef/>
      </w:r>
      <w:r w:rsidRPr="003C7017">
        <w:rPr>
          <w:rPrChange w:id="309" w:author="Neja Blaj Hribar" w:date="2021-03-23T12:44:00Z">
            <w:rPr/>
          </w:rPrChange>
        </w:rPr>
        <w:t xml:space="preserve"> </w:t>
      </w:r>
      <w:r w:rsidRPr="003C7017">
        <w:rPr>
          <w:i/>
          <w:rPrChange w:id="310" w:author="Neja Blaj Hribar" w:date="2021-03-23T12:44:00Z">
            <w:rPr>
              <w:i/>
            </w:rPr>
          </w:rPrChange>
        </w:rPr>
        <w:t>Voices of the Parliament</w:t>
      </w:r>
      <w:r w:rsidRPr="003C7017">
        <w:rPr>
          <w:rPrChange w:id="311" w:author="Neja Blaj Hribar" w:date="2021-03-23T12:44:00Z">
            <w:rPr/>
          </w:rPrChange>
        </w:rPr>
        <w:t xml:space="preserve">, </w:t>
      </w:r>
      <w:proofErr w:type="spellStart"/>
      <w:r w:rsidRPr="003C7017">
        <w:rPr>
          <w:rPrChange w:id="312" w:author="Neja Blaj Hribar" w:date="2021-03-23T12:44:00Z">
            <w:rPr/>
          </w:rPrChange>
        </w:rPr>
        <w:t>pridobljeno</w:t>
      </w:r>
      <w:proofErr w:type="spellEnd"/>
      <w:r w:rsidRPr="003C7017">
        <w:rPr>
          <w:rPrChange w:id="313" w:author="Neja Blaj Hribar" w:date="2021-03-23T12:44:00Z">
            <w:rPr/>
          </w:rPrChange>
        </w:rPr>
        <w:t xml:space="preserve"> 18. 2. 2021, </w:t>
      </w:r>
      <w:ins w:id="314" w:author="Neja Blaj Hribar" w:date="2021-03-23T12:26:00Z">
        <w:r w:rsidR="008506B8" w:rsidRPr="003C7017">
          <w:rPr>
            <w:rPrChange w:id="315" w:author="Neja Blaj Hribar" w:date="2021-03-23T12:44:00Z">
              <w:rPr/>
            </w:rPrChange>
          </w:rPr>
          <w:fldChar w:fldCharType="begin"/>
        </w:r>
        <w:r w:rsidR="008506B8" w:rsidRPr="003C7017">
          <w:rPr>
            <w:rPrChange w:id="316" w:author="Neja Blaj Hribar" w:date="2021-03-23T12:44:00Z">
              <w:rPr/>
            </w:rPrChange>
          </w:rPr>
          <w:instrText xml:space="preserve"> HYPERLINK "</w:instrText>
        </w:r>
      </w:ins>
      <w:r w:rsidR="008506B8" w:rsidRPr="003C7017">
        <w:rPr>
          <w:rPrChange w:id="317" w:author="Neja Blaj Hribar" w:date="2021-03-23T12:44:00Z">
            <w:rPr/>
          </w:rPrChange>
        </w:rPr>
        <w:instrText>https://tinyurl.com/hb68794d</w:instrText>
      </w:r>
      <w:ins w:id="318" w:author="Neja Blaj Hribar" w:date="2021-03-23T12:26:00Z">
        <w:r w:rsidR="008506B8" w:rsidRPr="003C7017">
          <w:rPr>
            <w:rPrChange w:id="319" w:author="Neja Blaj Hribar" w:date="2021-03-23T12:44:00Z">
              <w:rPr/>
            </w:rPrChange>
          </w:rPr>
          <w:instrText xml:space="preserve">" </w:instrText>
        </w:r>
        <w:r w:rsidR="008506B8" w:rsidRPr="003C7017">
          <w:rPr>
            <w:rPrChange w:id="320" w:author="Neja Blaj Hribar" w:date="2021-03-23T12:44:00Z">
              <w:rPr/>
            </w:rPrChange>
          </w:rPr>
          <w:fldChar w:fldCharType="separate"/>
        </w:r>
      </w:ins>
      <w:r w:rsidR="008506B8" w:rsidRPr="003C7017">
        <w:rPr>
          <w:rStyle w:val="Hiperpovezava"/>
          <w:color w:val="auto"/>
          <w:rPrChange w:id="321" w:author="Neja Blaj Hribar" w:date="2021-03-23T12:44:00Z">
            <w:rPr>
              <w:rStyle w:val="Hiperpovezava"/>
            </w:rPr>
          </w:rPrChange>
        </w:rPr>
        <w:t>https://tinyurl.com/hb68794d</w:t>
      </w:r>
      <w:ins w:id="322" w:author="Neja Blaj Hribar" w:date="2021-03-23T12:26:00Z">
        <w:r w:rsidR="008506B8" w:rsidRPr="003C7017">
          <w:rPr>
            <w:rPrChange w:id="323" w:author="Neja Blaj Hribar" w:date="2021-03-23T12:44:00Z">
              <w:rPr/>
            </w:rPrChange>
          </w:rPr>
          <w:fldChar w:fldCharType="end"/>
        </w:r>
      </w:ins>
      <w:r w:rsidRPr="003C7017">
        <w:rPr>
          <w:rPrChange w:id="324" w:author="Neja Blaj Hribar" w:date="2021-03-23T12:44:00Z">
            <w:rPr/>
          </w:rPrChange>
        </w:rPr>
        <w:t>.</w:t>
      </w:r>
      <w:del w:id="325" w:author="Fišer, Darja" w:date="2021-03-16T17:16:00Z">
        <w:r w:rsidRPr="003C7017" w:rsidDel="00CD056C">
          <w:rPr>
            <w:rPrChange w:id="326" w:author="Neja Blaj Hribar" w:date="2021-03-23T12:44:00Z">
              <w:rPr/>
            </w:rPrChange>
          </w:rPr>
          <w:delText xml:space="preserve"> </w:delText>
        </w:r>
      </w:del>
    </w:p>
  </w:footnote>
  <w:footnote w:id="20">
    <w:p w14:paraId="4C012AB4" w14:textId="433F7D7D" w:rsidR="00CA3AB9" w:rsidRPr="003C7017" w:rsidRDefault="00CA3AB9" w:rsidP="002C2B4D">
      <w:pPr>
        <w:pStyle w:val="Sprotnaopomba-besedilo"/>
        <w:jc w:val="both"/>
        <w:rPr>
          <w:lang w:val="sl-SI"/>
          <w:rPrChange w:id="327" w:author="Neja Blaj Hribar" w:date="2021-03-23T12:44:00Z">
            <w:rPr>
              <w:lang w:val="sl-SI"/>
            </w:rPr>
          </w:rPrChange>
        </w:rPr>
      </w:pPr>
      <w:r w:rsidRPr="003C7017">
        <w:rPr>
          <w:rStyle w:val="Sprotnaopomba-sklic"/>
          <w:rPrChange w:id="328" w:author="Neja Blaj Hribar" w:date="2021-03-23T12:44:00Z">
            <w:rPr>
              <w:rStyle w:val="Sprotnaopomba-sklic"/>
            </w:rPr>
          </w:rPrChange>
        </w:rPr>
        <w:footnoteRef/>
      </w:r>
      <w:r w:rsidRPr="003C7017">
        <w:rPr>
          <w:rPrChange w:id="329" w:author="Neja Blaj Hribar" w:date="2021-03-23T12:44:00Z">
            <w:rPr/>
          </w:rPrChange>
        </w:rPr>
        <w:t xml:space="preserve"> </w:t>
      </w:r>
      <w:r w:rsidRPr="003C7017">
        <w:rPr>
          <w:i/>
          <w:rPrChange w:id="330" w:author="Neja Blaj Hribar" w:date="2021-03-23T12:44:00Z">
            <w:rPr>
              <w:i/>
            </w:rPr>
          </w:rPrChange>
        </w:rPr>
        <w:t>CLARIN.SI</w:t>
      </w:r>
      <w:r w:rsidRPr="003C7017">
        <w:rPr>
          <w:rPrChange w:id="331" w:author="Neja Blaj Hribar" w:date="2021-03-23T12:44:00Z">
            <w:rPr/>
          </w:rPrChange>
        </w:rPr>
        <w:t xml:space="preserve">, </w:t>
      </w:r>
      <w:proofErr w:type="spellStart"/>
      <w:r w:rsidRPr="003C7017">
        <w:rPr>
          <w:rPrChange w:id="332" w:author="Neja Blaj Hribar" w:date="2021-03-23T12:44:00Z">
            <w:rPr/>
          </w:rPrChange>
        </w:rPr>
        <w:t>pridobljeno</w:t>
      </w:r>
      <w:proofErr w:type="spellEnd"/>
      <w:r w:rsidRPr="003C7017">
        <w:rPr>
          <w:rPrChange w:id="333" w:author="Neja Blaj Hribar" w:date="2021-03-23T12:44:00Z">
            <w:rPr/>
          </w:rPrChange>
        </w:rPr>
        <w:t xml:space="preserve"> 18. 2. 2021, </w:t>
      </w:r>
      <w:ins w:id="334" w:author="Neja Blaj Hribar" w:date="2021-03-23T12:27:00Z">
        <w:r w:rsidR="008506B8" w:rsidRPr="003C7017">
          <w:rPr>
            <w:rPrChange w:id="335" w:author="Neja Blaj Hribar" w:date="2021-03-23T12:44:00Z">
              <w:rPr/>
            </w:rPrChange>
          </w:rPr>
          <w:fldChar w:fldCharType="begin"/>
        </w:r>
        <w:r w:rsidR="008506B8" w:rsidRPr="003C7017">
          <w:rPr>
            <w:rPrChange w:id="336" w:author="Neja Blaj Hribar" w:date="2021-03-23T12:44:00Z">
              <w:rPr/>
            </w:rPrChange>
          </w:rPr>
          <w:instrText xml:space="preserve"> HYPERLINK "</w:instrText>
        </w:r>
      </w:ins>
      <w:r w:rsidR="008506B8" w:rsidRPr="003C7017">
        <w:rPr>
          <w:rPrChange w:id="337" w:author="Neja Blaj Hribar" w:date="2021-03-23T12:44:00Z">
            <w:rPr/>
          </w:rPrChange>
        </w:rPr>
        <w:instrText>http://hdl.handle.net/11356/1236</w:instrText>
      </w:r>
      <w:ins w:id="338" w:author="Neja Blaj Hribar" w:date="2021-03-23T12:27:00Z">
        <w:r w:rsidR="008506B8" w:rsidRPr="003C7017">
          <w:rPr>
            <w:rPrChange w:id="339" w:author="Neja Blaj Hribar" w:date="2021-03-23T12:44:00Z">
              <w:rPr/>
            </w:rPrChange>
          </w:rPr>
          <w:instrText xml:space="preserve">" </w:instrText>
        </w:r>
        <w:r w:rsidR="008506B8" w:rsidRPr="003C7017">
          <w:rPr>
            <w:rPrChange w:id="340" w:author="Neja Blaj Hribar" w:date="2021-03-23T12:44:00Z">
              <w:rPr/>
            </w:rPrChange>
          </w:rPr>
          <w:fldChar w:fldCharType="separate"/>
        </w:r>
      </w:ins>
      <w:r w:rsidR="008506B8" w:rsidRPr="003C7017">
        <w:rPr>
          <w:rStyle w:val="Hiperpovezava"/>
          <w:color w:val="auto"/>
          <w:rPrChange w:id="341" w:author="Neja Blaj Hribar" w:date="2021-03-23T12:44:00Z">
            <w:rPr>
              <w:rStyle w:val="Hiperpovezava"/>
            </w:rPr>
          </w:rPrChange>
        </w:rPr>
        <w:t>http://hdl.handle.net/11356/1236</w:t>
      </w:r>
      <w:ins w:id="342" w:author="Neja Blaj Hribar" w:date="2021-03-23T12:27:00Z">
        <w:r w:rsidR="008506B8" w:rsidRPr="003C7017">
          <w:rPr>
            <w:rPrChange w:id="343" w:author="Neja Blaj Hribar" w:date="2021-03-23T12:44:00Z">
              <w:rPr/>
            </w:rPrChange>
          </w:rPr>
          <w:fldChar w:fldCharType="end"/>
        </w:r>
      </w:ins>
      <w:r w:rsidRPr="003C7017">
        <w:rPr>
          <w:rPrChange w:id="344" w:author="Neja Blaj Hribar" w:date="2021-03-23T12:44:00Z">
            <w:rPr/>
          </w:rPrChange>
        </w:rPr>
        <w:t xml:space="preserve">. </w:t>
      </w:r>
    </w:p>
  </w:footnote>
  <w:footnote w:id="21">
    <w:p w14:paraId="62FD8C14" w14:textId="469CC19A" w:rsidR="00CA3AB9" w:rsidRPr="003C7017" w:rsidRDefault="00CA3AB9" w:rsidP="002C2B4D">
      <w:pPr>
        <w:pStyle w:val="Sprotnaopomba-besedilo"/>
        <w:jc w:val="both"/>
        <w:rPr>
          <w:lang w:val="sl-SI"/>
          <w:rPrChange w:id="350" w:author="Neja Blaj Hribar" w:date="2021-03-23T12:44:00Z">
            <w:rPr>
              <w:lang w:val="sl-SI"/>
            </w:rPr>
          </w:rPrChange>
        </w:rPr>
      </w:pPr>
      <w:r w:rsidRPr="003C7017">
        <w:rPr>
          <w:rStyle w:val="Sprotnaopomba-sklic"/>
          <w:rPrChange w:id="351" w:author="Neja Blaj Hribar" w:date="2021-03-23T12:44:00Z">
            <w:rPr>
              <w:rStyle w:val="Sprotnaopomba-sklic"/>
            </w:rPr>
          </w:rPrChange>
        </w:rPr>
        <w:footnoteRef/>
      </w:r>
      <w:r w:rsidRPr="003C7017">
        <w:rPr>
          <w:rPrChange w:id="352" w:author="Neja Blaj Hribar" w:date="2021-03-23T12:44:00Z">
            <w:rPr/>
          </w:rPrChange>
        </w:rPr>
        <w:t xml:space="preserve"> </w:t>
      </w:r>
      <w:proofErr w:type="spellStart"/>
      <w:r w:rsidRPr="003C7017">
        <w:rPr>
          <w:i/>
          <w:rPrChange w:id="353" w:author="Neja Blaj Hribar" w:date="2021-03-23T12:44:00Z">
            <w:rPr>
              <w:i/>
              <w:color w:val="000000"/>
            </w:rPr>
          </w:rPrChange>
        </w:rPr>
        <w:t>Besedilni</w:t>
      </w:r>
      <w:proofErr w:type="spellEnd"/>
      <w:r w:rsidRPr="003C7017">
        <w:rPr>
          <w:i/>
          <w:rPrChange w:id="354" w:author="Neja Blaj Hribar" w:date="2021-03-23T12:44:00Z">
            <w:rPr>
              <w:i/>
              <w:color w:val="000000"/>
            </w:rPr>
          </w:rPrChange>
        </w:rPr>
        <w:t xml:space="preserve"> </w:t>
      </w:r>
      <w:proofErr w:type="spellStart"/>
      <w:r w:rsidRPr="003C7017">
        <w:rPr>
          <w:i/>
          <w:rPrChange w:id="355" w:author="Neja Blaj Hribar" w:date="2021-03-23T12:44:00Z">
            <w:rPr>
              <w:i/>
              <w:color w:val="000000"/>
            </w:rPr>
          </w:rPrChange>
        </w:rPr>
        <w:t>korpus</w:t>
      </w:r>
      <w:proofErr w:type="spellEnd"/>
      <w:r w:rsidRPr="003C7017">
        <w:rPr>
          <w:i/>
          <w:rPrChange w:id="356" w:author="Neja Blaj Hribar" w:date="2021-03-23T12:44:00Z">
            <w:rPr>
              <w:i/>
              <w:color w:val="000000"/>
            </w:rPr>
          </w:rPrChange>
        </w:rPr>
        <w:t xml:space="preserve"> – </w:t>
      </w:r>
      <w:proofErr w:type="spellStart"/>
      <w:r w:rsidRPr="003C7017">
        <w:rPr>
          <w:i/>
          <w:rPrChange w:id="357" w:author="Neja Blaj Hribar" w:date="2021-03-23T12:44:00Z">
            <w:rPr>
              <w:i/>
              <w:color w:val="000000"/>
            </w:rPr>
          </w:rPrChange>
        </w:rPr>
        <w:t>Wikipedija</w:t>
      </w:r>
      <w:proofErr w:type="spellEnd"/>
      <w:r w:rsidRPr="003C7017">
        <w:rPr>
          <w:i/>
          <w:rPrChange w:id="358" w:author="Neja Blaj Hribar" w:date="2021-03-23T12:44:00Z">
            <w:rPr>
              <w:i/>
              <w:color w:val="000000"/>
            </w:rPr>
          </w:rPrChange>
        </w:rPr>
        <w:t xml:space="preserve">, </w:t>
      </w:r>
      <w:proofErr w:type="spellStart"/>
      <w:r w:rsidRPr="003C7017">
        <w:rPr>
          <w:i/>
          <w:rPrChange w:id="359" w:author="Neja Blaj Hribar" w:date="2021-03-23T12:44:00Z">
            <w:rPr>
              <w:i/>
              <w:color w:val="000000"/>
            </w:rPr>
          </w:rPrChange>
        </w:rPr>
        <w:t>prosta</w:t>
      </w:r>
      <w:proofErr w:type="spellEnd"/>
      <w:r w:rsidRPr="003C7017">
        <w:rPr>
          <w:i/>
          <w:rPrChange w:id="360" w:author="Neja Blaj Hribar" w:date="2021-03-23T12:44:00Z">
            <w:rPr>
              <w:i/>
              <w:color w:val="000000"/>
            </w:rPr>
          </w:rPrChange>
        </w:rPr>
        <w:t xml:space="preserve"> </w:t>
      </w:r>
      <w:proofErr w:type="spellStart"/>
      <w:r w:rsidRPr="003C7017">
        <w:rPr>
          <w:i/>
          <w:rPrChange w:id="361" w:author="Neja Blaj Hribar" w:date="2021-03-23T12:44:00Z">
            <w:rPr>
              <w:i/>
              <w:color w:val="000000"/>
            </w:rPr>
          </w:rPrChange>
        </w:rPr>
        <w:t>enciklopedija</w:t>
      </w:r>
      <w:proofErr w:type="spellEnd"/>
      <w:r w:rsidRPr="003C7017">
        <w:rPr>
          <w:rPrChange w:id="362" w:author="Neja Blaj Hribar" w:date="2021-03-23T12:44:00Z">
            <w:rPr>
              <w:color w:val="000000"/>
            </w:rPr>
          </w:rPrChange>
        </w:rPr>
        <w:t xml:space="preserve">, </w:t>
      </w:r>
      <w:proofErr w:type="spellStart"/>
      <w:r w:rsidRPr="003C7017">
        <w:rPr>
          <w:rPrChange w:id="363" w:author="Neja Blaj Hribar" w:date="2021-03-23T12:44:00Z">
            <w:rPr>
              <w:color w:val="000000"/>
            </w:rPr>
          </w:rPrChange>
        </w:rPr>
        <w:t>pridobljeno</w:t>
      </w:r>
      <w:proofErr w:type="spellEnd"/>
      <w:r w:rsidRPr="003C7017">
        <w:rPr>
          <w:rPrChange w:id="364" w:author="Neja Blaj Hribar" w:date="2021-03-23T12:44:00Z">
            <w:rPr>
              <w:color w:val="000000"/>
            </w:rPr>
          </w:rPrChange>
        </w:rPr>
        <w:t xml:space="preserve"> 18. 2. 2021, </w:t>
      </w:r>
      <w:ins w:id="365" w:author="Neja Blaj Hribar" w:date="2021-03-23T12:27:00Z">
        <w:r w:rsidR="008506B8" w:rsidRPr="003C7017">
          <w:rPr>
            <w:rPrChange w:id="366" w:author="Neja Blaj Hribar" w:date="2021-03-23T12:44:00Z">
              <w:rPr>
                <w:color w:val="000000"/>
              </w:rPr>
            </w:rPrChange>
          </w:rPr>
          <w:fldChar w:fldCharType="begin"/>
        </w:r>
        <w:r w:rsidR="008506B8" w:rsidRPr="003C7017">
          <w:rPr>
            <w:rPrChange w:id="367" w:author="Neja Blaj Hribar" w:date="2021-03-23T12:44:00Z">
              <w:rPr>
                <w:color w:val="000000"/>
              </w:rPr>
            </w:rPrChange>
          </w:rPr>
          <w:instrText xml:space="preserve"> HYPERLINK "</w:instrText>
        </w:r>
      </w:ins>
      <w:r w:rsidR="008506B8" w:rsidRPr="003C7017">
        <w:rPr>
          <w:rPrChange w:id="368" w:author="Neja Blaj Hribar" w:date="2021-03-23T12:44:00Z">
            <w:rPr>
              <w:color w:val="000000"/>
            </w:rPr>
          </w:rPrChange>
        </w:rPr>
        <w:instrText>https://tinyurl.com/23zu8r2e</w:instrText>
      </w:r>
      <w:ins w:id="369" w:author="Neja Blaj Hribar" w:date="2021-03-23T12:27:00Z">
        <w:r w:rsidR="008506B8" w:rsidRPr="003C7017">
          <w:rPr>
            <w:rPrChange w:id="370" w:author="Neja Blaj Hribar" w:date="2021-03-23T12:44:00Z">
              <w:rPr>
                <w:color w:val="000000"/>
              </w:rPr>
            </w:rPrChange>
          </w:rPr>
          <w:instrText xml:space="preserve">" </w:instrText>
        </w:r>
        <w:r w:rsidR="008506B8" w:rsidRPr="003C7017">
          <w:rPr>
            <w:rPrChange w:id="371" w:author="Neja Blaj Hribar" w:date="2021-03-23T12:44:00Z">
              <w:rPr>
                <w:color w:val="000000"/>
              </w:rPr>
            </w:rPrChange>
          </w:rPr>
          <w:fldChar w:fldCharType="separate"/>
        </w:r>
      </w:ins>
      <w:r w:rsidR="008506B8" w:rsidRPr="003C7017">
        <w:rPr>
          <w:rStyle w:val="Hiperpovezava"/>
          <w:color w:val="auto"/>
          <w:rPrChange w:id="372" w:author="Neja Blaj Hribar" w:date="2021-03-23T12:44:00Z">
            <w:rPr>
              <w:rStyle w:val="Hiperpovezava"/>
            </w:rPr>
          </w:rPrChange>
        </w:rPr>
        <w:t>https://tinyurl.com/23zu8r2e</w:t>
      </w:r>
      <w:ins w:id="373" w:author="Neja Blaj Hribar" w:date="2021-03-23T12:27:00Z">
        <w:r w:rsidR="008506B8" w:rsidRPr="003C7017">
          <w:rPr>
            <w:rPrChange w:id="374" w:author="Neja Blaj Hribar" w:date="2021-03-23T12:44:00Z">
              <w:rPr>
                <w:color w:val="000000"/>
              </w:rPr>
            </w:rPrChange>
          </w:rPr>
          <w:fldChar w:fldCharType="end"/>
        </w:r>
      </w:ins>
      <w:r w:rsidRPr="003C7017">
        <w:rPr>
          <w:rPrChange w:id="375" w:author="Neja Blaj Hribar" w:date="2021-03-23T12:44:00Z">
            <w:rPr/>
          </w:rPrChange>
        </w:rPr>
        <w:t xml:space="preserve">. </w:t>
      </w:r>
    </w:p>
  </w:footnote>
  <w:footnote w:id="22">
    <w:p w14:paraId="22620A9F" w14:textId="13F91FA9" w:rsidR="00CA3AB9" w:rsidRPr="003C7017" w:rsidRDefault="00CA3AB9" w:rsidP="002C2B4D">
      <w:pPr>
        <w:pStyle w:val="Sprotnaopomba-besedilo"/>
        <w:jc w:val="both"/>
        <w:rPr>
          <w:lang w:val="sl-SI"/>
          <w:rPrChange w:id="376" w:author="Neja Blaj Hribar" w:date="2021-03-23T12:44:00Z">
            <w:rPr>
              <w:lang w:val="sl-SI"/>
            </w:rPr>
          </w:rPrChange>
        </w:rPr>
      </w:pPr>
      <w:r w:rsidRPr="003C7017">
        <w:rPr>
          <w:rStyle w:val="Sprotnaopomba-sklic"/>
          <w:rPrChange w:id="377" w:author="Neja Blaj Hribar" w:date="2021-03-23T12:44:00Z">
            <w:rPr>
              <w:rStyle w:val="Sprotnaopomba-sklic"/>
            </w:rPr>
          </w:rPrChange>
        </w:rPr>
        <w:footnoteRef/>
      </w:r>
      <w:r w:rsidRPr="003C7017">
        <w:rPr>
          <w:rPrChange w:id="378" w:author="Neja Blaj Hribar" w:date="2021-03-23T12:44:00Z">
            <w:rPr/>
          </w:rPrChange>
        </w:rPr>
        <w:t xml:space="preserve"> </w:t>
      </w:r>
      <w:r w:rsidRPr="003C7017">
        <w:rPr>
          <w:i/>
          <w:rPrChange w:id="379" w:author="Neja Blaj Hribar" w:date="2021-03-23T12:44:00Z">
            <w:rPr>
              <w:i/>
            </w:rPr>
          </w:rPrChange>
        </w:rPr>
        <w:t>XML Tutorial</w:t>
      </w:r>
      <w:r w:rsidRPr="003C7017">
        <w:rPr>
          <w:rPrChange w:id="380" w:author="Neja Blaj Hribar" w:date="2021-03-23T12:44:00Z">
            <w:rPr/>
          </w:rPrChange>
        </w:rPr>
        <w:t xml:space="preserve">, </w:t>
      </w:r>
      <w:proofErr w:type="spellStart"/>
      <w:r w:rsidRPr="003C7017">
        <w:rPr>
          <w:rPrChange w:id="381" w:author="Neja Blaj Hribar" w:date="2021-03-23T12:44:00Z">
            <w:rPr/>
          </w:rPrChange>
        </w:rPr>
        <w:t>pridobljeno</w:t>
      </w:r>
      <w:proofErr w:type="spellEnd"/>
      <w:r w:rsidRPr="003C7017">
        <w:rPr>
          <w:rPrChange w:id="382" w:author="Neja Blaj Hribar" w:date="2021-03-23T12:44:00Z">
            <w:rPr/>
          </w:rPrChange>
        </w:rPr>
        <w:t xml:space="preserve"> 18. 2. 2021, </w:t>
      </w:r>
      <w:r w:rsidRPr="003C7017">
        <w:rPr>
          <w:rPrChange w:id="383" w:author="Neja Blaj Hribar" w:date="2021-03-23T12:44:00Z">
            <w:rPr/>
          </w:rPrChange>
        </w:rPr>
        <w:fldChar w:fldCharType="begin"/>
      </w:r>
      <w:r w:rsidRPr="003C7017">
        <w:rPr>
          <w:rPrChange w:id="384" w:author="Neja Blaj Hribar" w:date="2021-03-23T12:44:00Z">
            <w:rPr/>
          </w:rPrChange>
        </w:rPr>
        <w:instrText xml:space="preserve"> HYPERLINK "https://www.w3schools.com/xml/" </w:instrText>
      </w:r>
      <w:r w:rsidRPr="003C7017">
        <w:rPr>
          <w:rPrChange w:id="385" w:author="Neja Blaj Hribar" w:date="2021-03-23T12:44:00Z">
            <w:rPr/>
          </w:rPrChange>
        </w:rPr>
        <w:fldChar w:fldCharType="separate"/>
      </w:r>
      <w:r w:rsidRPr="003C7017">
        <w:rPr>
          <w:rStyle w:val="Hiperpovezava"/>
          <w:color w:val="auto"/>
          <w:u w:val="none"/>
          <w:rPrChange w:id="386" w:author="Neja Blaj Hribar" w:date="2021-03-23T12:44:00Z">
            <w:rPr>
              <w:rStyle w:val="Hiperpovezava"/>
              <w:color w:val="auto"/>
              <w:u w:val="none"/>
            </w:rPr>
          </w:rPrChange>
        </w:rPr>
        <w:t>https://www.w3schools.com/xml</w:t>
      </w:r>
      <w:r w:rsidRPr="003C7017">
        <w:rPr>
          <w:rStyle w:val="Hiperpovezava"/>
          <w:color w:val="auto"/>
          <w:u w:val="none"/>
          <w:rPrChange w:id="387" w:author="Neja Blaj Hribar" w:date="2021-03-23T12:44:00Z">
            <w:rPr>
              <w:rStyle w:val="Hiperpovezava"/>
              <w:color w:val="auto"/>
              <w:u w:val="none"/>
            </w:rPr>
          </w:rPrChange>
        </w:rPr>
        <w:fldChar w:fldCharType="end"/>
      </w:r>
      <w:r w:rsidRPr="003C7017">
        <w:rPr>
          <w:rPrChange w:id="388" w:author="Neja Blaj Hribar" w:date="2021-03-23T12:44:00Z">
            <w:rPr/>
          </w:rPrChange>
        </w:rPr>
        <w:t xml:space="preserve">. </w:t>
      </w:r>
    </w:p>
  </w:footnote>
  <w:footnote w:id="23">
    <w:p w14:paraId="1D32F573" w14:textId="3B90DDA4" w:rsidR="00CA3AB9" w:rsidRPr="003C7017" w:rsidRDefault="00CA3AB9" w:rsidP="002C2B4D">
      <w:pPr>
        <w:pStyle w:val="Sprotnaopomba-besedilo"/>
        <w:jc w:val="both"/>
        <w:rPr>
          <w:lang w:val="sl-SI"/>
          <w:rPrChange w:id="389" w:author="Neja Blaj Hribar" w:date="2021-03-23T12:44:00Z">
            <w:rPr>
              <w:lang w:val="sl-SI"/>
            </w:rPr>
          </w:rPrChange>
        </w:rPr>
      </w:pPr>
      <w:r w:rsidRPr="003C7017">
        <w:rPr>
          <w:rStyle w:val="Sprotnaopomba-sklic"/>
          <w:rPrChange w:id="390" w:author="Neja Blaj Hribar" w:date="2021-03-23T12:44:00Z">
            <w:rPr>
              <w:rStyle w:val="Sprotnaopomba-sklic"/>
            </w:rPr>
          </w:rPrChange>
        </w:rPr>
        <w:footnoteRef/>
      </w:r>
      <w:r w:rsidRPr="003C7017">
        <w:rPr>
          <w:rPrChange w:id="391" w:author="Neja Blaj Hribar" w:date="2021-03-23T12:44:00Z">
            <w:rPr/>
          </w:rPrChange>
        </w:rPr>
        <w:t xml:space="preserve"> </w:t>
      </w:r>
      <w:r w:rsidRPr="003C7017">
        <w:rPr>
          <w:i/>
          <w:rPrChange w:id="392" w:author="Neja Blaj Hribar" w:date="2021-03-23T12:44:00Z">
            <w:rPr>
              <w:i/>
              <w:color w:val="000000"/>
            </w:rPr>
          </w:rPrChange>
        </w:rPr>
        <w:t>TEI: Text Encoding Initiative</w:t>
      </w:r>
      <w:r w:rsidRPr="003C7017">
        <w:rPr>
          <w:rPrChange w:id="393" w:author="Neja Blaj Hribar" w:date="2021-03-23T12:44:00Z">
            <w:rPr>
              <w:color w:val="000000"/>
            </w:rPr>
          </w:rPrChange>
        </w:rPr>
        <w:t xml:space="preserve">, </w:t>
      </w:r>
      <w:proofErr w:type="spellStart"/>
      <w:r w:rsidRPr="003C7017">
        <w:rPr>
          <w:rPrChange w:id="394" w:author="Neja Blaj Hribar" w:date="2021-03-23T12:44:00Z">
            <w:rPr>
              <w:color w:val="000000"/>
            </w:rPr>
          </w:rPrChange>
        </w:rPr>
        <w:t>pridobljeno</w:t>
      </w:r>
      <w:proofErr w:type="spellEnd"/>
      <w:r w:rsidRPr="003C7017">
        <w:rPr>
          <w:rPrChange w:id="395" w:author="Neja Blaj Hribar" w:date="2021-03-23T12:44:00Z">
            <w:rPr>
              <w:color w:val="000000"/>
            </w:rPr>
          </w:rPrChange>
        </w:rPr>
        <w:t xml:space="preserve"> 18. 2. 2021, </w:t>
      </w:r>
      <w:ins w:id="396" w:author="Neja Blaj Hribar" w:date="2021-03-23T12:27:00Z">
        <w:r w:rsidR="008506B8" w:rsidRPr="003C7017">
          <w:rPr>
            <w:rPrChange w:id="397" w:author="Neja Blaj Hribar" w:date="2021-03-23T12:44:00Z">
              <w:rPr>
                <w:color w:val="000000"/>
              </w:rPr>
            </w:rPrChange>
          </w:rPr>
          <w:fldChar w:fldCharType="begin"/>
        </w:r>
        <w:r w:rsidR="008506B8" w:rsidRPr="003C7017">
          <w:rPr>
            <w:rPrChange w:id="398" w:author="Neja Blaj Hribar" w:date="2021-03-23T12:44:00Z">
              <w:rPr>
                <w:color w:val="000000"/>
              </w:rPr>
            </w:rPrChange>
          </w:rPr>
          <w:instrText xml:space="preserve"> HYPERLINK "</w:instrText>
        </w:r>
      </w:ins>
      <w:r w:rsidR="008506B8" w:rsidRPr="003C7017">
        <w:rPr>
          <w:rPrChange w:id="399" w:author="Neja Blaj Hribar" w:date="2021-03-23T12:44:00Z">
            <w:rPr>
              <w:color w:val="000000"/>
            </w:rPr>
          </w:rPrChange>
        </w:rPr>
        <w:instrText>https://tei-c.org</w:instrText>
      </w:r>
      <w:ins w:id="400" w:author="Neja Blaj Hribar" w:date="2021-03-23T12:27:00Z">
        <w:r w:rsidR="008506B8" w:rsidRPr="003C7017">
          <w:rPr>
            <w:rPrChange w:id="401" w:author="Neja Blaj Hribar" w:date="2021-03-23T12:44:00Z">
              <w:rPr>
                <w:color w:val="000000"/>
              </w:rPr>
            </w:rPrChange>
          </w:rPr>
          <w:instrText xml:space="preserve">" </w:instrText>
        </w:r>
        <w:r w:rsidR="008506B8" w:rsidRPr="003C7017">
          <w:rPr>
            <w:rPrChange w:id="402" w:author="Neja Blaj Hribar" w:date="2021-03-23T12:44:00Z">
              <w:rPr>
                <w:color w:val="000000"/>
              </w:rPr>
            </w:rPrChange>
          </w:rPr>
          <w:fldChar w:fldCharType="separate"/>
        </w:r>
      </w:ins>
      <w:r w:rsidR="008506B8" w:rsidRPr="003C7017">
        <w:rPr>
          <w:rStyle w:val="Hiperpovezava"/>
          <w:color w:val="auto"/>
          <w:rPrChange w:id="403" w:author="Neja Blaj Hribar" w:date="2021-03-23T12:44:00Z">
            <w:rPr>
              <w:rStyle w:val="Hiperpovezava"/>
            </w:rPr>
          </w:rPrChange>
        </w:rPr>
        <w:t>https://tei-c.org</w:t>
      </w:r>
      <w:ins w:id="404" w:author="Neja Blaj Hribar" w:date="2021-03-23T12:27:00Z">
        <w:r w:rsidR="008506B8" w:rsidRPr="003C7017">
          <w:rPr>
            <w:rPrChange w:id="405" w:author="Neja Blaj Hribar" w:date="2021-03-23T12:44:00Z">
              <w:rPr>
                <w:color w:val="000000"/>
              </w:rPr>
            </w:rPrChange>
          </w:rPr>
          <w:fldChar w:fldCharType="end"/>
        </w:r>
      </w:ins>
      <w:r w:rsidRPr="003C7017">
        <w:rPr>
          <w:rPrChange w:id="406" w:author="Neja Blaj Hribar" w:date="2021-03-23T12:44:00Z">
            <w:rPr>
              <w:color w:val="000000"/>
            </w:rPr>
          </w:rPrChange>
        </w:rPr>
        <w:t xml:space="preserve">. </w:t>
      </w:r>
    </w:p>
  </w:footnote>
  <w:footnote w:id="24">
    <w:p w14:paraId="72AEF554" w14:textId="3B54BCB2" w:rsidR="00CA3AB9" w:rsidRPr="003C7017" w:rsidRDefault="00CA3AB9" w:rsidP="002C2B4D">
      <w:pPr>
        <w:pStyle w:val="Sprotnaopomba-besedilo"/>
        <w:jc w:val="both"/>
        <w:rPr>
          <w:lang w:val="sl-SI"/>
          <w:rPrChange w:id="407" w:author="Neja Blaj Hribar" w:date="2021-03-23T12:44:00Z">
            <w:rPr>
              <w:lang w:val="sl-SI"/>
            </w:rPr>
          </w:rPrChange>
        </w:rPr>
      </w:pPr>
      <w:r w:rsidRPr="003C7017">
        <w:rPr>
          <w:rStyle w:val="Sprotnaopomba-sklic"/>
          <w:rPrChange w:id="408" w:author="Neja Blaj Hribar" w:date="2021-03-23T12:44:00Z">
            <w:rPr>
              <w:rStyle w:val="Sprotnaopomba-sklic"/>
            </w:rPr>
          </w:rPrChange>
        </w:rPr>
        <w:footnoteRef/>
      </w:r>
      <w:r w:rsidRPr="003C7017">
        <w:rPr>
          <w:rPrChange w:id="409" w:author="Neja Blaj Hribar" w:date="2021-03-23T12:44:00Z">
            <w:rPr/>
          </w:rPrChange>
        </w:rPr>
        <w:t xml:space="preserve"> </w:t>
      </w:r>
      <w:r w:rsidRPr="003C7017">
        <w:rPr>
          <w:i/>
          <w:rPrChange w:id="410" w:author="Neja Blaj Hribar" w:date="2021-03-23T12:44:00Z">
            <w:rPr>
              <w:i/>
              <w:color w:val="000000"/>
            </w:rPr>
          </w:rPrChange>
        </w:rPr>
        <w:t>Token | Sketch Engine</w:t>
      </w:r>
      <w:r w:rsidRPr="003C7017">
        <w:rPr>
          <w:rPrChange w:id="411" w:author="Neja Blaj Hribar" w:date="2021-03-23T12:44:00Z">
            <w:rPr>
              <w:color w:val="000000"/>
            </w:rPr>
          </w:rPrChange>
        </w:rPr>
        <w:t xml:space="preserve">, </w:t>
      </w:r>
      <w:proofErr w:type="spellStart"/>
      <w:r w:rsidRPr="003C7017">
        <w:rPr>
          <w:rPrChange w:id="412" w:author="Neja Blaj Hribar" w:date="2021-03-23T12:44:00Z">
            <w:rPr>
              <w:color w:val="000000"/>
            </w:rPr>
          </w:rPrChange>
        </w:rPr>
        <w:t>pridobljeno</w:t>
      </w:r>
      <w:proofErr w:type="spellEnd"/>
      <w:r w:rsidRPr="003C7017">
        <w:rPr>
          <w:rPrChange w:id="413" w:author="Neja Blaj Hribar" w:date="2021-03-23T12:44:00Z">
            <w:rPr>
              <w:color w:val="000000"/>
            </w:rPr>
          </w:rPrChange>
        </w:rPr>
        <w:t xml:space="preserve"> 18. 2. 2021</w:t>
      </w:r>
      <w:r w:rsidRPr="003C7017">
        <w:rPr>
          <w:rPrChange w:id="414" w:author="Neja Blaj Hribar" w:date="2021-03-23T12:44:00Z">
            <w:rPr/>
          </w:rPrChange>
        </w:rPr>
        <w:t xml:space="preserve">, </w:t>
      </w:r>
      <w:ins w:id="415" w:author="Neja Blaj Hribar" w:date="2021-03-23T12:27:00Z">
        <w:r w:rsidR="008506B8" w:rsidRPr="003C7017">
          <w:rPr>
            <w:rPrChange w:id="416" w:author="Neja Blaj Hribar" w:date="2021-03-23T12:44:00Z">
              <w:rPr/>
            </w:rPrChange>
          </w:rPr>
          <w:fldChar w:fldCharType="begin"/>
        </w:r>
        <w:r w:rsidR="008506B8" w:rsidRPr="003C7017">
          <w:rPr>
            <w:rPrChange w:id="417" w:author="Neja Blaj Hribar" w:date="2021-03-23T12:44:00Z">
              <w:rPr/>
            </w:rPrChange>
          </w:rPr>
          <w:instrText xml:space="preserve"> HYPERLINK "</w:instrText>
        </w:r>
      </w:ins>
      <w:r w:rsidR="008506B8" w:rsidRPr="003C7017">
        <w:rPr>
          <w:rPrChange w:id="418" w:author="Neja Blaj Hribar" w:date="2021-03-23T12:44:00Z">
            <w:rPr/>
          </w:rPrChange>
        </w:rPr>
        <w:instrText>https://tinyurl.com/48a5j4ru</w:instrText>
      </w:r>
      <w:ins w:id="419" w:author="Neja Blaj Hribar" w:date="2021-03-23T12:27:00Z">
        <w:r w:rsidR="008506B8" w:rsidRPr="003C7017">
          <w:rPr>
            <w:rPrChange w:id="420" w:author="Neja Blaj Hribar" w:date="2021-03-23T12:44:00Z">
              <w:rPr/>
            </w:rPrChange>
          </w:rPr>
          <w:instrText xml:space="preserve">" </w:instrText>
        </w:r>
        <w:r w:rsidR="008506B8" w:rsidRPr="003C7017">
          <w:rPr>
            <w:rPrChange w:id="421" w:author="Neja Blaj Hribar" w:date="2021-03-23T12:44:00Z">
              <w:rPr/>
            </w:rPrChange>
          </w:rPr>
          <w:fldChar w:fldCharType="separate"/>
        </w:r>
      </w:ins>
      <w:r w:rsidR="008506B8" w:rsidRPr="003C7017">
        <w:rPr>
          <w:rStyle w:val="Hiperpovezava"/>
          <w:color w:val="auto"/>
          <w:rPrChange w:id="422" w:author="Neja Blaj Hribar" w:date="2021-03-23T12:44:00Z">
            <w:rPr>
              <w:rStyle w:val="Hiperpovezava"/>
            </w:rPr>
          </w:rPrChange>
        </w:rPr>
        <w:t>https://tinyurl.com/48a5j4ru</w:t>
      </w:r>
      <w:ins w:id="423" w:author="Neja Blaj Hribar" w:date="2021-03-23T12:27:00Z">
        <w:r w:rsidR="008506B8" w:rsidRPr="003C7017">
          <w:rPr>
            <w:rPrChange w:id="424" w:author="Neja Blaj Hribar" w:date="2021-03-23T12:44:00Z">
              <w:rPr/>
            </w:rPrChange>
          </w:rPr>
          <w:fldChar w:fldCharType="end"/>
        </w:r>
      </w:ins>
      <w:r w:rsidRPr="003C7017">
        <w:rPr>
          <w:rPrChange w:id="425" w:author="Neja Blaj Hribar" w:date="2021-03-23T12:44:00Z">
            <w:rPr>
              <w:color w:val="000000"/>
            </w:rPr>
          </w:rPrChange>
        </w:rPr>
        <w:t xml:space="preserve">. </w:t>
      </w:r>
    </w:p>
  </w:footnote>
  <w:footnote w:id="25">
    <w:p w14:paraId="74DB1343" w14:textId="1760BDA7" w:rsidR="00CA3AB9" w:rsidRPr="003C7017" w:rsidRDefault="00CA3AB9" w:rsidP="002C2B4D">
      <w:pPr>
        <w:pStyle w:val="Sprotnaopomba-besedilo"/>
        <w:jc w:val="both"/>
        <w:rPr>
          <w:lang w:val="sl-SI"/>
          <w:rPrChange w:id="426" w:author="Neja Blaj Hribar" w:date="2021-03-23T12:44:00Z">
            <w:rPr>
              <w:lang w:val="sl-SI"/>
            </w:rPr>
          </w:rPrChange>
        </w:rPr>
      </w:pPr>
      <w:r w:rsidRPr="003C7017">
        <w:rPr>
          <w:rStyle w:val="Sprotnaopomba-sklic"/>
          <w:rPrChange w:id="427" w:author="Neja Blaj Hribar" w:date="2021-03-23T12:44:00Z">
            <w:rPr>
              <w:rStyle w:val="Sprotnaopomba-sklic"/>
            </w:rPr>
          </w:rPrChange>
        </w:rPr>
        <w:footnoteRef/>
      </w:r>
      <w:r w:rsidRPr="003C7017">
        <w:rPr>
          <w:rPrChange w:id="428" w:author="Neja Blaj Hribar" w:date="2021-03-23T12:44:00Z">
            <w:rPr/>
          </w:rPrChange>
        </w:rPr>
        <w:t xml:space="preserve"> </w:t>
      </w:r>
      <w:proofErr w:type="spellStart"/>
      <w:r w:rsidRPr="003C7017">
        <w:rPr>
          <w:i/>
          <w:rPrChange w:id="429" w:author="Neja Blaj Hribar" w:date="2021-03-23T12:44:00Z">
            <w:rPr>
              <w:i/>
            </w:rPr>
          </w:rPrChange>
        </w:rPr>
        <w:t>Lematizacija</w:t>
      </w:r>
      <w:proofErr w:type="spellEnd"/>
      <w:r w:rsidRPr="003C7017">
        <w:rPr>
          <w:i/>
          <w:rPrChange w:id="430" w:author="Neja Blaj Hribar" w:date="2021-03-23T12:44:00Z">
            <w:rPr>
              <w:i/>
            </w:rPr>
          </w:rPrChange>
        </w:rPr>
        <w:t xml:space="preserve"> – </w:t>
      </w:r>
      <w:proofErr w:type="spellStart"/>
      <w:r w:rsidRPr="003C7017">
        <w:rPr>
          <w:i/>
          <w:rPrChange w:id="431" w:author="Neja Blaj Hribar" w:date="2021-03-23T12:44:00Z">
            <w:rPr>
              <w:i/>
            </w:rPr>
          </w:rPrChange>
        </w:rPr>
        <w:t>Wikipedija</w:t>
      </w:r>
      <w:proofErr w:type="spellEnd"/>
      <w:r w:rsidRPr="003C7017">
        <w:rPr>
          <w:i/>
          <w:rPrChange w:id="432" w:author="Neja Blaj Hribar" w:date="2021-03-23T12:44:00Z">
            <w:rPr>
              <w:i/>
            </w:rPr>
          </w:rPrChange>
        </w:rPr>
        <w:t xml:space="preserve">, </w:t>
      </w:r>
      <w:proofErr w:type="spellStart"/>
      <w:r w:rsidRPr="003C7017">
        <w:rPr>
          <w:i/>
          <w:rPrChange w:id="433" w:author="Neja Blaj Hribar" w:date="2021-03-23T12:44:00Z">
            <w:rPr>
              <w:i/>
            </w:rPr>
          </w:rPrChange>
        </w:rPr>
        <w:t>prosta</w:t>
      </w:r>
      <w:proofErr w:type="spellEnd"/>
      <w:r w:rsidRPr="003C7017">
        <w:rPr>
          <w:i/>
          <w:rPrChange w:id="434" w:author="Neja Blaj Hribar" w:date="2021-03-23T12:44:00Z">
            <w:rPr>
              <w:i/>
            </w:rPr>
          </w:rPrChange>
        </w:rPr>
        <w:t xml:space="preserve"> </w:t>
      </w:r>
      <w:proofErr w:type="spellStart"/>
      <w:r w:rsidRPr="003C7017">
        <w:rPr>
          <w:i/>
          <w:rPrChange w:id="435" w:author="Neja Blaj Hribar" w:date="2021-03-23T12:44:00Z">
            <w:rPr>
              <w:i/>
            </w:rPr>
          </w:rPrChange>
        </w:rPr>
        <w:t>enciklopedija</w:t>
      </w:r>
      <w:proofErr w:type="spellEnd"/>
      <w:r w:rsidRPr="003C7017">
        <w:rPr>
          <w:rPrChange w:id="436" w:author="Neja Blaj Hribar" w:date="2021-03-23T12:44:00Z">
            <w:rPr>
              <w:color w:val="000000"/>
            </w:rPr>
          </w:rPrChange>
        </w:rPr>
        <w:t xml:space="preserve">, </w:t>
      </w:r>
      <w:proofErr w:type="spellStart"/>
      <w:r w:rsidRPr="003C7017">
        <w:rPr>
          <w:rPrChange w:id="437" w:author="Neja Blaj Hribar" w:date="2021-03-23T12:44:00Z">
            <w:rPr>
              <w:color w:val="000000"/>
            </w:rPr>
          </w:rPrChange>
        </w:rPr>
        <w:t>pridobljeno</w:t>
      </w:r>
      <w:proofErr w:type="spellEnd"/>
      <w:r w:rsidRPr="003C7017">
        <w:rPr>
          <w:rPrChange w:id="438" w:author="Neja Blaj Hribar" w:date="2021-03-23T12:44:00Z">
            <w:rPr>
              <w:color w:val="000000"/>
            </w:rPr>
          </w:rPrChange>
        </w:rPr>
        <w:t xml:space="preserve"> 18. 2. 2021, </w:t>
      </w:r>
      <w:ins w:id="439" w:author="Neja Blaj Hribar" w:date="2021-03-23T12:27:00Z">
        <w:r w:rsidR="008506B8" w:rsidRPr="003C7017">
          <w:rPr>
            <w:rPrChange w:id="440" w:author="Neja Blaj Hribar" w:date="2021-03-23T12:44:00Z">
              <w:rPr>
                <w:color w:val="000000"/>
              </w:rPr>
            </w:rPrChange>
          </w:rPr>
          <w:fldChar w:fldCharType="begin"/>
        </w:r>
        <w:r w:rsidR="008506B8" w:rsidRPr="003C7017">
          <w:rPr>
            <w:rPrChange w:id="441" w:author="Neja Blaj Hribar" w:date="2021-03-23T12:44:00Z">
              <w:rPr>
                <w:color w:val="000000"/>
              </w:rPr>
            </w:rPrChange>
          </w:rPr>
          <w:instrText xml:space="preserve"> HYPERLINK "</w:instrText>
        </w:r>
      </w:ins>
      <w:r w:rsidR="008506B8" w:rsidRPr="003C7017">
        <w:rPr>
          <w:rPrChange w:id="442" w:author="Neja Blaj Hribar" w:date="2021-03-23T12:44:00Z">
            <w:rPr>
              <w:color w:val="000000"/>
            </w:rPr>
          </w:rPrChange>
        </w:rPr>
        <w:instrText>https://tinyurl.com/u37yyhur</w:instrText>
      </w:r>
      <w:ins w:id="443" w:author="Neja Blaj Hribar" w:date="2021-03-23T12:27:00Z">
        <w:r w:rsidR="008506B8" w:rsidRPr="003C7017">
          <w:rPr>
            <w:rPrChange w:id="444" w:author="Neja Blaj Hribar" w:date="2021-03-23T12:44:00Z">
              <w:rPr>
                <w:color w:val="000000"/>
              </w:rPr>
            </w:rPrChange>
          </w:rPr>
          <w:instrText xml:space="preserve">" </w:instrText>
        </w:r>
        <w:r w:rsidR="008506B8" w:rsidRPr="003C7017">
          <w:rPr>
            <w:rPrChange w:id="445" w:author="Neja Blaj Hribar" w:date="2021-03-23T12:44:00Z">
              <w:rPr>
                <w:color w:val="000000"/>
              </w:rPr>
            </w:rPrChange>
          </w:rPr>
          <w:fldChar w:fldCharType="separate"/>
        </w:r>
      </w:ins>
      <w:r w:rsidR="008506B8" w:rsidRPr="003C7017">
        <w:rPr>
          <w:rStyle w:val="Hiperpovezava"/>
          <w:color w:val="auto"/>
          <w:rPrChange w:id="446" w:author="Neja Blaj Hribar" w:date="2021-03-23T12:44:00Z">
            <w:rPr>
              <w:rStyle w:val="Hiperpovezava"/>
            </w:rPr>
          </w:rPrChange>
        </w:rPr>
        <w:t>https://tinyurl.com/u37yyhur</w:t>
      </w:r>
      <w:ins w:id="447" w:author="Neja Blaj Hribar" w:date="2021-03-23T12:27:00Z">
        <w:r w:rsidR="008506B8" w:rsidRPr="003C7017">
          <w:rPr>
            <w:rPrChange w:id="448" w:author="Neja Blaj Hribar" w:date="2021-03-23T12:44:00Z">
              <w:rPr>
                <w:color w:val="000000"/>
              </w:rPr>
            </w:rPrChange>
          </w:rPr>
          <w:fldChar w:fldCharType="end"/>
        </w:r>
      </w:ins>
      <w:r w:rsidRPr="003C7017">
        <w:rPr>
          <w:rPrChange w:id="449" w:author="Neja Blaj Hribar" w:date="2021-03-23T12:44:00Z">
            <w:rPr/>
          </w:rPrChange>
        </w:rPr>
        <w:t xml:space="preserve">. </w:t>
      </w:r>
    </w:p>
  </w:footnote>
  <w:footnote w:id="26">
    <w:p w14:paraId="04AFD9D9" w14:textId="791EC645" w:rsidR="00CA3AB9" w:rsidRPr="003C7017" w:rsidRDefault="00CA3AB9" w:rsidP="002C2B4D">
      <w:pPr>
        <w:pStyle w:val="Sprotnaopomba-besedilo"/>
        <w:jc w:val="both"/>
        <w:rPr>
          <w:lang w:val="sl-SI"/>
          <w:rPrChange w:id="451" w:author="Neja Blaj Hribar" w:date="2021-03-23T12:44:00Z">
            <w:rPr>
              <w:lang w:val="sl-SI"/>
            </w:rPr>
          </w:rPrChange>
        </w:rPr>
      </w:pPr>
      <w:r w:rsidRPr="003C7017">
        <w:rPr>
          <w:rStyle w:val="Sprotnaopomba-sklic"/>
          <w:rPrChange w:id="452" w:author="Neja Blaj Hribar" w:date="2021-03-23T12:44:00Z">
            <w:rPr>
              <w:rStyle w:val="Sprotnaopomba-sklic"/>
            </w:rPr>
          </w:rPrChange>
        </w:rPr>
        <w:footnoteRef/>
      </w:r>
      <w:r w:rsidRPr="003C7017">
        <w:rPr>
          <w:rPrChange w:id="453" w:author="Neja Blaj Hribar" w:date="2021-03-23T12:44:00Z">
            <w:rPr/>
          </w:rPrChange>
        </w:rPr>
        <w:t xml:space="preserve"> </w:t>
      </w:r>
      <w:r w:rsidRPr="003C7017">
        <w:rPr>
          <w:i/>
          <w:rPrChange w:id="454" w:author="Neja Blaj Hribar" w:date="2021-03-23T12:44:00Z">
            <w:rPr>
              <w:i/>
            </w:rPr>
          </w:rPrChange>
        </w:rPr>
        <w:t>Corpus Linguistics: Method, theory and practice</w:t>
      </w:r>
      <w:r w:rsidRPr="003C7017">
        <w:rPr>
          <w:rPrChange w:id="455" w:author="Neja Blaj Hribar" w:date="2021-03-23T12:44:00Z">
            <w:rPr/>
          </w:rPrChange>
        </w:rPr>
        <w:t xml:space="preserve">, </w:t>
      </w:r>
      <w:proofErr w:type="spellStart"/>
      <w:r w:rsidRPr="003C7017">
        <w:rPr>
          <w:rPrChange w:id="456" w:author="Neja Blaj Hribar" w:date="2021-03-23T12:44:00Z">
            <w:rPr/>
          </w:rPrChange>
        </w:rPr>
        <w:t>pridobljeno</w:t>
      </w:r>
      <w:proofErr w:type="spellEnd"/>
      <w:r w:rsidRPr="003C7017">
        <w:rPr>
          <w:rPrChange w:id="457" w:author="Neja Blaj Hribar" w:date="2021-03-23T12:44:00Z">
            <w:rPr/>
          </w:rPrChange>
        </w:rPr>
        <w:t xml:space="preserve"> 18. 2. 2021, </w:t>
      </w:r>
      <w:ins w:id="458" w:author="Neja Blaj Hribar" w:date="2021-03-23T12:27:00Z">
        <w:r w:rsidR="008506B8" w:rsidRPr="003C7017">
          <w:rPr>
            <w:rPrChange w:id="459" w:author="Neja Blaj Hribar" w:date="2021-03-23T12:44:00Z">
              <w:rPr/>
            </w:rPrChange>
          </w:rPr>
          <w:fldChar w:fldCharType="begin"/>
        </w:r>
        <w:r w:rsidR="008506B8" w:rsidRPr="003C7017">
          <w:rPr>
            <w:rPrChange w:id="460" w:author="Neja Blaj Hribar" w:date="2021-03-23T12:44:00Z">
              <w:rPr/>
            </w:rPrChange>
          </w:rPr>
          <w:instrText xml:space="preserve"> HYPERLINK "</w:instrText>
        </w:r>
      </w:ins>
      <w:r w:rsidR="008506B8" w:rsidRPr="003C7017">
        <w:rPr>
          <w:rPrChange w:id="461" w:author="Neja Blaj Hribar" w:date="2021-03-23T12:44:00Z">
            <w:rPr/>
          </w:rPrChange>
        </w:rPr>
        <w:instrText>https://tinyurl.com/27ajek5j</w:instrText>
      </w:r>
      <w:ins w:id="462" w:author="Neja Blaj Hribar" w:date="2021-03-23T12:27:00Z">
        <w:r w:rsidR="008506B8" w:rsidRPr="003C7017">
          <w:rPr>
            <w:rPrChange w:id="463" w:author="Neja Blaj Hribar" w:date="2021-03-23T12:44:00Z">
              <w:rPr/>
            </w:rPrChange>
          </w:rPr>
          <w:instrText xml:space="preserve">" </w:instrText>
        </w:r>
        <w:r w:rsidR="008506B8" w:rsidRPr="003C7017">
          <w:rPr>
            <w:rPrChange w:id="464" w:author="Neja Blaj Hribar" w:date="2021-03-23T12:44:00Z">
              <w:rPr/>
            </w:rPrChange>
          </w:rPr>
          <w:fldChar w:fldCharType="separate"/>
        </w:r>
      </w:ins>
      <w:r w:rsidR="008506B8" w:rsidRPr="003C7017">
        <w:rPr>
          <w:rStyle w:val="Hiperpovezava"/>
          <w:color w:val="auto"/>
          <w:rPrChange w:id="465" w:author="Neja Blaj Hribar" w:date="2021-03-23T12:44:00Z">
            <w:rPr>
              <w:rStyle w:val="Hiperpovezava"/>
            </w:rPr>
          </w:rPrChange>
        </w:rPr>
        <w:t>https://tinyurl.com/27ajek5j</w:t>
      </w:r>
      <w:ins w:id="466" w:author="Neja Blaj Hribar" w:date="2021-03-23T12:27:00Z">
        <w:r w:rsidR="008506B8" w:rsidRPr="003C7017">
          <w:rPr>
            <w:rPrChange w:id="467" w:author="Neja Blaj Hribar" w:date="2021-03-23T12:44:00Z">
              <w:rPr/>
            </w:rPrChange>
          </w:rPr>
          <w:fldChar w:fldCharType="end"/>
        </w:r>
      </w:ins>
      <w:r w:rsidRPr="003C7017">
        <w:rPr>
          <w:rPrChange w:id="468" w:author="Neja Blaj Hribar" w:date="2021-03-23T12:44:00Z">
            <w:rPr/>
          </w:rPrChange>
        </w:rPr>
        <w:t>.</w:t>
      </w:r>
      <w:del w:id="469" w:author="Fišer, Darja" w:date="2021-03-16T17:17:00Z">
        <w:r w:rsidRPr="003C7017" w:rsidDel="00CD056C">
          <w:rPr>
            <w:rPrChange w:id="470" w:author="Neja Blaj Hribar" w:date="2021-03-23T12:44:00Z">
              <w:rPr/>
            </w:rPrChange>
          </w:rPr>
          <w:delText xml:space="preserve"> </w:delText>
        </w:r>
      </w:del>
    </w:p>
  </w:footnote>
  <w:footnote w:id="27">
    <w:p w14:paraId="3D44620C" w14:textId="59DED4D1" w:rsidR="00CA3AB9" w:rsidRPr="003C7017" w:rsidRDefault="00CA3AB9" w:rsidP="002C2B4D">
      <w:pPr>
        <w:pStyle w:val="Sprotnaopomba-besedilo"/>
        <w:jc w:val="both"/>
        <w:rPr>
          <w:lang w:val="sl-SI"/>
          <w:rPrChange w:id="471" w:author="Neja Blaj Hribar" w:date="2021-03-23T12:44:00Z">
            <w:rPr>
              <w:lang w:val="sl-SI"/>
            </w:rPr>
          </w:rPrChange>
        </w:rPr>
      </w:pPr>
      <w:r w:rsidRPr="003C7017">
        <w:rPr>
          <w:rStyle w:val="Sprotnaopomba-sklic"/>
          <w:rPrChange w:id="472" w:author="Neja Blaj Hribar" w:date="2021-03-23T12:44:00Z">
            <w:rPr>
              <w:rStyle w:val="Sprotnaopomba-sklic"/>
            </w:rPr>
          </w:rPrChange>
        </w:rPr>
        <w:footnoteRef/>
      </w:r>
      <w:r w:rsidRPr="003C7017">
        <w:rPr>
          <w:rPrChange w:id="473" w:author="Neja Blaj Hribar" w:date="2021-03-23T12:44:00Z">
            <w:rPr/>
          </w:rPrChange>
        </w:rPr>
        <w:t xml:space="preserve"> </w:t>
      </w:r>
      <w:proofErr w:type="spellStart"/>
      <w:r w:rsidRPr="003C7017">
        <w:rPr>
          <w:i/>
          <w:rPrChange w:id="474" w:author="Neja Blaj Hribar" w:date="2021-03-23T12:44:00Z">
            <w:rPr>
              <w:i/>
            </w:rPr>
          </w:rPrChange>
        </w:rPr>
        <w:t>Concordancers</w:t>
      </w:r>
      <w:proofErr w:type="spellEnd"/>
      <w:r w:rsidRPr="003C7017">
        <w:rPr>
          <w:rPrChange w:id="475" w:author="Neja Blaj Hribar" w:date="2021-03-23T12:44:00Z">
            <w:rPr/>
          </w:rPrChange>
        </w:rPr>
        <w:t xml:space="preserve">, </w:t>
      </w:r>
      <w:proofErr w:type="spellStart"/>
      <w:r w:rsidRPr="003C7017">
        <w:rPr>
          <w:rPrChange w:id="476" w:author="Neja Blaj Hribar" w:date="2021-03-23T12:44:00Z">
            <w:rPr/>
          </w:rPrChange>
        </w:rPr>
        <w:t>pridobljeno</w:t>
      </w:r>
      <w:proofErr w:type="spellEnd"/>
      <w:r w:rsidRPr="003C7017">
        <w:rPr>
          <w:rPrChange w:id="477" w:author="Neja Blaj Hribar" w:date="2021-03-23T12:44:00Z">
            <w:rPr/>
          </w:rPrChange>
        </w:rPr>
        <w:t xml:space="preserve"> 18. 2. 2021, </w:t>
      </w:r>
      <w:ins w:id="478" w:author="Neja Blaj Hribar" w:date="2021-03-23T12:28:00Z">
        <w:r w:rsidR="008506B8" w:rsidRPr="003C7017">
          <w:rPr>
            <w:rPrChange w:id="479" w:author="Neja Blaj Hribar" w:date="2021-03-23T12:44:00Z">
              <w:rPr/>
            </w:rPrChange>
          </w:rPr>
          <w:fldChar w:fldCharType="begin"/>
        </w:r>
        <w:r w:rsidR="008506B8" w:rsidRPr="003C7017">
          <w:rPr>
            <w:rPrChange w:id="480" w:author="Neja Blaj Hribar" w:date="2021-03-23T12:44:00Z">
              <w:rPr/>
            </w:rPrChange>
          </w:rPr>
          <w:instrText xml:space="preserve"> HYPERLINK "</w:instrText>
        </w:r>
      </w:ins>
      <w:r w:rsidR="008506B8" w:rsidRPr="003C7017">
        <w:rPr>
          <w:rPrChange w:id="481" w:author="Neja Blaj Hribar" w:date="2021-03-23T12:44:00Z">
            <w:rPr/>
          </w:rPrChange>
        </w:rPr>
        <w:instrText>https://tinyurl.com/yn6wcebj</w:instrText>
      </w:r>
      <w:ins w:id="482" w:author="Neja Blaj Hribar" w:date="2021-03-23T12:28:00Z">
        <w:r w:rsidR="008506B8" w:rsidRPr="003C7017">
          <w:rPr>
            <w:rPrChange w:id="483" w:author="Neja Blaj Hribar" w:date="2021-03-23T12:44:00Z">
              <w:rPr/>
            </w:rPrChange>
          </w:rPr>
          <w:instrText xml:space="preserve">" </w:instrText>
        </w:r>
        <w:r w:rsidR="008506B8" w:rsidRPr="003C7017">
          <w:rPr>
            <w:rPrChange w:id="484" w:author="Neja Blaj Hribar" w:date="2021-03-23T12:44:00Z">
              <w:rPr/>
            </w:rPrChange>
          </w:rPr>
          <w:fldChar w:fldCharType="separate"/>
        </w:r>
      </w:ins>
      <w:r w:rsidR="008506B8" w:rsidRPr="003C7017">
        <w:rPr>
          <w:rStyle w:val="Hiperpovezava"/>
          <w:color w:val="auto"/>
          <w:rPrChange w:id="485" w:author="Neja Blaj Hribar" w:date="2021-03-23T12:44:00Z">
            <w:rPr>
              <w:rStyle w:val="Hiperpovezava"/>
            </w:rPr>
          </w:rPrChange>
        </w:rPr>
        <w:t>https://tinyurl.com/yn6wcebj</w:t>
      </w:r>
      <w:ins w:id="486" w:author="Neja Blaj Hribar" w:date="2021-03-23T12:28:00Z">
        <w:r w:rsidR="008506B8" w:rsidRPr="003C7017">
          <w:rPr>
            <w:rPrChange w:id="487" w:author="Neja Blaj Hribar" w:date="2021-03-23T12:44:00Z">
              <w:rPr/>
            </w:rPrChange>
          </w:rPr>
          <w:fldChar w:fldCharType="end"/>
        </w:r>
      </w:ins>
      <w:r w:rsidRPr="003C7017">
        <w:rPr>
          <w:rPrChange w:id="488" w:author="Neja Blaj Hribar" w:date="2021-03-23T12:44:00Z">
            <w:rPr/>
          </w:rPrChange>
        </w:rPr>
        <w:t>.</w:t>
      </w:r>
      <w:del w:id="489" w:author="Fišer, Darja" w:date="2021-03-16T17:17:00Z">
        <w:r w:rsidRPr="003C7017" w:rsidDel="00CD056C">
          <w:rPr>
            <w:rPrChange w:id="490" w:author="Neja Blaj Hribar" w:date="2021-03-23T12:44:00Z">
              <w:rPr/>
            </w:rPrChange>
          </w:rPr>
          <w:delText xml:space="preserve"> </w:delText>
        </w:r>
      </w:del>
    </w:p>
  </w:footnote>
  <w:footnote w:id="28">
    <w:p w14:paraId="2416F948" w14:textId="1983A90E" w:rsidR="00CA3AB9" w:rsidRPr="003C7017" w:rsidRDefault="00CA3AB9" w:rsidP="002C2B4D">
      <w:pPr>
        <w:pStyle w:val="Sprotnaopomba-besedilo"/>
        <w:jc w:val="both"/>
        <w:rPr>
          <w:lang w:val="sl-SI"/>
          <w:rPrChange w:id="491" w:author="Neja Blaj Hribar" w:date="2021-03-23T12:44:00Z">
            <w:rPr>
              <w:lang w:val="sl-SI"/>
            </w:rPr>
          </w:rPrChange>
        </w:rPr>
      </w:pPr>
      <w:r w:rsidRPr="003C7017">
        <w:rPr>
          <w:rStyle w:val="Sprotnaopomba-sklic"/>
          <w:rPrChange w:id="492" w:author="Neja Blaj Hribar" w:date="2021-03-23T12:44:00Z">
            <w:rPr>
              <w:rStyle w:val="Sprotnaopomba-sklic"/>
            </w:rPr>
          </w:rPrChange>
        </w:rPr>
        <w:footnoteRef/>
      </w:r>
      <w:r w:rsidRPr="003C7017">
        <w:rPr>
          <w:rPrChange w:id="493" w:author="Neja Blaj Hribar" w:date="2021-03-23T12:44:00Z">
            <w:rPr/>
          </w:rPrChange>
        </w:rPr>
        <w:t xml:space="preserve"> </w:t>
      </w:r>
      <w:r w:rsidRPr="003C7017">
        <w:rPr>
          <w:i/>
          <w:rPrChange w:id="494" w:author="Neja Blaj Hribar" w:date="2021-03-23T12:44:00Z">
            <w:rPr>
              <w:i/>
              <w:color w:val="000000"/>
            </w:rPr>
          </w:rPrChange>
        </w:rPr>
        <w:t xml:space="preserve">Laurence Anthony's </w:t>
      </w:r>
      <w:proofErr w:type="spellStart"/>
      <w:r w:rsidRPr="003C7017">
        <w:rPr>
          <w:i/>
          <w:rPrChange w:id="495" w:author="Neja Blaj Hribar" w:date="2021-03-23T12:44:00Z">
            <w:rPr>
              <w:i/>
              <w:color w:val="000000"/>
            </w:rPr>
          </w:rPrChange>
        </w:rPr>
        <w:t>AntConc</w:t>
      </w:r>
      <w:proofErr w:type="spellEnd"/>
      <w:r w:rsidRPr="003C7017">
        <w:rPr>
          <w:rPrChange w:id="496" w:author="Neja Blaj Hribar" w:date="2021-03-23T12:44:00Z">
            <w:rPr>
              <w:color w:val="000000"/>
            </w:rPr>
          </w:rPrChange>
        </w:rPr>
        <w:t xml:space="preserve">, </w:t>
      </w:r>
      <w:proofErr w:type="spellStart"/>
      <w:r w:rsidRPr="003C7017">
        <w:rPr>
          <w:rPrChange w:id="497" w:author="Neja Blaj Hribar" w:date="2021-03-23T12:44:00Z">
            <w:rPr>
              <w:color w:val="000000"/>
            </w:rPr>
          </w:rPrChange>
        </w:rPr>
        <w:t>pridobljeno</w:t>
      </w:r>
      <w:proofErr w:type="spellEnd"/>
      <w:r w:rsidRPr="003C7017">
        <w:rPr>
          <w:rPrChange w:id="498" w:author="Neja Blaj Hribar" w:date="2021-03-23T12:44:00Z">
            <w:rPr>
              <w:color w:val="000000"/>
            </w:rPr>
          </w:rPrChange>
        </w:rPr>
        <w:t xml:space="preserve"> 18. 2. 2021,</w:t>
      </w:r>
      <w:r w:rsidRPr="003C7017">
        <w:rPr>
          <w:rPrChange w:id="499" w:author="Neja Blaj Hribar" w:date="2021-03-23T12:44:00Z">
            <w:rPr/>
          </w:rPrChange>
        </w:rPr>
        <w:t xml:space="preserve"> </w:t>
      </w:r>
      <w:ins w:id="500" w:author="Neja Blaj Hribar" w:date="2021-03-23T12:28:00Z">
        <w:r w:rsidR="008506B8" w:rsidRPr="003C7017">
          <w:rPr>
            <w:rPrChange w:id="501" w:author="Neja Blaj Hribar" w:date="2021-03-23T12:44:00Z">
              <w:rPr/>
            </w:rPrChange>
          </w:rPr>
          <w:fldChar w:fldCharType="begin"/>
        </w:r>
        <w:r w:rsidR="008506B8" w:rsidRPr="003C7017">
          <w:rPr>
            <w:rPrChange w:id="502" w:author="Neja Blaj Hribar" w:date="2021-03-23T12:44:00Z">
              <w:rPr/>
            </w:rPrChange>
          </w:rPr>
          <w:instrText xml:space="preserve"> HYPERLINK "</w:instrText>
        </w:r>
      </w:ins>
      <w:r w:rsidR="008506B8" w:rsidRPr="003C7017">
        <w:rPr>
          <w:rPrChange w:id="503" w:author="Neja Blaj Hribar" w:date="2021-03-23T12:44:00Z">
            <w:rPr/>
          </w:rPrChange>
        </w:rPr>
        <w:instrText>https://tinyurl.com/3ntaevtt</w:instrText>
      </w:r>
      <w:ins w:id="504" w:author="Neja Blaj Hribar" w:date="2021-03-23T12:28:00Z">
        <w:r w:rsidR="008506B8" w:rsidRPr="003C7017">
          <w:rPr>
            <w:rPrChange w:id="505" w:author="Neja Blaj Hribar" w:date="2021-03-23T12:44:00Z">
              <w:rPr/>
            </w:rPrChange>
          </w:rPr>
          <w:instrText xml:space="preserve">" </w:instrText>
        </w:r>
        <w:r w:rsidR="008506B8" w:rsidRPr="003C7017">
          <w:rPr>
            <w:rPrChange w:id="506" w:author="Neja Blaj Hribar" w:date="2021-03-23T12:44:00Z">
              <w:rPr/>
            </w:rPrChange>
          </w:rPr>
          <w:fldChar w:fldCharType="separate"/>
        </w:r>
      </w:ins>
      <w:r w:rsidR="008506B8" w:rsidRPr="003C7017">
        <w:rPr>
          <w:rStyle w:val="Hiperpovezava"/>
          <w:color w:val="auto"/>
          <w:rPrChange w:id="507" w:author="Neja Blaj Hribar" w:date="2021-03-23T12:44:00Z">
            <w:rPr>
              <w:rStyle w:val="Hiperpovezava"/>
            </w:rPr>
          </w:rPrChange>
        </w:rPr>
        <w:t>https://tinyurl.com/3ntaevtt</w:t>
      </w:r>
      <w:ins w:id="508" w:author="Neja Blaj Hribar" w:date="2021-03-23T12:28:00Z">
        <w:r w:rsidR="008506B8" w:rsidRPr="003C7017">
          <w:rPr>
            <w:rPrChange w:id="509" w:author="Neja Blaj Hribar" w:date="2021-03-23T12:44:00Z">
              <w:rPr/>
            </w:rPrChange>
          </w:rPr>
          <w:fldChar w:fldCharType="end"/>
        </w:r>
      </w:ins>
      <w:r w:rsidRPr="003C7017">
        <w:rPr>
          <w:rPrChange w:id="510" w:author="Neja Blaj Hribar" w:date="2021-03-23T12:44:00Z">
            <w:rPr/>
          </w:rPrChange>
        </w:rPr>
        <w:t>.</w:t>
      </w:r>
      <w:del w:id="511" w:author="Fišer, Darja" w:date="2021-03-16T17:17:00Z">
        <w:r w:rsidRPr="003C7017" w:rsidDel="00CD056C">
          <w:rPr>
            <w:rPrChange w:id="512" w:author="Neja Blaj Hribar" w:date="2021-03-23T12:44:00Z">
              <w:rPr/>
            </w:rPrChange>
          </w:rPr>
          <w:delText xml:space="preserve"> </w:delText>
        </w:r>
      </w:del>
    </w:p>
  </w:footnote>
  <w:footnote w:id="29">
    <w:p w14:paraId="6F79E47F" w14:textId="4FFD1437" w:rsidR="00CA3AB9" w:rsidRPr="003C7017" w:rsidRDefault="00CA3AB9" w:rsidP="002C2B4D">
      <w:pPr>
        <w:pStyle w:val="Sprotnaopomba-besedilo"/>
        <w:jc w:val="both"/>
        <w:rPr>
          <w:lang w:val="sl-SI"/>
          <w:rPrChange w:id="513" w:author="Neja Blaj Hribar" w:date="2021-03-23T12:44:00Z">
            <w:rPr>
              <w:lang w:val="sl-SI"/>
            </w:rPr>
          </w:rPrChange>
        </w:rPr>
      </w:pPr>
      <w:r w:rsidRPr="003C7017">
        <w:rPr>
          <w:rStyle w:val="Sprotnaopomba-sklic"/>
          <w:rPrChange w:id="514" w:author="Neja Blaj Hribar" w:date="2021-03-23T12:44:00Z">
            <w:rPr>
              <w:rStyle w:val="Sprotnaopomba-sklic"/>
            </w:rPr>
          </w:rPrChange>
        </w:rPr>
        <w:footnoteRef/>
      </w:r>
      <w:r w:rsidRPr="003C7017">
        <w:rPr>
          <w:rPrChange w:id="515" w:author="Neja Blaj Hribar" w:date="2021-03-23T12:44:00Z">
            <w:rPr/>
          </w:rPrChange>
        </w:rPr>
        <w:t xml:space="preserve"> </w:t>
      </w:r>
      <w:proofErr w:type="spellStart"/>
      <w:r w:rsidRPr="003C7017">
        <w:rPr>
          <w:i/>
          <w:rPrChange w:id="516" w:author="Neja Blaj Hribar" w:date="2021-03-23T12:44:00Z">
            <w:rPr>
              <w:i/>
            </w:rPr>
          </w:rPrChange>
        </w:rPr>
        <w:t>WordSmith</w:t>
      </w:r>
      <w:proofErr w:type="spellEnd"/>
      <w:r w:rsidRPr="003C7017">
        <w:rPr>
          <w:i/>
          <w:rPrChange w:id="517" w:author="Neja Blaj Hribar" w:date="2021-03-23T12:44:00Z">
            <w:rPr>
              <w:i/>
            </w:rPr>
          </w:rPrChange>
        </w:rPr>
        <w:t xml:space="preserve"> Tools home page</w:t>
      </w:r>
      <w:r w:rsidRPr="003C7017">
        <w:rPr>
          <w:rPrChange w:id="518" w:author="Neja Blaj Hribar" w:date="2021-03-23T12:44:00Z">
            <w:rPr/>
          </w:rPrChange>
        </w:rPr>
        <w:t xml:space="preserve">, </w:t>
      </w:r>
      <w:proofErr w:type="spellStart"/>
      <w:r w:rsidRPr="003C7017">
        <w:rPr>
          <w:rPrChange w:id="519" w:author="Neja Blaj Hribar" w:date="2021-03-23T12:44:00Z">
            <w:rPr/>
          </w:rPrChange>
        </w:rPr>
        <w:t>pridobljeno</w:t>
      </w:r>
      <w:proofErr w:type="spellEnd"/>
      <w:r w:rsidRPr="003C7017">
        <w:rPr>
          <w:rPrChange w:id="520" w:author="Neja Blaj Hribar" w:date="2021-03-23T12:44:00Z">
            <w:rPr/>
          </w:rPrChange>
        </w:rPr>
        <w:t xml:space="preserve"> 19. 2. 2021, </w:t>
      </w:r>
      <w:ins w:id="521" w:author="Neja Blaj Hribar" w:date="2021-03-23T12:28:00Z">
        <w:r w:rsidR="008506B8" w:rsidRPr="003C7017">
          <w:rPr>
            <w:rPrChange w:id="522" w:author="Neja Blaj Hribar" w:date="2021-03-23T12:44:00Z">
              <w:rPr/>
            </w:rPrChange>
          </w:rPr>
          <w:fldChar w:fldCharType="begin"/>
        </w:r>
        <w:r w:rsidR="008506B8" w:rsidRPr="003C7017">
          <w:rPr>
            <w:rPrChange w:id="523" w:author="Neja Blaj Hribar" w:date="2021-03-23T12:44:00Z">
              <w:rPr/>
            </w:rPrChange>
          </w:rPr>
          <w:instrText xml:space="preserve"> HYPERLINK "</w:instrText>
        </w:r>
      </w:ins>
      <w:r w:rsidR="008506B8" w:rsidRPr="003C7017">
        <w:rPr>
          <w:rPrChange w:id="524" w:author="Neja Blaj Hribar" w:date="2021-03-23T12:44:00Z">
            <w:rPr/>
          </w:rPrChange>
        </w:rPr>
        <w:instrText>https://tinyurl.com/4256exts</w:instrText>
      </w:r>
      <w:ins w:id="525" w:author="Neja Blaj Hribar" w:date="2021-03-23T12:28:00Z">
        <w:r w:rsidR="008506B8" w:rsidRPr="003C7017">
          <w:rPr>
            <w:rPrChange w:id="526" w:author="Neja Blaj Hribar" w:date="2021-03-23T12:44:00Z">
              <w:rPr/>
            </w:rPrChange>
          </w:rPr>
          <w:instrText xml:space="preserve">" </w:instrText>
        </w:r>
        <w:r w:rsidR="008506B8" w:rsidRPr="003C7017">
          <w:rPr>
            <w:rPrChange w:id="527" w:author="Neja Blaj Hribar" w:date="2021-03-23T12:44:00Z">
              <w:rPr/>
            </w:rPrChange>
          </w:rPr>
          <w:fldChar w:fldCharType="separate"/>
        </w:r>
      </w:ins>
      <w:r w:rsidR="008506B8" w:rsidRPr="003C7017">
        <w:rPr>
          <w:rStyle w:val="Hiperpovezava"/>
          <w:color w:val="auto"/>
          <w:rPrChange w:id="528" w:author="Neja Blaj Hribar" w:date="2021-03-23T12:44:00Z">
            <w:rPr>
              <w:rStyle w:val="Hiperpovezava"/>
            </w:rPr>
          </w:rPrChange>
        </w:rPr>
        <w:t>https://tinyurl.com/4256exts</w:t>
      </w:r>
      <w:ins w:id="529" w:author="Neja Blaj Hribar" w:date="2021-03-23T12:28:00Z">
        <w:r w:rsidR="008506B8" w:rsidRPr="003C7017">
          <w:rPr>
            <w:rPrChange w:id="530" w:author="Neja Blaj Hribar" w:date="2021-03-23T12:44:00Z">
              <w:rPr/>
            </w:rPrChange>
          </w:rPr>
          <w:fldChar w:fldCharType="end"/>
        </w:r>
      </w:ins>
      <w:r w:rsidRPr="003C7017">
        <w:rPr>
          <w:rPrChange w:id="531" w:author="Neja Blaj Hribar" w:date="2021-03-23T12:44:00Z">
            <w:rPr/>
          </w:rPrChange>
        </w:rPr>
        <w:t>.</w:t>
      </w:r>
      <w:del w:id="532" w:author="Fišer, Darja" w:date="2021-03-16T17:17:00Z">
        <w:r w:rsidRPr="003C7017" w:rsidDel="00CD056C">
          <w:rPr>
            <w:rPrChange w:id="533" w:author="Neja Blaj Hribar" w:date="2021-03-23T12:44:00Z">
              <w:rPr/>
            </w:rPrChange>
          </w:rPr>
          <w:delText xml:space="preserve"> </w:delText>
        </w:r>
      </w:del>
    </w:p>
  </w:footnote>
  <w:footnote w:id="30">
    <w:p w14:paraId="2F5A5997" w14:textId="46CF97FB" w:rsidR="00CA3AB9" w:rsidRPr="003C7017" w:rsidRDefault="00CA3AB9" w:rsidP="002C2B4D">
      <w:pPr>
        <w:pStyle w:val="Sprotnaopomba-besedilo"/>
        <w:jc w:val="both"/>
        <w:rPr>
          <w:lang w:val="sl-SI"/>
          <w:rPrChange w:id="534" w:author="Neja Blaj Hribar" w:date="2021-03-23T12:44:00Z">
            <w:rPr>
              <w:lang w:val="sl-SI"/>
            </w:rPr>
          </w:rPrChange>
        </w:rPr>
      </w:pPr>
      <w:r w:rsidRPr="003C7017">
        <w:rPr>
          <w:rStyle w:val="Sprotnaopomba-sklic"/>
          <w:rPrChange w:id="535" w:author="Neja Blaj Hribar" w:date="2021-03-23T12:44:00Z">
            <w:rPr>
              <w:rStyle w:val="Sprotnaopomba-sklic"/>
            </w:rPr>
          </w:rPrChange>
        </w:rPr>
        <w:footnoteRef/>
      </w:r>
      <w:r w:rsidRPr="003C7017">
        <w:rPr>
          <w:rPrChange w:id="536" w:author="Neja Blaj Hribar" w:date="2021-03-23T12:44:00Z">
            <w:rPr/>
          </w:rPrChange>
        </w:rPr>
        <w:t xml:space="preserve"> </w:t>
      </w:r>
      <w:r w:rsidRPr="003C7017">
        <w:rPr>
          <w:i/>
          <w:rPrChange w:id="537" w:author="Neja Blaj Hribar" w:date="2021-03-23T12:44:00Z">
            <w:rPr>
              <w:i/>
            </w:rPr>
          </w:rPrChange>
        </w:rPr>
        <w:t>English Corpora: most widely used online corpora. Billions of words of data: free online access</w:t>
      </w:r>
      <w:r w:rsidRPr="003C7017">
        <w:rPr>
          <w:rPrChange w:id="538" w:author="Neja Blaj Hribar" w:date="2021-03-23T12:44:00Z">
            <w:rPr/>
          </w:rPrChange>
        </w:rPr>
        <w:t xml:space="preserve">, </w:t>
      </w:r>
      <w:proofErr w:type="spellStart"/>
      <w:r w:rsidRPr="003C7017">
        <w:rPr>
          <w:rPrChange w:id="539" w:author="Neja Blaj Hribar" w:date="2021-03-23T12:44:00Z">
            <w:rPr/>
          </w:rPrChange>
        </w:rPr>
        <w:t>pridobljeno</w:t>
      </w:r>
      <w:proofErr w:type="spellEnd"/>
      <w:r w:rsidRPr="003C7017">
        <w:rPr>
          <w:rPrChange w:id="540" w:author="Neja Blaj Hribar" w:date="2021-03-23T12:44:00Z">
            <w:rPr/>
          </w:rPrChange>
        </w:rPr>
        <w:t xml:space="preserve"> 18. 2. 2021, </w:t>
      </w:r>
      <w:r w:rsidRPr="003C7017">
        <w:rPr>
          <w:rPrChange w:id="541" w:author="Neja Blaj Hribar" w:date="2021-03-23T12:44:00Z">
            <w:rPr/>
          </w:rPrChange>
        </w:rPr>
        <w:fldChar w:fldCharType="begin"/>
      </w:r>
      <w:r w:rsidRPr="003C7017">
        <w:rPr>
          <w:rPrChange w:id="542" w:author="Neja Blaj Hribar" w:date="2021-03-23T12:44:00Z">
            <w:rPr/>
          </w:rPrChange>
        </w:rPr>
        <w:instrText xml:space="preserve"> HYPERLINK "https://www.english-corpora.org/" </w:instrText>
      </w:r>
      <w:r w:rsidRPr="003C7017">
        <w:rPr>
          <w:rPrChange w:id="543" w:author="Neja Blaj Hribar" w:date="2021-03-23T12:44:00Z">
            <w:rPr/>
          </w:rPrChange>
        </w:rPr>
        <w:fldChar w:fldCharType="separate"/>
      </w:r>
      <w:r w:rsidRPr="003C7017">
        <w:rPr>
          <w:rStyle w:val="Hiperpovezava"/>
          <w:color w:val="auto"/>
          <w:u w:val="none"/>
          <w:rPrChange w:id="544" w:author="Neja Blaj Hribar" w:date="2021-03-23T12:44:00Z">
            <w:rPr>
              <w:rStyle w:val="Hiperpovezava"/>
              <w:color w:val="auto"/>
              <w:u w:val="none"/>
            </w:rPr>
          </w:rPrChange>
        </w:rPr>
        <w:t>https://www.english-corpora.org</w:t>
      </w:r>
      <w:r w:rsidRPr="003C7017">
        <w:rPr>
          <w:rStyle w:val="Hiperpovezava"/>
          <w:color w:val="auto"/>
          <w:u w:val="none"/>
          <w:rPrChange w:id="545" w:author="Neja Blaj Hribar" w:date="2021-03-23T12:44:00Z">
            <w:rPr>
              <w:rStyle w:val="Hiperpovezava"/>
              <w:color w:val="auto"/>
              <w:u w:val="none"/>
            </w:rPr>
          </w:rPrChange>
        </w:rPr>
        <w:fldChar w:fldCharType="end"/>
      </w:r>
      <w:r w:rsidRPr="003C7017">
        <w:rPr>
          <w:rPrChange w:id="546" w:author="Neja Blaj Hribar" w:date="2021-03-23T12:44:00Z">
            <w:rPr/>
          </w:rPrChange>
        </w:rPr>
        <w:t>.</w:t>
      </w:r>
      <w:del w:id="547" w:author="Fišer, Darja" w:date="2021-03-16T17:17:00Z">
        <w:r w:rsidRPr="003C7017" w:rsidDel="00CD056C">
          <w:rPr>
            <w:rPrChange w:id="548" w:author="Neja Blaj Hribar" w:date="2021-03-23T12:44:00Z">
              <w:rPr/>
            </w:rPrChange>
          </w:rPr>
          <w:delText xml:space="preserve"> </w:delText>
        </w:r>
      </w:del>
    </w:p>
  </w:footnote>
  <w:footnote w:id="31">
    <w:p w14:paraId="7DA6DAD7" w14:textId="23F8B31F" w:rsidR="00CA3AB9" w:rsidRPr="003C7017" w:rsidRDefault="00CA3AB9" w:rsidP="002C2B4D">
      <w:pPr>
        <w:pStyle w:val="Sprotnaopomba-besedilo"/>
        <w:jc w:val="both"/>
        <w:rPr>
          <w:lang w:val="sl-SI"/>
          <w:rPrChange w:id="549" w:author="Neja Blaj Hribar" w:date="2021-03-23T12:44:00Z">
            <w:rPr>
              <w:lang w:val="sl-SI"/>
            </w:rPr>
          </w:rPrChange>
        </w:rPr>
      </w:pPr>
      <w:r w:rsidRPr="003C7017">
        <w:rPr>
          <w:rStyle w:val="Sprotnaopomba-sklic"/>
          <w:rPrChange w:id="550" w:author="Neja Blaj Hribar" w:date="2021-03-23T12:44:00Z">
            <w:rPr>
              <w:rStyle w:val="Sprotnaopomba-sklic"/>
            </w:rPr>
          </w:rPrChange>
        </w:rPr>
        <w:footnoteRef/>
      </w:r>
      <w:r w:rsidRPr="003C7017">
        <w:rPr>
          <w:rPrChange w:id="551" w:author="Neja Blaj Hribar" w:date="2021-03-23T12:44:00Z">
            <w:rPr/>
          </w:rPrChange>
        </w:rPr>
        <w:t xml:space="preserve"> </w:t>
      </w:r>
      <w:r w:rsidRPr="003C7017">
        <w:rPr>
          <w:i/>
          <w:rPrChange w:id="552" w:author="Neja Blaj Hribar" w:date="2021-03-23T12:44:00Z">
            <w:rPr>
              <w:i/>
            </w:rPr>
          </w:rPrChange>
        </w:rPr>
        <w:t>CQL – Corpus Query Language | Sketch Engine</w:t>
      </w:r>
      <w:r w:rsidRPr="003C7017">
        <w:rPr>
          <w:rPrChange w:id="553" w:author="Neja Blaj Hribar" w:date="2021-03-23T12:44:00Z">
            <w:rPr/>
          </w:rPrChange>
        </w:rPr>
        <w:t xml:space="preserve">, </w:t>
      </w:r>
      <w:proofErr w:type="spellStart"/>
      <w:r w:rsidRPr="003C7017">
        <w:rPr>
          <w:rPrChange w:id="554" w:author="Neja Blaj Hribar" w:date="2021-03-23T12:44:00Z">
            <w:rPr/>
          </w:rPrChange>
        </w:rPr>
        <w:t>pridobljeno</w:t>
      </w:r>
      <w:proofErr w:type="spellEnd"/>
      <w:r w:rsidRPr="003C7017">
        <w:rPr>
          <w:rPrChange w:id="555" w:author="Neja Blaj Hribar" w:date="2021-03-23T12:44:00Z">
            <w:rPr/>
          </w:rPrChange>
        </w:rPr>
        <w:t xml:space="preserve"> 18. 2. 2021, </w:t>
      </w:r>
      <w:ins w:id="556" w:author="Neja Blaj Hribar" w:date="2021-03-23T12:28:00Z">
        <w:r w:rsidR="008506B8" w:rsidRPr="003C7017">
          <w:rPr>
            <w:rPrChange w:id="557" w:author="Neja Blaj Hribar" w:date="2021-03-23T12:44:00Z">
              <w:rPr/>
            </w:rPrChange>
          </w:rPr>
          <w:fldChar w:fldCharType="begin"/>
        </w:r>
        <w:r w:rsidR="008506B8" w:rsidRPr="003C7017">
          <w:rPr>
            <w:rPrChange w:id="558" w:author="Neja Blaj Hribar" w:date="2021-03-23T12:44:00Z">
              <w:rPr/>
            </w:rPrChange>
          </w:rPr>
          <w:instrText xml:space="preserve"> HYPERLINK "</w:instrText>
        </w:r>
      </w:ins>
      <w:r w:rsidR="008506B8" w:rsidRPr="003C7017">
        <w:rPr>
          <w:rPrChange w:id="559" w:author="Neja Blaj Hribar" w:date="2021-03-23T12:44:00Z">
            <w:rPr/>
          </w:rPrChange>
        </w:rPr>
        <w:instrText>https://tinyurl.com/skdvt638</w:instrText>
      </w:r>
      <w:ins w:id="560" w:author="Neja Blaj Hribar" w:date="2021-03-23T12:28:00Z">
        <w:r w:rsidR="008506B8" w:rsidRPr="003C7017">
          <w:rPr>
            <w:rPrChange w:id="561" w:author="Neja Blaj Hribar" w:date="2021-03-23T12:44:00Z">
              <w:rPr/>
            </w:rPrChange>
          </w:rPr>
          <w:instrText xml:space="preserve">" </w:instrText>
        </w:r>
        <w:r w:rsidR="008506B8" w:rsidRPr="003C7017">
          <w:rPr>
            <w:rPrChange w:id="562" w:author="Neja Blaj Hribar" w:date="2021-03-23T12:44:00Z">
              <w:rPr/>
            </w:rPrChange>
          </w:rPr>
          <w:fldChar w:fldCharType="separate"/>
        </w:r>
      </w:ins>
      <w:r w:rsidR="008506B8" w:rsidRPr="003C7017">
        <w:rPr>
          <w:rStyle w:val="Hiperpovezava"/>
          <w:color w:val="auto"/>
          <w:rPrChange w:id="563" w:author="Neja Blaj Hribar" w:date="2021-03-23T12:44:00Z">
            <w:rPr>
              <w:rStyle w:val="Hiperpovezava"/>
            </w:rPr>
          </w:rPrChange>
        </w:rPr>
        <w:t>https://tinyurl.com/skdvt638</w:t>
      </w:r>
      <w:ins w:id="564" w:author="Neja Blaj Hribar" w:date="2021-03-23T12:28:00Z">
        <w:r w:rsidR="008506B8" w:rsidRPr="003C7017">
          <w:rPr>
            <w:rPrChange w:id="565" w:author="Neja Blaj Hribar" w:date="2021-03-23T12:44:00Z">
              <w:rPr/>
            </w:rPrChange>
          </w:rPr>
          <w:fldChar w:fldCharType="end"/>
        </w:r>
      </w:ins>
      <w:r w:rsidRPr="003C7017">
        <w:rPr>
          <w:rPrChange w:id="566" w:author="Neja Blaj Hribar" w:date="2021-03-23T12:44:00Z">
            <w:rPr/>
          </w:rPrChange>
        </w:rPr>
        <w:t>.</w:t>
      </w:r>
      <w:del w:id="567" w:author="Fišer, Darja" w:date="2021-03-16T17:17:00Z">
        <w:r w:rsidRPr="003C7017" w:rsidDel="00CD056C">
          <w:rPr>
            <w:rPrChange w:id="568" w:author="Neja Blaj Hribar" w:date="2021-03-23T12:44:00Z">
              <w:rPr/>
            </w:rPrChange>
          </w:rPr>
          <w:delText xml:space="preserve"> </w:delText>
        </w:r>
      </w:del>
    </w:p>
  </w:footnote>
  <w:footnote w:id="32">
    <w:p w14:paraId="3C3B3B6C" w14:textId="6B916692" w:rsidR="00CA3AB9" w:rsidRPr="003C7017" w:rsidRDefault="00CA3AB9" w:rsidP="002C2B4D">
      <w:pPr>
        <w:pStyle w:val="Sprotnaopomba-besedilo"/>
        <w:jc w:val="both"/>
        <w:rPr>
          <w:lang w:val="sl-SI"/>
          <w:rPrChange w:id="569" w:author="Neja Blaj Hribar" w:date="2021-03-23T12:44:00Z">
            <w:rPr>
              <w:lang w:val="sl-SI"/>
            </w:rPr>
          </w:rPrChange>
        </w:rPr>
      </w:pPr>
      <w:r w:rsidRPr="003C7017">
        <w:rPr>
          <w:rStyle w:val="Sprotnaopomba-sklic"/>
          <w:rPrChange w:id="570" w:author="Neja Blaj Hribar" w:date="2021-03-23T12:44:00Z">
            <w:rPr>
              <w:rStyle w:val="Sprotnaopomba-sklic"/>
            </w:rPr>
          </w:rPrChange>
        </w:rPr>
        <w:footnoteRef/>
      </w:r>
      <w:r w:rsidRPr="003C7017">
        <w:rPr>
          <w:rPrChange w:id="571" w:author="Neja Blaj Hribar" w:date="2021-03-23T12:44:00Z">
            <w:rPr/>
          </w:rPrChange>
        </w:rPr>
        <w:t xml:space="preserve"> </w:t>
      </w:r>
      <w:r w:rsidRPr="003C7017">
        <w:rPr>
          <w:i/>
          <w:rPrChange w:id="572" w:author="Neja Blaj Hribar" w:date="2021-03-23T12:44:00Z">
            <w:rPr>
              <w:i/>
            </w:rPr>
          </w:rPrChange>
        </w:rPr>
        <w:t>Concordance – most powerful corpus search | Sketch Engine</w:t>
      </w:r>
      <w:r w:rsidRPr="003C7017">
        <w:rPr>
          <w:rPrChange w:id="573" w:author="Neja Blaj Hribar" w:date="2021-03-23T12:44:00Z">
            <w:rPr/>
          </w:rPrChange>
        </w:rPr>
        <w:t xml:space="preserve">, </w:t>
      </w:r>
      <w:proofErr w:type="spellStart"/>
      <w:r w:rsidRPr="003C7017">
        <w:rPr>
          <w:rPrChange w:id="574" w:author="Neja Blaj Hribar" w:date="2021-03-23T12:44:00Z">
            <w:rPr/>
          </w:rPrChange>
        </w:rPr>
        <w:t>pridobljeno</w:t>
      </w:r>
      <w:proofErr w:type="spellEnd"/>
      <w:r w:rsidRPr="003C7017">
        <w:rPr>
          <w:rPrChange w:id="575" w:author="Neja Blaj Hribar" w:date="2021-03-23T12:44:00Z">
            <w:rPr/>
          </w:rPrChange>
        </w:rPr>
        <w:t xml:space="preserve"> 18. 2. 2021, </w:t>
      </w:r>
      <w:ins w:id="576" w:author="Neja Blaj Hribar" w:date="2021-03-23T12:28:00Z">
        <w:r w:rsidR="008506B8" w:rsidRPr="003C7017">
          <w:rPr>
            <w:rPrChange w:id="577" w:author="Neja Blaj Hribar" w:date="2021-03-23T12:44:00Z">
              <w:rPr/>
            </w:rPrChange>
          </w:rPr>
          <w:fldChar w:fldCharType="begin"/>
        </w:r>
        <w:r w:rsidR="008506B8" w:rsidRPr="003C7017">
          <w:rPr>
            <w:rPrChange w:id="578" w:author="Neja Blaj Hribar" w:date="2021-03-23T12:44:00Z">
              <w:rPr/>
            </w:rPrChange>
          </w:rPr>
          <w:instrText xml:space="preserve"> HYPERLINK "</w:instrText>
        </w:r>
      </w:ins>
      <w:r w:rsidR="008506B8" w:rsidRPr="003C7017">
        <w:rPr>
          <w:rPrChange w:id="579" w:author="Neja Blaj Hribar" w:date="2021-03-23T12:44:00Z">
            <w:rPr/>
          </w:rPrChange>
        </w:rPr>
        <w:instrText>https://tinyurl.com/8zrs9f8n</w:instrText>
      </w:r>
      <w:ins w:id="580" w:author="Neja Blaj Hribar" w:date="2021-03-23T12:28:00Z">
        <w:r w:rsidR="008506B8" w:rsidRPr="003C7017">
          <w:rPr>
            <w:rPrChange w:id="581" w:author="Neja Blaj Hribar" w:date="2021-03-23T12:44:00Z">
              <w:rPr/>
            </w:rPrChange>
          </w:rPr>
          <w:instrText xml:space="preserve">" </w:instrText>
        </w:r>
        <w:r w:rsidR="008506B8" w:rsidRPr="003C7017">
          <w:rPr>
            <w:rPrChange w:id="582" w:author="Neja Blaj Hribar" w:date="2021-03-23T12:44:00Z">
              <w:rPr/>
            </w:rPrChange>
          </w:rPr>
          <w:fldChar w:fldCharType="separate"/>
        </w:r>
      </w:ins>
      <w:r w:rsidR="008506B8" w:rsidRPr="003C7017">
        <w:rPr>
          <w:rStyle w:val="Hiperpovezava"/>
          <w:color w:val="auto"/>
          <w:rPrChange w:id="583" w:author="Neja Blaj Hribar" w:date="2021-03-23T12:44:00Z">
            <w:rPr>
              <w:rStyle w:val="Hiperpovezava"/>
            </w:rPr>
          </w:rPrChange>
        </w:rPr>
        <w:t>https://tinyurl.com/8zrs9f8n</w:t>
      </w:r>
      <w:ins w:id="584" w:author="Neja Blaj Hribar" w:date="2021-03-23T12:28:00Z">
        <w:r w:rsidR="008506B8" w:rsidRPr="003C7017">
          <w:rPr>
            <w:rPrChange w:id="585" w:author="Neja Blaj Hribar" w:date="2021-03-23T12:44:00Z">
              <w:rPr/>
            </w:rPrChange>
          </w:rPr>
          <w:fldChar w:fldCharType="end"/>
        </w:r>
      </w:ins>
      <w:r w:rsidRPr="003C7017">
        <w:rPr>
          <w:rPrChange w:id="586" w:author="Neja Blaj Hribar" w:date="2021-03-23T12:44:00Z">
            <w:rPr/>
          </w:rPrChange>
        </w:rPr>
        <w:t>.</w:t>
      </w:r>
      <w:del w:id="587" w:author="Fišer, Darja" w:date="2021-03-16T17:17:00Z">
        <w:r w:rsidRPr="003C7017" w:rsidDel="00CD056C">
          <w:rPr>
            <w:rPrChange w:id="588" w:author="Neja Blaj Hribar" w:date="2021-03-23T12:44:00Z">
              <w:rPr/>
            </w:rPrChange>
          </w:rPr>
          <w:delText xml:space="preserve"> </w:delText>
        </w:r>
      </w:del>
    </w:p>
  </w:footnote>
  <w:footnote w:id="33">
    <w:p w14:paraId="3D880DBD" w14:textId="59C62C73" w:rsidR="00CA3AB9" w:rsidRPr="003C7017" w:rsidRDefault="00CA3AB9" w:rsidP="002C2B4D">
      <w:pPr>
        <w:pStyle w:val="Sprotnaopomba-besedilo"/>
        <w:jc w:val="both"/>
        <w:rPr>
          <w:lang w:val="sl-SI"/>
          <w:rPrChange w:id="589" w:author="Neja Blaj Hribar" w:date="2021-03-23T12:44:00Z">
            <w:rPr>
              <w:lang w:val="sl-SI"/>
            </w:rPr>
          </w:rPrChange>
        </w:rPr>
      </w:pPr>
      <w:r w:rsidRPr="003C7017">
        <w:rPr>
          <w:rStyle w:val="Sprotnaopomba-sklic"/>
          <w:rPrChange w:id="590" w:author="Neja Blaj Hribar" w:date="2021-03-23T12:44:00Z">
            <w:rPr>
              <w:rStyle w:val="Sprotnaopomba-sklic"/>
            </w:rPr>
          </w:rPrChange>
        </w:rPr>
        <w:footnoteRef/>
      </w:r>
      <w:r w:rsidRPr="003C7017">
        <w:rPr>
          <w:rPrChange w:id="591" w:author="Neja Blaj Hribar" w:date="2021-03-23T12:44:00Z">
            <w:rPr/>
          </w:rPrChange>
        </w:rPr>
        <w:t xml:space="preserve"> </w:t>
      </w:r>
      <w:r w:rsidRPr="003C7017">
        <w:rPr>
          <w:i/>
          <w:rPrChange w:id="592" w:author="Neja Blaj Hribar" w:date="2021-03-23T12:44:00Z">
            <w:rPr>
              <w:i/>
            </w:rPr>
          </w:rPrChange>
        </w:rPr>
        <w:t>Wordlists – word frequency lists | Sketch Engine</w:t>
      </w:r>
      <w:r w:rsidRPr="003C7017">
        <w:rPr>
          <w:rPrChange w:id="593" w:author="Neja Blaj Hribar" w:date="2021-03-23T12:44:00Z">
            <w:rPr/>
          </w:rPrChange>
        </w:rPr>
        <w:t xml:space="preserve">, </w:t>
      </w:r>
      <w:proofErr w:type="spellStart"/>
      <w:r w:rsidRPr="003C7017">
        <w:rPr>
          <w:rPrChange w:id="594" w:author="Neja Blaj Hribar" w:date="2021-03-23T12:44:00Z">
            <w:rPr/>
          </w:rPrChange>
        </w:rPr>
        <w:t>pridobljeno</w:t>
      </w:r>
      <w:proofErr w:type="spellEnd"/>
      <w:r w:rsidRPr="003C7017">
        <w:rPr>
          <w:rPrChange w:id="595" w:author="Neja Blaj Hribar" w:date="2021-03-23T12:44:00Z">
            <w:rPr/>
          </w:rPrChange>
        </w:rPr>
        <w:t xml:space="preserve"> 18. 2. 2021, </w:t>
      </w:r>
      <w:ins w:id="596" w:author="Neja Blaj Hribar" w:date="2021-03-23T12:28:00Z">
        <w:r w:rsidR="008506B8" w:rsidRPr="003C7017">
          <w:rPr>
            <w:rPrChange w:id="597" w:author="Neja Blaj Hribar" w:date="2021-03-23T12:44:00Z">
              <w:rPr/>
            </w:rPrChange>
          </w:rPr>
          <w:fldChar w:fldCharType="begin"/>
        </w:r>
        <w:r w:rsidR="008506B8" w:rsidRPr="003C7017">
          <w:rPr>
            <w:rPrChange w:id="598" w:author="Neja Blaj Hribar" w:date="2021-03-23T12:44:00Z">
              <w:rPr/>
            </w:rPrChange>
          </w:rPr>
          <w:instrText xml:space="preserve"> HYPERLINK "</w:instrText>
        </w:r>
      </w:ins>
      <w:r w:rsidR="008506B8" w:rsidRPr="003C7017">
        <w:rPr>
          <w:rPrChange w:id="599" w:author="Neja Blaj Hribar" w:date="2021-03-23T12:44:00Z">
            <w:rPr/>
          </w:rPrChange>
        </w:rPr>
        <w:instrText>https://tinyurl.com/9cn4afkz</w:instrText>
      </w:r>
      <w:ins w:id="600" w:author="Neja Blaj Hribar" w:date="2021-03-23T12:28:00Z">
        <w:r w:rsidR="008506B8" w:rsidRPr="003C7017">
          <w:rPr>
            <w:rPrChange w:id="601" w:author="Neja Blaj Hribar" w:date="2021-03-23T12:44:00Z">
              <w:rPr/>
            </w:rPrChange>
          </w:rPr>
          <w:instrText xml:space="preserve">" </w:instrText>
        </w:r>
        <w:r w:rsidR="008506B8" w:rsidRPr="003C7017">
          <w:rPr>
            <w:rPrChange w:id="602" w:author="Neja Blaj Hribar" w:date="2021-03-23T12:44:00Z">
              <w:rPr/>
            </w:rPrChange>
          </w:rPr>
          <w:fldChar w:fldCharType="separate"/>
        </w:r>
      </w:ins>
      <w:r w:rsidR="008506B8" w:rsidRPr="003C7017">
        <w:rPr>
          <w:rStyle w:val="Hiperpovezava"/>
          <w:color w:val="auto"/>
          <w:rPrChange w:id="603" w:author="Neja Blaj Hribar" w:date="2021-03-23T12:44:00Z">
            <w:rPr>
              <w:rStyle w:val="Hiperpovezava"/>
            </w:rPr>
          </w:rPrChange>
        </w:rPr>
        <w:t>https://tinyurl.com/9cn4afkz</w:t>
      </w:r>
      <w:ins w:id="604" w:author="Neja Blaj Hribar" w:date="2021-03-23T12:28:00Z">
        <w:r w:rsidR="008506B8" w:rsidRPr="003C7017">
          <w:rPr>
            <w:rPrChange w:id="605" w:author="Neja Blaj Hribar" w:date="2021-03-23T12:44:00Z">
              <w:rPr/>
            </w:rPrChange>
          </w:rPr>
          <w:fldChar w:fldCharType="end"/>
        </w:r>
      </w:ins>
      <w:r w:rsidRPr="003C7017">
        <w:rPr>
          <w:rPrChange w:id="606" w:author="Neja Blaj Hribar" w:date="2021-03-23T12:44:00Z">
            <w:rPr/>
          </w:rPrChange>
        </w:rPr>
        <w:t>.</w:t>
      </w:r>
      <w:del w:id="607" w:author="Fišer, Darja" w:date="2021-03-16T17:17:00Z">
        <w:r w:rsidRPr="003C7017" w:rsidDel="00DD5522">
          <w:rPr>
            <w:rPrChange w:id="608" w:author="Neja Blaj Hribar" w:date="2021-03-23T12:44:00Z">
              <w:rPr/>
            </w:rPrChange>
          </w:rPr>
          <w:delText xml:space="preserve"> </w:delText>
        </w:r>
      </w:del>
    </w:p>
  </w:footnote>
  <w:footnote w:id="34">
    <w:p w14:paraId="5FCAC2B7" w14:textId="2F444511" w:rsidR="00CA3AB9" w:rsidRPr="003C7017" w:rsidRDefault="00CA3AB9" w:rsidP="002C2B4D">
      <w:pPr>
        <w:pStyle w:val="Sprotnaopomba-besedilo"/>
        <w:jc w:val="both"/>
        <w:rPr>
          <w:lang w:val="sl-SI"/>
          <w:rPrChange w:id="609" w:author="Neja Blaj Hribar" w:date="2021-03-23T12:44:00Z">
            <w:rPr>
              <w:lang w:val="sl-SI"/>
            </w:rPr>
          </w:rPrChange>
        </w:rPr>
      </w:pPr>
      <w:r w:rsidRPr="003C7017">
        <w:rPr>
          <w:rStyle w:val="Sprotnaopomba-sklic"/>
          <w:rPrChange w:id="610" w:author="Neja Blaj Hribar" w:date="2021-03-23T12:44:00Z">
            <w:rPr>
              <w:rStyle w:val="Sprotnaopomba-sklic"/>
            </w:rPr>
          </w:rPrChange>
        </w:rPr>
        <w:footnoteRef/>
      </w:r>
      <w:r w:rsidRPr="003C7017">
        <w:rPr>
          <w:rPrChange w:id="611" w:author="Neja Blaj Hribar" w:date="2021-03-23T12:44:00Z">
            <w:rPr/>
          </w:rPrChange>
        </w:rPr>
        <w:t xml:space="preserve"> </w:t>
      </w:r>
      <w:r w:rsidRPr="003C7017">
        <w:rPr>
          <w:i/>
          <w:rPrChange w:id="612" w:author="Neja Blaj Hribar" w:date="2021-03-23T12:44:00Z">
            <w:rPr>
              <w:i/>
            </w:rPr>
          </w:rPrChange>
        </w:rPr>
        <w:t>Keywords and term extraction | Sketch Engine</w:t>
      </w:r>
      <w:r w:rsidRPr="003C7017">
        <w:rPr>
          <w:rPrChange w:id="613" w:author="Neja Blaj Hribar" w:date="2021-03-23T12:44:00Z">
            <w:rPr/>
          </w:rPrChange>
        </w:rPr>
        <w:t xml:space="preserve">, </w:t>
      </w:r>
      <w:proofErr w:type="spellStart"/>
      <w:r w:rsidRPr="003C7017">
        <w:rPr>
          <w:rPrChange w:id="614" w:author="Neja Blaj Hribar" w:date="2021-03-23T12:44:00Z">
            <w:rPr/>
          </w:rPrChange>
        </w:rPr>
        <w:t>pridobljeno</w:t>
      </w:r>
      <w:proofErr w:type="spellEnd"/>
      <w:r w:rsidRPr="003C7017">
        <w:rPr>
          <w:rPrChange w:id="615" w:author="Neja Blaj Hribar" w:date="2021-03-23T12:44:00Z">
            <w:rPr/>
          </w:rPrChange>
        </w:rPr>
        <w:t xml:space="preserve"> 18. 2. 2021, </w:t>
      </w:r>
      <w:ins w:id="616" w:author="Neja Blaj Hribar" w:date="2021-03-23T12:28:00Z">
        <w:r w:rsidR="008506B8" w:rsidRPr="003C7017">
          <w:rPr>
            <w:rPrChange w:id="617" w:author="Neja Blaj Hribar" w:date="2021-03-23T12:44:00Z">
              <w:rPr/>
            </w:rPrChange>
          </w:rPr>
          <w:fldChar w:fldCharType="begin"/>
        </w:r>
        <w:r w:rsidR="008506B8" w:rsidRPr="003C7017">
          <w:rPr>
            <w:rPrChange w:id="618" w:author="Neja Blaj Hribar" w:date="2021-03-23T12:44:00Z">
              <w:rPr/>
            </w:rPrChange>
          </w:rPr>
          <w:instrText xml:space="preserve"> HYPERLINK "</w:instrText>
        </w:r>
      </w:ins>
      <w:r w:rsidR="008506B8" w:rsidRPr="003C7017">
        <w:rPr>
          <w:rPrChange w:id="619" w:author="Neja Blaj Hribar" w:date="2021-03-23T12:44:00Z">
            <w:rPr/>
          </w:rPrChange>
        </w:rPr>
        <w:instrText>https://tinyurl.com/9sfrjfp3</w:instrText>
      </w:r>
      <w:ins w:id="620" w:author="Neja Blaj Hribar" w:date="2021-03-23T12:28:00Z">
        <w:r w:rsidR="008506B8" w:rsidRPr="003C7017">
          <w:rPr>
            <w:rPrChange w:id="621" w:author="Neja Blaj Hribar" w:date="2021-03-23T12:44:00Z">
              <w:rPr/>
            </w:rPrChange>
          </w:rPr>
          <w:instrText xml:space="preserve">" </w:instrText>
        </w:r>
        <w:r w:rsidR="008506B8" w:rsidRPr="003C7017">
          <w:rPr>
            <w:rPrChange w:id="622" w:author="Neja Blaj Hribar" w:date="2021-03-23T12:44:00Z">
              <w:rPr/>
            </w:rPrChange>
          </w:rPr>
          <w:fldChar w:fldCharType="separate"/>
        </w:r>
      </w:ins>
      <w:r w:rsidR="008506B8" w:rsidRPr="003C7017">
        <w:rPr>
          <w:rStyle w:val="Hiperpovezava"/>
          <w:color w:val="auto"/>
          <w:rPrChange w:id="623" w:author="Neja Blaj Hribar" w:date="2021-03-23T12:44:00Z">
            <w:rPr>
              <w:rStyle w:val="Hiperpovezava"/>
            </w:rPr>
          </w:rPrChange>
        </w:rPr>
        <w:t>https://tinyurl.com/9sfrjfp3</w:t>
      </w:r>
      <w:ins w:id="624" w:author="Neja Blaj Hribar" w:date="2021-03-23T12:28:00Z">
        <w:r w:rsidR="008506B8" w:rsidRPr="003C7017">
          <w:rPr>
            <w:rPrChange w:id="625" w:author="Neja Blaj Hribar" w:date="2021-03-23T12:44:00Z">
              <w:rPr/>
            </w:rPrChange>
          </w:rPr>
          <w:fldChar w:fldCharType="end"/>
        </w:r>
      </w:ins>
      <w:r w:rsidRPr="003C7017">
        <w:rPr>
          <w:rPrChange w:id="626" w:author="Neja Blaj Hribar" w:date="2021-03-23T12:44:00Z">
            <w:rPr/>
          </w:rPrChange>
        </w:rPr>
        <w:t>.</w:t>
      </w:r>
      <w:del w:id="627" w:author="Fišer, Darja" w:date="2021-03-16T17:17:00Z">
        <w:r w:rsidRPr="003C7017" w:rsidDel="00DD5522">
          <w:rPr>
            <w:rPrChange w:id="628" w:author="Neja Blaj Hribar" w:date="2021-03-23T12:44:00Z">
              <w:rPr/>
            </w:rPrChange>
          </w:rPr>
          <w:delText xml:space="preserve"> </w:delText>
        </w:r>
      </w:del>
    </w:p>
  </w:footnote>
  <w:footnote w:id="35">
    <w:p w14:paraId="66E09E96" w14:textId="2042A4DE" w:rsidR="00CA3AB9" w:rsidRPr="003C7017" w:rsidRDefault="00CA3AB9" w:rsidP="002C2B4D">
      <w:pPr>
        <w:pStyle w:val="Sprotnaopomba-besedilo"/>
        <w:jc w:val="both"/>
        <w:rPr>
          <w:lang w:val="sl-SI"/>
          <w:rPrChange w:id="629" w:author="Neja Blaj Hribar" w:date="2021-03-23T12:44:00Z">
            <w:rPr>
              <w:lang w:val="sl-SI"/>
            </w:rPr>
          </w:rPrChange>
        </w:rPr>
      </w:pPr>
      <w:r w:rsidRPr="003C7017">
        <w:rPr>
          <w:rStyle w:val="Sprotnaopomba-sklic"/>
          <w:rPrChange w:id="630" w:author="Neja Blaj Hribar" w:date="2021-03-23T12:44:00Z">
            <w:rPr>
              <w:rStyle w:val="Sprotnaopomba-sklic"/>
            </w:rPr>
          </w:rPrChange>
        </w:rPr>
        <w:footnoteRef/>
      </w:r>
      <w:r w:rsidRPr="003C7017">
        <w:rPr>
          <w:rPrChange w:id="631" w:author="Neja Blaj Hribar" w:date="2021-03-23T12:44:00Z">
            <w:rPr/>
          </w:rPrChange>
        </w:rPr>
        <w:t xml:space="preserve"> </w:t>
      </w:r>
      <w:proofErr w:type="gramStart"/>
      <w:r w:rsidRPr="003C7017">
        <w:rPr>
          <w:i/>
          <w:rPrChange w:id="632" w:author="Neja Blaj Hribar" w:date="2021-03-23T12:44:00Z">
            <w:rPr>
              <w:i/>
            </w:rPr>
          </w:rPrChange>
        </w:rPr>
        <w:t>collocation</w:t>
      </w:r>
      <w:proofErr w:type="gramEnd"/>
      <w:r w:rsidRPr="003C7017">
        <w:rPr>
          <w:i/>
          <w:rPrChange w:id="633" w:author="Neja Blaj Hribar" w:date="2021-03-23T12:44:00Z">
            <w:rPr>
              <w:i/>
            </w:rPr>
          </w:rPrChange>
        </w:rPr>
        <w:t xml:space="preserve"> | Sketch Engine</w:t>
      </w:r>
      <w:r w:rsidRPr="003C7017">
        <w:rPr>
          <w:rPrChange w:id="634" w:author="Neja Blaj Hribar" w:date="2021-03-23T12:44:00Z">
            <w:rPr/>
          </w:rPrChange>
        </w:rPr>
        <w:t xml:space="preserve">, </w:t>
      </w:r>
      <w:proofErr w:type="spellStart"/>
      <w:r w:rsidRPr="003C7017">
        <w:rPr>
          <w:rPrChange w:id="635" w:author="Neja Blaj Hribar" w:date="2021-03-23T12:44:00Z">
            <w:rPr/>
          </w:rPrChange>
        </w:rPr>
        <w:t>pridobljeno</w:t>
      </w:r>
      <w:proofErr w:type="spellEnd"/>
      <w:r w:rsidRPr="003C7017">
        <w:rPr>
          <w:rPrChange w:id="636" w:author="Neja Blaj Hribar" w:date="2021-03-23T12:44:00Z">
            <w:rPr/>
          </w:rPrChange>
        </w:rPr>
        <w:t xml:space="preserve"> 18. 2. 2021, </w:t>
      </w:r>
      <w:ins w:id="637" w:author="Neja Blaj Hribar" w:date="2021-03-23T12:28:00Z">
        <w:r w:rsidR="008506B8" w:rsidRPr="003C7017">
          <w:rPr>
            <w:rPrChange w:id="638" w:author="Neja Blaj Hribar" w:date="2021-03-23T12:44:00Z">
              <w:rPr/>
            </w:rPrChange>
          </w:rPr>
          <w:fldChar w:fldCharType="begin"/>
        </w:r>
        <w:r w:rsidR="008506B8" w:rsidRPr="003C7017">
          <w:rPr>
            <w:rPrChange w:id="639" w:author="Neja Blaj Hribar" w:date="2021-03-23T12:44:00Z">
              <w:rPr/>
            </w:rPrChange>
          </w:rPr>
          <w:instrText xml:space="preserve"> HYPERLINK "</w:instrText>
        </w:r>
      </w:ins>
      <w:r w:rsidR="008506B8" w:rsidRPr="003C7017">
        <w:rPr>
          <w:rPrChange w:id="640" w:author="Neja Blaj Hribar" w:date="2021-03-23T12:44:00Z">
            <w:rPr/>
          </w:rPrChange>
        </w:rPr>
        <w:instrText>https://tinyurl.com/3ket5dps</w:instrText>
      </w:r>
      <w:ins w:id="641" w:author="Neja Blaj Hribar" w:date="2021-03-23T12:28:00Z">
        <w:r w:rsidR="008506B8" w:rsidRPr="003C7017">
          <w:rPr>
            <w:rPrChange w:id="642" w:author="Neja Blaj Hribar" w:date="2021-03-23T12:44:00Z">
              <w:rPr/>
            </w:rPrChange>
          </w:rPr>
          <w:instrText xml:space="preserve">" </w:instrText>
        </w:r>
        <w:r w:rsidR="008506B8" w:rsidRPr="003C7017">
          <w:rPr>
            <w:rPrChange w:id="643" w:author="Neja Blaj Hribar" w:date="2021-03-23T12:44:00Z">
              <w:rPr/>
            </w:rPrChange>
          </w:rPr>
          <w:fldChar w:fldCharType="separate"/>
        </w:r>
      </w:ins>
      <w:r w:rsidR="008506B8" w:rsidRPr="003C7017">
        <w:rPr>
          <w:rStyle w:val="Hiperpovezava"/>
          <w:color w:val="auto"/>
          <w:rPrChange w:id="644" w:author="Neja Blaj Hribar" w:date="2021-03-23T12:44:00Z">
            <w:rPr>
              <w:rStyle w:val="Hiperpovezava"/>
            </w:rPr>
          </w:rPrChange>
        </w:rPr>
        <w:t>https://tinyurl.com/3ket5dps</w:t>
      </w:r>
      <w:ins w:id="645" w:author="Neja Blaj Hribar" w:date="2021-03-23T12:28:00Z">
        <w:r w:rsidR="008506B8" w:rsidRPr="003C7017">
          <w:rPr>
            <w:rPrChange w:id="646" w:author="Neja Blaj Hribar" w:date="2021-03-23T12:44:00Z">
              <w:rPr/>
            </w:rPrChange>
          </w:rPr>
          <w:fldChar w:fldCharType="end"/>
        </w:r>
      </w:ins>
      <w:r w:rsidRPr="003C7017">
        <w:rPr>
          <w:rPrChange w:id="647" w:author="Neja Blaj Hribar" w:date="2021-03-23T12:44:00Z">
            <w:rPr/>
          </w:rPrChange>
        </w:rPr>
        <w:t>.</w:t>
      </w:r>
      <w:del w:id="648" w:author="Fišer, Darja" w:date="2021-03-16T17:17:00Z">
        <w:r w:rsidRPr="003C7017" w:rsidDel="00DD5522">
          <w:rPr>
            <w:rPrChange w:id="649" w:author="Neja Blaj Hribar" w:date="2021-03-23T12:44:00Z">
              <w:rPr/>
            </w:rPrChange>
          </w:rPr>
          <w:delText xml:space="preserve"> </w:delText>
        </w:r>
      </w:del>
    </w:p>
  </w:footnote>
  <w:footnote w:id="36">
    <w:p w14:paraId="40689607" w14:textId="626F3EF7" w:rsidR="00CA3AB9" w:rsidRPr="003C7017" w:rsidRDefault="00CA3AB9" w:rsidP="002C2B4D">
      <w:pPr>
        <w:pStyle w:val="Sprotnaopomba-besedilo"/>
        <w:jc w:val="both"/>
        <w:rPr>
          <w:lang w:val="sl-SI"/>
          <w:rPrChange w:id="650" w:author="Neja Blaj Hribar" w:date="2021-03-23T12:44:00Z">
            <w:rPr>
              <w:lang w:val="sl-SI"/>
            </w:rPr>
          </w:rPrChange>
        </w:rPr>
      </w:pPr>
      <w:r w:rsidRPr="003C7017">
        <w:rPr>
          <w:rStyle w:val="Sprotnaopomba-sklic"/>
          <w:rPrChange w:id="651" w:author="Neja Blaj Hribar" w:date="2021-03-23T12:44:00Z">
            <w:rPr>
              <w:rStyle w:val="Sprotnaopomba-sklic"/>
            </w:rPr>
          </w:rPrChange>
        </w:rPr>
        <w:footnoteRef/>
      </w:r>
      <w:r w:rsidRPr="003C7017">
        <w:rPr>
          <w:rPrChange w:id="652" w:author="Neja Blaj Hribar" w:date="2021-03-23T12:44:00Z">
            <w:rPr/>
          </w:rPrChange>
        </w:rPr>
        <w:t xml:space="preserve"> </w:t>
      </w:r>
      <w:r w:rsidRPr="003C7017">
        <w:rPr>
          <w:i/>
          <w:rPrChange w:id="653" w:author="Neja Blaj Hribar" w:date="2021-03-23T12:44:00Z">
            <w:rPr>
              <w:i/>
            </w:rPr>
          </w:rPrChange>
        </w:rPr>
        <w:t>Quick Start Guide - learn to use | Sketch Engine</w:t>
      </w:r>
      <w:r w:rsidRPr="003C7017">
        <w:rPr>
          <w:rPrChange w:id="654" w:author="Neja Blaj Hribar" w:date="2021-03-23T12:44:00Z">
            <w:rPr/>
          </w:rPrChange>
        </w:rPr>
        <w:t xml:space="preserve">, </w:t>
      </w:r>
      <w:proofErr w:type="spellStart"/>
      <w:r w:rsidRPr="003C7017">
        <w:rPr>
          <w:rPrChange w:id="655" w:author="Neja Blaj Hribar" w:date="2021-03-23T12:44:00Z">
            <w:rPr/>
          </w:rPrChange>
        </w:rPr>
        <w:t>pridobljeno</w:t>
      </w:r>
      <w:proofErr w:type="spellEnd"/>
      <w:r w:rsidRPr="003C7017">
        <w:rPr>
          <w:rPrChange w:id="656" w:author="Neja Blaj Hribar" w:date="2021-03-23T12:44:00Z">
            <w:rPr/>
          </w:rPrChange>
        </w:rPr>
        <w:t xml:space="preserve"> 18. 2. 2021, </w:t>
      </w:r>
      <w:ins w:id="657" w:author="Neja Blaj Hribar" w:date="2021-03-23T12:28:00Z">
        <w:r w:rsidR="008506B8" w:rsidRPr="003C7017">
          <w:rPr>
            <w:rPrChange w:id="658" w:author="Neja Blaj Hribar" w:date="2021-03-23T12:44:00Z">
              <w:rPr/>
            </w:rPrChange>
          </w:rPr>
          <w:fldChar w:fldCharType="begin"/>
        </w:r>
        <w:r w:rsidR="008506B8" w:rsidRPr="003C7017">
          <w:rPr>
            <w:rPrChange w:id="659" w:author="Neja Blaj Hribar" w:date="2021-03-23T12:44:00Z">
              <w:rPr/>
            </w:rPrChange>
          </w:rPr>
          <w:instrText xml:space="preserve"> HYPERLINK "</w:instrText>
        </w:r>
      </w:ins>
      <w:r w:rsidR="008506B8" w:rsidRPr="003C7017">
        <w:rPr>
          <w:rPrChange w:id="660" w:author="Neja Blaj Hribar" w:date="2021-03-23T12:44:00Z">
            <w:rPr/>
          </w:rPrChange>
        </w:rPr>
        <w:instrText>https://tinyurl.com/3hx8y7px</w:instrText>
      </w:r>
      <w:ins w:id="661" w:author="Neja Blaj Hribar" w:date="2021-03-23T12:28:00Z">
        <w:r w:rsidR="008506B8" w:rsidRPr="003C7017">
          <w:rPr>
            <w:rPrChange w:id="662" w:author="Neja Blaj Hribar" w:date="2021-03-23T12:44:00Z">
              <w:rPr/>
            </w:rPrChange>
          </w:rPr>
          <w:instrText xml:space="preserve">" </w:instrText>
        </w:r>
        <w:r w:rsidR="008506B8" w:rsidRPr="003C7017">
          <w:rPr>
            <w:rPrChange w:id="663" w:author="Neja Blaj Hribar" w:date="2021-03-23T12:44:00Z">
              <w:rPr/>
            </w:rPrChange>
          </w:rPr>
          <w:fldChar w:fldCharType="separate"/>
        </w:r>
      </w:ins>
      <w:r w:rsidR="008506B8" w:rsidRPr="003C7017">
        <w:rPr>
          <w:rStyle w:val="Hiperpovezava"/>
          <w:color w:val="auto"/>
          <w:rPrChange w:id="664" w:author="Neja Blaj Hribar" w:date="2021-03-23T12:44:00Z">
            <w:rPr>
              <w:rStyle w:val="Hiperpovezava"/>
            </w:rPr>
          </w:rPrChange>
        </w:rPr>
        <w:t>https://tinyurl.com/3hx8y7px</w:t>
      </w:r>
      <w:ins w:id="665" w:author="Neja Blaj Hribar" w:date="2021-03-23T12:28:00Z">
        <w:r w:rsidR="008506B8" w:rsidRPr="003C7017">
          <w:rPr>
            <w:rPrChange w:id="666" w:author="Neja Blaj Hribar" w:date="2021-03-23T12:44:00Z">
              <w:rPr/>
            </w:rPrChange>
          </w:rPr>
          <w:fldChar w:fldCharType="end"/>
        </w:r>
      </w:ins>
      <w:r w:rsidRPr="003C7017">
        <w:rPr>
          <w:rPrChange w:id="667" w:author="Neja Blaj Hribar" w:date="2021-03-23T12:44:00Z">
            <w:rPr/>
          </w:rPrChange>
        </w:rPr>
        <w:t>.</w:t>
      </w:r>
      <w:del w:id="668" w:author="Fišer, Darja" w:date="2021-03-16T17:17:00Z">
        <w:r w:rsidRPr="003C7017" w:rsidDel="00DD5522">
          <w:rPr>
            <w:rPrChange w:id="669" w:author="Neja Blaj Hribar" w:date="2021-03-23T12:44:00Z">
              <w:rPr/>
            </w:rPrChange>
          </w:rPr>
          <w:delText xml:space="preserve"> </w:delText>
        </w:r>
      </w:del>
    </w:p>
  </w:footnote>
  <w:footnote w:id="37">
    <w:p w14:paraId="420DBAE6" w14:textId="48791CB0" w:rsidR="00CA3AB9" w:rsidRPr="003C7017" w:rsidRDefault="00CA3AB9" w:rsidP="002C2B4D">
      <w:pPr>
        <w:pStyle w:val="Sprotnaopomba-besedilo"/>
        <w:jc w:val="both"/>
        <w:rPr>
          <w:lang w:val="sl-SI"/>
          <w:rPrChange w:id="670" w:author="Neja Blaj Hribar" w:date="2021-03-23T12:44:00Z">
            <w:rPr>
              <w:lang w:val="sl-SI"/>
            </w:rPr>
          </w:rPrChange>
        </w:rPr>
      </w:pPr>
      <w:r w:rsidRPr="003C7017">
        <w:rPr>
          <w:rStyle w:val="Sprotnaopomba-sklic"/>
          <w:rPrChange w:id="671" w:author="Neja Blaj Hribar" w:date="2021-03-23T12:44:00Z">
            <w:rPr>
              <w:rStyle w:val="Sprotnaopomba-sklic"/>
            </w:rPr>
          </w:rPrChange>
        </w:rPr>
        <w:footnoteRef/>
      </w:r>
      <w:r w:rsidRPr="003C7017">
        <w:rPr>
          <w:rPrChange w:id="672" w:author="Neja Blaj Hribar" w:date="2021-03-23T12:44:00Z">
            <w:rPr/>
          </w:rPrChange>
        </w:rPr>
        <w:t xml:space="preserve"> </w:t>
      </w:r>
      <w:r w:rsidRPr="003C7017">
        <w:rPr>
          <w:i/>
          <w:rPrChange w:id="673" w:author="Neja Blaj Hribar" w:date="2021-03-23T12:44:00Z">
            <w:rPr>
              <w:i/>
            </w:rPr>
          </w:rPrChange>
        </w:rPr>
        <w:t xml:space="preserve">Corpus Linguistics Analysis - Online Course – </w:t>
      </w:r>
      <w:proofErr w:type="spellStart"/>
      <w:r w:rsidRPr="003C7017">
        <w:rPr>
          <w:i/>
          <w:rPrChange w:id="674" w:author="Neja Blaj Hribar" w:date="2021-03-23T12:44:00Z">
            <w:rPr>
              <w:i/>
            </w:rPr>
          </w:rPrChange>
        </w:rPr>
        <w:t>FutureLearn</w:t>
      </w:r>
      <w:proofErr w:type="spellEnd"/>
      <w:r w:rsidRPr="003C7017">
        <w:rPr>
          <w:rPrChange w:id="675" w:author="Neja Blaj Hribar" w:date="2021-03-23T12:44:00Z">
            <w:rPr/>
          </w:rPrChange>
        </w:rPr>
        <w:t xml:space="preserve">, </w:t>
      </w:r>
      <w:proofErr w:type="spellStart"/>
      <w:r w:rsidRPr="003C7017">
        <w:rPr>
          <w:rPrChange w:id="676" w:author="Neja Blaj Hribar" w:date="2021-03-23T12:44:00Z">
            <w:rPr/>
          </w:rPrChange>
        </w:rPr>
        <w:t>pridobljeno</w:t>
      </w:r>
      <w:proofErr w:type="spellEnd"/>
      <w:r w:rsidRPr="003C7017">
        <w:rPr>
          <w:rPrChange w:id="677" w:author="Neja Blaj Hribar" w:date="2021-03-23T12:44:00Z">
            <w:rPr/>
          </w:rPrChange>
        </w:rPr>
        <w:t xml:space="preserve"> 18. 2. 2021, </w:t>
      </w:r>
      <w:ins w:id="678" w:author="Neja Blaj Hribar" w:date="2021-03-23T12:28:00Z">
        <w:r w:rsidR="008506B8" w:rsidRPr="003C7017">
          <w:rPr>
            <w:rPrChange w:id="679" w:author="Neja Blaj Hribar" w:date="2021-03-23T12:44:00Z">
              <w:rPr/>
            </w:rPrChange>
          </w:rPr>
          <w:fldChar w:fldCharType="begin"/>
        </w:r>
        <w:r w:rsidR="008506B8" w:rsidRPr="003C7017">
          <w:rPr>
            <w:rPrChange w:id="680" w:author="Neja Blaj Hribar" w:date="2021-03-23T12:44:00Z">
              <w:rPr/>
            </w:rPrChange>
          </w:rPr>
          <w:instrText xml:space="preserve"> HYPERLINK "</w:instrText>
        </w:r>
      </w:ins>
      <w:r w:rsidR="008506B8" w:rsidRPr="003C7017">
        <w:rPr>
          <w:rPrChange w:id="681" w:author="Neja Blaj Hribar" w:date="2021-03-23T12:44:00Z">
            <w:rPr/>
          </w:rPrChange>
        </w:rPr>
        <w:instrText>https://tinyurl.com/4x9cp5t4</w:instrText>
      </w:r>
      <w:ins w:id="682" w:author="Neja Blaj Hribar" w:date="2021-03-23T12:28:00Z">
        <w:r w:rsidR="008506B8" w:rsidRPr="003C7017">
          <w:rPr>
            <w:rPrChange w:id="683" w:author="Neja Blaj Hribar" w:date="2021-03-23T12:44:00Z">
              <w:rPr/>
            </w:rPrChange>
          </w:rPr>
          <w:instrText xml:space="preserve">" </w:instrText>
        </w:r>
        <w:r w:rsidR="008506B8" w:rsidRPr="003C7017">
          <w:rPr>
            <w:rPrChange w:id="684" w:author="Neja Blaj Hribar" w:date="2021-03-23T12:44:00Z">
              <w:rPr/>
            </w:rPrChange>
          </w:rPr>
          <w:fldChar w:fldCharType="separate"/>
        </w:r>
      </w:ins>
      <w:r w:rsidR="008506B8" w:rsidRPr="003C7017">
        <w:rPr>
          <w:rStyle w:val="Hiperpovezava"/>
          <w:color w:val="auto"/>
          <w:rPrChange w:id="685" w:author="Neja Blaj Hribar" w:date="2021-03-23T12:44:00Z">
            <w:rPr>
              <w:rStyle w:val="Hiperpovezava"/>
            </w:rPr>
          </w:rPrChange>
        </w:rPr>
        <w:t>https://tinyurl.com/4x9cp5t4</w:t>
      </w:r>
      <w:ins w:id="686" w:author="Neja Blaj Hribar" w:date="2021-03-23T12:28:00Z">
        <w:r w:rsidR="008506B8" w:rsidRPr="003C7017">
          <w:rPr>
            <w:rPrChange w:id="687" w:author="Neja Blaj Hribar" w:date="2021-03-23T12:44:00Z">
              <w:rPr/>
            </w:rPrChange>
          </w:rPr>
          <w:fldChar w:fldCharType="end"/>
        </w:r>
      </w:ins>
      <w:r w:rsidRPr="003C7017">
        <w:rPr>
          <w:rPrChange w:id="688" w:author="Neja Blaj Hribar" w:date="2021-03-23T12:44:00Z">
            <w:rPr/>
          </w:rPrChange>
        </w:rPr>
        <w:t>.</w:t>
      </w:r>
      <w:del w:id="689" w:author="Fišer, Darja" w:date="2021-03-16T17:17:00Z">
        <w:r w:rsidRPr="003C7017" w:rsidDel="00DD5522">
          <w:rPr>
            <w:rPrChange w:id="690" w:author="Neja Blaj Hribar" w:date="2021-03-23T12:44:00Z">
              <w:rPr/>
            </w:rPrChange>
          </w:rPr>
          <w:delText xml:space="preserve"> </w:delText>
        </w:r>
      </w:del>
    </w:p>
  </w:footnote>
  <w:footnote w:id="38">
    <w:p w14:paraId="27E65F4F" w14:textId="2E39C884" w:rsidR="00CA3AB9" w:rsidRPr="003C7017" w:rsidRDefault="00CA3AB9" w:rsidP="002C2B4D">
      <w:pPr>
        <w:pStyle w:val="Sprotnaopomba-besedilo"/>
        <w:jc w:val="both"/>
        <w:rPr>
          <w:lang w:val="sl-SI"/>
          <w:rPrChange w:id="762" w:author="Neja Blaj Hribar" w:date="2021-03-23T12:44:00Z">
            <w:rPr>
              <w:lang w:val="sl-SI"/>
            </w:rPr>
          </w:rPrChange>
        </w:rPr>
      </w:pPr>
      <w:r w:rsidRPr="003C7017">
        <w:rPr>
          <w:rStyle w:val="Sprotnaopomba-sklic"/>
          <w:rPrChange w:id="763" w:author="Neja Blaj Hribar" w:date="2021-03-23T12:44:00Z">
            <w:rPr>
              <w:rStyle w:val="Sprotnaopomba-sklic"/>
            </w:rPr>
          </w:rPrChange>
        </w:rPr>
        <w:footnoteRef/>
      </w:r>
      <w:r w:rsidRPr="003C7017">
        <w:rPr>
          <w:rPrChange w:id="764" w:author="Neja Blaj Hribar" w:date="2021-03-23T12:44:00Z">
            <w:rPr/>
          </w:rPrChange>
        </w:rPr>
        <w:t xml:space="preserve"> </w:t>
      </w:r>
      <w:r w:rsidRPr="003C7017">
        <w:rPr>
          <w:i/>
          <w:rPrChange w:id="765" w:author="Neja Blaj Hribar" w:date="2021-03-23T12:44:00Z">
            <w:rPr>
              <w:i/>
            </w:rPr>
          </w:rPrChange>
        </w:rPr>
        <w:t>CLARIN-DK-UCPH Repository</w:t>
      </w:r>
      <w:r w:rsidRPr="003C7017">
        <w:rPr>
          <w:rPrChange w:id="766" w:author="Neja Blaj Hribar" w:date="2021-03-23T12:44:00Z">
            <w:rPr/>
          </w:rPrChange>
        </w:rPr>
        <w:t xml:space="preserve">, </w:t>
      </w:r>
      <w:proofErr w:type="spellStart"/>
      <w:r w:rsidRPr="003C7017">
        <w:rPr>
          <w:rPrChange w:id="767" w:author="Neja Blaj Hribar" w:date="2021-03-23T12:44:00Z">
            <w:rPr/>
          </w:rPrChange>
        </w:rPr>
        <w:t>pridobljeno</w:t>
      </w:r>
      <w:proofErr w:type="spellEnd"/>
      <w:r w:rsidRPr="003C7017">
        <w:rPr>
          <w:rPrChange w:id="768" w:author="Neja Blaj Hribar" w:date="2021-03-23T12:44:00Z">
            <w:rPr/>
          </w:rPrChange>
        </w:rPr>
        <w:t xml:space="preserve"> 18. 2. 2021, </w:t>
      </w:r>
      <w:ins w:id="769" w:author="Neja Blaj Hribar" w:date="2021-03-23T12:29:00Z">
        <w:r w:rsidR="008506B8" w:rsidRPr="003C7017">
          <w:rPr>
            <w:rPrChange w:id="770" w:author="Neja Blaj Hribar" w:date="2021-03-23T12:44:00Z">
              <w:rPr/>
            </w:rPrChange>
          </w:rPr>
          <w:fldChar w:fldCharType="begin"/>
        </w:r>
        <w:r w:rsidR="008506B8" w:rsidRPr="003C7017">
          <w:rPr>
            <w:rPrChange w:id="771" w:author="Neja Blaj Hribar" w:date="2021-03-23T12:44:00Z">
              <w:rPr/>
            </w:rPrChange>
          </w:rPr>
          <w:instrText xml:space="preserve"> HYPERLINK "</w:instrText>
        </w:r>
      </w:ins>
      <w:r w:rsidR="008506B8" w:rsidRPr="003C7017">
        <w:rPr>
          <w:rPrChange w:id="772" w:author="Neja Blaj Hribar" w:date="2021-03-23T12:44:00Z">
            <w:rPr/>
          </w:rPrChange>
        </w:rPr>
        <w:instrText>http://hdl.handle.net/20.500.12115/8</w:instrText>
      </w:r>
      <w:ins w:id="773" w:author="Neja Blaj Hribar" w:date="2021-03-23T12:29:00Z">
        <w:r w:rsidR="008506B8" w:rsidRPr="003C7017">
          <w:rPr>
            <w:rPrChange w:id="774" w:author="Neja Blaj Hribar" w:date="2021-03-23T12:44:00Z">
              <w:rPr/>
            </w:rPrChange>
          </w:rPr>
          <w:instrText xml:space="preserve">" </w:instrText>
        </w:r>
        <w:r w:rsidR="008506B8" w:rsidRPr="003C7017">
          <w:rPr>
            <w:rPrChange w:id="775" w:author="Neja Blaj Hribar" w:date="2021-03-23T12:44:00Z">
              <w:rPr/>
            </w:rPrChange>
          </w:rPr>
          <w:fldChar w:fldCharType="separate"/>
        </w:r>
      </w:ins>
      <w:r w:rsidR="008506B8" w:rsidRPr="003C7017">
        <w:rPr>
          <w:rStyle w:val="Hiperpovezava"/>
          <w:color w:val="auto"/>
          <w:rPrChange w:id="776" w:author="Neja Blaj Hribar" w:date="2021-03-23T12:44:00Z">
            <w:rPr>
              <w:rStyle w:val="Hiperpovezava"/>
            </w:rPr>
          </w:rPrChange>
        </w:rPr>
        <w:t>http://hdl.handle.net/20.500.12115/8</w:t>
      </w:r>
      <w:ins w:id="777" w:author="Neja Blaj Hribar" w:date="2021-03-23T12:29:00Z">
        <w:r w:rsidR="008506B8" w:rsidRPr="003C7017">
          <w:rPr>
            <w:rPrChange w:id="778" w:author="Neja Blaj Hribar" w:date="2021-03-23T12:44:00Z">
              <w:rPr/>
            </w:rPrChange>
          </w:rPr>
          <w:fldChar w:fldCharType="end"/>
        </w:r>
      </w:ins>
      <w:r w:rsidRPr="003C7017">
        <w:rPr>
          <w:rPrChange w:id="779" w:author="Neja Blaj Hribar" w:date="2021-03-23T12:44:00Z">
            <w:rPr/>
          </w:rPrChange>
        </w:rPr>
        <w:t>.</w:t>
      </w:r>
      <w:del w:id="780" w:author="Fišer, Darja" w:date="2021-03-16T17:17:00Z">
        <w:r w:rsidRPr="003C7017" w:rsidDel="00DD5522">
          <w:rPr>
            <w:rPrChange w:id="781" w:author="Neja Blaj Hribar" w:date="2021-03-23T12:44:00Z">
              <w:rPr/>
            </w:rPrChange>
          </w:rPr>
          <w:delText xml:space="preserve"> </w:delText>
        </w:r>
      </w:del>
    </w:p>
  </w:footnote>
  <w:footnote w:id="39">
    <w:p w14:paraId="1AED575F" w14:textId="059AAAE9" w:rsidR="00CA3AB9" w:rsidRPr="003C7017" w:rsidRDefault="00CA3AB9" w:rsidP="002C2B4D">
      <w:pPr>
        <w:pStyle w:val="Sprotnaopomba-besedilo"/>
        <w:jc w:val="both"/>
        <w:rPr>
          <w:lang w:val="sl-SI"/>
          <w:rPrChange w:id="782" w:author="Neja Blaj Hribar" w:date="2021-03-23T12:44:00Z">
            <w:rPr>
              <w:lang w:val="sl-SI"/>
            </w:rPr>
          </w:rPrChange>
        </w:rPr>
      </w:pPr>
      <w:r w:rsidRPr="003C7017">
        <w:rPr>
          <w:rStyle w:val="Sprotnaopomba-sklic"/>
          <w:rPrChange w:id="783" w:author="Neja Blaj Hribar" w:date="2021-03-23T12:44:00Z">
            <w:rPr>
              <w:rStyle w:val="Sprotnaopomba-sklic"/>
            </w:rPr>
          </w:rPrChange>
        </w:rPr>
        <w:footnoteRef/>
      </w:r>
      <w:r w:rsidRPr="003C7017">
        <w:rPr>
          <w:rPrChange w:id="784" w:author="Neja Blaj Hribar" w:date="2021-03-23T12:44:00Z">
            <w:rPr/>
          </w:rPrChange>
        </w:rPr>
        <w:t xml:space="preserve"> </w:t>
      </w:r>
      <w:r w:rsidRPr="003C7017">
        <w:rPr>
          <w:i/>
          <w:rPrChange w:id="785" w:author="Neja Blaj Hribar" w:date="2021-03-23T12:44:00Z">
            <w:rPr>
              <w:i/>
            </w:rPr>
          </w:rPrChange>
        </w:rPr>
        <w:t>LINDAT/CLARIAH-CZ</w:t>
      </w:r>
      <w:r w:rsidRPr="003C7017">
        <w:rPr>
          <w:rPrChange w:id="786" w:author="Neja Blaj Hribar" w:date="2021-03-23T12:44:00Z">
            <w:rPr/>
          </w:rPrChange>
        </w:rPr>
        <w:t xml:space="preserve">, </w:t>
      </w:r>
      <w:proofErr w:type="spellStart"/>
      <w:r w:rsidRPr="003C7017">
        <w:rPr>
          <w:rPrChange w:id="787" w:author="Neja Blaj Hribar" w:date="2021-03-23T12:44:00Z">
            <w:rPr/>
          </w:rPrChange>
        </w:rPr>
        <w:t>pridobljeno</w:t>
      </w:r>
      <w:proofErr w:type="spellEnd"/>
      <w:r w:rsidRPr="003C7017">
        <w:rPr>
          <w:rPrChange w:id="788" w:author="Neja Blaj Hribar" w:date="2021-03-23T12:44:00Z">
            <w:rPr/>
          </w:rPrChange>
        </w:rPr>
        <w:t xml:space="preserve"> 18. 2. 2021, </w:t>
      </w:r>
      <w:ins w:id="789" w:author="Neja Blaj Hribar" w:date="2021-03-23T12:29:00Z">
        <w:r w:rsidR="008506B8" w:rsidRPr="003C7017">
          <w:rPr>
            <w:rPrChange w:id="790" w:author="Neja Blaj Hribar" w:date="2021-03-23T12:44:00Z">
              <w:rPr/>
            </w:rPrChange>
          </w:rPr>
          <w:fldChar w:fldCharType="begin"/>
        </w:r>
        <w:r w:rsidR="008506B8" w:rsidRPr="003C7017">
          <w:rPr>
            <w:rPrChange w:id="791" w:author="Neja Blaj Hribar" w:date="2021-03-23T12:44:00Z">
              <w:rPr/>
            </w:rPrChange>
          </w:rPr>
          <w:instrText xml:space="preserve"> HYPERLINK "</w:instrText>
        </w:r>
      </w:ins>
      <w:r w:rsidR="008506B8" w:rsidRPr="003C7017">
        <w:rPr>
          <w:rPrChange w:id="792" w:author="Neja Blaj Hribar" w:date="2021-03-23T12:44:00Z">
            <w:rPr/>
          </w:rPrChange>
        </w:rPr>
        <w:instrText>http://hdl.handle.net/11858/00-097C-0000-0005-CF9C-4</w:instrText>
      </w:r>
      <w:ins w:id="793" w:author="Neja Blaj Hribar" w:date="2021-03-23T12:29:00Z">
        <w:r w:rsidR="008506B8" w:rsidRPr="003C7017">
          <w:rPr>
            <w:rPrChange w:id="794" w:author="Neja Blaj Hribar" w:date="2021-03-23T12:44:00Z">
              <w:rPr/>
            </w:rPrChange>
          </w:rPr>
          <w:instrText xml:space="preserve">" </w:instrText>
        </w:r>
        <w:r w:rsidR="008506B8" w:rsidRPr="003C7017">
          <w:rPr>
            <w:rPrChange w:id="795" w:author="Neja Blaj Hribar" w:date="2021-03-23T12:44:00Z">
              <w:rPr/>
            </w:rPrChange>
          </w:rPr>
          <w:fldChar w:fldCharType="separate"/>
        </w:r>
      </w:ins>
      <w:r w:rsidR="008506B8" w:rsidRPr="003C7017">
        <w:rPr>
          <w:rStyle w:val="Hiperpovezava"/>
          <w:color w:val="auto"/>
          <w:rPrChange w:id="796" w:author="Neja Blaj Hribar" w:date="2021-03-23T12:44:00Z">
            <w:rPr>
              <w:rStyle w:val="Hiperpovezava"/>
            </w:rPr>
          </w:rPrChange>
        </w:rPr>
        <w:t>http://hdl.handle.net/11858/00-097C-0000-0005-CF9C-4</w:t>
      </w:r>
      <w:ins w:id="797" w:author="Neja Blaj Hribar" w:date="2021-03-23T12:29:00Z">
        <w:r w:rsidR="008506B8" w:rsidRPr="003C7017">
          <w:rPr>
            <w:rPrChange w:id="798" w:author="Neja Blaj Hribar" w:date="2021-03-23T12:44:00Z">
              <w:rPr/>
            </w:rPrChange>
          </w:rPr>
          <w:fldChar w:fldCharType="end"/>
        </w:r>
      </w:ins>
      <w:r w:rsidRPr="003C7017">
        <w:rPr>
          <w:rPrChange w:id="799" w:author="Neja Blaj Hribar" w:date="2021-03-23T12:44:00Z">
            <w:rPr/>
          </w:rPrChange>
        </w:rPr>
        <w:t>.</w:t>
      </w:r>
      <w:del w:id="800" w:author="Fišer, Darja" w:date="2021-03-16T17:17:00Z">
        <w:r w:rsidRPr="003C7017" w:rsidDel="00DD5522">
          <w:rPr>
            <w:rPrChange w:id="801" w:author="Neja Blaj Hribar" w:date="2021-03-23T12:44:00Z">
              <w:rPr/>
            </w:rPrChange>
          </w:rPr>
          <w:delText xml:space="preserve"> </w:delText>
        </w:r>
      </w:del>
    </w:p>
  </w:footnote>
  <w:footnote w:id="40">
    <w:p w14:paraId="5D4FBE62" w14:textId="073B05A4" w:rsidR="00CA3AB9" w:rsidRPr="003C7017" w:rsidRDefault="00CA3AB9">
      <w:pPr>
        <w:pStyle w:val="Sprotnaopomba-besedilo"/>
        <w:rPr>
          <w:lang w:val="sl-SI"/>
          <w:rPrChange w:id="802" w:author="Neja Blaj Hribar" w:date="2021-03-23T12:44:00Z">
            <w:rPr>
              <w:lang w:val="sl-SI"/>
            </w:rPr>
          </w:rPrChange>
        </w:rPr>
      </w:pPr>
      <w:r w:rsidRPr="003C7017">
        <w:rPr>
          <w:rStyle w:val="Sprotnaopomba-sklic"/>
          <w:rPrChange w:id="803" w:author="Neja Blaj Hribar" w:date="2021-03-23T12:44:00Z">
            <w:rPr>
              <w:rStyle w:val="Sprotnaopomba-sklic"/>
            </w:rPr>
          </w:rPrChange>
        </w:rPr>
        <w:footnoteRef/>
      </w:r>
      <w:r w:rsidRPr="003C7017">
        <w:rPr>
          <w:rPrChange w:id="804" w:author="Neja Blaj Hribar" w:date="2021-03-23T12:44:00Z">
            <w:rPr/>
          </w:rPrChange>
        </w:rPr>
        <w:t xml:space="preserve"> </w:t>
      </w:r>
      <w:r w:rsidRPr="003C7017">
        <w:rPr>
          <w:i/>
          <w:rPrChange w:id="805" w:author="Neja Blaj Hribar" w:date="2021-03-23T12:44:00Z">
            <w:rPr>
              <w:i/>
            </w:rPr>
          </w:rPrChange>
        </w:rPr>
        <w:t xml:space="preserve">Synchrony and </w:t>
      </w:r>
      <w:proofErr w:type="spellStart"/>
      <w:r w:rsidRPr="003C7017">
        <w:rPr>
          <w:i/>
          <w:rPrChange w:id="806" w:author="Neja Blaj Hribar" w:date="2021-03-23T12:44:00Z">
            <w:rPr>
              <w:i/>
            </w:rPr>
          </w:rPrChange>
        </w:rPr>
        <w:t>diachrony</w:t>
      </w:r>
      <w:proofErr w:type="spellEnd"/>
      <w:r w:rsidRPr="003C7017">
        <w:rPr>
          <w:i/>
          <w:rPrChange w:id="807" w:author="Neja Blaj Hribar" w:date="2021-03-23T12:44:00Z">
            <w:rPr>
              <w:i/>
            </w:rPr>
          </w:rPrChange>
        </w:rPr>
        <w:t xml:space="preserve"> – Wikipedia</w:t>
      </w:r>
      <w:r w:rsidRPr="003C7017">
        <w:rPr>
          <w:rPrChange w:id="808" w:author="Neja Blaj Hribar" w:date="2021-03-23T12:44:00Z">
            <w:rPr/>
          </w:rPrChange>
        </w:rPr>
        <w:t xml:space="preserve">, </w:t>
      </w:r>
      <w:proofErr w:type="spellStart"/>
      <w:r w:rsidRPr="003C7017">
        <w:rPr>
          <w:rPrChange w:id="809" w:author="Neja Blaj Hribar" w:date="2021-03-23T12:44:00Z">
            <w:rPr/>
          </w:rPrChange>
        </w:rPr>
        <w:t>pridobljeno</w:t>
      </w:r>
      <w:proofErr w:type="spellEnd"/>
      <w:r w:rsidRPr="003C7017">
        <w:rPr>
          <w:rPrChange w:id="810" w:author="Neja Blaj Hribar" w:date="2021-03-23T12:44:00Z">
            <w:rPr/>
          </w:rPrChange>
        </w:rPr>
        <w:t xml:space="preserve"> 18. 2. 2021, </w:t>
      </w:r>
      <w:ins w:id="811" w:author="Neja Blaj Hribar" w:date="2021-03-23T12:29:00Z">
        <w:r w:rsidR="008506B8" w:rsidRPr="003C7017">
          <w:rPr>
            <w:rPrChange w:id="812" w:author="Neja Blaj Hribar" w:date="2021-03-23T12:44:00Z">
              <w:rPr/>
            </w:rPrChange>
          </w:rPr>
          <w:fldChar w:fldCharType="begin"/>
        </w:r>
        <w:r w:rsidR="008506B8" w:rsidRPr="003C7017">
          <w:rPr>
            <w:rPrChange w:id="813" w:author="Neja Blaj Hribar" w:date="2021-03-23T12:44:00Z">
              <w:rPr/>
            </w:rPrChange>
          </w:rPr>
          <w:instrText xml:space="preserve"> HYPERLINK "</w:instrText>
        </w:r>
      </w:ins>
      <w:r w:rsidR="008506B8" w:rsidRPr="003C7017">
        <w:rPr>
          <w:rPrChange w:id="814" w:author="Neja Blaj Hribar" w:date="2021-03-23T12:44:00Z">
            <w:rPr/>
          </w:rPrChange>
        </w:rPr>
        <w:instrText>https://tinyurl.com/s96f8r38</w:instrText>
      </w:r>
      <w:ins w:id="815" w:author="Neja Blaj Hribar" w:date="2021-03-23T12:29:00Z">
        <w:r w:rsidR="008506B8" w:rsidRPr="003C7017">
          <w:rPr>
            <w:rPrChange w:id="816" w:author="Neja Blaj Hribar" w:date="2021-03-23T12:44:00Z">
              <w:rPr/>
            </w:rPrChange>
          </w:rPr>
          <w:instrText xml:space="preserve">" </w:instrText>
        </w:r>
        <w:r w:rsidR="008506B8" w:rsidRPr="003C7017">
          <w:rPr>
            <w:rPrChange w:id="817" w:author="Neja Blaj Hribar" w:date="2021-03-23T12:44:00Z">
              <w:rPr/>
            </w:rPrChange>
          </w:rPr>
          <w:fldChar w:fldCharType="separate"/>
        </w:r>
      </w:ins>
      <w:r w:rsidR="008506B8" w:rsidRPr="003C7017">
        <w:rPr>
          <w:rStyle w:val="Hiperpovezava"/>
          <w:color w:val="auto"/>
          <w:rPrChange w:id="818" w:author="Neja Blaj Hribar" w:date="2021-03-23T12:44:00Z">
            <w:rPr>
              <w:rStyle w:val="Hiperpovezava"/>
            </w:rPr>
          </w:rPrChange>
        </w:rPr>
        <w:t>https://tinyurl.com/s96f8r38</w:t>
      </w:r>
      <w:ins w:id="819" w:author="Neja Blaj Hribar" w:date="2021-03-23T12:29:00Z">
        <w:r w:rsidR="008506B8" w:rsidRPr="003C7017">
          <w:rPr>
            <w:rPrChange w:id="820" w:author="Neja Blaj Hribar" w:date="2021-03-23T12:44:00Z">
              <w:rPr/>
            </w:rPrChange>
          </w:rPr>
          <w:fldChar w:fldCharType="end"/>
        </w:r>
      </w:ins>
      <w:r w:rsidRPr="003C7017">
        <w:rPr>
          <w:rPrChange w:id="821" w:author="Neja Blaj Hribar" w:date="2021-03-23T12:44:00Z">
            <w:rPr/>
          </w:rPrChange>
        </w:rPr>
        <w:t>.</w:t>
      </w:r>
    </w:p>
  </w:footnote>
  <w:footnote w:id="41">
    <w:p w14:paraId="21544BD7" w14:textId="294BE89F" w:rsidR="00CA3AB9" w:rsidRPr="003C7017" w:rsidRDefault="00CA3AB9">
      <w:pPr>
        <w:pStyle w:val="Sprotnaopomba-besedilo"/>
        <w:rPr>
          <w:lang w:val="sl-SI"/>
          <w:rPrChange w:id="822" w:author="Neja Blaj Hribar" w:date="2021-03-23T12:44:00Z">
            <w:rPr>
              <w:lang w:val="sl-SI"/>
            </w:rPr>
          </w:rPrChange>
        </w:rPr>
      </w:pPr>
      <w:r w:rsidRPr="003C7017">
        <w:rPr>
          <w:rStyle w:val="Sprotnaopomba-sklic"/>
          <w:rPrChange w:id="823" w:author="Neja Blaj Hribar" w:date="2021-03-23T12:44:00Z">
            <w:rPr>
              <w:rStyle w:val="Sprotnaopomba-sklic"/>
            </w:rPr>
          </w:rPrChange>
        </w:rPr>
        <w:footnoteRef/>
      </w:r>
      <w:r w:rsidRPr="003C7017">
        <w:rPr>
          <w:rPrChange w:id="824" w:author="Neja Blaj Hribar" w:date="2021-03-23T12:44:00Z">
            <w:rPr/>
          </w:rPrChange>
        </w:rPr>
        <w:t xml:space="preserve"> </w:t>
      </w:r>
      <w:proofErr w:type="spellStart"/>
      <w:r w:rsidRPr="003C7017">
        <w:rPr>
          <w:i/>
          <w:rPrChange w:id="825" w:author="Neja Blaj Hribar" w:date="2021-03-23T12:44:00Z">
            <w:rPr>
              <w:i/>
            </w:rPr>
          </w:rPrChange>
        </w:rPr>
        <w:t>Metapodatek</w:t>
      </w:r>
      <w:proofErr w:type="spellEnd"/>
      <w:r w:rsidRPr="003C7017">
        <w:rPr>
          <w:i/>
          <w:rPrChange w:id="826" w:author="Neja Blaj Hribar" w:date="2021-03-23T12:44:00Z">
            <w:rPr>
              <w:i/>
            </w:rPr>
          </w:rPrChange>
        </w:rPr>
        <w:t xml:space="preserve"> – </w:t>
      </w:r>
      <w:proofErr w:type="spellStart"/>
      <w:r w:rsidRPr="003C7017">
        <w:rPr>
          <w:i/>
          <w:rPrChange w:id="827" w:author="Neja Blaj Hribar" w:date="2021-03-23T12:44:00Z">
            <w:rPr>
              <w:i/>
            </w:rPr>
          </w:rPrChange>
        </w:rPr>
        <w:t>Wikipedija</w:t>
      </w:r>
      <w:proofErr w:type="spellEnd"/>
      <w:r w:rsidRPr="003C7017">
        <w:rPr>
          <w:i/>
          <w:rPrChange w:id="828" w:author="Neja Blaj Hribar" w:date="2021-03-23T12:44:00Z">
            <w:rPr>
              <w:i/>
            </w:rPr>
          </w:rPrChange>
        </w:rPr>
        <w:t xml:space="preserve">, </w:t>
      </w:r>
      <w:proofErr w:type="spellStart"/>
      <w:r w:rsidRPr="003C7017">
        <w:rPr>
          <w:i/>
          <w:rPrChange w:id="829" w:author="Neja Blaj Hribar" w:date="2021-03-23T12:44:00Z">
            <w:rPr>
              <w:i/>
            </w:rPr>
          </w:rPrChange>
        </w:rPr>
        <w:t>prosta</w:t>
      </w:r>
      <w:proofErr w:type="spellEnd"/>
      <w:r w:rsidRPr="003C7017">
        <w:rPr>
          <w:i/>
          <w:rPrChange w:id="830" w:author="Neja Blaj Hribar" w:date="2021-03-23T12:44:00Z">
            <w:rPr>
              <w:i/>
            </w:rPr>
          </w:rPrChange>
        </w:rPr>
        <w:t xml:space="preserve"> </w:t>
      </w:r>
      <w:proofErr w:type="spellStart"/>
      <w:r w:rsidRPr="003C7017">
        <w:rPr>
          <w:i/>
          <w:rPrChange w:id="831" w:author="Neja Blaj Hribar" w:date="2021-03-23T12:44:00Z">
            <w:rPr>
              <w:i/>
            </w:rPr>
          </w:rPrChange>
        </w:rPr>
        <w:t>enciklopedija</w:t>
      </w:r>
      <w:proofErr w:type="spellEnd"/>
      <w:r w:rsidRPr="003C7017">
        <w:rPr>
          <w:rPrChange w:id="832" w:author="Neja Blaj Hribar" w:date="2021-03-23T12:44:00Z">
            <w:rPr/>
          </w:rPrChange>
        </w:rPr>
        <w:t xml:space="preserve">, </w:t>
      </w:r>
      <w:proofErr w:type="spellStart"/>
      <w:r w:rsidRPr="003C7017">
        <w:rPr>
          <w:rPrChange w:id="833" w:author="Neja Blaj Hribar" w:date="2021-03-23T12:44:00Z">
            <w:rPr/>
          </w:rPrChange>
        </w:rPr>
        <w:t>pridobljeno</w:t>
      </w:r>
      <w:proofErr w:type="spellEnd"/>
      <w:r w:rsidRPr="003C7017">
        <w:rPr>
          <w:rPrChange w:id="834" w:author="Neja Blaj Hribar" w:date="2021-03-23T12:44:00Z">
            <w:rPr/>
          </w:rPrChange>
        </w:rPr>
        <w:t xml:space="preserve"> 18. 2. 2021, </w:t>
      </w:r>
      <w:ins w:id="835" w:author="Neja Blaj Hribar" w:date="2021-03-23T12:29:00Z">
        <w:r w:rsidR="008506B8" w:rsidRPr="003C7017">
          <w:rPr>
            <w:rPrChange w:id="836" w:author="Neja Blaj Hribar" w:date="2021-03-23T12:44:00Z">
              <w:rPr/>
            </w:rPrChange>
          </w:rPr>
          <w:fldChar w:fldCharType="begin"/>
        </w:r>
        <w:r w:rsidR="008506B8" w:rsidRPr="003C7017">
          <w:rPr>
            <w:rPrChange w:id="837" w:author="Neja Blaj Hribar" w:date="2021-03-23T12:44:00Z">
              <w:rPr/>
            </w:rPrChange>
          </w:rPr>
          <w:instrText xml:space="preserve"> HYPERLINK "</w:instrText>
        </w:r>
      </w:ins>
      <w:r w:rsidR="008506B8" w:rsidRPr="003C7017">
        <w:rPr>
          <w:rPrChange w:id="838" w:author="Neja Blaj Hribar" w:date="2021-03-23T12:44:00Z">
            <w:rPr/>
          </w:rPrChange>
        </w:rPr>
        <w:instrText>https://tinyurl.com/yyj88wak</w:instrText>
      </w:r>
      <w:ins w:id="839" w:author="Neja Blaj Hribar" w:date="2021-03-23T12:29:00Z">
        <w:r w:rsidR="008506B8" w:rsidRPr="003C7017">
          <w:rPr>
            <w:rPrChange w:id="840" w:author="Neja Blaj Hribar" w:date="2021-03-23T12:44:00Z">
              <w:rPr/>
            </w:rPrChange>
          </w:rPr>
          <w:instrText xml:space="preserve">" </w:instrText>
        </w:r>
        <w:r w:rsidR="008506B8" w:rsidRPr="003C7017">
          <w:rPr>
            <w:rPrChange w:id="841" w:author="Neja Blaj Hribar" w:date="2021-03-23T12:44:00Z">
              <w:rPr/>
            </w:rPrChange>
          </w:rPr>
          <w:fldChar w:fldCharType="separate"/>
        </w:r>
      </w:ins>
      <w:r w:rsidR="008506B8" w:rsidRPr="003C7017">
        <w:rPr>
          <w:rStyle w:val="Hiperpovezava"/>
          <w:color w:val="auto"/>
          <w:rPrChange w:id="842" w:author="Neja Blaj Hribar" w:date="2021-03-23T12:44:00Z">
            <w:rPr>
              <w:rStyle w:val="Hiperpovezava"/>
            </w:rPr>
          </w:rPrChange>
        </w:rPr>
        <w:t>https://tinyurl.com/yyj88wak</w:t>
      </w:r>
      <w:ins w:id="843" w:author="Neja Blaj Hribar" w:date="2021-03-23T12:29:00Z">
        <w:r w:rsidR="008506B8" w:rsidRPr="003C7017">
          <w:rPr>
            <w:rPrChange w:id="844" w:author="Neja Blaj Hribar" w:date="2021-03-23T12:44:00Z">
              <w:rPr/>
            </w:rPrChange>
          </w:rPr>
          <w:fldChar w:fldCharType="end"/>
        </w:r>
      </w:ins>
      <w:r w:rsidRPr="003C7017">
        <w:rPr>
          <w:rPrChange w:id="845" w:author="Neja Blaj Hribar" w:date="2021-03-23T12:44:00Z">
            <w:rPr/>
          </w:rPrChange>
        </w:rPr>
        <w:t>.</w:t>
      </w:r>
    </w:p>
  </w:footnote>
  <w:footnote w:id="42">
    <w:p w14:paraId="035F16C6" w14:textId="77777777" w:rsidR="00CA3AB9" w:rsidRPr="003C7017" w:rsidRDefault="00CA3AB9" w:rsidP="00E1752A">
      <w:pPr>
        <w:pStyle w:val="Bibliografija"/>
        <w:spacing w:line="240" w:lineRule="auto"/>
        <w:jc w:val="both"/>
        <w:rPr>
          <w:sz w:val="20"/>
          <w:lang w:val="sl-SI"/>
          <w:rPrChange w:id="846" w:author="Neja Blaj Hribar" w:date="2021-03-23T12:44:00Z">
            <w:rPr>
              <w:sz w:val="20"/>
              <w:lang w:val="sl-SI"/>
            </w:rPr>
          </w:rPrChange>
        </w:rPr>
      </w:pPr>
      <w:r w:rsidRPr="003C7017">
        <w:rPr>
          <w:rStyle w:val="Sprotnaopomba-sklic"/>
          <w:sz w:val="20"/>
          <w:rPrChange w:id="847" w:author="Neja Blaj Hribar" w:date="2021-03-23T12:44:00Z">
            <w:rPr>
              <w:rStyle w:val="Sprotnaopomba-sklic"/>
              <w:sz w:val="20"/>
            </w:rPr>
          </w:rPrChange>
        </w:rPr>
        <w:footnoteRef/>
      </w:r>
      <w:r w:rsidRPr="003C7017">
        <w:rPr>
          <w:sz w:val="20"/>
          <w:rPrChange w:id="848" w:author="Neja Blaj Hribar" w:date="2021-03-23T12:44:00Z">
            <w:rPr>
              <w:sz w:val="20"/>
            </w:rPr>
          </w:rPrChange>
        </w:rPr>
        <w:t xml:space="preserve"> </w:t>
      </w:r>
      <w:r w:rsidRPr="003C7017">
        <w:rPr>
          <w:sz w:val="20"/>
          <w:lang w:val="sl-SI"/>
          <w:rPrChange w:id="849" w:author="Neja Blaj Hribar" w:date="2021-03-23T12:44:00Z">
            <w:rPr>
              <w:sz w:val="20"/>
              <w:lang w:val="sl-SI"/>
            </w:rPr>
          </w:rPrChange>
        </w:rPr>
        <w:t xml:space="preserve">Pertti Alasuutari, Marjaana Rautalin in Jukka Tyrkkö, »The Rise of the Idea of  Model in Policymaking: The </w:t>
      </w:r>
    </w:p>
    <w:p w14:paraId="39F41776" w14:textId="5176E9F6" w:rsidR="00CA3AB9" w:rsidRPr="003C7017" w:rsidRDefault="00CA3AB9" w:rsidP="00E1752A">
      <w:pPr>
        <w:pStyle w:val="Bibliografija"/>
        <w:spacing w:line="240" w:lineRule="auto"/>
        <w:jc w:val="both"/>
        <w:rPr>
          <w:sz w:val="20"/>
          <w:lang w:val="sl-SI"/>
          <w:rPrChange w:id="850" w:author="Neja Blaj Hribar" w:date="2021-03-23T12:44:00Z">
            <w:rPr>
              <w:sz w:val="20"/>
              <w:lang w:val="sl-SI"/>
            </w:rPr>
          </w:rPrChange>
        </w:rPr>
      </w:pPr>
      <w:r w:rsidRPr="003C7017">
        <w:rPr>
          <w:sz w:val="20"/>
          <w:lang w:val="sl-SI"/>
          <w:rPrChange w:id="851" w:author="Neja Blaj Hribar" w:date="2021-03-23T12:44:00Z">
            <w:rPr>
              <w:sz w:val="20"/>
              <w:lang w:val="sl-SI"/>
            </w:rPr>
          </w:rPrChange>
        </w:rPr>
        <w:t xml:space="preserve">case of the British parliament, 1803-2005,« </w:t>
      </w:r>
      <w:r w:rsidRPr="003C7017">
        <w:rPr>
          <w:i/>
          <w:iCs/>
          <w:sz w:val="20"/>
          <w:lang w:val="sl-SI"/>
          <w:rPrChange w:id="852" w:author="Neja Blaj Hribar" w:date="2021-03-23T12:44:00Z">
            <w:rPr>
              <w:i/>
              <w:iCs/>
              <w:sz w:val="20"/>
              <w:lang w:val="sl-SI"/>
            </w:rPr>
          </w:rPrChange>
        </w:rPr>
        <w:t xml:space="preserve">European Journal of </w:t>
      </w:r>
      <w:del w:id="853" w:author="Fišer, Darja" w:date="2021-03-16T17:18:00Z">
        <w:r w:rsidRPr="003C7017" w:rsidDel="00DD5522">
          <w:rPr>
            <w:sz w:val="20"/>
            <w:lang w:val="sl-SI"/>
            <w:rPrChange w:id="854" w:author="Neja Blaj Hribar" w:date="2021-03-23T12:44:00Z">
              <w:rPr>
                <w:sz w:val="20"/>
                <w:lang w:val="sl-SI"/>
              </w:rPr>
            </w:rPrChange>
          </w:rPr>
          <w:delText xml:space="preserve"> </w:delText>
        </w:r>
      </w:del>
      <w:r w:rsidRPr="003C7017">
        <w:rPr>
          <w:i/>
          <w:iCs/>
          <w:sz w:val="20"/>
          <w:lang w:val="sl-SI"/>
          <w:rPrChange w:id="855" w:author="Neja Blaj Hribar" w:date="2021-03-23T12:44:00Z">
            <w:rPr>
              <w:i/>
              <w:iCs/>
              <w:sz w:val="20"/>
              <w:lang w:val="sl-SI"/>
            </w:rPr>
          </w:rPrChange>
        </w:rPr>
        <w:t>Sociology/Archives Européennes de Sociologie</w:t>
      </w:r>
      <w:r w:rsidRPr="003C7017">
        <w:rPr>
          <w:sz w:val="20"/>
          <w:lang w:val="sl-SI"/>
          <w:rPrChange w:id="856" w:author="Neja Blaj Hribar" w:date="2021-03-23T12:44:00Z">
            <w:rPr>
              <w:sz w:val="20"/>
              <w:lang w:val="sl-SI"/>
            </w:rPr>
          </w:rPrChange>
        </w:rPr>
        <w:t xml:space="preserve">, </w:t>
      </w:r>
    </w:p>
    <w:p w14:paraId="3E38D26D" w14:textId="2F79B744" w:rsidR="00CA3AB9" w:rsidRPr="003C7017" w:rsidRDefault="00CA3AB9" w:rsidP="00E1752A">
      <w:pPr>
        <w:pStyle w:val="Bibliografija"/>
        <w:spacing w:line="240" w:lineRule="auto"/>
        <w:jc w:val="both"/>
        <w:rPr>
          <w:sz w:val="20"/>
          <w:lang w:val="sl-SI"/>
          <w:rPrChange w:id="857" w:author="Neja Blaj Hribar" w:date="2021-03-23T12:44:00Z">
            <w:rPr>
              <w:sz w:val="20"/>
              <w:lang w:val="sl-SI"/>
            </w:rPr>
          </w:rPrChange>
        </w:rPr>
      </w:pPr>
      <w:r w:rsidRPr="003C7017">
        <w:rPr>
          <w:iCs/>
          <w:sz w:val="20"/>
          <w:lang w:val="sl-SI"/>
          <w:rPrChange w:id="858" w:author="Neja Blaj Hribar" w:date="2021-03-23T12:44:00Z">
            <w:rPr>
              <w:iCs/>
              <w:sz w:val="20"/>
              <w:lang w:val="sl-SI"/>
            </w:rPr>
          </w:rPrChange>
        </w:rPr>
        <w:t>59</w:t>
      </w:r>
      <w:r w:rsidRPr="003C7017">
        <w:rPr>
          <w:sz w:val="20"/>
          <w:lang w:val="sl-SI"/>
          <w:rPrChange w:id="859" w:author="Neja Blaj Hribar" w:date="2021-03-23T12:44:00Z">
            <w:rPr>
              <w:sz w:val="20"/>
              <w:lang w:val="sl-SI"/>
            </w:rPr>
          </w:rPrChange>
        </w:rPr>
        <w:t xml:space="preserve">(3) (2018): 341–63. Jane Demmen, Lesley Jeffries in Brian Walker, »Charting the semantics of labour </w:t>
      </w:r>
    </w:p>
    <w:p w14:paraId="799EB37F" w14:textId="77777777" w:rsidR="00CA3AB9" w:rsidRPr="003C7017" w:rsidRDefault="00CA3AB9" w:rsidP="00CE2110">
      <w:pPr>
        <w:pStyle w:val="Bibliografija"/>
        <w:spacing w:line="240" w:lineRule="auto"/>
        <w:jc w:val="both"/>
        <w:rPr>
          <w:i/>
          <w:iCs/>
          <w:sz w:val="20"/>
          <w:lang w:val="sl-SI"/>
          <w:rPrChange w:id="860" w:author="Neja Blaj Hribar" w:date="2021-03-23T12:44:00Z">
            <w:rPr>
              <w:i/>
              <w:iCs/>
              <w:sz w:val="20"/>
              <w:lang w:val="sl-SI"/>
            </w:rPr>
          </w:rPrChange>
        </w:rPr>
      </w:pPr>
      <w:r w:rsidRPr="003C7017">
        <w:rPr>
          <w:sz w:val="20"/>
          <w:lang w:val="sl-SI"/>
          <w:rPrChange w:id="861" w:author="Neja Blaj Hribar" w:date="2021-03-23T12:44:00Z">
            <w:rPr>
              <w:sz w:val="20"/>
              <w:lang w:val="sl-SI"/>
            </w:rPr>
          </w:rPrChange>
        </w:rPr>
        <w:t xml:space="preserve">relations in House of Commons debates spanning two hundred years,« </w:t>
      </w:r>
      <w:r w:rsidRPr="003C7017">
        <w:rPr>
          <w:i/>
          <w:iCs/>
          <w:sz w:val="20"/>
          <w:lang w:val="sl-SI"/>
          <w:rPrChange w:id="862" w:author="Neja Blaj Hribar" w:date="2021-03-23T12:44:00Z">
            <w:rPr>
              <w:i/>
              <w:iCs/>
              <w:sz w:val="20"/>
              <w:lang w:val="sl-SI"/>
            </w:rPr>
          </w:rPrChange>
        </w:rPr>
        <w:t xml:space="preserve">Doing Politics: Discursivity, </w:t>
      </w:r>
    </w:p>
    <w:p w14:paraId="01F299BE" w14:textId="7DDF4673" w:rsidR="00CA3AB9" w:rsidRPr="003C7017" w:rsidRDefault="00CA3AB9" w:rsidP="00CE2110">
      <w:pPr>
        <w:pStyle w:val="Bibliografija"/>
        <w:spacing w:line="240" w:lineRule="auto"/>
        <w:jc w:val="both"/>
        <w:rPr>
          <w:i/>
          <w:iCs/>
          <w:sz w:val="20"/>
          <w:lang w:val="sl-SI"/>
          <w:rPrChange w:id="863" w:author="Neja Blaj Hribar" w:date="2021-03-23T12:44:00Z">
            <w:rPr>
              <w:i/>
              <w:iCs/>
              <w:sz w:val="20"/>
              <w:lang w:val="sl-SI"/>
            </w:rPr>
          </w:rPrChange>
        </w:rPr>
      </w:pPr>
      <w:r w:rsidRPr="003C7017">
        <w:rPr>
          <w:i/>
          <w:iCs/>
          <w:sz w:val="20"/>
          <w:lang w:val="sl-SI"/>
          <w:rPrChange w:id="864" w:author="Neja Blaj Hribar" w:date="2021-03-23T12:44:00Z">
            <w:rPr>
              <w:i/>
              <w:iCs/>
              <w:sz w:val="20"/>
              <w:lang w:val="sl-SI"/>
            </w:rPr>
          </w:rPrChange>
        </w:rPr>
        <w:t>Performativity and Mediation in Political Discourse</w:t>
      </w:r>
      <w:r w:rsidRPr="003C7017">
        <w:rPr>
          <w:sz w:val="20"/>
          <w:lang w:val="sl-SI"/>
          <w:rPrChange w:id="865" w:author="Neja Blaj Hribar" w:date="2021-03-23T12:44:00Z">
            <w:rPr>
              <w:sz w:val="20"/>
              <w:lang w:val="sl-SI"/>
            </w:rPr>
          </w:rPrChange>
        </w:rPr>
        <w:t xml:space="preserve">, </w:t>
      </w:r>
      <w:r w:rsidRPr="003C7017">
        <w:rPr>
          <w:iCs/>
          <w:sz w:val="20"/>
          <w:lang w:val="sl-SI"/>
          <w:rPrChange w:id="866" w:author="Neja Blaj Hribar" w:date="2021-03-23T12:44:00Z">
            <w:rPr>
              <w:iCs/>
              <w:sz w:val="20"/>
              <w:lang w:val="sl-SI"/>
            </w:rPr>
          </w:rPrChange>
        </w:rPr>
        <w:t xml:space="preserve">80 (2018): </w:t>
      </w:r>
      <w:r w:rsidRPr="003C7017">
        <w:rPr>
          <w:sz w:val="20"/>
          <w:lang w:val="sl-SI"/>
          <w:rPrChange w:id="867" w:author="Neja Blaj Hribar" w:date="2021-03-23T12:44:00Z">
            <w:rPr>
              <w:sz w:val="20"/>
              <w:lang w:val="sl-SI"/>
            </w:rPr>
          </w:rPrChange>
        </w:rPr>
        <w:t>81.</w:t>
      </w:r>
    </w:p>
  </w:footnote>
  <w:footnote w:id="43">
    <w:p w14:paraId="1B4C717A" w14:textId="27C70684" w:rsidR="00CA3AB9" w:rsidRPr="003C7017" w:rsidRDefault="00CA3AB9" w:rsidP="00E1752A">
      <w:pPr>
        <w:pStyle w:val="Sprotnaopomba-besedilo"/>
        <w:jc w:val="both"/>
        <w:rPr>
          <w:lang w:val="sl-SI"/>
          <w:rPrChange w:id="869" w:author="Neja Blaj Hribar" w:date="2021-03-23T12:44:00Z">
            <w:rPr>
              <w:lang w:val="sl-SI"/>
            </w:rPr>
          </w:rPrChange>
        </w:rPr>
      </w:pPr>
      <w:r w:rsidRPr="003C7017">
        <w:rPr>
          <w:rStyle w:val="Sprotnaopomba-sklic"/>
          <w:rPrChange w:id="870" w:author="Neja Blaj Hribar" w:date="2021-03-23T12:44:00Z">
            <w:rPr>
              <w:rStyle w:val="Sprotnaopomba-sklic"/>
            </w:rPr>
          </w:rPrChange>
        </w:rPr>
        <w:footnoteRef/>
      </w:r>
      <w:r w:rsidRPr="003C7017">
        <w:rPr>
          <w:rPrChange w:id="871" w:author="Neja Blaj Hribar" w:date="2021-03-23T12:44:00Z">
            <w:rPr/>
          </w:rPrChange>
        </w:rPr>
        <w:t xml:space="preserve"> </w:t>
      </w:r>
      <w:proofErr w:type="spellStart"/>
      <w:r w:rsidRPr="003C7017">
        <w:rPr>
          <w:i/>
          <w:rPrChange w:id="872" w:author="Neja Blaj Hribar" w:date="2021-03-23T12:44:00Z">
            <w:rPr>
              <w:i/>
            </w:rPr>
          </w:rPrChange>
        </w:rPr>
        <w:t>Poslovnik</w:t>
      </w:r>
      <w:proofErr w:type="spellEnd"/>
      <w:r w:rsidRPr="003C7017">
        <w:rPr>
          <w:i/>
          <w:rPrChange w:id="873" w:author="Neja Blaj Hribar" w:date="2021-03-23T12:44:00Z">
            <w:rPr>
              <w:i/>
            </w:rPr>
          </w:rPrChange>
        </w:rPr>
        <w:t xml:space="preserve"> </w:t>
      </w:r>
      <w:proofErr w:type="spellStart"/>
      <w:r w:rsidRPr="003C7017">
        <w:rPr>
          <w:i/>
          <w:rPrChange w:id="874" w:author="Neja Blaj Hribar" w:date="2021-03-23T12:44:00Z">
            <w:rPr>
              <w:i/>
            </w:rPr>
          </w:rPrChange>
        </w:rPr>
        <w:t>državnega</w:t>
      </w:r>
      <w:proofErr w:type="spellEnd"/>
      <w:r w:rsidRPr="003C7017">
        <w:rPr>
          <w:i/>
          <w:rPrChange w:id="875" w:author="Neja Blaj Hribar" w:date="2021-03-23T12:44:00Z">
            <w:rPr>
              <w:i/>
            </w:rPr>
          </w:rPrChange>
        </w:rPr>
        <w:t xml:space="preserve"> </w:t>
      </w:r>
      <w:proofErr w:type="spellStart"/>
      <w:r w:rsidRPr="003C7017">
        <w:rPr>
          <w:i/>
          <w:rPrChange w:id="876" w:author="Neja Blaj Hribar" w:date="2021-03-23T12:44:00Z">
            <w:rPr>
              <w:i/>
            </w:rPr>
          </w:rPrChange>
        </w:rPr>
        <w:t>zbora</w:t>
      </w:r>
      <w:proofErr w:type="spellEnd"/>
      <w:r w:rsidRPr="003C7017">
        <w:rPr>
          <w:rPrChange w:id="877" w:author="Neja Blaj Hribar" w:date="2021-03-23T12:44:00Z">
            <w:rPr/>
          </w:rPrChange>
        </w:rPr>
        <w:t xml:space="preserve">, </w:t>
      </w:r>
      <w:proofErr w:type="spellStart"/>
      <w:r w:rsidRPr="003C7017">
        <w:rPr>
          <w:rPrChange w:id="878" w:author="Neja Blaj Hribar" w:date="2021-03-23T12:44:00Z">
            <w:rPr/>
          </w:rPrChange>
        </w:rPr>
        <w:t>pridobljeno</w:t>
      </w:r>
      <w:proofErr w:type="spellEnd"/>
      <w:r w:rsidRPr="003C7017">
        <w:rPr>
          <w:rPrChange w:id="879" w:author="Neja Blaj Hribar" w:date="2021-03-23T12:44:00Z">
            <w:rPr/>
          </w:rPrChange>
        </w:rPr>
        <w:t xml:space="preserve"> 18. 2. 2021, </w:t>
      </w:r>
      <w:ins w:id="880" w:author="Neja Blaj Hribar" w:date="2021-03-23T12:29:00Z">
        <w:r w:rsidR="008506B8" w:rsidRPr="003C7017">
          <w:rPr>
            <w:rPrChange w:id="881" w:author="Neja Blaj Hribar" w:date="2021-03-23T12:44:00Z">
              <w:rPr/>
            </w:rPrChange>
          </w:rPr>
          <w:fldChar w:fldCharType="begin"/>
        </w:r>
        <w:r w:rsidR="008506B8" w:rsidRPr="003C7017">
          <w:rPr>
            <w:rPrChange w:id="882" w:author="Neja Blaj Hribar" w:date="2021-03-23T12:44:00Z">
              <w:rPr/>
            </w:rPrChange>
          </w:rPr>
          <w:instrText xml:space="preserve"> HYPERLINK "</w:instrText>
        </w:r>
      </w:ins>
      <w:r w:rsidR="008506B8" w:rsidRPr="003C7017">
        <w:rPr>
          <w:rPrChange w:id="883" w:author="Neja Blaj Hribar" w:date="2021-03-23T12:44:00Z">
            <w:rPr/>
          </w:rPrChange>
        </w:rPr>
        <w:instrText>https://tinyurl.com/wmbczcj4</w:instrText>
      </w:r>
      <w:ins w:id="884" w:author="Neja Blaj Hribar" w:date="2021-03-23T12:29:00Z">
        <w:r w:rsidR="008506B8" w:rsidRPr="003C7017">
          <w:rPr>
            <w:rPrChange w:id="885" w:author="Neja Blaj Hribar" w:date="2021-03-23T12:44:00Z">
              <w:rPr/>
            </w:rPrChange>
          </w:rPr>
          <w:instrText xml:space="preserve">" </w:instrText>
        </w:r>
        <w:r w:rsidR="008506B8" w:rsidRPr="003C7017">
          <w:rPr>
            <w:rPrChange w:id="886" w:author="Neja Blaj Hribar" w:date="2021-03-23T12:44:00Z">
              <w:rPr/>
            </w:rPrChange>
          </w:rPr>
          <w:fldChar w:fldCharType="separate"/>
        </w:r>
      </w:ins>
      <w:r w:rsidR="008506B8" w:rsidRPr="003C7017">
        <w:rPr>
          <w:rStyle w:val="Hiperpovezava"/>
          <w:color w:val="auto"/>
          <w:rPrChange w:id="887" w:author="Neja Blaj Hribar" w:date="2021-03-23T12:44:00Z">
            <w:rPr>
              <w:rStyle w:val="Hiperpovezava"/>
            </w:rPr>
          </w:rPrChange>
        </w:rPr>
        <w:t>https://tinyurl.com/wmbczcj4</w:t>
      </w:r>
      <w:ins w:id="888" w:author="Neja Blaj Hribar" w:date="2021-03-23T12:29:00Z">
        <w:r w:rsidR="008506B8" w:rsidRPr="003C7017">
          <w:rPr>
            <w:rPrChange w:id="889" w:author="Neja Blaj Hribar" w:date="2021-03-23T12:44:00Z">
              <w:rPr/>
            </w:rPrChange>
          </w:rPr>
          <w:fldChar w:fldCharType="end"/>
        </w:r>
      </w:ins>
      <w:r w:rsidRPr="003C7017">
        <w:rPr>
          <w:rPrChange w:id="890" w:author="Neja Blaj Hribar" w:date="2021-03-23T12:44:00Z">
            <w:rPr/>
          </w:rPrChange>
        </w:rPr>
        <w:t>.</w:t>
      </w:r>
      <w:del w:id="891" w:author="Fišer, Darja" w:date="2021-03-16T17:18:00Z">
        <w:r w:rsidRPr="003C7017" w:rsidDel="00DD5522">
          <w:rPr>
            <w:rPrChange w:id="892" w:author="Neja Blaj Hribar" w:date="2021-03-23T12:44:00Z">
              <w:rPr/>
            </w:rPrChange>
          </w:rPr>
          <w:delText xml:space="preserve"> </w:delText>
        </w:r>
      </w:del>
    </w:p>
  </w:footnote>
  <w:footnote w:id="44">
    <w:p w14:paraId="06518B47" w14:textId="5BEEBDCA" w:rsidR="00CA3AB9" w:rsidRPr="003C7017" w:rsidRDefault="00CA3AB9" w:rsidP="002C2B4D">
      <w:pPr>
        <w:pStyle w:val="Bibliografija"/>
        <w:spacing w:line="240" w:lineRule="auto"/>
        <w:jc w:val="both"/>
        <w:rPr>
          <w:lang w:val="sl-SI"/>
          <w:rPrChange w:id="893" w:author="Neja Blaj Hribar" w:date="2021-03-23T12:44:00Z">
            <w:rPr>
              <w:lang w:val="sl-SI"/>
            </w:rPr>
          </w:rPrChange>
        </w:rPr>
      </w:pPr>
      <w:r w:rsidRPr="003C7017">
        <w:rPr>
          <w:rStyle w:val="Sprotnaopomba-sklic"/>
          <w:sz w:val="20"/>
          <w:szCs w:val="20"/>
          <w:rPrChange w:id="894" w:author="Neja Blaj Hribar" w:date="2021-03-23T12:44:00Z">
            <w:rPr>
              <w:rStyle w:val="Sprotnaopomba-sklic"/>
              <w:sz w:val="20"/>
              <w:szCs w:val="20"/>
            </w:rPr>
          </w:rPrChange>
        </w:rPr>
        <w:footnoteRef/>
      </w:r>
      <w:r w:rsidRPr="003C7017">
        <w:rPr>
          <w:sz w:val="20"/>
          <w:szCs w:val="20"/>
          <w:rPrChange w:id="895" w:author="Neja Blaj Hribar" w:date="2021-03-23T12:44:00Z">
            <w:rPr>
              <w:sz w:val="20"/>
              <w:szCs w:val="20"/>
            </w:rPr>
          </w:rPrChange>
        </w:rPr>
        <w:t xml:space="preserve"> Cornelia </w:t>
      </w:r>
      <w:r w:rsidRPr="003C7017">
        <w:rPr>
          <w:sz w:val="20"/>
          <w:szCs w:val="20"/>
          <w:lang w:val="sl-SI"/>
          <w:rPrChange w:id="896" w:author="Neja Blaj Hribar" w:date="2021-03-23T12:44:00Z">
            <w:rPr>
              <w:sz w:val="20"/>
              <w:szCs w:val="20"/>
              <w:lang w:val="sl-SI"/>
            </w:rPr>
          </w:rPrChange>
        </w:rPr>
        <w:t>Ilie, »Parliamentary debates</w:t>
      </w:r>
      <w:proofErr w:type="gramStart"/>
      <w:r w:rsidRPr="003C7017">
        <w:rPr>
          <w:sz w:val="20"/>
          <w:szCs w:val="20"/>
          <w:lang w:val="sl-SI"/>
          <w:rPrChange w:id="897" w:author="Neja Blaj Hribar" w:date="2021-03-23T12:44:00Z">
            <w:rPr>
              <w:sz w:val="20"/>
              <w:szCs w:val="20"/>
              <w:lang w:val="sl-SI"/>
            </w:rPr>
          </w:rPrChange>
        </w:rPr>
        <w:t>.«</w:t>
      </w:r>
      <w:proofErr w:type="gramEnd"/>
    </w:p>
  </w:footnote>
  <w:footnote w:id="45">
    <w:p w14:paraId="6488F96A" w14:textId="66FCFC06" w:rsidR="00CA3AB9" w:rsidRPr="003C7017" w:rsidRDefault="00CA3AB9" w:rsidP="002C2B4D">
      <w:pPr>
        <w:pStyle w:val="Sprotnaopomba-besedilo"/>
        <w:jc w:val="both"/>
        <w:rPr>
          <w:lang w:val="sl-SI"/>
          <w:rPrChange w:id="898" w:author="Neja Blaj Hribar" w:date="2021-03-23T12:44:00Z">
            <w:rPr>
              <w:lang w:val="sl-SI"/>
            </w:rPr>
          </w:rPrChange>
        </w:rPr>
      </w:pPr>
      <w:r w:rsidRPr="003C7017">
        <w:rPr>
          <w:rStyle w:val="Sprotnaopomba-sklic"/>
          <w:rPrChange w:id="899" w:author="Neja Blaj Hribar" w:date="2021-03-23T12:44:00Z">
            <w:rPr>
              <w:rStyle w:val="Sprotnaopomba-sklic"/>
            </w:rPr>
          </w:rPrChange>
        </w:rPr>
        <w:footnoteRef/>
      </w:r>
      <w:r w:rsidRPr="003C7017">
        <w:rPr>
          <w:rPrChange w:id="900" w:author="Neja Blaj Hribar" w:date="2021-03-23T12:44:00Z">
            <w:rPr/>
          </w:rPrChange>
        </w:rPr>
        <w:t xml:space="preserve"> </w:t>
      </w:r>
      <w:proofErr w:type="spellStart"/>
      <w:r w:rsidRPr="003C7017">
        <w:rPr>
          <w:i/>
          <w:rPrChange w:id="901" w:author="Neja Blaj Hribar" w:date="2021-03-23T12:44:00Z">
            <w:rPr>
              <w:i/>
            </w:rPr>
          </w:rPrChange>
        </w:rPr>
        <w:t>Diskurz</w:t>
      </w:r>
      <w:proofErr w:type="spellEnd"/>
      <w:r w:rsidRPr="003C7017">
        <w:rPr>
          <w:i/>
          <w:rPrChange w:id="902" w:author="Neja Blaj Hribar" w:date="2021-03-23T12:44:00Z">
            <w:rPr>
              <w:i/>
            </w:rPr>
          </w:rPrChange>
        </w:rPr>
        <w:t xml:space="preserve"> – </w:t>
      </w:r>
      <w:proofErr w:type="spellStart"/>
      <w:r w:rsidRPr="003C7017">
        <w:rPr>
          <w:i/>
          <w:rPrChange w:id="903" w:author="Neja Blaj Hribar" w:date="2021-03-23T12:44:00Z">
            <w:rPr>
              <w:i/>
            </w:rPr>
          </w:rPrChange>
        </w:rPr>
        <w:t>Wikipedija</w:t>
      </w:r>
      <w:proofErr w:type="spellEnd"/>
      <w:r w:rsidRPr="003C7017">
        <w:rPr>
          <w:i/>
          <w:rPrChange w:id="904" w:author="Neja Blaj Hribar" w:date="2021-03-23T12:44:00Z">
            <w:rPr>
              <w:i/>
            </w:rPr>
          </w:rPrChange>
        </w:rPr>
        <w:t xml:space="preserve">, </w:t>
      </w:r>
      <w:proofErr w:type="spellStart"/>
      <w:r w:rsidRPr="003C7017">
        <w:rPr>
          <w:i/>
          <w:rPrChange w:id="905" w:author="Neja Blaj Hribar" w:date="2021-03-23T12:44:00Z">
            <w:rPr>
              <w:i/>
            </w:rPr>
          </w:rPrChange>
        </w:rPr>
        <w:t>prosta</w:t>
      </w:r>
      <w:proofErr w:type="spellEnd"/>
      <w:r w:rsidRPr="003C7017">
        <w:rPr>
          <w:i/>
          <w:rPrChange w:id="906" w:author="Neja Blaj Hribar" w:date="2021-03-23T12:44:00Z">
            <w:rPr>
              <w:i/>
            </w:rPr>
          </w:rPrChange>
        </w:rPr>
        <w:t xml:space="preserve"> </w:t>
      </w:r>
      <w:proofErr w:type="spellStart"/>
      <w:r w:rsidRPr="003C7017">
        <w:rPr>
          <w:i/>
          <w:rPrChange w:id="907" w:author="Neja Blaj Hribar" w:date="2021-03-23T12:44:00Z">
            <w:rPr>
              <w:i/>
            </w:rPr>
          </w:rPrChange>
        </w:rPr>
        <w:t>enciklopedija</w:t>
      </w:r>
      <w:proofErr w:type="spellEnd"/>
      <w:r w:rsidRPr="003C7017">
        <w:rPr>
          <w:rPrChange w:id="908" w:author="Neja Blaj Hribar" w:date="2021-03-23T12:44:00Z">
            <w:rPr/>
          </w:rPrChange>
        </w:rPr>
        <w:t xml:space="preserve">, </w:t>
      </w:r>
      <w:proofErr w:type="spellStart"/>
      <w:r w:rsidRPr="003C7017">
        <w:rPr>
          <w:rPrChange w:id="909" w:author="Neja Blaj Hribar" w:date="2021-03-23T12:44:00Z">
            <w:rPr/>
          </w:rPrChange>
        </w:rPr>
        <w:t>pridobljeno</w:t>
      </w:r>
      <w:proofErr w:type="spellEnd"/>
      <w:r w:rsidRPr="003C7017">
        <w:rPr>
          <w:rPrChange w:id="910" w:author="Neja Blaj Hribar" w:date="2021-03-23T12:44:00Z">
            <w:rPr/>
          </w:rPrChange>
        </w:rPr>
        <w:t xml:space="preserve"> 18. 2. 2021, </w:t>
      </w:r>
      <w:ins w:id="911" w:author="Neja Blaj Hribar" w:date="2021-03-23T12:29:00Z">
        <w:r w:rsidR="008506B8" w:rsidRPr="003C7017">
          <w:rPr>
            <w:rPrChange w:id="912" w:author="Neja Blaj Hribar" w:date="2021-03-23T12:44:00Z">
              <w:rPr/>
            </w:rPrChange>
          </w:rPr>
          <w:fldChar w:fldCharType="begin"/>
        </w:r>
        <w:r w:rsidR="008506B8" w:rsidRPr="003C7017">
          <w:rPr>
            <w:rPrChange w:id="913" w:author="Neja Blaj Hribar" w:date="2021-03-23T12:44:00Z">
              <w:rPr/>
            </w:rPrChange>
          </w:rPr>
          <w:instrText xml:space="preserve"> HYPERLINK "</w:instrText>
        </w:r>
      </w:ins>
      <w:r w:rsidR="008506B8" w:rsidRPr="003C7017">
        <w:rPr>
          <w:rPrChange w:id="914" w:author="Neja Blaj Hribar" w:date="2021-03-23T12:44:00Z">
            <w:rPr/>
          </w:rPrChange>
        </w:rPr>
        <w:instrText>https://tinyurl.com/tjj76yh</w:instrText>
      </w:r>
      <w:ins w:id="915" w:author="Neja Blaj Hribar" w:date="2021-03-23T12:29:00Z">
        <w:r w:rsidR="008506B8" w:rsidRPr="003C7017">
          <w:rPr>
            <w:rPrChange w:id="916" w:author="Neja Blaj Hribar" w:date="2021-03-23T12:44:00Z">
              <w:rPr/>
            </w:rPrChange>
          </w:rPr>
          <w:instrText xml:space="preserve">" </w:instrText>
        </w:r>
        <w:r w:rsidR="008506B8" w:rsidRPr="003C7017">
          <w:rPr>
            <w:rPrChange w:id="917" w:author="Neja Blaj Hribar" w:date="2021-03-23T12:44:00Z">
              <w:rPr/>
            </w:rPrChange>
          </w:rPr>
          <w:fldChar w:fldCharType="separate"/>
        </w:r>
      </w:ins>
      <w:r w:rsidR="008506B8" w:rsidRPr="003C7017">
        <w:rPr>
          <w:rStyle w:val="Hiperpovezava"/>
          <w:color w:val="auto"/>
          <w:rPrChange w:id="918" w:author="Neja Blaj Hribar" w:date="2021-03-23T12:44:00Z">
            <w:rPr>
              <w:rStyle w:val="Hiperpovezava"/>
            </w:rPr>
          </w:rPrChange>
        </w:rPr>
        <w:t>https://tinyurl.com/tjj76yh</w:t>
      </w:r>
      <w:ins w:id="919" w:author="Neja Blaj Hribar" w:date="2021-03-23T12:29:00Z">
        <w:r w:rsidR="008506B8" w:rsidRPr="003C7017">
          <w:rPr>
            <w:rPrChange w:id="920" w:author="Neja Blaj Hribar" w:date="2021-03-23T12:44:00Z">
              <w:rPr/>
            </w:rPrChange>
          </w:rPr>
          <w:fldChar w:fldCharType="end"/>
        </w:r>
      </w:ins>
      <w:r w:rsidRPr="003C7017">
        <w:rPr>
          <w:rPrChange w:id="921" w:author="Neja Blaj Hribar" w:date="2021-03-23T12:44:00Z">
            <w:rPr/>
          </w:rPrChange>
        </w:rPr>
        <w:t xml:space="preserve">. </w:t>
      </w:r>
    </w:p>
  </w:footnote>
  <w:footnote w:id="46">
    <w:p w14:paraId="1F220883" w14:textId="25EE76FF" w:rsidR="00CA3AB9" w:rsidRPr="003C7017" w:rsidRDefault="00CA3AB9" w:rsidP="002C2B4D">
      <w:pPr>
        <w:pStyle w:val="Sprotnaopomba-besedilo"/>
        <w:jc w:val="both"/>
        <w:rPr>
          <w:lang w:val="sl-SI"/>
          <w:rPrChange w:id="923" w:author="Neja Blaj Hribar" w:date="2021-03-23T12:44:00Z">
            <w:rPr>
              <w:lang w:val="sl-SI"/>
            </w:rPr>
          </w:rPrChange>
        </w:rPr>
      </w:pPr>
      <w:r w:rsidRPr="003C7017">
        <w:rPr>
          <w:rStyle w:val="Sprotnaopomba-sklic"/>
          <w:rPrChange w:id="924" w:author="Neja Blaj Hribar" w:date="2021-03-23T12:44:00Z">
            <w:rPr>
              <w:rStyle w:val="Sprotnaopomba-sklic"/>
            </w:rPr>
          </w:rPrChange>
        </w:rPr>
        <w:footnoteRef/>
      </w:r>
      <w:r w:rsidRPr="003C7017">
        <w:rPr>
          <w:rPrChange w:id="925" w:author="Neja Blaj Hribar" w:date="2021-03-23T12:44:00Z">
            <w:rPr/>
          </w:rPrChange>
        </w:rPr>
        <w:t xml:space="preserve"> </w:t>
      </w:r>
      <w:r w:rsidRPr="003C7017">
        <w:rPr>
          <w:i/>
          <w:rPrChange w:id="926" w:author="Neja Blaj Hribar" w:date="2021-03-23T12:44:00Z">
            <w:rPr>
              <w:i/>
            </w:rPr>
          </w:rPrChange>
        </w:rPr>
        <w:t>Transcription (linguistics) – Wikipedia</w:t>
      </w:r>
      <w:r w:rsidRPr="003C7017">
        <w:rPr>
          <w:rPrChange w:id="927" w:author="Neja Blaj Hribar" w:date="2021-03-23T12:44:00Z">
            <w:rPr/>
          </w:rPrChange>
        </w:rPr>
        <w:t xml:space="preserve">, </w:t>
      </w:r>
      <w:proofErr w:type="spellStart"/>
      <w:r w:rsidRPr="003C7017">
        <w:rPr>
          <w:rPrChange w:id="928" w:author="Neja Blaj Hribar" w:date="2021-03-23T12:44:00Z">
            <w:rPr/>
          </w:rPrChange>
        </w:rPr>
        <w:t>pridobljeno</w:t>
      </w:r>
      <w:proofErr w:type="spellEnd"/>
      <w:r w:rsidRPr="003C7017">
        <w:rPr>
          <w:rPrChange w:id="929" w:author="Neja Blaj Hribar" w:date="2021-03-23T12:44:00Z">
            <w:rPr/>
          </w:rPrChange>
        </w:rPr>
        <w:t xml:space="preserve"> 18. 2. 2021, </w:t>
      </w:r>
      <w:ins w:id="930" w:author="Neja Blaj Hribar" w:date="2021-03-23T12:29:00Z">
        <w:r w:rsidR="008506B8" w:rsidRPr="003C7017">
          <w:rPr>
            <w:rPrChange w:id="931" w:author="Neja Blaj Hribar" w:date="2021-03-23T12:44:00Z">
              <w:rPr/>
            </w:rPrChange>
          </w:rPr>
          <w:fldChar w:fldCharType="begin"/>
        </w:r>
        <w:r w:rsidR="008506B8" w:rsidRPr="003C7017">
          <w:rPr>
            <w:rPrChange w:id="932" w:author="Neja Blaj Hribar" w:date="2021-03-23T12:44:00Z">
              <w:rPr/>
            </w:rPrChange>
          </w:rPr>
          <w:instrText xml:space="preserve"> HYPERLINK "</w:instrText>
        </w:r>
      </w:ins>
      <w:r w:rsidR="008506B8" w:rsidRPr="003C7017">
        <w:rPr>
          <w:rPrChange w:id="933" w:author="Neja Blaj Hribar" w:date="2021-03-23T12:44:00Z">
            <w:rPr/>
          </w:rPrChange>
        </w:rPr>
        <w:instrText>https://tinyurl.com/e86cheyh</w:instrText>
      </w:r>
      <w:ins w:id="934" w:author="Neja Blaj Hribar" w:date="2021-03-23T12:29:00Z">
        <w:r w:rsidR="008506B8" w:rsidRPr="003C7017">
          <w:rPr>
            <w:rPrChange w:id="935" w:author="Neja Blaj Hribar" w:date="2021-03-23T12:44:00Z">
              <w:rPr/>
            </w:rPrChange>
          </w:rPr>
          <w:instrText xml:space="preserve">" </w:instrText>
        </w:r>
        <w:r w:rsidR="008506B8" w:rsidRPr="003C7017">
          <w:rPr>
            <w:rPrChange w:id="936" w:author="Neja Blaj Hribar" w:date="2021-03-23T12:44:00Z">
              <w:rPr/>
            </w:rPrChange>
          </w:rPr>
          <w:fldChar w:fldCharType="separate"/>
        </w:r>
      </w:ins>
      <w:r w:rsidR="008506B8" w:rsidRPr="003C7017">
        <w:rPr>
          <w:rStyle w:val="Hiperpovezava"/>
          <w:color w:val="auto"/>
          <w:rPrChange w:id="937" w:author="Neja Blaj Hribar" w:date="2021-03-23T12:44:00Z">
            <w:rPr>
              <w:rStyle w:val="Hiperpovezava"/>
            </w:rPr>
          </w:rPrChange>
        </w:rPr>
        <w:t>https://tinyurl.com/e86cheyh</w:t>
      </w:r>
      <w:ins w:id="938" w:author="Neja Blaj Hribar" w:date="2021-03-23T12:29:00Z">
        <w:r w:rsidR="008506B8" w:rsidRPr="003C7017">
          <w:rPr>
            <w:rPrChange w:id="939" w:author="Neja Blaj Hribar" w:date="2021-03-23T12:44:00Z">
              <w:rPr/>
            </w:rPrChange>
          </w:rPr>
          <w:fldChar w:fldCharType="end"/>
        </w:r>
      </w:ins>
      <w:r w:rsidRPr="003C7017">
        <w:rPr>
          <w:rPrChange w:id="940" w:author="Neja Blaj Hribar" w:date="2021-03-23T12:44:00Z">
            <w:rPr/>
          </w:rPrChange>
        </w:rPr>
        <w:t xml:space="preserve">. </w:t>
      </w:r>
    </w:p>
  </w:footnote>
  <w:footnote w:id="47">
    <w:p w14:paraId="107D512D" w14:textId="77777777" w:rsidR="00CA3AB9" w:rsidRPr="003C7017" w:rsidRDefault="00CA3AB9" w:rsidP="002C2B4D">
      <w:pPr>
        <w:pStyle w:val="Bibliografija"/>
        <w:spacing w:line="240" w:lineRule="auto"/>
        <w:jc w:val="both"/>
        <w:rPr>
          <w:sz w:val="20"/>
          <w:szCs w:val="20"/>
          <w:lang w:val="sl-SI"/>
          <w:rPrChange w:id="941" w:author="Neja Blaj Hribar" w:date="2021-03-23T12:44:00Z">
            <w:rPr>
              <w:sz w:val="20"/>
              <w:szCs w:val="20"/>
              <w:lang w:val="sl-SI"/>
            </w:rPr>
          </w:rPrChange>
        </w:rPr>
      </w:pPr>
      <w:r w:rsidRPr="003C7017">
        <w:rPr>
          <w:rStyle w:val="Sprotnaopomba-sklic"/>
          <w:sz w:val="20"/>
          <w:szCs w:val="20"/>
          <w:rPrChange w:id="942" w:author="Neja Blaj Hribar" w:date="2021-03-23T12:44:00Z">
            <w:rPr>
              <w:rStyle w:val="Sprotnaopomba-sklic"/>
              <w:sz w:val="20"/>
              <w:szCs w:val="20"/>
            </w:rPr>
          </w:rPrChange>
        </w:rPr>
        <w:footnoteRef/>
      </w:r>
      <w:r w:rsidRPr="003C7017">
        <w:rPr>
          <w:sz w:val="20"/>
          <w:szCs w:val="20"/>
          <w:rPrChange w:id="943" w:author="Neja Blaj Hribar" w:date="2021-03-23T12:44:00Z">
            <w:rPr>
              <w:sz w:val="20"/>
              <w:szCs w:val="20"/>
            </w:rPr>
          </w:rPrChange>
        </w:rPr>
        <w:t xml:space="preserve"> </w:t>
      </w:r>
      <w:r w:rsidRPr="003C7017">
        <w:rPr>
          <w:sz w:val="20"/>
          <w:szCs w:val="20"/>
          <w:lang w:val="sl-SI"/>
          <w:rPrChange w:id="944" w:author="Neja Blaj Hribar" w:date="2021-03-23T12:44:00Z">
            <w:rPr>
              <w:sz w:val="20"/>
              <w:szCs w:val="20"/>
              <w:lang w:val="sl-SI"/>
            </w:rPr>
          </w:rPrChange>
        </w:rPr>
        <w:t xml:space="preserve">Sandra Mollin, »The Hansard hazard: Gauging the accuracy of British parliamentary transcripts,« </w:t>
      </w:r>
      <w:r w:rsidRPr="003C7017">
        <w:rPr>
          <w:i/>
          <w:iCs/>
          <w:sz w:val="20"/>
          <w:szCs w:val="20"/>
          <w:lang w:val="sl-SI"/>
          <w:rPrChange w:id="945" w:author="Neja Blaj Hribar" w:date="2021-03-23T12:44:00Z">
            <w:rPr>
              <w:i/>
              <w:iCs/>
              <w:sz w:val="20"/>
              <w:szCs w:val="20"/>
              <w:lang w:val="sl-SI"/>
            </w:rPr>
          </w:rPrChange>
        </w:rPr>
        <w:t>Corpora</w:t>
      </w:r>
      <w:r w:rsidRPr="003C7017">
        <w:rPr>
          <w:sz w:val="20"/>
          <w:szCs w:val="20"/>
          <w:lang w:val="sl-SI"/>
          <w:rPrChange w:id="946" w:author="Neja Blaj Hribar" w:date="2021-03-23T12:44:00Z">
            <w:rPr>
              <w:sz w:val="20"/>
              <w:szCs w:val="20"/>
              <w:lang w:val="sl-SI"/>
            </w:rPr>
          </w:rPrChange>
        </w:rPr>
        <w:t xml:space="preserve">, </w:t>
      </w:r>
    </w:p>
    <w:p w14:paraId="344F3D9D" w14:textId="4886A46F" w:rsidR="00CA3AB9" w:rsidRPr="003C7017" w:rsidRDefault="00CA3AB9" w:rsidP="002C2B4D">
      <w:pPr>
        <w:pStyle w:val="Bibliografija"/>
        <w:spacing w:line="240" w:lineRule="auto"/>
        <w:jc w:val="both"/>
        <w:rPr>
          <w:lang w:val="sl-SI"/>
          <w:rPrChange w:id="947" w:author="Neja Blaj Hribar" w:date="2021-03-23T12:44:00Z">
            <w:rPr>
              <w:lang w:val="sl-SI"/>
            </w:rPr>
          </w:rPrChange>
        </w:rPr>
      </w:pPr>
      <w:r w:rsidRPr="003C7017">
        <w:rPr>
          <w:iCs/>
          <w:sz w:val="20"/>
          <w:szCs w:val="20"/>
          <w:lang w:val="sl-SI"/>
          <w:rPrChange w:id="948" w:author="Neja Blaj Hribar" w:date="2021-03-23T12:44:00Z">
            <w:rPr>
              <w:iCs/>
              <w:sz w:val="20"/>
              <w:szCs w:val="20"/>
              <w:lang w:val="sl-SI"/>
            </w:rPr>
          </w:rPrChange>
        </w:rPr>
        <w:t>2</w:t>
      </w:r>
      <w:r w:rsidRPr="003C7017">
        <w:rPr>
          <w:sz w:val="20"/>
          <w:szCs w:val="20"/>
          <w:lang w:val="sl-SI"/>
          <w:rPrChange w:id="949" w:author="Neja Blaj Hribar" w:date="2021-03-23T12:44:00Z">
            <w:rPr>
              <w:sz w:val="20"/>
              <w:szCs w:val="20"/>
              <w:lang w:val="sl-SI"/>
            </w:rPr>
          </w:rPrChange>
        </w:rPr>
        <w:t>(2) (2007): 187–210.</w:t>
      </w:r>
    </w:p>
  </w:footnote>
  <w:footnote w:id="48">
    <w:p w14:paraId="26DF0E4D" w14:textId="77777777" w:rsidR="00CA3AB9" w:rsidRPr="003C7017" w:rsidRDefault="00CA3AB9" w:rsidP="002C2B4D">
      <w:pPr>
        <w:pStyle w:val="Bibliografija"/>
        <w:spacing w:line="240" w:lineRule="auto"/>
        <w:jc w:val="both"/>
        <w:rPr>
          <w:sz w:val="20"/>
          <w:szCs w:val="20"/>
          <w:lang w:val="sl-SI"/>
          <w:rPrChange w:id="950" w:author="Neja Blaj Hribar" w:date="2021-03-23T12:44:00Z">
            <w:rPr>
              <w:sz w:val="20"/>
              <w:szCs w:val="20"/>
              <w:lang w:val="sl-SI"/>
            </w:rPr>
          </w:rPrChange>
        </w:rPr>
      </w:pPr>
      <w:r w:rsidRPr="003C7017">
        <w:rPr>
          <w:rStyle w:val="Sprotnaopomba-sklic"/>
          <w:sz w:val="20"/>
          <w:szCs w:val="20"/>
          <w:rPrChange w:id="951" w:author="Neja Blaj Hribar" w:date="2021-03-23T12:44:00Z">
            <w:rPr>
              <w:rStyle w:val="Sprotnaopomba-sklic"/>
              <w:sz w:val="20"/>
              <w:szCs w:val="20"/>
            </w:rPr>
          </w:rPrChange>
        </w:rPr>
        <w:footnoteRef/>
      </w:r>
      <w:r w:rsidRPr="003C7017">
        <w:rPr>
          <w:sz w:val="20"/>
          <w:szCs w:val="20"/>
          <w:rPrChange w:id="952" w:author="Neja Blaj Hribar" w:date="2021-03-23T12:44:00Z">
            <w:rPr>
              <w:sz w:val="20"/>
              <w:szCs w:val="20"/>
            </w:rPr>
          </w:rPrChange>
        </w:rPr>
        <w:t xml:space="preserve"> </w:t>
      </w:r>
      <w:r w:rsidRPr="003C7017">
        <w:rPr>
          <w:sz w:val="20"/>
          <w:szCs w:val="20"/>
          <w:lang w:val="sl-SI"/>
          <w:rPrChange w:id="953" w:author="Neja Blaj Hribar" w:date="2021-03-23T12:44:00Z">
            <w:rPr>
              <w:sz w:val="20"/>
              <w:szCs w:val="20"/>
              <w:lang w:val="sl-SI"/>
            </w:rPr>
          </w:rPrChange>
        </w:rPr>
        <w:t xml:space="preserve">Kathryn Rix, »‘Whatever Passed in Parliament Ought to be Communicated to the Public’: Reporting the </w:t>
      </w:r>
    </w:p>
    <w:p w14:paraId="333A7832" w14:textId="5D8A3602" w:rsidR="00CA3AB9" w:rsidRPr="003C7017" w:rsidRDefault="00CA3AB9" w:rsidP="002C2B4D">
      <w:pPr>
        <w:pStyle w:val="Bibliografija"/>
        <w:spacing w:line="240" w:lineRule="auto"/>
        <w:jc w:val="both"/>
        <w:rPr>
          <w:lang w:val="sl-SI"/>
          <w:rPrChange w:id="954" w:author="Neja Blaj Hribar" w:date="2021-03-23T12:44:00Z">
            <w:rPr>
              <w:lang w:val="sl-SI"/>
            </w:rPr>
          </w:rPrChange>
        </w:rPr>
      </w:pPr>
      <w:r w:rsidRPr="003C7017">
        <w:rPr>
          <w:sz w:val="20"/>
          <w:szCs w:val="20"/>
          <w:lang w:val="sl-SI"/>
          <w:rPrChange w:id="955" w:author="Neja Blaj Hribar" w:date="2021-03-23T12:44:00Z">
            <w:rPr>
              <w:sz w:val="20"/>
              <w:szCs w:val="20"/>
              <w:lang w:val="sl-SI"/>
            </w:rPr>
          </w:rPrChange>
        </w:rPr>
        <w:t xml:space="preserve">Proceedings of the Reformed Commons, 1833–50,« </w:t>
      </w:r>
      <w:r w:rsidRPr="003C7017">
        <w:rPr>
          <w:i/>
          <w:iCs/>
          <w:sz w:val="20"/>
          <w:szCs w:val="20"/>
          <w:lang w:val="sl-SI"/>
          <w:rPrChange w:id="956" w:author="Neja Blaj Hribar" w:date="2021-03-23T12:44:00Z">
            <w:rPr>
              <w:i/>
              <w:iCs/>
              <w:sz w:val="20"/>
              <w:szCs w:val="20"/>
              <w:lang w:val="sl-SI"/>
            </w:rPr>
          </w:rPrChange>
        </w:rPr>
        <w:t>Parliamentary History</w:t>
      </w:r>
      <w:r w:rsidRPr="003C7017">
        <w:rPr>
          <w:sz w:val="20"/>
          <w:szCs w:val="20"/>
          <w:lang w:val="sl-SI"/>
          <w:rPrChange w:id="957" w:author="Neja Blaj Hribar" w:date="2021-03-23T12:44:00Z">
            <w:rPr>
              <w:sz w:val="20"/>
              <w:szCs w:val="20"/>
              <w:lang w:val="sl-SI"/>
            </w:rPr>
          </w:rPrChange>
        </w:rPr>
        <w:t xml:space="preserve">, </w:t>
      </w:r>
      <w:r w:rsidRPr="003C7017">
        <w:rPr>
          <w:iCs/>
          <w:sz w:val="20"/>
          <w:szCs w:val="20"/>
          <w:lang w:val="sl-SI"/>
          <w:rPrChange w:id="958" w:author="Neja Blaj Hribar" w:date="2021-03-23T12:44:00Z">
            <w:rPr>
              <w:iCs/>
              <w:sz w:val="20"/>
              <w:szCs w:val="20"/>
              <w:lang w:val="sl-SI"/>
            </w:rPr>
          </w:rPrChange>
        </w:rPr>
        <w:t>33</w:t>
      </w:r>
      <w:r w:rsidRPr="003C7017">
        <w:rPr>
          <w:sz w:val="20"/>
          <w:szCs w:val="20"/>
          <w:lang w:val="sl-SI"/>
          <w:rPrChange w:id="959" w:author="Neja Blaj Hribar" w:date="2021-03-23T12:44:00Z">
            <w:rPr>
              <w:sz w:val="20"/>
              <w:szCs w:val="20"/>
              <w:lang w:val="sl-SI"/>
            </w:rPr>
          </w:rPrChange>
        </w:rPr>
        <w:t>(3) (2014): 453–74.</w:t>
      </w:r>
    </w:p>
  </w:footnote>
  <w:footnote w:id="49">
    <w:p w14:paraId="69BE1C62" w14:textId="727B6F56" w:rsidR="00CA3AB9" w:rsidRPr="003C7017" w:rsidRDefault="00CA3AB9" w:rsidP="002C2B4D">
      <w:pPr>
        <w:pStyle w:val="Sprotnaopomba-besedilo"/>
        <w:jc w:val="both"/>
        <w:rPr>
          <w:lang w:val="sl-SI"/>
          <w:rPrChange w:id="960" w:author="Neja Blaj Hribar" w:date="2021-03-23T12:44:00Z">
            <w:rPr>
              <w:lang w:val="sl-SI"/>
            </w:rPr>
          </w:rPrChange>
        </w:rPr>
      </w:pPr>
      <w:r w:rsidRPr="003C7017">
        <w:rPr>
          <w:rStyle w:val="Sprotnaopomba-sklic"/>
          <w:rPrChange w:id="961" w:author="Neja Blaj Hribar" w:date="2021-03-23T12:44:00Z">
            <w:rPr>
              <w:rStyle w:val="Sprotnaopomba-sklic"/>
            </w:rPr>
          </w:rPrChange>
        </w:rPr>
        <w:footnoteRef/>
      </w:r>
      <w:r w:rsidRPr="003C7017">
        <w:rPr>
          <w:rPrChange w:id="962" w:author="Neja Blaj Hribar" w:date="2021-03-23T12:44:00Z">
            <w:rPr/>
          </w:rPrChange>
        </w:rPr>
        <w:t xml:space="preserve"> </w:t>
      </w:r>
      <w:proofErr w:type="spellStart"/>
      <w:r w:rsidRPr="003C7017">
        <w:rPr>
          <w:i/>
          <w:rPrChange w:id="963" w:author="Neja Blaj Hribar" w:date="2021-03-23T12:44:00Z">
            <w:rPr>
              <w:i/>
            </w:rPr>
          </w:rPrChange>
        </w:rPr>
        <w:t>Anja</w:t>
      </w:r>
      <w:proofErr w:type="spellEnd"/>
      <w:r w:rsidRPr="003C7017">
        <w:rPr>
          <w:i/>
          <w:rPrChange w:id="964" w:author="Neja Blaj Hribar" w:date="2021-03-23T12:44:00Z">
            <w:rPr>
              <w:i/>
            </w:rPr>
          </w:rPrChange>
        </w:rPr>
        <w:t xml:space="preserve"> Bah </w:t>
      </w:r>
      <w:proofErr w:type="spellStart"/>
      <w:r w:rsidRPr="003C7017">
        <w:rPr>
          <w:i/>
          <w:rPrChange w:id="965" w:author="Neja Blaj Hribar" w:date="2021-03-23T12:44:00Z">
            <w:rPr>
              <w:i/>
            </w:rPr>
          </w:rPrChange>
        </w:rPr>
        <w:t>Žibert</w:t>
      </w:r>
      <w:proofErr w:type="spellEnd"/>
      <w:r w:rsidRPr="003C7017">
        <w:rPr>
          <w:i/>
          <w:rPrChange w:id="966" w:author="Neja Blaj Hribar" w:date="2021-03-23T12:44:00Z">
            <w:rPr>
              <w:i/>
            </w:rPr>
          </w:rPrChange>
        </w:rPr>
        <w:t xml:space="preserve"> – </w:t>
      </w:r>
      <w:proofErr w:type="spellStart"/>
      <w:r w:rsidRPr="003C7017">
        <w:rPr>
          <w:i/>
          <w:rPrChange w:id="967" w:author="Neja Blaj Hribar" w:date="2021-03-23T12:44:00Z">
            <w:rPr>
              <w:i/>
            </w:rPr>
          </w:rPrChange>
        </w:rPr>
        <w:t>Wikipedija</w:t>
      </w:r>
      <w:proofErr w:type="spellEnd"/>
      <w:r w:rsidRPr="003C7017">
        <w:rPr>
          <w:i/>
          <w:rPrChange w:id="968" w:author="Neja Blaj Hribar" w:date="2021-03-23T12:44:00Z">
            <w:rPr>
              <w:i/>
            </w:rPr>
          </w:rPrChange>
        </w:rPr>
        <w:t xml:space="preserve">, </w:t>
      </w:r>
      <w:proofErr w:type="spellStart"/>
      <w:r w:rsidRPr="003C7017">
        <w:rPr>
          <w:i/>
          <w:rPrChange w:id="969" w:author="Neja Blaj Hribar" w:date="2021-03-23T12:44:00Z">
            <w:rPr>
              <w:i/>
            </w:rPr>
          </w:rPrChange>
        </w:rPr>
        <w:t>prosta</w:t>
      </w:r>
      <w:proofErr w:type="spellEnd"/>
      <w:r w:rsidRPr="003C7017">
        <w:rPr>
          <w:i/>
          <w:rPrChange w:id="970" w:author="Neja Blaj Hribar" w:date="2021-03-23T12:44:00Z">
            <w:rPr>
              <w:i/>
            </w:rPr>
          </w:rPrChange>
        </w:rPr>
        <w:t xml:space="preserve"> </w:t>
      </w:r>
      <w:proofErr w:type="spellStart"/>
      <w:r w:rsidRPr="003C7017">
        <w:rPr>
          <w:i/>
          <w:rPrChange w:id="971" w:author="Neja Blaj Hribar" w:date="2021-03-23T12:44:00Z">
            <w:rPr>
              <w:i/>
            </w:rPr>
          </w:rPrChange>
        </w:rPr>
        <w:t>enciklopedija</w:t>
      </w:r>
      <w:proofErr w:type="spellEnd"/>
      <w:r w:rsidRPr="003C7017">
        <w:rPr>
          <w:rPrChange w:id="972" w:author="Neja Blaj Hribar" w:date="2021-03-23T12:44:00Z">
            <w:rPr/>
          </w:rPrChange>
        </w:rPr>
        <w:t xml:space="preserve">, </w:t>
      </w:r>
      <w:proofErr w:type="spellStart"/>
      <w:r w:rsidRPr="003C7017">
        <w:rPr>
          <w:rPrChange w:id="973" w:author="Neja Blaj Hribar" w:date="2021-03-23T12:44:00Z">
            <w:rPr/>
          </w:rPrChange>
        </w:rPr>
        <w:t>pridobljeno</w:t>
      </w:r>
      <w:proofErr w:type="spellEnd"/>
      <w:r w:rsidRPr="003C7017">
        <w:rPr>
          <w:rPrChange w:id="974" w:author="Neja Blaj Hribar" w:date="2021-03-23T12:44:00Z">
            <w:rPr/>
          </w:rPrChange>
        </w:rPr>
        <w:t xml:space="preserve"> 18. 2. 2021, </w:t>
      </w:r>
      <w:ins w:id="975" w:author="Neja Blaj Hribar" w:date="2021-03-23T12:29:00Z">
        <w:r w:rsidR="008506B8" w:rsidRPr="003C7017">
          <w:rPr>
            <w:rPrChange w:id="976" w:author="Neja Blaj Hribar" w:date="2021-03-23T12:44:00Z">
              <w:rPr/>
            </w:rPrChange>
          </w:rPr>
          <w:fldChar w:fldCharType="begin"/>
        </w:r>
        <w:r w:rsidR="008506B8" w:rsidRPr="003C7017">
          <w:rPr>
            <w:rPrChange w:id="977" w:author="Neja Blaj Hribar" w:date="2021-03-23T12:44:00Z">
              <w:rPr/>
            </w:rPrChange>
          </w:rPr>
          <w:instrText xml:space="preserve"> HYPERLINK "</w:instrText>
        </w:r>
      </w:ins>
      <w:r w:rsidR="008506B8" w:rsidRPr="003C7017">
        <w:rPr>
          <w:rPrChange w:id="978" w:author="Neja Blaj Hribar" w:date="2021-03-23T12:44:00Z">
            <w:rPr/>
          </w:rPrChange>
        </w:rPr>
        <w:instrText>https://tinyurl.com/ed7p75r8</w:instrText>
      </w:r>
      <w:ins w:id="979" w:author="Neja Blaj Hribar" w:date="2021-03-23T12:29:00Z">
        <w:r w:rsidR="008506B8" w:rsidRPr="003C7017">
          <w:rPr>
            <w:rPrChange w:id="980" w:author="Neja Blaj Hribar" w:date="2021-03-23T12:44:00Z">
              <w:rPr/>
            </w:rPrChange>
          </w:rPr>
          <w:instrText xml:space="preserve">" </w:instrText>
        </w:r>
        <w:r w:rsidR="008506B8" w:rsidRPr="003C7017">
          <w:rPr>
            <w:rPrChange w:id="981" w:author="Neja Blaj Hribar" w:date="2021-03-23T12:44:00Z">
              <w:rPr/>
            </w:rPrChange>
          </w:rPr>
          <w:fldChar w:fldCharType="separate"/>
        </w:r>
      </w:ins>
      <w:r w:rsidR="008506B8" w:rsidRPr="003C7017">
        <w:rPr>
          <w:rStyle w:val="Hiperpovezava"/>
          <w:color w:val="auto"/>
          <w:rPrChange w:id="982" w:author="Neja Blaj Hribar" w:date="2021-03-23T12:44:00Z">
            <w:rPr>
              <w:rStyle w:val="Hiperpovezava"/>
            </w:rPr>
          </w:rPrChange>
        </w:rPr>
        <w:t>https://tinyurl.com/ed7p75r8</w:t>
      </w:r>
      <w:ins w:id="983" w:author="Neja Blaj Hribar" w:date="2021-03-23T12:29:00Z">
        <w:r w:rsidR="008506B8" w:rsidRPr="003C7017">
          <w:rPr>
            <w:rPrChange w:id="984" w:author="Neja Blaj Hribar" w:date="2021-03-23T12:44:00Z">
              <w:rPr/>
            </w:rPrChange>
          </w:rPr>
          <w:fldChar w:fldCharType="end"/>
        </w:r>
      </w:ins>
      <w:r w:rsidRPr="003C7017">
        <w:rPr>
          <w:rPrChange w:id="985" w:author="Neja Blaj Hribar" w:date="2021-03-23T12:44:00Z">
            <w:rPr/>
          </w:rPrChange>
        </w:rPr>
        <w:t>.</w:t>
      </w:r>
      <w:del w:id="986" w:author="Fišer, Darja" w:date="2021-03-16T17:20:00Z">
        <w:r w:rsidRPr="003C7017" w:rsidDel="00DD5522">
          <w:rPr>
            <w:rPrChange w:id="987" w:author="Neja Blaj Hribar" w:date="2021-03-23T12:44:00Z">
              <w:rPr/>
            </w:rPrChange>
          </w:rPr>
          <w:delText xml:space="preserve"> </w:delText>
        </w:r>
      </w:del>
    </w:p>
  </w:footnote>
  <w:footnote w:id="50">
    <w:p w14:paraId="73B47ABA" w14:textId="3E2C1B20" w:rsidR="00CA3AB9" w:rsidRPr="003C7017" w:rsidRDefault="00CA3AB9" w:rsidP="002C2B4D">
      <w:pPr>
        <w:pStyle w:val="Sprotnaopomba-besedilo"/>
        <w:jc w:val="both"/>
        <w:rPr>
          <w:lang w:val="sl-SI"/>
          <w:rPrChange w:id="988" w:author="Neja Blaj Hribar" w:date="2021-03-23T12:44:00Z">
            <w:rPr>
              <w:lang w:val="sl-SI"/>
            </w:rPr>
          </w:rPrChange>
        </w:rPr>
      </w:pPr>
      <w:r w:rsidRPr="003C7017">
        <w:rPr>
          <w:rStyle w:val="Sprotnaopomba-sklic"/>
          <w:rPrChange w:id="989" w:author="Neja Blaj Hribar" w:date="2021-03-23T12:44:00Z">
            <w:rPr>
              <w:rStyle w:val="Sprotnaopomba-sklic"/>
            </w:rPr>
          </w:rPrChange>
        </w:rPr>
        <w:footnoteRef/>
      </w:r>
      <w:r w:rsidRPr="003C7017">
        <w:rPr>
          <w:rPrChange w:id="990" w:author="Neja Blaj Hribar" w:date="2021-03-23T12:44:00Z">
            <w:rPr/>
          </w:rPrChange>
        </w:rPr>
        <w:t xml:space="preserve"> </w:t>
      </w:r>
      <w:r w:rsidRPr="003C7017">
        <w:rPr>
          <w:i/>
          <w:lang w:val="sl-SI"/>
          <w:rPrChange w:id="991" w:author="Neja Blaj Hribar" w:date="2021-03-23T12:44:00Z">
            <w:rPr>
              <w:i/>
              <w:lang w:val="sl-SI"/>
            </w:rPr>
          </w:rPrChange>
        </w:rPr>
        <w:t xml:space="preserve">Sejni zapisi Državnega zbora, 33. </w:t>
      </w:r>
      <w:r w:rsidRPr="003C7017">
        <w:rPr>
          <w:i/>
          <w:lang w:val="sl-SI"/>
          <w:rPrChange w:id="992" w:author="Neja Blaj Hribar" w:date="2021-03-23T12:44:00Z">
            <w:rPr>
              <w:i/>
              <w:lang w:val="sl-SI"/>
            </w:rPr>
          </w:rPrChange>
        </w:rPr>
        <w:t>seja</w:t>
      </w:r>
      <w:r w:rsidRPr="003C7017">
        <w:rPr>
          <w:lang w:val="sl-SI"/>
          <w:rPrChange w:id="993" w:author="Neja Blaj Hribar" w:date="2021-03-23T12:44:00Z">
            <w:rPr>
              <w:lang w:val="sl-SI"/>
            </w:rPr>
          </w:rPrChange>
        </w:rPr>
        <w:t xml:space="preserve"> (Ljubljana: Državni zbor, 20218), 128, dostopno na </w:t>
      </w:r>
      <w:ins w:id="994" w:author="Neja Blaj Hribar" w:date="2021-03-23T12:30:00Z">
        <w:r w:rsidR="008506B8" w:rsidRPr="003C7017">
          <w:rPr>
            <w:lang w:val="sl-SI"/>
            <w:rPrChange w:id="995" w:author="Neja Blaj Hribar" w:date="2021-03-23T12:44:00Z">
              <w:rPr>
                <w:lang w:val="sl-SI"/>
              </w:rPr>
            </w:rPrChange>
          </w:rPr>
          <w:fldChar w:fldCharType="begin"/>
        </w:r>
        <w:r w:rsidR="008506B8" w:rsidRPr="003C7017">
          <w:rPr>
            <w:lang w:val="sl-SI"/>
            <w:rPrChange w:id="996" w:author="Neja Blaj Hribar" w:date="2021-03-23T12:44:00Z">
              <w:rPr>
                <w:lang w:val="sl-SI"/>
              </w:rPr>
            </w:rPrChange>
          </w:rPr>
          <w:instrText xml:space="preserve"> HYPERLINK "</w:instrText>
        </w:r>
      </w:ins>
      <w:r w:rsidR="008506B8" w:rsidRPr="003C7017">
        <w:rPr>
          <w:lang w:val="sl-SI"/>
          <w:rPrChange w:id="997" w:author="Neja Blaj Hribar" w:date="2021-03-23T12:44:00Z">
            <w:rPr>
              <w:lang w:val="sl-SI"/>
            </w:rPr>
          </w:rPrChange>
        </w:rPr>
        <w:instrText>https://tinyurl.com/2s6r3r54</w:instrText>
      </w:r>
      <w:ins w:id="998" w:author="Neja Blaj Hribar" w:date="2021-03-23T12:30:00Z">
        <w:r w:rsidR="008506B8" w:rsidRPr="003C7017">
          <w:rPr>
            <w:lang w:val="sl-SI"/>
            <w:rPrChange w:id="999" w:author="Neja Blaj Hribar" w:date="2021-03-23T12:44:00Z">
              <w:rPr>
                <w:lang w:val="sl-SI"/>
              </w:rPr>
            </w:rPrChange>
          </w:rPr>
          <w:instrText xml:space="preserve">" </w:instrText>
        </w:r>
        <w:r w:rsidR="008506B8" w:rsidRPr="003C7017">
          <w:rPr>
            <w:lang w:val="sl-SI"/>
            <w:rPrChange w:id="1000" w:author="Neja Blaj Hribar" w:date="2021-03-23T12:44:00Z">
              <w:rPr>
                <w:lang w:val="sl-SI"/>
              </w:rPr>
            </w:rPrChange>
          </w:rPr>
          <w:fldChar w:fldCharType="separate"/>
        </w:r>
      </w:ins>
      <w:r w:rsidR="008506B8" w:rsidRPr="003C7017">
        <w:rPr>
          <w:rStyle w:val="Hiperpovezava"/>
          <w:color w:val="auto"/>
          <w:lang w:val="sl-SI"/>
          <w:rPrChange w:id="1001" w:author="Neja Blaj Hribar" w:date="2021-03-23T12:44:00Z">
            <w:rPr>
              <w:rStyle w:val="Hiperpovezava"/>
              <w:lang w:val="sl-SI"/>
            </w:rPr>
          </w:rPrChange>
        </w:rPr>
        <w:t>https://tinyurl.com/2s6r3r54</w:t>
      </w:r>
      <w:ins w:id="1002" w:author="Neja Blaj Hribar" w:date="2021-03-23T12:30:00Z">
        <w:r w:rsidR="008506B8" w:rsidRPr="003C7017">
          <w:rPr>
            <w:lang w:val="sl-SI"/>
            <w:rPrChange w:id="1003" w:author="Neja Blaj Hribar" w:date="2021-03-23T12:44:00Z">
              <w:rPr>
                <w:lang w:val="sl-SI"/>
              </w:rPr>
            </w:rPrChange>
          </w:rPr>
          <w:fldChar w:fldCharType="end"/>
        </w:r>
        <w:r w:rsidR="008506B8" w:rsidRPr="003C7017">
          <w:rPr>
            <w:lang w:val="sl-SI"/>
            <w:rPrChange w:id="1004" w:author="Neja Blaj Hribar" w:date="2021-03-23T12:44:00Z">
              <w:rPr>
                <w:lang w:val="sl-SI"/>
              </w:rPr>
            </w:rPrChange>
          </w:rPr>
          <w:t xml:space="preserve"> </w:t>
        </w:r>
      </w:ins>
      <w:del w:id="1005" w:author="Neja Blaj Hribar" w:date="2021-03-23T12:30:00Z">
        <w:r w:rsidRPr="003C7017" w:rsidDel="008506B8">
          <w:rPr>
            <w:lang w:val="sl-SI"/>
            <w:rPrChange w:id="1006" w:author="Neja Blaj Hribar" w:date="2021-03-23T12:44:00Z">
              <w:rPr>
                <w:lang w:val="sl-SI"/>
              </w:rPr>
            </w:rPrChange>
          </w:rPr>
          <w:delText>.</w:delText>
        </w:r>
      </w:del>
      <w:del w:id="1007" w:author="Fišer, Darja" w:date="2021-03-16T17:20:00Z">
        <w:r w:rsidRPr="003C7017" w:rsidDel="00DD5522">
          <w:rPr>
            <w:lang w:val="sl-SI"/>
            <w:rPrChange w:id="1008" w:author="Neja Blaj Hribar" w:date="2021-03-23T12:44:00Z">
              <w:rPr>
                <w:lang w:val="sl-SI"/>
              </w:rPr>
            </w:rPrChange>
          </w:rPr>
          <w:delText xml:space="preserve"> </w:delText>
        </w:r>
      </w:del>
    </w:p>
  </w:footnote>
  <w:footnote w:id="51">
    <w:p w14:paraId="7FBD04EA" w14:textId="2FBBB7AF" w:rsidR="00CA3AB9" w:rsidRPr="003C7017" w:rsidRDefault="00CA3AB9">
      <w:pPr>
        <w:pStyle w:val="Sprotnaopomba-besedilo"/>
        <w:rPr>
          <w:lang w:val="sl-SI"/>
          <w:rPrChange w:id="1009" w:author="Neja Blaj Hribar" w:date="2021-03-23T12:44:00Z">
            <w:rPr>
              <w:lang w:val="sl-SI"/>
            </w:rPr>
          </w:rPrChange>
        </w:rPr>
      </w:pPr>
      <w:r w:rsidRPr="003C7017">
        <w:rPr>
          <w:rStyle w:val="Sprotnaopomba-sklic"/>
          <w:rPrChange w:id="1010" w:author="Neja Blaj Hribar" w:date="2021-03-23T12:44:00Z">
            <w:rPr>
              <w:rStyle w:val="Sprotnaopomba-sklic"/>
            </w:rPr>
          </w:rPrChange>
        </w:rPr>
        <w:footnoteRef/>
      </w:r>
      <w:r w:rsidRPr="003C7017">
        <w:rPr>
          <w:rPrChange w:id="1011" w:author="Neja Blaj Hribar" w:date="2021-03-23T12:44:00Z">
            <w:rPr/>
          </w:rPrChange>
        </w:rPr>
        <w:t xml:space="preserve"> </w:t>
      </w:r>
      <w:r w:rsidRPr="003C7017">
        <w:rPr>
          <w:i/>
          <w:rPrChange w:id="1012" w:author="Neja Blaj Hribar" w:date="2021-03-23T12:44:00Z">
            <w:rPr>
              <w:i/>
            </w:rPr>
          </w:rPrChange>
        </w:rPr>
        <w:t xml:space="preserve">33. </w:t>
      </w:r>
      <w:proofErr w:type="spellStart"/>
      <w:proofErr w:type="gramStart"/>
      <w:r w:rsidRPr="003C7017">
        <w:rPr>
          <w:i/>
          <w:rPrChange w:id="1013" w:author="Neja Blaj Hribar" w:date="2021-03-23T12:44:00Z">
            <w:rPr>
              <w:i/>
            </w:rPr>
          </w:rPrChange>
        </w:rPr>
        <w:t>redna</w:t>
      </w:r>
      <w:proofErr w:type="spellEnd"/>
      <w:proofErr w:type="gramEnd"/>
      <w:r w:rsidRPr="003C7017">
        <w:rPr>
          <w:i/>
          <w:rPrChange w:id="1014" w:author="Neja Blaj Hribar" w:date="2021-03-23T12:44:00Z">
            <w:rPr>
              <w:i/>
            </w:rPr>
          </w:rPrChange>
        </w:rPr>
        <w:t xml:space="preserve"> </w:t>
      </w:r>
      <w:proofErr w:type="spellStart"/>
      <w:r w:rsidRPr="003C7017">
        <w:rPr>
          <w:i/>
          <w:rPrChange w:id="1015" w:author="Neja Blaj Hribar" w:date="2021-03-23T12:44:00Z">
            <w:rPr>
              <w:i/>
            </w:rPr>
          </w:rPrChange>
        </w:rPr>
        <w:t>seja</w:t>
      </w:r>
      <w:proofErr w:type="spellEnd"/>
      <w:r w:rsidRPr="003C7017">
        <w:rPr>
          <w:i/>
          <w:rPrChange w:id="1016" w:author="Neja Blaj Hribar" w:date="2021-03-23T12:44:00Z">
            <w:rPr>
              <w:i/>
            </w:rPr>
          </w:rPrChange>
        </w:rPr>
        <w:t xml:space="preserve"> </w:t>
      </w:r>
      <w:proofErr w:type="spellStart"/>
      <w:r w:rsidRPr="003C7017">
        <w:rPr>
          <w:i/>
          <w:rPrChange w:id="1017" w:author="Neja Blaj Hribar" w:date="2021-03-23T12:44:00Z">
            <w:rPr>
              <w:i/>
            </w:rPr>
          </w:rPrChange>
        </w:rPr>
        <w:t>Državnega</w:t>
      </w:r>
      <w:proofErr w:type="spellEnd"/>
      <w:r w:rsidRPr="003C7017">
        <w:rPr>
          <w:i/>
          <w:rPrChange w:id="1018" w:author="Neja Blaj Hribar" w:date="2021-03-23T12:44:00Z">
            <w:rPr>
              <w:i/>
            </w:rPr>
          </w:rPrChange>
        </w:rPr>
        <w:t xml:space="preserve"> </w:t>
      </w:r>
      <w:proofErr w:type="spellStart"/>
      <w:r w:rsidRPr="003C7017">
        <w:rPr>
          <w:i/>
          <w:rPrChange w:id="1019" w:author="Neja Blaj Hribar" w:date="2021-03-23T12:44:00Z">
            <w:rPr>
              <w:i/>
            </w:rPr>
          </w:rPrChange>
        </w:rPr>
        <w:t>zbora</w:t>
      </w:r>
      <w:proofErr w:type="spellEnd"/>
      <w:r w:rsidRPr="003C7017">
        <w:rPr>
          <w:i/>
          <w:rPrChange w:id="1020" w:author="Neja Blaj Hribar" w:date="2021-03-23T12:44:00Z">
            <w:rPr>
              <w:i/>
            </w:rPr>
          </w:rPrChange>
        </w:rPr>
        <w:t xml:space="preserve">, 4. </w:t>
      </w:r>
      <w:proofErr w:type="gramStart"/>
      <w:r w:rsidRPr="003C7017">
        <w:rPr>
          <w:i/>
          <w:rPrChange w:id="1021" w:author="Neja Blaj Hribar" w:date="2021-03-23T12:44:00Z">
            <w:rPr>
              <w:i/>
            </w:rPr>
          </w:rPrChange>
        </w:rPr>
        <w:t>del</w:t>
      </w:r>
      <w:proofErr w:type="gramEnd"/>
      <w:r w:rsidRPr="003C7017">
        <w:rPr>
          <w:rPrChange w:id="1022" w:author="Neja Blaj Hribar" w:date="2021-03-23T12:44:00Z">
            <w:rPr/>
          </w:rPrChange>
        </w:rPr>
        <w:t xml:space="preserve">, </w:t>
      </w:r>
      <w:proofErr w:type="spellStart"/>
      <w:r w:rsidRPr="003C7017">
        <w:rPr>
          <w:rPrChange w:id="1023" w:author="Neja Blaj Hribar" w:date="2021-03-23T12:44:00Z">
            <w:rPr/>
          </w:rPrChange>
        </w:rPr>
        <w:t>pridobljeno</w:t>
      </w:r>
      <w:proofErr w:type="spellEnd"/>
      <w:r w:rsidRPr="003C7017">
        <w:rPr>
          <w:rPrChange w:id="1024" w:author="Neja Blaj Hribar" w:date="2021-03-23T12:44:00Z">
            <w:rPr/>
          </w:rPrChange>
        </w:rPr>
        <w:t xml:space="preserve"> 18. 2. 2021, </w:t>
      </w:r>
      <w:ins w:id="1025" w:author="Neja Blaj Hribar" w:date="2021-03-23T12:30:00Z">
        <w:r w:rsidR="008506B8" w:rsidRPr="003C7017">
          <w:rPr>
            <w:rPrChange w:id="1026" w:author="Neja Blaj Hribar" w:date="2021-03-23T12:44:00Z">
              <w:rPr/>
            </w:rPrChange>
          </w:rPr>
          <w:fldChar w:fldCharType="begin"/>
        </w:r>
        <w:r w:rsidR="008506B8" w:rsidRPr="003C7017">
          <w:rPr>
            <w:rPrChange w:id="1027" w:author="Neja Blaj Hribar" w:date="2021-03-23T12:44:00Z">
              <w:rPr/>
            </w:rPrChange>
          </w:rPr>
          <w:instrText xml:space="preserve"> HYPERLINK "</w:instrText>
        </w:r>
      </w:ins>
      <w:r w:rsidR="008506B8" w:rsidRPr="003C7017">
        <w:rPr>
          <w:rPrChange w:id="1028" w:author="Neja Blaj Hribar" w:date="2021-03-23T12:44:00Z">
            <w:rPr/>
          </w:rPrChange>
        </w:rPr>
        <w:instrText>https://tinyurl.com/55twvm6u</w:instrText>
      </w:r>
      <w:ins w:id="1029" w:author="Neja Blaj Hribar" w:date="2021-03-23T12:30:00Z">
        <w:r w:rsidR="008506B8" w:rsidRPr="003C7017">
          <w:rPr>
            <w:rPrChange w:id="1030" w:author="Neja Blaj Hribar" w:date="2021-03-23T12:44:00Z">
              <w:rPr/>
            </w:rPrChange>
          </w:rPr>
          <w:instrText xml:space="preserve">" </w:instrText>
        </w:r>
        <w:r w:rsidR="008506B8" w:rsidRPr="003C7017">
          <w:rPr>
            <w:rPrChange w:id="1031" w:author="Neja Blaj Hribar" w:date="2021-03-23T12:44:00Z">
              <w:rPr/>
            </w:rPrChange>
          </w:rPr>
          <w:fldChar w:fldCharType="separate"/>
        </w:r>
      </w:ins>
      <w:r w:rsidR="008506B8" w:rsidRPr="003C7017">
        <w:rPr>
          <w:rStyle w:val="Hiperpovezava"/>
          <w:color w:val="auto"/>
          <w:rPrChange w:id="1032" w:author="Neja Blaj Hribar" w:date="2021-03-23T12:44:00Z">
            <w:rPr>
              <w:rStyle w:val="Hiperpovezava"/>
            </w:rPr>
          </w:rPrChange>
        </w:rPr>
        <w:t>https://tinyurl.com/55twvm6u</w:t>
      </w:r>
      <w:ins w:id="1033" w:author="Neja Blaj Hribar" w:date="2021-03-23T12:30:00Z">
        <w:r w:rsidR="008506B8" w:rsidRPr="003C7017">
          <w:rPr>
            <w:rPrChange w:id="1034" w:author="Neja Blaj Hribar" w:date="2021-03-23T12:44:00Z">
              <w:rPr/>
            </w:rPrChange>
          </w:rPr>
          <w:fldChar w:fldCharType="end"/>
        </w:r>
      </w:ins>
      <w:r w:rsidRPr="003C7017">
        <w:rPr>
          <w:rPrChange w:id="1035" w:author="Neja Blaj Hribar" w:date="2021-03-23T12:44:00Z">
            <w:rPr/>
          </w:rPrChange>
        </w:rPr>
        <w:t>.</w:t>
      </w:r>
    </w:p>
  </w:footnote>
  <w:footnote w:id="52">
    <w:p w14:paraId="53E9B2B3" w14:textId="65ADD7BE" w:rsidR="00CA3AB9" w:rsidRPr="003C7017" w:rsidRDefault="00CA3AB9" w:rsidP="00DF21D3">
      <w:pPr>
        <w:pStyle w:val="Sprotnaopomba-besedilo"/>
        <w:jc w:val="both"/>
        <w:rPr>
          <w:lang w:val="sl-SI"/>
          <w:rPrChange w:id="1037" w:author="Neja Blaj Hribar" w:date="2021-03-23T12:44:00Z">
            <w:rPr>
              <w:lang w:val="sl-SI"/>
            </w:rPr>
          </w:rPrChange>
        </w:rPr>
      </w:pPr>
      <w:r w:rsidRPr="003C7017">
        <w:rPr>
          <w:rStyle w:val="Sprotnaopomba-sklic"/>
          <w:rPrChange w:id="1038" w:author="Neja Blaj Hribar" w:date="2021-03-23T12:44:00Z">
            <w:rPr>
              <w:rStyle w:val="Sprotnaopomba-sklic"/>
            </w:rPr>
          </w:rPrChange>
        </w:rPr>
        <w:footnoteRef/>
      </w:r>
      <w:r w:rsidRPr="003C7017">
        <w:rPr>
          <w:rPrChange w:id="1039" w:author="Neja Blaj Hribar" w:date="2021-03-23T12:44:00Z">
            <w:rPr/>
          </w:rPrChange>
        </w:rPr>
        <w:t xml:space="preserve"> </w:t>
      </w:r>
      <w:r w:rsidRPr="003C7017">
        <w:rPr>
          <w:i/>
          <w:rPrChange w:id="1040" w:author="Neja Blaj Hribar" w:date="2021-03-23T12:44:00Z">
            <w:rPr>
              <w:i/>
            </w:rPr>
          </w:rPrChange>
        </w:rPr>
        <w:t xml:space="preserve">Corpus of Historical Low German: </w:t>
      </w:r>
      <w:proofErr w:type="spellStart"/>
      <w:r w:rsidRPr="003C7017">
        <w:rPr>
          <w:i/>
          <w:rPrChange w:id="1041" w:author="Neja Blaj Hribar" w:date="2021-03-23T12:44:00Z">
            <w:rPr>
              <w:i/>
            </w:rPr>
          </w:rPrChange>
        </w:rPr>
        <w:t>HeliPaD</w:t>
      </w:r>
      <w:proofErr w:type="spellEnd"/>
      <w:r w:rsidRPr="003C7017">
        <w:rPr>
          <w:i/>
          <w:rPrChange w:id="1042" w:author="Neja Blaj Hribar" w:date="2021-03-23T12:44:00Z">
            <w:rPr>
              <w:i/>
            </w:rPr>
          </w:rPrChange>
        </w:rPr>
        <w:t xml:space="preserve"> User Manual</w:t>
      </w:r>
      <w:r w:rsidRPr="003C7017">
        <w:rPr>
          <w:rPrChange w:id="1043" w:author="Neja Blaj Hribar" w:date="2021-03-23T12:44:00Z">
            <w:rPr/>
          </w:rPrChange>
        </w:rPr>
        <w:t xml:space="preserve">, </w:t>
      </w:r>
      <w:proofErr w:type="spellStart"/>
      <w:r w:rsidRPr="003C7017">
        <w:rPr>
          <w:rPrChange w:id="1044" w:author="Neja Blaj Hribar" w:date="2021-03-23T12:44:00Z">
            <w:rPr/>
          </w:rPrChange>
        </w:rPr>
        <w:t>pridobljeno</w:t>
      </w:r>
      <w:proofErr w:type="spellEnd"/>
      <w:r w:rsidRPr="003C7017">
        <w:rPr>
          <w:rPrChange w:id="1045" w:author="Neja Blaj Hribar" w:date="2021-03-23T12:44:00Z">
            <w:rPr/>
          </w:rPrChange>
        </w:rPr>
        <w:t xml:space="preserve"> 18. 2. 2021, </w:t>
      </w:r>
      <w:r w:rsidRPr="003C7017">
        <w:rPr>
          <w:rPrChange w:id="1046" w:author="Neja Blaj Hribar" w:date="2021-03-23T12:44:00Z">
            <w:rPr/>
          </w:rPrChange>
        </w:rPr>
        <w:fldChar w:fldCharType="begin"/>
      </w:r>
      <w:r w:rsidRPr="003C7017">
        <w:rPr>
          <w:rPrChange w:id="1047" w:author="Neja Blaj Hribar" w:date="2021-03-23T12:44:00Z">
            <w:rPr/>
          </w:rPrChange>
        </w:rPr>
        <w:instrText xml:space="preserve"> HYPERLINK "http://www.chlg.ac.uk/helipad/" </w:instrText>
      </w:r>
      <w:r w:rsidRPr="003C7017">
        <w:rPr>
          <w:rPrChange w:id="1048" w:author="Neja Blaj Hribar" w:date="2021-03-23T12:44:00Z">
            <w:rPr/>
          </w:rPrChange>
        </w:rPr>
        <w:fldChar w:fldCharType="separate"/>
      </w:r>
      <w:r w:rsidRPr="003C7017">
        <w:rPr>
          <w:rStyle w:val="Hiperpovezava"/>
          <w:color w:val="auto"/>
          <w:u w:val="none"/>
          <w:rPrChange w:id="1049" w:author="Neja Blaj Hribar" w:date="2021-03-23T12:44:00Z">
            <w:rPr>
              <w:rStyle w:val="Hiperpovezava"/>
              <w:color w:val="auto"/>
              <w:u w:val="none"/>
            </w:rPr>
          </w:rPrChange>
        </w:rPr>
        <w:t>http://www.chlg.ac.uk/helipad</w:t>
      </w:r>
      <w:r w:rsidRPr="003C7017">
        <w:rPr>
          <w:rStyle w:val="Hiperpovezava"/>
          <w:color w:val="auto"/>
          <w:u w:val="none"/>
          <w:rPrChange w:id="1050" w:author="Neja Blaj Hribar" w:date="2021-03-23T12:44:00Z">
            <w:rPr>
              <w:rStyle w:val="Hiperpovezava"/>
              <w:color w:val="auto"/>
              <w:u w:val="none"/>
            </w:rPr>
          </w:rPrChange>
        </w:rPr>
        <w:fldChar w:fldCharType="end"/>
      </w:r>
      <w:del w:id="1051" w:author="Neja Blaj Hribar" w:date="2021-03-23T12:30:00Z">
        <w:r w:rsidRPr="003C7017" w:rsidDel="008506B8">
          <w:rPr>
            <w:rPrChange w:id="1052" w:author="Neja Blaj Hribar" w:date="2021-03-23T12:44:00Z">
              <w:rPr/>
            </w:rPrChange>
          </w:rPr>
          <w:delText>.</w:delText>
        </w:r>
      </w:del>
      <w:ins w:id="1053" w:author="Neja Blaj Hribar" w:date="2021-03-23T12:30:00Z">
        <w:r w:rsidR="008506B8" w:rsidRPr="003C7017">
          <w:rPr>
            <w:rPrChange w:id="1054" w:author="Neja Blaj Hribar" w:date="2021-03-23T12:44:00Z">
              <w:rPr/>
            </w:rPrChange>
          </w:rPr>
          <w:t>.</w:t>
        </w:r>
      </w:ins>
      <w:del w:id="1055" w:author="Neja Blaj Hribar" w:date="2021-03-23T12:30:00Z">
        <w:r w:rsidRPr="003C7017" w:rsidDel="008506B8">
          <w:rPr>
            <w:rPrChange w:id="1056" w:author="Neja Blaj Hribar" w:date="2021-03-23T12:44:00Z">
              <w:rPr/>
            </w:rPrChange>
          </w:rPr>
          <w:delText xml:space="preserve"> </w:delText>
        </w:r>
      </w:del>
    </w:p>
  </w:footnote>
  <w:footnote w:id="53">
    <w:p w14:paraId="6CD815C6" w14:textId="09B4EFB5" w:rsidR="00CA3AB9" w:rsidRPr="003C7017" w:rsidRDefault="00CA3AB9" w:rsidP="002C2B4D">
      <w:pPr>
        <w:pStyle w:val="Sprotnaopomba-besedilo"/>
        <w:jc w:val="both"/>
        <w:rPr>
          <w:lang w:val="sl-SI"/>
          <w:rPrChange w:id="1057" w:author="Neja Blaj Hribar" w:date="2021-03-23T12:44:00Z">
            <w:rPr>
              <w:lang w:val="sl-SI"/>
            </w:rPr>
          </w:rPrChange>
        </w:rPr>
      </w:pPr>
      <w:r w:rsidRPr="003C7017">
        <w:rPr>
          <w:rStyle w:val="Sprotnaopomba-sklic"/>
          <w:rPrChange w:id="1058" w:author="Neja Blaj Hribar" w:date="2021-03-23T12:44:00Z">
            <w:rPr>
              <w:rStyle w:val="Sprotnaopomba-sklic"/>
            </w:rPr>
          </w:rPrChange>
        </w:rPr>
        <w:footnoteRef/>
      </w:r>
      <w:r w:rsidRPr="003C7017">
        <w:rPr>
          <w:rPrChange w:id="1059" w:author="Neja Blaj Hribar" w:date="2021-03-23T12:44:00Z">
            <w:rPr/>
          </w:rPrChange>
        </w:rPr>
        <w:t xml:space="preserve"> </w:t>
      </w:r>
      <w:r w:rsidRPr="003C7017">
        <w:rPr>
          <w:i/>
          <w:rPrChange w:id="1060" w:author="Neja Blaj Hribar" w:date="2021-03-23T12:44:00Z">
            <w:rPr>
              <w:i/>
            </w:rPr>
          </w:rPrChange>
        </w:rPr>
        <w:t>Corpus of British Parliament speeches (Hansard)</w:t>
      </w:r>
      <w:r w:rsidRPr="003C7017">
        <w:rPr>
          <w:rPrChange w:id="1061" w:author="Neja Blaj Hribar" w:date="2021-03-23T12:44:00Z">
            <w:rPr/>
          </w:rPrChange>
        </w:rPr>
        <w:t xml:space="preserve">, </w:t>
      </w:r>
      <w:proofErr w:type="spellStart"/>
      <w:r w:rsidRPr="003C7017">
        <w:rPr>
          <w:rPrChange w:id="1062" w:author="Neja Blaj Hribar" w:date="2021-03-23T12:44:00Z">
            <w:rPr/>
          </w:rPrChange>
        </w:rPr>
        <w:t>pridobljeno</w:t>
      </w:r>
      <w:proofErr w:type="spellEnd"/>
      <w:r w:rsidRPr="003C7017">
        <w:rPr>
          <w:rPrChange w:id="1063" w:author="Neja Blaj Hribar" w:date="2021-03-23T12:44:00Z">
            <w:rPr/>
          </w:rPrChange>
        </w:rPr>
        <w:t xml:space="preserve"> 18. 2. 2021, </w:t>
      </w:r>
      <w:r w:rsidRPr="003C7017">
        <w:rPr>
          <w:rPrChange w:id="1064" w:author="Neja Blaj Hribar" w:date="2021-03-23T12:44:00Z">
            <w:rPr/>
          </w:rPrChange>
        </w:rPr>
        <w:fldChar w:fldCharType="begin"/>
      </w:r>
      <w:r w:rsidRPr="003C7017">
        <w:rPr>
          <w:rPrChange w:id="1065" w:author="Neja Blaj Hribar" w:date="2021-03-23T12:44:00Z">
            <w:rPr/>
          </w:rPrChange>
        </w:rPr>
        <w:instrText xml:space="preserve"> HYPERLINK "https://www.english-corpora.org/hansard/" </w:instrText>
      </w:r>
      <w:r w:rsidRPr="003C7017">
        <w:rPr>
          <w:rPrChange w:id="1066" w:author="Neja Blaj Hribar" w:date="2021-03-23T12:44:00Z">
            <w:rPr/>
          </w:rPrChange>
        </w:rPr>
        <w:fldChar w:fldCharType="separate"/>
      </w:r>
      <w:r w:rsidRPr="003C7017">
        <w:rPr>
          <w:rStyle w:val="Hiperpovezava"/>
          <w:color w:val="auto"/>
          <w:u w:val="none"/>
          <w:rPrChange w:id="1067" w:author="Neja Blaj Hribar" w:date="2021-03-23T12:44:00Z">
            <w:rPr>
              <w:rStyle w:val="Hiperpovezava"/>
              <w:color w:val="auto"/>
              <w:u w:val="none"/>
            </w:rPr>
          </w:rPrChange>
        </w:rPr>
        <w:t>https://www.english-corpora.org/hansard</w:t>
      </w:r>
      <w:r w:rsidRPr="003C7017">
        <w:rPr>
          <w:rStyle w:val="Hiperpovezava"/>
          <w:color w:val="auto"/>
          <w:u w:val="none"/>
          <w:rPrChange w:id="1068" w:author="Neja Blaj Hribar" w:date="2021-03-23T12:44:00Z">
            <w:rPr>
              <w:rStyle w:val="Hiperpovezava"/>
              <w:color w:val="auto"/>
              <w:u w:val="none"/>
            </w:rPr>
          </w:rPrChange>
        </w:rPr>
        <w:fldChar w:fldCharType="end"/>
      </w:r>
      <w:r w:rsidRPr="003C7017">
        <w:rPr>
          <w:rPrChange w:id="1069" w:author="Neja Blaj Hribar" w:date="2021-03-23T12:44:00Z">
            <w:rPr/>
          </w:rPrChange>
        </w:rPr>
        <w:t>.</w:t>
      </w:r>
      <w:del w:id="1070" w:author="Fišer, Darja" w:date="2021-03-16T17:22:00Z">
        <w:r w:rsidRPr="003C7017" w:rsidDel="00DD5522">
          <w:rPr>
            <w:rPrChange w:id="1071" w:author="Neja Blaj Hribar" w:date="2021-03-23T12:44:00Z">
              <w:rPr/>
            </w:rPrChange>
          </w:rPr>
          <w:delText xml:space="preserve"> </w:delText>
        </w:r>
      </w:del>
    </w:p>
  </w:footnote>
  <w:footnote w:id="54">
    <w:p w14:paraId="39204C0D" w14:textId="2F54C747" w:rsidR="00CA3AB9" w:rsidRPr="003C7017" w:rsidRDefault="00CA3AB9" w:rsidP="002C2B4D">
      <w:pPr>
        <w:pStyle w:val="Sprotnaopomba-besedilo"/>
        <w:jc w:val="both"/>
        <w:rPr>
          <w:lang w:val="sl-SI"/>
          <w:rPrChange w:id="1072" w:author="Neja Blaj Hribar" w:date="2021-03-23T12:44:00Z">
            <w:rPr>
              <w:lang w:val="sl-SI"/>
            </w:rPr>
          </w:rPrChange>
        </w:rPr>
      </w:pPr>
      <w:r w:rsidRPr="003C7017">
        <w:rPr>
          <w:rStyle w:val="Sprotnaopomba-sklic"/>
          <w:rPrChange w:id="1073" w:author="Neja Blaj Hribar" w:date="2021-03-23T12:44:00Z">
            <w:rPr>
              <w:rStyle w:val="Sprotnaopomba-sklic"/>
            </w:rPr>
          </w:rPrChange>
        </w:rPr>
        <w:footnoteRef/>
      </w:r>
      <w:r w:rsidRPr="003C7017">
        <w:rPr>
          <w:rPrChange w:id="1074" w:author="Neja Blaj Hribar" w:date="2021-03-23T12:44:00Z">
            <w:rPr/>
          </w:rPrChange>
        </w:rPr>
        <w:t xml:space="preserve"> </w:t>
      </w:r>
      <w:r w:rsidRPr="003C7017">
        <w:rPr>
          <w:i/>
          <w:rPrChange w:id="1075" w:author="Neja Blaj Hribar" w:date="2021-03-23T12:44:00Z">
            <w:rPr>
              <w:i/>
            </w:rPr>
          </w:rPrChange>
        </w:rPr>
        <w:t>CLARIN.SI</w:t>
      </w:r>
      <w:r w:rsidRPr="003C7017">
        <w:rPr>
          <w:rPrChange w:id="1076" w:author="Neja Blaj Hribar" w:date="2021-03-23T12:44:00Z">
            <w:rPr/>
          </w:rPrChange>
        </w:rPr>
        <w:t xml:space="preserve">, </w:t>
      </w:r>
      <w:proofErr w:type="spellStart"/>
      <w:r w:rsidRPr="003C7017">
        <w:rPr>
          <w:rPrChange w:id="1077" w:author="Neja Blaj Hribar" w:date="2021-03-23T12:44:00Z">
            <w:rPr/>
          </w:rPrChange>
        </w:rPr>
        <w:t>pridobljeno</w:t>
      </w:r>
      <w:proofErr w:type="spellEnd"/>
      <w:r w:rsidRPr="003C7017">
        <w:rPr>
          <w:rPrChange w:id="1078" w:author="Neja Blaj Hribar" w:date="2021-03-23T12:44:00Z">
            <w:rPr/>
          </w:rPrChange>
        </w:rPr>
        <w:t xml:space="preserve"> 18. 2. 2021, </w:t>
      </w:r>
      <w:ins w:id="1079" w:author="Neja Blaj Hribar" w:date="2021-03-23T12:30:00Z">
        <w:r w:rsidR="008506B8" w:rsidRPr="003C7017">
          <w:rPr>
            <w:rPrChange w:id="1080" w:author="Neja Blaj Hribar" w:date="2021-03-23T12:44:00Z">
              <w:rPr/>
            </w:rPrChange>
          </w:rPr>
          <w:fldChar w:fldCharType="begin"/>
        </w:r>
        <w:r w:rsidR="008506B8" w:rsidRPr="003C7017">
          <w:rPr>
            <w:rPrChange w:id="1081" w:author="Neja Blaj Hribar" w:date="2021-03-23T12:44:00Z">
              <w:rPr/>
            </w:rPrChange>
          </w:rPr>
          <w:instrText xml:space="preserve"> HYPERLINK "</w:instrText>
        </w:r>
      </w:ins>
      <w:r w:rsidR="008506B8" w:rsidRPr="003C7017">
        <w:rPr>
          <w:rPrChange w:id="1082" w:author="Neja Blaj Hribar" w:date="2021-03-23T12:44:00Z">
            <w:rPr/>
          </w:rPrChange>
        </w:rPr>
        <w:instrText>http://hdl.handle.net/11356/1209</w:instrText>
      </w:r>
      <w:ins w:id="1083" w:author="Neja Blaj Hribar" w:date="2021-03-23T12:30:00Z">
        <w:r w:rsidR="008506B8" w:rsidRPr="003C7017">
          <w:rPr>
            <w:rPrChange w:id="1084" w:author="Neja Blaj Hribar" w:date="2021-03-23T12:44:00Z">
              <w:rPr/>
            </w:rPrChange>
          </w:rPr>
          <w:instrText xml:space="preserve">" </w:instrText>
        </w:r>
        <w:r w:rsidR="008506B8" w:rsidRPr="003C7017">
          <w:rPr>
            <w:rPrChange w:id="1085" w:author="Neja Blaj Hribar" w:date="2021-03-23T12:44:00Z">
              <w:rPr/>
            </w:rPrChange>
          </w:rPr>
          <w:fldChar w:fldCharType="separate"/>
        </w:r>
      </w:ins>
      <w:r w:rsidR="008506B8" w:rsidRPr="003C7017">
        <w:rPr>
          <w:rStyle w:val="Hiperpovezava"/>
          <w:color w:val="auto"/>
          <w:rPrChange w:id="1086" w:author="Neja Blaj Hribar" w:date="2021-03-23T12:44:00Z">
            <w:rPr>
              <w:rStyle w:val="Hiperpovezava"/>
            </w:rPr>
          </w:rPrChange>
        </w:rPr>
        <w:t>http://hdl.handle.net/11356/1209</w:t>
      </w:r>
      <w:ins w:id="1087" w:author="Neja Blaj Hribar" w:date="2021-03-23T12:30:00Z">
        <w:r w:rsidR="008506B8" w:rsidRPr="003C7017">
          <w:rPr>
            <w:rPrChange w:id="1088" w:author="Neja Blaj Hribar" w:date="2021-03-23T12:44:00Z">
              <w:rPr/>
            </w:rPrChange>
          </w:rPr>
          <w:fldChar w:fldCharType="end"/>
        </w:r>
      </w:ins>
      <w:r w:rsidRPr="003C7017">
        <w:rPr>
          <w:rPrChange w:id="1089" w:author="Neja Blaj Hribar" w:date="2021-03-23T12:44:00Z">
            <w:rPr/>
          </w:rPrChange>
        </w:rPr>
        <w:t>.</w:t>
      </w:r>
      <w:del w:id="1090" w:author="Fišer, Darja" w:date="2021-03-16T17:22:00Z">
        <w:r w:rsidRPr="003C7017" w:rsidDel="00DD5522">
          <w:rPr>
            <w:rPrChange w:id="1091" w:author="Neja Blaj Hribar" w:date="2021-03-23T12:44:00Z">
              <w:rPr/>
            </w:rPrChange>
          </w:rPr>
          <w:delText xml:space="preserve"> </w:delText>
        </w:r>
      </w:del>
    </w:p>
  </w:footnote>
  <w:footnote w:id="55">
    <w:p w14:paraId="55C57546" w14:textId="676D4CF1" w:rsidR="00CA3AB9" w:rsidRPr="003C7017" w:rsidRDefault="00CA3AB9" w:rsidP="002C2B4D">
      <w:pPr>
        <w:pStyle w:val="Sprotnaopomba-besedilo"/>
        <w:jc w:val="both"/>
        <w:rPr>
          <w:lang w:val="sl-SI"/>
          <w:rPrChange w:id="1092" w:author="Neja Blaj Hribar" w:date="2021-03-23T12:44:00Z">
            <w:rPr>
              <w:lang w:val="sl-SI"/>
            </w:rPr>
          </w:rPrChange>
        </w:rPr>
      </w:pPr>
      <w:r w:rsidRPr="003C7017">
        <w:rPr>
          <w:rStyle w:val="Sprotnaopomba-sklic"/>
          <w:rPrChange w:id="1093" w:author="Neja Blaj Hribar" w:date="2021-03-23T12:44:00Z">
            <w:rPr>
              <w:rStyle w:val="Sprotnaopomba-sklic"/>
            </w:rPr>
          </w:rPrChange>
        </w:rPr>
        <w:footnoteRef/>
      </w:r>
      <w:r w:rsidRPr="003C7017">
        <w:rPr>
          <w:rPrChange w:id="1094" w:author="Neja Blaj Hribar" w:date="2021-03-23T12:44:00Z">
            <w:rPr/>
          </w:rPrChange>
        </w:rPr>
        <w:t xml:space="preserve"> </w:t>
      </w:r>
      <w:r w:rsidRPr="003C7017">
        <w:rPr>
          <w:i/>
          <w:rPrChange w:id="1095" w:author="Neja Blaj Hribar" w:date="2021-03-23T12:44:00Z">
            <w:rPr>
              <w:i/>
            </w:rPr>
          </w:rPrChange>
        </w:rPr>
        <w:t>Working with parliamentary corpora; Parthenos training</w:t>
      </w:r>
      <w:r w:rsidRPr="003C7017">
        <w:rPr>
          <w:rPrChange w:id="1096" w:author="Neja Blaj Hribar" w:date="2021-03-23T12:44:00Z">
            <w:rPr/>
          </w:rPrChange>
        </w:rPr>
        <w:t xml:space="preserve">, </w:t>
      </w:r>
      <w:proofErr w:type="spellStart"/>
      <w:r w:rsidRPr="003C7017">
        <w:rPr>
          <w:rPrChange w:id="1097" w:author="Neja Blaj Hribar" w:date="2021-03-23T12:44:00Z">
            <w:rPr/>
          </w:rPrChange>
        </w:rPr>
        <w:t>pridobljeno</w:t>
      </w:r>
      <w:proofErr w:type="spellEnd"/>
      <w:r w:rsidRPr="003C7017">
        <w:rPr>
          <w:rPrChange w:id="1098" w:author="Neja Blaj Hribar" w:date="2021-03-23T12:44:00Z">
            <w:rPr/>
          </w:rPrChange>
        </w:rPr>
        <w:t xml:space="preserve"> 18. 2. 2021, </w:t>
      </w:r>
      <w:ins w:id="1099" w:author="Neja Blaj Hribar" w:date="2021-03-23T12:30:00Z">
        <w:r w:rsidR="008506B8" w:rsidRPr="003C7017">
          <w:rPr>
            <w:rPrChange w:id="1100" w:author="Neja Blaj Hribar" w:date="2021-03-23T12:44:00Z">
              <w:rPr/>
            </w:rPrChange>
          </w:rPr>
          <w:fldChar w:fldCharType="begin"/>
        </w:r>
        <w:r w:rsidR="008506B8" w:rsidRPr="003C7017">
          <w:rPr>
            <w:rPrChange w:id="1101" w:author="Neja Blaj Hribar" w:date="2021-03-23T12:44:00Z">
              <w:rPr/>
            </w:rPrChange>
          </w:rPr>
          <w:instrText xml:space="preserve"> HYPERLINK "</w:instrText>
        </w:r>
      </w:ins>
      <w:r w:rsidR="008506B8" w:rsidRPr="003C7017">
        <w:rPr>
          <w:rPrChange w:id="1102" w:author="Neja Blaj Hribar" w:date="2021-03-23T12:44:00Z">
            <w:rPr/>
          </w:rPrChange>
        </w:rPr>
        <w:instrText>https://tinyurl.com/yypffemm</w:instrText>
      </w:r>
      <w:ins w:id="1103" w:author="Neja Blaj Hribar" w:date="2021-03-23T12:30:00Z">
        <w:r w:rsidR="008506B8" w:rsidRPr="003C7017">
          <w:rPr>
            <w:rPrChange w:id="1104" w:author="Neja Blaj Hribar" w:date="2021-03-23T12:44:00Z">
              <w:rPr/>
            </w:rPrChange>
          </w:rPr>
          <w:instrText xml:space="preserve">" </w:instrText>
        </w:r>
        <w:r w:rsidR="008506B8" w:rsidRPr="003C7017">
          <w:rPr>
            <w:rPrChange w:id="1105" w:author="Neja Blaj Hribar" w:date="2021-03-23T12:44:00Z">
              <w:rPr/>
            </w:rPrChange>
          </w:rPr>
          <w:fldChar w:fldCharType="separate"/>
        </w:r>
      </w:ins>
      <w:r w:rsidR="008506B8" w:rsidRPr="003C7017">
        <w:rPr>
          <w:rStyle w:val="Hiperpovezava"/>
          <w:color w:val="auto"/>
          <w:rPrChange w:id="1106" w:author="Neja Blaj Hribar" w:date="2021-03-23T12:44:00Z">
            <w:rPr>
              <w:rStyle w:val="Hiperpovezava"/>
            </w:rPr>
          </w:rPrChange>
        </w:rPr>
        <w:t>https://tinyurl.com/yypffemm</w:t>
      </w:r>
      <w:ins w:id="1107" w:author="Neja Blaj Hribar" w:date="2021-03-23T12:30:00Z">
        <w:r w:rsidR="008506B8" w:rsidRPr="003C7017">
          <w:rPr>
            <w:rPrChange w:id="1108" w:author="Neja Blaj Hribar" w:date="2021-03-23T12:44:00Z">
              <w:rPr/>
            </w:rPrChange>
          </w:rPr>
          <w:fldChar w:fldCharType="end"/>
        </w:r>
      </w:ins>
      <w:r w:rsidRPr="003C7017">
        <w:rPr>
          <w:rPrChange w:id="1109" w:author="Neja Blaj Hribar" w:date="2021-03-23T12:44:00Z">
            <w:rPr/>
          </w:rPrChange>
        </w:rPr>
        <w:t>.</w:t>
      </w:r>
      <w:del w:id="1110" w:author="Fišer, Darja" w:date="2021-03-16T17:22:00Z">
        <w:r w:rsidRPr="003C7017" w:rsidDel="00DD5522">
          <w:rPr>
            <w:rPrChange w:id="1111" w:author="Neja Blaj Hribar" w:date="2021-03-23T12:44:00Z">
              <w:rPr/>
            </w:rPrChange>
          </w:rPr>
          <w:delText xml:space="preserve"> </w:delText>
        </w:r>
      </w:del>
    </w:p>
  </w:footnote>
  <w:footnote w:id="56">
    <w:p w14:paraId="68B1C0F7" w14:textId="77777777" w:rsidR="00CA3AB9" w:rsidRPr="003C7017" w:rsidRDefault="00CA3AB9" w:rsidP="002C2B4D">
      <w:pPr>
        <w:pStyle w:val="Bibliografija"/>
        <w:spacing w:line="240" w:lineRule="auto"/>
        <w:jc w:val="both"/>
        <w:rPr>
          <w:sz w:val="20"/>
          <w:szCs w:val="20"/>
          <w:lang w:val="sl-SI"/>
          <w:rPrChange w:id="1115" w:author="Neja Blaj Hribar" w:date="2021-03-23T12:44:00Z">
            <w:rPr>
              <w:sz w:val="20"/>
              <w:szCs w:val="20"/>
              <w:lang w:val="sl-SI"/>
            </w:rPr>
          </w:rPrChange>
        </w:rPr>
      </w:pPr>
      <w:r w:rsidRPr="003C7017">
        <w:rPr>
          <w:rStyle w:val="Sprotnaopomba-sklic"/>
          <w:sz w:val="20"/>
          <w:szCs w:val="20"/>
          <w:rPrChange w:id="1116" w:author="Neja Blaj Hribar" w:date="2021-03-23T12:44:00Z">
            <w:rPr>
              <w:rStyle w:val="Sprotnaopomba-sklic"/>
              <w:sz w:val="20"/>
              <w:szCs w:val="20"/>
            </w:rPr>
          </w:rPrChange>
        </w:rPr>
        <w:footnoteRef/>
      </w:r>
      <w:r w:rsidRPr="003C7017">
        <w:rPr>
          <w:sz w:val="20"/>
          <w:szCs w:val="20"/>
          <w:rPrChange w:id="1117" w:author="Neja Blaj Hribar" w:date="2021-03-23T12:44:00Z">
            <w:rPr>
              <w:sz w:val="20"/>
              <w:szCs w:val="20"/>
            </w:rPr>
          </w:rPrChange>
        </w:rPr>
        <w:t xml:space="preserve"> </w:t>
      </w:r>
      <w:r w:rsidRPr="003C7017">
        <w:rPr>
          <w:sz w:val="20"/>
          <w:szCs w:val="20"/>
          <w:lang w:val="sl-SI"/>
          <w:rPrChange w:id="1118" w:author="Neja Blaj Hribar" w:date="2021-03-23T12:44:00Z">
            <w:rPr>
              <w:sz w:val="20"/>
              <w:szCs w:val="20"/>
              <w:lang w:val="sl-SI"/>
            </w:rPr>
          </w:rPrChange>
        </w:rPr>
        <w:t xml:space="preserve">Penelope Eckert in Sally McConnell-Ginet, </w:t>
      </w:r>
      <w:r w:rsidRPr="003C7017">
        <w:rPr>
          <w:i/>
          <w:iCs/>
          <w:sz w:val="20"/>
          <w:szCs w:val="20"/>
          <w:lang w:val="sl-SI"/>
          <w:rPrChange w:id="1119" w:author="Neja Blaj Hribar" w:date="2021-03-23T12:44:00Z">
            <w:rPr>
              <w:i/>
              <w:iCs/>
              <w:sz w:val="20"/>
              <w:szCs w:val="20"/>
              <w:lang w:val="sl-SI"/>
            </w:rPr>
          </w:rPrChange>
        </w:rPr>
        <w:t>Language and gender</w:t>
      </w:r>
      <w:r w:rsidRPr="003C7017">
        <w:rPr>
          <w:sz w:val="20"/>
          <w:szCs w:val="20"/>
          <w:lang w:val="sl-SI"/>
          <w:rPrChange w:id="1120" w:author="Neja Blaj Hribar" w:date="2021-03-23T12:44:00Z">
            <w:rPr>
              <w:sz w:val="20"/>
              <w:szCs w:val="20"/>
              <w:lang w:val="sl-SI"/>
            </w:rPr>
          </w:rPrChange>
        </w:rPr>
        <w:t xml:space="preserve"> (Cambridge: Cambridge University Press, </w:t>
      </w:r>
    </w:p>
    <w:p w14:paraId="67B057D5" w14:textId="77777777" w:rsidR="00CA3AB9" w:rsidRPr="003C7017" w:rsidRDefault="00CA3AB9" w:rsidP="002C2B4D">
      <w:pPr>
        <w:pStyle w:val="Bibliografija"/>
        <w:spacing w:line="240" w:lineRule="auto"/>
        <w:jc w:val="both"/>
        <w:rPr>
          <w:i/>
          <w:iCs/>
          <w:sz w:val="20"/>
          <w:szCs w:val="20"/>
          <w:lang w:val="sl-SI"/>
          <w:rPrChange w:id="1121" w:author="Neja Blaj Hribar" w:date="2021-03-23T12:44:00Z">
            <w:rPr>
              <w:i/>
              <w:iCs/>
              <w:sz w:val="20"/>
              <w:szCs w:val="20"/>
              <w:lang w:val="sl-SI"/>
            </w:rPr>
          </w:rPrChange>
        </w:rPr>
      </w:pPr>
      <w:r w:rsidRPr="003C7017">
        <w:rPr>
          <w:sz w:val="20"/>
          <w:szCs w:val="20"/>
          <w:lang w:val="sl-SI"/>
          <w:rPrChange w:id="1122" w:author="Neja Blaj Hribar" w:date="2021-03-23T12:44:00Z">
            <w:rPr>
              <w:sz w:val="20"/>
              <w:szCs w:val="20"/>
              <w:lang w:val="sl-SI"/>
            </w:rPr>
          </w:rPrChange>
        </w:rPr>
        <w:t xml:space="preserve">2013). Ruth Wodak, »Pragmatics and Critical Discourse Analysis: A cross-disciplinary inquiry,« </w:t>
      </w:r>
      <w:r w:rsidRPr="003C7017">
        <w:rPr>
          <w:i/>
          <w:iCs/>
          <w:sz w:val="20"/>
          <w:szCs w:val="20"/>
          <w:lang w:val="sl-SI"/>
          <w:rPrChange w:id="1123" w:author="Neja Blaj Hribar" w:date="2021-03-23T12:44:00Z">
            <w:rPr>
              <w:i/>
              <w:iCs/>
              <w:sz w:val="20"/>
              <w:szCs w:val="20"/>
              <w:lang w:val="sl-SI"/>
            </w:rPr>
          </w:rPrChange>
        </w:rPr>
        <w:t xml:space="preserve">Pragmatics &amp; </w:t>
      </w:r>
    </w:p>
    <w:p w14:paraId="229220C0" w14:textId="00A3ADC4" w:rsidR="00CA3AB9" w:rsidRPr="003C7017" w:rsidRDefault="00CA3AB9" w:rsidP="002C2B4D">
      <w:pPr>
        <w:pStyle w:val="Bibliografija"/>
        <w:spacing w:line="240" w:lineRule="auto"/>
        <w:jc w:val="both"/>
        <w:rPr>
          <w:lang w:val="sl-SI"/>
          <w:rPrChange w:id="1124" w:author="Neja Blaj Hribar" w:date="2021-03-23T12:44:00Z">
            <w:rPr>
              <w:lang w:val="sl-SI"/>
            </w:rPr>
          </w:rPrChange>
        </w:rPr>
      </w:pPr>
      <w:r w:rsidRPr="003C7017">
        <w:rPr>
          <w:i/>
          <w:iCs/>
          <w:sz w:val="20"/>
          <w:szCs w:val="20"/>
          <w:lang w:val="sl-SI"/>
          <w:rPrChange w:id="1125" w:author="Neja Blaj Hribar" w:date="2021-03-23T12:44:00Z">
            <w:rPr>
              <w:i/>
              <w:iCs/>
              <w:sz w:val="20"/>
              <w:szCs w:val="20"/>
              <w:lang w:val="sl-SI"/>
            </w:rPr>
          </w:rPrChange>
        </w:rPr>
        <w:t>Cognition</w:t>
      </w:r>
      <w:r w:rsidRPr="003C7017">
        <w:rPr>
          <w:sz w:val="20"/>
          <w:szCs w:val="20"/>
          <w:lang w:val="sl-SI"/>
          <w:rPrChange w:id="1126" w:author="Neja Blaj Hribar" w:date="2021-03-23T12:44:00Z">
            <w:rPr>
              <w:sz w:val="20"/>
              <w:szCs w:val="20"/>
              <w:lang w:val="sl-SI"/>
            </w:rPr>
          </w:rPrChange>
        </w:rPr>
        <w:t xml:space="preserve">, </w:t>
      </w:r>
      <w:r w:rsidRPr="003C7017">
        <w:rPr>
          <w:i/>
          <w:iCs/>
          <w:sz w:val="20"/>
          <w:szCs w:val="20"/>
          <w:lang w:val="sl-SI"/>
          <w:rPrChange w:id="1127" w:author="Neja Blaj Hribar" w:date="2021-03-23T12:44:00Z">
            <w:rPr>
              <w:i/>
              <w:iCs/>
              <w:sz w:val="20"/>
              <w:szCs w:val="20"/>
              <w:lang w:val="sl-SI"/>
            </w:rPr>
          </w:rPrChange>
        </w:rPr>
        <w:t xml:space="preserve">15 </w:t>
      </w:r>
      <w:r w:rsidRPr="003C7017">
        <w:rPr>
          <w:iCs/>
          <w:sz w:val="20"/>
          <w:szCs w:val="20"/>
          <w:lang w:val="sl-SI"/>
          <w:rPrChange w:id="1128" w:author="Neja Blaj Hribar" w:date="2021-03-23T12:44:00Z">
            <w:rPr>
              <w:iCs/>
              <w:sz w:val="20"/>
              <w:szCs w:val="20"/>
              <w:lang w:val="sl-SI"/>
            </w:rPr>
          </w:rPrChange>
        </w:rPr>
        <w:t>(2017):</w:t>
      </w:r>
      <w:r w:rsidRPr="003C7017">
        <w:rPr>
          <w:sz w:val="20"/>
          <w:szCs w:val="20"/>
          <w:lang w:val="sl-SI"/>
          <w:rPrChange w:id="1129" w:author="Neja Blaj Hribar" w:date="2021-03-23T12:44:00Z">
            <w:rPr>
              <w:sz w:val="20"/>
              <w:szCs w:val="20"/>
              <w:lang w:val="sl-SI"/>
            </w:rPr>
          </w:rPrChange>
        </w:rPr>
        <w:t xml:space="preserve"> 203–25.</w:t>
      </w:r>
    </w:p>
  </w:footnote>
  <w:footnote w:id="57">
    <w:p w14:paraId="199EF06F" w14:textId="77777777" w:rsidR="00CA3AB9" w:rsidRPr="003C7017" w:rsidRDefault="00CA3AB9" w:rsidP="002C2B4D">
      <w:pPr>
        <w:pStyle w:val="Bibliografija"/>
        <w:spacing w:line="240" w:lineRule="auto"/>
        <w:jc w:val="both"/>
        <w:rPr>
          <w:sz w:val="20"/>
          <w:szCs w:val="20"/>
          <w:lang w:val="sl-SI"/>
          <w:rPrChange w:id="1130" w:author="Neja Blaj Hribar" w:date="2021-03-23T12:44:00Z">
            <w:rPr>
              <w:sz w:val="20"/>
              <w:szCs w:val="20"/>
              <w:lang w:val="sl-SI"/>
            </w:rPr>
          </w:rPrChange>
        </w:rPr>
      </w:pPr>
      <w:r w:rsidRPr="003C7017">
        <w:rPr>
          <w:rStyle w:val="Sprotnaopomba-sklic"/>
          <w:sz w:val="20"/>
          <w:szCs w:val="20"/>
          <w:rPrChange w:id="1131" w:author="Neja Blaj Hribar" w:date="2021-03-23T12:44:00Z">
            <w:rPr>
              <w:rStyle w:val="Sprotnaopomba-sklic"/>
              <w:sz w:val="20"/>
              <w:szCs w:val="20"/>
            </w:rPr>
          </w:rPrChange>
        </w:rPr>
        <w:footnoteRef/>
      </w:r>
      <w:r w:rsidRPr="003C7017">
        <w:rPr>
          <w:sz w:val="20"/>
          <w:szCs w:val="20"/>
          <w:rPrChange w:id="1132" w:author="Neja Blaj Hribar" w:date="2021-03-23T12:44:00Z">
            <w:rPr>
              <w:sz w:val="20"/>
              <w:szCs w:val="20"/>
            </w:rPr>
          </w:rPrChange>
        </w:rPr>
        <w:t xml:space="preserve"> </w:t>
      </w:r>
      <w:r w:rsidRPr="003C7017">
        <w:rPr>
          <w:sz w:val="20"/>
          <w:szCs w:val="20"/>
          <w:lang w:val="sl-SI"/>
          <w:rPrChange w:id="1133" w:author="Neja Blaj Hribar" w:date="2021-03-23T12:44:00Z">
            <w:rPr>
              <w:sz w:val="20"/>
              <w:szCs w:val="20"/>
              <w:lang w:val="sl-SI"/>
            </w:rPr>
          </w:rPrChange>
        </w:rPr>
        <w:t xml:space="preserve">Matthew L. Newman, Clara J. Groom, Lori D. Handelman in James W. Pennebaker, »Gender differences in </w:t>
      </w:r>
    </w:p>
    <w:p w14:paraId="3AE4D08B" w14:textId="18567219" w:rsidR="00CA3AB9" w:rsidRPr="003C7017" w:rsidRDefault="00CA3AB9" w:rsidP="002C2B4D">
      <w:pPr>
        <w:pStyle w:val="Bibliografija"/>
        <w:spacing w:line="240" w:lineRule="auto"/>
        <w:jc w:val="both"/>
        <w:rPr>
          <w:lang w:val="sl-SI"/>
          <w:rPrChange w:id="1134" w:author="Neja Blaj Hribar" w:date="2021-03-23T12:44:00Z">
            <w:rPr>
              <w:lang w:val="sl-SI"/>
            </w:rPr>
          </w:rPrChange>
        </w:rPr>
      </w:pPr>
      <w:r w:rsidRPr="003C7017">
        <w:rPr>
          <w:sz w:val="20"/>
          <w:szCs w:val="20"/>
          <w:lang w:val="sl-SI"/>
          <w:rPrChange w:id="1135" w:author="Neja Blaj Hribar" w:date="2021-03-23T12:44:00Z">
            <w:rPr>
              <w:sz w:val="20"/>
              <w:szCs w:val="20"/>
              <w:lang w:val="sl-SI"/>
            </w:rPr>
          </w:rPrChange>
        </w:rPr>
        <w:t xml:space="preserve">language use: An analysis of 14,000 text samples,« </w:t>
      </w:r>
      <w:r w:rsidRPr="003C7017">
        <w:rPr>
          <w:i/>
          <w:iCs/>
          <w:sz w:val="20"/>
          <w:szCs w:val="20"/>
          <w:lang w:val="sl-SI"/>
          <w:rPrChange w:id="1136" w:author="Neja Blaj Hribar" w:date="2021-03-23T12:44:00Z">
            <w:rPr>
              <w:i/>
              <w:iCs/>
              <w:sz w:val="20"/>
              <w:szCs w:val="20"/>
              <w:lang w:val="sl-SI"/>
            </w:rPr>
          </w:rPrChange>
        </w:rPr>
        <w:t>Discourse Processes</w:t>
      </w:r>
      <w:r w:rsidRPr="003C7017">
        <w:rPr>
          <w:sz w:val="20"/>
          <w:szCs w:val="20"/>
          <w:lang w:val="sl-SI"/>
          <w:rPrChange w:id="1137" w:author="Neja Blaj Hribar" w:date="2021-03-23T12:44:00Z">
            <w:rPr>
              <w:sz w:val="20"/>
              <w:szCs w:val="20"/>
              <w:lang w:val="sl-SI"/>
            </w:rPr>
          </w:rPrChange>
        </w:rPr>
        <w:t xml:space="preserve">, </w:t>
      </w:r>
      <w:r w:rsidRPr="003C7017">
        <w:rPr>
          <w:i/>
          <w:iCs/>
          <w:sz w:val="20"/>
          <w:szCs w:val="20"/>
          <w:lang w:val="sl-SI"/>
          <w:rPrChange w:id="1138" w:author="Neja Blaj Hribar" w:date="2021-03-23T12:44:00Z">
            <w:rPr>
              <w:i/>
              <w:iCs/>
              <w:sz w:val="20"/>
              <w:szCs w:val="20"/>
              <w:lang w:val="sl-SI"/>
            </w:rPr>
          </w:rPrChange>
        </w:rPr>
        <w:t>45</w:t>
      </w:r>
      <w:r w:rsidRPr="003C7017">
        <w:rPr>
          <w:sz w:val="20"/>
          <w:szCs w:val="20"/>
          <w:lang w:val="sl-SI"/>
          <w:rPrChange w:id="1139" w:author="Neja Blaj Hribar" w:date="2021-03-23T12:44:00Z">
            <w:rPr>
              <w:sz w:val="20"/>
              <w:szCs w:val="20"/>
              <w:lang w:val="sl-SI"/>
            </w:rPr>
          </w:rPrChange>
        </w:rPr>
        <w:t>(3) (2008): 211–36.</w:t>
      </w:r>
    </w:p>
  </w:footnote>
  <w:footnote w:id="58">
    <w:p w14:paraId="034CDFF9" w14:textId="77777777" w:rsidR="00CA3AB9" w:rsidRPr="003C7017" w:rsidRDefault="00CA3AB9" w:rsidP="002C2B4D">
      <w:pPr>
        <w:pStyle w:val="Bibliografija"/>
        <w:spacing w:line="240" w:lineRule="auto"/>
        <w:jc w:val="both"/>
        <w:rPr>
          <w:sz w:val="20"/>
          <w:szCs w:val="20"/>
          <w:lang w:val="sl-SI"/>
          <w:rPrChange w:id="1140" w:author="Neja Blaj Hribar" w:date="2021-03-23T12:44:00Z">
            <w:rPr>
              <w:sz w:val="20"/>
              <w:szCs w:val="20"/>
              <w:lang w:val="sl-SI"/>
            </w:rPr>
          </w:rPrChange>
        </w:rPr>
      </w:pPr>
      <w:r w:rsidRPr="003C7017">
        <w:rPr>
          <w:rStyle w:val="Sprotnaopomba-sklic"/>
          <w:sz w:val="20"/>
          <w:szCs w:val="20"/>
          <w:rPrChange w:id="1141" w:author="Neja Blaj Hribar" w:date="2021-03-23T12:44:00Z">
            <w:rPr>
              <w:rStyle w:val="Sprotnaopomba-sklic"/>
              <w:sz w:val="20"/>
              <w:szCs w:val="20"/>
            </w:rPr>
          </w:rPrChange>
        </w:rPr>
        <w:footnoteRef/>
      </w:r>
      <w:r w:rsidRPr="003C7017">
        <w:rPr>
          <w:sz w:val="20"/>
          <w:szCs w:val="20"/>
          <w:rPrChange w:id="1142" w:author="Neja Blaj Hribar" w:date="2021-03-23T12:44:00Z">
            <w:rPr>
              <w:sz w:val="20"/>
              <w:szCs w:val="20"/>
            </w:rPr>
          </w:rPrChange>
        </w:rPr>
        <w:t xml:space="preserve"> </w:t>
      </w:r>
      <w:r w:rsidRPr="003C7017">
        <w:rPr>
          <w:sz w:val="20"/>
          <w:szCs w:val="20"/>
          <w:lang w:val="sl-SI"/>
          <w:rPrChange w:id="1143" w:author="Neja Blaj Hribar" w:date="2021-03-23T12:44:00Z">
            <w:rPr>
              <w:sz w:val="20"/>
              <w:szCs w:val="20"/>
              <w:lang w:val="sl-SI"/>
            </w:rPr>
          </w:rPrChange>
        </w:rPr>
        <w:t xml:space="preserve">Catherine Marshall, »Policy discourse analysis: Negotiating gender equity,« </w:t>
      </w:r>
      <w:r w:rsidRPr="003C7017">
        <w:rPr>
          <w:i/>
          <w:iCs/>
          <w:sz w:val="20"/>
          <w:szCs w:val="20"/>
          <w:lang w:val="sl-SI"/>
          <w:rPrChange w:id="1144" w:author="Neja Blaj Hribar" w:date="2021-03-23T12:44:00Z">
            <w:rPr>
              <w:i/>
              <w:iCs/>
              <w:sz w:val="20"/>
              <w:szCs w:val="20"/>
              <w:lang w:val="sl-SI"/>
            </w:rPr>
          </w:rPrChange>
        </w:rPr>
        <w:t>Journal of Education Policy</w:t>
      </w:r>
      <w:r w:rsidRPr="003C7017">
        <w:rPr>
          <w:sz w:val="20"/>
          <w:szCs w:val="20"/>
          <w:lang w:val="sl-SI"/>
          <w:rPrChange w:id="1145" w:author="Neja Blaj Hribar" w:date="2021-03-23T12:44:00Z">
            <w:rPr>
              <w:sz w:val="20"/>
              <w:szCs w:val="20"/>
              <w:lang w:val="sl-SI"/>
            </w:rPr>
          </w:rPrChange>
        </w:rPr>
        <w:t xml:space="preserve">, </w:t>
      </w:r>
      <w:r w:rsidRPr="003C7017">
        <w:rPr>
          <w:iCs/>
          <w:sz w:val="20"/>
          <w:szCs w:val="20"/>
          <w:lang w:val="sl-SI"/>
          <w:rPrChange w:id="1146" w:author="Neja Blaj Hribar" w:date="2021-03-23T12:44:00Z">
            <w:rPr>
              <w:iCs/>
              <w:sz w:val="20"/>
              <w:szCs w:val="20"/>
              <w:lang w:val="sl-SI"/>
            </w:rPr>
          </w:rPrChange>
        </w:rPr>
        <w:t>15</w:t>
      </w:r>
      <w:r w:rsidRPr="003C7017">
        <w:rPr>
          <w:sz w:val="20"/>
          <w:szCs w:val="20"/>
          <w:lang w:val="sl-SI"/>
          <w:rPrChange w:id="1147" w:author="Neja Blaj Hribar" w:date="2021-03-23T12:44:00Z">
            <w:rPr>
              <w:sz w:val="20"/>
              <w:szCs w:val="20"/>
              <w:lang w:val="sl-SI"/>
            </w:rPr>
          </w:rPrChange>
        </w:rPr>
        <w:t xml:space="preserve">(2) </w:t>
      </w:r>
    </w:p>
    <w:p w14:paraId="6C7E662E" w14:textId="4F5634CE" w:rsidR="00CA3AB9" w:rsidRPr="003C7017" w:rsidRDefault="00CA3AB9" w:rsidP="002C2B4D">
      <w:pPr>
        <w:pStyle w:val="Bibliografija"/>
        <w:spacing w:line="240" w:lineRule="auto"/>
        <w:jc w:val="both"/>
        <w:rPr>
          <w:sz w:val="20"/>
          <w:szCs w:val="20"/>
          <w:lang w:val="sl-SI"/>
          <w:rPrChange w:id="1148" w:author="Neja Blaj Hribar" w:date="2021-03-23T12:44:00Z">
            <w:rPr>
              <w:sz w:val="20"/>
              <w:szCs w:val="20"/>
              <w:lang w:val="sl-SI"/>
            </w:rPr>
          </w:rPrChange>
        </w:rPr>
      </w:pPr>
      <w:r w:rsidRPr="003C7017">
        <w:rPr>
          <w:sz w:val="20"/>
          <w:szCs w:val="20"/>
          <w:lang w:val="sl-SI"/>
          <w:rPrChange w:id="1149" w:author="Neja Blaj Hribar" w:date="2021-03-23T12:44:00Z">
            <w:rPr>
              <w:sz w:val="20"/>
              <w:szCs w:val="20"/>
              <w:lang w:val="sl-SI"/>
            </w:rPr>
          </w:rPrChange>
        </w:rPr>
        <w:t>(2000): 125–56.</w:t>
      </w:r>
    </w:p>
  </w:footnote>
  <w:footnote w:id="59">
    <w:p w14:paraId="4C63A2EF" w14:textId="77777777" w:rsidR="00CA3AB9" w:rsidRPr="003C7017" w:rsidRDefault="00CA3AB9" w:rsidP="002C2B4D">
      <w:pPr>
        <w:pStyle w:val="Bibliografija"/>
        <w:spacing w:line="240" w:lineRule="auto"/>
        <w:jc w:val="both"/>
        <w:rPr>
          <w:i/>
          <w:iCs/>
          <w:sz w:val="20"/>
          <w:szCs w:val="20"/>
          <w:lang w:val="sl-SI"/>
          <w:rPrChange w:id="1150" w:author="Neja Blaj Hribar" w:date="2021-03-23T12:44:00Z">
            <w:rPr>
              <w:i/>
              <w:iCs/>
              <w:sz w:val="20"/>
              <w:szCs w:val="20"/>
              <w:lang w:val="sl-SI"/>
            </w:rPr>
          </w:rPrChange>
        </w:rPr>
      </w:pPr>
      <w:r w:rsidRPr="003C7017">
        <w:rPr>
          <w:rStyle w:val="Sprotnaopomba-sklic"/>
          <w:sz w:val="20"/>
          <w:szCs w:val="20"/>
          <w:rPrChange w:id="1151" w:author="Neja Blaj Hribar" w:date="2021-03-23T12:44:00Z">
            <w:rPr>
              <w:rStyle w:val="Sprotnaopomba-sklic"/>
              <w:sz w:val="20"/>
              <w:szCs w:val="20"/>
            </w:rPr>
          </w:rPrChange>
        </w:rPr>
        <w:footnoteRef/>
      </w:r>
      <w:r w:rsidRPr="003C7017">
        <w:rPr>
          <w:sz w:val="20"/>
          <w:szCs w:val="20"/>
          <w:rPrChange w:id="1152" w:author="Neja Blaj Hribar" w:date="2021-03-23T12:44:00Z">
            <w:rPr>
              <w:sz w:val="20"/>
              <w:szCs w:val="20"/>
            </w:rPr>
          </w:rPrChange>
        </w:rPr>
        <w:t xml:space="preserve"> </w:t>
      </w:r>
      <w:proofErr w:type="spellStart"/>
      <w:r w:rsidRPr="003C7017">
        <w:rPr>
          <w:sz w:val="20"/>
          <w:szCs w:val="20"/>
          <w:rPrChange w:id="1153" w:author="Neja Blaj Hribar" w:date="2021-03-23T12:44:00Z">
            <w:rPr>
              <w:sz w:val="20"/>
              <w:szCs w:val="20"/>
            </w:rPr>
          </w:rPrChange>
        </w:rPr>
        <w:t>Milica</w:t>
      </w:r>
      <w:proofErr w:type="spellEnd"/>
      <w:r w:rsidRPr="003C7017">
        <w:rPr>
          <w:sz w:val="20"/>
          <w:szCs w:val="20"/>
          <w:rPrChange w:id="1154" w:author="Neja Blaj Hribar" w:date="2021-03-23T12:44:00Z">
            <w:rPr>
              <w:sz w:val="20"/>
              <w:szCs w:val="20"/>
            </w:rPr>
          </w:rPrChange>
        </w:rPr>
        <w:t xml:space="preserve"> </w:t>
      </w:r>
      <w:r w:rsidRPr="003C7017">
        <w:rPr>
          <w:sz w:val="20"/>
          <w:szCs w:val="20"/>
          <w:lang w:val="sl-SI"/>
          <w:rPrChange w:id="1155" w:author="Neja Blaj Hribar" w:date="2021-03-23T12:44:00Z">
            <w:rPr>
              <w:sz w:val="20"/>
              <w:szCs w:val="20"/>
              <w:lang w:val="sl-SI"/>
            </w:rPr>
          </w:rPrChange>
        </w:rPr>
        <w:t xml:space="preserve">Antić Gaber in </w:t>
      </w:r>
      <w:proofErr w:type="spellStart"/>
      <w:r w:rsidRPr="003C7017">
        <w:rPr>
          <w:sz w:val="20"/>
          <w:szCs w:val="20"/>
          <w:lang w:val="sl-SI"/>
          <w:rPrChange w:id="1156" w:author="Neja Blaj Hribar" w:date="2021-03-23T12:44:00Z">
            <w:rPr>
              <w:sz w:val="20"/>
              <w:szCs w:val="20"/>
              <w:lang w:val="sl-SI"/>
            </w:rPr>
          </w:rPrChange>
        </w:rPr>
        <w:t>Gabriella</w:t>
      </w:r>
      <w:proofErr w:type="spellEnd"/>
      <w:r w:rsidRPr="003C7017">
        <w:rPr>
          <w:sz w:val="20"/>
          <w:szCs w:val="20"/>
          <w:lang w:val="sl-SI"/>
          <w:rPrChange w:id="1157" w:author="Neja Blaj Hribar" w:date="2021-03-23T12:44:00Z">
            <w:rPr>
              <w:sz w:val="20"/>
              <w:szCs w:val="20"/>
              <w:lang w:val="sl-SI"/>
            </w:rPr>
          </w:rPrChange>
        </w:rPr>
        <w:t xml:space="preserve"> </w:t>
      </w:r>
      <w:proofErr w:type="spellStart"/>
      <w:r w:rsidRPr="003C7017">
        <w:rPr>
          <w:sz w:val="20"/>
          <w:szCs w:val="20"/>
          <w:lang w:val="sl-SI"/>
          <w:rPrChange w:id="1158" w:author="Neja Blaj Hribar" w:date="2021-03-23T12:44:00Z">
            <w:rPr>
              <w:sz w:val="20"/>
              <w:szCs w:val="20"/>
              <w:lang w:val="sl-SI"/>
            </w:rPr>
          </w:rPrChange>
        </w:rPr>
        <w:t>Ilonszki</w:t>
      </w:r>
      <w:proofErr w:type="spellEnd"/>
      <w:r w:rsidRPr="003C7017">
        <w:rPr>
          <w:sz w:val="20"/>
          <w:szCs w:val="20"/>
          <w:lang w:val="sl-SI"/>
          <w:rPrChange w:id="1159" w:author="Neja Blaj Hribar" w:date="2021-03-23T12:44:00Z">
            <w:rPr>
              <w:sz w:val="20"/>
              <w:szCs w:val="20"/>
              <w:lang w:val="sl-SI"/>
            </w:rPr>
          </w:rPrChange>
        </w:rPr>
        <w:t xml:space="preserve">, </w:t>
      </w:r>
      <w:proofErr w:type="spellStart"/>
      <w:r w:rsidRPr="003C7017">
        <w:rPr>
          <w:i/>
          <w:iCs/>
          <w:sz w:val="20"/>
          <w:szCs w:val="20"/>
          <w:lang w:val="sl-SI"/>
          <w:rPrChange w:id="1160" w:author="Neja Blaj Hribar" w:date="2021-03-23T12:44:00Z">
            <w:rPr>
              <w:i/>
              <w:iCs/>
              <w:sz w:val="20"/>
              <w:szCs w:val="20"/>
              <w:lang w:val="sl-SI"/>
            </w:rPr>
          </w:rPrChange>
        </w:rPr>
        <w:t>Women</w:t>
      </w:r>
      <w:proofErr w:type="spellEnd"/>
      <w:r w:rsidRPr="003C7017">
        <w:rPr>
          <w:i/>
          <w:iCs/>
          <w:sz w:val="20"/>
          <w:szCs w:val="20"/>
          <w:lang w:val="sl-SI"/>
          <w:rPrChange w:id="1161" w:author="Neja Blaj Hribar" w:date="2021-03-23T12:44:00Z">
            <w:rPr>
              <w:i/>
              <w:iCs/>
              <w:sz w:val="20"/>
              <w:szCs w:val="20"/>
              <w:lang w:val="sl-SI"/>
            </w:rPr>
          </w:rPrChange>
        </w:rPr>
        <w:t xml:space="preserve"> in </w:t>
      </w:r>
      <w:proofErr w:type="spellStart"/>
      <w:r w:rsidRPr="003C7017">
        <w:rPr>
          <w:i/>
          <w:iCs/>
          <w:sz w:val="20"/>
          <w:szCs w:val="20"/>
          <w:lang w:val="sl-SI"/>
          <w:rPrChange w:id="1162" w:author="Neja Blaj Hribar" w:date="2021-03-23T12:44:00Z">
            <w:rPr>
              <w:i/>
              <w:iCs/>
              <w:sz w:val="20"/>
              <w:szCs w:val="20"/>
              <w:lang w:val="sl-SI"/>
            </w:rPr>
          </w:rPrChange>
        </w:rPr>
        <w:t>parliamentary</w:t>
      </w:r>
      <w:proofErr w:type="spellEnd"/>
      <w:r w:rsidRPr="003C7017">
        <w:rPr>
          <w:i/>
          <w:iCs/>
          <w:sz w:val="20"/>
          <w:szCs w:val="20"/>
          <w:lang w:val="sl-SI"/>
          <w:rPrChange w:id="1163" w:author="Neja Blaj Hribar" w:date="2021-03-23T12:44:00Z">
            <w:rPr>
              <w:i/>
              <w:iCs/>
              <w:sz w:val="20"/>
              <w:szCs w:val="20"/>
              <w:lang w:val="sl-SI"/>
            </w:rPr>
          </w:rPrChange>
        </w:rPr>
        <w:t xml:space="preserve"> </w:t>
      </w:r>
      <w:proofErr w:type="spellStart"/>
      <w:r w:rsidRPr="003C7017">
        <w:rPr>
          <w:i/>
          <w:iCs/>
          <w:sz w:val="20"/>
          <w:szCs w:val="20"/>
          <w:lang w:val="sl-SI"/>
          <w:rPrChange w:id="1164" w:author="Neja Blaj Hribar" w:date="2021-03-23T12:44:00Z">
            <w:rPr>
              <w:i/>
              <w:iCs/>
              <w:sz w:val="20"/>
              <w:szCs w:val="20"/>
              <w:lang w:val="sl-SI"/>
            </w:rPr>
          </w:rPrChange>
        </w:rPr>
        <w:t>politics</w:t>
      </w:r>
      <w:proofErr w:type="spellEnd"/>
      <w:r w:rsidRPr="003C7017">
        <w:rPr>
          <w:i/>
          <w:iCs/>
          <w:sz w:val="20"/>
          <w:szCs w:val="20"/>
          <w:lang w:val="sl-SI"/>
          <w:rPrChange w:id="1165" w:author="Neja Blaj Hribar" w:date="2021-03-23T12:44:00Z">
            <w:rPr>
              <w:i/>
              <w:iCs/>
              <w:sz w:val="20"/>
              <w:szCs w:val="20"/>
              <w:lang w:val="sl-SI"/>
            </w:rPr>
          </w:rPrChange>
        </w:rPr>
        <w:t xml:space="preserve">: </w:t>
      </w:r>
      <w:proofErr w:type="spellStart"/>
      <w:r w:rsidRPr="003C7017">
        <w:rPr>
          <w:i/>
          <w:iCs/>
          <w:sz w:val="20"/>
          <w:szCs w:val="20"/>
          <w:lang w:val="sl-SI"/>
          <w:rPrChange w:id="1166" w:author="Neja Blaj Hribar" w:date="2021-03-23T12:44:00Z">
            <w:rPr>
              <w:i/>
              <w:iCs/>
              <w:sz w:val="20"/>
              <w:szCs w:val="20"/>
              <w:lang w:val="sl-SI"/>
            </w:rPr>
          </w:rPrChange>
        </w:rPr>
        <w:t>Hungarian</w:t>
      </w:r>
      <w:proofErr w:type="spellEnd"/>
      <w:r w:rsidRPr="003C7017">
        <w:rPr>
          <w:i/>
          <w:iCs/>
          <w:sz w:val="20"/>
          <w:szCs w:val="20"/>
          <w:lang w:val="sl-SI"/>
          <w:rPrChange w:id="1167" w:author="Neja Blaj Hribar" w:date="2021-03-23T12:44:00Z">
            <w:rPr>
              <w:i/>
              <w:iCs/>
              <w:sz w:val="20"/>
              <w:szCs w:val="20"/>
              <w:lang w:val="sl-SI"/>
            </w:rPr>
          </w:rPrChange>
        </w:rPr>
        <w:t xml:space="preserve"> </w:t>
      </w:r>
      <w:proofErr w:type="spellStart"/>
      <w:r w:rsidRPr="003C7017">
        <w:rPr>
          <w:i/>
          <w:iCs/>
          <w:sz w:val="20"/>
          <w:szCs w:val="20"/>
          <w:lang w:val="sl-SI"/>
          <w:rPrChange w:id="1168" w:author="Neja Blaj Hribar" w:date="2021-03-23T12:44:00Z">
            <w:rPr>
              <w:i/>
              <w:iCs/>
              <w:sz w:val="20"/>
              <w:szCs w:val="20"/>
              <w:lang w:val="sl-SI"/>
            </w:rPr>
          </w:rPrChange>
        </w:rPr>
        <w:t>and</w:t>
      </w:r>
      <w:proofErr w:type="spellEnd"/>
      <w:r w:rsidRPr="003C7017">
        <w:rPr>
          <w:i/>
          <w:iCs/>
          <w:sz w:val="20"/>
          <w:szCs w:val="20"/>
          <w:lang w:val="sl-SI"/>
          <w:rPrChange w:id="1169" w:author="Neja Blaj Hribar" w:date="2021-03-23T12:44:00Z">
            <w:rPr>
              <w:i/>
              <w:iCs/>
              <w:sz w:val="20"/>
              <w:szCs w:val="20"/>
              <w:lang w:val="sl-SI"/>
            </w:rPr>
          </w:rPrChange>
        </w:rPr>
        <w:t xml:space="preserve"> </w:t>
      </w:r>
      <w:proofErr w:type="spellStart"/>
      <w:r w:rsidRPr="003C7017">
        <w:rPr>
          <w:i/>
          <w:iCs/>
          <w:sz w:val="20"/>
          <w:szCs w:val="20"/>
          <w:lang w:val="sl-SI"/>
          <w:rPrChange w:id="1170" w:author="Neja Blaj Hribar" w:date="2021-03-23T12:44:00Z">
            <w:rPr>
              <w:i/>
              <w:iCs/>
              <w:sz w:val="20"/>
              <w:szCs w:val="20"/>
              <w:lang w:val="sl-SI"/>
            </w:rPr>
          </w:rPrChange>
        </w:rPr>
        <w:t>Slovene</w:t>
      </w:r>
      <w:proofErr w:type="spellEnd"/>
      <w:r w:rsidRPr="003C7017">
        <w:rPr>
          <w:i/>
          <w:iCs/>
          <w:sz w:val="20"/>
          <w:szCs w:val="20"/>
          <w:lang w:val="sl-SI"/>
          <w:rPrChange w:id="1171" w:author="Neja Blaj Hribar" w:date="2021-03-23T12:44:00Z">
            <w:rPr>
              <w:i/>
              <w:iCs/>
              <w:sz w:val="20"/>
              <w:szCs w:val="20"/>
              <w:lang w:val="sl-SI"/>
            </w:rPr>
          </w:rPrChange>
        </w:rPr>
        <w:t xml:space="preserve"> </w:t>
      </w:r>
      <w:proofErr w:type="spellStart"/>
      <w:r w:rsidRPr="003C7017">
        <w:rPr>
          <w:i/>
          <w:iCs/>
          <w:sz w:val="20"/>
          <w:szCs w:val="20"/>
          <w:lang w:val="sl-SI"/>
          <w:rPrChange w:id="1172" w:author="Neja Blaj Hribar" w:date="2021-03-23T12:44:00Z">
            <w:rPr>
              <w:i/>
              <w:iCs/>
              <w:sz w:val="20"/>
              <w:szCs w:val="20"/>
              <w:lang w:val="sl-SI"/>
            </w:rPr>
          </w:rPrChange>
        </w:rPr>
        <w:t>cases</w:t>
      </w:r>
      <w:proofErr w:type="spellEnd"/>
      <w:r w:rsidRPr="003C7017">
        <w:rPr>
          <w:i/>
          <w:iCs/>
          <w:sz w:val="20"/>
          <w:szCs w:val="20"/>
          <w:lang w:val="sl-SI"/>
          <w:rPrChange w:id="1173" w:author="Neja Blaj Hribar" w:date="2021-03-23T12:44:00Z">
            <w:rPr>
              <w:i/>
              <w:iCs/>
              <w:sz w:val="20"/>
              <w:szCs w:val="20"/>
              <w:lang w:val="sl-SI"/>
            </w:rPr>
          </w:rPrChange>
        </w:rPr>
        <w:t xml:space="preserve"> </w:t>
      </w:r>
    </w:p>
    <w:p w14:paraId="26E66799" w14:textId="77777777" w:rsidR="00CA3AB9" w:rsidRPr="003C7017" w:rsidRDefault="00CA3AB9" w:rsidP="002C2B4D">
      <w:pPr>
        <w:pStyle w:val="Bibliografija"/>
        <w:spacing w:line="240" w:lineRule="auto"/>
        <w:jc w:val="both"/>
        <w:rPr>
          <w:sz w:val="20"/>
          <w:szCs w:val="20"/>
          <w:lang w:val="sl-SI"/>
          <w:rPrChange w:id="1174" w:author="Neja Blaj Hribar" w:date="2021-03-23T12:44:00Z">
            <w:rPr>
              <w:sz w:val="20"/>
              <w:szCs w:val="20"/>
              <w:lang w:val="sl-SI"/>
            </w:rPr>
          </w:rPrChange>
        </w:rPr>
      </w:pPr>
      <w:r w:rsidRPr="003C7017">
        <w:rPr>
          <w:i/>
          <w:iCs/>
          <w:sz w:val="20"/>
          <w:szCs w:val="20"/>
          <w:lang w:val="sl-SI"/>
          <w:rPrChange w:id="1175" w:author="Neja Blaj Hribar" w:date="2021-03-23T12:44:00Z">
            <w:rPr>
              <w:i/>
              <w:iCs/>
              <w:sz w:val="20"/>
              <w:szCs w:val="20"/>
              <w:lang w:val="sl-SI"/>
            </w:rPr>
          </w:rPrChange>
        </w:rPr>
        <w:t xml:space="preserve">Comparur </w:t>
      </w:r>
      <w:r w:rsidRPr="003C7017">
        <w:rPr>
          <w:sz w:val="20"/>
          <w:szCs w:val="20"/>
          <w:lang w:val="sl-SI"/>
          <w:rPrChange w:id="1176" w:author="Neja Blaj Hribar" w:date="2021-03-23T12:44:00Z">
            <w:rPr>
              <w:sz w:val="20"/>
              <w:szCs w:val="20"/>
              <w:lang w:val="sl-SI"/>
            </w:rPr>
          </w:rPrChange>
        </w:rPr>
        <w:t>(Ljubljana: Peace Institute, Institute for Contemporary Social and Political Studies, 2003).</w:t>
      </w:r>
      <w:r w:rsidRPr="003C7017">
        <w:rPr>
          <w:i/>
          <w:iCs/>
          <w:sz w:val="20"/>
          <w:szCs w:val="20"/>
          <w:lang w:val="sl-SI"/>
          <w:rPrChange w:id="1177" w:author="Neja Blaj Hribar" w:date="2021-03-23T12:44:00Z">
            <w:rPr>
              <w:i/>
              <w:iCs/>
              <w:sz w:val="20"/>
              <w:szCs w:val="20"/>
              <w:lang w:val="sl-SI"/>
            </w:rPr>
          </w:rPrChange>
        </w:rPr>
        <w:t xml:space="preserve"> </w:t>
      </w:r>
      <w:r w:rsidRPr="003C7017">
        <w:rPr>
          <w:sz w:val="20"/>
          <w:szCs w:val="20"/>
          <w:lang w:val="sl-SI"/>
          <w:rPrChange w:id="1178" w:author="Neja Blaj Hribar" w:date="2021-03-23T12:44:00Z">
            <w:rPr>
              <w:sz w:val="20"/>
              <w:szCs w:val="20"/>
              <w:lang w:val="sl-SI"/>
            </w:rPr>
          </w:rPrChange>
        </w:rPr>
        <w:t xml:space="preserve">Monique </w:t>
      </w:r>
    </w:p>
    <w:p w14:paraId="1969D365" w14:textId="77777777" w:rsidR="00CA3AB9" w:rsidRPr="003C7017" w:rsidRDefault="00CA3AB9" w:rsidP="002C2B4D">
      <w:pPr>
        <w:pStyle w:val="Bibliografija"/>
        <w:spacing w:line="240" w:lineRule="auto"/>
        <w:jc w:val="both"/>
        <w:rPr>
          <w:i/>
          <w:iCs/>
          <w:sz w:val="20"/>
          <w:szCs w:val="20"/>
          <w:lang w:val="sl-SI"/>
          <w:rPrChange w:id="1179" w:author="Neja Blaj Hribar" w:date="2021-03-23T12:44:00Z">
            <w:rPr>
              <w:i/>
              <w:iCs/>
              <w:sz w:val="20"/>
              <w:szCs w:val="20"/>
              <w:lang w:val="sl-SI"/>
            </w:rPr>
          </w:rPrChange>
        </w:rPr>
      </w:pPr>
      <w:r w:rsidRPr="003C7017">
        <w:rPr>
          <w:sz w:val="20"/>
          <w:szCs w:val="20"/>
          <w:lang w:val="sl-SI"/>
          <w:rPrChange w:id="1180" w:author="Neja Blaj Hribar" w:date="2021-03-23T12:44:00Z">
            <w:rPr>
              <w:sz w:val="20"/>
              <w:szCs w:val="20"/>
              <w:lang w:val="sl-SI"/>
            </w:rPr>
          </w:rPrChange>
        </w:rPr>
        <w:t xml:space="preserve">Leijenaar, </w:t>
      </w:r>
      <w:r w:rsidRPr="003C7017">
        <w:rPr>
          <w:i/>
          <w:iCs/>
          <w:sz w:val="20"/>
          <w:szCs w:val="20"/>
          <w:lang w:val="sl-SI"/>
          <w:rPrChange w:id="1181" w:author="Neja Blaj Hribar" w:date="2021-03-23T12:44:00Z">
            <w:rPr>
              <w:i/>
              <w:iCs/>
              <w:sz w:val="20"/>
              <w:szCs w:val="20"/>
              <w:lang w:val="sl-SI"/>
            </w:rPr>
          </w:rPrChange>
        </w:rPr>
        <w:t xml:space="preserve">How to create a gender balance in political decision-making: A guide to implementing policies for </w:t>
      </w:r>
    </w:p>
    <w:p w14:paraId="666A1502" w14:textId="77777777" w:rsidR="00CA3AB9" w:rsidRPr="003C7017" w:rsidRDefault="00CA3AB9" w:rsidP="002C2B4D">
      <w:pPr>
        <w:pStyle w:val="Bibliografija"/>
        <w:spacing w:line="240" w:lineRule="auto"/>
        <w:jc w:val="both"/>
        <w:rPr>
          <w:sz w:val="20"/>
          <w:szCs w:val="20"/>
          <w:lang w:val="sl-SI"/>
          <w:rPrChange w:id="1182" w:author="Neja Blaj Hribar" w:date="2021-03-23T12:44:00Z">
            <w:rPr>
              <w:sz w:val="20"/>
              <w:szCs w:val="20"/>
              <w:lang w:val="sl-SI"/>
            </w:rPr>
          </w:rPrChange>
        </w:rPr>
      </w:pPr>
      <w:r w:rsidRPr="003C7017">
        <w:rPr>
          <w:i/>
          <w:iCs/>
          <w:sz w:val="20"/>
          <w:szCs w:val="20"/>
          <w:lang w:val="sl-SI"/>
          <w:rPrChange w:id="1183" w:author="Neja Blaj Hribar" w:date="2021-03-23T12:44:00Z">
            <w:rPr>
              <w:i/>
              <w:iCs/>
              <w:sz w:val="20"/>
              <w:szCs w:val="20"/>
              <w:lang w:val="sl-SI"/>
            </w:rPr>
          </w:rPrChange>
        </w:rPr>
        <w:t>increasing the participation of women in political decision-making</w:t>
      </w:r>
      <w:r w:rsidRPr="003C7017">
        <w:rPr>
          <w:sz w:val="20"/>
          <w:szCs w:val="20"/>
          <w:lang w:val="sl-SI"/>
          <w:rPrChange w:id="1184" w:author="Neja Blaj Hribar" w:date="2021-03-23T12:44:00Z">
            <w:rPr>
              <w:sz w:val="20"/>
              <w:szCs w:val="20"/>
              <w:lang w:val="sl-SI"/>
            </w:rPr>
          </w:rPrChange>
        </w:rPr>
        <w:t xml:space="preserve"> (Luxembourg: Office for Official Publications </w:t>
      </w:r>
    </w:p>
    <w:p w14:paraId="4168532C" w14:textId="77777777" w:rsidR="00CA3AB9" w:rsidRPr="003C7017" w:rsidRDefault="00CA3AB9" w:rsidP="002C2B4D">
      <w:pPr>
        <w:pStyle w:val="Bibliografija"/>
        <w:spacing w:line="240" w:lineRule="auto"/>
        <w:jc w:val="both"/>
        <w:rPr>
          <w:iCs/>
          <w:sz w:val="20"/>
          <w:szCs w:val="20"/>
          <w:lang w:val="sl-SI"/>
          <w:rPrChange w:id="1185" w:author="Neja Blaj Hribar" w:date="2021-03-23T12:44:00Z">
            <w:rPr>
              <w:iCs/>
              <w:sz w:val="20"/>
              <w:szCs w:val="20"/>
              <w:lang w:val="sl-SI"/>
            </w:rPr>
          </w:rPrChange>
        </w:rPr>
      </w:pPr>
      <w:r w:rsidRPr="003C7017">
        <w:rPr>
          <w:sz w:val="20"/>
          <w:szCs w:val="20"/>
          <w:lang w:val="sl-SI"/>
          <w:rPrChange w:id="1186" w:author="Neja Blaj Hribar" w:date="2021-03-23T12:44:00Z">
            <w:rPr>
              <w:sz w:val="20"/>
              <w:szCs w:val="20"/>
              <w:lang w:val="sl-SI"/>
            </w:rPr>
          </w:rPrChange>
        </w:rPr>
        <w:t>of the European Communities, 1997). Christina Wolbrecht, »</w:t>
      </w:r>
      <w:r w:rsidRPr="003C7017">
        <w:rPr>
          <w:iCs/>
          <w:sz w:val="20"/>
          <w:szCs w:val="20"/>
          <w:lang w:val="sl-SI"/>
          <w:rPrChange w:id="1187" w:author="Neja Blaj Hribar" w:date="2021-03-23T12:44:00Z">
            <w:rPr>
              <w:iCs/>
              <w:sz w:val="20"/>
              <w:szCs w:val="20"/>
              <w:lang w:val="sl-SI"/>
            </w:rPr>
          </w:rPrChange>
        </w:rPr>
        <w:t xml:space="preserve">Female legislators and the women’s rights agenda: </w:t>
      </w:r>
    </w:p>
    <w:p w14:paraId="06EC7471" w14:textId="77777777" w:rsidR="00CA3AB9" w:rsidRPr="003C7017" w:rsidRDefault="00CA3AB9" w:rsidP="002C2B4D">
      <w:pPr>
        <w:pStyle w:val="Bibliografija"/>
        <w:spacing w:line="240" w:lineRule="auto"/>
        <w:jc w:val="both"/>
        <w:rPr>
          <w:iCs/>
          <w:sz w:val="20"/>
          <w:szCs w:val="20"/>
          <w:lang w:val="sl-SI"/>
          <w:rPrChange w:id="1188" w:author="Neja Blaj Hribar" w:date="2021-03-23T12:44:00Z">
            <w:rPr>
              <w:iCs/>
              <w:sz w:val="20"/>
              <w:szCs w:val="20"/>
              <w:lang w:val="sl-SI"/>
            </w:rPr>
          </w:rPrChange>
        </w:rPr>
      </w:pPr>
      <w:r w:rsidRPr="003C7017">
        <w:rPr>
          <w:iCs/>
          <w:sz w:val="20"/>
          <w:szCs w:val="20"/>
          <w:lang w:val="sl-SI"/>
          <w:rPrChange w:id="1189" w:author="Neja Blaj Hribar" w:date="2021-03-23T12:44:00Z">
            <w:rPr>
              <w:iCs/>
              <w:sz w:val="20"/>
              <w:szCs w:val="20"/>
              <w:lang w:val="sl-SI"/>
            </w:rPr>
          </w:rPrChange>
        </w:rPr>
        <w:t>From feminine mystique to feminist era,«</w:t>
      </w:r>
      <w:r w:rsidRPr="003C7017">
        <w:rPr>
          <w:i/>
          <w:iCs/>
          <w:sz w:val="20"/>
          <w:szCs w:val="20"/>
          <w:lang w:val="sl-SI"/>
          <w:rPrChange w:id="1190" w:author="Neja Blaj Hribar" w:date="2021-03-23T12:44:00Z">
            <w:rPr>
              <w:i/>
              <w:iCs/>
              <w:sz w:val="20"/>
              <w:szCs w:val="20"/>
              <w:lang w:val="sl-SI"/>
            </w:rPr>
          </w:rPrChange>
        </w:rPr>
        <w:t xml:space="preserve"> </w:t>
      </w:r>
      <w:r w:rsidRPr="003C7017">
        <w:rPr>
          <w:iCs/>
          <w:sz w:val="20"/>
          <w:szCs w:val="20"/>
          <w:lang w:val="sl-SI"/>
          <w:rPrChange w:id="1191" w:author="Neja Blaj Hribar" w:date="2021-03-23T12:44:00Z">
            <w:rPr>
              <w:iCs/>
              <w:sz w:val="20"/>
              <w:szCs w:val="20"/>
              <w:lang w:val="sl-SI"/>
            </w:rPr>
          </w:rPrChange>
        </w:rPr>
        <w:t>v: Cindy S. Rosenthal, ur.,</w:t>
      </w:r>
      <w:r w:rsidRPr="003C7017">
        <w:rPr>
          <w:i/>
          <w:iCs/>
          <w:sz w:val="20"/>
          <w:szCs w:val="20"/>
          <w:lang w:val="sl-SI"/>
          <w:rPrChange w:id="1192" w:author="Neja Blaj Hribar" w:date="2021-03-23T12:44:00Z">
            <w:rPr>
              <w:i/>
              <w:iCs/>
              <w:sz w:val="20"/>
              <w:szCs w:val="20"/>
              <w:lang w:val="sl-SI"/>
            </w:rPr>
          </w:rPrChange>
        </w:rPr>
        <w:t xml:space="preserve"> Women transforming congress </w:t>
      </w:r>
      <w:r w:rsidRPr="003C7017">
        <w:rPr>
          <w:iCs/>
          <w:sz w:val="20"/>
          <w:szCs w:val="20"/>
          <w:lang w:val="sl-SI"/>
          <w:rPrChange w:id="1193" w:author="Neja Blaj Hribar" w:date="2021-03-23T12:44:00Z">
            <w:rPr>
              <w:iCs/>
              <w:sz w:val="20"/>
              <w:szCs w:val="20"/>
              <w:lang w:val="sl-SI"/>
            </w:rPr>
          </w:rPrChange>
        </w:rPr>
        <w:t xml:space="preserve">(Norman: </w:t>
      </w:r>
    </w:p>
    <w:p w14:paraId="57E64E88" w14:textId="008EB35E" w:rsidR="00CA3AB9" w:rsidRPr="003C7017" w:rsidRDefault="00CA3AB9" w:rsidP="002C2B4D">
      <w:pPr>
        <w:pStyle w:val="Bibliografija"/>
        <w:spacing w:line="240" w:lineRule="auto"/>
        <w:jc w:val="both"/>
        <w:rPr>
          <w:sz w:val="20"/>
          <w:szCs w:val="20"/>
          <w:lang w:val="sl-SI"/>
          <w:rPrChange w:id="1194" w:author="Neja Blaj Hribar" w:date="2021-03-23T12:44:00Z">
            <w:rPr>
              <w:sz w:val="20"/>
              <w:szCs w:val="20"/>
              <w:lang w:val="sl-SI"/>
            </w:rPr>
          </w:rPrChange>
        </w:rPr>
      </w:pPr>
      <w:r w:rsidRPr="003C7017">
        <w:rPr>
          <w:iCs/>
          <w:sz w:val="20"/>
          <w:szCs w:val="20"/>
          <w:lang w:val="sl-SI"/>
          <w:rPrChange w:id="1195" w:author="Neja Blaj Hribar" w:date="2021-03-23T12:44:00Z">
            <w:rPr>
              <w:iCs/>
              <w:sz w:val="20"/>
              <w:szCs w:val="20"/>
              <w:lang w:val="sl-SI"/>
            </w:rPr>
          </w:rPrChange>
        </w:rPr>
        <w:t>University of Oklahoma Press, 2002), 170–97</w:t>
      </w:r>
      <w:r w:rsidRPr="003C7017">
        <w:rPr>
          <w:sz w:val="20"/>
          <w:szCs w:val="20"/>
          <w:lang w:val="sl-SI"/>
          <w:rPrChange w:id="1196" w:author="Neja Blaj Hribar" w:date="2021-03-23T12:44:00Z">
            <w:rPr>
              <w:sz w:val="20"/>
              <w:szCs w:val="20"/>
              <w:lang w:val="sl-SI"/>
            </w:rPr>
          </w:rPrChange>
        </w:rPr>
        <w:t>.</w:t>
      </w:r>
    </w:p>
  </w:footnote>
  <w:footnote w:id="60">
    <w:p w14:paraId="08D9FE4C" w14:textId="6820AA28" w:rsidR="00CA3AB9" w:rsidRPr="003C7017" w:rsidRDefault="00CA3AB9" w:rsidP="002C2B4D">
      <w:pPr>
        <w:pStyle w:val="Bibliografija"/>
        <w:spacing w:line="240" w:lineRule="auto"/>
        <w:jc w:val="both"/>
        <w:rPr>
          <w:sz w:val="20"/>
          <w:szCs w:val="20"/>
          <w:lang w:val="sl-SI"/>
          <w:rPrChange w:id="1197" w:author="Neja Blaj Hribar" w:date="2021-03-23T12:44:00Z">
            <w:rPr>
              <w:sz w:val="20"/>
              <w:szCs w:val="20"/>
              <w:lang w:val="sl-SI"/>
            </w:rPr>
          </w:rPrChange>
        </w:rPr>
      </w:pPr>
      <w:r w:rsidRPr="003C7017">
        <w:rPr>
          <w:rStyle w:val="Sprotnaopomba-sklic"/>
          <w:sz w:val="20"/>
          <w:szCs w:val="20"/>
          <w:rPrChange w:id="1198" w:author="Neja Blaj Hribar" w:date="2021-03-23T12:44:00Z">
            <w:rPr>
              <w:rStyle w:val="Sprotnaopomba-sklic"/>
              <w:sz w:val="20"/>
              <w:szCs w:val="20"/>
            </w:rPr>
          </w:rPrChange>
        </w:rPr>
        <w:footnoteRef/>
      </w:r>
      <w:r w:rsidRPr="003C7017">
        <w:rPr>
          <w:sz w:val="20"/>
          <w:szCs w:val="20"/>
          <w:rPrChange w:id="1199" w:author="Neja Blaj Hribar" w:date="2021-03-23T12:44:00Z">
            <w:rPr>
              <w:sz w:val="20"/>
              <w:szCs w:val="20"/>
            </w:rPr>
          </w:rPrChange>
        </w:rPr>
        <w:t xml:space="preserve"> </w:t>
      </w:r>
      <w:r w:rsidRPr="003C7017">
        <w:rPr>
          <w:sz w:val="20"/>
          <w:szCs w:val="20"/>
          <w:lang w:val="sl-SI"/>
          <w:rPrChange w:id="1200" w:author="Neja Blaj Hribar" w:date="2021-03-23T12:44:00Z">
            <w:rPr>
              <w:sz w:val="20"/>
              <w:szCs w:val="20"/>
              <w:lang w:val="sl-SI"/>
            </w:rPr>
          </w:rPrChange>
        </w:rPr>
        <w:t xml:space="preserve">Luke Blaxill in Kaspar Beelen, »A feminized language of democracy? The representation of women at </w:t>
      </w:r>
    </w:p>
    <w:p w14:paraId="660550A4" w14:textId="3DB46134" w:rsidR="00CA3AB9" w:rsidRPr="003C7017" w:rsidRDefault="00CA3AB9" w:rsidP="002C2B4D">
      <w:pPr>
        <w:pStyle w:val="Bibliografija"/>
        <w:spacing w:line="240" w:lineRule="auto"/>
        <w:jc w:val="both"/>
        <w:rPr>
          <w:lang w:val="sl-SI"/>
          <w:rPrChange w:id="1201" w:author="Neja Blaj Hribar" w:date="2021-03-23T12:44:00Z">
            <w:rPr>
              <w:lang w:val="sl-SI"/>
            </w:rPr>
          </w:rPrChange>
        </w:rPr>
      </w:pPr>
      <w:r w:rsidRPr="003C7017">
        <w:rPr>
          <w:sz w:val="20"/>
          <w:szCs w:val="20"/>
          <w:lang w:val="sl-SI"/>
          <w:rPrChange w:id="1202" w:author="Neja Blaj Hribar" w:date="2021-03-23T12:44:00Z">
            <w:rPr>
              <w:sz w:val="20"/>
              <w:szCs w:val="20"/>
              <w:lang w:val="sl-SI"/>
            </w:rPr>
          </w:rPrChange>
        </w:rPr>
        <w:t xml:space="preserve">Westminster since 1945,« </w:t>
      </w:r>
      <w:r w:rsidRPr="003C7017">
        <w:rPr>
          <w:i/>
          <w:sz w:val="20"/>
          <w:szCs w:val="20"/>
          <w:lang w:val="sl-SI"/>
          <w:rPrChange w:id="1203" w:author="Neja Blaj Hribar" w:date="2021-03-23T12:44:00Z">
            <w:rPr>
              <w:i/>
              <w:sz w:val="20"/>
              <w:szCs w:val="20"/>
              <w:lang w:val="sl-SI"/>
            </w:rPr>
          </w:rPrChange>
        </w:rPr>
        <w:t>Twentieth Century British History</w:t>
      </w:r>
      <w:r w:rsidRPr="003C7017">
        <w:rPr>
          <w:sz w:val="20"/>
          <w:szCs w:val="20"/>
          <w:lang w:val="sl-SI"/>
          <w:rPrChange w:id="1204" w:author="Neja Blaj Hribar" w:date="2021-03-23T12:44:00Z">
            <w:rPr>
              <w:sz w:val="20"/>
              <w:szCs w:val="20"/>
              <w:lang w:val="sl-SI"/>
            </w:rPr>
          </w:rPrChange>
        </w:rPr>
        <w:t>, 27(3), 412–49.</w:t>
      </w:r>
    </w:p>
  </w:footnote>
  <w:footnote w:id="61">
    <w:p w14:paraId="1267CBE7" w14:textId="1664975A" w:rsidR="00CA3AB9" w:rsidRPr="003C7017" w:rsidRDefault="00CA3AB9" w:rsidP="002C2B4D">
      <w:pPr>
        <w:pStyle w:val="Sprotnaopomba-besedilo"/>
        <w:jc w:val="both"/>
        <w:rPr>
          <w:i/>
          <w:iCs/>
          <w:lang w:val="sl-SI"/>
          <w:rPrChange w:id="1205" w:author="Neja Blaj Hribar" w:date="2021-03-23T12:44:00Z">
            <w:rPr>
              <w:i/>
              <w:iCs/>
              <w:lang w:val="sl-SI"/>
            </w:rPr>
          </w:rPrChange>
        </w:rPr>
      </w:pPr>
      <w:r w:rsidRPr="003C7017">
        <w:rPr>
          <w:rStyle w:val="Sprotnaopomba-sklic"/>
          <w:rPrChange w:id="1206" w:author="Neja Blaj Hribar" w:date="2021-03-23T12:44:00Z">
            <w:rPr>
              <w:rStyle w:val="Sprotnaopomba-sklic"/>
            </w:rPr>
          </w:rPrChange>
        </w:rPr>
        <w:footnoteRef/>
      </w:r>
      <w:r w:rsidRPr="003C7017">
        <w:rPr>
          <w:rPrChange w:id="1207" w:author="Neja Blaj Hribar" w:date="2021-03-23T12:44:00Z">
            <w:rPr/>
          </w:rPrChange>
        </w:rPr>
        <w:t xml:space="preserve"> </w:t>
      </w:r>
      <w:r w:rsidRPr="003C7017">
        <w:rPr>
          <w:lang w:val="sl-SI"/>
          <w:rPrChange w:id="1208" w:author="Neja Blaj Hribar" w:date="2021-03-23T12:44:00Z">
            <w:rPr>
              <w:lang w:val="sl-SI"/>
            </w:rPr>
          </w:rPrChange>
        </w:rPr>
        <w:t xml:space="preserve">Gl. Tracey L. Osborn, </w:t>
      </w:r>
      <w:r w:rsidRPr="003C7017">
        <w:rPr>
          <w:i/>
          <w:iCs/>
          <w:lang w:val="sl-SI"/>
          <w:rPrChange w:id="1209" w:author="Neja Blaj Hribar" w:date="2021-03-23T12:44:00Z">
            <w:rPr>
              <w:i/>
              <w:iCs/>
              <w:lang w:val="sl-SI"/>
            </w:rPr>
          </w:rPrChange>
        </w:rPr>
        <w:t xml:space="preserve">How women represent women: Political parties, gender and representation in the state </w:t>
      </w:r>
    </w:p>
    <w:p w14:paraId="58B1AFCE" w14:textId="1CA33764" w:rsidR="00CA3AB9" w:rsidRPr="003C7017" w:rsidRDefault="00CA3AB9" w:rsidP="002C2B4D">
      <w:pPr>
        <w:pStyle w:val="Sprotnaopomba-besedilo"/>
        <w:jc w:val="both"/>
        <w:rPr>
          <w:i/>
          <w:iCs/>
          <w:lang w:val="sl-SI"/>
          <w:rPrChange w:id="1210" w:author="Neja Blaj Hribar" w:date="2021-03-23T12:44:00Z">
            <w:rPr>
              <w:i/>
              <w:iCs/>
              <w:lang w:val="sl-SI"/>
            </w:rPr>
          </w:rPrChange>
        </w:rPr>
      </w:pPr>
      <w:r w:rsidRPr="003C7017">
        <w:rPr>
          <w:i/>
          <w:iCs/>
          <w:lang w:val="sl-SI"/>
          <w:rPrChange w:id="1211" w:author="Neja Blaj Hribar" w:date="2021-03-23T12:44:00Z">
            <w:rPr>
              <w:i/>
              <w:iCs/>
              <w:lang w:val="sl-SI"/>
            </w:rPr>
          </w:rPrChange>
        </w:rPr>
        <w:t>legislatures</w:t>
      </w:r>
      <w:r w:rsidRPr="003C7017">
        <w:rPr>
          <w:lang w:val="sl-SI"/>
          <w:rPrChange w:id="1212" w:author="Neja Blaj Hribar" w:date="2021-03-23T12:44:00Z">
            <w:rPr>
              <w:lang w:val="sl-SI"/>
            </w:rPr>
          </w:rPrChange>
        </w:rPr>
        <w:t xml:space="preserve"> (Oxford: Oxford University Press, 2012).</w:t>
      </w:r>
    </w:p>
  </w:footnote>
  <w:footnote w:id="62">
    <w:p w14:paraId="5787AD8B" w14:textId="0FF76195" w:rsidR="00CA3AB9" w:rsidRPr="003C7017" w:rsidRDefault="00CA3AB9" w:rsidP="002C2B4D">
      <w:pPr>
        <w:pStyle w:val="Sprotnaopomba-besedilo"/>
        <w:jc w:val="both"/>
        <w:rPr>
          <w:iCs/>
          <w:lang w:val="sl-SI"/>
          <w:rPrChange w:id="1213" w:author="Neja Blaj Hribar" w:date="2021-03-23T12:44:00Z">
            <w:rPr>
              <w:iCs/>
              <w:lang w:val="sl-SI"/>
            </w:rPr>
          </w:rPrChange>
        </w:rPr>
      </w:pPr>
      <w:r w:rsidRPr="003C7017">
        <w:rPr>
          <w:rStyle w:val="Sprotnaopomba-sklic"/>
          <w:rPrChange w:id="1214" w:author="Neja Blaj Hribar" w:date="2021-03-23T12:44:00Z">
            <w:rPr>
              <w:rStyle w:val="Sprotnaopomba-sklic"/>
            </w:rPr>
          </w:rPrChange>
        </w:rPr>
        <w:footnoteRef/>
      </w:r>
      <w:r w:rsidRPr="003C7017">
        <w:rPr>
          <w:rPrChange w:id="1215" w:author="Neja Blaj Hribar" w:date="2021-03-23T12:44:00Z">
            <w:rPr/>
          </w:rPrChange>
        </w:rPr>
        <w:t xml:space="preserve"> </w:t>
      </w:r>
      <w:r w:rsidRPr="003C7017">
        <w:rPr>
          <w:lang w:val="sl-SI"/>
          <w:rPrChange w:id="1216" w:author="Neja Blaj Hribar" w:date="2021-03-23T12:44:00Z">
            <w:rPr>
              <w:lang w:val="sl-SI"/>
            </w:rPr>
          </w:rPrChange>
        </w:rPr>
        <w:t>Hanna Bäck, Marc Debus in Jochen Müller, »</w:t>
      </w:r>
      <w:r w:rsidRPr="003C7017">
        <w:rPr>
          <w:iCs/>
          <w:lang w:val="sl-SI"/>
          <w:rPrChange w:id="1217" w:author="Neja Blaj Hribar" w:date="2021-03-23T12:44:00Z">
            <w:rPr>
              <w:iCs/>
              <w:lang w:val="sl-SI"/>
            </w:rPr>
          </w:rPrChange>
        </w:rPr>
        <w:t xml:space="preserve">Who Takes the Parliamentary Floor? The Role of Gender in </w:t>
      </w:r>
    </w:p>
    <w:p w14:paraId="1787C040" w14:textId="07479409" w:rsidR="00CA3AB9" w:rsidRPr="003C7017" w:rsidRDefault="00CA3AB9" w:rsidP="002C2B4D">
      <w:pPr>
        <w:pStyle w:val="Sprotnaopomba-besedilo"/>
        <w:jc w:val="both"/>
        <w:rPr>
          <w:iCs/>
          <w:lang w:val="sl-SI"/>
          <w:rPrChange w:id="1218" w:author="Neja Blaj Hribar" w:date="2021-03-23T12:44:00Z">
            <w:rPr>
              <w:iCs/>
              <w:lang w:val="sl-SI"/>
            </w:rPr>
          </w:rPrChange>
        </w:rPr>
      </w:pPr>
      <w:r w:rsidRPr="003C7017">
        <w:rPr>
          <w:iCs/>
          <w:lang w:val="sl-SI"/>
          <w:rPrChange w:id="1219" w:author="Neja Blaj Hribar" w:date="2021-03-23T12:44:00Z">
            <w:rPr>
              <w:iCs/>
              <w:lang w:val="sl-SI"/>
            </w:rPr>
          </w:rPrChange>
        </w:rPr>
        <w:t xml:space="preserve">Speech-making in the Swedish Riksdag,« </w:t>
      </w:r>
      <w:r w:rsidRPr="003C7017">
        <w:rPr>
          <w:i/>
          <w:iCs/>
          <w:lang w:val="sl-SI"/>
          <w:rPrChange w:id="1220" w:author="Neja Blaj Hribar" w:date="2021-03-23T12:44:00Z">
            <w:rPr>
              <w:i/>
              <w:iCs/>
              <w:lang w:val="sl-SI"/>
            </w:rPr>
          </w:rPrChange>
        </w:rPr>
        <w:t>Political Research Quarterly</w:t>
      </w:r>
      <w:r w:rsidRPr="003C7017">
        <w:rPr>
          <w:iCs/>
          <w:lang w:val="sl-SI"/>
          <w:rPrChange w:id="1221" w:author="Neja Blaj Hribar" w:date="2021-03-23T12:44:00Z">
            <w:rPr>
              <w:iCs/>
              <w:lang w:val="sl-SI"/>
            </w:rPr>
          </w:rPrChange>
        </w:rPr>
        <w:t>, 67(3), 504–18.</w:t>
      </w:r>
    </w:p>
  </w:footnote>
  <w:footnote w:id="63">
    <w:p w14:paraId="7BC5F92D" w14:textId="77777777" w:rsidR="00CA3AB9" w:rsidRPr="003C7017" w:rsidRDefault="00CA3AB9" w:rsidP="002C2B4D">
      <w:pPr>
        <w:pStyle w:val="Bibliografija"/>
        <w:spacing w:line="240" w:lineRule="auto"/>
        <w:jc w:val="both"/>
        <w:rPr>
          <w:sz w:val="20"/>
          <w:szCs w:val="20"/>
          <w:lang w:val="sl-SI"/>
          <w:rPrChange w:id="1222" w:author="Neja Blaj Hribar" w:date="2021-03-23T12:44:00Z">
            <w:rPr>
              <w:sz w:val="20"/>
              <w:szCs w:val="20"/>
              <w:lang w:val="sl-SI"/>
            </w:rPr>
          </w:rPrChange>
        </w:rPr>
      </w:pPr>
      <w:r w:rsidRPr="003C7017">
        <w:rPr>
          <w:rStyle w:val="Sprotnaopomba-sklic"/>
          <w:sz w:val="20"/>
          <w:szCs w:val="20"/>
          <w:rPrChange w:id="1223" w:author="Neja Blaj Hribar" w:date="2021-03-23T12:44:00Z">
            <w:rPr>
              <w:rStyle w:val="Sprotnaopomba-sklic"/>
              <w:sz w:val="20"/>
              <w:szCs w:val="20"/>
            </w:rPr>
          </w:rPrChange>
        </w:rPr>
        <w:footnoteRef/>
      </w:r>
      <w:r w:rsidRPr="003C7017">
        <w:rPr>
          <w:sz w:val="20"/>
          <w:szCs w:val="20"/>
          <w:rPrChange w:id="1224" w:author="Neja Blaj Hribar" w:date="2021-03-23T12:44:00Z">
            <w:rPr>
              <w:sz w:val="20"/>
              <w:szCs w:val="20"/>
            </w:rPr>
          </w:rPrChange>
        </w:rPr>
        <w:t xml:space="preserve"> </w:t>
      </w:r>
      <w:r w:rsidRPr="003C7017">
        <w:rPr>
          <w:sz w:val="20"/>
          <w:szCs w:val="20"/>
          <w:lang w:val="sl-SI"/>
          <w:rPrChange w:id="1225" w:author="Neja Blaj Hribar" w:date="2021-03-23T12:44:00Z">
            <w:rPr>
              <w:sz w:val="20"/>
              <w:szCs w:val="20"/>
              <w:lang w:val="sl-SI"/>
            </w:rPr>
          </w:rPrChange>
        </w:rPr>
        <w:t xml:space="preserve">Dorte H. Hansen, Costanza Navarretta in Lene Offersgaard, »A Pilot Gender Study of the Danish Parliament </w:t>
      </w:r>
    </w:p>
    <w:p w14:paraId="0F357E90" w14:textId="77777777" w:rsidR="00CA3AB9" w:rsidRPr="003C7017" w:rsidRDefault="00CA3AB9" w:rsidP="002C2B4D">
      <w:pPr>
        <w:pStyle w:val="Bibliografija"/>
        <w:spacing w:line="240" w:lineRule="auto"/>
        <w:jc w:val="both"/>
        <w:rPr>
          <w:i/>
          <w:iCs/>
          <w:sz w:val="20"/>
          <w:szCs w:val="20"/>
          <w:lang w:val="sl-SI"/>
          <w:rPrChange w:id="1226" w:author="Neja Blaj Hribar" w:date="2021-03-23T12:44:00Z">
            <w:rPr>
              <w:i/>
              <w:iCs/>
              <w:sz w:val="20"/>
              <w:szCs w:val="20"/>
              <w:lang w:val="sl-SI"/>
            </w:rPr>
          </w:rPrChange>
        </w:rPr>
      </w:pPr>
      <w:proofErr w:type="spellStart"/>
      <w:r w:rsidRPr="003C7017">
        <w:rPr>
          <w:sz w:val="20"/>
          <w:szCs w:val="20"/>
          <w:lang w:val="sl-SI"/>
          <w:rPrChange w:id="1227" w:author="Neja Blaj Hribar" w:date="2021-03-23T12:44:00Z">
            <w:rPr>
              <w:sz w:val="20"/>
              <w:szCs w:val="20"/>
              <w:lang w:val="sl-SI"/>
            </w:rPr>
          </w:rPrChange>
        </w:rPr>
        <w:t>Corpus</w:t>
      </w:r>
      <w:proofErr w:type="spellEnd"/>
      <w:r w:rsidRPr="003C7017">
        <w:rPr>
          <w:sz w:val="20"/>
          <w:szCs w:val="20"/>
          <w:lang w:val="sl-SI"/>
          <w:rPrChange w:id="1228" w:author="Neja Blaj Hribar" w:date="2021-03-23T12:44:00Z">
            <w:rPr>
              <w:sz w:val="20"/>
              <w:szCs w:val="20"/>
              <w:lang w:val="sl-SI"/>
            </w:rPr>
          </w:rPrChange>
        </w:rPr>
        <w:t xml:space="preserve">,« v: Darja Fišer, Maria </w:t>
      </w:r>
      <w:proofErr w:type="spellStart"/>
      <w:r w:rsidRPr="003C7017">
        <w:rPr>
          <w:sz w:val="20"/>
          <w:szCs w:val="20"/>
          <w:rPrChange w:id="1229" w:author="Neja Blaj Hribar" w:date="2021-03-23T12:44:00Z">
            <w:rPr>
              <w:sz w:val="20"/>
              <w:szCs w:val="20"/>
            </w:rPr>
          </w:rPrChange>
        </w:rPr>
        <w:t>Eskevich</w:t>
      </w:r>
      <w:proofErr w:type="spellEnd"/>
      <w:r w:rsidRPr="003C7017">
        <w:rPr>
          <w:sz w:val="20"/>
          <w:szCs w:val="20"/>
          <w:lang w:val="sl-SI"/>
          <w:rPrChange w:id="1230" w:author="Neja Blaj Hribar" w:date="2021-03-23T12:44:00Z">
            <w:rPr>
              <w:sz w:val="20"/>
              <w:szCs w:val="20"/>
              <w:lang w:val="sl-SI"/>
            </w:rPr>
          </w:rPrChange>
        </w:rPr>
        <w:t xml:space="preserve"> in </w:t>
      </w:r>
      <w:proofErr w:type="spellStart"/>
      <w:r w:rsidRPr="003C7017">
        <w:rPr>
          <w:sz w:val="20"/>
          <w:szCs w:val="20"/>
          <w:lang w:val="sl-SI"/>
          <w:rPrChange w:id="1231" w:author="Neja Blaj Hribar" w:date="2021-03-23T12:44:00Z">
            <w:rPr>
              <w:sz w:val="20"/>
              <w:szCs w:val="20"/>
              <w:lang w:val="sl-SI"/>
            </w:rPr>
          </w:rPrChange>
        </w:rPr>
        <w:t>Franciska</w:t>
      </w:r>
      <w:proofErr w:type="spellEnd"/>
      <w:r w:rsidRPr="003C7017">
        <w:rPr>
          <w:sz w:val="20"/>
          <w:szCs w:val="20"/>
          <w:lang w:val="sl-SI"/>
          <w:rPrChange w:id="1232" w:author="Neja Blaj Hribar" w:date="2021-03-23T12:44:00Z">
            <w:rPr>
              <w:sz w:val="20"/>
              <w:szCs w:val="20"/>
              <w:lang w:val="sl-SI"/>
            </w:rPr>
          </w:rPrChange>
        </w:rPr>
        <w:t xml:space="preserve"> de </w:t>
      </w:r>
      <w:proofErr w:type="spellStart"/>
      <w:r w:rsidRPr="003C7017">
        <w:rPr>
          <w:sz w:val="20"/>
          <w:szCs w:val="20"/>
          <w:lang w:val="sl-SI"/>
          <w:rPrChange w:id="1233" w:author="Neja Blaj Hribar" w:date="2021-03-23T12:44:00Z">
            <w:rPr>
              <w:sz w:val="20"/>
              <w:szCs w:val="20"/>
              <w:lang w:val="sl-SI"/>
            </w:rPr>
          </w:rPrChange>
        </w:rPr>
        <w:t>Jong</w:t>
      </w:r>
      <w:proofErr w:type="spellEnd"/>
      <w:r w:rsidRPr="003C7017">
        <w:rPr>
          <w:sz w:val="20"/>
          <w:szCs w:val="20"/>
          <w:lang w:val="sl-SI"/>
          <w:rPrChange w:id="1234" w:author="Neja Blaj Hribar" w:date="2021-03-23T12:44:00Z">
            <w:rPr>
              <w:sz w:val="20"/>
              <w:szCs w:val="20"/>
              <w:lang w:val="sl-SI"/>
            </w:rPr>
          </w:rPrChange>
        </w:rPr>
        <w:t>, ur.,</w:t>
      </w:r>
      <w:r w:rsidRPr="003C7017">
        <w:rPr>
          <w:i/>
          <w:iCs/>
          <w:sz w:val="20"/>
          <w:szCs w:val="20"/>
          <w:lang w:val="sl-SI"/>
          <w:rPrChange w:id="1235" w:author="Neja Blaj Hribar" w:date="2021-03-23T12:44:00Z">
            <w:rPr>
              <w:i/>
              <w:iCs/>
              <w:sz w:val="20"/>
              <w:szCs w:val="20"/>
              <w:lang w:val="sl-SI"/>
            </w:rPr>
          </w:rPrChange>
        </w:rPr>
        <w:t xml:space="preserve"> Proceedings of the Eleventh International </w:t>
      </w:r>
    </w:p>
    <w:p w14:paraId="2F9C58F2" w14:textId="7A689F33" w:rsidR="00CA3AB9" w:rsidRPr="003C7017" w:rsidRDefault="00CA3AB9" w:rsidP="002C2B4D">
      <w:pPr>
        <w:pStyle w:val="Bibliografija"/>
        <w:spacing w:line="240" w:lineRule="auto"/>
        <w:jc w:val="both"/>
        <w:rPr>
          <w:i/>
          <w:iCs/>
          <w:sz w:val="20"/>
          <w:szCs w:val="20"/>
          <w:lang w:val="sl-SI"/>
          <w:rPrChange w:id="1236" w:author="Neja Blaj Hribar" w:date="2021-03-23T12:44:00Z">
            <w:rPr>
              <w:i/>
              <w:iCs/>
              <w:sz w:val="20"/>
              <w:szCs w:val="20"/>
              <w:lang w:val="sl-SI"/>
            </w:rPr>
          </w:rPrChange>
        </w:rPr>
      </w:pPr>
      <w:r w:rsidRPr="003C7017">
        <w:rPr>
          <w:i/>
          <w:iCs/>
          <w:sz w:val="20"/>
          <w:szCs w:val="20"/>
          <w:lang w:val="sl-SI"/>
          <w:rPrChange w:id="1237" w:author="Neja Blaj Hribar" w:date="2021-03-23T12:44:00Z">
            <w:rPr>
              <w:i/>
              <w:iCs/>
              <w:sz w:val="20"/>
              <w:szCs w:val="20"/>
              <w:lang w:val="sl-SI"/>
            </w:rPr>
          </w:rPrChange>
        </w:rPr>
        <w:t xml:space="preserve">Conference on Language Resources and Evaluation </w:t>
      </w:r>
      <w:r w:rsidRPr="003C7017">
        <w:rPr>
          <w:iCs/>
          <w:sz w:val="20"/>
          <w:szCs w:val="20"/>
          <w:lang w:val="sl-SI"/>
          <w:rPrChange w:id="1238" w:author="Neja Blaj Hribar" w:date="2021-03-23T12:44:00Z">
            <w:rPr>
              <w:iCs/>
              <w:sz w:val="20"/>
              <w:szCs w:val="20"/>
              <w:lang w:val="sl-SI"/>
            </w:rPr>
          </w:rPrChange>
        </w:rPr>
        <w:t>(</w:t>
      </w:r>
      <w:r w:rsidRPr="003C7017">
        <w:rPr>
          <w:iCs/>
          <w:sz w:val="20"/>
          <w:szCs w:val="20"/>
          <w:rPrChange w:id="1239" w:author="Neja Blaj Hribar" w:date="2021-03-23T12:44:00Z">
            <w:rPr>
              <w:iCs/>
              <w:sz w:val="20"/>
              <w:szCs w:val="20"/>
            </w:rPr>
          </w:rPrChange>
        </w:rPr>
        <w:t>Miyazaki</w:t>
      </w:r>
      <w:r w:rsidRPr="003C7017">
        <w:rPr>
          <w:iCs/>
          <w:sz w:val="20"/>
          <w:szCs w:val="20"/>
          <w:lang w:val="sl-SI"/>
          <w:rPrChange w:id="1240" w:author="Neja Blaj Hribar" w:date="2021-03-23T12:44:00Z">
            <w:rPr>
              <w:iCs/>
              <w:sz w:val="20"/>
              <w:szCs w:val="20"/>
              <w:lang w:val="sl-SI"/>
            </w:rPr>
          </w:rPrChange>
        </w:rPr>
        <w:t>: LREC, 2018)</w:t>
      </w:r>
      <w:r w:rsidRPr="003C7017">
        <w:rPr>
          <w:sz w:val="20"/>
          <w:szCs w:val="20"/>
          <w:lang w:val="sl-SI"/>
          <w:rPrChange w:id="1241" w:author="Neja Blaj Hribar" w:date="2021-03-23T12:44:00Z">
            <w:rPr>
              <w:sz w:val="20"/>
              <w:szCs w:val="20"/>
              <w:lang w:val="sl-SI"/>
            </w:rPr>
          </w:rPrChange>
        </w:rPr>
        <w:t>.</w:t>
      </w:r>
    </w:p>
  </w:footnote>
  <w:footnote w:id="64">
    <w:p w14:paraId="2344DC98" w14:textId="095231C9" w:rsidR="00CA3AB9" w:rsidRPr="003C7017" w:rsidRDefault="00CA3AB9" w:rsidP="002C2B4D">
      <w:pPr>
        <w:pStyle w:val="Bibliografija"/>
        <w:spacing w:line="240" w:lineRule="auto"/>
        <w:jc w:val="both"/>
        <w:rPr>
          <w:sz w:val="20"/>
          <w:szCs w:val="20"/>
          <w:lang w:val="sl-SI"/>
          <w:rPrChange w:id="1242" w:author="Neja Blaj Hribar" w:date="2021-03-23T12:44:00Z">
            <w:rPr>
              <w:sz w:val="20"/>
              <w:szCs w:val="20"/>
              <w:lang w:val="sl-SI"/>
            </w:rPr>
          </w:rPrChange>
        </w:rPr>
      </w:pPr>
      <w:r w:rsidRPr="003C7017">
        <w:rPr>
          <w:rStyle w:val="Sprotnaopomba-sklic"/>
          <w:sz w:val="20"/>
          <w:szCs w:val="20"/>
          <w:rPrChange w:id="1243" w:author="Neja Blaj Hribar" w:date="2021-03-23T12:44:00Z">
            <w:rPr>
              <w:rStyle w:val="Sprotnaopomba-sklic"/>
              <w:sz w:val="20"/>
              <w:szCs w:val="20"/>
            </w:rPr>
          </w:rPrChange>
        </w:rPr>
        <w:footnoteRef/>
      </w:r>
      <w:r w:rsidRPr="003C7017">
        <w:rPr>
          <w:sz w:val="20"/>
          <w:szCs w:val="20"/>
          <w:rPrChange w:id="1244" w:author="Neja Blaj Hribar" w:date="2021-03-23T12:44:00Z">
            <w:rPr>
              <w:sz w:val="20"/>
              <w:szCs w:val="20"/>
            </w:rPr>
          </w:rPrChange>
        </w:rPr>
        <w:t xml:space="preserve"> </w:t>
      </w:r>
      <w:r w:rsidRPr="003C7017">
        <w:rPr>
          <w:sz w:val="20"/>
          <w:szCs w:val="20"/>
          <w:lang w:val="sl-SI"/>
          <w:rPrChange w:id="1245" w:author="Neja Blaj Hribar" w:date="2021-03-23T12:44:00Z">
            <w:rPr>
              <w:sz w:val="20"/>
              <w:szCs w:val="20"/>
              <w:lang w:val="sl-SI"/>
            </w:rPr>
          </w:rPrChange>
        </w:rPr>
        <w:t xml:space="preserve">Eric O. Mensah in Sandra F. Wood, »Articulations of feminine voices in Ghana’s parliament: A study of the </w:t>
      </w:r>
    </w:p>
    <w:p w14:paraId="2D96F9F9" w14:textId="3096E368" w:rsidR="00CA3AB9" w:rsidRPr="003C7017" w:rsidRDefault="00CA3AB9" w:rsidP="002C2B4D">
      <w:pPr>
        <w:pStyle w:val="Bibliografija"/>
        <w:spacing w:line="240" w:lineRule="auto"/>
        <w:jc w:val="both"/>
        <w:rPr>
          <w:i/>
          <w:iCs/>
          <w:sz w:val="20"/>
          <w:szCs w:val="20"/>
          <w:lang w:val="sl-SI"/>
          <w:rPrChange w:id="1246" w:author="Neja Blaj Hribar" w:date="2021-03-23T12:44:00Z">
            <w:rPr>
              <w:i/>
              <w:iCs/>
              <w:sz w:val="20"/>
              <w:szCs w:val="20"/>
              <w:lang w:val="sl-SI"/>
            </w:rPr>
          </w:rPrChange>
        </w:rPr>
      </w:pPr>
      <w:r w:rsidRPr="003C7017">
        <w:rPr>
          <w:sz w:val="20"/>
          <w:szCs w:val="20"/>
          <w:lang w:val="sl-SI"/>
          <w:rPrChange w:id="1247" w:author="Neja Blaj Hribar" w:date="2021-03-23T12:44:00Z">
            <w:rPr>
              <w:sz w:val="20"/>
              <w:szCs w:val="20"/>
              <w:lang w:val="sl-SI"/>
            </w:rPr>
          </w:rPrChange>
        </w:rPr>
        <w:t xml:space="preserve">Hansard from 2010-2011,« </w:t>
      </w:r>
      <w:r w:rsidRPr="003C7017">
        <w:rPr>
          <w:i/>
          <w:iCs/>
          <w:sz w:val="20"/>
          <w:szCs w:val="20"/>
          <w:lang w:val="sl-SI"/>
          <w:rPrChange w:id="1248" w:author="Neja Blaj Hribar" w:date="2021-03-23T12:44:00Z">
            <w:rPr>
              <w:i/>
              <w:iCs/>
              <w:sz w:val="20"/>
              <w:szCs w:val="20"/>
              <w:lang w:val="sl-SI"/>
            </w:rPr>
          </w:rPrChange>
        </w:rPr>
        <w:t xml:space="preserve">AFRREV LALIGENS: An International Journal of Language, Literature and Gender </w:t>
      </w:r>
    </w:p>
    <w:p w14:paraId="0582D2CF" w14:textId="0789561D" w:rsidR="00CA3AB9" w:rsidRPr="003C7017" w:rsidRDefault="00CA3AB9" w:rsidP="002C2B4D">
      <w:pPr>
        <w:pStyle w:val="Bibliografija"/>
        <w:spacing w:line="240" w:lineRule="auto"/>
        <w:jc w:val="both"/>
        <w:rPr>
          <w:lang w:val="sl-SI"/>
          <w:rPrChange w:id="1249" w:author="Neja Blaj Hribar" w:date="2021-03-23T12:44:00Z">
            <w:rPr>
              <w:lang w:val="sl-SI"/>
            </w:rPr>
          </w:rPrChange>
        </w:rPr>
      </w:pPr>
      <w:r w:rsidRPr="003C7017">
        <w:rPr>
          <w:i/>
          <w:iCs/>
          <w:sz w:val="20"/>
          <w:szCs w:val="20"/>
          <w:lang w:val="sl-SI"/>
          <w:rPrChange w:id="1250" w:author="Neja Blaj Hribar" w:date="2021-03-23T12:44:00Z">
            <w:rPr>
              <w:i/>
              <w:iCs/>
              <w:sz w:val="20"/>
              <w:szCs w:val="20"/>
              <w:lang w:val="sl-SI"/>
            </w:rPr>
          </w:rPrChange>
        </w:rPr>
        <w:t>Studies</w:t>
      </w:r>
      <w:r w:rsidRPr="003C7017">
        <w:rPr>
          <w:sz w:val="20"/>
          <w:szCs w:val="20"/>
          <w:lang w:val="sl-SI"/>
          <w:rPrChange w:id="1251" w:author="Neja Blaj Hribar" w:date="2021-03-23T12:44:00Z">
            <w:rPr>
              <w:sz w:val="20"/>
              <w:szCs w:val="20"/>
              <w:lang w:val="sl-SI"/>
            </w:rPr>
          </w:rPrChange>
        </w:rPr>
        <w:t xml:space="preserve">, </w:t>
      </w:r>
      <w:r w:rsidRPr="003C7017">
        <w:rPr>
          <w:iCs/>
          <w:sz w:val="20"/>
          <w:szCs w:val="20"/>
          <w:lang w:val="sl-SI"/>
          <w:rPrChange w:id="1252" w:author="Neja Blaj Hribar" w:date="2021-03-23T12:44:00Z">
            <w:rPr>
              <w:iCs/>
              <w:sz w:val="20"/>
              <w:szCs w:val="20"/>
              <w:lang w:val="sl-SI"/>
            </w:rPr>
          </w:rPrChange>
        </w:rPr>
        <w:t>7</w:t>
      </w:r>
      <w:r w:rsidRPr="003C7017">
        <w:rPr>
          <w:sz w:val="20"/>
          <w:szCs w:val="20"/>
          <w:lang w:val="sl-SI"/>
          <w:rPrChange w:id="1253" w:author="Neja Blaj Hribar" w:date="2021-03-23T12:44:00Z">
            <w:rPr>
              <w:sz w:val="20"/>
              <w:szCs w:val="20"/>
              <w:lang w:val="sl-SI"/>
            </w:rPr>
          </w:rPrChange>
        </w:rPr>
        <w:t>(2) (2018): 61–77.</w:t>
      </w:r>
    </w:p>
  </w:footnote>
  <w:footnote w:id="65">
    <w:p w14:paraId="4090F037" w14:textId="77777777" w:rsidR="00CA3AB9" w:rsidRPr="003C7017" w:rsidRDefault="00CA3AB9" w:rsidP="00E1752A">
      <w:pPr>
        <w:pStyle w:val="Bibliografija"/>
        <w:spacing w:line="240" w:lineRule="auto"/>
        <w:rPr>
          <w:sz w:val="20"/>
          <w:lang w:val="sl-SI"/>
          <w:rPrChange w:id="1254" w:author="Neja Blaj Hribar" w:date="2021-03-23T12:44:00Z">
            <w:rPr>
              <w:sz w:val="20"/>
              <w:lang w:val="sl-SI"/>
            </w:rPr>
          </w:rPrChange>
        </w:rPr>
      </w:pPr>
      <w:r w:rsidRPr="003C7017">
        <w:rPr>
          <w:rStyle w:val="Sprotnaopomba-sklic"/>
          <w:rPrChange w:id="1255" w:author="Neja Blaj Hribar" w:date="2021-03-23T12:44:00Z">
            <w:rPr>
              <w:rStyle w:val="Sprotnaopomba-sklic"/>
            </w:rPr>
          </w:rPrChange>
        </w:rPr>
        <w:footnoteRef/>
      </w:r>
      <w:r w:rsidRPr="003C7017">
        <w:rPr>
          <w:rPrChange w:id="1256" w:author="Neja Blaj Hribar" w:date="2021-03-23T12:44:00Z">
            <w:rPr/>
          </w:rPrChange>
        </w:rPr>
        <w:t xml:space="preserve"> </w:t>
      </w:r>
      <w:r w:rsidRPr="003C7017">
        <w:rPr>
          <w:sz w:val="20"/>
          <w:lang w:val="sl-SI"/>
          <w:rPrChange w:id="1257" w:author="Neja Blaj Hribar" w:date="2021-03-23T12:44:00Z">
            <w:rPr>
              <w:sz w:val="20"/>
              <w:lang w:val="sl-SI"/>
            </w:rPr>
          </w:rPrChange>
        </w:rPr>
        <w:t xml:space="preserve">Lena Wängneru, »Intressen kontra stereotyper. Varför finns det kvinnliga och  manliga politikområden i </w:t>
      </w:r>
    </w:p>
    <w:p w14:paraId="509BEFCD" w14:textId="7E06D473" w:rsidR="00CA3AB9" w:rsidRPr="003C7017" w:rsidRDefault="00CA3AB9" w:rsidP="00E1752A">
      <w:pPr>
        <w:pStyle w:val="Bibliografija"/>
        <w:spacing w:line="240" w:lineRule="auto"/>
        <w:rPr>
          <w:sz w:val="20"/>
          <w:lang w:val="sl-SI"/>
          <w:rPrChange w:id="1258" w:author="Neja Blaj Hribar" w:date="2021-03-23T12:44:00Z">
            <w:rPr>
              <w:sz w:val="20"/>
              <w:lang w:val="sl-SI"/>
            </w:rPr>
          </w:rPrChange>
        </w:rPr>
      </w:pPr>
      <w:r w:rsidRPr="003C7017">
        <w:rPr>
          <w:sz w:val="20"/>
          <w:lang w:val="sl-SI"/>
          <w:rPrChange w:id="1259" w:author="Neja Blaj Hribar" w:date="2021-03-23T12:44:00Z">
            <w:rPr>
              <w:sz w:val="20"/>
              <w:lang w:val="sl-SI"/>
            </w:rPr>
          </w:rPrChange>
        </w:rPr>
        <w:t xml:space="preserve">riksdagen?,« </w:t>
      </w:r>
      <w:r w:rsidRPr="003C7017">
        <w:rPr>
          <w:i/>
          <w:iCs/>
          <w:sz w:val="20"/>
          <w:lang w:val="sl-SI"/>
          <w:rPrChange w:id="1260" w:author="Neja Blaj Hribar" w:date="2021-03-23T12:44:00Z">
            <w:rPr>
              <w:i/>
              <w:iCs/>
              <w:sz w:val="20"/>
              <w:lang w:val="sl-SI"/>
            </w:rPr>
          </w:rPrChange>
        </w:rPr>
        <w:t>Statsvetenskaplig Tidskrift</w:t>
      </w:r>
      <w:r w:rsidRPr="003C7017">
        <w:rPr>
          <w:sz w:val="20"/>
          <w:lang w:val="sl-SI"/>
          <w:rPrChange w:id="1261" w:author="Neja Blaj Hribar" w:date="2021-03-23T12:44:00Z">
            <w:rPr>
              <w:sz w:val="20"/>
              <w:lang w:val="sl-SI"/>
            </w:rPr>
          </w:rPrChange>
        </w:rPr>
        <w:t xml:space="preserve">, </w:t>
      </w:r>
      <w:r w:rsidRPr="003C7017">
        <w:rPr>
          <w:iCs/>
          <w:sz w:val="20"/>
          <w:lang w:val="sl-SI"/>
          <w:rPrChange w:id="1262" w:author="Neja Blaj Hribar" w:date="2021-03-23T12:44:00Z">
            <w:rPr>
              <w:iCs/>
              <w:sz w:val="20"/>
              <w:lang w:val="sl-SI"/>
            </w:rPr>
          </w:rPrChange>
        </w:rPr>
        <w:t>99</w:t>
      </w:r>
      <w:r w:rsidRPr="003C7017">
        <w:rPr>
          <w:sz w:val="20"/>
          <w:lang w:val="sl-SI"/>
          <w:rPrChange w:id="1263" w:author="Neja Blaj Hribar" w:date="2021-03-23T12:44:00Z">
            <w:rPr>
              <w:sz w:val="20"/>
              <w:lang w:val="sl-SI"/>
            </w:rPr>
          </w:rPrChange>
        </w:rPr>
        <w:t>(2) (1996).</w:t>
      </w:r>
    </w:p>
  </w:footnote>
  <w:footnote w:id="66">
    <w:p w14:paraId="5DA5A901" w14:textId="4E2FEDCA" w:rsidR="00CA3AB9" w:rsidRPr="003C7017" w:rsidRDefault="00CA3AB9" w:rsidP="002C2B4D">
      <w:pPr>
        <w:pStyle w:val="Bibliografija"/>
        <w:spacing w:line="240" w:lineRule="auto"/>
        <w:jc w:val="both"/>
        <w:rPr>
          <w:lang w:val="sl-SI"/>
          <w:rPrChange w:id="1264" w:author="Neja Blaj Hribar" w:date="2021-03-23T12:44:00Z">
            <w:rPr>
              <w:lang w:val="sl-SI"/>
            </w:rPr>
          </w:rPrChange>
        </w:rPr>
      </w:pPr>
      <w:r w:rsidRPr="003C7017">
        <w:rPr>
          <w:rStyle w:val="Sprotnaopomba-sklic"/>
          <w:sz w:val="20"/>
          <w:szCs w:val="20"/>
          <w:rPrChange w:id="1265" w:author="Neja Blaj Hribar" w:date="2021-03-23T12:44:00Z">
            <w:rPr>
              <w:rStyle w:val="Sprotnaopomba-sklic"/>
              <w:sz w:val="20"/>
              <w:szCs w:val="20"/>
            </w:rPr>
          </w:rPrChange>
        </w:rPr>
        <w:footnoteRef/>
      </w:r>
      <w:r w:rsidRPr="003C7017">
        <w:rPr>
          <w:sz w:val="20"/>
          <w:szCs w:val="20"/>
          <w:lang w:val="sl-SI"/>
          <w:rPrChange w:id="1266" w:author="Neja Blaj Hribar" w:date="2021-03-23T12:44:00Z">
            <w:rPr>
              <w:sz w:val="20"/>
              <w:szCs w:val="20"/>
              <w:lang w:val="sl-SI"/>
            </w:rPr>
          </w:rPrChange>
        </w:rPr>
        <w:t xml:space="preserve"> Jennifer Coates, </w:t>
      </w:r>
      <w:r w:rsidRPr="003C7017">
        <w:rPr>
          <w:i/>
          <w:iCs/>
          <w:sz w:val="20"/>
          <w:szCs w:val="20"/>
          <w:lang w:val="sl-SI"/>
          <w:rPrChange w:id="1267" w:author="Neja Blaj Hribar" w:date="2021-03-23T12:44:00Z">
            <w:rPr>
              <w:i/>
              <w:iCs/>
              <w:sz w:val="20"/>
              <w:szCs w:val="20"/>
              <w:lang w:val="sl-SI"/>
            </w:rPr>
          </w:rPrChange>
        </w:rPr>
        <w:t>Women, men and language: A sociolinguistic account of gender differences in language</w:t>
      </w:r>
      <w:r w:rsidRPr="003C7017">
        <w:rPr>
          <w:sz w:val="20"/>
          <w:szCs w:val="20"/>
          <w:lang w:val="sl-SI"/>
          <w:rPrChange w:id="1268" w:author="Neja Blaj Hribar" w:date="2021-03-23T12:44:00Z">
            <w:rPr>
              <w:sz w:val="20"/>
              <w:szCs w:val="20"/>
              <w:lang w:val="sl-SI"/>
            </w:rPr>
          </w:rPrChange>
        </w:rPr>
        <w:t xml:space="preserve"> </w:t>
      </w:r>
    </w:p>
    <w:p w14:paraId="22BF291F" w14:textId="66417DC5" w:rsidR="00CA3AB9" w:rsidRPr="003C7017" w:rsidRDefault="00CA3AB9" w:rsidP="002C2B4D">
      <w:pPr>
        <w:pStyle w:val="Bibliografija"/>
        <w:spacing w:line="240" w:lineRule="auto"/>
        <w:jc w:val="both"/>
        <w:rPr>
          <w:lang w:val="sl-SI"/>
          <w:rPrChange w:id="1269" w:author="Neja Blaj Hribar" w:date="2021-03-23T12:44:00Z">
            <w:rPr>
              <w:lang w:val="sl-SI"/>
            </w:rPr>
          </w:rPrChange>
        </w:rPr>
      </w:pPr>
      <w:r w:rsidRPr="003C7017">
        <w:rPr>
          <w:sz w:val="20"/>
          <w:szCs w:val="20"/>
          <w:lang w:val="sl-SI"/>
          <w:rPrChange w:id="1270" w:author="Neja Blaj Hribar" w:date="2021-03-23T12:44:00Z">
            <w:rPr>
              <w:sz w:val="20"/>
              <w:szCs w:val="20"/>
              <w:lang w:val="sl-SI"/>
            </w:rPr>
          </w:rPrChange>
        </w:rPr>
        <w:t>(London: Longman, 1997).</w:t>
      </w:r>
      <w:r w:rsidRPr="003C7017">
        <w:rPr>
          <w:sz w:val="20"/>
          <w:szCs w:val="20"/>
          <w:rPrChange w:id="1271" w:author="Neja Blaj Hribar" w:date="2021-03-23T12:44:00Z">
            <w:rPr>
              <w:sz w:val="20"/>
              <w:szCs w:val="20"/>
            </w:rPr>
          </w:rPrChange>
        </w:rPr>
        <w:t xml:space="preserve"> </w:t>
      </w:r>
      <w:r w:rsidRPr="003C7017">
        <w:rPr>
          <w:sz w:val="20"/>
          <w:szCs w:val="20"/>
          <w:lang w:val="sl-SI"/>
          <w:rPrChange w:id="1272" w:author="Neja Blaj Hribar" w:date="2021-03-23T12:44:00Z">
            <w:rPr>
              <w:sz w:val="20"/>
              <w:szCs w:val="20"/>
              <w:lang w:val="sl-SI"/>
            </w:rPr>
          </w:rPrChange>
        </w:rPr>
        <w:t xml:space="preserve">Lia Litosseliti, </w:t>
      </w:r>
      <w:r w:rsidRPr="003C7017">
        <w:rPr>
          <w:i/>
          <w:iCs/>
          <w:sz w:val="20"/>
          <w:szCs w:val="20"/>
          <w:lang w:val="sl-SI"/>
          <w:rPrChange w:id="1273" w:author="Neja Blaj Hribar" w:date="2021-03-23T12:44:00Z">
            <w:rPr>
              <w:i/>
              <w:iCs/>
              <w:sz w:val="20"/>
              <w:szCs w:val="20"/>
              <w:lang w:val="sl-SI"/>
            </w:rPr>
          </w:rPrChange>
        </w:rPr>
        <w:t>Gender and Language: Theory and Practice</w:t>
      </w:r>
      <w:r w:rsidRPr="003C7017">
        <w:rPr>
          <w:sz w:val="20"/>
          <w:szCs w:val="20"/>
          <w:lang w:val="sl-SI"/>
          <w:rPrChange w:id="1274" w:author="Neja Blaj Hribar" w:date="2021-03-23T12:44:00Z">
            <w:rPr>
              <w:sz w:val="20"/>
              <w:szCs w:val="20"/>
              <w:lang w:val="sl-SI"/>
            </w:rPr>
          </w:rPrChange>
        </w:rPr>
        <w:t xml:space="preserve"> (London: Hodder Arnold, </w:t>
      </w:r>
    </w:p>
    <w:p w14:paraId="7E2C2D41" w14:textId="42D28EDA" w:rsidR="00CA3AB9" w:rsidRPr="003C7017" w:rsidRDefault="00CA3AB9" w:rsidP="002C2B4D">
      <w:pPr>
        <w:pStyle w:val="Bibliografija"/>
        <w:spacing w:line="240" w:lineRule="auto"/>
        <w:jc w:val="both"/>
        <w:rPr>
          <w:i/>
          <w:iCs/>
          <w:lang w:val="sl-SI"/>
          <w:rPrChange w:id="1275" w:author="Neja Blaj Hribar" w:date="2021-03-23T12:44:00Z">
            <w:rPr>
              <w:i/>
              <w:iCs/>
              <w:lang w:val="sl-SI"/>
            </w:rPr>
          </w:rPrChange>
        </w:rPr>
      </w:pPr>
      <w:r w:rsidRPr="003C7017">
        <w:rPr>
          <w:sz w:val="20"/>
          <w:szCs w:val="20"/>
          <w:lang w:val="sl-SI"/>
          <w:rPrChange w:id="1276" w:author="Neja Blaj Hribar" w:date="2021-03-23T12:44:00Z">
            <w:rPr>
              <w:sz w:val="20"/>
              <w:szCs w:val="20"/>
              <w:lang w:val="sl-SI"/>
            </w:rPr>
          </w:rPrChange>
        </w:rPr>
        <w:t xml:space="preserve">2006). </w:t>
      </w:r>
    </w:p>
  </w:footnote>
  <w:footnote w:id="67">
    <w:p w14:paraId="7309B44F" w14:textId="77777777" w:rsidR="00CA3AB9" w:rsidRPr="003C7017" w:rsidRDefault="00CA3AB9" w:rsidP="002C2B4D">
      <w:pPr>
        <w:pStyle w:val="Bibliografija"/>
        <w:spacing w:line="240" w:lineRule="auto"/>
        <w:jc w:val="both"/>
        <w:rPr>
          <w:sz w:val="20"/>
          <w:szCs w:val="20"/>
          <w:lang w:val="sl-SI"/>
          <w:rPrChange w:id="1277" w:author="Neja Blaj Hribar" w:date="2021-03-23T12:44:00Z">
            <w:rPr>
              <w:sz w:val="20"/>
              <w:szCs w:val="20"/>
              <w:lang w:val="sl-SI"/>
            </w:rPr>
          </w:rPrChange>
        </w:rPr>
      </w:pPr>
      <w:r w:rsidRPr="003C7017">
        <w:rPr>
          <w:rStyle w:val="Sprotnaopomba-sklic"/>
          <w:sz w:val="20"/>
          <w:szCs w:val="20"/>
          <w:rPrChange w:id="1278" w:author="Neja Blaj Hribar" w:date="2021-03-23T12:44:00Z">
            <w:rPr>
              <w:rStyle w:val="Sprotnaopomba-sklic"/>
              <w:sz w:val="20"/>
              <w:szCs w:val="20"/>
            </w:rPr>
          </w:rPrChange>
        </w:rPr>
        <w:footnoteRef/>
      </w:r>
      <w:r w:rsidRPr="003C7017">
        <w:rPr>
          <w:sz w:val="20"/>
          <w:szCs w:val="20"/>
          <w:rPrChange w:id="1279" w:author="Neja Blaj Hribar" w:date="2021-03-23T12:44:00Z">
            <w:rPr>
              <w:sz w:val="20"/>
              <w:szCs w:val="20"/>
            </w:rPr>
          </w:rPrChange>
        </w:rPr>
        <w:t xml:space="preserve"> </w:t>
      </w:r>
      <w:r w:rsidRPr="003C7017">
        <w:rPr>
          <w:sz w:val="20"/>
          <w:szCs w:val="20"/>
          <w:lang w:val="sl-SI"/>
          <w:rPrChange w:id="1280" w:author="Neja Blaj Hribar" w:date="2021-03-23T12:44:00Z">
            <w:rPr>
              <w:sz w:val="20"/>
              <w:szCs w:val="20"/>
              <w:lang w:val="sl-SI"/>
            </w:rPr>
          </w:rPrChange>
        </w:rPr>
        <w:t xml:space="preserve">Janet M. Bing in Victoria L. Bergvall, »The question of questions: Beyond binary thinking,« v: Jennifer Coates, </w:t>
      </w:r>
    </w:p>
    <w:p w14:paraId="1EA75D56" w14:textId="5B1D2DAD" w:rsidR="00CA3AB9" w:rsidRPr="003C7017" w:rsidRDefault="00CA3AB9" w:rsidP="002C2B4D">
      <w:pPr>
        <w:pStyle w:val="Bibliografija"/>
        <w:spacing w:line="240" w:lineRule="auto"/>
        <w:jc w:val="both"/>
        <w:rPr>
          <w:sz w:val="20"/>
          <w:szCs w:val="20"/>
          <w:lang w:val="sl-SI"/>
          <w:rPrChange w:id="1281" w:author="Neja Blaj Hribar" w:date="2021-03-23T12:44:00Z">
            <w:rPr>
              <w:sz w:val="20"/>
              <w:szCs w:val="20"/>
              <w:lang w:val="sl-SI"/>
            </w:rPr>
          </w:rPrChange>
        </w:rPr>
      </w:pPr>
      <w:r w:rsidRPr="003C7017">
        <w:rPr>
          <w:sz w:val="20"/>
          <w:szCs w:val="20"/>
          <w:lang w:val="sl-SI"/>
          <w:rPrChange w:id="1282" w:author="Neja Blaj Hribar" w:date="2021-03-23T12:44:00Z">
            <w:rPr>
              <w:sz w:val="20"/>
              <w:szCs w:val="20"/>
              <w:lang w:val="sl-SI"/>
            </w:rPr>
          </w:rPrChange>
        </w:rPr>
        <w:t xml:space="preserve">ur., </w:t>
      </w:r>
      <w:r w:rsidRPr="003C7017">
        <w:rPr>
          <w:i/>
          <w:iCs/>
          <w:sz w:val="20"/>
          <w:szCs w:val="20"/>
          <w:lang w:val="sl-SI"/>
          <w:rPrChange w:id="1283" w:author="Neja Blaj Hribar" w:date="2021-03-23T12:44:00Z">
            <w:rPr>
              <w:i/>
              <w:iCs/>
              <w:sz w:val="20"/>
              <w:szCs w:val="20"/>
              <w:lang w:val="sl-SI"/>
            </w:rPr>
          </w:rPrChange>
        </w:rPr>
        <w:t>Language and Gender: A Reader</w:t>
      </w:r>
      <w:r w:rsidRPr="003C7017">
        <w:rPr>
          <w:sz w:val="20"/>
          <w:szCs w:val="20"/>
          <w:lang w:val="sl-SI"/>
          <w:rPrChange w:id="1284" w:author="Neja Blaj Hribar" w:date="2021-03-23T12:44:00Z">
            <w:rPr>
              <w:sz w:val="20"/>
              <w:szCs w:val="20"/>
              <w:lang w:val="sl-SI"/>
            </w:rPr>
          </w:rPrChange>
        </w:rPr>
        <w:t xml:space="preserve">: </w:t>
      </w:r>
      <w:r w:rsidRPr="003C7017">
        <w:rPr>
          <w:i/>
          <w:sz w:val="20"/>
          <w:szCs w:val="20"/>
          <w:lang w:val="sl-SI"/>
          <w:rPrChange w:id="1285" w:author="Neja Blaj Hribar" w:date="2021-03-23T12:44:00Z">
            <w:rPr>
              <w:i/>
              <w:sz w:val="20"/>
              <w:szCs w:val="20"/>
              <w:lang w:val="sl-SI"/>
            </w:rPr>
          </w:rPrChange>
        </w:rPr>
        <w:t>Vol. 1</w:t>
      </w:r>
      <w:r w:rsidRPr="003C7017">
        <w:rPr>
          <w:sz w:val="20"/>
          <w:szCs w:val="20"/>
          <w:lang w:val="sl-SI"/>
          <w:rPrChange w:id="1286" w:author="Neja Blaj Hribar" w:date="2021-03-23T12:44:00Z">
            <w:rPr>
              <w:sz w:val="20"/>
              <w:szCs w:val="20"/>
              <w:lang w:val="sl-SI"/>
            </w:rPr>
          </w:rPrChange>
        </w:rPr>
        <w:t xml:space="preserve"> (Oxford: Blackwell, 1998), 496–510. </w:t>
      </w:r>
    </w:p>
  </w:footnote>
  <w:footnote w:id="68">
    <w:p w14:paraId="5ED9DDCE" w14:textId="57810CC7" w:rsidR="00CA3AB9" w:rsidRPr="003C7017" w:rsidRDefault="00CA3AB9" w:rsidP="00E1752A">
      <w:pPr>
        <w:pStyle w:val="Bibliografija"/>
        <w:spacing w:line="240" w:lineRule="auto"/>
        <w:jc w:val="both"/>
        <w:rPr>
          <w:sz w:val="20"/>
          <w:szCs w:val="20"/>
          <w:lang w:val="sl-SI"/>
          <w:rPrChange w:id="1287" w:author="Neja Blaj Hribar" w:date="2021-03-23T12:44:00Z">
            <w:rPr>
              <w:sz w:val="20"/>
              <w:szCs w:val="20"/>
              <w:lang w:val="sl-SI"/>
            </w:rPr>
          </w:rPrChange>
        </w:rPr>
      </w:pPr>
      <w:r w:rsidRPr="003C7017">
        <w:rPr>
          <w:rStyle w:val="Sprotnaopomba-sklic"/>
          <w:sz w:val="20"/>
          <w:szCs w:val="20"/>
          <w:rPrChange w:id="1288" w:author="Neja Blaj Hribar" w:date="2021-03-23T12:44:00Z">
            <w:rPr>
              <w:rStyle w:val="Sprotnaopomba-sklic"/>
              <w:sz w:val="20"/>
              <w:szCs w:val="20"/>
            </w:rPr>
          </w:rPrChange>
        </w:rPr>
        <w:footnoteRef/>
      </w:r>
      <w:r w:rsidRPr="003C7017">
        <w:rPr>
          <w:sz w:val="20"/>
          <w:szCs w:val="20"/>
          <w:rPrChange w:id="1289" w:author="Neja Blaj Hribar" w:date="2021-03-23T12:44:00Z">
            <w:rPr>
              <w:sz w:val="20"/>
              <w:szCs w:val="20"/>
            </w:rPr>
          </w:rPrChange>
        </w:rPr>
        <w:t xml:space="preserve"> </w:t>
      </w:r>
      <w:r w:rsidRPr="003C7017">
        <w:rPr>
          <w:sz w:val="20"/>
          <w:szCs w:val="20"/>
          <w:lang w:val="sl-SI"/>
          <w:rPrChange w:id="1290" w:author="Neja Blaj Hribar" w:date="2021-03-23T12:44:00Z">
            <w:rPr>
              <w:sz w:val="20"/>
              <w:szCs w:val="20"/>
              <w:lang w:val="sl-SI"/>
            </w:rPr>
          </w:rPrChange>
        </w:rPr>
        <w:t>Blaxill in Beelen, »</w:t>
      </w:r>
      <w:r w:rsidRPr="003C7017">
        <w:rPr>
          <w:iCs/>
          <w:sz w:val="20"/>
          <w:szCs w:val="20"/>
          <w:lang w:val="sl-SI"/>
          <w:rPrChange w:id="1291" w:author="Neja Blaj Hribar" w:date="2021-03-23T12:44:00Z">
            <w:rPr>
              <w:iCs/>
              <w:sz w:val="20"/>
              <w:szCs w:val="20"/>
              <w:lang w:val="sl-SI"/>
            </w:rPr>
          </w:rPrChange>
        </w:rPr>
        <w:t>A feminized language of democracy?«.</w:t>
      </w:r>
    </w:p>
  </w:footnote>
  <w:footnote w:id="69">
    <w:p w14:paraId="700B969B" w14:textId="0DDAE48E" w:rsidR="00CA3AB9" w:rsidRPr="003C7017" w:rsidRDefault="00CA3AB9" w:rsidP="00E1752A">
      <w:pPr>
        <w:pStyle w:val="Bibliografija"/>
        <w:spacing w:line="360" w:lineRule="auto"/>
        <w:rPr>
          <w:lang w:val="sl-SI"/>
          <w:rPrChange w:id="1292" w:author="Neja Blaj Hribar" w:date="2021-03-23T12:44:00Z">
            <w:rPr>
              <w:lang w:val="sl-SI"/>
            </w:rPr>
          </w:rPrChange>
        </w:rPr>
      </w:pPr>
      <w:r w:rsidRPr="003C7017">
        <w:rPr>
          <w:rStyle w:val="Sprotnaopomba-sklic"/>
          <w:rPrChange w:id="1293" w:author="Neja Blaj Hribar" w:date="2021-03-23T12:44:00Z">
            <w:rPr>
              <w:rStyle w:val="Sprotnaopomba-sklic"/>
            </w:rPr>
          </w:rPrChange>
        </w:rPr>
        <w:footnoteRef/>
      </w:r>
      <w:r w:rsidRPr="003C7017">
        <w:rPr>
          <w:rPrChange w:id="1294" w:author="Neja Blaj Hribar" w:date="2021-03-23T12:44:00Z">
            <w:rPr/>
          </w:rPrChange>
        </w:rPr>
        <w:t xml:space="preserve"> </w:t>
      </w:r>
      <w:r w:rsidRPr="003C7017">
        <w:rPr>
          <w:sz w:val="20"/>
          <w:lang w:val="sl-SI"/>
          <w:rPrChange w:id="1295" w:author="Neja Blaj Hribar" w:date="2021-03-23T12:44:00Z">
            <w:rPr>
              <w:sz w:val="20"/>
              <w:lang w:val="sl-SI"/>
            </w:rPr>
          </w:rPrChange>
        </w:rPr>
        <w:t xml:space="preserve">Angela Goddard in Lindsey M. Patterson, </w:t>
      </w:r>
      <w:r w:rsidRPr="003C7017">
        <w:rPr>
          <w:i/>
          <w:iCs/>
          <w:sz w:val="20"/>
          <w:lang w:val="sl-SI"/>
          <w:rPrChange w:id="1296" w:author="Neja Blaj Hribar" w:date="2021-03-23T12:44:00Z">
            <w:rPr>
              <w:i/>
              <w:iCs/>
              <w:sz w:val="20"/>
              <w:lang w:val="sl-SI"/>
            </w:rPr>
          </w:rPrChange>
        </w:rPr>
        <w:t>Language and gender</w:t>
      </w:r>
      <w:r w:rsidRPr="003C7017">
        <w:rPr>
          <w:sz w:val="20"/>
          <w:lang w:val="sl-SI"/>
          <w:rPrChange w:id="1297" w:author="Neja Blaj Hribar" w:date="2021-03-23T12:44:00Z">
            <w:rPr>
              <w:sz w:val="20"/>
              <w:lang w:val="sl-SI"/>
            </w:rPr>
          </w:rPrChange>
        </w:rPr>
        <w:t xml:space="preserve"> (London: Routledge, 2015)</w:t>
      </w:r>
      <w:r w:rsidRPr="003C7017">
        <w:rPr>
          <w:lang w:val="sl-SI"/>
          <w:rPrChange w:id="1298" w:author="Neja Blaj Hribar" w:date="2021-03-23T12:44:00Z">
            <w:rPr>
              <w:lang w:val="sl-SI"/>
            </w:rPr>
          </w:rPrChange>
        </w:rPr>
        <w:t>.</w:t>
      </w:r>
    </w:p>
    <w:p w14:paraId="48605FF3" w14:textId="277D9454" w:rsidR="00CA3AB9" w:rsidRPr="003C7017" w:rsidRDefault="00CA3AB9">
      <w:pPr>
        <w:pStyle w:val="Sprotnaopomba-besedilo"/>
        <w:rPr>
          <w:lang w:val="sl-SI"/>
          <w:rPrChange w:id="1299" w:author="Neja Blaj Hribar" w:date="2021-03-23T12:44:00Z">
            <w:rPr>
              <w:lang w:val="sl-SI"/>
            </w:rPr>
          </w:rPrChange>
        </w:rPr>
      </w:pPr>
    </w:p>
  </w:footnote>
  <w:footnote w:id="70">
    <w:p w14:paraId="301DEA25" w14:textId="31B69C7C" w:rsidR="00CA3AB9" w:rsidRPr="003C7017" w:rsidRDefault="00CA3AB9" w:rsidP="002C2B4D">
      <w:pPr>
        <w:pStyle w:val="Bibliografija"/>
        <w:spacing w:line="240" w:lineRule="auto"/>
        <w:jc w:val="both"/>
        <w:rPr>
          <w:sz w:val="20"/>
          <w:szCs w:val="20"/>
          <w:lang w:val="sl-SI"/>
          <w:rPrChange w:id="1313" w:author="Neja Blaj Hribar" w:date="2021-03-23T12:44:00Z">
            <w:rPr>
              <w:sz w:val="20"/>
              <w:szCs w:val="20"/>
              <w:lang w:val="sl-SI"/>
            </w:rPr>
          </w:rPrChange>
        </w:rPr>
      </w:pPr>
      <w:r w:rsidRPr="003C7017">
        <w:rPr>
          <w:rStyle w:val="Sprotnaopomba-sklic"/>
          <w:sz w:val="20"/>
          <w:szCs w:val="20"/>
          <w:rPrChange w:id="1314" w:author="Neja Blaj Hribar" w:date="2021-03-23T12:44:00Z">
            <w:rPr>
              <w:rStyle w:val="Sprotnaopomba-sklic"/>
              <w:sz w:val="20"/>
              <w:szCs w:val="20"/>
            </w:rPr>
          </w:rPrChange>
        </w:rPr>
        <w:footnoteRef/>
      </w:r>
      <w:r w:rsidRPr="003C7017">
        <w:rPr>
          <w:sz w:val="20"/>
          <w:szCs w:val="20"/>
          <w:rPrChange w:id="1315" w:author="Neja Blaj Hribar" w:date="2021-03-23T12:44:00Z">
            <w:rPr>
              <w:sz w:val="20"/>
              <w:szCs w:val="20"/>
            </w:rPr>
          </w:rPrChange>
        </w:rPr>
        <w:t xml:space="preserve"> </w:t>
      </w:r>
      <w:r w:rsidRPr="003C7017">
        <w:rPr>
          <w:i/>
          <w:sz w:val="20"/>
          <w:szCs w:val="20"/>
          <w:rPrChange w:id="1316" w:author="Neja Blaj Hribar" w:date="2021-03-23T12:44:00Z">
            <w:rPr>
              <w:i/>
              <w:sz w:val="20"/>
              <w:szCs w:val="20"/>
            </w:rPr>
          </w:rPrChange>
        </w:rPr>
        <w:t>CLARIN.SI</w:t>
      </w:r>
      <w:r w:rsidRPr="003C7017">
        <w:rPr>
          <w:sz w:val="20"/>
          <w:szCs w:val="20"/>
          <w:rPrChange w:id="1317" w:author="Neja Blaj Hribar" w:date="2021-03-23T12:44:00Z">
            <w:rPr>
              <w:sz w:val="20"/>
              <w:szCs w:val="20"/>
            </w:rPr>
          </w:rPrChange>
        </w:rPr>
        <w:t xml:space="preserve">, </w:t>
      </w:r>
      <w:proofErr w:type="spellStart"/>
      <w:r w:rsidRPr="003C7017">
        <w:rPr>
          <w:sz w:val="20"/>
          <w:szCs w:val="20"/>
          <w:rPrChange w:id="1318" w:author="Neja Blaj Hribar" w:date="2021-03-23T12:44:00Z">
            <w:rPr>
              <w:sz w:val="20"/>
              <w:szCs w:val="20"/>
            </w:rPr>
          </w:rPrChange>
        </w:rPr>
        <w:t>pridobljeno</w:t>
      </w:r>
      <w:proofErr w:type="spellEnd"/>
      <w:r w:rsidRPr="003C7017">
        <w:rPr>
          <w:sz w:val="20"/>
          <w:szCs w:val="20"/>
          <w:rPrChange w:id="1319" w:author="Neja Blaj Hribar" w:date="2021-03-23T12:44:00Z">
            <w:rPr>
              <w:sz w:val="20"/>
              <w:szCs w:val="20"/>
            </w:rPr>
          </w:rPrChange>
        </w:rPr>
        <w:t xml:space="preserve"> 18. 2. 2021, </w:t>
      </w:r>
      <w:ins w:id="1320" w:author="Neja Blaj Hribar" w:date="2021-03-23T12:31:00Z">
        <w:r w:rsidR="008506B8" w:rsidRPr="003C7017">
          <w:rPr>
            <w:sz w:val="20"/>
            <w:szCs w:val="20"/>
            <w:rPrChange w:id="1321" w:author="Neja Blaj Hribar" w:date="2021-03-23T12:44:00Z">
              <w:rPr>
                <w:sz w:val="20"/>
                <w:szCs w:val="20"/>
              </w:rPr>
            </w:rPrChange>
          </w:rPr>
          <w:fldChar w:fldCharType="begin"/>
        </w:r>
        <w:r w:rsidR="008506B8" w:rsidRPr="003C7017">
          <w:rPr>
            <w:sz w:val="20"/>
            <w:szCs w:val="20"/>
            <w:rPrChange w:id="1322" w:author="Neja Blaj Hribar" w:date="2021-03-23T12:44:00Z">
              <w:rPr>
                <w:sz w:val="20"/>
                <w:szCs w:val="20"/>
              </w:rPr>
            </w:rPrChange>
          </w:rPr>
          <w:instrText xml:space="preserve"> HYPERLINK "</w:instrText>
        </w:r>
      </w:ins>
      <w:r w:rsidR="008506B8" w:rsidRPr="003C7017">
        <w:rPr>
          <w:sz w:val="20"/>
          <w:szCs w:val="20"/>
          <w:rPrChange w:id="1323" w:author="Neja Blaj Hribar" w:date="2021-03-23T12:44:00Z">
            <w:rPr>
              <w:sz w:val="20"/>
              <w:szCs w:val="20"/>
            </w:rPr>
          </w:rPrChange>
        </w:rPr>
        <w:instrText>http://hdl.handle.net/11356/1300</w:instrText>
      </w:r>
      <w:ins w:id="1324" w:author="Neja Blaj Hribar" w:date="2021-03-23T12:31:00Z">
        <w:r w:rsidR="008506B8" w:rsidRPr="003C7017">
          <w:rPr>
            <w:sz w:val="20"/>
            <w:szCs w:val="20"/>
            <w:rPrChange w:id="1325" w:author="Neja Blaj Hribar" w:date="2021-03-23T12:44:00Z">
              <w:rPr>
                <w:sz w:val="20"/>
                <w:szCs w:val="20"/>
              </w:rPr>
            </w:rPrChange>
          </w:rPr>
          <w:instrText xml:space="preserve">" </w:instrText>
        </w:r>
        <w:r w:rsidR="008506B8" w:rsidRPr="003C7017">
          <w:rPr>
            <w:sz w:val="20"/>
            <w:szCs w:val="20"/>
            <w:rPrChange w:id="1326" w:author="Neja Blaj Hribar" w:date="2021-03-23T12:44:00Z">
              <w:rPr>
                <w:sz w:val="20"/>
                <w:szCs w:val="20"/>
              </w:rPr>
            </w:rPrChange>
          </w:rPr>
          <w:fldChar w:fldCharType="separate"/>
        </w:r>
      </w:ins>
      <w:r w:rsidR="008506B8" w:rsidRPr="003C7017">
        <w:rPr>
          <w:rStyle w:val="Hiperpovezava"/>
          <w:color w:val="auto"/>
          <w:sz w:val="20"/>
          <w:szCs w:val="20"/>
          <w:rPrChange w:id="1327" w:author="Neja Blaj Hribar" w:date="2021-03-23T12:44:00Z">
            <w:rPr>
              <w:rStyle w:val="Hiperpovezava"/>
              <w:sz w:val="20"/>
              <w:szCs w:val="20"/>
            </w:rPr>
          </w:rPrChange>
        </w:rPr>
        <w:t>http://hdl.handle.net/11356/1300</w:t>
      </w:r>
      <w:ins w:id="1328" w:author="Neja Blaj Hribar" w:date="2021-03-23T12:31:00Z">
        <w:r w:rsidR="008506B8" w:rsidRPr="003C7017">
          <w:rPr>
            <w:sz w:val="20"/>
            <w:szCs w:val="20"/>
            <w:rPrChange w:id="1329" w:author="Neja Blaj Hribar" w:date="2021-03-23T12:44:00Z">
              <w:rPr>
                <w:sz w:val="20"/>
                <w:szCs w:val="20"/>
              </w:rPr>
            </w:rPrChange>
          </w:rPr>
          <w:fldChar w:fldCharType="end"/>
        </w:r>
      </w:ins>
      <w:r w:rsidRPr="003C7017">
        <w:rPr>
          <w:sz w:val="20"/>
          <w:szCs w:val="20"/>
          <w:rPrChange w:id="1330" w:author="Neja Blaj Hribar" w:date="2021-03-23T12:44:00Z">
            <w:rPr>
              <w:sz w:val="20"/>
              <w:szCs w:val="20"/>
            </w:rPr>
          </w:rPrChange>
        </w:rPr>
        <w:t xml:space="preserve">, gl. Andrej </w:t>
      </w:r>
      <w:r w:rsidRPr="003C7017">
        <w:rPr>
          <w:sz w:val="20"/>
          <w:szCs w:val="20"/>
          <w:lang w:val="sl-SI"/>
          <w:rPrChange w:id="1331" w:author="Neja Blaj Hribar" w:date="2021-03-23T12:44:00Z">
            <w:rPr>
              <w:sz w:val="20"/>
              <w:szCs w:val="20"/>
              <w:lang w:val="sl-SI"/>
            </w:rPr>
          </w:rPrChange>
        </w:rPr>
        <w:t xml:space="preserve">Pančur, Tomaž Erjavec, </w:t>
      </w:r>
    </w:p>
    <w:p w14:paraId="3A4AFE47" w14:textId="77777777" w:rsidR="00CA3AB9" w:rsidRPr="003C7017" w:rsidRDefault="00CA3AB9" w:rsidP="002C2B4D">
      <w:pPr>
        <w:pStyle w:val="Bibliografija"/>
        <w:spacing w:line="240" w:lineRule="auto"/>
        <w:jc w:val="both"/>
        <w:rPr>
          <w:sz w:val="20"/>
          <w:szCs w:val="20"/>
          <w:lang w:val="sl-SI"/>
          <w:rPrChange w:id="1332" w:author="Neja Blaj Hribar" w:date="2021-03-23T12:44:00Z">
            <w:rPr>
              <w:sz w:val="20"/>
              <w:szCs w:val="20"/>
              <w:lang w:val="sl-SI"/>
            </w:rPr>
          </w:rPrChange>
        </w:rPr>
      </w:pPr>
      <w:r w:rsidRPr="003C7017">
        <w:rPr>
          <w:sz w:val="20"/>
          <w:szCs w:val="20"/>
          <w:lang w:val="sl-SI"/>
          <w:rPrChange w:id="1333" w:author="Neja Blaj Hribar" w:date="2021-03-23T12:44:00Z">
            <w:rPr>
              <w:sz w:val="20"/>
              <w:szCs w:val="20"/>
              <w:lang w:val="sl-SI"/>
            </w:rPr>
          </w:rPrChange>
        </w:rPr>
        <w:t xml:space="preserve">Mihael Ojsteršek, Mojca Šorn in Neja Blaj Hribar, </w:t>
      </w:r>
      <w:r w:rsidRPr="003C7017">
        <w:rPr>
          <w:i/>
          <w:iCs/>
          <w:sz w:val="20"/>
          <w:szCs w:val="20"/>
          <w:lang w:val="sl-SI"/>
          <w:rPrChange w:id="1334" w:author="Neja Blaj Hribar" w:date="2021-03-23T12:44:00Z">
            <w:rPr>
              <w:i/>
              <w:iCs/>
              <w:sz w:val="20"/>
              <w:szCs w:val="20"/>
              <w:lang w:val="sl-SI"/>
            </w:rPr>
          </w:rPrChange>
        </w:rPr>
        <w:t>Slovenian parliamentary corpus (1990-2018) siParl 2.0</w:t>
      </w:r>
      <w:r w:rsidRPr="003C7017">
        <w:rPr>
          <w:sz w:val="20"/>
          <w:szCs w:val="20"/>
          <w:lang w:val="sl-SI"/>
          <w:rPrChange w:id="1335" w:author="Neja Blaj Hribar" w:date="2021-03-23T12:44:00Z">
            <w:rPr>
              <w:sz w:val="20"/>
              <w:szCs w:val="20"/>
              <w:lang w:val="sl-SI"/>
            </w:rPr>
          </w:rPrChange>
        </w:rPr>
        <w:t>.</w:t>
      </w:r>
      <w:del w:id="1336" w:author="Fišer, Darja" w:date="2021-03-16T17:24:00Z">
        <w:r w:rsidRPr="003C7017" w:rsidDel="00F459CA">
          <w:rPr>
            <w:sz w:val="20"/>
            <w:szCs w:val="20"/>
            <w:lang w:val="sl-SI"/>
            <w:rPrChange w:id="1337" w:author="Neja Blaj Hribar" w:date="2021-03-23T12:44:00Z">
              <w:rPr>
                <w:sz w:val="20"/>
                <w:szCs w:val="20"/>
                <w:lang w:val="sl-SI"/>
              </w:rPr>
            </w:rPrChange>
          </w:rPr>
          <w:delText xml:space="preserve"> </w:delText>
        </w:r>
      </w:del>
    </w:p>
    <w:p w14:paraId="276753AF" w14:textId="7D1F7150" w:rsidR="00CA3AB9" w:rsidRPr="003C7017" w:rsidRDefault="00CA3AB9" w:rsidP="002C2B4D">
      <w:pPr>
        <w:pStyle w:val="Bibliografija"/>
        <w:spacing w:line="240" w:lineRule="auto"/>
        <w:jc w:val="both"/>
        <w:rPr>
          <w:sz w:val="20"/>
          <w:szCs w:val="20"/>
          <w:rPrChange w:id="1338" w:author="Neja Blaj Hribar" w:date="2021-03-23T12:44:00Z">
            <w:rPr>
              <w:sz w:val="20"/>
              <w:szCs w:val="20"/>
            </w:rPr>
          </w:rPrChange>
        </w:rPr>
      </w:pPr>
      <w:r w:rsidRPr="003C7017">
        <w:rPr>
          <w:sz w:val="20"/>
          <w:szCs w:val="20"/>
          <w:lang w:val="sl-SI"/>
          <w:rPrChange w:id="1339" w:author="Neja Blaj Hribar" w:date="2021-03-23T12:44:00Z">
            <w:rPr>
              <w:sz w:val="20"/>
              <w:szCs w:val="20"/>
              <w:lang w:val="sl-SI"/>
            </w:rPr>
          </w:rPrChange>
        </w:rPr>
        <w:t>Slovenian language resource repository CLARIN.SI, 2020.</w:t>
      </w:r>
    </w:p>
  </w:footnote>
  <w:footnote w:id="71">
    <w:p w14:paraId="7E534059" w14:textId="1E5A4F39" w:rsidR="00CA3AB9" w:rsidRPr="003C7017" w:rsidRDefault="00CA3AB9" w:rsidP="002C2B4D">
      <w:pPr>
        <w:pStyle w:val="Sprotnaopomba-besedilo"/>
        <w:jc w:val="both"/>
        <w:rPr>
          <w:lang w:val="sl-SI"/>
          <w:rPrChange w:id="1340" w:author="Neja Blaj Hribar" w:date="2021-03-23T12:44:00Z">
            <w:rPr>
              <w:lang w:val="sl-SI"/>
            </w:rPr>
          </w:rPrChange>
        </w:rPr>
      </w:pPr>
      <w:r w:rsidRPr="003C7017">
        <w:rPr>
          <w:rStyle w:val="Sprotnaopomba-sklic"/>
          <w:rPrChange w:id="1341" w:author="Neja Blaj Hribar" w:date="2021-03-23T12:44:00Z">
            <w:rPr>
              <w:rStyle w:val="Sprotnaopomba-sklic"/>
            </w:rPr>
          </w:rPrChange>
        </w:rPr>
        <w:footnoteRef/>
      </w:r>
      <w:r w:rsidRPr="003C7017">
        <w:rPr>
          <w:rPrChange w:id="1342" w:author="Neja Blaj Hribar" w:date="2021-03-23T12:44:00Z">
            <w:rPr/>
          </w:rPrChange>
        </w:rPr>
        <w:t xml:space="preserve"> </w:t>
      </w:r>
      <w:proofErr w:type="spellStart"/>
      <w:r w:rsidRPr="003C7017">
        <w:rPr>
          <w:i/>
          <w:rPrChange w:id="1343" w:author="Neja Blaj Hribar" w:date="2021-03-23T12:44:00Z">
            <w:rPr>
              <w:i/>
            </w:rPr>
          </w:rPrChange>
        </w:rPr>
        <w:t>Državni</w:t>
      </w:r>
      <w:proofErr w:type="spellEnd"/>
      <w:r w:rsidRPr="003C7017">
        <w:rPr>
          <w:i/>
          <w:rPrChange w:id="1344" w:author="Neja Blaj Hribar" w:date="2021-03-23T12:44:00Z">
            <w:rPr>
              <w:i/>
            </w:rPr>
          </w:rPrChange>
        </w:rPr>
        <w:t xml:space="preserve"> </w:t>
      </w:r>
      <w:proofErr w:type="spellStart"/>
      <w:r w:rsidRPr="003C7017">
        <w:rPr>
          <w:i/>
          <w:rPrChange w:id="1345" w:author="Neja Blaj Hribar" w:date="2021-03-23T12:44:00Z">
            <w:rPr>
              <w:i/>
            </w:rPr>
          </w:rPrChange>
        </w:rPr>
        <w:t>zbor</w:t>
      </w:r>
      <w:proofErr w:type="spellEnd"/>
      <w:r w:rsidRPr="003C7017">
        <w:rPr>
          <w:i/>
          <w:rPrChange w:id="1346" w:author="Neja Blaj Hribar" w:date="2021-03-23T12:44:00Z">
            <w:rPr>
              <w:i/>
            </w:rPr>
          </w:rPrChange>
        </w:rPr>
        <w:t xml:space="preserve"> </w:t>
      </w:r>
      <w:proofErr w:type="spellStart"/>
      <w:r w:rsidRPr="003C7017">
        <w:rPr>
          <w:i/>
          <w:rPrChange w:id="1347" w:author="Neja Blaj Hribar" w:date="2021-03-23T12:44:00Z">
            <w:rPr>
              <w:i/>
            </w:rPr>
          </w:rPrChange>
        </w:rPr>
        <w:t>Republike</w:t>
      </w:r>
      <w:proofErr w:type="spellEnd"/>
      <w:r w:rsidRPr="003C7017">
        <w:rPr>
          <w:i/>
          <w:rPrChange w:id="1348" w:author="Neja Blaj Hribar" w:date="2021-03-23T12:44:00Z">
            <w:rPr>
              <w:i/>
            </w:rPr>
          </w:rPrChange>
        </w:rPr>
        <w:t xml:space="preserve"> </w:t>
      </w:r>
      <w:proofErr w:type="spellStart"/>
      <w:r w:rsidRPr="003C7017">
        <w:rPr>
          <w:i/>
          <w:rPrChange w:id="1349" w:author="Neja Blaj Hribar" w:date="2021-03-23T12:44:00Z">
            <w:rPr>
              <w:i/>
            </w:rPr>
          </w:rPrChange>
        </w:rPr>
        <w:t>Slovenije</w:t>
      </w:r>
      <w:proofErr w:type="spellEnd"/>
      <w:r w:rsidRPr="003C7017">
        <w:rPr>
          <w:i/>
          <w:rPrChange w:id="1350" w:author="Neja Blaj Hribar" w:date="2021-03-23T12:44:00Z">
            <w:rPr>
              <w:i/>
            </w:rPr>
          </w:rPrChange>
        </w:rPr>
        <w:t xml:space="preserve"> - </w:t>
      </w:r>
      <w:proofErr w:type="spellStart"/>
      <w:r w:rsidRPr="003C7017">
        <w:rPr>
          <w:i/>
          <w:rPrChange w:id="1351" w:author="Neja Blaj Hribar" w:date="2021-03-23T12:44:00Z">
            <w:rPr>
              <w:i/>
            </w:rPr>
          </w:rPrChange>
        </w:rPr>
        <w:t>Wikipedija</w:t>
      </w:r>
      <w:proofErr w:type="spellEnd"/>
      <w:r w:rsidRPr="003C7017">
        <w:rPr>
          <w:i/>
          <w:rPrChange w:id="1352" w:author="Neja Blaj Hribar" w:date="2021-03-23T12:44:00Z">
            <w:rPr>
              <w:i/>
            </w:rPr>
          </w:rPrChange>
        </w:rPr>
        <w:t xml:space="preserve">, </w:t>
      </w:r>
      <w:proofErr w:type="spellStart"/>
      <w:r w:rsidRPr="003C7017">
        <w:rPr>
          <w:i/>
          <w:rPrChange w:id="1353" w:author="Neja Blaj Hribar" w:date="2021-03-23T12:44:00Z">
            <w:rPr>
              <w:i/>
            </w:rPr>
          </w:rPrChange>
        </w:rPr>
        <w:t>prosta</w:t>
      </w:r>
      <w:proofErr w:type="spellEnd"/>
      <w:r w:rsidRPr="003C7017">
        <w:rPr>
          <w:i/>
          <w:rPrChange w:id="1354" w:author="Neja Blaj Hribar" w:date="2021-03-23T12:44:00Z">
            <w:rPr>
              <w:i/>
            </w:rPr>
          </w:rPrChange>
        </w:rPr>
        <w:t xml:space="preserve"> </w:t>
      </w:r>
      <w:proofErr w:type="spellStart"/>
      <w:r w:rsidRPr="003C7017">
        <w:rPr>
          <w:i/>
          <w:rPrChange w:id="1355" w:author="Neja Blaj Hribar" w:date="2021-03-23T12:44:00Z">
            <w:rPr>
              <w:i/>
            </w:rPr>
          </w:rPrChange>
        </w:rPr>
        <w:t>enciklopedija</w:t>
      </w:r>
      <w:proofErr w:type="spellEnd"/>
      <w:r w:rsidRPr="003C7017">
        <w:rPr>
          <w:rPrChange w:id="1356" w:author="Neja Blaj Hribar" w:date="2021-03-23T12:44:00Z">
            <w:rPr/>
          </w:rPrChange>
        </w:rPr>
        <w:t xml:space="preserve">, </w:t>
      </w:r>
      <w:proofErr w:type="spellStart"/>
      <w:r w:rsidRPr="003C7017">
        <w:rPr>
          <w:rPrChange w:id="1357" w:author="Neja Blaj Hribar" w:date="2021-03-23T12:44:00Z">
            <w:rPr/>
          </w:rPrChange>
        </w:rPr>
        <w:t>pridobljeno</w:t>
      </w:r>
      <w:proofErr w:type="spellEnd"/>
      <w:r w:rsidRPr="003C7017">
        <w:rPr>
          <w:rPrChange w:id="1358" w:author="Neja Blaj Hribar" w:date="2021-03-23T12:44:00Z">
            <w:rPr/>
          </w:rPrChange>
        </w:rPr>
        <w:t xml:space="preserve"> 18. 2. 2021, </w:t>
      </w:r>
      <w:ins w:id="1359" w:author="Neja Blaj Hribar" w:date="2021-03-23T12:31:00Z">
        <w:r w:rsidR="008506B8" w:rsidRPr="003C7017">
          <w:rPr>
            <w:rPrChange w:id="1360" w:author="Neja Blaj Hribar" w:date="2021-03-23T12:44:00Z">
              <w:rPr/>
            </w:rPrChange>
          </w:rPr>
          <w:fldChar w:fldCharType="begin"/>
        </w:r>
        <w:r w:rsidR="008506B8" w:rsidRPr="003C7017">
          <w:rPr>
            <w:rPrChange w:id="1361" w:author="Neja Blaj Hribar" w:date="2021-03-23T12:44:00Z">
              <w:rPr/>
            </w:rPrChange>
          </w:rPr>
          <w:instrText xml:space="preserve"> HYPERLINK "</w:instrText>
        </w:r>
      </w:ins>
      <w:r w:rsidR="008506B8" w:rsidRPr="003C7017">
        <w:rPr>
          <w:rPrChange w:id="1362" w:author="Neja Blaj Hribar" w:date="2021-03-23T12:44:00Z">
            <w:rPr/>
          </w:rPrChange>
        </w:rPr>
        <w:instrText>https://tinyurl.com/8ke5j554</w:instrText>
      </w:r>
      <w:ins w:id="1363" w:author="Neja Blaj Hribar" w:date="2021-03-23T12:31:00Z">
        <w:r w:rsidR="008506B8" w:rsidRPr="003C7017">
          <w:rPr>
            <w:rPrChange w:id="1364" w:author="Neja Blaj Hribar" w:date="2021-03-23T12:44:00Z">
              <w:rPr/>
            </w:rPrChange>
          </w:rPr>
          <w:instrText xml:space="preserve">" </w:instrText>
        </w:r>
        <w:r w:rsidR="008506B8" w:rsidRPr="003C7017">
          <w:rPr>
            <w:rPrChange w:id="1365" w:author="Neja Blaj Hribar" w:date="2021-03-23T12:44:00Z">
              <w:rPr/>
            </w:rPrChange>
          </w:rPr>
          <w:fldChar w:fldCharType="separate"/>
        </w:r>
      </w:ins>
      <w:r w:rsidR="008506B8" w:rsidRPr="003C7017">
        <w:rPr>
          <w:rStyle w:val="Hiperpovezava"/>
          <w:color w:val="auto"/>
          <w:rPrChange w:id="1366" w:author="Neja Blaj Hribar" w:date="2021-03-23T12:44:00Z">
            <w:rPr>
              <w:rStyle w:val="Hiperpovezava"/>
            </w:rPr>
          </w:rPrChange>
        </w:rPr>
        <w:t>https://tinyurl.com/8ke5j554</w:t>
      </w:r>
      <w:ins w:id="1367" w:author="Neja Blaj Hribar" w:date="2021-03-23T12:31:00Z">
        <w:r w:rsidR="008506B8" w:rsidRPr="003C7017">
          <w:rPr>
            <w:rPrChange w:id="1368" w:author="Neja Blaj Hribar" w:date="2021-03-23T12:44:00Z">
              <w:rPr/>
            </w:rPrChange>
          </w:rPr>
          <w:fldChar w:fldCharType="end"/>
        </w:r>
      </w:ins>
      <w:r w:rsidRPr="003C7017">
        <w:rPr>
          <w:rPrChange w:id="1369" w:author="Neja Blaj Hribar" w:date="2021-03-23T12:44:00Z">
            <w:rPr/>
          </w:rPrChange>
        </w:rPr>
        <w:t>.</w:t>
      </w:r>
      <w:del w:id="1370" w:author="Fišer, Darja" w:date="2021-03-16T17:24:00Z">
        <w:r w:rsidRPr="003C7017" w:rsidDel="00F459CA">
          <w:rPr>
            <w:rPrChange w:id="1371" w:author="Neja Blaj Hribar" w:date="2021-03-23T12:44:00Z">
              <w:rPr/>
            </w:rPrChange>
          </w:rPr>
          <w:delText xml:space="preserve"> </w:delText>
        </w:r>
      </w:del>
    </w:p>
  </w:footnote>
  <w:footnote w:id="72">
    <w:p w14:paraId="6E7E8DBD" w14:textId="27EF6C56" w:rsidR="00CA3AB9" w:rsidRPr="003C7017" w:rsidRDefault="00CA3AB9" w:rsidP="002C2B4D">
      <w:pPr>
        <w:pStyle w:val="Sprotnaopomba-besedilo"/>
        <w:jc w:val="both"/>
        <w:rPr>
          <w:lang w:val="sl-SI"/>
          <w:rPrChange w:id="1372" w:author="Neja Blaj Hribar" w:date="2021-03-23T12:44:00Z">
            <w:rPr>
              <w:lang w:val="sl-SI"/>
            </w:rPr>
          </w:rPrChange>
        </w:rPr>
      </w:pPr>
      <w:r w:rsidRPr="003C7017">
        <w:rPr>
          <w:rStyle w:val="Sprotnaopomba-sklic"/>
          <w:rPrChange w:id="1373" w:author="Neja Blaj Hribar" w:date="2021-03-23T12:44:00Z">
            <w:rPr>
              <w:rStyle w:val="Sprotnaopomba-sklic"/>
            </w:rPr>
          </w:rPrChange>
        </w:rPr>
        <w:footnoteRef/>
      </w:r>
      <w:r w:rsidRPr="003C7017">
        <w:rPr>
          <w:rPrChange w:id="1374" w:author="Neja Blaj Hribar" w:date="2021-03-23T12:44:00Z">
            <w:rPr/>
          </w:rPrChange>
        </w:rPr>
        <w:t xml:space="preserve"> </w:t>
      </w:r>
      <w:r w:rsidRPr="003C7017">
        <w:rPr>
          <w:i/>
          <w:rPrChange w:id="1375" w:author="Neja Blaj Hribar" w:date="2021-03-23T12:44:00Z">
            <w:rPr>
              <w:i/>
            </w:rPr>
          </w:rPrChange>
        </w:rPr>
        <w:t>Named entity – Wikipedia</w:t>
      </w:r>
      <w:r w:rsidRPr="003C7017">
        <w:rPr>
          <w:rPrChange w:id="1376" w:author="Neja Blaj Hribar" w:date="2021-03-23T12:44:00Z">
            <w:rPr/>
          </w:rPrChange>
        </w:rPr>
        <w:t xml:space="preserve">, </w:t>
      </w:r>
      <w:proofErr w:type="spellStart"/>
      <w:r w:rsidRPr="003C7017">
        <w:rPr>
          <w:rPrChange w:id="1377" w:author="Neja Blaj Hribar" w:date="2021-03-23T12:44:00Z">
            <w:rPr/>
          </w:rPrChange>
        </w:rPr>
        <w:t>pridobljeno</w:t>
      </w:r>
      <w:proofErr w:type="spellEnd"/>
      <w:r w:rsidRPr="003C7017">
        <w:rPr>
          <w:rPrChange w:id="1378" w:author="Neja Blaj Hribar" w:date="2021-03-23T12:44:00Z">
            <w:rPr/>
          </w:rPrChange>
        </w:rPr>
        <w:t xml:space="preserve"> 18. 2. 2021, </w:t>
      </w:r>
      <w:ins w:id="1379" w:author="Neja Blaj Hribar" w:date="2021-03-23T12:31:00Z">
        <w:r w:rsidR="008506B8" w:rsidRPr="003C7017">
          <w:rPr>
            <w:rPrChange w:id="1380" w:author="Neja Blaj Hribar" w:date="2021-03-23T12:44:00Z">
              <w:rPr/>
            </w:rPrChange>
          </w:rPr>
          <w:fldChar w:fldCharType="begin"/>
        </w:r>
        <w:r w:rsidR="008506B8" w:rsidRPr="003C7017">
          <w:rPr>
            <w:rPrChange w:id="1381" w:author="Neja Blaj Hribar" w:date="2021-03-23T12:44:00Z">
              <w:rPr/>
            </w:rPrChange>
          </w:rPr>
          <w:instrText xml:space="preserve"> HYPERLINK "</w:instrText>
        </w:r>
      </w:ins>
      <w:r w:rsidR="008506B8" w:rsidRPr="003C7017">
        <w:rPr>
          <w:rPrChange w:id="1382" w:author="Neja Blaj Hribar" w:date="2021-03-23T12:44:00Z">
            <w:rPr/>
          </w:rPrChange>
        </w:rPr>
        <w:instrText>https://tinyurl.com/3jc7ftsd</w:instrText>
      </w:r>
      <w:ins w:id="1383" w:author="Neja Blaj Hribar" w:date="2021-03-23T12:31:00Z">
        <w:r w:rsidR="008506B8" w:rsidRPr="003C7017">
          <w:rPr>
            <w:rPrChange w:id="1384" w:author="Neja Blaj Hribar" w:date="2021-03-23T12:44:00Z">
              <w:rPr/>
            </w:rPrChange>
          </w:rPr>
          <w:instrText xml:space="preserve">" </w:instrText>
        </w:r>
        <w:r w:rsidR="008506B8" w:rsidRPr="003C7017">
          <w:rPr>
            <w:rPrChange w:id="1385" w:author="Neja Blaj Hribar" w:date="2021-03-23T12:44:00Z">
              <w:rPr/>
            </w:rPrChange>
          </w:rPr>
          <w:fldChar w:fldCharType="separate"/>
        </w:r>
      </w:ins>
      <w:r w:rsidR="008506B8" w:rsidRPr="003C7017">
        <w:rPr>
          <w:rStyle w:val="Hiperpovezava"/>
          <w:color w:val="auto"/>
          <w:rPrChange w:id="1386" w:author="Neja Blaj Hribar" w:date="2021-03-23T12:44:00Z">
            <w:rPr>
              <w:rStyle w:val="Hiperpovezava"/>
            </w:rPr>
          </w:rPrChange>
        </w:rPr>
        <w:t>https://tinyurl.com/3jc7ftsd</w:t>
      </w:r>
      <w:ins w:id="1387" w:author="Neja Blaj Hribar" w:date="2021-03-23T12:31:00Z">
        <w:r w:rsidR="008506B8" w:rsidRPr="003C7017">
          <w:rPr>
            <w:rPrChange w:id="1388" w:author="Neja Blaj Hribar" w:date="2021-03-23T12:44:00Z">
              <w:rPr/>
            </w:rPrChange>
          </w:rPr>
          <w:fldChar w:fldCharType="end"/>
        </w:r>
      </w:ins>
      <w:r w:rsidRPr="003C7017">
        <w:rPr>
          <w:rPrChange w:id="1389" w:author="Neja Blaj Hribar" w:date="2021-03-23T12:44:00Z">
            <w:rPr/>
          </w:rPrChange>
        </w:rPr>
        <w:t>.</w:t>
      </w:r>
      <w:del w:id="1390" w:author="Fišer, Darja" w:date="2021-03-16T17:24:00Z">
        <w:r w:rsidRPr="003C7017" w:rsidDel="00F459CA">
          <w:rPr>
            <w:rPrChange w:id="1391" w:author="Neja Blaj Hribar" w:date="2021-03-23T12:44:00Z">
              <w:rPr/>
            </w:rPrChange>
          </w:rPr>
          <w:delText xml:space="preserve"> </w:delText>
        </w:r>
      </w:del>
    </w:p>
  </w:footnote>
  <w:footnote w:id="73">
    <w:p w14:paraId="14451E4A" w14:textId="1D66AD51" w:rsidR="00CA3AB9" w:rsidRPr="003C7017" w:rsidRDefault="00CA3AB9" w:rsidP="002C2B4D">
      <w:pPr>
        <w:pStyle w:val="Sprotnaopomba-besedilo"/>
        <w:jc w:val="both"/>
        <w:rPr>
          <w:lang w:val="sl-SI"/>
          <w:rPrChange w:id="1392" w:author="Neja Blaj Hribar" w:date="2021-03-23T12:44:00Z">
            <w:rPr>
              <w:lang w:val="sl-SI"/>
            </w:rPr>
          </w:rPrChange>
        </w:rPr>
      </w:pPr>
      <w:r w:rsidRPr="003C7017">
        <w:rPr>
          <w:rStyle w:val="Sprotnaopomba-sklic"/>
          <w:rPrChange w:id="1393" w:author="Neja Blaj Hribar" w:date="2021-03-23T12:44:00Z">
            <w:rPr>
              <w:rStyle w:val="Sprotnaopomba-sklic"/>
            </w:rPr>
          </w:rPrChange>
        </w:rPr>
        <w:footnoteRef/>
      </w:r>
      <w:r w:rsidRPr="003C7017">
        <w:rPr>
          <w:rPrChange w:id="1394" w:author="Neja Blaj Hribar" w:date="2021-03-23T12:44:00Z">
            <w:rPr/>
          </w:rPrChange>
        </w:rPr>
        <w:t xml:space="preserve"> </w:t>
      </w:r>
      <w:r w:rsidRPr="003C7017">
        <w:rPr>
          <w:i/>
          <w:rPrChange w:id="1395" w:author="Neja Blaj Hribar" w:date="2021-03-23T12:44:00Z">
            <w:rPr>
              <w:i/>
            </w:rPr>
          </w:rPrChange>
        </w:rPr>
        <w:t xml:space="preserve">O </w:t>
      </w:r>
      <w:proofErr w:type="spellStart"/>
      <w:r w:rsidRPr="003C7017">
        <w:rPr>
          <w:i/>
          <w:rPrChange w:id="1396" w:author="Neja Blaj Hribar" w:date="2021-03-23T12:44:00Z">
            <w:rPr>
              <w:i/>
            </w:rPr>
          </w:rPrChange>
        </w:rPr>
        <w:t>korpusu</w:t>
      </w:r>
      <w:proofErr w:type="spellEnd"/>
      <w:r w:rsidRPr="003C7017">
        <w:rPr>
          <w:i/>
          <w:rPrChange w:id="1397" w:author="Neja Blaj Hribar" w:date="2021-03-23T12:44:00Z">
            <w:rPr>
              <w:i/>
            </w:rPr>
          </w:rPrChange>
        </w:rPr>
        <w:t xml:space="preserve">: </w:t>
      </w:r>
      <w:proofErr w:type="spellStart"/>
      <w:r w:rsidRPr="003C7017">
        <w:rPr>
          <w:i/>
          <w:rPrChange w:id="1398" w:author="Neja Blaj Hribar" w:date="2021-03-23T12:44:00Z">
            <w:rPr>
              <w:i/>
            </w:rPr>
          </w:rPrChange>
        </w:rPr>
        <w:t>siParl</w:t>
      </w:r>
      <w:proofErr w:type="spellEnd"/>
      <w:r w:rsidRPr="003C7017">
        <w:rPr>
          <w:i/>
          <w:rPrChange w:id="1399" w:author="Neja Blaj Hribar" w:date="2021-03-23T12:44:00Z">
            <w:rPr>
              <w:i/>
            </w:rPr>
          </w:rPrChange>
        </w:rPr>
        <w:t xml:space="preserve"> 2.0 (</w:t>
      </w:r>
      <w:proofErr w:type="spellStart"/>
      <w:r w:rsidRPr="003C7017">
        <w:rPr>
          <w:i/>
          <w:rPrChange w:id="1400" w:author="Neja Blaj Hribar" w:date="2021-03-23T12:44:00Z">
            <w:rPr>
              <w:i/>
            </w:rPr>
          </w:rPrChange>
        </w:rPr>
        <w:t>parlament</w:t>
      </w:r>
      <w:proofErr w:type="spellEnd"/>
      <w:r w:rsidRPr="003C7017">
        <w:rPr>
          <w:i/>
          <w:rPrChange w:id="1401" w:author="Neja Blaj Hribar" w:date="2021-03-23T12:44:00Z">
            <w:rPr>
              <w:i/>
            </w:rPr>
          </w:rPrChange>
        </w:rPr>
        <w:t xml:space="preserve"> 1990-2018)</w:t>
      </w:r>
      <w:r w:rsidRPr="003C7017">
        <w:rPr>
          <w:rPrChange w:id="1402" w:author="Neja Blaj Hribar" w:date="2021-03-23T12:44:00Z">
            <w:rPr/>
          </w:rPrChange>
        </w:rPr>
        <w:t xml:space="preserve">, </w:t>
      </w:r>
      <w:proofErr w:type="spellStart"/>
      <w:r w:rsidRPr="003C7017">
        <w:rPr>
          <w:rPrChange w:id="1403" w:author="Neja Blaj Hribar" w:date="2021-03-23T12:44:00Z">
            <w:rPr/>
          </w:rPrChange>
        </w:rPr>
        <w:t>pridobljeno</w:t>
      </w:r>
      <w:proofErr w:type="spellEnd"/>
      <w:r w:rsidRPr="003C7017">
        <w:rPr>
          <w:rPrChange w:id="1404" w:author="Neja Blaj Hribar" w:date="2021-03-23T12:44:00Z">
            <w:rPr/>
          </w:rPrChange>
        </w:rPr>
        <w:t xml:space="preserve"> 18. 2. 2021, </w:t>
      </w:r>
      <w:ins w:id="1405" w:author="Neja Blaj Hribar" w:date="2021-03-23T12:31:00Z">
        <w:r w:rsidR="008506B8" w:rsidRPr="003C7017">
          <w:rPr>
            <w:rPrChange w:id="1406" w:author="Neja Blaj Hribar" w:date="2021-03-23T12:44:00Z">
              <w:rPr/>
            </w:rPrChange>
          </w:rPr>
          <w:fldChar w:fldCharType="begin"/>
        </w:r>
        <w:r w:rsidR="008506B8" w:rsidRPr="003C7017">
          <w:rPr>
            <w:rPrChange w:id="1407" w:author="Neja Blaj Hribar" w:date="2021-03-23T12:44:00Z">
              <w:rPr/>
            </w:rPrChange>
          </w:rPr>
          <w:instrText xml:space="preserve"> HYPERLINK "</w:instrText>
        </w:r>
      </w:ins>
      <w:r w:rsidR="008506B8" w:rsidRPr="003C7017">
        <w:rPr>
          <w:rPrChange w:id="1408" w:author="Neja Blaj Hribar" w:date="2021-03-23T12:44:00Z">
            <w:rPr/>
          </w:rPrChange>
        </w:rPr>
        <w:instrText>http://hdl.handle.net/11346/siparl-0LBP</w:instrText>
      </w:r>
      <w:ins w:id="1409" w:author="Neja Blaj Hribar" w:date="2021-03-23T12:31:00Z">
        <w:r w:rsidR="008506B8" w:rsidRPr="003C7017">
          <w:rPr>
            <w:rPrChange w:id="1410" w:author="Neja Blaj Hribar" w:date="2021-03-23T12:44:00Z">
              <w:rPr/>
            </w:rPrChange>
          </w:rPr>
          <w:instrText xml:space="preserve">" </w:instrText>
        </w:r>
        <w:r w:rsidR="008506B8" w:rsidRPr="003C7017">
          <w:rPr>
            <w:rPrChange w:id="1411" w:author="Neja Blaj Hribar" w:date="2021-03-23T12:44:00Z">
              <w:rPr/>
            </w:rPrChange>
          </w:rPr>
          <w:fldChar w:fldCharType="separate"/>
        </w:r>
      </w:ins>
      <w:r w:rsidR="008506B8" w:rsidRPr="003C7017">
        <w:rPr>
          <w:rStyle w:val="Hiperpovezava"/>
          <w:color w:val="auto"/>
          <w:rPrChange w:id="1412" w:author="Neja Blaj Hribar" w:date="2021-03-23T12:44:00Z">
            <w:rPr>
              <w:rStyle w:val="Hiperpovezava"/>
            </w:rPr>
          </w:rPrChange>
        </w:rPr>
        <w:t>http://hdl.handle.net/11346/siparl-0LBP</w:t>
      </w:r>
      <w:ins w:id="1413" w:author="Neja Blaj Hribar" w:date="2021-03-23T12:31:00Z">
        <w:r w:rsidR="008506B8" w:rsidRPr="003C7017">
          <w:rPr>
            <w:rPrChange w:id="1414" w:author="Neja Blaj Hribar" w:date="2021-03-23T12:44:00Z">
              <w:rPr/>
            </w:rPrChange>
          </w:rPr>
          <w:fldChar w:fldCharType="end"/>
        </w:r>
      </w:ins>
      <w:r w:rsidRPr="003C7017">
        <w:rPr>
          <w:rPrChange w:id="1415" w:author="Neja Blaj Hribar" w:date="2021-03-23T12:44:00Z">
            <w:rPr/>
          </w:rPrChange>
        </w:rPr>
        <w:t>.</w:t>
      </w:r>
      <w:del w:id="1416" w:author="Fišer, Darja" w:date="2021-03-16T17:24:00Z">
        <w:r w:rsidRPr="003C7017" w:rsidDel="00F459CA">
          <w:rPr>
            <w:rPrChange w:id="1417" w:author="Neja Blaj Hribar" w:date="2021-03-23T12:44:00Z">
              <w:rPr/>
            </w:rPrChange>
          </w:rPr>
          <w:delText xml:space="preserve"> </w:delText>
        </w:r>
      </w:del>
    </w:p>
  </w:footnote>
  <w:footnote w:id="74">
    <w:p w14:paraId="3C184A9F" w14:textId="19A3D24F" w:rsidR="00CA3AB9" w:rsidRPr="003C7017" w:rsidRDefault="00CA3AB9" w:rsidP="002C2B4D">
      <w:pPr>
        <w:pStyle w:val="Sprotnaopomba-besedilo"/>
        <w:jc w:val="both"/>
        <w:rPr>
          <w:lang w:val="sl-SI"/>
          <w:rPrChange w:id="1418" w:author="Neja Blaj Hribar" w:date="2021-03-23T12:44:00Z">
            <w:rPr>
              <w:lang w:val="sl-SI"/>
            </w:rPr>
          </w:rPrChange>
        </w:rPr>
      </w:pPr>
      <w:r w:rsidRPr="003C7017">
        <w:rPr>
          <w:rStyle w:val="Sprotnaopomba-sklic"/>
          <w:rPrChange w:id="1419" w:author="Neja Blaj Hribar" w:date="2021-03-23T12:44:00Z">
            <w:rPr>
              <w:rStyle w:val="Sprotnaopomba-sklic"/>
            </w:rPr>
          </w:rPrChange>
        </w:rPr>
        <w:footnoteRef/>
      </w:r>
      <w:r w:rsidRPr="003C7017">
        <w:rPr>
          <w:rPrChange w:id="1420" w:author="Neja Blaj Hribar" w:date="2021-03-23T12:44:00Z">
            <w:rPr/>
          </w:rPrChange>
        </w:rPr>
        <w:t xml:space="preserve"> </w:t>
      </w:r>
      <w:r w:rsidRPr="003C7017">
        <w:rPr>
          <w:lang w:val="sl-SI"/>
          <w:rPrChange w:id="1421" w:author="Neja Blaj Hribar" w:date="2021-03-23T12:44:00Z">
            <w:rPr>
              <w:lang w:val="sl-SI"/>
            </w:rPr>
          </w:rPrChange>
        </w:rPr>
        <w:t>Slovensko različico konkordančnika izberete v zgornjem desnem kotu s klikom simbola zobnika in izbiro ustreznega jezika s spustnega seznama.</w:t>
      </w:r>
    </w:p>
  </w:footnote>
  <w:footnote w:id="75">
    <w:p w14:paraId="3D2B8B45" w14:textId="77777777" w:rsidR="00CA3AB9" w:rsidRPr="003C7017" w:rsidRDefault="00CA3AB9" w:rsidP="002C2B4D">
      <w:pPr>
        <w:pStyle w:val="Sprotnaopomba-besedilo"/>
        <w:jc w:val="both"/>
        <w:rPr>
          <w:lang w:val="sl-SI"/>
          <w:rPrChange w:id="1422" w:author="Neja Blaj Hribar" w:date="2021-03-23T12:44:00Z">
            <w:rPr>
              <w:lang w:val="sl-SI"/>
            </w:rPr>
          </w:rPrChange>
        </w:rPr>
      </w:pPr>
      <w:r w:rsidRPr="003C7017">
        <w:rPr>
          <w:rStyle w:val="Sprotnaopomba-sklic"/>
          <w:rPrChange w:id="1423" w:author="Neja Blaj Hribar" w:date="2021-03-23T12:44:00Z">
            <w:rPr>
              <w:rStyle w:val="Sprotnaopomba-sklic"/>
            </w:rPr>
          </w:rPrChange>
        </w:rPr>
        <w:footnoteRef/>
      </w:r>
      <w:r w:rsidRPr="003C7017">
        <w:rPr>
          <w:rPrChange w:id="1424" w:author="Neja Blaj Hribar" w:date="2021-03-23T12:44:00Z">
            <w:rPr/>
          </w:rPrChange>
        </w:rPr>
        <w:t xml:space="preserve"> </w:t>
      </w:r>
      <w:r w:rsidRPr="003C7017">
        <w:rPr>
          <w:lang w:val="sl-SI"/>
          <w:rPrChange w:id="1425" w:author="Neja Blaj Hribar" w:date="2021-03-23T12:44:00Z">
            <w:rPr>
              <w:lang w:val="sl-SI"/>
            </w:rPr>
          </w:rPrChange>
        </w:rPr>
        <w:t>Zaradi izida nove različice konkordančnika je ta trenutno zgolj delno preveden v slovenščino.</w:t>
      </w:r>
    </w:p>
  </w:footnote>
  <w:footnote w:id="76">
    <w:p w14:paraId="1646E1A8" w14:textId="10375860" w:rsidR="00CA3AB9" w:rsidRPr="003C7017" w:rsidRDefault="00CA3AB9" w:rsidP="002C2B4D">
      <w:pPr>
        <w:pStyle w:val="Sprotnaopomba-besedilo"/>
        <w:jc w:val="both"/>
        <w:rPr>
          <w:lang w:val="sl-SI"/>
          <w:rPrChange w:id="1427" w:author="Neja Blaj Hribar" w:date="2021-03-23T12:44:00Z">
            <w:rPr>
              <w:lang w:val="sl-SI"/>
            </w:rPr>
          </w:rPrChange>
        </w:rPr>
      </w:pPr>
      <w:r w:rsidRPr="003C7017">
        <w:rPr>
          <w:rStyle w:val="Sprotnaopomba-sklic"/>
          <w:rPrChange w:id="1428" w:author="Neja Blaj Hribar" w:date="2021-03-23T12:44:00Z">
            <w:rPr>
              <w:rStyle w:val="Sprotnaopomba-sklic"/>
            </w:rPr>
          </w:rPrChange>
        </w:rPr>
        <w:footnoteRef/>
      </w:r>
      <w:r w:rsidRPr="003C7017">
        <w:rPr>
          <w:rPrChange w:id="1429" w:author="Neja Blaj Hribar" w:date="2021-03-23T12:44:00Z">
            <w:rPr/>
          </w:rPrChange>
        </w:rPr>
        <w:t xml:space="preserve"> </w:t>
      </w:r>
      <w:r w:rsidRPr="003C7017">
        <w:rPr>
          <w:i/>
          <w:rPrChange w:id="1430" w:author="Neja Blaj Hribar" w:date="2021-03-23T12:44:00Z">
            <w:rPr>
              <w:i/>
            </w:rPr>
          </w:rPrChange>
        </w:rPr>
        <w:t xml:space="preserve">Portal DZ - </w:t>
      </w:r>
      <w:proofErr w:type="spellStart"/>
      <w:r w:rsidRPr="003C7017">
        <w:rPr>
          <w:i/>
          <w:rPrChange w:id="1431" w:author="Neja Blaj Hribar" w:date="2021-03-23T12:44:00Z">
            <w:rPr>
              <w:i/>
            </w:rPr>
          </w:rPrChange>
        </w:rPr>
        <w:t>Poslanske</w:t>
      </w:r>
      <w:proofErr w:type="spellEnd"/>
      <w:r w:rsidRPr="003C7017">
        <w:rPr>
          <w:i/>
          <w:rPrChange w:id="1432" w:author="Neja Blaj Hribar" w:date="2021-03-23T12:44:00Z">
            <w:rPr>
              <w:i/>
            </w:rPr>
          </w:rPrChange>
        </w:rPr>
        <w:t xml:space="preserve"> </w:t>
      </w:r>
      <w:proofErr w:type="spellStart"/>
      <w:r w:rsidRPr="003C7017">
        <w:rPr>
          <w:i/>
          <w:rPrChange w:id="1433" w:author="Neja Blaj Hribar" w:date="2021-03-23T12:44:00Z">
            <w:rPr>
              <w:i/>
            </w:rPr>
          </w:rPrChange>
        </w:rPr>
        <w:t>skupine</w:t>
      </w:r>
      <w:proofErr w:type="spellEnd"/>
      <w:r w:rsidRPr="003C7017">
        <w:rPr>
          <w:rPrChange w:id="1434" w:author="Neja Blaj Hribar" w:date="2021-03-23T12:44:00Z">
            <w:rPr/>
          </w:rPrChange>
        </w:rPr>
        <w:t xml:space="preserve">, </w:t>
      </w:r>
      <w:proofErr w:type="spellStart"/>
      <w:r w:rsidRPr="003C7017">
        <w:rPr>
          <w:rPrChange w:id="1435" w:author="Neja Blaj Hribar" w:date="2021-03-23T12:44:00Z">
            <w:rPr/>
          </w:rPrChange>
        </w:rPr>
        <w:t>pridobljeno</w:t>
      </w:r>
      <w:proofErr w:type="spellEnd"/>
      <w:r w:rsidRPr="003C7017">
        <w:rPr>
          <w:rPrChange w:id="1436" w:author="Neja Blaj Hribar" w:date="2021-03-23T12:44:00Z">
            <w:rPr/>
          </w:rPrChange>
        </w:rPr>
        <w:t xml:space="preserve"> 18. 2. 2021, </w:t>
      </w:r>
      <w:ins w:id="1437" w:author="Neja Blaj Hribar" w:date="2021-03-23T12:32:00Z">
        <w:r w:rsidR="008506B8" w:rsidRPr="003C7017">
          <w:rPr>
            <w:rPrChange w:id="1438" w:author="Neja Blaj Hribar" w:date="2021-03-23T12:44:00Z">
              <w:rPr/>
            </w:rPrChange>
          </w:rPr>
          <w:fldChar w:fldCharType="begin"/>
        </w:r>
        <w:r w:rsidR="008506B8" w:rsidRPr="003C7017">
          <w:rPr>
            <w:rPrChange w:id="1439" w:author="Neja Blaj Hribar" w:date="2021-03-23T12:44:00Z">
              <w:rPr/>
            </w:rPrChange>
          </w:rPr>
          <w:instrText xml:space="preserve"> HYPERLINK "</w:instrText>
        </w:r>
      </w:ins>
      <w:r w:rsidR="008506B8" w:rsidRPr="003C7017">
        <w:rPr>
          <w:rPrChange w:id="1440" w:author="Neja Blaj Hribar" w:date="2021-03-23T12:44:00Z">
            <w:rPr/>
          </w:rPrChange>
        </w:rPr>
        <w:instrText>https://tinyurl.com/yh6brs32</w:instrText>
      </w:r>
      <w:ins w:id="1441" w:author="Neja Blaj Hribar" w:date="2021-03-23T12:32:00Z">
        <w:r w:rsidR="008506B8" w:rsidRPr="003C7017">
          <w:rPr>
            <w:rPrChange w:id="1442" w:author="Neja Blaj Hribar" w:date="2021-03-23T12:44:00Z">
              <w:rPr/>
            </w:rPrChange>
          </w:rPr>
          <w:instrText xml:space="preserve">" </w:instrText>
        </w:r>
        <w:r w:rsidR="008506B8" w:rsidRPr="003C7017">
          <w:rPr>
            <w:rPrChange w:id="1443" w:author="Neja Blaj Hribar" w:date="2021-03-23T12:44:00Z">
              <w:rPr/>
            </w:rPrChange>
          </w:rPr>
          <w:fldChar w:fldCharType="separate"/>
        </w:r>
      </w:ins>
      <w:r w:rsidR="008506B8" w:rsidRPr="003C7017">
        <w:rPr>
          <w:rStyle w:val="Hiperpovezava"/>
          <w:color w:val="auto"/>
          <w:rPrChange w:id="1444" w:author="Neja Blaj Hribar" w:date="2021-03-23T12:44:00Z">
            <w:rPr>
              <w:rStyle w:val="Hiperpovezava"/>
            </w:rPr>
          </w:rPrChange>
        </w:rPr>
        <w:t>https://tinyurl.com/yh6brs32</w:t>
      </w:r>
      <w:ins w:id="1445" w:author="Neja Blaj Hribar" w:date="2021-03-23T12:32:00Z">
        <w:r w:rsidR="008506B8" w:rsidRPr="003C7017">
          <w:rPr>
            <w:rPrChange w:id="1446" w:author="Neja Blaj Hribar" w:date="2021-03-23T12:44:00Z">
              <w:rPr/>
            </w:rPrChange>
          </w:rPr>
          <w:fldChar w:fldCharType="end"/>
        </w:r>
      </w:ins>
      <w:r w:rsidRPr="003C7017">
        <w:rPr>
          <w:rPrChange w:id="1447" w:author="Neja Blaj Hribar" w:date="2021-03-23T12:44:00Z">
            <w:rPr/>
          </w:rPrChange>
        </w:rPr>
        <w:t>.</w:t>
      </w:r>
      <w:del w:id="1448" w:author="Fišer, Darja" w:date="2021-03-16T17:25:00Z">
        <w:r w:rsidRPr="003C7017" w:rsidDel="00F459CA">
          <w:rPr>
            <w:rPrChange w:id="1449" w:author="Neja Blaj Hribar" w:date="2021-03-23T12:44:00Z">
              <w:rPr/>
            </w:rPrChange>
          </w:rPr>
          <w:delText xml:space="preserve"> </w:delText>
        </w:r>
      </w:del>
    </w:p>
  </w:footnote>
  <w:footnote w:id="77">
    <w:p w14:paraId="2D4CDFC0" w14:textId="3A8C9244" w:rsidR="00CA3AB9" w:rsidRPr="003C7017" w:rsidRDefault="00CA3AB9" w:rsidP="002C2B4D">
      <w:pPr>
        <w:pStyle w:val="Bibliografija"/>
        <w:spacing w:line="240" w:lineRule="auto"/>
        <w:jc w:val="both"/>
        <w:rPr>
          <w:i/>
          <w:sz w:val="20"/>
          <w:szCs w:val="20"/>
          <w:lang w:val="sl-SI"/>
          <w:rPrChange w:id="1450" w:author="Neja Blaj Hribar" w:date="2021-03-23T12:44:00Z">
            <w:rPr>
              <w:i/>
              <w:sz w:val="20"/>
              <w:szCs w:val="20"/>
              <w:lang w:val="sl-SI"/>
            </w:rPr>
          </w:rPrChange>
        </w:rPr>
      </w:pPr>
      <w:r w:rsidRPr="003C7017">
        <w:rPr>
          <w:rStyle w:val="Sprotnaopomba-sklic"/>
          <w:sz w:val="20"/>
          <w:szCs w:val="20"/>
          <w:rPrChange w:id="1451" w:author="Neja Blaj Hribar" w:date="2021-03-23T12:44:00Z">
            <w:rPr>
              <w:rStyle w:val="Sprotnaopomba-sklic"/>
              <w:sz w:val="20"/>
              <w:szCs w:val="20"/>
            </w:rPr>
          </w:rPrChange>
        </w:rPr>
        <w:footnoteRef/>
      </w:r>
      <w:r w:rsidRPr="003C7017">
        <w:rPr>
          <w:sz w:val="20"/>
          <w:szCs w:val="20"/>
          <w:rPrChange w:id="1452" w:author="Neja Blaj Hribar" w:date="2021-03-23T12:44:00Z">
            <w:rPr>
              <w:sz w:val="20"/>
              <w:szCs w:val="20"/>
            </w:rPr>
          </w:rPrChange>
        </w:rPr>
        <w:t xml:space="preserve"> </w:t>
      </w:r>
      <w:proofErr w:type="spellStart"/>
      <w:r w:rsidRPr="003C7017">
        <w:rPr>
          <w:sz w:val="20"/>
          <w:szCs w:val="20"/>
          <w:rPrChange w:id="1453" w:author="Neja Blaj Hribar" w:date="2021-03-23T12:44:00Z">
            <w:rPr>
              <w:sz w:val="20"/>
              <w:szCs w:val="20"/>
            </w:rPr>
          </w:rPrChange>
        </w:rPr>
        <w:t>Milica</w:t>
      </w:r>
      <w:proofErr w:type="spellEnd"/>
      <w:r w:rsidRPr="003C7017">
        <w:rPr>
          <w:sz w:val="20"/>
          <w:szCs w:val="20"/>
          <w:rPrChange w:id="1454" w:author="Neja Blaj Hribar" w:date="2021-03-23T12:44:00Z">
            <w:rPr>
              <w:sz w:val="20"/>
              <w:szCs w:val="20"/>
            </w:rPr>
          </w:rPrChange>
        </w:rPr>
        <w:t xml:space="preserve"> </w:t>
      </w:r>
      <w:r w:rsidRPr="003C7017">
        <w:rPr>
          <w:sz w:val="20"/>
          <w:szCs w:val="20"/>
          <w:lang w:val="sl-SI"/>
          <w:rPrChange w:id="1455" w:author="Neja Blaj Hribar" w:date="2021-03-23T12:44:00Z">
            <w:rPr>
              <w:sz w:val="20"/>
              <w:szCs w:val="20"/>
              <w:lang w:val="sl-SI"/>
            </w:rPr>
          </w:rPrChange>
        </w:rPr>
        <w:t>Antić Gaber in Irena Selišnik, »</w:t>
      </w:r>
      <w:proofErr w:type="spellStart"/>
      <w:r w:rsidRPr="003C7017">
        <w:rPr>
          <w:sz w:val="20"/>
          <w:szCs w:val="20"/>
          <w:lang w:val="sl-SI"/>
          <w:rPrChange w:id="1456" w:author="Neja Blaj Hribar" w:date="2021-03-23T12:44:00Z">
            <w:rPr>
              <w:sz w:val="20"/>
              <w:szCs w:val="20"/>
              <w:lang w:val="sl-SI"/>
            </w:rPr>
          </w:rPrChange>
        </w:rPr>
        <w:t>The</w:t>
      </w:r>
      <w:proofErr w:type="spellEnd"/>
      <w:r w:rsidRPr="003C7017">
        <w:rPr>
          <w:sz w:val="20"/>
          <w:szCs w:val="20"/>
          <w:lang w:val="sl-SI"/>
          <w:rPrChange w:id="1457" w:author="Neja Blaj Hribar" w:date="2021-03-23T12:44:00Z">
            <w:rPr>
              <w:sz w:val="20"/>
              <w:szCs w:val="20"/>
              <w:lang w:val="sl-SI"/>
            </w:rPr>
          </w:rPrChange>
        </w:rPr>
        <w:t xml:space="preserve"> </w:t>
      </w:r>
      <w:proofErr w:type="spellStart"/>
      <w:r w:rsidRPr="003C7017">
        <w:rPr>
          <w:sz w:val="20"/>
          <w:szCs w:val="20"/>
          <w:lang w:val="sl-SI"/>
          <w:rPrChange w:id="1458" w:author="Neja Blaj Hribar" w:date="2021-03-23T12:44:00Z">
            <w:rPr>
              <w:sz w:val="20"/>
              <w:szCs w:val="20"/>
              <w:lang w:val="sl-SI"/>
            </w:rPr>
          </w:rPrChange>
        </w:rPr>
        <w:t>Slovene</w:t>
      </w:r>
      <w:proofErr w:type="spellEnd"/>
      <w:r w:rsidRPr="003C7017">
        <w:rPr>
          <w:sz w:val="20"/>
          <w:szCs w:val="20"/>
          <w:lang w:val="sl-SI"/>
          <w:rPrChange w:id="1459" w:author="Neja Blaj Hribar" w:date="2021-03-23T12:44:00Z">
            <w:rPr>
              <w:sz w:val="20"/>
              <w:szCs w:val="20"/>
              <w:lang w:val="sl-SI"/>
            </w:rPr>
          </w:rPrChange>
        </w:rPr>
        <w:t xml:space="preserve"> </w:t>
      </w:r>
      <w:proofErr w:type="spellStart"/>
      <w:r w:rsidRPr="003C7017">
        <w:rPr>
          <w:sz w:val="20"/>
          <w:szCs w:val="20"/>
          <w:lang w:val="sl-SI"/>
          <w:rPrChange w:id="1460" w:author="Neja Blaj Hribar" w:date="2021-03-23T12:44:00Z">
            <w:rPr>
              <w:sz w:val="20"/>
              <w:szCs w:val="20"/>
              <w:lang w:val="sl-SI"/>
            </w:rPr>
          </w:rPrChange>
        </w:rPr>
        <w:t>version</w:t>
      </w:r>
      <w:proofErr w:type="spellEnd"/>
      <w:r w:rsidRPr="003C7017">
        <w:rPr>
          <w:sz w:val="20"/>
          <w:szCs w:val="20"/>
          <w:lang w:val="sl-SI"/>
          <w:rPrChange w:id="1461" w:author="Neja Blaj Hribar" w:date="2021-03-23T12:44:00Z">
            <w:rPr>
              <w:sz w:val="20"/>
              <w:szCs w:val="20"/>
              <w:lang w:val="sl-SI"/>
            </w:rPr>
          </w:rPrChange>
        </w:rPr>
        <w:t xml:space="preserve"> </w:t>
      </w:r>
      <w:proofErr w:type="spellStart"/>
      <w:r w:rsidRPr="003C7017">
        <w:rPr>
          <w:sz w:val="20"/>
          <w:szCs w:val="20"/>
          <w:lang w:val="sl-SI"/>
          <w:rPrChange w:id="1462" w:author="Neja Blaj Hribar" w:date="2021-03-23T12:44:00Z">
            <w:rPr>
              <w:sz w:val="20"/>
              <w:szCs w:val="20"/>
              <w:lang w:val="sl-SI"/>
            </w:rPr>
          </w:rPrChange>
        </w:rPr>
        <w:t>of</w:t>
      </w:r>
      <w:proofErr w:type="spellEnd"/>
      <w:r w:rsidRPr="003C7017">
        <w:rPr>
          <w:sz w:val="20"/>
          <w:szCs w:val="20"/>
          <w:lang w:val="sl-SI"/>
          <w:rPrChange w:id="1463" w:author="Neja Blaj Hribar" w:date="2021-03-23T12:44:00Z">
            <w:rPr>
              <w:sz w:val="20"/>
              <w:szCs w:val="20"/>
              <w:lang w:val="sl-SI"/>
            </w:rPr>
          </w:rPrChange>
        </w:rPr>
        <w:t xml:space="preserve"> a “</w:t>
      </w:r>
      <w:proofErr w:type="spellStart"/>
      <w:r w:rsidRPr="003C7017">
        <w:rPr>
          <w:sz w:val="20"/>
          <w:szCs w:val="20"/>
          <w:lang w:val="sl-SI"/>
          <w:rPrChange w:id="1464" w:author="Neja Blaj Hribar" w:date="2021-03-23T12:44:00Z">
            <w:rPr>
              <w:sz w:val="20"/>
              <w:szCs w:val="20"/>
              <w:lang w:val="sl-SI"/>
            </w:rPr>
          </w:rPrChange>
        </w:rPr>
        <w:t>fast</w:t>
      </w:r>
      <w:proofErr w:type="spellEnd"/>
      <w:r w:rsidRPr="003C7017">
        <w:rPr>
          <w:sz w:val="20"/>
          <w:szCs w:val="20"/>
          <w:lang w:val="sl-SI"/>
          <w:rPrChange w:id="1465" w:author="Neja Blaj Hribar" w:date="2021-03-23T12:44:00Z">
            <w:rPr>
              <w:sz w:val="20"/>
              <w:szCs w:val="20"/>
              <w:lang w:val="sl-SI"/>
            </w:rPr>
          </w:rPrChange>
        </w:rPr>
        <w:t xml:space="preserve"> </w:t>
      </w:r>
      <w:proofErr w:type="spellStart"/>
      <w:r w:rsidRPr="003C7017">
        <w:rPr>
          <w:sz w:val="20"/>
          <w:szCs w:val="20"/>
          <w:lang w:val="sl-SI"/>
          <w:rPrChange w:id="1466" w:author="Neja Blaj Hribar" w:date="2021-03-23T12:44:00Z">
            <w:rPr>
              <w:sz w:val="20"/>
              <w:szCs w:val="20"/>
              <w:lang w:val="sl-SI"/>
            </w:rPr>
          </w:rPrChange>
        </w:rPr>
        <w:t>track</w:t>
      </w:r>
      <w:proofErr w:type="spellEnd"/>
      <w:r w:rsidRPr="003C7017">
        <w:rPr>
          <w:sz w:val="20"/>
          <w:szCs w:val="20"/>
          <w:lang w:val="sl-SI"/>
          <w:rPrChange w:id="1467" w:author="Neja Blaj Hribar" w:date="2021-03-23T12:44:00Z">
            <w:rPr>
              <w:sz w:val="20"/>
              <w:szCs w:val="20"/>
              <w:lang w:val="sl-SI"/>
            </w:rPr>
          </w:rPrChange>
        </w:rPr>
        <w:t xml:space="preserve">” to </w:t>
      </w:r>
      <w:proofErr w:type="spellStart"/>
      <w:r w:rsidRPr="003C7017">
        <w:rPr>
          <w:sz w:val="20"/>
          <w:szCs w:val="20"/>
          <w:lang w:val="sl-SI"/>
          <w:rPrChange w:id="1468" w:author="Neja Blaj Hribar" w:date="2021-03-23T12:44:00Z">
            <w:rPr>
              <w:sz w:val="20"/>
              <w:szCs w:val="20"/>
              <w:lang w:val="sl-SI"/>
            </w:rPr>
          </w:rPrChange>
        </w:rPr>
        <w:t>political</w:t>
      </w:r>
      <w:proofErr w:type="spellEnd"/>
      <w:r w:rsidRPr="003C7017">
        <w:rPr>
          <w:sz w:val="20"/>
          <w:szCs w:val="20"/>
          <w:lang w:val="sl-SI"/>
          <w:rPrChange w:id="1469" w:author="Neja Blaj Hribar" w:date="2021-03-23T12:44:00Z">
            <w:rPr>
              <w:sz w:val="20"/>
              <w:szCs w:val="20"/>
              <w:lang w:val="sl-SI"/>
            </w:rPr>
          </w:rPrChange>
        </w:rPr>
        <w:t xml:space="preserve"> </w:t>
      </w:r>
      <w:proofErr w:type="spellStart"/>
      <w:r w:rsidRPr="003C7017">
        <w:rPr>
          <w:sz w:val="20"/>
          <w:szCs w:val="20"/>
          <w:lang w:val="sl-SI"/>
          <w:rPrChange w:id="1470" w:author="Neja Blaj Hribar" w:date="2021-03-23T12:44:00Z">
            <w:rPr>
              <w:sz w:val="20"/>
              <w:szCs w:val="20"/>
              <w:lang w:val="sl-SI"/>
            </w:rPr>
          </w:rPrChange>
        </w:rPr>
        <w:t>equality</w:t>
      </w:r>
      <w:proofErr w:type="spellEnd"/>
      <w:r w:rsidRPr="003C7017">
        <w:rPr>
          <w:sz w:val="20"/>
          <w:szCs w:val="20"/>
          <w:lang w:val="sl-SI"/>
          <w:rPrChange w:id="1471" w:author="Neja Blaj Hribar" w:date="2021-03-23T12:44:00Z">
            <w:rPr>
              <w:sz w:val="20"/>
              <w:szCs w:val="20"/>
              <w:lang w:val="sl-SI"/>
            </w:rPr>
          </w:rPrChange>
        </w:rPr>
        <w:t xml:space="preserve">,« </w:t>
      </w:r>
      <w:r w:rsidRPr="003C7017">
        <w:rPr>
          <w:i/>
          <w:sz w:val="20"/>
          <w:szCs w:val="20"/>
          <w:lang w:val="sl-SI"/>
          <w:rPrChange w:id="1472" w:author="Neja Blaj Hribar" w:date="2021-03-23T12:44:00Z">
            <w:rPr>
              <w:i/>
              <w:sz w:val="20"/>
              <w:szCs w:val="20"/>
              <w:lang w:val="sl-SI"/>
            </w:rPr>
          </w:rPrChange>
        </w:rPr>
        <w:t xml:space="preserve">Teorija in </w:t>
      </w:r>
    </w:p>
    <w:p w14:paraId="418AE1E4" w14:textId="62FD6B5F" w:rsidR="00CA3AB9" w:rsidRPr="003C7017" w:rsidRDefault="00CA3AB9" w:rsidP="002C2B4D">
      <w:pPr>
        <w:pStyle w:val="Bibliografija"/>
        <w:spacing w:line="240" w:lineRule="auto"/>
        <w:jc w:val="both"/>
        <w:rPr>
          <w:lang w:val="sl-SI"/>
          <w:rPrChange w:id="1473" w:author="Neja Blaj Hribar" w:date="2021-03-23T12:44:00Z">
            <w:rPr>
              <w:lang w:val="sl-SI"/>
            </w:rPr>
          </w:rPrChange>
        </w:rPr>
      </w:pPr>
      <w:r w:rsidRPr="003C7017">
        <w:rPr>
          <w:i/>
          <w:sz w:val="20"/>
          <w:szCs w:val="20"/>
          <w:lang w:val="sl-SI"/>
          <w:rPrChange w:id="1474" w:author="Neja Blaj Hribar" w:date="2021-03-23T12:44:00Z">
            <w:rPr>
              <w:i/>
              <w:sz w:val="20"/>
              <w:szCs w:val="20"/>
              <w:lang w:val="sl-SI"/>
            </w:rPr>
          </w:rPrChange>
        </w:rPr>
        <w:t>Praksa</w:t>
      </w:r>
      <w:r w:rsidRPr="003C7017">
        <w:rPr>
          <w:sz w:val="20"/>
          <w:szCs w:val="20"/>
          <w:lang w:val="sl-SI"/>
          <w:rPrChange w:id="1475" w:author="Neja Blaj Hribar" w:date="2021-03-23T12:44:00Z">
            <w:rPr>
              <w:sz w:val="20"/>
              <w:szCs w:val="20"/>
              <w:lang w:val="sl-SI"/>
            </w:rPr>
          </w:rPrChange>
        </w:rPr>
        <w:t>, 54(2) (2017): 337.</w:t>
      </w:r>
    </w:p>
  </w:footnote>
  <w:footnote w:id="78">
    <w:p w14:paraId="01687741" w14:textId="447D811B" w:rsidR="00CA3AB9" w:rsidRPr="003C7017" w:rsidRDefault="00CA3AB9" w:rsidP="002C2B4D">
      <w:pPr>
        <w:pStyle w:val="Sprotnaopomba-besedilo"/>
        <w:jc w:val="both"/>
        <w:rPr>
          <w:lang w:val="sl-SI"/>
          <w:rPrChange w:id="1476" w:author="Neja Blaj Hribar" w:date="2021-03-23T12:44:00Z">
            <w:rPr>
              <w:lang w:val="sl-SI"/>
            </w:rPr>
          </w:rPrChange>
        </w:rPr>
      </w:pPr>
      <w:r w:rsidRPr="003C7017">
        <w:rPr>
          <w:rStyle w:val="Sprotnaopomba-sklic"/>
          <w:rPrChange w:id="1477" w:author="Neja Blaj Hribar" w:date="2021-03-23T12:44:00Z">
            <w:rPr>
              <w:rStyle w:val="Sprotnaopomba-sklic"/>
            </w:rPr>
          </w:rPrChange>
        </w:rPr>
        <w:footnoteRef/>
      </w:r>
      <w:r w:rsidRPr="003C7017">
        <w:rPr>
          <w:rPrChange w:id="1478" w:author="Neja Blaj Hribar" w:date="2021-03-23T12:44:00Z">
            <w:rPr/>
          </w:rPrChange>
        </w:rPr>
        <w:t xml:space="preserve"> </w:t>
      </w:r>
      <w:proofErr w:type="spellStart"/>
      <w:r w:rsidRPr="003C7017">
        <w:rPr>
          <w:rPrChange w:id="1479" w:author="Neja Blaj Hribar" w:date="2021-03-23T12:44:00Z">
            <w:rPr/>
          </w:rPrChange>
        </w:rPr>
        <w:t>Delež</w:t>
      </w:r>
      <w:proofErr w:type="spellEnd"/>
      <w:r w:rsidRPr="003C7017">
        <w:rPr>
          <w:rPrChange w:id="1480" w:author="Neja Blaj Hribar" w:date="2021-03-23T12:44:00Z">
            <w:rPr/>
          </w:rPrChange>
        </w:rPr>
        <w:t xml:space="preserve"> </w:t>
      </w:r>
      <w:proofErr w:type="spellStart"/>
      <w:r w:rsidRPr="003C7017">
        <w:rPr>
          <w:rPrChange w:id="1481" w:author="Neja Blaj Hribar" w:date="2021-03-23T12:44:00Z">
            <w:rPr/>
          </w:rPrChange>
        </w:rPr>
        <w:t>temelji</w:t>
      </w:r>
      <w:proofErr w:type="spellEnd"/>
      <w:r w:rsidRPr="003C7017">
        <w:rPr>
          <w:rPrChange w:id="1482" w:author="Neja Blaj Hribar" w:date="2021-03-23T12:44:00Z">
            <w:rPr/>
          </w:rPrChange>
        </w:rPr>
        <w:t xml:space="preserve"> </w:t>
      </w:r>
      <w:proofErr w:type="spellStart"/>
      <w:proofErr w:type="gramStart"/>
      <w:r w:rsidRPr="003C7017">
        <w:rPr>
          <w:rPrChange w:id="1483" w:author="Neja Blaj Hribar" w:date="2021-03-23T12:44:00Z">
            <w:rPr/>
          </w:rPrChange>
        </w:rPr>
        <w:t>na</w:t>
      </w:r>
      <w:proofErr w:type="spellEnd"/>
      <w:proofErr w:type="gramEnd"/>
      <w:r w:rsidRPr="003C7017">
        <w:rPr>
          <w:rPrChange w:id="1484" w:author="Neja Blaj Hribar" w:date="2021-03-23T12:44:00Z">
            <w:rPr/>
          </w:rPrChange>
        </w:rPr>
        <w:t xml:space="preserve"> </w:t>
      </w:r>
      <w:proofErr w:type="spellStart"/>
      <w:r w:rsidRPr="003C7017">
        <w:rPr>
          <w:rPrChange w:id="1485" w:author="Neja Blaj Hribar" w:date="2021-03-23T12:44:00Z">
            <w:rPr/>
          </w:rPrChange>
        </w:rPr>
        <w:t>uradnem</w:t>
      </w:r>
      <w:proofErr w:type="spellEnd"/>
      <w:r w:rsidRPr="003C7017">
        <w:rPr>
          <w:rPrChange w:id="1486" w:author="Neja Blaj Hribar" w:date="2021-03-23T12:44:00Z">
            <w:rPr/>
          </w:rPrChange>
        </w:rPr>
        <w:t xml:space="preserve"> </w:t>
      </w:r>
      <w:proofErr w:type="spellStart"/>
      <w:r w:rsidRPr="003C7017">
        <w:rPr>
          <w:rPrChange w:id="1487" w:author="Neja Blaj Hribar" w:date="2021-03-23T12:44:00Z">
            <w:rPr/>
          </w:rPrChange>
        </w:rPr>
        <w:t>številu</w:t>
      </w:r>
      <w:proofErr w:type="spellEnd"/>
      <w:r w:rsidRPr="003C7017">
        <w:rPr>
          <w:rPrChange w:id="1488" w:author="Neja Blaj Hribar" w:date="2021-03-23T12:44:00Z">
            <w:rPr/>
          </w:rPrChange>
        </w:rPr>
        <w:t xml:space="preserve"> </w:t>
      </w:r>
      <w:proofErr w:type="spellStart"/>
      <w:r w:rsidRPr="003C7017">
        <w:rPr>
          <w:rPrChange w:id="1489" w:author="Neja Blaj Hribar" w:date="2021-03-23T12:44:00Z">
            <w:rPr/>
          </w:rPrChange>
        </w:rPr>
        <w:t>vseh</w:t>
      </w:r>
      <w:proofErr w:type="spellEnd"/>
      <w:r w:rsidRPr="003C7017">
        <w:rPr>
          <w:rPrChange w:id="1490" w:author="Neja Blaj Hribar" w:date="2021-03-23T12:44:00Z">
            <w:rPr/>
          </w:rPrChange>
        </w:rPr>
        <w:t xml:space="preserve"> </w:t>
      </w:r>
      <w:proofErr w:type="spellStart"/>
      <w:r w:rsidRPr="003C7017">
        <w:rPr>
          <w:rPrChange w:id="1491" w:author="Neja Blaj Hribar" w:date="2021-03-23T12:44:00Z">
            <w:rPr/>
          </w:rPrChange>
        </w:rPr>
        <w:t>poslank</w:t>
      </w:r>
      <w:proofErr w:type="spellEnd"/>
      <w:r w:rsidRPr="003C7017">
        <w:rPr>
          <w:rPrChange w:id="1492" w:author="Neja Blaj Hribar" w:date="2021-03-23T12:44:00Z">
            <w:rPr/>
          </w:rPrChange>
        </w:rPr>
        <w:t xml:space="preserve">, </w:t>
      </w:r>
      <w:proofErr w:type="spellStart"/>
      <w:r w:rsidRPr="003C7017">
        <w:rPr>
          <w:rPrChange w:id="1493" w:author="Neja Blaj Hribar" w:date="2021-03-23T12:44:00Z">
            <w:rPr/>
          </w:rPrChange>
        </w:rPr>
        <w:t>kot</w:t>
      </w:r>
      <w:proofErr w:type="spellEnd"/>
      <w:r w:rsidRPr="003C7017">
        <w:rPr>
          <w:rPrChange w:id="1494" w:author="Neja Blaj Hribar" w:date="2021-03-23T12:44:00Z">
            <w:rPr/>
          </w:rPrChange>
        </w:rPr>
        <w:t xml:space="preserve"> </w:t>
      </w:r>
      <w:proofErr w:type="spellStart"/>
      <w:r w:rsidRPr="003C7017">
        <w:rPr>
          <w:rPrChange w:id="1495" w:author="Neja Blaj Hribar" w:date="2021-03-23T12:44:00Z">
            <w:rPr/>
          </w:rPrChange>
        </w:rPr>
        <w:t>ga</w:t>
      </w:r>
      <w:proofErr w:type="spellEnd"/>
      <w:r w:rsidRPr="003C7017">
        <w:rPr>
          <w:rPrChange w:id="1496" w:author="Neja Blaj Hribar" w:date="2021-03-23T12:44:00Z">
            <w:rPr/>
          </w:rPrChange>
        </w:rPr>
        <w:t xml:space="preserve"> </w:t>
      </w:r>
      <w:proofErr w:type="spellStart"/>
      <w:r w:rsidRPr="003C7017">
        <w:rPr>
          <w:rPrChange w:id="1497" w:author="Neja Blaj Hribar" w:date="2021-03-23T12:44:00Z">
            <w:rPr/>
          </w:rPrChange>
        </w:rPr>
        <w:t>navaja</w:t>
      </w:r>
      <w:proofErr w:type="spellEnd"/>
      <w:r w:rsidRPr="003C7017">
        <w:rPr>
          <w:rPrChange w:id="1498" w:author="Neja Blaj Hribar" w:date="2021-03-23T12:44:00Z">
            <w:rPr/>
          </w:rPrChange>
        </w:rPr>
        <w:t xml:space="preserve"> Simona K. </w:t>
      </w:r>
      <w:proofErr w:type="spellStart"/>
      <w:r w:rsidRPr="003C7017">
        <w:rPr>
          <w:rPrChange w:id="1499" w:author="Neja Blaj Hribar" w:date="2021-03-23T12:44:00Z">
            <w:rPr/>
          </w:rPrChange>
        </w:rPr>
        <w:t>Lipicer</w:t>
      </w:r>
      <w:proofErr w:type="spellEnd"/>
      <w:r w:rsidRPr="003C7017">
        <w:rPr>
          <w:rPrChange w:id="1500" w:author="Neja Blaj Hribar" w:date="2021-03-23T12:44:00Z">
            <w:rPr/>
          </w:rPrChange>
        </w:rPr>
        <w:t xml:space="preserve"> (2017), </w:t>
      </w:r>
      <w:proofErr w:type="spellStart"/>
      <w:r w:rsidRPr="003C7017">
        <w:rPr>
          <w:rPrChange w:id="1501" w:author="Neja Blaj Hribar" w:date="2021-03-23T12:44:00Z">
            <w:rPr/>
          </w:rPrChange>
        </w:rPr>
        <w:t>nato</w:t>
      </w:r>
      <w:proofErr w:type="spellEnd"/>
      <w:r w:rsidRPr="003C7017">
        <w:rPr>
          <w:rPrChange w:id="1502" w:author="Neja Blaj Hribar" w:date="2021-03-23T12:44:00Z">
            <w:rPr/>
          </w:rPrChange>
        </w:rPr>
        <w:t xml:space="preserve"> pa je </w:t>
      </w:r>
      <w:proofErr w:type="spellStart"/>
      <w:r w:rsidRPr="003C7017">
        <w:rPr>
          <w:rPrChange w:id="1503" w:author="Neja Blaj Hribar" w:date="2021-03-23T12:44:00Z">
            <w:rPr/>
          </w:rPrChange>
        </w:rPr>
        <w:t>deljen</w:t>
      </w:r>
      <w:proofErr w:type="spellEnd"/>
      <w:r w:rsidRPr="003C7017">
        <w:rPr>
          <w:rPrChange w:id="1504" w:author="Neja Blaj Hribar" w:date="2021-03-23T12:44:00Z">
            <w:rPr/>
          </w:rPrChange>
        </w:rPr>
        <w:t xml:space="preserve"> s </w:t>
      </w:r>
      <w:proofErr w:type="spellStart"/>
      <w:r w:rsidRPr="003C7017">
        <w:rPr>
          <w:rPrChange w:id="1505" w:author="Neja Blaj Hribar" w:date="2021-03-23T12:44:00Z">
            <w:rPr/>
          </w:rPrChange>
        </w:rPr>
        <w:t>številom</w:t>
      </w:r>
      <w:proofErr w:type="spellEnd"/>
      <w:r w:rsidRPr="003C7017">
        <w:rPr>
          <w:rPrChange w:id="1506" w:author="Neja Blaj Hribar" w:date="2021-03-23T12:44:00Z">
            <w:rPr/>
          </w:rPrChange>
        </w:rPr>
        <w:t xml:space="preserve"> </w:t>
      </w:r>
      <w:proofErr w:type="spellStart"/>
      <w:r w:rsidRPr="003C7017">
        <w:rPr>
          <w:rPrChange w:id="1507" w:author="Neja Blaj Hribar" w:date="2021-03-23T12:44:00Z">
            <w:rPr/>
          </w:rPrChange>
        </w:rPr>
        <w:t>vseh</w:t>
      </w:r>
      <w:proofErr w:type="spellEnd"/>
      <w:r w:rsidRPr="003C7017">
        <w:rPr>
          <w:rPrChange w:id="1508" w:author="Neja Blaj Hribar" w:date="2021-03-23T12:44:00Z">
            <w:rPr/>
          </w:rPrChange>
        </w:rPr>
        <w:t xml:space="preserve"> </w:t>
      </w:r>
      <w:proofErr w:type="spellStart"/>
      <w:r w:rsidRPr="003C7017">
        <w:rPr>
          <w:rPrChange w:id="1509" w:author="Neja Blaj Hribar" w:date="2021-03-23T12:44:00Z">
            <w:rPr/>
          </w:rPrChange>
        </w:rPr>
        <w:t>poslank</w:t>
      </w:r>
      <w:proofErr w:type="spellEnd"/>
      <w:r w:rsidRPr="003C7017">
        <w:rPr>
          <w:rPrChange w:id="1510" w:author="Neja Blaj Hribar" w:date="2021-03-23T12:44:00Z">
            <w:rPr/>
          </w:rPrChange>
        </w:rPr>
        <w:t xml:space="preserve"> in </w:t>
      </w:r>
      <w:proofErr w:type="spellStart"/>
      <w:r w:rsidRPr="003C7017">
        <w:rPr>
          <w:rPrChange w:id="1511" w:author="Neja Blaj Hribar" w:date="2021-03-23T12:44:00Z">
            <w:rPr/>
          </w:rPrChange>
        </w:rPr>
        <w:t>poslancev</w:t>
      </w:r>
      <w:proofErr w:type="spellEnd"/>
      <w:r w:rsidRPr="003C7017">
        <w:rPr>
          <w:rPrChange w:id="1512" w:author="Neja Blaj Hribar" w:date="2021-03-23T12:44:00Z">
            <w:rPr/>
          </w:rPrChange>
        </w:rPr>
        <w:t xml:space="preserve"> (</w:t>
      </w:r>
      <w:proofErr w:type="spellStart"/>
      <w:r w:rsidRPr="003C7017">
        <w:rPr>
          <w:rPrChange w:id="1513" w:author="Neja Blaj Hribar" w:date="2021-03-23T12:44:00Z">
            <w:rPr/>
          </w:rPrChange>
        </w:rPr>
        <w:t>tj</w:t>
      </w:r>
      <w:proofErr w:type="spellEnd"/>
      <w:r w:rsidRPr="003C7017">
        <w:rPr>
          <w:rPrChange w:id="1514" w:author="Neja Blaj Hribar" w:date="2021-03-23T12:44:00Z">
            <w:rPr/>
          </w:rPrChange>
        </w:rPr>
        <w:t xml:space="preserve">. 90). Ta </w:t>
      </w:r>
      <w:proofErr w:type="spellStart"/>
      <w:r w:rsidRPr="003C7017">
        <w:rPr>
          <w:rPrChange w:id="1515" w:author="Neja Blaj Hribar" w:date="2021-03-23T12:44:00Z">
            <w:rPr/>
          </w:rPrChange>
        </w:rPr>
        <w:t>delež</w:t>
      </w:r>
      <w:proofErr w:type="spellEnd"/>
      <w:r w:rsidRPr="003C7017">
        <w:rPr>
          <w:rPrChange w:id="1516" w:author="Neja Blaj Hribar" w:date="2021-03-23T12:44:00Z">
            <w:rPr/>
          </w:rPrChange>
        </w:rPr>
        <w:t xml:space="preserve"> je </w:t>
      </w:r>
      <w:proofErr w:type="spellStart"/>
      <w:r w:rsidRPr="003C7017">
        <w:rPr>
          <w:rPrChange w:id="1517" w:author="Neja Blaj Hribar" w:date="2021-03-23T12:44:00Z">
            <w:rPr/>
          </w:rPrChange>
        </w:rPr>
        <w:t>rahlo</w:t>
      </w:r>
      <w:proofErr w:type="spellEnd"/>
      <w:r w:rsidRPr="003C7017">
        <w:rPr>
          <w:rPrChange w:id="1518" w:author="Neja Blaj Hribar" w:date="2021-03-23T12:44:00Z">
            <w:rPr/>
          </w:rPrChange>
        </w:rPr>
        <w:t xml:space="preserve"> </w:t>
      </w:r>
      <w:proofErr w:type="spellStart"/>
      <w:r w:rsidRPr="003C7017">
        <w:rPr>
          <w:rPrChange w:id="1519" w:author="Neja Blaj Hribar" w:date="2021-03-23T12:44:00Z">
            <w:rPr/>
          </w:rPrChange>
        </w:rPr>
        <w:t>višji</w:t>
      </w:r>
      <w:proofErr w:type="spellEnd"/>
      <w:r w:rsidRPr="003C7017">
        <w:rPr>
          <w:rPrChange w:id="1520" w:author="Neja Blaj Hribar" w:date="2021-03-23T12:44:00Z">
            <w:rPr/>
          </w:rPrChange>
        </w:rPr>
        <w:t xml:space="preserve"> </w:t>
      </w:r>
      <w:proofErr w:type="spellStart"/>
      <w:proofErr w:type="gramStart"/>
      <w:r w:rsidRPr="003C7017">
        <w:rPr>
          <w:rPrChange w:id="1521" w:author="Neja Blaj Hribar" w:date="2021-03-23T12:44:00Z">
            <w:rPr/>
          </w:rPrChange>
        </w:rPr>
        <w:t>od</w:t>
      </w:r>
      <w:proofErr w:type="spellEnd"/>
      <w:proofErr w:type="gramEnd"/>
      <w:r w:rsidRPr="003C7017">
        <w:rPr>
          <w:rPrChange w:id="1522" w:author="Neja Blaj Hribar" w:date="2021-03-23T12:44:00Z">
            <w:rPr/>
          </w:rPrChange>
        </w:rPr>
        <w:t xml:space="preserve"> </w:t>
      </w:r>
      <w:proofErr w:type="spellStart"/>
      <w:r w:rsidRPr="003C7017">
        <w:rPr>
          <w:rPrChange w:id="1523" w:author="Neja Blaj Hribar" w:date="2021-03-23T12:44:00Z">
            <w:rPr/>
          </w:rPrChange>
        </w:rPr>
        <w:t>deleža</w:t>
      </w:r>
      <w:proofErr w:type="spellEnd"/>
      <w:r w:rsidRPr="003C7017">
        <w:rPr>
          <w:rPrChange w:id="1524" w:author="Neja Blaj Hribar" w:date="2021-03-23T12:44:00Z">
            <w:rPr/>
          </w:rPrChange>
        </w:rPr>
        <w:t xml:space="preserve">, </w:t>
      </w:r>
      <w:proofErr w:type="spellStart"/>
      <w:r w:rsidRPr="003C7017">
        <w:rPr>
          <w:rPrChange w:id="1525" w:author="Neja Blaj Hribar" w:date="2021-03-23T12:44:00Z">
            <w:rPr/>
          </w:rPrChange>
        </w:rPr>
        <w:t>navedenega</w:t>
      </w:r>
      <w:proofErr w:type="spellEnd"/>
      <w:r w:rsidRPr="003C7017">
        <w:rPr>
          <w:rPrChange w:id="1526" w:author="Neja Blaj Hribar" w:date="2021-03-23T12:44:00Z">
            <w:rPr/>
          </w:rPrChange>
        </w:rPr>
        <w:t xml:space="preserve"> v </w:t>
      </w:r>
      <w:proofErr w:type="spellStart"/>
      <w:r w:rsidRPr="003C7017">
        <w:rPr>
          <w:rPrChange w:id="1527" w:author="Neja Blaj Hribar" w:date="2021-03-23T12:44:00Z">
            <w:rPr/>
          </w:rPrChange>
        </w:rPr>
        <w:t>naši</w:t>
      </w:r>
      <w:proofErr w:type="spellEnd"/>
      <w:r w:rsidRPr="003C7017">
        <w:rPr>
          <w:rPrChange w:id="1528" w:author="Neja Blaj Hribar" w:date="2021-03-23T12:44:00Z">
            <w:rPr/>
          </w:rPrChange>
        </w:rPr>
        <w:t xml:space="preserve"> </w:t>
      </w:r>
      <w:proofErr w:type="spellStart"/>
      <w:r w:rsidRPr="003C7017">
        <w:rPr>
          <w:rPrChange w:id="1529" w:author="Neja Blaj Hribar" w:date="2021-03-23T12:44:00Z">
            <w:rPr/>
          </w:rPrChange>
        </w:rPr>
        <w:t>analizi</w:t>
      </w:r>
      <w:proofErr w:type="spellEnd"/>
      <w:r w:rsidRPr="003C7017">
        <w:rPr>
          <w:rPrChange w:id="1530" w:author="Neja Blaj Hribar" w:date="2021-03-23T12:44:00Z">
            <w:rPr/>
          </w:rPrChange>
        </w:rPr>
        <w:t xml:space="preserve">, v </w:t>
      </w:r>
      <w:proofErr w:type="spellStart"/>
      <w:r w:rsidRPr="003C7017">
        <w:rPr>
          <w:rPrChange w:id="1531" w:author="Neja Blaj Hribar" w:date="2021-03-23T12:44:00Z">
            <w:rPr/>
          </w:rPrChange>
        </w:rPr>
        <w:t>kateri</w:t>
      </w:r>
      <w:proofErr w:type="spellEnd"/>
      <w:r w:rsidRPr="003C7017">
        <w:rPr>
          <w:rPrChange w:id="1532" w:author="Neja Blaj Hribar" w:date="2021-03-23T12:44:00Z">
            <w:rPr/>
          </w:rPrChange>
        </w:rPr>
        <w:t xml:space="preserve"> </w:t>
      </w:r>
      <w:proofErr w:type="spellStart"/>
      <w:r w:rsidRPr="003C7017">
        <w:rPr>
          <w:rPrChange w:id="1533" w:author="Neja Blaj Hribar" w:date="2021-03-23T12:44:00Z">
            <w:rPr/>
          </w:rPrChange>
        </w:rPr>
        <w:t>smo</w:t>
      </w:r>
      <w:proofErr w:type="spellEnd"/>
      <w:r w:rsidRPr="003C7017">
        <w:rPr>
          <w:rPrChange w:id="1534" w:author="Neja Blaj Hribar" w:date="2021-03-23T12:44:00Z">
            <w:rPr/>
          </w:rPrChange>
        </w:rPr>
        <w:t xml:space="preserve"> </w:t>
      </w:r>
      <w:proofErr w:type="spellStart"/>
      <w:r w:rsidRPr="003C7017">
        <w:rPr>
          <w:rPrChange w:id="1535" w:author="Neja Blaj Hribar" w:date="2021-03-23T12:44:00Z">
            <w:rPr/>
          </w:rPrChange>
        </w:rPr>
        <w:t>dosledno</w:t>
      </w:r>
      <w:proofErr w:type="spellEnd"/>
      <w:r w:rsidRPr="003C7017">
        <w:rPr>
          <w:rPrChange w:id="1536" w:author="Neja Blaj Hribar" w:date="2021-03-23T12:44:00Z">
            <w:rPr/>
          </w:rPrChange>
        </w:rPr>
        <w:t xml:space="preserve"> </w:t>
      </w:r>
      <w:proofErr w:type="spellStart"/>
      <w:r w:rsidRPr="003C7017">
        <w:rPr>
          <w:rPrChange w:id="1537" w:author="Neja Blaj Hribar" w:date="2021-03-23T12:44:00Z">
            <w:rPr/>
          </w:rPrChange>
        </w:rPr>
        <w:t>uporabljali</w:t>
      </w:r>
      <w:proofErr w:type="spellEnd"/>
      <w:r w:rsidRPr="003C7017">
        <w:rPr>
          <w:rPrChange w:id="1538" w:author="Neja Blaj Hribar" w:date="2021-03-23T12:44:00Z">
            <w:rPr/>
          </w:rPrChange>
        </w:rPr>
        <w:t xml:space="preserve"> le </w:t>
      </w:r>
      <w:proofErr w:type="spellStart"/>
      <w:r w:rsidRPr="003C7017">
        <w:rPr>
          <w:rPrChange w:id="1539" w:author="Neja Blaj Hribar" w:date="2021-03-23T12:44:00Z">
            <w:rPr/>
          </w:rPrChange>
        </w:rPr>
        <w:t>podatke</w:t>
      </w:r>
      <w:proofErr w:type="spellEnd"/>
      <w:r w:rsidRPr="003C7017">
        <w:rPr>
          <w:rPrChange w:id="1540" w:author="Neja Blaj Hribar" w:date="2021-03-23T12:44:00Z">
            <w:rPr/>
          </w:rPrChange>
        </w:rPr>
        <w:t xml:space="preserve"> </w:t>
      </w:r>
      <w:proofErr w:type="spellStart"/>
      <w:r w:rsidRPr="003C7017">
        <w:rPr>
          <w:rPrChange w:id="1541" w:author="Neja Blaj Hribar" w:date="2021-03-23T12:44:00Z">
            <w:rPr/>
          </w:rPrChange>
        </w:rPr>
        <w:t>iz</w:t>
      </w:r>
      <w:proofErr w:type="spellEnd"/>
      <w:r w:rsidRPr="003C7017">
        <w:rPr>
          <w:rPrChange w:id="1542" w:author="Neja Blaj Hribar" w:date="2021-03-23T12:44:00Z">
            <w:rPr/>
          </w:rPrChange>
        </w:rPr>
        <w:t xml:space="preserve"> </w:t>
      </w:r>
      <w:proofErr w:type="spellStart"/>
      <w:r w:rsidRPr="003C7017">
        <w:rPr>
          <w:rPrChange w:id="1543" w:author="Neja Blaj Hribar" w:date="2021-03-23T12:44:00Z">
            <w:rPr/>
          </w:rPrChange>
        </w:rPr>
        <w:t>korpusa</w:t>
      </w:r>
      <w:proofErr w:type="spellEnd"/>
      <w:r w:rsidRPr="003C7017">
        <w:rPr>
          <w:rPrChange w:id="1544" w:author="Neja Blaj Hribar" w:date="2021-03-23T12:44:00Z">
            <w:rPr/>
          </w:rPrChange>
        </w:rPr>
        <w:t xml:space="preserve">. Ker le </w:t>
      </w:r>
      <w:proofErr w:type="spellStart"/>
      <w:r w:rsidRPr="003C7017">
        <w:rPr>
          <w:rPrChange w:id="1545" w:author="Neja Blaj Hribar" w:date="2021-03-23T12:44:00Z">
            <w:rPr/>
          </w:rPrChange>
        </w:rPr>
        <w:t>redko</w:t>
      </w:r>
      <w:proofErr w:type="spellEnd"/>
      <w:r w:rsidRPr="003C7017">
        <w:rPr>
          <w:rPrChange w:id="1546" w:author="Neja Blaj Hribar" w:date="2021-03-23T12:44:00Z">
            <w:rPr/>
          </w:rPrChange>
        </w:rPr>
        <w:t xml:space="preserve"> </w:t>
      </w:r>
      <w:proofErr w:type="spellStart"/>
      <w:r w:rsidRPr="003C7017">
        <w:rPr>
          <w:rPrChange w:id="1547" w:author="Neja Blaj Hribar" w:date="2021-03-23T12:44:00Z">
            <w:rPr/>
          </w:rPrChange>
        </w:rPr>
        <w:t>vsi</w:t>
      </w:r>
      <w:proofErr w:type="spellEnd"/>
      <w:r w:rsidRPr="003C7017">
        <w:rPr>
          <w:rPrChange w:id="1548" w:author="Neja Blaj Hribar" w:date="2021-03-23T12:44:00Z">
            <w:rPr/>
          </w:rPrChange>
        </w:rPr>
        <w:t xml:space="preserve"> </w:t>
      </w:r>
      <w:proofErr w:type="spellStart"/>
      <w:r w:rsidRPr="003C7017">
        <w:rPr>
          <w:rPrChange w:id="1549" w:author="Neja Blaj Hribar" w:date="2021-03-23T12:44:00Z">
            <w:rPr/>
          </w:rPrChange>
        </w:rPr>
        <w:t>izvoljeni</w:t>
      </w:r>
      <w:proofErr w:type="spellEnd"/>
      <w:r w:rsidRPr="003C7017">
        <w:rPr>
          <w:rPrChange w:id="1550" w:author="Neja Blaj Hribar" w:date="2021-03-23T12:44:00Z">
            <w:rPr/>
          </w:rPrChange>
        </w:rPr>
        <w:t xml:space="preserve"> </w:t>
      </w:r>
      <w:proofErr w:type="spellStart"/>
      <w:r w:rsidRPr="003C7017">
        <w:rPr>
          <w:rPrChange w:id="1551" w:author="Neja Blaj Hribar" w:date="2021-03-23T12:44:00Z">
            <w:rPr/>
          </w:rPrChange>
        </w:rPr>
        <w:t>poslanci</w:t>
      </w:r>
      <w:proofErr w:type="spellEnd"/>
      <w:r w:rsidRPr="003C7017">
        <w:rPr>
          <w:rPrChange w:id="1552" w:author="Neja Blaj Hribar" w:date="2021-03-23T12:44:00Z">
            <w:rPr/>
          </w:rPrChange>
        </w:rPr>
        <w:t xml:space="preserve"> in </w:t>
      </w:r>
      <w:proofErr w:type="spellStart"/>
      <w:r w:rsidRPr="003C7017">
        <w:rPr>
          <w:rPrChange w:id="1553" w:author="Neja Blaj Hribar" w:date="2021-03-23T12:44:00Z">
            <w:rPr/>
          </w:rPrChange>
        </w:rPr>
        <w:t>poslanke</w:t>
      </w:r>
      <w:proofErr w:type="spellEnd"/>
      <w:r w:rsidRPr="003C7017">
        <w:rPr>
          <w:rPrChange w:id="1554" w:author="Neja Blaj Hribar" w:date="2021-03-23T12:44:00Z">
            <w:rPr/>
          </w:rPrChange>
        </w:rPr>
        <w:t xml:space="preserve"> </w:t>
      </w:r>
      <w:proofErr w:type="spellStart"/>
      <w:r w:rsidRPr="003C7017">
        <w:rPr>
          <w:rPrChange w:id="1555" w:author="Neja Blaj Hribar" w:date="2021-03-23T12:44:00Z">
            <w:rPr/>
          </w:rPrChange>
        </w:rPr>
        <w:t>ostanejo</w:t>
      </w:r>
      <w:proofErr w:type="spellEnd"/>
      <w:r w:rsidRPr="003C7017">
        <w:rPr>
          <w:rPrChange w:id="1556" w:author="Neja Blaj Hribar" w:date="2021-03-23T12:44:00Z">
            <w:rPr/>
          </w:rPrChange>
        </w:rPr>
        <w:t xml:space="preserve"> </w:t>
      </w:r>
      <w:proofErr w:type="spellStart"/>
      <w:proofErr w:type="gramStart"/>
      <w:r w:rsidRPr="003C7017">
        <w:rPr>
          <w:rPrChange w:id="1557" w:author="Neja Blaj Hribar" w:date="2021-03-23T12:44:00Z">
            <w:rPr/>
          </w:rPrChange>
        </w:rPr>
        <w:t>na</w:t>
      </w:r>
      <w:proofErr w:type="spellEnd"/>
      <w:proofErr w:type="gramEnd"/>
      <w:r w:rsidRPr="003C7017">
        <w:rPr>
          <w:rPrChange w:id="1558" w:author="Neja Blaj Hribar" w:date="2021-03-23T12:44:00Z">
            <w:rPr/>
          </w:rPrChange>
        </w:rPr>
        <w:t xml:space="preserve"> </w:t>
      </w:r>
      <w:proofErr w:type="spellStart"/>
      <w:r w:rsidRPr="003C7017">
        <w:rPr>
          <w:rPrChange w:id="1559" w:author="Neja Blaj Hribar" w:date="2021-03-23T12:44:00Z">
            <w:rPr/>
          </w:rPrChange>
        </w:rPr>
        <w:t>istem</w:t>
      </w:r>
      <w:proofErr w:type="spellEnd"/>
      <w:r w:rsidRPr="003C7017">
        <w:rPr>
          <w:rPrChange w:id="1560" w:author="Neja Blaj Hribar" w:date="2021-03-23T12:44:00Z">
            <w:rPr/>
          </w:rPrChange>
        </w:rPr>
        <w:t xml:space="preserve"> </w:t>
      </w:r>
      <w:proofErr w:type="spellStart"/>
      <w:r w:rsidRPr="003C7017">
        <w:rPr>
          <w:rPrChange w:id="1561" w:author="Neja Blaj Hribar" w:date="2021-03-23T12:44:00Z">
            <w:rPr/>
          </w:rPrChange>
        </w:rPr>
        <w:t>položaju</w:t>
      </w:r>
      <w:proofErr w:type="spellEnd"/>
      <w:r w:rsidRPr="003C7017">
        <w:rPr>
          <w:rPrChange w:id="1562" w:author="Neja Blaj Hribar" w:date="2021-03-23T12:44:00Z">
            <w:rPr/>
          </w:rPrChange>
        </w:rPr>
        <w:t xml:space="preserve"> </w:t>
      </w:r>
      <w:proofErr w:type="spellStart"/>
      <w:r w:rsidRPr="003C7017">
        <w:rPr>
          <w:rPrChange w:id="1563" w:author="Neja Blaj Hribar" w:date="2021-03-23T12:44:00Z">
            <w:rPr/>
          </w:rPrChange>
        </w:rPr>
        <w:t>celoten</w:t>
      </w:r>
      <w:proofErr w:type="spellEnd"/>
      <w:r w:rsidRPr="003C7017">
        <w:rPr>
          <w:rPrChange w:id="1564" w:author="Neja Blaj Hribar" w:date="2021-03-23T12:44:00Z">
            <w:rPr/>
          </w:rPrChange>
        </w:rPr>
        <w:t xml:space="preserve"> </w:t>
      </w:r>
      <w:proofErr w:type="spellStart"/>
      <w:r w:rsidRPr="003C7017">
        <w:rPr>
          <w:rPrChange w:id="1565" w:author="Neja Blaj Hribar" w:date="2021-03-23T12:44:00Z">
            <w:rPr/>
          </w:rPrChange>
        </w:rPr>
        <w:t>mandat</w:t>
      </w:r>
      <w:proofErr w:type="spellEnd"/>
      <w:r w:rsidRPr="003C7017">
        <w:rPr>
          <w:rPrChange w:id="1566" w:author="Neja Blaj Hribar" w:date="2021-03-23T12:44:00Z">
            <w:rPr/>
          </w:rPrChange>
        </w:rPr>
        <w:t xml:space="preserve">, </w:t>
      </w:r>
      <w:proofErr w:type="spellStart"/>
      <w:r w:rsidRPr="003C7017">
        <w:rPr>
          <w:rPrChange w:id="1567" w:author="Neja Blaj Hribar" w:date="2021-03-23T12:44:00Z">
            <w:rPr/>
          </w:rPrChange>
        </w:rPr>
        <w:t>jih</w:t>
      </w:r>
      <w:proofErr w:type="spellEnd"/>
      <w:r w:rsidRPr="003C7017">
        <w:rPr>
          <w:rPrChange w:id="1568" w:author="Neja Blaj Hribar" w:date="2021-03-23T12:44:00Z">
            <w:rPr/>
          </w:rPrChange>
        </w:rPr>
        <w:t xml:space="preserve"> </w:t>
      </w:r>
      <w:proofErr w:type="spellStart"/>
      <w:r w:rsidRPr="003C7017">
        <w:rPr>
          <w:rPrChange w:id="1569" w:author="Neja Blaj Hribar" w:date="2021-03-23T12:44:00Z">
            <w:rPr/>
          </w:rPrChange>
        </w:rPr>
        <w:t>nato</w:t>
      </w:r>
      <w:proofErr w:type="spellEnd"/>
      <w:r w:rsidRPr="003C7017">
        <w:rPr>
          <w:rPrChange w:id="1570" w:author="Neja Blaj Hribar" w:date="2021-03-23T12:44:00Z">
            <w:rPr/>
          </w:rPrChange>
        </w:rPr>
        <w:t xml:space="preserve"> </w:t>
      </w:r>
      <w:proofErr w:type="spellStart"/>
      <w:r w:rsidRPr="003C7017">
        <w:rPr>
          <w:rPrChange w:id="1571" w:author="Neja Blaj Hribar" w:date="2021-03-23T12:44:00Z">
            <w:rPr/>
          </w:rPrChange>
        </w:rPr>
        <w:t>zamenjajo</w:t>
      </w:r>
      <w:proofErr w:type="spellEnd"/>
      <w:r w:rsidRPr="003C7017">
        <w:rPr>
          <w:rPrChange w:id="1572" w:author="Neja Blaj Hribar" w:date="2021-03-23T12:44:00Z">
            <w:rPr/>
          </w:rPrChange>
        </w:rPr>
        <w:t xml:space="preserve"> </w:t>
      </w:r>
      <w:proofErr w:type="spellStart"/>
      <w:r w:rsidRPr="003C7017">
        <w:rPr>
          <w:rPrChange w:id="1573" w:author="Neja Blaj Hribar" w:date="2021-03-23T12:44:00Z">
            <w:rPr/>
          </w:rPrChange>
        </w:rPr>
        <w:t>drugi</w:t>
      </w:r>
      <w:proofErr w:type="spellEnd"/>
      <w:r w:rsidRPr="003C7017">
        <w:rPr>
          <w:rPrChange w:id="1574" w:author="Neja Blaj Hribar" w:date="2021-03-23T12:44:00Z">
            <w:rPr/>
          </w:rPrChange>
        </w:rPr>
        <w:t xml:space="preserve"> </w:t>
      </w:r>
      <w:proofErr w:type="spellStart"/>
      <w:r w:rsidRPr="003C7017">
        <w:rPr>
          <w:rPrChange w:id="1575" w:author="Neja Blaj Hribar" w:date="2021-03-23T12:44:00Z">
            <w:rPr/>
          </w:rPrChange>
        </w:rPr>
        <w:t>poslanci</w:t>
      </w:r>
      <w:proofErr w:type="spellEnd"/>
      <w:r w:rsidRPr="003C7017">
        <w:rPr>
          <w:rPrChange w:id="1576" w:author="Neja Blaj Hribar" w:date="2021-03-23T12:44:00Z">
            <w:rPr/>
          </w:rPrChange>
        </w:rPr>
        <w:t xml:space="preserve"> </w:t>
      </w:r>
      <w:proofErr w:type="spellStart"/>
      <w:r w:rsidRPr="003C7017">
        <w:rPr>
          <w:rPrChange w:id="1577" w:author="Neja Blaj Hribar" w:date="2021-03-23T12:44:00Z">
            <w:rPr/>
          </w:rPrChange>
        </w:rPr>
        <w:t>oziroma</w:t>
      </w:r>
      <w:proofErr w:type="spellEnd"/>
      <w:r w:rsidRPr="003C7017">
        <w:rPr>
          <w:rPrChange w:id="1578" w:author="Neja Blaj Hribar" w:date="2021-03-23T12:44:00Z">
            <w:rPr/>
          </w:rPrChange>
        </w:rPr>
        <w:t xml:space="preserve"> </w:t>
      </w:r>
      <w:proofErr w:type="spellStart"/>
      <w:r w:rsidRPr="003C7017">
        <w:rPr>
          <w:rPrChange w:id="1579" w:author="Neja Blaj Hribar" w:date="2021-03-23T12:44:00Z">
            <w:rPr/>
          </w:rPrChange>
        </w:rPr>
        <w:t>poslanke</w:t>
      </w:r>
      <w:proofErr w:type="spellEnd"/>
      <w:r w:rsidRPr="003C7017">
        <w:rPr>
          <w:rPrChange w:id="1580" w:author="Neja Blaj Hribar" w:date="2021-03-23T12:44:00Z">
            <w:rPr/>
          </w:rPrChange>
        </w:rPr>
        <w:t xml:space="preserve">. To se </w:t>
      </w:r>
      <w:proofErr w:type="spellStart"/>
      <w:r w:rsidRPr="003C7017">
        <w:rPr>
          <w:rPrChange w:id="1581" w:author="Neja Blaj Hribar" w:date="2021-03-23T12:44:00Z">
            <w:rPr/>
          </w:rPrChange>
        </w:rPr>
        <w:t>odraža</w:t>
      </w:r>
      <w:proofErr w:type="spellEnd"/>
      <w:r w:rsidRPr="003C7017">
        <w:rPr>
          <w:rPrChange w:id="1582" w:author="Neja Blaj Hribar" w:date="2021-03-23T12:44:00Z">
            <w:rPr/>
          </w:rPrChange>
        </w:rPr>
        <w:t xml:space="preserve"> v </w:t>
      </w:r>
      <w:proofErr w:type="spellStart"/>
      <w:r w:rsidRPr="003C7017">
        <w:rPr>
          <w:rPrChange w:id="1583" w:author="Neja Blaj Hribar" w:date="2021-03-23T12:44:00Z">
            <w:rPr/>
          </w:rPrChange>
        </w:rPr>
        <w:t>korpusu</w:t>
      </w:r>
      <w:proofErr w:type="spellEnd"/>
      <w:r w:rsidRPr="003C7017">
        <w:rPr>
          <w:rPrChange w:id="1584" w:author="Neja Blaj Hribar" w:date="2021-03-23T12:44:00Z">
            <w:rPr/>
          </w:rPrChange>
        </w:rPr>
        <w:t xml:space="preserve">, </w:t>
      </w:r>
      <w:proofErr w:type="spellStart"/>
      <w:r w:rsidRPr="003C7017">
        <w:rPr>
          <w:rPrChange w:id="1585" w:author="Neja Blaj Hribar" w:date="2021-03-23T12:44:00Z">
            <w:rPr/>
          </w:rPrChange>
        </w:rPr>
        <w:t>ki</w:t>
      </w:r>
      <w:proofErr w:type="spellEnd"/>
      <w:r w:rsidRPr="003C7017">
        <w:rPr>
          <w:rPrChange w:id="1586" w:author="Neja Blaj Hribar" w:date="2021-03-23T12:44:00Z">
            <w:rPr/>
          </w:rPrChange>
        </w:rPr>
        <w:t xml:space="preserve"> </w:t>
      </w:r>
      <w:proofErr w:type="spellStart"/>
      <w:r w:rsidRPr="003C7017">
        <w:rPr>
          <w:rPrChange w:id="1587" w:author="Neja Blaj Hribar" w:date="2021-03-23T12:44:00Z">
            <w:rPr/>
          </w:rPrChange>
        </w:rPr>
        <w:t>vključuje</w:t>
      </w:r>
      <w:proofErr w:type="spellEnd"/>
      <w:r w:rsidRPr="003C7017">
        <w:rPr>
          <w:rPrChange w:id="1588" w:author="Neja Blaj Hribar" w:date="2021-03-23T12:44:00Z">
            <w:rPr/>
          </w:rPrChange>
        </w:rPr>
        <w:t xml:space="preserve"> </w:t>
      </w:r>
      <w:proofErr w:type="spellStart"/>
      <w:r w:rsidRPr="003C7017">
        <w:rPr>
          <w:rPrChange w:id="1589" w:author="Neja Blaj Hribar" w:date="2021-03-23T12:44:00Z">
            <w:rPr/>
          </w:rPrChange>
        </w:rPr>
        <w:t>vse</w:t>
      </w:r>
      <w:proofErr w:type="spellEnd"/>
      <w:r w:rsidRPr="003C7017">
        <w:rPr>
          <w:rPrChange w:id="1590" w:author="Neja Blaj Hribar" w:date="2021-03-23T12:44:00Z">
            <w:rPr/>
          </w:rPrChange>
        </w:rPr>
        <w:t xml:space="preserve"> </w:t>
      </w:r>
      <w:proofErr w:type="spellStart"/>
      <w:r w:rsidRPr="003C7017">
        <w:rPr>
          <w:rPrChange w:id="1591" w:author="Neja Blaj Hribar" w:date="2021-03-23T12:44:00Z">
            <w:rPr/>
          </w:rPrChange>
        </w:rPr>
        <w:t>poslanke</w:t>
      </w:r>
      <w:proofErr w:type="spellEnd"/>
      <w:r w:rsidRPr="003C7017">
        <w:rPr>
          <w:rPrChange w:id="1592" w:author="Neja Blaj Hribar" w:date="2021-03-23T12:44:00Z">
            <w:rPr/>
          </w:rPrChange>
        </w:rPr>
        <w:t xml:space="preserve"> in </w:t>
      </w:r>
      <w:proofErr w:type="spellStart"/>
      <w:r w:rsidRPr="003C7017">
        <w:rPr>
          <w:rPrChange w:id="1593" w:author="Neja Blaj Hribar" w:date="2021-03-23T12:44:00Z">
            <w:rPr/>
          </w:rPrChange>
        </w:rPr>
        <w:t>poslance</w:t>
      </w:r>
      <w:proofErr w:type="spellEnd"/>
      <w:r w:rsidRPr="003C7017">
        <w:rPr>
          <w:rPrChange w:id="1594" w:author="Neja Blaj Hribar" w:date="2021-03-23T12:44:00Z">
            <w:rPr/>
          </w:rPrChange>
        </w:rPr>
        <w:t xml:space="preserve">, in ne le </w:t>
      </w:r>
      <w:proofErr w:type="spellStart"/>
      <w:r w:rsidRPr="003C7017">
        <w:rPr>
          <w:rPrChange w:id="1595" w:author="Neja Blaj Hribar" w:date="2021-03-23T12:44:00Z">
            <w:rPr/>
          </w:rPrChange>
        </w:rPr>
        <w:t>tistih</w:t>
      </w:r>
      <w:proofErr w:type="spellEnd"/>
      <w:r w:rsidRPr="003C7017">
        <w:rPr>
          <w:rPrChange w:id="1596" w:author="Neja Blaj Hribar" w:date="2021-03-23T12:44:00Z">
            <w:rPr/>
          </w:rPrChange>
        </w:rPr>
        <w:t xml:space="preserve">, </w:t>
      </w:r>
      <w:proofErr w:type="spellStart"/>
      <w:r w:rsidRPr="003C7017">
        <w:rPr>
          <w:rPrChange w:id="1597" w:author="Neja Blaj Hribar" w:date="2021-03-23T12:44:00Z">
            <w:rPr/>
          </w:rPrChange>
        </w:rPr>
        <w:t>ki</w:t>
      </w:r>
      <w:proofErr w:type="spellEnd"/>
      <w:r w:rsidRPr="003C7017">
        <w:rPr>
          <w:rPrChange w:id="1598" w:author="Neja Blaj Hribar" w:date="2021-03-23T12:44:00Z">
            <w:rPr/>
          </w:rPrChange>
        </w:rPr>
        <w:t xml:space="preserve"> so </w:t>
      </w:r>
      <w:proofErr w:type="spellStart"/>
      <w:r w:rsidRPr="003C7017">
        <w:rPr>
          <w:rPrChange w:id="1599" w:author="Neja Blaj Hribar" w:date="2021-03-23T12:44:00Z">
            <w:rPr/>
          </w:rPrChange>
        </w:rPr>
        <w:t>bili</w:t>
      </w:r>
      <w:proofErr w:type="spellEnd"/>
      <w:r w:rsidRPr="003C7017">
        <w:rPr>
          <w:rPrChange w:id="1600" w:author="Neja Blaj Hribar" w:date="2021-03-23T12:44:00Z">
            <w:rPr/>
          </w:rPrChange>
        </w:rPr>
        <w:t xml:space="preserve"> </w:t>
      </w:r>
      <w:proofErr w:type="spellStart"/>
      <w:r w:rsidRPr="003C7017">
        <w:rPr>
          <w:rPrChange w:id="1601" w:author="Neja Blaj Hribar" w:date="2021-03-23T12:44:00Z">
            <w:rPr/>
          </w:rPrChange>
        </w:rPr>
        <w:t>izvoljeni</w:t>
      </w:r>
      <w:proofErr w:type="spellEnd"/>
      <w:r w:rsidRPr="003C7017">
        <w:rPr>
          <w:rPrChange w:id="1602" w:author="Neja Blaj Hribar" w:date="2021-03-23T12:44:00Z">
            <w:rPr/>
          </w:rPrChange>
        </w:rPr>
        <w:t xml:space="preserve"> </w:t>
      </w:r>
      <w:proofErr w:type="spellStart"/>
      <w:proofErr w:type="gramStart"/>
      <w:r w:rsidRPr="003C7017">
        <w:rPr>
          <w:rPrChange w:id="1603" w:author="Neja Blaj Hribar" w:date="2021-03-23T12:44:00Z">
            <w:rPr/>
          </w:rPrChange>
        </w:rPr>
        <w:t>na</w:t>
      </w:r>
      <w:proofErr w:type="spellEnd"/>
      <w:proofErr w:type="gramEnd"/>
      <w:r w:rsidRPr="003C7017">
        <w:rPr>
          <w:rPrChange w:id="1604" w:author="Neja Blaj Hribar" w:date="2021-03-23T12:44:00Z">
            <w:rPr/>
          </w:rPrChange>
        </w:rPr>
        <w:t xml:space="preserve"> </w:t>
      </w:r>
      <w:proofErr w:type="spellStart"/>
      <w:r w:rsidRPr="003C7017">
        <w:rPr>
          <w:rPrChange w:id="1605" w:author="Neja Blaj Hribar" w:date="2021-03-23T12:44:00Z">
            <w:rPr/>
          </w:rPrChange>
        </w:rPr>
        <w:t>volitvah</w:t>
      </w:r>
      <w:proofErr w:type="spellEnd"/>
      <w:r w:rsidRPr="003C7017">
        <w:rPr>
          <w:rPrChange w:id="1606" w:author="Neja Blaj Hribar" w:date="2021-03-23T12:44:00Z">
            <w:rPr/>
          </w:rPrChange>
        </w:rPr>
        <w:t xml:space="preserve">. </w:t>
      </w:r>
      <w:proofErr w:type="spellStart"/>
      <w:r w:rsidRPr="003C7017">
        <w:rPr>
          <w:rPrChange w:id="1607" w:author="Neja Blaj Hribar" w:date="2021-03-23T12:44:00Z">
            <w:rPr/>
          </w:rPrChange>
        </w:rPr>
        <w:t>Glede</w:t>
      </w:r>
      <w:proofErr w:type="spellEnd"/>
      <w:r w:rsidRPr="003C7017">
        <w:rPr>
          <w:rPrChange w:id="1608" w:author="Neja Blaj Hribar" w:date="2021-03-23T12:44:00Z">
            <w:rPr/>
          </w:rPrChange>
        </w:rPr>
        <w:t xml:space="preserve"> </w:t>
      </w:r>
      <w:proofErr w:type="spellStart"/>
      <w:proofErr w:type="gramStart"/>
      <w:r w:rsidRPr="003C7017">
        <w:rPr>
          <w:rPrChange w:id="1609" w:author="Neja Blaj Hribar" w:date="2021-03-23T12:44:00Z">
            <w:rPr/>
          </w:rPrChange>
        </w:rPr>
        <w:t>na</w:t>
      </w:r>
      <w:proofErr w:type="spellEnd"/>
      <w:proofErr w:type="gramEnd"/>
      <w:r w:rsidRPr="003C7017">
        <w:rPr>
          <w:rPrChange w:id="1610" w:author="Neja Blaj Hribar" w:date="2021-03-23T12:44:00Z">
            <w:rPr/>
          </w:rPrChange>
        </w:rPr>
        <w:t xml:space="preserve"> </w:t>
      </w:r>
      <w:proofErr w:type="spellStart"/>
      <w:r w:rsidRPr="003C7017">
        <w:rPr>
          <w:rPrChange w:id="1611" w:author="Neja Blaj Hribar" w:date="2021-03-23T12:44:00Z">
            <w:rPr/>
          </w:rPrChange>
        </w:rPr>
        <w:t>podatke</w:t>
      </w:r>
      <w:proofErr w:type="spellEnd"/>
      <w:r w:rsidRPr="003C7017">
        <w:rPr>
          <w:rPrChange w:id="1612" w:author="Neja Blaj Hribar" w:date="2021-03-23T12:44:00Z">
            <w:rPr/>
          </w:rPrChange>
        </w:rPr>
        <w:t xml:space="preserve"> </w:t>
      </w:r>
      <w:proofErr w:type="spellStart"/>
      <w:r w:rsidRPr="003C7017">
        <w:rPr>
          <w:rPrChange w:id="1613" w:author="Neja Blaj Hribar" w:date="2021-03-23T12:44:00Z">
            <w:rPr/>
          </w:rPrChange>
        </w:rPr>
        <w:t>iz</w:t>
      </w:r>
      <w:proofErr w:type="spellEnd"/>
      <w:r w:rsidRPr="003C7017">
        <w:rPr>
          <w:rPrChange w:id="1614" w:author="Neja Blaj Hribar" w:date="2021-03-23T12:44:00Z">
            <w:rPr/>
          </w:rPrChange>
        </w:rPr>
        <w:t xml:space="preserve"> </w:t>
      </w:r>
      <w:proofErr w:type="spellStart"/>
      <w:r w:rsidRPr="003C7017">
        <w:rPr>
          <w:rPrChange w:id="1615" w:author="Neja Blaj Hribar" w:date="2021-03-23T12:44:00Z">
            <w:rPr/>
          </w:rPrChange>
        </w:rPr>
        <w:t>korpusa</w:t>
      </w:r>
      <w:proofErr w:type="spellEnd"/>
      <w:r w:rsidRPr="003C7017">
        <w:rPr>
          <w:rPrChange w:id="1616" w:author="Neja Blaj Hribar" w:date="2021-03-23T12:44:00Z">
            <w:rPr/>
          </w:rPrChange>
        </w:rPr>
        <w:t xml:space="preserve"> je </w:t>
      </w:r>
      <w:proofErr w:type="spellStart"/>
      <w:r w:rsidRPr="003C7017">
        <w:rPr>
          <w:rPrChange w:id="1617" w:author="Neja Blaj Hribar" w:date="2021-03-23T12:44:00Z">
            <w:rPr/>
          </w:rPrChange>
        </w:rPr>
        <w:t>skupno</w:t>
      </w:r>
      <w:proofErr w:type="spellEnd"/>
      <w:r w:rsidRPr="003C7017">
        <w:rPr>
          <w:rPrChange w:id="1618" w:author="Neja Blaj Hribar" w:date="2021-03-23T12:44:00Z">
            <w:rPr/>
          </w:rPrChange>
        </w:rPr>
        <w:t xml:space="preserve"> </w:t>
      </w:r>
      <w:proofErr w:type="spellStart"/>
      <w:r w:rsidRPr="003C7017">
        <w:rPr>
          <w:rPrChange w:id="1619" w:author="Neja Blaj Hribar" w:date="2021-03-23T12:44:00Z">
            <w:rPr/>
          </w:rPrChange>
        </w:rPr>
        <w:t>število</w:t>
      </w:r>
      <w:proofErr w:type="spellEnd"/>
      <w:r w:rsidRPr="003C7017">
        <w:rPr>
          <w:rPrChange w:id="1620" w:author="Neja Blaj Hribar" w:date="2021-03-23T12:44:00Z">
            <w:rPr/>
          </w:rPrChange>
        </w:rPr>
        <w:t xml:space="preserve"> </w:t>
      </w:r>
      <w:proofErr w:type="spellStart"/>
      <w:r w:rsidRPr="003C7017">
        <w:rPr>
          <w:rPrChange w:id="1621" w:author="Neja Blaj Hribar" w:date="2021-03-23T12:44:00Z">
            <w:rPr/>
          </w:rPrChange>
        </w:rPr>
        <w:t>poslancev</w:t>
      </w:r>
      <w:proofErr w:type="spellEnd"/>
      <w:r w:rsidRPr="003C7017">
        <w:rPr>
          <w:rPrChange w:id="1622" w:author="Neja Blaj Hribar" w:date="2021-03-23T12:44:00Z">
            <w:rPr/>
          </w:rPrChange>
        </w:rPr>
        <w:t xml:space="preserve"> in </w:t>
      </w:r>
      <w:proofErr w:type="spellStart"/>
      <w:r w:rsidRPr="003C7017">
        <w:rPr>
          <w:rPrChange w:id="1623" w:author="Neja Blaj Hribar" w:date="2021-03-23T12:44:00Z">
            <w:rPr/>
          </w:rPrChange>
        </w:rPr>
        <w:t>poslank</w:t>
      </w:r>
      <w:proofErr w:type="spellEnd"/>
      <w:r w:rsidRPr="003C7017">
        <w:rPr>
          <w:rPrChange w:id="1624" w:author="Neja Blaj Hribar" w:date="2021-03-23T12:44:00Z">
            <w:rPr/>
          </w:rPrChange>
        </w:rPr>
        <w:t xml:space="preserve"> </w:t>
      </w:r>
      <w:proofErr w:type="spellStart"/>
      <w:r w:rsidRPr="003C7017">
        <w:rPr>
          <w:rPrChange w:id="1625" w:author="Neja Blaj Hribar" w:date="2021-03-23T12:44:00Z">
            <w:rPr/>
          </w:rPrChange>
        </w:rPr>
        <w:t>na</w:t>
      </w:r>
      <w:proofErr w:type="spellEnd"/>
      <w:r w:rsidRPr="003C7017">
        <w:rPr>
          <w:rPrChange w:id="1626" w:author="Neja Blaj Hribar" w:date="2021-03-23T12:44:00Z">
            <w:rPr/>
          </w:rPrChange>
        </w:rPr>
        <w:t xml:space="preserve"> </w:t>
      </w:r>
      <w:proofErr w:type="spellStart"/>
      <w:r w:rsidRPr="003C7017">
        <w:rPr>
          <w:rPrChange w:id="1627" w:author="Neja Blaj Hribar" w:date="2021-03-23T12:44:00Z">
            <w:rPr/>
          </w:rPrChange>
        </w:rPr>
        <w:t>mandat</w:t>
      </w:r>
      <w:proofErr w:type="spellEnd"/>
      <w:r w:rsidRPr="003C7017">
        <w:rPr>
          <w:rPrChange w:id="1628" w:author="Neja Blaj Hribar" w:date="2021-03-23T12:44:00Z">
            <w:rPr/>
          </w:rPrChange>
        </w:rPr>
        <w:t xml:space="preserve"> </w:t>
      </w:r>
      <w:proofErr w:type="spellStart"/>
      <w:r w:rsidRPr="003C7017">
        <w:rPr>
          <w:rPrChange w:id="1629" w:author="Neja Blaj Hribar" w:date="2021-03-23T12:44:00Z">
            <w:rPr/>
          </w:rPrChange>
        </w:rPr>
        <w:t>tako</w:t>
      </w:r>
      <w:proofErr w:type="spellEnd"/>
      <w:r w:rsidRPr="003C7017">
        <w:rPr>
          <w:rPrChange w:id="1630" w:author="Neja Blaj Hribar" w:date="2021-03-23T12:44:00Z">
            <w:rPr/>
          </w:rPrChange>
        </w:rPr>
        <w:t xml:space="preserve"> </w:t>
      </w:r>
      <w:proofErr w:type="spellStart"/>
      <w:r w:rsidRPr="003C7017">
        <w:rPr>
          <w:rPrChange w:id="1631" w:author="Neja Blaj Hribar" w:date="2021-03-23T12:44:00Z">
            <w:rPr/>
          </w:rPrChange>
        </w:rPr>
        <w:t>večje</w:t>
      </w:r>
      <w:proofErr w:type="spellEnd"/>
      <w:r w:rsidRPr="003C7017">
        <w:rPr>
          <w:rPrChange w:id="1632" w:author="Neja Blaj Hribar" w:date="2021-03-23T12:44:00Z">
            <w:rPr/>
          </w:rPrChange>
        </w:rPr>
        <w:t xml:space="preserve"> od 90.</w:t>
      </w:r>
    </w:p>
  </w:footnote>
  <w:footnote w:id="79">
    <w:p w14:paraId="49CFBF26" w14:textId="7E31050A" w:rsidR="00CA3AB9" w:rsidRPr="003C7017" w:rsidRDefault="00CA3AB9" w:rsidP="002C2B4D">
      <w:pPr>
        <w:pStyle w:val="Sprotnaopomba-besedilo"/>
        <w:jc w:val="both"/>
        <w:rPr>
          <w:lang w:val="sl-SI"/>
          <w:rPrChange w:id="1633" w:author="Neja Blaj Hribar" w:date="2021-03-23T12:44:00Z">
            <w:rPr>
              <w:lang w:val="sl-SI"/>
            </w:rPr>
          </w:rPrChange>
        </w:rPr>
      </w:pPr>
      <w:r w:rsidRPr="003C7017">
        <w:rPr>
          <w:rStyle w:val="Sprotnaopomba-sklic"/>
          <w:rPrChange w:id="1634" w:author="Neja Blaj Hribar" w:date="2021-03-23T12:44:00Z">
            <w:rPr>
              <w:rStyle w:val="Sprotnaopomba-sklic"/>
            </w:rPr>
          </w:rPrChange>
        </w:rPr>
        <w:footnoteRef/>
      </w:r>
      <w:r w:rsidRPr="003C7017">
        <w:rPr>
          <w:rPrChange w:id="1635" w:author="Neja Blaj Hribar" w:date="2021-03-23T12:44:00Z">
            <w:rPr/>
          </w:rPrChange>
        </w:rPr>
        <w:t xml:space="preserve"> </w:t>
      </w:r>
      <w:r w:rsidRPr="003C7017">
        <w:rPr>
          <w:i/>
          <w:rPrChange w:id="1636" w:author="Neja Blaj Hribar" w:date="2021-03-23T12:44:00Z">
            <w:rPr>
              <w:i/>
            </w:rPr>
          </w:rPrChange>
        </w:rPr>
        <w:t>European Institute for Gender Equality Home</w:t>
      </w:r>
      <w:r w:rsidRPr="003C7017">
        <w:rPr>
          <w:rPrChange w:id="1637" w:author="Neja Blaj Hribar" w:date="2021-03-23T12:44:00Z">
            <w:rPr/>
          </w:rPrChange>
        </w:rPr>
        <w:t xml:space="preserve">, </w:t>
      </w:r>
      <w:proofErr w:type="spellStart"/>
      <w:r w:rsidRPr="003C7017">
        <w:rPr>
          <w:rPrChange w:id="1638" w:author="Neja Blaj Hribar" w:date="2021-03-23T12:44:00Z">
            <w:rPr/>
          </w:rPrChange>
        </w:rPr>
        <w:t>pridobljeno</w:t>
      </w:r>
      <w:proofErr w:type="spellEnd"/>
      <w:r w:rsidRPr="003C7017">
        <w:rPr>
          <w:rPrChange w:id="1639" w:author="Neja Blaj Hribar" w:date="2021-03-23T12:44:00Z">
            <w:rPr/>
          </w:rPrChange>
        </w:rPr>
        <w:t xml:space="preserve"> 18. 2. 2021, </w:t>
      </w:r>
      <w:ins w:id="1640" w:author="Neja Blaj Hribar" w:date="2021-03-23T12:32:00Z">
        <w:r w:rsidR="008506B8" w:rsidRPr="003C7017">
          <w:rPr>
            <w:rPrChange w:id="1641" w:author="Neja Blaj Hribar" w:date="2021-03-23T12:44:00Z">
              <w:rPr/>
            </w:rPrChange>
          </w:rPr>
          <w:fldChar w:fldCharType="begin"/>
        </w:r>
        <w:r w:rsidR="008506B8" w:rsidRPr="003C7017">
          <w:rPr>
            <w:rPrChange w:id="1642" w:author="Neja Blaj Hribar" w:date="2021-03-23T12:44:00Z">
              <w:rPr/>
            </w:rPrChange>
          </w:rPr>
          <w:instrText xml:space="preserve"> HYPERLINK "</w:instrText>
        </w:r>
      </w:ins>
      <w:r w:rsidR="008506B8" w:rsidRPr="003C7017">
        <w:rPr>
          <w:rPrChange w:id="1643" w:author="Neja Blaj Hribar" w:date="2021-03-23T12:44:00Z">
            <w:rPr/>
          </w:rPrChange>
        </w:rPr>
        <w:instrText>https://tinyurl.com/84embf66</w:instrText>
      </w:r>
      <w:ins w:id="1644" w:author="Neja Blaj Hribar" w:date="2021-03-23T12:32:00Z">
        <w:r w:rsidR="008506B8" w:rsidRPr="003C7017">
          <w:rPr>
            <w:rPrChange w:id="1645" w:author="Neja Blaj Hribar" w:date="2021-03-23T12:44:00Z">
              <w:rPr/>
            </w:rPrChange>
          </w:rPr>
          <w:instrText xml:space="preserve">" </w:instrText>
        </w:r>
        <w:r w:rsidR="008506B8" w:rsidRPr="003C7017">
          <w:rPr>
            <w:rPrChange w:id="1646" w:author="Neja Blaj Hribar" w:date="2021-03-23T12:44:00Z">
              <w:rPr/>
            </w:rPrChange>
          </w:rPr>
          <w:fldChar w:fldCharType="separate"/>
        </w:r>
      </w:ins>
      <w:r w:rsidR="008506B8" w:rsidRPr="003C7017">
        <w:rPr>
          <w:rStyle w:val="Hiperpovezava"/>
          <w:color w:val="auto"/>
          <w:rPrChange w:id="1647" w:author="Neja Blaj Hribar" w:date="2021-03-23T12:44:00Z">
            <w:rPr>
              <w:rStyle w:val="Hiperpovezava"/>
            </w:rPr>
          </w:rPrChange>
        </w:rPr>
        <w:t>https://tinyurl.com/84embf66</w:t>
      </w:r>
      <w:ins w:id="1648" w:author="Neja Blaj Hribar" w:date="2021-03-23T12:32:00Z">
        <w:r w:rsidR="008506B8" w:rsidRPr="003C7017">
          <w:rPr>
            <w:rPrChange w:id="1649" w:author="Neja Blaj Hribar" w:date="2021-03-23T12:44:00Z">
              <w:rPr/>
            </w:rPrChange>
          </w:rPr>
          <w:fldChar w:fldCharType="end"/>
        </w:r>
      </w:ins>
      <w:r w:rsidRPr="003C7017">
        <w:rPr>
          <w:rPrChange w:id="1650" w:author="Neja Blaj Hribar" w:date="2021-03-23T12:44:00Z">
            <w:rPr/>
          </w:rPrChange>
        </w:rPr>
        <w:t>.</w:t>
      </w:r>
      <w:del w:id="1651" w:author="Fišer, Darja" w:date="2021-03-16T17:25:00Z">
        <w:r w:rsidRPr="003C7017" w:rsidDel="00F459CA">
          <w:rPr>
            <w:rPrChange w:id="1652" w:author="Neja Blaj Hribar" w:date="2021-03-23T12:44:00Z">
              <w:rPr/>
            </w:rPrChange>
          </w:rPr>
          <w:delText xml:space="preserve"> </w:delText>
        </w:r>
      </w:del>
    </w:p>
  </w:footnote>
  <w:footnote w:id="80">
    <w:p w14:paraId="25AF8BC5" w14:textId="22ABD548" w:rsidR="00CA3AB9" w:rsidRPr="003C7017" w:rsidRDefault="00CA3AB9" w:rsidP="002C2B4D">
      <w:pPr>
        <w:pStyle w:val="Sprotnaopomba-besedilo"/>
        <w:jc w:val="both"/>
        <w:rPr>
          <w:lang w:val="sl-SI"/>
          <w:rPrChange w:id="1656" w:author="Neja Blaj Hribar" w:date="2021-03-23T12:44:00Z">
            <w:rPr>
              <w:lang w:val="sl-SI"/>
            </w:rPr>
          </w:rPrChange>
        </w:rPr>
      </w:pPr>
      <w:r w:rsidRPr="003C7017">
        <w:rPr>
          <w:rStyle w:val="Sprotnaopomba-sklic"/>
          <w:rPrChange w:id="1657" w:author="Neja Blaj Hribar" w:date="2021-03-23T12:44:00Z">
            <w:rPr>
              <w:rStyle w:val="Sprotnaopomba-sklic"/>
            </w:rPr>
          </w:rPrChange>
        </w:rPr>
        <w:footnoteRef/>
      </w:r>
      <w:r w:rsidRPr="003C7017">
        <w:rPr>
          <w:rPrChange w:id="1658" w:author="Neja Blaj Hribar" w:date="2021-03-23T12:44:00Z">
            <w:rPr/>
          </w:rPrChange>
        </w:rPr>
        <w:t xml:space="preserve"> </w:t>
      </w:r>
      <w:r w:rsidRPr="003C7017">
        <w:rPr>
          <w:lang w:val="sl-SI"/>
          <w:rPrChange w:id="1659" w:author="Neja Blaj Hribar" w:date="2021-03-23T12:44:00Z">
            <w:rPr>
              <w:lang w:val="sl-SI"/>
            </w:rPr>
          </w:rPrChange>
        </w:rPr>
        <w:t>Pri oznakah v korpusu je uporabljen generični moški spol.</w:t>
      </w:r>
    </w:p>
  </w:footnote>
  <w:footnote w:id="81">
    <w:p w14:paraId="27400BE6" w14:textId="420657EE" w:rsidR="00CA3AB9" w:rsidRPr="003C7017" w:rsidRDefault="00CA3AB9" w:rsidP="002C2B4D">
      <w:pPr>
        <w:pStyle w:val="Sprotnaopomba-besedilo"/>
        <w:jc w:val="both"/>
        <w:rPr>
          <w:lang w:val="sl-SI"/>
          <w:rPrChange w:id="1660" w:author="Neja Blaj Hribar" w:date="2021-03-23T12:44:00Z">
            <w:rPr>
              <w:lang w:val="sl-SI"/>
            </w:rPr>
          </w:rPrChange>
        </w:rPr>
      </w:pPr>
      <w:r w:rsidRPr="003C7017">
        <w:rPr>
          <w:rStyle w:val="Sprotnaopomba-sklic"/>
          <w:rPrChange w:id="1661" w:author="Neja Blaj Hribar" w:date="2021-03-23T12:44:00Z">
            <w:rPr>
              <w:rStyle w:val="Sprotnaopomba-sklic"/>
            </w:rPr>
          </w:rPrChange>
        </w:rPr>
        <w:footnoteRef/>
      </w:r>
      <w:r w:rsidRPr="003C7017">
        <w:rPr>
          <w:rPrChange w:id="1662" w:author="Neja Blaj Hribar" w:date="2021-03-23T12:44:00Z">
            <w:rPr/>
          </w:rPrChange>
        </w:rPr>
        <w:t xml:space="preserve"> </w:t>
      </w:r>
      <w:proofErr w:type="spellStart"/>
      <w:r w:rsidRPr="003C7017">
        <w:rPr>
          <w:i/>
          <w:rPrChange w:id="1663" w:author="Neja Blaj Hribar" w:date="2021-03-23T12:44:00Z">
            <w:rPr>
              <w:i/>
            </w:rPr>
          </w:rPrChange>
        </w:rPr>
        <w:t>Socialistična</w:t>
      </w:r>
      <w:proofErr w:type="spellEnd"/>
      <w:r w:rsidRPr="003C7017">
        <w:rPr>
          <w:i/>
          <w:rPrChange w:id="1664" w:author="Neja Blaj Hribar" w:date="2021-03-23T12:44:00Z">
            <w:rPr>
              <w:i/>
            </w:rPr>
          </w:rPrChange>
        </w:rPr>
        <w:t xml:space="preserve"> </w:t>
      </w:r>
      <w:proofErr w:type="spellStart"/>
      <w:r w:rsidRPr="003C7017">
        <w:rPr>
          <w:i/>
          <w:rPrChange w:id="1665" w:author="Neja Blaj Hribar" w:date="2021-03-23T12:44:00Z">
            <w:rPr>
              <w:i/>
            </w:rPr>
          </w:rPrChange>
        </w:rPr>
        <w:t>republika</w:t>
      </w:r>
      <w:proofErr w:type="spellEnd"/>
      <w:r w:rsidRPr="003C7017">
        <w:rPr>
          <w:i/>
          <w:rPrChange w:id="1666" w:author="Neja Blaj Hribar" w:date="2021-03-23T12:44:00Z">
            <w:rPr>
              <w:i/>
            </w:rPr>
          </w:rPrChange>
        </w:rPr>
        <w:t xml:space="preserve"> </w:t>
      </w:r>
      <w:proofErr w:type="spellStart"/>
      <w:r w:rsidRPr="003C7017">
        <w:rPr>
          <w:i/>
          <w:rPrChange w:id="1667" w:author="Neja Blaj Hribar" w:date="2021-03-23T12:44:00Z">
            <w:rPr>
              <w:i/>
            </w:rPr>
          </w:rPrChange>
        </w:rPr>
        <w:t>Slovenija</w:t>
      </w:r>
      <w:proofErr w:type="spellEnd"/>
      <w:r w:rsidRPr="003C7017">
        <w:rPr>
          <w:i/>
          <w:rPrChange w:id="1668" w:author="Neja Blaj Hribar" w:date="2021-03-23T12:44:00Z">
            <w:rPr>
              <w:i/>
            </w:rPr>
          </w:rPrChange>
        </w:rPr>
        <w:t xml:space="preserve"> - </w:t>
      </w:r>
      <w:proofErr w:type="spellStart"/>
      <w:r w:rsidRPr="003C7017">
        <w:rPr>
          <w:i/>
          <w:rPrChange w:id="1669" w:author="Neja Blaj Hribar" w:date="2021-03-23T12:44:00Z">
            <w:rPr>
              <w:i/>
            </w:rPr>
          </w:rPrChange>
        </w:rPr>
        <w:t>Wikipedija</w:t>
      </w:r>
      <w:proofErr w:type="spellEnd"/>
      <w:r w:rsidRPr="003C7017">
        <w:rPr>
          <w:i/>
          <w:rPrChange w:id="1670" w:author="Neja Blaj Hribar" w:date="2021-03-23T12:44:00Z">
            <w:rPr>
              <w:i/>
            </w:rPr>
          </w:rPrChange>
        </w:rPr>
        <w:t xml:space="preserve">, </w:t>
      </w:r>
      <w:proofErr w:type="spellStart"/>
      <w:r w:rsidRPr="003C7017">
        <w:rPr>
          <w:i/>
          <w:rPrChange w:id="1671" w:author="Neja Blaj Hribar" w:date="2021-03-23T12:44:00Z">
            <w:rPr>
              <w:i/>
            </w:rPr>
          </w:rPrChange>
        </w:rPr>
        <w:t>prosta</w:t>
      </w:r>
      <w:proofErr w:type="spellEnd"/>
      <w:r w:rsidRPr="003C7017">
        <w:rPr>
          <w:i/>
          <w:rPrChange w:id="1672" w:author="Neja Blaj Hribar" w:date="2021-03-23T12:44:00Z">
            <w:rPr>
              <w:i/>
            </w:rPr>
          </w:rPrChange>
        </w:rPr>
        <w:t xml:space="preserve"> </w:t>
      </w:r>
      <w:proofErr w:type="spellStart"/>
      <w:r w:rsidRPr="003C7017">
        <w:rPr>
          <w:i/>
          <w:rPrChange w:id="1673" w:author="Neja Blaj Hribar" w:date="2021-03-23T12:44:00Z">
            <w:rPr>
              <w:i/>
            </w:rPr>
          </w:rPrChange>
        </w:rPr>
        <w:t>enciklopedija</w:t>
      </w:r>
      <w:proofErr w:type="spellEnd"/>
      <w:r w:rsidRPr="003C7017">
        <w:rPr>
          <w:rPrChange w:id="1674" w:author="Neja Blaj Hribar" w:date="2021-03-23T12:44:00Z">
            <w:rPr/>
          </w:rPrChange>
        </w:rPr>
        <w:t xml:space="preserve">, </w:t>
      </w:r>
      <w:proofErr w:type="spellStart"/>
      <w:r w:rsidRPr="003C7017">
        <w:rPr>
          <w:rPrChange w:id="1675" w:author="Neja Blaj Hribar" w:date="2021-03-23T12:44:00Z">
            <w:rPr/>
          </w:rPrChange>
        </w:rPr>
        <w:t>pridobljeno</w:t>
      </w:r>
      <w:proofErr w:type="spellEnd"/>
      <w:r w:rsidRPr="003C7017">
        <w:rPr>
          <w:rPrChange w:id="1676" w:author="Neja Blaj Hribar" w:date="2021-03-23T12:44:00Z">
            <w:rPr/>
          </w:rPrChange>
        </w:rPr>
        <w:t xml:space="preserve"> 18. 2. 2021, </w:t>
      </w:r>
      <w:ins w:id="1677" w:author="Neja Blaj Hribar" w:date="2021-03-23T12:32:00Z">
        <w:r w:rsidR="008506B8" w:rsidRPr="003C7017">
          <w:rPr>
            <w:rPrChange w:id="1678" w:author="Neja Blaj Hribar" w:date="2021-03-23T12:44:00Z">
              <w:rPr/>
            </w:rPrChange>
          </w:rPr>
          <w:fldChar w:fldCharType="begin"/>
        </w:r>
        <w:r w:rsidR="008506B8" w:rsidRPr="003C7017">
          <w:rPr>
            <w:rPrChange w:id="1679" w:author="Neja Blaj Hribar" w:date="2021-03-23T12:44:00Z">
              <w:rPr/>
            </w:rPrChange>
          </w:rPr>
          <w:instrText xml:space="preserve"> HYPERLINK "</w:instrText>
        </w:r>
      </w:ins>
      <w:r w:rsidR="008506B8" w:rsidRPr="003C7017">
        <w:rPr>
          <w:rPrChange w:id="1680" w:author="Neja Blaj Hribar" w:date="2021-03-23T12:44:00Z">
            <w:rPr/>
          </w:rPrChange>
        </w:rPr>
        <w:instrText>https://tinyurl.com/k3mafd47</w:instrText>
      </w:r>
      <w:ins w:id="1681" w:author="Neja Blaj Hribar" w:date="2021-03-23T12:32:00Z">
        <w:r w:rsidR="008506B8" w:rsidRPr="003C7017">
          <w:rPr>
            <w:rPrChange w:id="1682" w:author="Neja Blaj Hribar" w:date="2021-03-23T12:44:00Z">
              <w:rPr/>
            </w:rPrChange>
          </w:rPr>
          <w:instrText xml:space="preserve">" </w:instrText>
        </w:r>
        <w:r w:rsidR="008506B8" w:rsidRPr="003C7017">
          <w:rPr>
            <w:rPrChange w:id="1683" w:author="Neja Blaj Hribar" w:date="2021-03-23T12:44:00Z">
              <w:rPr/>
            </w:rPrChange>
          </w:rPr>
          <w:fldChar w:fldCharType="separate"/>
        </w:r>
      </w:ins>
      <w:r w:rsidR="008506B8" w:rsidRPr="003C7017">
        <w:rPr>
          <w:rStyle w:val="Hiperpovezava"/>
          <w:color w:val="auto"/>
          <w:rPrChange w:id="1684" w:author="Neja Blaj Hribar" w:date="2021-03-23T12:44:00Z">
            <w:rPr>
              <w:rStyle w:val="Hiperpovezava"/>
            </w:rPr>
          </w:rPrChange>
        </w:rPr>
        <w:t>https://tinyurl.com/k3mafd47</w:t>
      </w:r>
      <w:ins w:id="1685" w:author="Neja Blaj Hribar" w:date="2021-03-23T12:32:00Z">
        <w:r w:rsidR="008506B8" w:rsidRPr="003C7017">
          <w:rPr>
            <w:rPrChange w:id="1686" w:author="Neja Blaj Hribar" w:date="2021-03-23T12:44:00Z">
              <w:rPr/>
            </w:rPrChange>
          </w:rPr>
          <w:fldChar w:fldCharType="end"/>
        </w:r>
      </w:ins>
      <w:r w:rsidRPr="003C7017">
        <w:rPr>
          <w:rPrChange w:id="1687" w:author="Neja Blaj Hribar" w:date="2021-03-23T12:44:00Z">
            <w:rPr/>
          </w:rPrChange>
        </w:rPr>
        <w:t>.</w:t>
      </w:r>
      <w:del w:id="1688" w:author="Fišer, Darja" w:date="2021-03-16T17:25:00Z">
        <w:r w:rsidRPr="003C7017" w:rsidDel="00F459CA">
          <w:rPr>
            <w:rPrChange w:id="1689" w:author="Neja Blaj Hribar" w:date="2021-03-23T12:44:00Z">
              <w:rPr/>
            </w:rPrChange>
          </w:rPr>
          <w:delText xml:space="preserve"> </w:delText>
        </w:r>
      </w:del>
    </w:p>
  </w:footnote>
  <w:footnote w:id="82">
    <w:p w14:paraId="6AF03247" w14:textId="594DAE9D" w:rsidR="00CA3AB9" w:rsidRPr="003C7017" w:rsidRDefault="00CA3AB9" w:rsidP="002C2B4D">
      <w:pPr>
        <w:pStyle w:val="Sprotnaopomba-besedilo"/>
        <w:jc w:val="both"/>
        <w:rPr>
          <w:lang w:val="sl-SI"/>
          <w:rPrChange w:id="1691" w:author="Neja Blaj Hribar" w:date="2021-03-23T12:44:00Z">
            <w:rPr>
              <w:lang w:val="sl-SI"/>
            </w:rPr>
          </w:rPrChange>
        </w:rPr>
      </w:pPr>
      <w:r w:rsidRPr="003C7017">
        <w:rPr>
          <w:rStyle w:val="Sprotnaopomba-sklic"/>
          <w:rPrChange w:id="1692" w:author="Neja Blaj Hribar" w:date="2021-03-23T12:44:00Z">
            <w:rPr>
              <w:rStyle w:val="Sprotnaopomba-sklic"/>
            </w:rPr>
          </w:rPrChange>
        </w:rPr>
        <w:footnoteRef/>
      </w:r>
      <w:r w:rsidRPr="003C7017">
        <w:rPr>
          <w:rPrChange w:id="1693" w:author="Neja Blaj Hribar" w:date="2021-03-23T12:44:00Z">
            <w:rPr/>
          </w:rPrChange>
        </w:rPr>
        <w:t xml:space="preserve"> </w:t>
      </w:r>
      <w:proofErr w:type="spellStart"/>
      <w:r w:rsidRPr="003C7017">
        <w:rPr>
          <w:i/>
          <w:rPrChange w:id="1694" w:author="Neja Blaj Hribar" w:date="2021-03-23T12:44:00Z">
            <w:rPr>
              <w:i/>
            </w:rPr>
          </w:rPrChange>
        </w:rPr>
        <w:t>Subcorpus</w:t>
      </w:r>
      <w:proofErr w:type="spellEnd"/>
      <w:r w:rsidRPr="003C7017">
        <w:rPr>
          <w:i/>
          <w:rPrChange w:id="1695" w:author="Neja Blaj Hribar" w:date="2021-03-23T12:44:00Z">
            <w:rPr>
              <w:i/>
            </w:rPr>
          </w:rPrChange>
        </w:rPr>
        <w:t xml:space="preserve"> information</w:t>
      </w:r>
      <w:r w:rsidRPr="003C7017">
        <w:rPr>
          <w:rPrChange w:id="1696" w:author="Neja Blaj Hribar" w:date="2021-03-23T12:44:00Z">
            <w:rPr/>
          </w:rPrChange>
        </w:rPr>
        <w:t xml:space="preserve">, </w:t>
      </w:r>
      <w:proofErr w:type="spellStart"/>
      <w:r w:rsidRPr="003C7017">
        <w:rPr>
          <w:rPrChange w:id="1697" w:author="Neja Blaj Hribar" w:date="2021-03-23T12:44:00Z">
            <w:rPr/>
          </w:rPrChange>
        </w:rPr>
        <w:t>pridobljeno</w:t>
      </w:r>
      <w:proofErr w:type="spellEnd"/>
      <w:r w:rsidRPr="003C7017">
        <w:rPr>
          <w:rPrChange w:id="1698" w:author="Neja Blaj Hribar" w:date="2021-03-23T12:44:00Z">
            <w:rPr/>
          </w:rPrChange>
        </w:rPr>
        <w:t xml:space="preserve"> 18. 2. 2021, </w:t>
      </w:r>
      <w:ins w:id="1699" w:author="Neja Blaj Hribar" w:date="2021-03-23T12:32:00Z">
        <w:r w:rsidR="008506B8" w:rsidRPr="003C7017">
          <w:rPr>
            <w:rPrChange w:id="1700" w:author="Neja Blaj Hribar" w:date="2021-03-23T12:44:00Z">
              <w:rPr/>
            </w:rPrChange>
          </w:rPr>
          <w:fldChar w:fldCharType="begin"/>
        </w:r>
        <w:r w:rsidR="008506B8" w:rsidRPr="003C7017">
          <w:rPr>
            <w:rPrChange w:id="1701" w:author="Neja Blaj Hribar" w:date="2021-03-23T12:44:00Z">
              <w:rPr/>
            </w:rPrChange>
          </w:rPr>
          <w:instrText xml:space="preserve"> HYPERLINK "</w:instrText>
        </w:r>
      </w:ins>
      <w:r w:rsidR="008506B8" w:rsidRPr="003C7017">
        <w:rPr>
          <w:rPrChange w:id="1702" w:author="Neja Blaj Hribar" w:date="2021-03-23T12:44:00Z">
            <w:rPr/>
          </w:rPrChange>
        </w:rPr>
        <w:instrText>http://hdl.handle.net/11346/siparl-KGFY</w:instrText>
      </w:r>
      <w:ins w:id="1703" w:author="Neja Blaj Hribar" w:date="2021-03-23T12:32:00Z">
        <w:r w:rsidR="008506B8" w:rsidRPr="003C7017">
          <w:rPr>
            <w:rPrChange w:id="1704" w:author="Neja Blaj Hribar" w:date="2021-03-23T12:44:00Z">
              <w:rPr/>
            </w:rPrChange>
          </w:rPr>
          <w:instrText xml:space="preserve">" </w:instrText>
        </w:r>
        <w:r w:rsidR="008506B8" w:rsidRPr="003C7017">
          <w:rPr>
            <w:rPrChange w:id="1705" w:author="Neja Blaj Hribar" w:date="2021-03-23T12:44:00Z">
              <w:rPr/>
            </w:rPrChange>
          </w:rPr>
          <w:fldChar w:fldCharType="separate"/>
        </w:r>
      </w:ins>
      <w:r w:rsidR="008506B8" w:rsidRPr="003C7017">
        <w:rPr>
          <w:rStyle w:val="Hiperpovezava"/>
          <w:color w:val="auto"/>
          <w:rPrChange w:id="1706" w:author="Neja Blaj Hribar" w:date="2021-03-23T12:44:00Z">
            <w:rPr>
              <w:rStyle w:val="Hiperpovezava"/>
            </w:rPr>
          </w:rPrChange>
        </w:rPr>
        <w:t>http://hdl.handle.net/11346/siparl-KGFY</w:t>
      </w:r>
      <w:ins w:id="1707" w:author="Neja Blaj Hribar" w:date="2021-03-23T12:32:00Z">
        <w:r w:rsidR="008506B8" w:rsidRPr="003C7017">
          <w:rPr>
            <w:rPrChange w:id="1708" w:author="Neja Blaj Hribar" w:date="2021-03-23T12:44:00Z">
              <w:rPr/>
            </w:rPrChange>
          </w:rPr>
          <w:fldChar w:fldCharType="end"/>
        </w:r>
      </w:ins>
      <w:r w:rsidRPr="003C7017">
        <w:rPr>
          <w:rPrChange w:id="1709" w:author="Neja Blaj Hribar" w:date="2021-03-23T12:44:00Z">
            <w:rPr/>
          </w:rPrChange>
        </w:rPr>
        <w:t>.</w:t>
      </w:r>
      <w:del w:id="1710" w:author="Fišer, Darja" w:date="2021-03-16T17:25:00Z">
        <w:r w:rsidRPr="003C7017" w:rsidDel="00F459CA">
          <w:rPr>
            <w:rPrChange w:id="1711" w:author="Neja Blaj Hribar" w:date="2021-03-23T12:44:00Z">
              <w:rPr/>
            </w:rPrChange>
          </w:rPr>
          <w:delText xml:space="preserve"> </w:delText>
        </w:r>
      </w:del>
    </w:p>
  </w:footnote>
  <w:footnote w:id="83">
    <w:p w14:paraId="23542C88" w14:textId="673C0D94" w:rsidR="00CA3AB9" w:rsidRPr="003C7017" w:rsidRDefault="00CA3AB9" w:rsidP="002C2B4D">
      <w:pPr>
        <w:pStyle w:val="Sprotnaopomba-besedilo"/>
        <w:jc w:val="both"/>
        <w:rPr>
          <w:lang w:val="sl-SI"/>
          <w:rPrChange w:id="1713" w:author="Neja Blaj Hribar" w:date="2021-03-23T12:44:00Z">
            <w:rPr>
              <w:lang w:val="sl-SI"/>
            </w:rPr>
          </w:rPrChange>
        </w:rPr>
      </w:pPr>
      <w:r w:rsidRPr="003C7017">
        <w:rPr>
          <w:rStyle w:val="Sprotnaopomba-sklic"/>
          <w:rPrChange w:id="1714" w:author="Neja Blaj Hribar" w:date="2021-03-23T12:44:00Z">
            <w:rPr>
              <w:rStyle w:val="Sprotnaopomba-sklic"/>
            </w:rPr>
          </w:rPrChange>
        </w:rPr>
        <w:footnoteRef/>
      </w:r>
      <w:r w:rsidRPr="003C7017">
        <w:rPr>
          <w:rPrChange w:id="1715" w:author="Neja Blaj Hribar" w:date="2021-03-23T12:44:00Z">
            <w:rPr/>
          </w:rPrChange>
        </w:rPr>
        <w:t xml:space="preserve"> Ker je to </w:t>
      </w:r>
      <w:proofErr w:type="spellStart"/>
      <w:r w:rsidRPr="003C7017">
        <w:rPr>
          <w:rPrChange w:id="1716" w:author="Neja Blaj Hribar" w:date="2021-03-23T12:44:00Z">
            <w:rPr/>
          </w:rPrChange>
        </w:rPr>
        <w:t>gradivo</w:t>
      </w:r>
      <w:proofErr w:type="spellEnd"/>
      <w:r w:rsidRPr="003C7017">
        <w:rPr>
          <w:rPrChange w:id="1717" w:author="Neja Blaj Hribar" w:date="2021-03-23T12:44:00Z">
            <w:rPr/>
          </w:rPrChange>
        </w:rPr>
        <w:t xml:space="preserve"> </w:t>
      </w:r>
      <w:proofErr w:type="spellStart"/>
      <w:proofErr w:type="gramStart"/>
      <w:r w:rsidRPr="003C7017">
        <w:rPr>
          <w:rPrChange w:id="1718" w:author="Neja Blaj Hribar" w:date="2021-03-23T12:44:00Z">
            <w:rPr/>
          </w:rPrChange>
        </w:rPr>
        <w:t>na</w:t>
      </w:r>
      <w:proofErr w:type="spellEnd"/>
      <w:proofErr w:type="gramEnd"/>
      <w:r w:rsidRPr="003C7017">
        <w:rPr>
          <w:rPrChange w:id="1719" w:author="Neja Blaj Hribar" w:date="2021-03-23T12:44:00Z">
            <w:rPr/>
          </w:rPrChange>
        </w:rPr>
        <w:t xml:space="preserve"> </w:t>
      </w:r>
      <w:proofErr w:type="spellStart"/>
      <w:r w:rsidRPr="003C7017">
        <w:rPr>
          <w:rPrChange w:id="1720" w:author="Neja Blaj Hribar" w:date="2021-03-23T12:44:00Z">
            <w:rPr/>
          </w:rPrChange>
        </w:rPr>
        <w:t>voljo</w:t>
      </w:r>
      <w:proofErr w:type="spellEnd"/>
      <w:r w:rsidRPr="003C7017">
        <w:rPr>
          <w:rPrChange w:id="1721" w:author="Neja Blaj Hribar" w:date="2021-03-23T12:44:00Z">
            <w:rPr/>
          </w:rPrChange>
        </w:rPr>
        <w:t xml:space="preserve"> v </w:t>
      </w:r>
      <w:proofErr w:type="spellStart"/>
      <w:r w:rsidRPr="003C7017">
        <w:rPr>
          <w:rPrChange w:id="1722" w:author="Neja Blaj Hribar" w:date="2021-03-23T12:44:00Z">
            <w:rPr/>
          </w:rPrChange>
        </w:rPr>
        <w:t>slovenščini</w:t>
      </w:r>
      <w:proofErr w:type="spellEnd"/>
      <w:r w:rsidRPr="003C7017">
        <w:rPr>
          <w:rPrChange w:id="1723" w:author="Neja Blaj Hribar" w:date="2021-03-23T12:44:00Z">
            <w:rPr/>
          </w:rPrChange>
        </w:rPr>
        <w:t xml:space="preserve"> in </w:t>
      </w:r>
      <w:proofErr w:type="spellStart"/>
      <w:r w:rsidRPr="003C7017">
        <w:rPr>
          <w:rPrChange w:id="1724" w:author="Neja Blaj Hribar" w:date="2021-03-23T12:44:00Z">
            <w:rPr/>
          </w:rPrChange>
        </w:rPr>
        <w:t>angleščini</w:t>
      </w:r>
      <w:proofErr w:type="spellEnd"/>
      <w:r w:rsidRPr="003C7017">
        <w:rPr>
          <w:rPrChange w:id="1725" w:author="Neja Blaj Hribar" w:date="2021-03-23T12:44:00Z">
            <w:rPr/>
          </w:rPrChange>
        </w:rPr>
        <w:t xml:space="preserve">, so </w:t>
      </w:r>
      <w:proofErr w:type="spellStart"/>
      <w:r w:rsidRPr="003C7017">
        <w:rPr>
          <w:rPrChange w:id="1726" w:author="Neja Blaj Hribar" w:date="2021-03-23T12:44:00Z">
            <w:rPr/>
          </w:rPrChange>
        </w:rPr>
        <w:t>poimenovanja</w:t>
      </w:r>
      <w:proofErr w:type="spellEnd"/>
      <w:r w:rsidRPr="003C7017">
        <w:rPr>
          <w:rPrChange w:id="1727" w:author="Neja Blaj Hribar" w:date="2021-03-23T12:44:00Z">
            <w:rPr/>
          </w:rPrChange>
        </w:rPr>
        <w:t xml:space="preserve"> </w:t>
      </w:r>
      <w:proofErr w:type="spellStart"/>
      <w:r w:rsidRPr="003C7017">
        <w:rPr>
          <w:rPrChange w:id="1728" w:author="Neja Blaj Hribar" w:date="2021-03-23T12:44:00Z">
            <w:rPr/>
          </w:rPrChange>
        </w:rPr>
        <w:t>podkorpusov</w:t>
      </w:r>
      <w:proofErr w:type="spellEnd"/>
      <w:r w:rsidRPr="003C7017">
        <w:rPr>
          <w:rPrChange w:id="1729" w:author="Neja Blaj Hribar" w:date="2021-03-23T12:44:00Z">
            <w:rPr/>
          </w:rPrChange>
        </w:rPr>
        <w:t xml:space="preserve"> v </w:t>
      </w:r>
      <w:proofErr w:type="spellStart"/>
      <w:r w:rsidRPr="003C7017">
        <w:rPr>
          <w:rPrChange w:id="1730" w:author="Neja Blaj Hribar" w:date="2021-03-23T12:44:00Z">
            <w:rPr/>
          </w:rPrChange>
        </w:rPr>
        <w:t>konkordančniku</w:t>
      </w:r>
      <w:proofErr w:type="spellEnd"/>
      <w:r w:rsidRPr="003C7017">
        <w:rPr>
          <w:rPrChange w:id="1731" w:author="Neja Blaj Hribar" w:date="2021-03-23T12:44:00Z">
            <w:rPr/>
          </w:rPrChange>
        </w:rPr>
        <w:t xml:space="preserve"> </w:t>
      </w:r>
      <w:proofErr w:type="spellStart"/>
      <w:r w:rsidRPr="003C7017">
        <w:rPr>
          <w:rPrChange w:id="1732" w:author="Neja Blaj Hribar" w:date="2021-03-23T12:44:00Z">
            <w:rPr/>
          </w:rPrChange>
        </w:rPr>
        <w:t>dvojezična</w:t>
      </w:r>
      <w:proofErr w:type="spellEnd"/>
      <w:r w:rsidRPr="003C7017">
        <w:rPr>
          <w:rPrChange w:id="1733" w:author="Neja Blaj Hribar" w:date="2021-03-23T12:44:00Z">
            <w:rPr/>
          </w:rPrChange>
        </w:rPr>
        <w:t xml:space="preserve">. </w:t>
      </w:r>
      <w:proofErr w:type="spellStart"/>
      <w:r w:rsidRPr="003C7017">
        <w:rPr>
          <w:rPrChange w:id="1734" w:author="Neja Blaj Hribar" w:date="2021-03-23T12:44:00Z">
            <w:rPr/>
          </w:rPrChange>
        </w:rPr>
        <w:t>Vendar</w:t>
      </w:r>
      <w:proofErr w:type="spellEnd"/>
      <w:r w:rsidRPr="003C7017">
        <w:rPr>
          <w:rPrChange w:id="1735" w:author="Neja Blaj Hribar" w:date="2021-03-23T12:44:00Z">
            <w:rPr/>
          </w:rPrChange>
        </w:rPr>
        <w:t xml:space="preserve"> pa v tem </w:t>
      </w:r>
      <w:proofErr w:type="spellStart"/>
      <w:r w:rsidRPr="003C7017">
        <w:rPr>
          <w:rPrChange w:id="1736" w:author="Neja Blaj Hribar" w:date="2021-03-23T12:44:00Z">
            <w:rPr/>
          </w:rPrChange>
        </w:rPr>
        <w:t>gradivu</w:t>
      </w:r>
      <w:proofErr w:type="spellEnd"/>
      <w:r w:rsidRPr="003C7017">
        <w:rPr>
          <w:rPrChange w:id="1737" w:author="Neja Blaj Hribar" w:date="2021-03-23T12:44:00Z">
            <w:rPr/>
          </w:rPrChange>
        </w:rPr>
        <w:t xml:space="preserve"> </w:t>
      </w:r>
      <w:proofErr w:type="spellStart"/>
      <w:r w:rsidRPr="003C7017">
        <w:rPr>
          <w:rPrChange w:id="1738" w:author="Neja Blaj Hribar" w:date="2021-03-23T12:44:00Z">
            <w:rPr/>
          </w:rPrChange>
        </w:rPr>
        <w:t>zaradi</w:t>
      </w:r>
      <w:proofErr w:type="spellEnd"/>
      <w:r w:rsidRPr="003C7017">
        <w:rPr>
          <w:rPrChange w:id="1739" w:author="Neja Blaj Hribar" w:date="2021-03-23T12:44:00Z">
            <w:rPr/>
          </w:rPrChange>
        </w:rPr>
        <w:t xml:space="preserve"> </w:t>
      </w:r>
      <w:proofErr w:type="spellStart"/>
      <w:r w:rsidRPr="003C7017">
        <w:rPr>
          <w:rPrChange w:id="1740" w:author="Neja Blaj Hribar" w:date="2021-03-23T12:44:00Z">
            <w:rPr/>
          </w:rPrChange>
        </w:rPr>
        <w:t>jasnosti</w:t>
      </w:r>
      <w:proofErr w:type="spellEnd"/>
      <w:r w:rsidRPr="003C7017">
        <w:rPr>
          <w:rPrChange w:id="1741" w:author="Neja Blaj Hribar" w:date="2021-03-23T12:44:00Z">
            <w:rPr/>
          </w:rPrChange>
        </w:rPr>
        <w:t xml:space="preserve"> in </w:t>
      </w:r>
      <w:proofErr w:type="spellStart"/>
      <w:r w:rsidRPr="003C7017">
        <w:rPr>
          <w:rPrChange w:id="1742" w:author="Neja Blaj Hribar" w:date="2021-03-23T12:44:00Z">
            <w:rPr/>
          </w:rPrChange>
        </w:rPr>
        <w:t>jedrnatosti</w:t>
      </w:r>
      <w:proofErr w:type="spellEnd"/>
      <w:r w:rsidRPr="003C7017">
        <w:rPr>
          <w:rPrChange w:id="1743" w:author="Neja Blaj Hribar" w:date="2021-03-23T12:44:00Z">
            <w:rPr/>
          </w:rPrChange>
        </w:rPr>
        <w:t xml:space="preserve"> </w:t>
      </w:r>
      <w:proofErr w:type="spellStart"/>
      <w:r w:rsidRPr="003C7017">
        <w:rPr>
          <w:rPrChange w:id="1744" w:author="Neja Blaj Hribar" w:date="2021-03-23T12:44:00Z">
            <w:rPr/>
          </w:rPrChange>
        </w:rPr>
        <w:t>uporabljamo</w:t>
      </w:r>
      <w:proofErr w:type="spellEnd"/>
      <w:r w:rsidRPr="003C7017">
        <w:rPr>
          <w:rPrChange w:id="1745" w:author="Neja Blaj Hribar" w:date="2021-03-23T12:44:00Z">
            <w:rPr/>
          </w:rPrChange>
        </w:rPr>
        <w:t xml:space="preserve"> </w:t>
      </w:r>
      <w:proofErr w:type="spellStart"/>
      <w:r w:rsidRPr="003C7017">
        <w:rPr>
          <w:rPrChange w:id="1746" w:author="Neja Blaj Hribar" w:date="2021-03-23T12:44:00Z">
            <w:rPr/>
          </w:rPrChange>
        </w:rPr>
        <w:t>zgolj</w:t>
      </w:r>
      <w:proofErr w:type="spellEnd"/>
      <w:r w:rsidRPr="003C7017">
        <w:rPr>
          <w:rPrChange w:id="1747" w:author="Neja Blaj Hribar" w:date="2021-03-23T12:44:00Z">
            <w:rPr/>
          </w:rPrChange>
        </w:rPr>
        <w:t xml:space="preserve"> </w:t>
      </w:r>
      <w:proofErr w:type="spellStart"/>
      <w:r w:rsidRPr="003C7017">
        <w:rPr>
          <w:rPrChange w:id="1748" w:author="Neja Blaj Hribar" w:date="2021-03-23T12:44:00Z">
            <w:rPr/>
          </w:rPrChange>
        </w:rPr>
        <w:t>slovenski</w:t>
      </w:r>
      <w:proofErr w:type="spellEnd"/>
      <w:r w:rsidRPr="003C7017">
        <w:rPr>
          <w:rPrChange w:id="1749" w:author="Neja Blaj Hribar" w:date="2021-03-23T12:44:00Z">
            <w:rPr/>
          </w:rPrChange>
        </w:rPr>
        <w:t xml:space="preserve"> </w:t>
      </w:r>
      <w:proofErr w:type="gramStart"/>
      <w:r w:rsidRPr="003C7017">
        <w:rPr>
          <w:rPrChange w:id="1750" w:author="Neja Blaj Hribar" w:date="2021-03-23T12:44:00Z">
            <w:rPr/>
          </w:rPrChange>
        </w:rPr>
        <w:t>del</w:t>
      </w:r>
      <w:proofErr w:type="gramEnd"/>
      <w:r w:rsidRPr="003C7017">
        <w:rPr>
          <w:rPrChange w:id="1751" w:author="Neja Blaj Hribar" w:date="2021-03-23T12:44:00Z">
            <w:rPr/>
          </w:rPrChange>
        </w:rPr>
        <w:t xml:space="preserve"> </w:t>
      </w:r>
      <w:proofErr w:type="spellStart"/>
      <w:r w:rsidRPr="003C7017">
        <w:rPr>
          <w:rPrChange w:id="1752" w:author="Neja Blaj Hribar" w:date="2021-03-23T12:44:00Z">
            <w:rPr/>
          </w:rPrChange>
        </w:rPr>
        <w:t>imena</w:t>
      </w:r>
      <w:proofErr w:type="spellEnd"/>
      <w:r w:rsidRPr="003C7017">
        <w:rPr>
          <w:rPrChange w:id="1753" w:author="Neja Blaj Hribar" w:date="2021-03-23T12:44:00Z">
            <w:rPr/>
          </w:rPrChange>
        </w:rPr>
        <w:t xml:space="preserve"> </w:t>
      </w:r>
      <w:proofErr w:type="spellStart"/>
      <w:r w:rsidRPr="003C7017">
        <w:rPr>
          <w:rPrChange w:id="1754" w:author="Neja Blaj Hribar" w:date="2021-03-23T12:44:00Z">
            <w:rPr/>
          </w:rPrChange>
        </w:rPr>
        <w:t>podkorpusov</w:t>
      </w:r>
      <w:proofErr w:type="spellEnd"/>
      <w:r w:rsidRPr="003C7017">
        <w:rPr>
          <w:rPrChange w:id="1755" w:author="Neja Blaj Hribar" w:date="2021-03-23T12:44:00Z">
            <w:rPr/>
          </w:rPrChange>
        </w:rPr>
        <w:t>.</w:t>
      </w:r>
    </w:p>
  </w:footnote>
  <w:footnote w:id="84">
    <w:p w14:paraId="4A22DA3A" w14:textId="34328415" w:rsidR="00CA3AB9" w:rsidRPr="003C7017" w:rsidRDefault="00CA3AB9" w:rsidP="002C2B4D">
      <w:pPr>
        <w:pStyle w:val="Sprotnaopomba-besedilo"/>
        <w:jc w:val="both"/>
        <w:rPr>
          <w:lang w:val="sl-SI"/>
          <w:rPrChange w:id="1757" w:author="Neja Blaj Hribar" w:date="2021-03-23T12:44:00Z">
            <w:rPr>
              <w:lang w:val="sl-SI"/>
            </w:rPr>
          </w:rPrChange>
        </w:rPr>
      </w:pPr>
      <w:r w:rsidRPr="003C7017">
        <w:rPr>
          <w:rStyle w:val="Sprotnaopomba-sklic"/>
          <w:rPrChange w:id="1758" w:author="Neja Blaj Hribar" w:date="2021-03-23T12:44:00Z">
            <w:rPr>
              <w:rStyle w:val="Sprotnaopomba-sklic"/>
            </w:rPr>
          </w:rPrChange>
        </w:rPr>
        <w:footnoteRef/>
      </w:r>
      <w:r w:rsidRPr="003C7017">
        <w:rPr>
          <w:rPrChange w:id="1759" w:author="Neja Blaj Hribar" w:date="2021-03-23T12:44:00Z">
            <w:rPr/>
          </w:rPrChange>
        </w:rPr>
        <w:t xml:space="preserve"> </w:t>
      </w:r>
      <w:r w:rsidRPr="003C7017">
        <w:rPr>
          <w:i/>
          <w:rPrChange w:id="1760" w:author="Neja Blaj Hribar" w:date="2021-03-23T12:44:00Z">
            <w:rPr>
              <w:i/>
            </w:rPr>
          </w:rPrChange>
        </w:rPr>
        <w:t xml:space="preserve">Wordlists </w:t>
      </w:r>
      <w:del w:id="1761" w:author="Fišer, Darja" w:date="2021-03-16T17:26:00Z">
        <w:r w:rsidRPr="003C7017" w:rsidDel="008B52FD">
          <w:rPr>
            <w:i/>
            <w:rPrChange w:id="1762" w:author="Neja Blaj Hribar" w:date="2021-03-23T12:44:00Z">
              <w:rPr>
                <w:i/>
              </w:rPr>
            </w:rPrChange>
          </w:rPr>
          <w:delText>-</w:delText>
        </w:r>
      </w:del>
      <w:ins w:id="1763" w:author="Fišer, Darja" w:date="2021-03-16T17:26:00Z">
        <w:r w:rsidRPr="003C7017">
          <w:rPr>
            <w:i/>
            <w:rPrChange w:id="1764" w:author="Neja Blaj Hribar" w:date="2021-03-23T12:44:00Z">
              <w:rPr>
                <w:i/>
              </w:rPr>
            </w:rPrChange>
          </w:rPr>
          <w:t>–</w:t>
        </w:r>
      </w:ins>
      <w:r w:rsidRPr="003C7017">
        <w:rPr>
          <w:i/>
          <w:rPrChange w:id="1765" w:author="Neja Blaj Hribar" w:date="2021-03-23T12:44:00Z">
            <w:rPr>
              <w:i/>
            </w:rPr>
          </w:rPrChange>
        </w:rPr>
        <w:t xml:space="preserve"> word frequency lists | Sketch Engine</w:t>
      </w:r>
      <w:r w:rsidRPr="003C7017">
        <w:rPr>
          <w:rPrChange w:id="1766" w:author="Neja Blaj Hribar" w:date="2021-03-23T12:44:00Z">
            <w:rPr/>
          </w:rPrChange>
        </w:rPr>
        <w:t xml:space="preserve">, </w:t>
      </w:r>
      <w:proofErr w:type="spellStart"/>
      <w:r w:rsidRPr="003C7017">
        <w:rPr>
          <w:rPrChange w:id="1767" w:author="Neja Blaj Hribar" w:date="2021-03-23T12:44:00Z">
            <w:rPr/>
          </w:rPrChange>
        </w:rPr>
        <w:t>pridobljeno</w:t>
      </w:r>
      <w:proofErr w:type="spellEnd"/>
      <w:r w:rsidRPr="003C7017">
        <w:rPr>
          <w:rPrChange w:id="1768" w:author="Neja Blaj Hribar" w:date="2021-03-23T12:44:00Z">
            <w:rPr/>
          </w:rPrChange>
        </w:rPr>
        <w:t xml:space="preserve"> 18. 2. 2021, </w:t>
      </w:r>
      <w:ins w:id="1769" w:author="Neja Blaj Hribar" w:date="2021-03-23T12:33:00Z">
        <w:r w:rsidR="008506B8" w:rsidRPr="003C7017">
          <w:rPr>
            <w:rPrChange w:id="1770" w:author="Neja Blaj Hribar" w:date="2021-03-23T12:44:00Z">
              <w:rPr/>
            </w:rPrChange>
          </w:rPr>
          <w:fldChar w:fldCharType="begin"/>
        </w:r>
        <w:r w:rsidR="008506B8" w:rsidRPr="003C7017">
          <w:rPr>
            <w:rPrChange w:id="1771" w:author="Neja Blaj Hribar" w:date="2021-03-23T12:44:00Z">
              <w:rPr/>
            </w:rPrChange>
          </w:rPr>
          <w:instrText xml:space="preserve"> HYPERLINK "</w:instrText>
        </w:r>
      </w:ins>
      <w:r w:rsidR="008506B8" w:rsidRPr="003C7017">
        <w:rPr>
          <w:rPrChange w:id="1772" w:author="Neja Blaj Hribar" w:date="2021-03-23T12:44:00Z">
            <w:rPr/>
          </w:rPrChange>
        </w:rPr>
        <w:instrText>https://tinyurl.com/v4ta5zbh</w:instrText>
      </w:r>
      <w:ins w:id="1773" w:author="Neja Blaj Hribar" w:date="2021-03-23T12:33:00Z">
        <w:r w:rsidR="008506B8" w:rsidRPr="003C7017">
          <w:rPr>
            <w:rPrChange w:id="1774" w:author="Neja Blaj Hribar" w:date="2021-03-23T12:44:00Z">
              <w:rPr/>
            </w:rPrChange>
          </w:rPr>
          <w:instrText xml:space="preserve">" </w:instrText>
        </w:r>
        <w:r w:rsidR="008506B8" w:rsidRPr="003C7017">
          <w:rPr>
            <w:rPrChange w:id="1775" w:author="Neja Blaj Hribar" w:date="2021-03-23T12:44:00Z">
              <w:rPr/>
            </w:rPrChange>
          </w:rPr>
          <w:fldChar w:fldCharType="separate"/>
        </w:r>
      </w:ins>
      <w:r w:rsidR="008506B8" w:rsidRPr="003C7017">
        <w:rPr>
          <w:rStyle w:val="Hiperpovezava"/>
          <w:color w:val="auto"/>
          <w:rPrChange w:id="1776" w:author="Neja Blaj Hribar" w:date="2021-03-23T12:44:00Z">
            <w:rPr>
              <w:rStyle w:val="Hiperpovezava"/>
            </w:rPr>
          </w:rPrChange>
        </w:rPr>
        <w:t>https://tinyurl.com/v4ta5zbh</w:t>
      </w:r>
      <w:ins w:id="1777" w:author="Neja Blaj Hribar" w:date="2021-03-23T12:33:00Z">
        <w:r w:rsidR="008506B8" w:rsidRPr="003C7017">
          <w:rPr>
            <w:rPrChange w:id="1778" w:author="Neja Blaj Hribar" w:date="2021-03-23T12:44:00Z">
              <w:rPr/>
            </w:rPrChange>
          </w:rPr>
          <w:fldChar w:fldCharType="end"/>
        </w:r>
      </w:ins>
      <w:r w:rsidRPr="003C7017">
        <w:rPr>
          <w:rPrChange w:id="1779" w:author="Neja Blaj Hribar" w:date="2021-03-23T12:44:00Z">
            <w:rPr/>
          </w:rPrChange>
        </w:rPr>
        <w:t>.</w:t>
      </w:r>
    </w:p>
  </w:footnote>
  <w:footnote w:id="85">
    <w:p w14:paraId="53CE8518" w14:textId="43879A76" w:rsidR="00CA3AB9" w:rsidRPr="003C7017" w:rsidRDefault="00CA3AB9" w:rsidP="002C2B4D">
      <w:pPr>
        <w:pStyle w:val="Sprotnaopomba-besedilo"/>
        <w:jc w:val="both"/>
        <w:rPr>
          <w:lang w:val="sl-SI"/>
          <w:rPrChange w:id="1781" w:author="Neja Blaj Hribar" w:date="2021-03-23T12:44:00Z">
            <w:rPr>
              <w:lang w:val="sl-SI"/>
            </w:rPr>
          </w:rPrChange>
        </w:rPr>
      </w:pPr>
      <w:r w:rsidRPr="003C7017">
        <w:rPr>
          <w:rStyle w:val="Sprotnaopomba-sklic"/>
          <w:rPrChange w:id="1782" w:author="Neja Blaj Hribar" w:date="2021-03-23T12:44:00Z">
            <w:rPr>
              <w:rStyle w:val="Sprotnaopomba-sklic"/>
            </w:rPr>
          </w:rPrChange>
        </w:rPr>
        <w:footnoteRef/>
      </w:r>
      <w:r w:rsidRPr="003C7017">
        <w:rPr>
          <w:rPrChange w:id="1783" w:author="Neja Blaj Hribar" w:date="2021-03-23T12:44:00Z">
            <w:rPr/>
          </w:rPrChange>
        </w:rPr>
        <w:t xml:space="preserve"> </w:t>
      </w:r>
      <w:proofErr w:type="spellStart"/>
      <w:r w:rsidRPr="003C7017">
        <w:rPr>
          <w:i/>
          <w:rPrChange w:id="1784" w:author="Neja Blaj Hribar" w:date="2021-03-23T12:44:00Z">
            <w:rPr>
              <w:i/>
            </w:rPr>
          </w:rPrChange>
        </w:rPr>
        <w:t>Seznam</w:t>
      </w:r>
      <w:proofErr w:type="spellEnd"/>
      <w:r w:rsidRPr="003C7017">
        <w:rPr>
          <w:i/>
          <w:rPrChange w:id="1785" w:author="Neja Blaj Hribar" w:date="2021-03-23T12:44:00Z">
            <w:rPr>
              <w:i/>
            </w:rPr>
          </w:rPrChange>
        </w:rPr>
        <w:t xml:space="preserve"> </w:t>
      </w:r>
      <w:proofErr w:type="spellStart"/>
      <w:r w:rsidRPr="003C7017">
        <w:rPr>
          <w:i/>
          <w:rPrChange w:id="1786" w:author="Neja Blaj Hribar" w:date="2021-03-23T12:44:00Z">
            <w:rPr>
              <w:i/>
            </w:rPr>
          </w:rPrChange>
        </w:rPr>
        <w:t>besed</w:t>
      </w:r>
      <w:proofErr w:type="spellEnd"/>
      <w:r w:rsidRPr="003C7017">
        <w:rPr>
          <w:rPrChange w:id="1787" w:author="Neja Blaj Hribar" w:date="2021-03-23T12:44:00Z">
            <w:rPr/>
          </w:rPrChange>
        </w:rPr>
        <w:t xml:space="preserve">, </w:t>
      </w:r>
      <w:proofErr w:type="spellStart"/>
      <w:r w:rsidRPr="003C7017">
        <w:rPr>
          <w:rPrChange w:id="1788" w:author="Neja Blaj Hribar" w:date="2021-03-23T12:44:00Z">
            <w:rPr/>
          </w:rPrChange>
        </w:rPr>
        <w:t>pridobljeno</w:t>
      </w:r>
      <w:proofErr w:type="spellEnd"/>
      <w:r w:rsidRPr="003C7017">
        <w:rPr>
          <w:rPrChange w:id="1789" w:author="Neja Blaj Hribar" w:date="2021-03-23T12:44:00Z">
            <w:rPr/>
          </w:rPrChange>
        </w:rPr>
        <w:t xml:space="preserve"> 18. 2. 2021, </w:t>
      </w:r>
      <w:ins w:id="1790" w:author="Neja Blaj Hribar" w:date="2021-03-23T12:33:00Z">
        <w:r w:rsidR="008506B8" w:rsidRPr="003C7017">
          <w:rPr>
            <w:rPrChange w:id="1791" w:author="Neja Blaj Hribar" w:date="2021-03-23T12:44:00Z">
              <w:rPr/>
            </w:rPrChange>
          </w:rPr>
          <w:fldChar w:fldCharType="begin"/>
        </w:r>
        <w:r w:rsidR="008506B8" w:rsidRPr="003C7017">
          <w:rPr>
            <w:rPrChange w:id="1792" w:author="Neja Blaj Hribar" w:date="2021-03-23T12:44:00Z">
              <w:rPr/>
            </w:rPrChange>
          </w:rPr>
          <w:instrText xml:space="preserve"> HYPERLINK "</w:instrText>
        </w:r>
      </w:ins>
      <w:r w:rsidR="008506B8" w:rsidRPr="003C7017">
        <w:rPr>
          <w:rPrChange w:id="1793" w:author="Neja Blaj Hribar" w:date="2021-03-23T12:44:00Z">
            <w:rPr/>
          </w:rPrChange>
        </w:rPr>
        <w:instrText>http://hdl.handle.net/11346/siparl-WR9T</w:instrText>
      </w:r>
      <w:ins w:id="1794" w:author="Neja Blaj Hribar" w:date="2021-03-23T12:33:00Z">
        <w:r w:rsidR="008506B8" w:rsidRPr="003C7017">
          <w:rPr>
            <w:rPrChange w:id="1795" w:author="Neja Blaj Hribar" w:date="2021-03-23T12:44:00Z">
              <w:rPr/>
            </w:rPrChange>
          </w:rPr>
          <w:instrText xml:space="preserve">" </w:instrText>
        </w:r>
        <w:r w:rsidR="008506B8" w:rsidRPr="003C7017">
          <w:rPr>
            <w:rPrChange w:id="1796" w:author="Neja Blaj Hribar" w:date="2021-03-23T12:44:00Z">
              <w:rPr/>
            </w:rPrChange>
          </w:rPr>
          <w:fldChar w:fldCharType="separate"/>
        </w:r>
      </w:ins>
      <w:r w:rsidR="008506B8" w:rsidRPr="003C7017">
        <w:rPr>
          <w:rStyle w:val="Hiperpovezava"/>
          <w:color w:val="auto"/>
          <w:rPrChange w:id="1797" w:author="Neja Blaj Hribar" w:date="2021-03-23T12:44:00Z">
            <w:rPr>
              <w:rStyle w:val="Hiperpovezava"/>
            </w:rPr>
          </w:rPrChange>
        </w:rPr>
        <w:t>http://hdl.handle.net/11346/siparl-WR9T</w:t>
      </w:r>
      <w:ins w:id="1798" w:author="Neja Blaj Hribar" w:date="2021-03-23T12:33:00Z">
        <w:r w:rsidR="008506B8" w:rsidRPr="003C7017">
          <w:rPr>
            <w:rPrChange w:id="1799" w:author="Neja Blaj Hribar" w:date="2021-03-23T12:44:00Z">
              <w:rPr/>
            </w:rPrChange>
          </w:rPr>
          <w:fldChar w:fldCharType="end"/>
        </w:r>
      </w:ins>
      <w:r w:rsidRPr="003C7017">
        <w:rPr>
          <w:rPrChange w:id="1800" w:author="Neja Blaj Hribar" w:date="2021-03-23T12:44:00Z">
            <w:rPr/>
          </w:rPrChange>
        </w:rPr>
        <w:t>.</w:t>
      </w:r>
    </w:p>
  </w:footnote>
  <w:footnote w:id="86">
    <w:p w14:paraId="37E88567" w14:textId="734B6F27" w:rsidR="00CA3AB9" w:rsidRPr="003C7017" w:rsidRDefault="00CA3AB9" w:rsidP="002C2B4D">
      <w:pPr>
        <w:pStyle w:val="Sprotnaopomba-besedilo"/>
        <w:jc w:val="both"/>
        <w:rPr>
          <w:lang w:val="sl-SI"/>
          <w:rPrChange w:id="1801" w:author="Neja Blaj Hribar" w:date="2021-03-23T12:44:00Z">
            <w:rPr>
              <w:lang w:val="sl-SI"/>
            </w:rPr>
          </w:rPrChange>
        </w:rPr>
      </w:pPr>
      <w:r w:rsidRPr="003C7017">
        <w:rPr>
          <w:rStyle w:val="Sprotnaopomba-sklic"/>
          <w:rPrChange w:id="1802" w:author="Neja Blaj Hribar" w:date="2021-03-23T12:44:00Z">
            <w:rPr>
              <w:rStyle w:val="Sprotnaopomba-sklic"/>
            </w:rPr>
          </w:rPrChange>
        </w:rPr>
        <w:footnoteRef/>
      </w:r>
      <w:r w:rsidRPr="003C7017">
        <w:rPr>
          <w:rPrChange w:id="1803" w:author="Neja Blaj Hribar" w:date="2021-03-23T12:44:00Z">
            <w:rPr/>
          </w:rPrChange>
        </w:rPr>
        <w:t xml:space="preserve"> </w:t>
      </w:r>
      <w:proofErr w:type="spellStart"/>
      <w:r w:rsidRPr="003C7017">
        <w:rPr>
          <w:i/>
          <w:rPrChange w:id="1804" w:author="Neja Blaj Hribar" w:date="2021-03-23T12:44:00Z">
            <w:rPr>
              <w:i/>
            </w:rPr>
          </w:rPrChange>
        </w:rPr>
        <w:t>Seznam</w:t>
      </w:r>
      <w:proofErr w:type="spellEnd"/>
      <w:r w:rsidRPr="003C7017">
        <w:rPr>
          <w:i/>
          <w:rPrChange w:id="1805" w:author="Neja Blaj Hribar" w:date="2021-03-23T12:44:00Z">
            <w:rPr>
              <w:i/>
            </w:rPr>
          </w:rPrChange>
        </w:rPr>
        <w:t xml:space="preserve"> </w:t>
      </w:r>
      <w:proofErr w:type="spellStart"/>
      <w:r w:rsidRPr="003C7017">
        <w:rPr>
          <w:i/>
          <w:rPrChange w:id="1806" w:author="Neja Blaj Hribar" w:date="2021-03-23T12:44:00Z">
            <w:rPr>
              <w:i/>
            </w:rPr>
          </w:rPrChange>
        </w:rPr>
        <w:t>besed</w:t>
      </w:r>
      <w:proofErr w:type="spellEnd"/>
      <w:r w:rsidRPr="003C7017">
        <w:rPr>
          <w:rPrChange w:id="1807" w:author="Neja Blaj Hribar" w:date="2021-03-23T12:44:00Z">
            <w:rPr/>
          </w:rPrChange>
        </w:rPr>
        <w:t xml:space="preserve">, </w:t>
      </w:r>
      <w:proofErr w:type="spellStart"/>
      <w:r w:rsidRPr="003C7017">
        <w:rPr>
          <w:rPrChange w:id="1808" w:author="Neja Blaj Hribar" w:date="2021-03-23T12:44:00Z">
            <w:rPr/>
          </w:rPrChange>
        </w:rPr>
        <w:t>pridobljeno</w:t>
      </w:r>
      <w:proofErr w:type="spellEnd"/>
      <w:r w:rsidRPr="003C7017">
        <w:rPr>
          <w:rPrChange w:id="1809" w:author="Neja Blaj Hribar" w:date="2021-03-23T12:44:00Z">
            <w:rPr/>
          </w:rPrChange>
        </w:rPr>
        <w:t xml:space="preserve"> 18. 2. 2021, </w:t>
      </w:r>
      <w:ins w:id="1810" w:author="Neja Blaj Hribar" w:date="2021-03-23T12:33:00Z">
        <w:r w:rsidR="008506B8" w:rsidRPr="003C7017">
          <w:rPr>
            <w:rPrChange w:id="1811" w:author="Neja Blaj Hribar" w:date="2021-03-23T12:44:00Z">
              <w:rPr/>
            </w:rPrChange>
          </w:rPr>
          <w:fldChar w:fldCharType="begin"/>
        </w:r>
        <w:r w:rsidR="008506B8" w:rsidRPr="003C7017">
          <w:rPr>
            <w:rPrChange w:id="1812" w:author="Neja Blaj Hribar" w:date="2021-03-23T12:44:00Z">
              <w:rPr/>
            </w:rPrChange>
          </w:rPr>
          <w:instrText xml:space="preserve"> HYPERLINK "</w:instrText>
        </w:r>
      </w:ins>
      <w:r w:rsidR="008506B8" w:rsidRPr="003C7017">
        <w:rPr>
          <w:rPrChange w:id="1813" w:author="Neja Blaj Hribar" w:date="2021-03-23T12:44:00Z">
            <w:rPr/>
          </w:rPrChange>
        </w:rPr>
        <w:instrText>http://hdl.handle.net/11346/siparl-GSW5</w:instrText>
      </w:r>
      <w:ins w:id="1814" w:author="Neja Blaj Hribar" w:date="2021-03-23T12:33:00Z">
        <w:r w:rsidR="008506B8" w:rsidRPr="003C7017">
          <w:rPr>
            <w:rPrChange w:id="1815" w:author="Neja Blaj Hribar" w:date="2021-03-23T12:44:00Z">
              <w:rPr/>
            </w:rPrChange>
          </w:rPr>
          <w:instrText xml:space="preserve">" </w:instrText>
        </w:r>
        <w:r w:rsidR="008506B8" w:rsidRPr="003C7017">
          <w:rPr>
            <w:rPrChange w:id="1816" w:author="Neja Blaj Hribar" w:date="2021-03-23T12:44:00Z">
              <w:rPr/>
            </w:rPrChange>
          </w:rPr>
          <w:fldChar w:fldCharType="separate"/>
        </w:r>
      </w:ins>
      <w:r w:rsidR="008506B8" w:rsidRPr="003C7017">
        <w:rPr>
          <w:rStyle w:val="Hiperpovezava"/>
          <w:color w:val="auto"/>
          <w:rPrChange w:id="1817" w:author="Neja Blaj Hribar" w:date="2021-03-23T12:44:00Z">
            <w:rPr>
              <w:rStyle w:val="Hiperpovezava"/>
            </w:rPr>
          </w:rPrChange>
        </w:rPr>
        <w:t>http://hdl.handle.net/11346/siparl-GSW5</w:t>
      </w:r>
      <w:ins w:id="1818" w:author="Neja Blaj Hribar" w:date="2021-03-23T12:33:00Z">
        <w:r w:rsidR="008506B8" w:rsidRPr="003C7017">
          <w:rPr>
            <w:rPrChange w:id="1819" w:author="Neja Blaj Hribar" w:date="2021-03-23T12:44:00Z">
              <w:rPr/>
            </w:rPrChange>
          </w:rPr>
          <w:fldChar w:fldCharType="end"/>
        </w:r>
      </w:ins>
      <w:r w:rsidRPr="003C7017">
        <w:rPr>
          <w:rPrChange w:id="1820" w:author="Neja Blaj Hribar" w:date="2021-03-23T12:44:00Z">
            <w:rPr/>
          </w:rPrChange>
        </w:rPr>
        <w:t>.</w:t>
      </w:r>
    </w:p>
  </w:footnote>
  <w:footnote w:id="87">
    <w:p w14:paraId="63401B48" w14:textId="1692F631" w:rsidR="00CA3AB9" w:rsidRPr="003C7017" w:rsidRDefault="00CA3AB9" w:rsidP="002C2B4D">
      <w:pPr>
        <w:pStyle w:val="Sprotnaopomba-besedilo"/>
        <w:jc w:val="both"/>
        <w:rPr>
          <w:lang w:val="sl-SI"/>
          <w:rPrChange w:id="1829" w:author="Neja Blaj Hribar" w:date="2021-03-23T12:44:00Z">
            <w:rPr>
              <w:lang w:val="sl-SI"/>
            </w:rPr>
          </w:rPrChange>
        </w:rPr>
      </w:pPr>
      <w:r w:rsidRPr="003C7017">
        <w:rPr>
          <w:rStyle w:val="Sprotnaopomba-sklic"/>
          <w:rPrChange w:id="1830" w:author="Neja Blaj Hribar" w:date="2021-03-23T12:44:00Z">
            <w:rPr>
              <w:rStyle w:val="Sprotnaopomba-sklic"/>
            </w:rPr>
          </w:rPrChange>
        </w:rPr>
        <w:footnoteRef/>
      </w:r>
      <w:r w:rsidRPr="003C7017">
        <w:rPr>
          <w:lang w:val="sl-SI"/>
          <w:rPrChange w:id="1831" w:author="Neja Blaj Hribar" w:date="2021-03-23T12:44:00Z">
            <w:rPr>
              <w:lang w:val="sl-SI"/>
            </w:rPr>
          </w:rPrChange>
        </w:rPr>
        <w:t xml:space="preserve"> Zaradi napake v metapodatkih korpusa, ki so bili pripisani enemu od poslancev (in sicer poslancu z imenom Geza, ki mu je bil napačno samodejno pripisan ženski spol najverjetneje zaradi kombinacije končnice –a, ki je sicer tipična za samostalnike ženskega spola, in redkosti imena), podatki za šesti mandat v času analize ne odražajo uradnega števila poslank, ki je po navedbah Simone K. Lipicer (2017) 39, in ne 38, kot prikazuje korpus.</w:t>
      </w:r>
    </w:p>
  </w:footnote>
  <w:footnote w:id="88">
    <w:p w14:paraId="4D9F3CDB" w14:textId="27F369D9" w:rsidR="00CA3AB9" w:rsidRPr="003C7017" w:rsidRDefault="00CA3AB9" w:rsidP="002C2B4D">
      <w:pPr>
        <w:pStyle w:val="Bibliografija"/>
        <w:spacing w:line="240" w:lineRule="auto"/>
        <w:jc w:val="both"/>
        <w:rPr>
          <w:lang w:val="sl-SI"/>
          <w:rPrChange w:id="1832" w:author="Neja Blaj Hribar" w:date="2021-03-23T12:44:00Z">
            <w:rPr>
              <w:lang w:val="sl-SI"/>
            </w:rPr>
          </w:rPrChange>
        </w:rPr>
      </w:pPr>
      <w:r w:rsidRPr="003C7017">
        <w:rPr>
          <w:rStyle w:val="Sprotnaopomba-sklic"/>
          <w:sz w:val="20"/>
          <w:szCs w:val="20"/>
          <w:rPrChange w:id="1833" w:author="Neja Blaj Hribar" w:date="2021-03-23T12:44:00Z">
            <w:rPr>
              <w:rStyle w:val="Sprotnaopomba-sklic"/>
              <w:sz w:val="20"/>
              <w:szCs w:val="20"/>
            </w:rPr>
          </w:rPrChange>
        </w:rPr>
        <w:footnoteRef/>
      </w:r>
      <w:r w:rsidRPr="003C7017">
        <w:rPr>
          <w:sz w:val="20"/>
          <w:szCs w:val="20"/>
          <w:rPrChange w:id="1834" w:author="Neja Blaj Hribar" w:date="2021-03-23T12:44:00Z">
            <w:rPr>
              <w:sz w:val="20"/>
              <w:szCs w:val="20"/>
            </w:rPr>
          </w:rPrChange>
        </w:rPr>
        <w:t xml:space="preserve"> </w:t>
      </w:r>
      <w:r w:rsidRPr="003C7017">
        <w:rPr>
          <w:sz w:val="20"/>
          <w:szCs w:val="20"/>
          <w:lang w:val="sl-SI"/>
          <w:rPrChange w:id="1835" w:author="Neja Blaj Hribar" w:date="2021-03-23T12:44:00Z">
            <w:rPr>
              <w:sz w:val="20"/>
              <w:szCs w:val="20"/>
              <w:lang w:val="sl-SI"/>
            </w:rPr>
          </w:rPrChange>
        </w:rPr>
        <w:t>Antić Gaber in Selišnik, »The Slovene version of a “fast track”,« 337.</w:t>
      </w:r>
    </w:p>
  </w:footnote>
  <w:footnote w:id="89">
    <w:p w14:paraId="6CBDE817" w14:textId="28629E72" w:rsidR="00CA3AB9" w:rsidRPr="003C7017" w:rsidRDefault="00CA3AB9" w:rsidP="002C2B4D">
      <w:pPr>
        <w:pStyle w:val="Bibliografija"/>
        <w:spacing w:line="240" w:lineRule="auto"/>
        <w:jc w:val="both"/>
        <w:rPr>
          <w:lang w:val="sl-SI"/>
          <w:rPrChange w:id="1836" w:author="Neja Blaj Hribar" w:date="2021-03-23T12:44:00Z">
            <w:rPr>
              <w:lang w:val="sl-SI"/>
            </w:rPr>
          </w:rPrChange>
        </w:rPr>
      </w:pPr>
      <w:r w:rsidRPr="003C7017">
        <w:rPr>
          <w:rStyle w:val="Sprotnaopomba-sklic"/>
          <w:sz w:val="20"/>
          <w:szCs w:val="20"/>
          <w:rPrChange w:id="1837" w:author="Neja Blaj Hribar" w:date="2021-03-23T12:44:00Z">
            <w:rPr>
              <w:rStyle w:val="Sprotnaopomba-sklic"/>
              <w:sz w:val="20"/>
              <w:szCs w:val="20"/>
            </w:rPr>
          </w:rPrChange>
        </w:rPr>
        <w:footnoteRef/>
      </w:r>
      <w:r w:rsidRPr="003C7017">
        <w:rPr>
          <w:sz w:val="20"/>
          <w:szCs w:val="20"/>
          <w:rPrChange w:id="1838" w:author="Neja Blaj Hribar" w:date="2021-03-23T12:44:00Z">
            <w:rPr>
              <w:sz w:val="20"/>
              <w:szCs w:val="20"/>
            </w:rPr>
          </w:rPrChange>
        </w:rPr>
        <w:t xml:space="preserve"> </w:t>
      </w:r>
      <w:r w:rsidRPr="003C7017">
        <w:rPr>
          <w:sz w:val="20"/>
          <w:szCs w:val="20"/>
          <w:lang w:val="sl-SI"/>
          <w:rPrChange w:id="1839" w:author="Neja Blaj Hribar" w:date="2021-03-23T12:44:00Z">
            <w:rPr>
              <w:sz w:val="20"/>
              <w:szCs w:val="20"/>
              <w:lang w:val="sl-SI"/>
            </w:rPr>
          </w:rPrChange>
        </w:rPr>
        <w:t>Ibid.</w:t>
      </w:r>
    </w:p>
  </w:footnote>
  <w:footnote w:id="90">
    <w:p w14:paraId="27156941" w14:textId="42CC7DE6" w:rsidR="00CA3AB9" w:rsidRPr="003C7017" w:rsidDel="00506AE8" w:rsidRDefault="00CA3AB9" w:rsidP="00DF21D3">
      <w:pPr>
        <w:pStyle w:val="Bibliografija"/>
        <w:spacing w:line="240" w:lineRule="auto"/>
        <w:ind w:left="0" w:firstLine="0"/>
        <w:jc w:val="both"/>
        <w:rPr>
          <w:del w:id="1841" w:author="Fišer, Darja" w:date="2021-03-16T17:27:00Z"/>
          <w:sz w:val="20"/>
          <w:szCs w:val="20"/>
          <w:lang w:val="sl-SI"/>
          <w:rPrChange w:id="1842" w:author="Neja Blaj Hribar" w:date="2021-03-23T12:44:00Z">
            <w:rPr>
              <w:del w:id="1843" w:author="Fišer, Darja" w:date="2021-03-16T17:27:00Z"/>
              <w:sz w:val="20"/>
              <w:szCs w:val="20"/>
              <w:lang w:val="sl-SI"/>
            </w:rPr>
          </w:rPrChange>
        </w:rPr>
      </w:pPr>
      <w:r w:rsidRPr="003C7017">
        <w:rPr>
          <w:rStyle w:val="Sprotnaopomba-sklic"/>
          <w:sz w:val="20"/>
          <w:szCs w:val="20"/>
          <w:rPrChange w:id="1844" w:author="Neja Blaj Hribar" w:date="2021-03-23T12:44:00Z">
            <w:rPr>
              <w:rStyle w:val="Sprotnaopomba-sklic"/>
              <w:sz w:val="20"/>
              <w:szCs w:val="20"/>
            </w:rPr>
          </w:rPrChange>
        </w:rPr>
        <w:footnoteRef/>
      </w:r>
      <w:r w:rsidRPr="003C7017">
        <w:rPr>
          <w:sz w:val="20"/>
          <w:szCs w:val="20"/>
          <w:rPrChange w:id="1845" w:author="Neja Blaj Hribar" w:date="2021-03-23T12:44:00Z">
            <w:rPr>
              <w:sz w:val="20"/>
              <w:szCs w:val="20"/>
            </w:rPr>
          </w:rPrChange>
        </w:rPr>
        <w:t xml:space="preserve"> </w:t>
      </w:r>
      <w:r w:rsidRPr="003C7017">
        <w:rPr>
          <w:sz w:val="20"/>
          <w:szCs w:val="20"/>
          <w:lang w:val="sl-SI"/>
          <w:rPrChange w:id="1846" w:author="Neja Blaj Hribar" w:date="2021-03-23T12:44:00Z">
            <w:rPr>
              <w:sz w:val="20"/>
              <w:szCs w:val="20"/>
              <w:lang w:val="sl-SI"/>
            </w:rPr>
          </w:rPrChange>
        </w:rPr>
        <w:t>Gl. Federico Nanni, Mahmoud Osman, Yi-Ru Cheng, Simone Paolo Ponzetto in Laura Dietz, »UKParl: A</w:t>
      </w:r>
      <w:ins w:id="1847" w:author="Fišer, Darja" w:date="2021-03-16T17:27:00Z">
        <w:r w:rsidRPr="003C7017">
          <w:rPr>
            <w:sz w:val="20"/>
            <w:szCs w:val="20"/>
            <w:lang w:val="sl-SI"/>
            <w:rPrChange w:id="1848" w:author="Neja Blaj Hribar" w:date="2021-03-23T12:44:00Z">
              <w:rPr>
                <w:sz w:val="20"/>
                <w:szCs w:val="20"/>
                <w:lang w:val="sl-SI"/>
              </w:rPr>
            </w:rPrChange>
          </w:rPr>
          <w:t xml:space="preserve"> </w:t>
        </w:r>
      </w:ins>
      <w:del w:id="1849" w:author="Fišer, Darja" w:date="2021-03-16T17:27:00Z">
        <w:r w:rsidRPr="003C7017" w:rsidDel="00506AE8">
          <w:rPr>
            <w:sz w:val="20"/>
            <w:szCs w:val="20"/>
            <w:lang w:val="sl-SI"/>
            <w:rPrChange w:id="1850" w:author="Neja Blaj Hribar" w:date="2021-03-23T12:44:00Z">
              <w:rPr>
                <w:sz w:val="20"/>
                <w:szCs w:val="20"/>
                <w:lang w:val="sl-SI"/>
              </w:rPr>
            </w:rPrChange>
          </w:rPr>
          <w:delText xml:space="preserve"> </w:delText>
        </w:r>
      </w:del>
    </w:p>
    <w:p w14:paraId="0B15CAA7" w14:textId="3A06C4CF" w:rsidR="00CA3AB9" w:rsidRPr="003C7017" w:rsidDel="00506AE8" w:rsidRDefault="00CA3AB9" w:rsidP="00DF21D3">
      <w:pPr>
        <w:pStyle w:val="Bibliografija"/>
        <w:spacing w:line="240" w:lineRule="auto"/>
        <w:ind w:left="0" w:firstLine="0"/>
        <w:jc w:val="both"/>
        <w:rPr>
          <w:del w:id="1851" w:author="Fišer, Darja" w:date="2021-03-16T17:27:00Z"/>
          <w:sz w:val="20"/>
          <w:szCs w:val="20"/>
          <w:lang w:val="sl-SI"/>
          <w:rPrChange w:id="1852" w:author="Neja Blaj Hribar" w:date="2021-03-23T12:44:00Z">
            <w:rPr>
              <w:del w:id="1853" w:author="Fišer, Darja" w:date="2021-03-16T17:27:00Z"/>
              <w:sz w:val="20"/>
              <w:szCs w:val="20"/>
              <w:lang w:val="sl-SI"/>
            </w:rPr>
          </w:rPrChange>
        </w:rPr>
      </w:pPr>
      <w:proofErr w:type="spellStart"/>
      <w:r w:rsidRPr="003C7017">
        <w:rPr>
          <w:sz w:val="20"/>
          <w:szCs w:val="20"/>
          <w:lang w:val="sl-SI"/>
          <w:rPrChange w:id="1854" w:author="Neja Blaj Hribar" w:date="2021-03-23T12:44:00Z">
            <w:rPr>
              <w:sz w:val="20"/>
              <w:szCs w:val="20"/>
              <w:lang w:val="sl-SI"/>
            </w:rPr>
          </w:rPrChange>
        </w:rPr>
        <w:t>Semantified</w:t>
      </w:r>
      <w:proofErr w:type="spellEnd"/>
      <w:r w:rsidRPr="003C7017">
        <w:rPr>
          <w:sz w:val="20"/>
          <w:szCs w:val="20"/>
          <w:lang w:val="sl-SI"/>
          <w:rPrChange w:id="1855" w:author="Neja Blaj Hribar" w:date="2021-03-23T12:44:00Z">
            <w:rPr>
              <w:sz w:val="20"/>
              <w:szCs w:val="20"/>
              <w:lang w:val="sl-SI"/>
            </w:rPr>
          </w:rPrChange>
        </w:rPr>
        <w:t xml:space="preserve"> </w:t>
      </w:r>
      <w:proofErr w:type="spellStart"/>
      <w:r w:rsidRPr="003C7017">
        <w:rPr>
          <w:sz w:val="20"/>
          <w:szCs w:val="20"/>
          <w:lang w:val="sl-SI"/>
          <w:rPrChange w:id="1856" w:author="Neja Blaj Hribar" w:date="2021-03-23T12:44:00Z">
            <w:rPr>
              <w:sz w:val="20"/>
              <w:szCs w:val="20"/>
              <w:lang w:val="sl-SI"/>
            </w:rPr>
          </w:rPrChange>
        </w:rPr>
        <w:t>and</w:t>
      </w:r>
      <w:proofErr w:type="spellEnd"/>
      <w:r w:rsidRPr="003C7017">
        <w:rPr>
          <w:sz w:val="20"/>
          <w:szCs w:val="20"/>
          <w:lang w:val="sl-SI"/>
          <w:rPrChange w:id="1857" w:author="Neja Blaj Hribar" w:date="2021-03-23T12:44:00Z">
            <w:rPr>
              <w:sz w:val="20"/>
              <w:szCs w:val="20"/>
              <w:lang w:val="sl-SI"/>
            </w:rPr>
          </w:rPrChange>
        </w:rPr>
        <w:t xml:space="preserve"> </w:t>
      </w:r>
      <w:proofErr w:type="spellStart"/>
      <w:r w:rsidRPr="003C7017">
        <w:rPr>
          <w:sz w:val="20"/>
          <w:szCs w:val="20"/>
          <w:lang w:val="sl-SI"/>
          <w:rPrChange w:id="1858" w:author="Neja Blaj Hribar" w:date="2021-03-23T12:44:00Z">
            <w:rPr>
              <w:sz w:val="20"/>
              <w:szCs w:val="20"/>
              <w:lang w:val="sl-SI"/>
            </w:rPr>
          </w:rPrChange>
        </w:rPr>
        <w:t>Topically</w:t>
      </w:r>
      <w:proofErr w:type="spellEnd"/>
      <w:r w:rsidRPr="003C7017">
        <w:rPr>
          <w:sz w:val="20"/>
          <w:szCs w:val="20"/>
          <w:lang w:val="sl-SI"/>
          <w:rPrChange w:id="1859" w:author="Neja Blaj Hribar" w:date="2021-03-23T12:44:00Z">
            <w:rPr>
              <w:sz w:val="20"/>
              <w:szCs w:val="20"/>
              <w:lang w:val="sl-SI"/>
            </w:rPr>
          </w:rPrChange>
        </w:rPr>
        <w:t xml:space="preserve"> </w:t>
      </w:r>
      <w:proofErr w:type="spellStart"/>
      <w:r w:rsidRPr="003C7017">
        <w:rPr>
          <w:sz w:val="20"/>
          <w:szCs w:val="20"/>
          <w:lang w:val="sl-SI"/>
          <w:rPrChange w:id="1860" w:author="Neja Blaj Hribar" w:date="2021-03-23T12:44:00Z">
            <w:rPr>
              <w:sz w:val="20"/>
              <w:szCs w:val="20"/>
              <w:lang w:val="sl-SI"/>
            </w:rPr>
          </w:rPrChange>
        </w:rPr>
        <w:t>Organized</w:t>
      </w:r>
      <w:proofErr w:type="spellEnd"/>
      <w:r w:rsidRPr="003C7017">
        <w:rPr>
          <w:sz w:val="20"/>
          <w:szCs w:val="20"/>
          <w:lang w:val="sl-SI"/>
          <w:rPrChange w:id="1861" w:author="Neja Blaj Hribar" w:date="2021-03-23T12:44:00Z">
            <w:rPr>
              <w:sz w:val="20"/>
              <w:szCs w:val="20"/>
              <w:lang w:val="sl-SI"/>
            </w:rPr>
          </w:rPrChange>
        </w:rPr>
        <w:t xml:space="preserve"> </w:t>
      </w:r>
      <w:proofErr w:type="spellStart"/>
      <w:r w:rsidRPr="003C7017">
        <w:rPr>
          <w:sz w:val="20"/>
          <w:szCs w:val="20"/>
          <w:lang w:val="sl-SI"/>
          <w:rPrChange w:id="1862" w:author="Neja Blaj Hribar" w:date="2021-03-23T12:44:00Z">
            <w:rPr>
              <w:sz w:val="20"/>
              <w:szCs w:val="20"/>
              <w:lang w:val="sl-SI"/>
            </w:rPr>
          </w:rPrChange>
        </w:rPr>
        <w:t>Corpus</w:t>
      </w:r>
      <w:proofErr w:type="spellEnd"/>
      <w:r w:rsidRPr="003C7017">
        <w:rPr>
          <w:sz w:val="20"/>
          <w:szCs w:val="20"/>
          <w:lang w:val="sl-SI"/>
          <w:rPrChange w:id="1863" w:author="Neja Blaj Hribar" w:date="2021-03-23T12:44:00Z">
            <w:rPr>
              <w:sz w:val="20"/>
              <w:szCs w:val="20"/>
              <w:lang w:val="sl-SI"/>
            </w:rPr>
          </w:rPrChange>
        </w:rPr>
        <w:t xml:space="preserve"> </w:t>
      </w:r>
      <w:proofErr w:type="spellStart"/>
      <w:r w:rsidRPr="003C7017">
        <w:rPr>
          <w:sz w:val="20"/>
          <w:szCs w:val="20"/>
          <w:lang w:val="sl-SI"/>
          <w:rPrChange w:id="1864" w:author="Neja Blaj Hribar" w:date="2021-03-23T12:44:00Z">
            <w:rPr>
              <w:sz w:val="20"/>
              <w:szCs w:val="20"/>
              <w:lang w:val="sl-SI"/>
            </w:rPr>
          </w:rPrChange>
        </w:rPr>
        <w:t>of</w:t>
      </w:r>
      <w:proofErr w:type="spellEnd"/>
      <w:r w:rsidRPr="003C7017">
        <w:rPr>
          <w:sz w:val="20"/>
          <w:szCs w:val="20"/>
          <w:lang w:val="sl-SI"/>
          <w:rPrChange w:id="1865" w:author="Neja Blaj Hribar" w:date="2021-03-23T12:44:00Z">
            <w:rPr>
              <w:sz w:val="20"/>
              <w:szCs w:val="20"/>
              <w:lang w:val="sl-SI"/>
            </w:rPr>
          </w:rPrChange>
        </w:rPr>
        <w:t xml:space="preserve"> </w:t>
      </w:r>
      <w:proofErr w:type="spellStart"/>
      <w:r w:rsidRPr="003C7017">
        <w:rPr>
          <w:sz w:val="20"/>
          <w:szCs w:val="20"/>
          <w:lang w:val="sl-SI"/>
          <w:rPrChange w:id="1866" w:author="Neja Blaj Hribar" w:date="2021-03-23T12:44:00Z">
            <w:rPr>
              <w:sz w:val="20"/>
              <w:szCs w:val="20"/>
              <w:lang w:val="sl-SI"/>
            </w:rPr>
          </w:rPrChange>
        </w:rPr>
        <w:t>Political</w:t>
      </w:r>
      <w:proofErr w:type="spellEnd"/>
      <w:r w:rsidRPr="003C7017">
        <w:rPr>
          <w:sz w:val="20"/>
          <w:szCs w:val="20"/>
          <w:lang w:val="sl-SI"/>
          <w:rPrChange w:id="1867" w:author="Neja Blaj Hribar" w:date="2021-03-23T12:44:00Z">
            <w:rPr>
              <w:sz w:val="20"/>
              <w:szCs w:val="20"/>
              <w:lang w:val="sl-SI"/>
            </w:rPr>
          </w:rPrChange>
        </w:rPr>
        <w:t xml:space="preserve"> </w:t>
      </w:r>
      <w:proofErr w:type="spellStart"/>
      <w:r w:rsidRPr="003C7017">
        <w:rPr>
          <w:sz w:val="20"/>
          <w:szCs w:val="20"/>
          <w:lang w:val="sl-SI"/>
          <w:rPrChange w:id="1868" w:author="Neja Blaj Hribar" w:date="2021-03-23T12:44:00Z">
            <w:rPr>
              <w:sz w:val="20"/>
              <w:szCs w:val="20"/>
              <w:lang w:val="sl-SI"/>
            </w:rPr>
          </w:rPrChange>
        </w:rPr>
        <w:t>Speeches</w:t>
      </w:r>
      <w:proofErr w:type="spellEnd"/>
      <w:r w:rsidRPr="003C7017">
        <w:rPr>
          <w:sz w:val="20"/>
          <w:szCs w:val="20"/>
          <w:lang w:val="sl-SI"/>
          <w:rPrChange w:id="1869" w:author="Neja Blaj Hribar" w:date="2021-03-23T12:44:00Z">
            <w:rPr>
              <w:sz w:val="20"/>
              <w:szCs w:val="20"/>
              <w:lang w:val="sl-SI"/>
            </w:rPr>
          </w:rPrChange>
        </w:rPr>
        <w:t xml:space="preserve">,« v: Darja Fišer, Maria </w:t>
      </w:r>
      <w:proofErr w:type="spellStart"/>
      <w:r w:rsidRPr="003C7017">
        <w:rPr>
          <w:sz w:val="20"/>
          <w:szCs w:val="20"/>
          <w:rPrChange w:id="1870" w:author="Neja Blaj Hribar" w:date="2021-03-23T12:44:00Z">
            <w:rPr>
              <w:sz w:val="20"/>
              <w:szCs w:val="20"/>
            </w:rPr>
          </w:rPrChange>
        </w:rPr>
        <w:t>Eskevich</w:t>
      </w:r>
      <w:proofErr w:type="spellEnd"/>
      <w:r w:rsidRPr="003C7017">
        <w:rPr>
          <w:sz w:val="20"/>
          <w:szCs w:val="20"/>
          <w:lang w:val="sl-SI"/>
          <w:rPrChange w:id="1871" w:author="Neja Blaj Hribar" w:date="2021-03-23T12:44:00Z">
            <w:rPr>
              <w:sz w:val="20"/>
              <w:szCs w:val="20"/>
              <w:lang w:val="sl-SI"/>
            </w:rPr>
          </w:rPrChange>
        </w:rPr>
        <w:t xml:space="preserve"> in </w:t>
      </w:r>
      <w:proofErr w:type="spellStart"/>
      <w:r w:rsidRPr="003C7017">
        <w:rPr>
          <w:sz w:val="20"/>
          <w:szCs w:val="20"/>
          <w:lang w:val="sl-SI"/>
          <w:rPrChange w:id="1872" w:author="Neja Blaj Hribar" w:date="2021-03-23T12:44:00Z">
            <w:rPr>
              <w:sz w:val="20"/>
              <w:szCs w:val="20"/>
              <w:lang w:val="sl-SI"/>
            </w:rPr>
          </w:rPrChange>
        </w:rPr>
        <w:t>Franciska</w:t>
      </w:r>
      <w:proofErr w:type="spellEnd"/>
      <w:ins w:id="1873" w:author="Fišer, Darja" w:date="2021-03-16T17:27:00Z">
        <w:r w:rsidRPr="003C7017">
          <w:rPr>
            <w:sz w:val="20"/>
            <w:szCs w:val="20"/>
            <w:lang w:val="sl-SI"/>
            <w:rPrChange w:id="1874" w:author="Neja Blaj Hribar" w:date="2021-03-23T12:44:00Z">
              <w:rPr>
                <w:sz w:val="20"/>
                <w:szCs w:val="20"/>
                <w:lang w:val="sl-SI"/>
              </w:rPr>
            </w:rPrChange>
          </w:rPr>
          <w:t xml:space="preserve"> </w:t>
        </w:r>
      </w:ins>
      <w:del w:id="1875" w:author="Fišer, Darja" w:date="2021-03-16T17:27:00Z">
        <w:r w:rsidRPr="003C7017" w:rsidDel="00506AE8">
          <w:rPr>
            <w:sz w:val="20"/>
            <w:szCs w:val="20"/>
            <w:lang w:val="sl-SI"/>
            <w:rPrChange w:id="1876" w:author="Neja Blaj Hribar" w:date="2021-03-23T12:44:00Z">
              <w:rPr>
                <w:sz w:val="20"/>
                <w:szCs w:val="20"/>
                <w:lang w:val="sl-SI"/>
              </w:rPr>
            </w:rPrChange>
          </w:rPr>
          <w:delText xml:space="preserve"> </w:delText>
        </w:r>
      </w:del>
    </w:p>
    <w:p w14:paraId="00A74BEA" w14:textId="30B91463" w:rsidR="00CA3AB9" w:rsidRPr="003C7017" w:rsidDel="00506AE8" w:rsidRDefault="00CA3AB9" w:rsidP="00DF21D3">
      <w:pPr>
        <w:pStyle w:val="Bibliografija"/>
        <w:spacing w:line="240" w:lineRule="auto"/>
        <w:ind w:left="0" w:firstLine="0"/>
        <w:jc w:val="both"/>
        <w:rPr>
          <w:del w:id="1877" w:author="Fišer, Darja" w:date="2021-03-16T17:27:00Z"/>
          <w:i/>
          <w:iCs/>
          <w:sz w:val="20"/>
          <w:szCs w:val="20"/>
          <w:lang w:val="sl-SI"/>
          <w:rPrChange w:id="1878" w:author="Neja Blaj Hribar" w:date="2021-03-23T12:44:00Z">
            <w:rPr>
              <w:del w:id="1879" w:author="Fišer, Darja" w:date="2021-03-16T17:27:00Z"/>
              <w:i/>
              <w:iCs/>
              <w:sz w:val="20"/>
              <w:szCs w:val="20"/>
              <w:lang w:val="sl-SI"/>
            </w:rPr>
          </w:rPrChange>
        </w:rPr>
      </w:pPr>
      <w:r w:rsidRPr="003C7017">
        <w:rPr>
          <w:sz w:val="20"/>
          <w:szCs w:val="20"/>
          <w:lang w:val="sl-SI"/>
          <w:rPrChange w:id="1880" w:author="Neja Blaj Hribar" w:date="2021-03-23T12:44:00Z">
            <w:rPr>
              <w:sz w:val="20"/>
              <w:szCs w:val="20"/>
              <w:lang w:val="sl-SI"/>
            </w:rPr>
          </w:rPrChange>
        </w:rPr>
        <w:t xml:space="preserve">de Jong, ur., </w:t>
      </w:r>
      <w:r w:rsidRPr="003C7017">
        <w:rPr>
          <w:i/>
          <w:iCs/>
          <w:sz w:val="20"/>
          <w:szCs w:val="20"/>
          <w:lang w:val="sl-SI"/>
          <w:rPrChange w:id="1881" w:author="Neja Blaj Hribar" w:date="2021-03-23T12:44:00Z">
            <w:rPr>
              <w:i/>
              <w:iCs/>
              <w:sz w:val="20"/>
              <w:szCs w:val="20"/>
              <w:lang w:val="sl-SI"/>
            </w:rPr>
          </w:rPrChange>
        </w:rPr>
        <w:t xml:space="preserve">Proceedings of the Eleventh International Conference on Language Resources and Evaluation </w:t>
      </w:r>
      <w:ins w:id="1882" w:author="Fišer, Darja" w:date="2021-03-16T17:27:00Z">
        <w:r w:rsidRPr="003C7017">
          <w:rPr>
            <w:iCs/>
            <w:sz w:val="20"/>
            <w:szCs w:val="20"/>
            <w:lang w:val="sl-SI"/>
            <w:rPrChange w:id="1883" w:author="Neja Blaj Hribar" w:date="2021-03-23T12:44:00Z">
              <w:rPr>
                <w:iCs/>
                <w:sz w:val="20"/>
                <w:szCs w:val="20"/>
                <w:lang w:val="sl-SI"/>
              </w:rPr>
            </w:rPrChange>
          </w:rPr>
          <w:t xml:space="preserve"> </w:t>
        </w:r>
      </w:ins>
    </w:p>
    <w:p w14:paraId="4EBAAA95" w14:textId="154E873F" w:rsidR="00CA3AB9" w:rsidRPr="003C7017" w:rsidRDefault="00CA3AB9" w:rsidP="00DF21D3">
      <w:pPr>
        <w:pStyle w:val="Bibliografija"/>
        <w:spacing w:line="240" w:lineRule="auto"/>
        <w:ind w:left="0" w:firstLine="0"/>
        <w:jc w:val="both"/>
        <w:rPr>
          <w:sz w:val="20"/>
          <w:szCs w:val="20"/>
          <w:lang w:val="sl-SI"/>
          <w:rPrChange w:id="1884" w:author="Neja Blaj Hribar" w:date="2021-03-23T12:44:00Z">
            <w:rPr>
              <w:sz w:val="20"/>
              <w:szCs w:val="20"/>
              <w:lang w:val="sl-SI"/>
            </w:rPr>
          </w:rPrChange>
        </w:rPr>
      </w:pPr>
      <w:r w:rsidRPr="003C7017">
        <w:rPr>
          <w:iCs/>
          <w:sz w:val="20"/>
          <w:szCs w:val="20"/>
          <w:lang w:val="sl-SI"/>
          <w:rPrChange w:id="1885" w:author="Neja Blaj Hribar" w:date="2021-03-23T12:44:00Z">
            <w:rPr>
              <w:iCs/>
              <w:sz w:val="20"/>
              <w:szCs w:val="20"/>
              <w:lang w:val="sl-SI"/>
            </w:rPr>
          </w:rPrChange>
        </w:rPr>
        <w:t>(Miyazaki: LREC 2018).</w:t>
      </w:r>
    </w:p>
  </w:footnote>
  <w:footnote w:id="91">
    <w:p w14:paraId="5494B06D" w14:textId="474FF5FA" w:rsidR="00CA3AB9" w:rsidRPr="003C7017" w:rsidDel="00506AE8" w:rsidRDefault="00CA3AB9" w:rsidP="00DF21D3">
      <w:pPr>
        <w:pStyle w:val="Bibliografija"/>
        <w:spacing w:line="240" w:lineRule="auto"/>
        <w:ind w:left="0" w:firstLine="0"/>
        <w:rPr>
          <w:del w:id="1886" w:author="Fišer, Darja" w:date="2021-03-16T17:27:00Z"/>
          <w:sz w:val="20"/>
          <w:lang w:val="sl-SI"/>
          <w:rPrChange w:id="1887" w:author="Neja Blaj Hribar" w:date="2021-03-23T12:44:00Z">
            <w:rPr>
              <w:del w:id="1888" w:author="Fišer, Darja" w:date="2021-03-16T17:27:00Z"/>
              <w:sz w:val="20"/>
              <w:lang w:val="sl-SI"/>
            </w:rPr>
          </w:rPrChange>
        </w:rPr>
      </w:pPr>
      <w:r w:rsidRPr="003C7017">
        <w:rPr>
          <w:rStyle w:val="Sprotnaopomba-sklic"/>
          <w:sz w:val="20"/>
          <w:rPrChange w:id="1889" w:author="Neja Blaj Hribar" w:date="2021-03-23T12:44:00Z">
            <w:rPr>
              <w:rStyle w:val="Sprotnaopomba-sklic"/>
              <w:sz w:val="20"/>
            </w:rPr>
          </w:rPrChange>
        </w:rPr>
        <w:footnoteRef/>
      </w:r>
      <w:r w:rsidRPr="003C7017">
        <w:rPr>
          <w:sz w:val="20"/>
          <w:rPrChange w:id="1890" w:author="Neja Blaj Hribar" w:date="2021-03-23T12:44:00Z">
            <w:rPr>
              <w:sz w:val="20"/>
            </w:rPr>
          </w:rPrChange>
        </w:rPr>
        <w:t xml:space="preserve"> </w:t>
      </w:r>
      <w:r w:rsidRPr="003C7017">
        <w:rPr>
          <w:sz w:val="20"/>
          <w:lang w:val="sl-SI"/>
          <w:rPrChange w:id="1891" w:author="Neja Blaj Hribar" w:date="2021-03-23T12:44:00Z">
            <w:rPr>
              <w:sz w:val="20"/>
              <w:lang w:val="sl-SI"/>
            </w:rPr>
          </w:rPrChange>
        </w:rPr>
        <w:t>Mladen Karan, Jan Šnajder, Daniela Širinić in Goran Glavaš, »Analysis of policy agendas: Lessons learned</w:t>
      </w:r>
      <w:del w:id="1892" w:author="Fišer, Darja" w:date="2021-03-16T17:27:00Z">
        <w:r w:rsidRPr="003C7017" w:rsidDel="00506AE8">
          <w:rPr>
            <w:sz w:val="20"/>
            <w:lang w:val="sl-SI"/>
            <w:rPrChange w:id="1893" w:author="Neja Blaj Hribar" w:date="2021-03-23T12:44:00Z">
              <w:rPr>
                <w:sz w:val="20"/>
                <w:lang w:val="sl-SI"/>
              </w:rPr>
            </w:rPrChange>
          </w:rPr>
          <w:delText xml:space="preserve"> </w:delText>
        </w:r>
      </w:del>
      <w:ins w:id="1894" w:author="Fišer, Darja" w:date="2021-03-16T17:27:00Z">
        <w:r w:rsidRPr="003C7017">
          <w:rPr>
            <w:sz w:val="20"/>
            <w:lang w:val="sl-SI"/>
            <w:rPrChange w:id="1895" w:author="Neja Blaj Hribar" w:date="2021-03-23T12:44:00Z">
              <w:rPr>
                <w:sz w:val="20"/>
                <w:lang w:val="sl-SI"/>
              </w:rPr>
            </w:rPrChange>
          </w:rPr>
          <w:t xml:space="preserve"> </w:t>
        </w:r>
      </w:ins>
    </w:p>
    <w:p w14:paraId="7EAAE75C" w14:textId="619C53C1" w:rsidR="00CA3AB9" w:rsidRPr="003C7017" w:rsidDel="00506AE8" w:rsidRDefault="00CA3AB9" w:rsidP="00DF21D3">
      <w:pPr>
        <w:pStyle w:val="Bibliografija"/>
        <w:spacing w:line="240" w:lineRule="auto"/>
        <w:ind w:left="0" w:firstLine="0"/>
        <w:rPr>
          <w:del w:id="1896" w:author="Fišer, Darja" w:date="2021-03-16T17:28:00Z"/>
          <w:i/>
          <w:iCs/>
          <w:sz w:val="20"/>
          <w:lang w:val="sl-SI"/>
          <w:rPrChange w:id="1897" w:author="Neja Blaj Hribar" w:date="2021-03-23T12:44:00Z">
            <w:rPr>
              <w:del w:id="1898" w:author="Fišer, Darja" w:date="2021-03-16T17:28:00Z"/>
              <w:i/>
              <w:iCs/>
              <w:sz w:val="20"/>
              <w:lang w:val="sl-SI"/>
            </w:rPr>
          </w:rPrChange>
        </w:rPr>
      </w:pPr>
      <w:r w:rsidRPr="003C7017">
        <w:rPr>
          <w:sz w:val="20"/>
          <w:lang w:val="sl-SI"/>
          <w:rPrChange w:id="1899" w:author="Neja Blaj Hribar" w:date="2021-03-23T12:44:00Z">
            <w:rPr>
              <w:sz w:val="20"/>
              <w:lang w:val="sl-SI"/>
            </w:rPr>
          </w:rPrChange>
        </w:rPr>
        <w:t xml:space="preserve">from automatic topic classification of croatian political texts,« </w:t>
      </w:r>
      <w:r w:rsidRPr="003C7017">
        <w:rPr>
          <w:i/>
          <w:iCs/>
          <w:sz w:val="20"/>
          <w:lang w:val="sl-SI"/>
          <w:rPrChange w:id="1900" w:author="Neja Blaj Hribar" w:date="2021-03-23T12:44:00Z">
            <w:rPr>
              <w:i/>
              <w:iCs/>
              <w:sz w:val="20"/>
              <w:lang w:val="sl-SI"/>
            </w:rPr>
          </w:rPrChange>
        </w:rPr>
        <w:t>Proceedings of the 10th SIGHUM Workshop on</w:t>
      </w:r>
      <w:ins w:id="1901" w:author="Fišer, Darja" w:date="2021-03-16T17:28:00Z">
        <w:r w:rsidRPr="003C7017">
          <w:rPr>
            <w:i/>
            <w:iCs/>
            <w:sz w:val="20"/>
            <w:lang w:val="sl-SI"/>
            <w:rPrChange w:id="1902" w:author="Neja Blaj Hribar" w:date="2021-03-23T12:44:00Z">
              <w:rPr>
                <w:i/>
                <w:iCs/>
                <w:sz w:val="20"/>
                <w:lang w:val="sl-SI"/>
              </w:rPr>
            </w:rPrChange>
          </w:rPr>
          <w:t xml:space="preserve"> </w:t>
        </w:r>
      </w:ins>
      <w:del w:id="1903" w:author="Fišer, Darja" w:date="2021-03-16T17:28:00Z">
        <w:r w:rsidRPr="003C7017" w:rsidDel="00506AE8">
          <w:rPr>
            <w:i/>
            <w:iCs/>
            <w:sz w:val="20"/>
            <w:lang w:val="sl-SI"/>
            <w:rPrChange w:id="1904" w:author="Neja Blaj Hribar" w:date="2021-03-23T12:44:00Z">
              <w:rPr>
                <w:i/>
                <w:iCs/>
                <w:sz w:val="20"/>
                <w:lang w:val="sl-SI"/>
              </w:rPr>
            </w:rPrChange>
          </w:rPr>
          <w:delText xml:space="preserve"> </w:delText>
        </w:r>
      </w:del>
    </w:p>
    <w:p w14:paraId="382A33B5" w14:textId="1E7AC0A3" w:rsidR="00CA3AB9" w:rsidRPr="003C7017" w:rsidRDefault="00CA3AB9" w:rsidP="00DF21D3">
      <w:pPr>
        <w:pStyle w:val="Bibliografija"/>
        <w:spacing w:line="240" w:lineRule="auto"/>
        <w:ind w:left="0" w:firstLine="0"/>
        <w:rPr>
          <w:i/>
          <w:iCs/>
          <w:sz w:val="20"/>
          <w:lang w:val="sl-SI"/>
          <w:rPrChange w:id="1905" w:author="Neja Blaj Hribar" w:date="2021-03-23T12:44:00Z">
            <w:rPr>
              <w:i/>
              <w:iCs/>
              <w:sz w:val="20"/>
              <w:lang w:val="sl-SI"/>
            </w:rPr>
          </w:rPrChange>
        </w:rPr>
      </w:pPr>
      <w:r w:rsidRPr="003C7017">
        <w:rPr>
          <w:i/>
          <w:iCs/>
          <w:sz w:val="20"/>
          <w:lang w:val="sl-SI"/>
          <w:rPrChange w:id="1906" w:author="Neja Blaj Hribar" w:date="2021-03-23T12:44:00Z">
            <w:rPr>
              <w:i/>
              <w:iCs/>
              <w:sz w:val="20"/>
              <w:lang w:val="sl-SI"/>
            </w:rPr>
          </w:rPrChange>
        </w:rPr>
        <w:t>Language Technology for Cultural Heritage, Social Sciences, and Humanities</w:t>
      </w:r>
      <w:r w:rsidRPr="003C7017">
        <w:rPr>
          <w:sz w:val="20"/>
          <w:lang w:val="sl-SI"/>
          <w:rPrChange w:id="1907" w:author="Neja Blaj Hribar" w:date="2021-03-23T12:44:00Z">
            <w:rPr>
              <w:sz w:val="20"/>
              <w:lang w:val="sl-SI"/>
            </w:rPr>
          </w:rPrChange>
        </w:rPr>
        <w:t xml:space="preserve"> (2016): 12–21.</w:t>
      </w:r>
    </w:p>
  </w:footnote>
  <w:footnote w:id="92">
    <w:p w14:paraId="39E8E575" w14:textId="4998DA08" w:rsidR="00CA3AB9" w:rsidRPr="003C7017" w:rsidRDefault="00CA3AB9" w:rsidP="002C2B4D">
      <w:pPr>
        <w:pStyle w:val="Sprotnaopomba-besedilo"/>
        <w:jc w:val="both"/>
        <w:rPr>
          <w:lang w:val="sl-SI"/>
          <w:rPrChange w:id="1909" w:author="Neja Blaj Hribar" w:date="2021-03-23T12:44:00Z">
            <w:rPr>
              <w:lang w:val="sl-SI"/>
            </w:rPr>
          </w:rPrChange>
        </w:rPr>
      </w:pPr>
      <w:r w:rsidRPr="003C7017">
        <w:rPr>
          <w:rStyle w:val="Sprotnaopomba-sklic"/>
          <w:rPrChange w:id="1910" w:author="Neja Blaj Hribar" w:date="2021-03-23T12:44:00Z">
            <w:rPr>
              <w:rStyle w:val="Sprotnaopomba-sklic"/>
            </w:rPr>
          </w:rPrChange>
        </w:rPr>
        <w:footnoteRef/>
      </w:r>
      <w:r w:rsidRPr="003C7017">
        <w:rPr>
          <w:rPrChange w:id="1911" w:author="Neja Blaj Hribar" w:date="2021-03-23T12:44:00Z">
            <w:rPr/>
          </w:rPrChange>
        </w:rPr>
        <w:t xml:space="preserve"> </w:t>
      </w:r>
      <w:r w:rsidRPr="003C7017">
        <w:rPr>
          <w:i/>
          <w:rPrChange w:id="1912" w:author="Neja Blaj Hribar" w:date="2021-03-23T12:44:00Z">
            <w:rPr>
              <w:i/>
            </w:rPr>
          </w:rPrChange>
        </w:rPr>
        <w:t>Keyword (linguistics) – Wikipedia</w:t>
      </w:r>
      <w:r w:rsidRPr="003C7017">
        <w:rPr>
          <w:rPrChange w:id="1913" w:author="Neja Blaj Hribar" w:date="2021-03-23T12:44:00Z">
            <w:rPr/>
          </w:rPrChange>
        </w:rPr>
        <w:t xml:space="preserve">, </w:t>
      </w:r>
      <w:proofErr w:type="spellStart"/>
      <w:r w:rsidRPr="003C7017">
        <w:rPr>
          <w:rPrChange w:id="1914" w:author="Neja Blaj Hribar" w:date="2021-03-23T12:44:00Z">
            <w:rPr/>
          </w:rPrChange>
        </w:rPr>
        <w:t>pridobljeno</w:t>
      </w:r>
      <w:proofErr w:type="spellEnd"/>
      <w:r w:rsidRPr="003C7017">
        <w:rPr>
          <w:rPrChange w:id="1915" w:author="Neja Blaj Hribar" w:date="2021-03-23T12:44:00Z">
            <w:rPr/>
          </w:rPrChange>
        </w:rPr>
        <w:t xml:space="preserve"> 18. 2. 2021, </w:t>
      </w:r>
      <w:ins w:id="1916" w:author="Neja Blaj Hribar" w:date="2021-03-23T12:41:00Z">
        <w:r w:rsidR="00965FE5" w:rsidRPr="003C7017">
          <w:rPr>
            <w:rPrChange w:id="1917" w:author="Neja Blaj Hribar" w:date="2021-03-23T12:44:00Z">
              <w:rPr/>
            </w:rPrChange>
          </w:rPr>
          <w:fldChar w:fldCharType="begin"/>
        </w:r>
        <w:r w:rsidR="00965FE5" w:rsidRPr="003C7017">
          <w:rPr>
            <w:rPrChange w:id="1918" w:author="Neja Blaj Hribar" w:date="2021-03-23T12:44:00Z">
              <w:rPr/>
            </w:rPrChange>
          </w:rPr>
          <w:instrText xml:space="preserve"> HYPERLINK "</w:instrText>
        </w:r>
      </w:ins>
      <w:r w:rsidR="00965FE5" w:rsidRPr="003C7017">
        <w:rPr>
          <w:rPrChange w:id="1919" w:author="Neja Blaj Hribar" w:date="2021-03-23T12:44:00Z">
            <w:rPr/>
          </w:rPrChange>
        </w:rPr>
        <w:instrText>https://tinyurl.com/3eu8u66s</w:instrText>
      </w:r>
      <w:ins w:id="1920" w:author="Neja Blaj Hribar" w:date="2021-03-23T12:41:00Z">
        <w:r w:rsidR="00965FE5" w:rsidRPr="003C7017">
          <w:rPr>
            <w:rPrChange w:id="1921" w:author="Neja Blaj Hribar" w:date="2021-03-23T12:44:00Z">
              <w:rPr/>
            </w:rPrChange>
          </w:rPr>
          <w:instrText xml:space="preserve">" </w:instrText>
        </w:r>
        <w:r w:rsidR="00965FE5" w:rsidRPr="003C7017">
          <w:rPr>
            <w:rPrChange w:id="1922" w:author="Neja Blaj Hribar" w:date="2021-03-23T12:44:00Z">
              <w:rPr/>
            </w:rPrChange>
          </w:rPr>
          <w:fldChar w:fldCharType="separate"/>
        </w:r>
      </w:ins>
      <w:r w:rsidR="00965FE5" w:rsidRPr="003C7017">
        <w:rPr>
          <w:rStyle w:val="Hiperpovezava"/>
          <w:color w:val="auto"/>
          <w:rPrChange w:id="1923" w:author="Neja Blaj Hribar" w:date="2021-03-23T12:44:00Z">
            <w:rPr>
              <w:rStyle w:val="Hiperpovezava"/>
            </w:rPr>
          </w:rPrChange>
        </w:rPr>
        <w:t>https://tinyurl.com/3eu8u66s</w:t>
      </w:r>
      <w:ins w:id="1924" w:author="Neja Blaj Hribar" w:date="2021-03-23T12:41:00Z">
        <w:r w:rsidR="00965FE5" w:rsidRPr="003C7017">
          <w:rPr>
            <w:rPrChange w:id="1925" w:author="Neja Blaj Hribar" w:date="2021-03-23T12:44:00Z">
              <w:rPr/>
            </w:rPrChange>
          </w:rPr>
          <w:fldChar w:fldCharType="end"/>
        </w:r>
      </w:ins>
      <w:r w:rsidRPr="003C7017">
        <w:rPr>
          <w:rPrChange w:id="1926" w:author="Neja Blaj Hribar" w:date="2021-03-23T12:44:00Z">
            <w:rPr/>
          </w:rPrChange>
        </w:rPr>
        <w:t>.</w:t>
      </w:r>
      <w:del w:id="1927" w:author="Fišer, Darja" w:date="2021-03-16T17:28:00Z">
        <w:r w:rsidRPr="003C7017" w:rsidDel="00506AE8">
          <w:rPr>
            <w:rPrChange w:id="1928" w:author="Neja Blaj Hribar" w:date="2021-03-23T12:44:00Z">
              <w:rPr/>
            </w:rPrChange>
          </w:rPr>
          <w:delText xml:space="preserve"> </w:delText>
        </w:r>
      </w:del>
    </w:p>
  </w:footnote>
  <w:footnote w:id="93">
    <w:p w14:paraId="7854F127" w14:textId="1E78C82D" w:rsidR="00CA3AB9" w:rsidRPr="003C7017" w:rsidRDefault="00CA3AB9" w:rsidP="002C2B4D">
      <w:pPr>
        <w:pStyle w:val="Sprotnaopomba-besedilo"/>
        <w:jc w:val="both"/>
        <w:rPr>
          <w:lang w:val="sl-SI"/>
          <w:rPrChange w:id="1930" w:author="Neja Blaj Hribar" w:date="2021-03-23T12:44:00Z">
            <w:rPr>
              <w:lang w:val="sl-SI"/>
            </w:rPr>
          </w:rPrChange>
        </w:rPr>
      </w:pPr>
      <w:r w:rsidRPr="003C7017">
        <w:rPr>
          <w:rStyle w:val="Sprotnaopomba-sklic"/>
          <w:rPrChange w:id="1931" w:author="Neja Blaj Hribar" w:date="2021-03-23T12:44:00Z">
            <w:rPr>
              <w:rStyle w:val="Sprotnaopomba-sklic"/>
            </w:rPr>
          </w:rPrChange>
        </w:rPr>
        <w:footnoteRef/>
      </w:r>
      <w:r w:rsidRPr="003C7017">
        <w:rPr>
          <w:rPrChange w:id="1932" w:author="Neja Blaj Hribar" w:date="2021-03-23T12:44:00Z">
            <w:rPr/>
          </w:rPrChange>
        </w:rPr>
        <w:t xml:space="preserve"> </w:t>
      </w:r>
      <w:proofErr w:type="spellStart"/>
      <w:r w:rsidRPr="003C7017">
        <w:rPr>
          <w:i/>
          <w:rPrChange w:id="1933" w:author="Neja Blaj Hribar" w:date="2021-03-23T12:44:00Z">
            <w:rPr>
              <w:i/>
            </w:rPr>
          </w:rPrChange>
        </w:rPr>
        <w:t>Seznam</w:t>
      </w:r>
      <w:proofErr w:type="spellEnd"/>
      <w:r w:rsidRPr="003C7017">
        <w:rPr>
          <w:i/>
          <w:rPrChange w:id="1934" w:author="Neja Blaj Hribar" w:date="2021-03-23T12:44:00Z">
            <w:rPr>
              <w:i/>
            </w:rPr>
          </w:rPrChange>
        </w:rPr>
        <w:t xml:space="preserve"> </w:t>
      </w:r>
      <w:proofErr w:type="spellStart"/>
      <w:r w:rsidRPr="003C7017">
        <w:rPr>
          <w:i/>
          <w:rPrChange w:id="1935" w:author="Neja Blaj Hribar" w:date="2021-03-23T12:44:00Z">
            <w:rPr>
              <w:i/>
            </w:rPr>
          </w:rPrChange>
        </w:rPr>
        <w:t>besed</w:t>
      </w:r>
      <w:proofErr w:type="spellEnd"/>
      <w:r w:rsidRPr="003C7017">
        <w:rPr>
          <w:rPrChange w:id="1936" w:author="Neja Blaj Hribar" w:date="2021-03-23T12:44:00Z">
            <w:rPr/>
          </w:rPrChange>
        </w:rPr>
        <w:t xml:space="preserve">, </w:t>
      </w:r>
      <w:proofErr w:type="spellStart"/>
      <w:r w:rsidRPr="003C7017">
        <w:rPr>
          <w:rPrChange w:id="1937" w:author="Neja Blaj Hribar" w:date="2021-03-23T12:44:00Z">
            <w:rPr/>
          </w:rPrChange>
        </w:rPr>
        <w:t>pridobljeno</w:t>
      </w:r>
      <w:proofErr w:type="spellEnd"/>
      <w:r w:rsidRPr="003C7017">
        <w:rPr>
          <w:rPrChange w:id="1938" w:author="Neja Blaj Hribar" w:date="2021-03-23T12:44:00Z">
            <w:rPr/>
          </w:rPrChange>
        </w:rPr>
        <w:t xml:space="preserve"> 18. 2. 2021, </w:t>
      </w:r>
      <w:ins w:id="1939" w:author="Neja Blaj Hribar" w:date="2021-03-23T12:41:00Z">
        <w:r w:rsidR="00965FE5" w:rsidRPr="003C7017">
          <w:rPr>
            <w:rPrChange w:id="1940" w:author="Neja Blaj Hribar" w:date="2021-03-23T12:44:00Z">
              <w:rPr/>
            </w:rPrChange>
          </w:rPr>
          <w:fldChar w:fldCharType="begin"/>
        </w:r>
        <w:r w:rsidR="00965FE5" w:rsidRPr="003C7017">
          <w:rPr>
            <w:rPrChange w:id="1941" w:author="Neja Blaj Hribar" w:date="2021-03-23T12:44:00Z">
              <w:rPr/>
            </w:rPrChange>
          </w:rPr>
          <w:instrText xml:space="preserve"> HYPERLINK "</w:instrText>
        </w:r>
      </w:ins>
      <w:r w:rsidR="00965FE5" w:rsidRPr="003C7017">
        <w:rPr>
          <w:rPrChange w:id="1942" w:author="Neja Blaj Hribar" w:date="2021-03-23T12:44:00Z">
            <w:rPr/>
          </w:rPrChange>
        </w:rPr>
        <w:instrText>http://hdl.handle.net/11346/siparl-VBX5</w:instrText>
      </w:r>
      <w:ins w:id="1943" w:author="Neja Blaj Hribar" w:date="2021-03-23T12:41:00Z">
        <w:r w:rsidR="00965FE5" w:rsidRPr="003C7017">
          <w:rPr>
            <w:rPrChange w:id="1944" w:author="Neja Blaj Hribar" w:date="2021-03-23T12:44:00Z">
              <w:rPr/>
            </w:rPrChange>
          </w:rPr>
          <w:instrText xml:space="preserve">" </w:instrText>
        </w:r>
        <w:r w:rsidR="00965FE5" w:rsidRPr="003C7017">
          <w:rPr>
            <w:rPrChange w:id="1945" w:author="Neja Blaj Hribar" w:date="2021-03-23T12:44:00Z">
              <w:rPr/>
            </w:rPrChange>
          </w:rPr>
          <w:fldChar w:fldCharType="separate"/>
        </w:r>
      </w:ins>
      <w:r w:rsidR="00965FE5" w:rsidRPr="003C7017">
        <w:rPr>
          <w:rStyle w:val="Hiperpovezava"/>
          <w:color w:val="auto"/>
          <w:rPrChange w:id="1946" w:author="Neja Blaj Hribar" w:date="2021-03-23T12:44:00Z">
            <w:rPr>
              <w:rStyle w:val="Hiperpovezava"/>
            </w:rPr>
          </w:rPrChange>
        </w:rPr>
        <w:t>http://hdl.handle.net/11346/siparl-VBX5</w:t>
      </w:r>
      <w:ins w:id="1947" w:author="Neja Blaj Hribar" w:date="2021-03-23T12:41:00Z">
        <w:r w:rsidR="00965FE5" w:rsidRPr="003C7017">
          <w:rPr>
            <w:rPrChange w:id="1948" w:author="Neja Blaj Hribar" w:date="2021-03-23T12:44:00Z">
              <w:rPr/>
            </w:rPrChange>
          </w:rPr>
          <w:fldChar w:fldCharType="end"/>
        </w:r>
      </w:ins>
      <w:r w:rsidRPr="003C7017">
        <w:rPr>
          <w:rPrChange w:id="1949" w:author="Neja Blaj Hribar" w:date="2021-03-23T12:44:00Z">
            <w:rPr/>
          </w:rPrChange>
        </w:rPr>
        <w:t>.</w:t>
      </w:r>
      <w:del w:id="1950" w:author="Fišer, Darja" w:date="2021-03-16T17:28:00Z">
        <w:r w:rsidRPr="003C7017" w:rsidDel="00506AE8">
          <w:rPr>
            <w:rPrChange w:id="1951" w:author="Neja Blaj Hribar" w:date="2021-03-23T12:44:00Z">
              <w:rPr/>
            </w:rPrChange>
          </w:rPr>
          <w:delText xml:space="preserve"> </w:delText>
        </w:r>
      </w:del>
    </w:p>
  </w:footnote>
  <w:footnote w:id="94">
    <w:p w14:paraId="26C3A6A1" w14:textId="09D5476E" w:rsidR="00CA3AB9" w:rsidRPr="003C7017" w:rsidRDefault="00CA3AB9" w:rsidP="002C2B4D">
      <w:pPr>
        <w:pStyle w:val="Sprotnaopomba-besedilo"/>
        <w:jc w:val="both"/>
        <w:rPr>
          <w:lang w:val="sl-SI"/>
          <w:rPrChange w:id="1952" w:author="Neja Blaj Hribar" w:date="2021-03-23T12:44:00Z">
            <w:rPr>
              <w:lang w:val="sl-SI"/>
            </w:rPr>
          </w:rPrChange>
        </w:rPr>
      </w:pPr>
      <w:r w:rsidRPr="003C7017">
        <w:rPr>
          <w:rStyle w:val="Sprotnaopomba-sklic"/>
          <w:rPrChange w:id="1953" w:author="Neja Blaj Hribar" w:date="2021-03-23T12:44:00Z">
            <w:rPr>
              <w:rStyle w:val="Sprotnaopomba-sklic"/>
            </w:rPr>
          </w:rPrChange>
        </w:rPr>
        <w:footnoteRef/>
      </w:r>
      <w:r w:rsidRPr="003C7017">
        <w:rPr>
          <w:rPrChange w:id="1954" w:author="Neja Blaj Hribar" w:date="2021-03-23T12:44:00Z">
            <w:rPr/>
          </w:rPrChange>
        </w:rPr>
        <w:t xml:space="preserve"> </w:t>
      </w:r>
      <w:proofErr w:type="spellStart"/>
      <w:r w:rsidRPr="003C7017">
        <w:rPr>
          <w:i/>
          <w:rPrChange w:id="1955" w:author="Neja Blaj Hribar" w:date="2021-03-23T12:44:00Z">
            <w:rPr>
              <w:i/>
            </w:rPr>
          </w:rPrChange>
        </w:rPr>
        <w:t>Seznam</w:t>
      </w:r>
      <w:proofErr w:type="spellEnd"/>
      <w:r w:rsidRPr="003C7017">
        <w:rPr>
          <w:i/>
          <w:rPrChange w:id="1956" w:author="Neja Blaj Hribar" w:date="2021-03-23T12:44:00Z">
            <w:rPr>
              <w:i/>
            </w:rPr>
          </w:rPrChange>
        </w:rPr>
        <w:t xml:space="preserve"> </w:t>
      </w:r>
      <w:proofErr w:type="spellStart"/>
      <w:r w:rsidRPr="003C7017">
        <w:rPr>
          <w:i/>
          <w:rPrChange w:id="1957" w:author="Neja Blaj Hribar" w:date="2021-03-23T12:44:00Z">
            <w:rPr>
              <w:i/>
            </w:rPr>
          </w:rPrChange>
        </w:rPr>
        <w:t>besed</w:t>
      </w:r>
      <w:proofErr w:type="spellEnd"/>
      <w:r w:rsidRPr="003C7017">
        <w:rPr>
          <w:i/>
          <w:rPrChange w:id="1958" w:author="Neja Blaj Hribar" w:date="2021-03-23T12:44:00Z">
            <w:rPr>
              <w:i/>
            </w:rPr>
          </w:rPrChange>
        </w:rPr>
        <w:t xml:space="preserve">, </w:t>
      </w:r>
      <w:proofErr w:type="spellStart"/>
      <w:r w:rsidRPr="003C7017">
        <w:rPr>
          <w:rPrChange w:id="1959" w:author="Neja Blaj Hribar" w:date="2021-03-23T12:44:00Z">
            <w:rPr/>
          </w:rPrChange>
        </w:rPr>
        <w:t>pridobljeno</w:t>
      </w:r>
      <w:proofErr w:type="spellEnd"/>
      <w:r w:rsidRPr="003C7017">
        <w:rPr>
          <w:rPrChange w:id="1960" w:author="Neja Blaj Hribar" w:date="2021-03-23T12:44:00Z">
            <w:rPr/>
          </w:rPrChange>
        </w:rPr>
        <w:t xml:space="preserve"> 18. 2. 2021, </w:t>
      </w:r>
      <w:ins w:id="1961" w:author="Neja Blaj Hribar" w:date="2021-03-23T12:41:00Z">
        <w:r w:rsidR="00965FE5" w:rsidRPr="003C7017">
          <w:rPr>
            <w:rPrChange w:id="1962" w:author="Neja Blaj Hribar" w:date="2021-03-23T12:44:00Z">
              <w:rPr/>
            </w:rPrChange>
          </w:rPr>
          <w:fldChar w:fldCharType="begin"/>
        </w:r>
        <w:r w:rsidR="00965FE5" w:rsidRPr="003C7017">
          <w:rPr>
            <w:rPrChange w:id="1963" w:author="Neja Blaj Hribar" w:date="2021-03-23T12:44:00Z">
              <w:rPr/>
            </w:rPrChange>
          </w:rPr>
          <w:instrText xml:space="preserve"> HYPERLINK "</w:instrText>
        </w:r>
      </w:ins>
      <w:r w:rsidR="00965FE5" w:rsidRPr="003C7017">
        <w:rPr>
          <w:rPrChange w:id="1964" w:author="Neja Blaj Hribar" w:date="2021-03-23T12:44:00Z">
            <w:rPr/>
          </w:rPrChange>
        </w:rPr>
        <w:instrText>http://hdl.handle.net/11346/siparl-74HT</w:instrText>
      </w:r>
      <w:ins w:id="1965" w:author="Neja Blaj Hribar" w:date="2021-03-23T12:41:00Z">
        <w:r w:rsidR="00965FE5" w:rsidRPr="003C7017">
          <w:rPr>
            <w:rPrChange w:id="1966" w:author="Neja Blaj Hribar" w:date="2021-03-23T12:44:00Z">
              <w:rPr/>
            </w:rPrChange>
          </w:rPr>
          <w:instrText xml:space="preserve">" </w:instrText>
        </w:r>
        <w:r w:rsidR="00965FE5" w:rsidRPr="003C7017">
          <w:rPr>
            <w:rPrChange w:id="1967" w:author="Neja Blaj Hribar" w:date="2021-03-23T12:44:00Z">
              <w:rPr/>
            </w:rPrChange>
          </w:rPr>
          <w:fldChar w:fldCharType="separate"/>
        </w:r>
      </w:ins>
      <w:r w:rsidR="00965FE5" w:rsidRPr="003C7017">
        <w:rPr>
          <w:rStyle w:val="Hiperpovezava"/>
          <w:color w:val="auto"/>
          <w:rPrChange w:id="1968" w:author="Neja Blaj Hribar" w:date="2021-03-23T12:44:00Z">
            <w:rPr>
              <w:rStyle w:val="Hiperpovezava"/>
            </w:rPr>
          </w:rPrChange>
        </w:rPr>
        <w:t>http://hdl.handle.net/11346/siparl-74HT</w:t>
      </w:r>
      <w:ins w:id="1969" w:author="Neja Blaj Hribar" w:date="2021-03-23T12:41:00Z">
        <w:r w:rsidR="00965FE5" w:rsidRPr="003C7017">
          <w:rPr>
            <w:rPrChange w:id="1970" w:author="Neja Blaj Hribar" w:date="2021-03-23T12:44:00Z">
              <w:rPr/>
            </w:rPrChange>
          </w:rPr>
          <w:fldChar w:fldCharType="end"/>
        </w:r>
      </w:ins>
      <w:r w:rsidRPr="003C7017">
        <w:rPr>
          <w:rPrChange w:id="1971" w:author="Neja Blaj Hribar" w:date="2021-03-23T12:44:00Z">
            <w:rPr/>
          </w:rPrChange>
        </w:rPr>
        <w:t>.</w:t>
      </w:r>
      <w:del w:id="1972" w:author="Fišer, Darja" w:date="2021-03-16T17:28:00Z">
        <w:r w:rsidRPr="003C7017" w:rsidDel="00506AE8">
          <w:rPr>
            <w:rPrChange w:id="1973" w:author="Neja Blaj Hribar" w:date="2021-03-23T12:44:00Z">
              <w:rPr/>
            </w:rPrChange>
          </w:rPr>
          <w:delText xml:space="preserve"> </w:delText>
        </w:r>
      </w:del>
    </w:p>
  </w:footnote>
  <w:footnote w:id="95">
    <w:p w14:paraId="514DE486" w14:textId="21612B44" w:rsidR="00CA3AB9" w:rsidRPr="003C7017" w:rsidRDefault="00CA3AB9" w:rsidP="002C2B4D">
      <w:pPr>
        <w:pStyle w:val="Sprotnaopomba-besedilo"/>
        <w:jc w:val="both"/>
        <w:rPr>
          <w:lang w:val="sl-SI"/>
          <w:rPrChange w:id="1974" w:author="Neja Blaj Hribar" w:date="2021-03-23T12:44:00Z">
            <w:rPr>
              <w:lang w:val="sl-SI"/>
            </w:rPr>
          </w:rPrChange>
        </w:rPr>
      </w:pPr>
      <w:r w:rsidRPr="003C7017">
        <w:rPr>
          <w:rStyle w:val="Sprotnaopomba-sklic"/>
          <w:rPrChange w:id="1975" w:author="Neja Blaj Hribar" w:date="2021-03-23T12:44:00Z">
            <w:rPr>
              <w:rStyle w:val="Sprotnaopomba-sklic"/>
            </w:rPr>
          </w:rPrChange>
        </w:rPr>
        <w:footnoteRef/>
      </w:r>
      <w:r w:rsidRPr="003C7017">
        <w:rPr>
          <w:rPrChange w:id="1976" w:author="Neja Blaj Hribar" w:date="2021-03-23T12:44:00Z">
            <w:rPr/>
          </w:rPrChange>
        </w:rPr>
        <w:t xml:space="preserve"> </w:t>
      </w:r>
      <w:proofErr w:type="spellStart"/>
      <w:r w:rsidRPr="003C7017">
        <w:rPr>
          <w:i/>
          <w:rPrChange w:id="1977" w:author="Neja Blaj Hribar" w:date="2021-03-23T12:44:00Z">
            <w:rPr>
              <w:i/>
            </w:rPr>
          </w:rPrChange>
        </w:rPr>
        <w:t>Seznam</w:t>
      </w:r>
      <w:proofErr w:type="spellEnd"/>
      <w:r w:rsidRPr="003C7017">
        <w:rPr>
          <w:i/>
          <w:rPrChange w:id="1978" w:author="Neja Blaj Hribar" w:date="2021-03-23T12:44:00Z">
            <w:rPr>
              <w:i/>
            </w:rPr>
          </w:rPrChange>
        </w:rPr>
        <w:t xml:space="preserve"> </w:t>
      </w:r>
      <w:proofErr w:type="spellStart"/>
      <w:r w:rsidRPr="003C7017">
        <w:rPr>
          <w:i/>
          <w:rPrChange w:id="1979" w:author="Neja Blaj Hribar" w:date="2021-03-23T12:44:00Z">
            <w:rPr>
              <w:i/>
            </w:rPr>
          </w:rPrChange>
        </w:rPr>
        <w:t>besed</w:t>
      </w:r>
      <w:proofErr w:type="spellEnd"/>
      <w:r w:rsidRPr="003C7017">
        <w:rPr>
          <w:rPrChange w:id="1980" w:author="Neja Blaj Hribar" w:date="2021-03-23T12:44:00Z">
            <w:rPr/>
          </w:rPrChange>
        </w:rPr>
        <w:t xml:space="preserve">, </w:t>
      </w:r>
      <w:proofErr w:type="spellStart"/>
      <w:r w:rsidRPr="003C7017">
        <w:rPr>
          <w:rPrChange w:id="1981" w:author="Neja Blaj Hribar" w:date="2021-03-23T12:44:00Z">
            <w:rPr/>
          </w:rPrChange>
        </w:rPr>
        <w:t>pridobljeno</w:t>
      </w:r>
      <w:proofErr w:type="spellEnd"/>
      <w:r w:rsidRPr="003C7017">
        <w:rPr>
          <w:rPrChange w:id="1982" w:author="Neja Blaj Hribar" w:date="2021-03-23T12:44:00Z">
            <w:rPr/>
          </w:rPrChange>
        </w:rPr>
        <w:t xml:space="preserve"> 18. 2. 2021, </w:t>
      </w:r>
      <w:ins w:id="1983" w:author="Neja Blaj Hribar" w:date="2021-03-23T12:41:00Z">
        <w:r w:rsidR="00965FE5" w:rsidRPr="003C7017">
          <w:rPr>
            <w:rPrChange w:id="1984" w:author="Neja Blaj Hribar" w:date="2021-03-23T12:44:00Z">
              <w:rPr/>
            </w:rPrChange>
          </w:rPr>
          <w:fldChar w:fldCharType="begin"/>
        </w:r>
        <w:r w:rsidR="00965FE5" w:rsidRPr="003C7017">
          <w:rPr>
            <w:rPrChange w:id="1985" w:author="Neja Blaj Hribar" w:date="2021-03-23T12:44:00Z">
              <w:rPr/>
            </w:rPrChange>
          </w:rPr>
          <w:instrText xml:space="preserve"> HYPERLINK "</w:instrText>
        </w:r>
      </w:ins>
      <w:r w:rsidR="00965FE5" w:rsidRPr="003C7017">
        <w:rPr>
          <w:rPrChange w:id="1986" w:author="Neja Blaj Hribar" w:date="2021-03-23T12:44:00Z">
            <w:rPr/>
          </w:rPrChange>
        </w:rPr>
        <w:instrText>http://hdl.handle.net/11346/siparl-AZM0</w:instrText>
      </w:r>
      <w:ins w:id="1987" w:author="Neja Blaj Hribar" w:date="2021-03-23T12:41:00Z">
        <w:r w:rsidR="00965FE5" w:rsidRPr="003C7017">
          <w:rPr>
            <w:rPrChange w:id="1988" w:author="Neja Blaj Hribar" w:date="2021-03-23T12:44:00Z">
              <w:rPr/>
            </w:rPrChange>
          </w:rPr>
          <w:instrText xml:space="preserve">" </w:instrText>
        </w:r>
        <w:r w:rsidR="00965FE5" w:rsidRPr="003C7017">
          <w:rPr>
            <w:rPrChange w:id="1989" w:author="Neja Blaj Hribar" w:date="2021-03-23T12:44:00Z">
              <w:rPr/>
            </w:rPrChange>
          </w:rPr>
          <w:fldChar w:fldCharType="separate"/>
        </w:r>
      </w:ins>
      <w:r w:rsidR="00965FE5" w:rsidRPr="003C7017">
        <w:rPr>
          <w:rStyle w:val="Hiperpovezava"/>
          <w:color w:val="auto"/>
          <w:rPrChange w:id="1990" w:author="Neja Blaj Hribar" w:date="2021-03-23T12:44:00Z">
            <w:rPr>
              <w:rStyle w:val="Hiperpovezava"/>
            </w:rPr>
          </w:rPrChange>
        </w:rPr>
        <w:t>http://hdl.handle.net/11346/siparl-AZM0</w:t>
      </w:r>
      <w:ins w:id="1991" w:author="Neja Blaj Hribar" w:date="2021-03-23T12:41:00Z">
        <w:r w:rsidR="00965FE5" w:rsidRPr="003C7017">
          <w:rPr>
            <w:rPrChange w:id="1992" w:author="Neja Blaj Hribar" w:date="2021-03-23T12:44:00Z">
              <w:rPr/>
            </w:rPrChange>
          </w:rPr>
          <w:fldChar w:fldCharType="end"/>
        </w:r>
      </w:ins>
      <w:r w:rsidRPr="003C7017">
        <w:rPr>
          <w:rPrChange w:id="1993" w:author="Neja Blaj Hribar" w:date="2021-03-23T12:44:00Z">
            <w:rPr/>
          </w:rPrChange>
        </w:rPr>
        <w:t>.</w:t>
      </w:r>
      <w:del w:id="1994" w:author="Fišer, Darja" w:date="2021-03-16T17:28:00Z">
        <w:r w:rsidRPr="003C7017" w:rsidDel="00506AE8">
          <w:rPr>
            <w:rPrChange w:id="1995" w:author="Neja Blaj Hribar" w:date="2021-03-23T12:44:00Z">
              <w:rPr/>
            </w:rPrChange>
          </w:rPr>
          <w:delText xml:space="preserve"> </w:delText>
        </w:r>
      </w:del>
    </w:p>
  </w:footnote>
  <w:footnote w:id="96">
    <w:p w14:paraId="5B12228A" w14:textId="3FD55A0F" w:rsidR="00CA3AB9" w:rsidRPr="003C7017" w:rsidRDefault="00CA3AB9" w:rsidP="002C2B4D">
      <w:pPr>
        <w:pStyle w:val="Sprotnaopomba-besedilo"/>
        <w:jc w:val="both"/>
        <w:rPr>
          <w:lang w:val="sl-SI"/>
          <w:rPrChange w:id="1996" w:author="Neja Blaj Hribar" w:date="2021-03-23T12:44:00Z">
            <w:rPr>
              <w:lang w:val="sl-SI"/>
            </w:rPr>
          </w:rPrChange>
        </w:rPr>
      </w:pPr>
      <w:r w:rsidRPr="003C7017">
        <w:rPr>
          <w:rStyle w:val="Sprotnaopomba-sklic"/>
          <w:rPrChange w:id="1997" w:author="Neja Blaj Hribar" w:date="2021-03-23T12:44:00Z">
            <w:rPr>
              <w:rStyle w:val="Sprotnaopomba-sklic"/>
            </w:rPr>
          </w:rPrChange>
        </w:rPr>
        <w:footnoteRef/>
      </w:r>
      <w:r w:rsidRPr="003C7017">
        <w:rPr>
          <w:rPrChange w:id="1998" w:author="Neja Blaj Hribar" w:date="2021-03-23T12:44:00Z">
            <w:rPr/>
          </w:rPrChange>
        </w:rPr>
        <w:t xml:space="preserve"> </w:t>
      </w:r>
      <w:proofErr w:type="spellStart"/>
      <w:r w:rsidRPr="003C7017">
        <w:rPr>
          <w:i/>
          <w:rPrChange w:id="1999" w:author="Neja Blaj Hribar" w:date="2021-03-23T12:44:00Z">
            <w:rPr>
              <w:i/>
            </w:rPr>
          </w:rPrChange>
        </w:rPr>
        <w:t>Seznam</w:t>
      </w:r>
      <w:proofErr w:type="spellEnd"/>
      <w:r w:rsidRPr="003C7017">
        <w:rPr>
          <w:i/>
          <w:rPrChange w:id="2000" w:author="Neja Blaj Hribar" w:date="2021-03-23T12:44:00Z">
            <w:rPr>
              <w:i/>
            </w:rPr>
          </w:rPrChange>
        </w:rPr>
        <w:t xml:space="preserve"> </w:t>
      </w:r>
      <w:proofErr w:type="spellStart"/>
      <w:r w:rsidRPr="003C7017">
        <w:rPr>
          <w:i/>
          <w:rPrChange w:id="2001" w:author="Neja Blaj Hribar" w:date="2021-03-23T12:44:00Z">
            <w:rPr>
              <w:i/>
            </w:rPr>
          </w:rPrChange>
        </w:rPr>
        <w:t>besed</w:t>
      </w:r>
      <w:proofErr w:type="spellEnd"/>
      <w:r w:rsidRPr="003C7017">
        <w:rPr>
          <w:rPrChange w:id="2002" w:author="Neja Blaj Hribar" w:date="2021-03-23T12:44:00Z">
            <w:rPr/>
          </w:rPrChange>
        </w:rPr>
        <w:t xml:space="preserve">, </w:t>
      </w:r>
      <w:proofErr w:type="spellStart"/>
      <w:r w:rsidRPr="003C7017">
        <w:rPr>
          <w:rPrChange w:id="2003" w:author="Neja Blaj Hribar" w:date="2021-03-23T12:44:00Z">
            <w:rPr/>
          </w:rPrChange>
        </w:rPr>
        <w:t>pridobljeno</w:t>
      </w:r>
      <w:proofErr w:type="spellEnd"/>
      <w:r w:rsidRPr="003C7017">
        <w:rPr>
          <w:rPrChange w:id="2004" w:author="Neja Blaj Hribar" w:date="2021-03-23T12:44:00Z">
            <w:rPr/>
          </w:rPrChange>
        </w:rPr>
        <w:t xml:space="preserve"> 18. 2. 2021, </w:t>
      </w:r>
      <w:ins w:id="2005" w:author="Neja Blaj Hribar" w:date="2021-03-23T12:41:00Z">
        <w:r w:rsidR="00965FE5" w:rsidRPr="003C7017">
          <w:rPr>
            <w:rPrChange w:id="2006" w:author="Neja Blaj Hribar" w:date="2021-03-23T12:44:00Z">
              <w:rPr/>
            </w:rPrChange>
          </w:rPr>
          <w:fldChar w:fldCharType="begin"/>
        </w:r>
        <w:r w:rsidR="00965FE5" w:rsidRPr="003C7017">
          <w:rPr>
            <w:rPrChange w:id="2007" w:author="Neja Blaj Hribar" w:date="2021-03-23T12:44:00Z">
              <w:rPr/>
            </w:rPrChange>
          </w:rPr>
          <w:instrText xml:space="preserve"> HYPERLINK "</w:instrText>
        </w:r>
      </w:ins>
      <w:r w:rsidR="00965FE5" w:rsidRPr="003C7017">
        <w:rPr>
          <w:rPrChange w:id="2008" w:author="Neja Blaj Hribar" w:date="2021-03-23T12:44:00Z">
            <w:rPr/>
          </w:rPrChange>
        </w:rPr>
        <w:instrText>http://hdl.handle.net/11346/siparl-7E3V</w:instrText>
      </w:r>
      <w:ins w:id="2009" w:author="Neja Blaj Hribar" w:date="2021-03-23T12:41:00Z">
        <w:r w:rsidR="00965FE5" w:rsidRPr="003C7017">
          <w:rPr>
            <w:rPrChange w:id="2010" w:author="Neja Blaj Hribar" w:date="2021-03-23T12:44:00Z">
              <w:rPr/>
            </w:rPrChange>
          </w:rPr>
          <w:instrText xml:space="preserve">" </w:instrText>
        </w:r>
        <w:r w:rsidR="00965FE5" w:rsidRPr="003C7017">
          <w:rPr>
            <w:rPrChange w:id="2011" w:author="Neja Blaj Hribar" w:date="2021-03-23T12:44:00Z">
              <w:rPr/>
            </w:rPrChange>
          </w:rPr>
          <w:fldChar w:fldCharType="separate"/>
        </w:r>
      </w:ins>
      <w:r w:rsidR="00965FE5" w:rsidRPr="003C7017">
        <w:rPr>
          <w:rStyle w:val="Hiperpovezava"/>
          <w:color w:val="auto"/>
          <w:rPrChange w:id="2012" w:author="Neja Blaj Hribar" w:date="2021-03-23T12:44:00Z">
            <w:rPr>
              <w:rStyle w:val="Hiperpovezava"/>
            </w:rPr>
          </w:rPrChange>
        </w:rPr>
        <w:t>http://hdl.handle.net/11346/siparl-7E3V</w:t>
      </w:r>
      <w:ins w:id="2013" w:author="Neja Blaj Hribar" w:date="2021-03-23T12:41:00Z">
        <w:r w:rsidR="00965FE5" w:rsidRPr="003C7017">
          <w:rPr>
            <w:rPrChange w:id="2014" w:author="Neja Blaj Hribar" w:date="2021-03-23T12:44:00Z">
              <w:rPr/>
            </w:rPrChange>
          </w:rPr>
          <w:fldChar w:fldCharType="end"/>
        </w:r>
      </w:ins>
      <w:r w:rsidRPr="003C7017">
        <w:rPr>
          <w:rPrChange w:id="2015" w:author="Neja Blaj Hribar" w:date="2021-03-23T12:44:00Z">
            <w:rPr/>
          </w:rPrChange>
        </w:rPr>
        <w:t>.</w:t>
      </w:r>
      <w:del w:id="2016" w:author="Fišer, Darja" w:date="2021-03-16T17:28:00Z">
        <w:r w:rsidRPr="003C7017" w:rsidDel="00506AE8">
          <w:rPr>
            <w:rPrChange w:id="2017" w:author="Neja Blaj Hribar" w:date="2021-03-23T12:44:00Z">
              <w:rPr/>
            </w:rPrChange>
          </w:rPr>
          <w:delText xml:space="preserve"> </w:delText>
        </w:r>
      </w:del>
    </w:p>
  </w:footnote>
  <w:footnote w:id="97">
    <w:p w14:paraId="4578C544" w14:textId="65507E02" w:rsidR="00CA3AB9" w:rsidRPr="003C7017" w:rsidRDefault="00CA3AB9" w:rsidP="002C2B4D">
      <w:pPr>
        <w:pStyle w:val="Sprotnaopomba-besedilo"/>
        <w:jc w:val="both"/>
        <w:rPr>
          <w:lang w:val="sl-SI"/>
          <w:rPrChange w:id="2018" w:author="Neja Blaj Hribar" w:date="2021-03-23T12:44:00Z">
            <w:rPr>
              <w:lang w:val="sl-SI"/>
            </w:rPr>
          </w:rPrChange>
        </w:rPr>
      </w:pPr>
      <w:r w:rsidRPr="003C7017">
        <w:rPr>
          <w:rStyle w:val="Sprotnaopomba-sklic"/>
          <w:rPrChange w:id="2019" w:author="Neja Blaj Hribar" w:date="2021-03-23T12:44:00Z">
            <w:rPr>
              <w:rStyle w:val="Sprotnaopomba-sklic"/>
            </w:rPr>
          </w:rPrChange>
        </w:rPr>
        <w:footnoteRef/>
      </w:r>
      <w:r w:rsidRPr="003C7017">
        <w:rPr>
          <w:rPrChange w:id="2020" w:author="Neja Blaj Hribar" w:date="2021-03-23T12:44:00Z">
            <w:rPr/>
          </w:rPrChange>
        </w:rPr>
        <w:t xml:space="preserve"> </w:t>
      </w:r>
      <w:r w:rsidRPr="003C7017">
        <w:rPr>
          <w:lang w:val="sl-SI"/>
          <w:rPrChange w:id="2021" w:author="Neja Blaj Hribar" w:date="2021-03-23T12:44:00Z">
            <w:rPr>
              <w:lang w:val="sl-SI"/>
            </w:rPr>
          </w:rPrChange>
        </w:rPr>
        <w:t xml:space="preserve">Konkordančnik NoSketchEngine za računanje ključnih besed uporablja formulo </w:t>
      </w:r>
      <w:r w:rsidRPr="003C7017">
        <w:rPr>
          <w:rPrChange w:id="2022" w:author="Neja Blaj Hribar" w:date="2021-03-23T12:44:00Z">
            <w:rPr/>
          </w:rPrChange>
        </w:rPr>
        <w:fldChar w:fldCharType="begin"/>
      </w:r>
      <w:r w:rsidRPr="003C7017">
        <w:rPr>
          <w:rPrChange w:id="2023" w:author="Neja Blaj Hribar" w:date="2021-03-23T12:44:00Z">
            <w:rPr/>
          </w:rPrChange>
        </w:rPr>
        <w:instrText xml:space="preserve"> HYPERLINK "https://www.sketchengine.eu/documentation/simple-maths/" </w:instrText>
      </w:r>
      <w:r w:rsidRPr="003C7017">
        <w:rPr>
          <w:rPrChange w:id="2024" w:author="Neja Blaj Hribar" w:date="2021-03-23T12:44:00Z">
            <w:rPr/>
          </w:rPrChange>
        </w:rPr>
        <w:fldChar w:fldCharType="separate"/>
      </w:r>
      <w:r w:rsidRPr="003C7017">
        <w:rPr>
          <w:rStyle w:val="Hiperpovezava"/>
          <w:color w:val="auto"/>
          <w:u w:val="none"/>
          <w:lang w:val="sl-SI"/>
          <w:rPrChange w:id="2025" w:author="Neja Blaj Hribar" w:date="2021-03-23T12:44:00Z">
            <w:rPr>
              <w:rStyle w:val="Hiperpovezava"/>
              <w:color w:val="auto"/>
              <w:u w:val="none"/>
              <w:lang w:val="sl-SI"/>
            </w:rPr>
          </w:rPrChange>
        </w:rPr>
        <w:t>Simple Maths</w:t>
      </w:r>
      <w:r w:rsidRPr="003C7017">
        <w:rPr>
          <w:rStyle w:val="Hiperpovezava"/>
          <w:color w:val="auto"/>
          <w:u w:val="none"/>
          <w:lang w:val="sl-SI"/>
          <w:rPrChange w:id="2026" w:author="Neja Blaj Hribar" w:date="2021-03-23T12:44:00Z">
            <w:rPr>
              <w:rStyle w:val="Hiperpovezava"/>
              <w:color w:val="auto"/>
              <w:u w:val="none"/>
              <w:lang w:val="sl-SI"/>
            </w:rPr>
          </w:rPrChange>
        </w:rPr>
        <w:fldChar w:fldCharType="end"/>
      </w:r>
      <w:r w:rsidRPr="003C7017">
        <w:rPr>
          <w:rStyle w:val="Hiperpovezava"/>
          <w:color w:val="auto"/>
          <w:u w:val="none"/>
          <w:lang w:val="sl-SI"/>
          <w:rPrChange w:id="2027" w:author="Neja Blaj Hribar" w:date="2021-03-23T12:44:00Z">
            <w:rPr>
              <w:rStyle w:val="Hiperpovezava"/>
              <w:color w:val="auto"/>
              <w:u w:val="none"/>
              <w:lang w:val="sl-SI"/>
            </w:rPr>
          </w:rPrChange>
        </w:rPr>
        <w:t>.</w:t>
      </w:r>
    </w:p>
  </w:footnote>
  <w:footnote w:id="98">
    <w:p w14:paraId="3E79EDB2" w14:textId="6561676B" w:rsidR="00CA3AB9" w:rsidRPr="003C7017" w:rsidRDefault="00CA3AB9" w:rsidP="002C2B4D">
      <w:pPr>
        <w:pStyle w:val="Sprotnaopomba-besedilo"/>
        <w:jc w:val="both"/>
        <w:rPr>
          <w:lang w:val="sl-SI"/>
          <w:rPrChange w:id="2029" w:author="Neja Blaj Hribar" w:date="2021-03-23T12:44:00Z">
            <w:rPr>
              <w:lang w:val="sl-SI"/>
            </w:rPr>
          </w:rPrChange>
        </w:rPr>
      </w:pPr>
      <w:r w:rsidRPr="003C7017">
        <w:rPr>
          <w:rStyle w:val="Sprotnaopomba-sklic"/>
          <w:rPrChange w:id="2030" w:author="Neja Blaj Hribar" w:date="2021-03-23T12:44:00Z">
            <w:rPr>
              <w:rStyle w:val="Sprotnaopomba-sklic"/>
            </w:rPr>
          </w:rPrChange>
        </w:rPr>
        <w:footnoteRef/>
      </w:r>
      <w:r w:rsidRPr="003C7017">
        <w:rPr>
          <w:rPrChange w:id="2031" w:author="Neja Blaj Hribar" w:date="2021-03-23T12:44:00Z">
            <w:rPr/>
          </w:rPrChange>
        </w:rPr>
        <w:t xml:space="preserve"> </w:t>
      </w:r>
      <w:r w:rsidRPr="003C7017">
        <w:rPr>
          <w:i/>
          <w:rPrChange w:id="2032" w:author="Neja Blaj Hribar" w:date="2021-03-23T12:44:00Z">
            <w:rPr>
              <w:i/>
            </w:rPr>
          </w:rPrChange>
        </w:rPr>
        <w:t xml:space="preserve">Concordance </w:t>
      </w:r>
      <w:del w:id="2033" w:author="Fišer, Darja" w:date="2021-03-16T17:28:00Z">
        <w:r w:rsidRPr="003C7017" w:rsidDel="00506AE8">
          <w:rPr>
            <w:i/>
            <w:rPrChange w:id="2034" w:author="Neja Blaj Hribar" w:date="2021-03-23T12:44:00Z">
              <w:rPr>
                <w:i/>
              </w:rPr>
            </w:rPrChange>
          </w:rPr>
          <w:delText>-</w:delText>
        </w:r>
      </w:del>
      <w:ins w:id="2035" w:author="Fišer, Darja" w:date="2021-03-16T17:28:00Z">
        <w:r w:rsidRPr="003C7017">
          <w:rPr>
            <w:i/>
            <w:rPrChange w:id="2036" w:author="Neja Blaj Hribar" w:date="2021-03-23T12:44:00Z">
              <w:rPr>
                <w:i/>
              </w:rPr>
            </w:rPrChange>
          </w:rPr>
          <w:t>–</w:t>
        </w:r>
      </w:ins>
      <w:r w:rsidRPr="003C7017">
        <w:rPr>
          <w:i/>
          <w:rPrChange w:id="2037" w:author="Neja Blaj Hribar" w:date="2021-03-23T12:44:00Z">
            <w:rPr>
              <w:i/>
            </w:rPr>
          </w:rPrChange>
        </w:rPr>
        <w:t xml:space="preserve"> most powerful corpus search | Sketch Engine</w:t>
      </w:r>
      <w:r w:rsidRPr="003C7017">
        <w:rPr>
          <w:rPrChange w:id="2038" w:author="Neja Blaj Hribar" w:date="2021-03-23T12:44:00Z">
            <w:rPr/>
          </w:rPrChange>
        </w:rPr>
        <w:t xml:space="preserve">, </w:t>
      </w:r>
      <w:proofErr w:type="spellStart"/>
      <w:r w:rsidRPr="003C7017">
        <w:rPr>
          <w:rPrChange w:id="2039" w:author="Neja Blaj Hribar" w:date="2021-03-23T12:44:00Z">
            <w:rPr/>
          </w:rPrChange>
        </w:rPr>
        <w:t>pridobljeno</w:t>
      </w:r>
      <w:proofErr w:type="spellEnd"/>
      <w:r w:rsidRPr="003C7017">
        <w:rPr>
          <w:rPrChange w:id="2040" w:author="Neja Blaj Hribar" w:date="2021-03-23T12:44:00Z">
            <w:rPr/>
          </w:rPrChange>
        </w:rPr>
        <w:t xml:space="preserve"> 18. 2. 2021, </w:t>
      </w:r>
      <w:ins w:id="2041" w:author="Neja Blaj Hribar" w:date="2021-03-23T12:41:00Z">
        <w:r w:rsidR="00965FE5" w:rsidRPr="003C7017">
          <w:rPr>
            <w:rPrChange w:id="2042" w:author="Neja Blaj Hribar" w:date="2021-03-23T12:44:00Z">
              <w:rPr/>
            </w:rPrChange>
          </w:rPr>
          <w:fldChar w:fldCharType="begin"/>
        </w:r>
        <w:r w:rsidR="00965FE5" w:rsidRPr="003C7017">
          <w:rPr>
            <w:rPrChange w:id="2043" w:author="Neja Blaj Hribar" w:date="2021-03-23T12:44:00Z">
              <w:rPr/>
            </w:rPrChange>
          </w:rPr>
          <w:instrText xml:space="preserve"> HYPERLINK "</w:instrText>
        </w:r>
      </w:ins>
      <w:r w:rsidR="00965FE5" w:rsidRPr="003C7017">
        <w:rPr>
          <w:rPrChange w:id="2044" w:author="Neja Blaj Hribar" w:date="2021-03-23T12:44:00Z">
            <w:rPr/>
          </w:rPrChange>
        </w:rPr>
        <w:instrText>https://tinyurl.com/8zrs9f8n</w:instrText>
      </w:r>
      <w:ins w:id="2045" w:author="Neja Blaj Hribar" w:date="2021-03-23T12:41:00Z">
        <w:r w:rsidR="00965FE5" w:rsidRPr="003C7017">
          <w:rPr>
            <w:rPrChange w:id="2046" w:author="Neja Blaj Hribar" w:date="2021-03-23T12:44:00Z">
              <w:rPr/>
            </w:rPrChange>
          </w:rPr>
          <w:instrText xml:space="preserve">" </w:instrText>
        </w:r>
        <w:r w:rsidR="00965FE5" w:rsidRPr="003C7017">
          <w:rPr>
            <w:rPrChange w:id="2047" w:author="Neja Blaj Hribar" w:date="2021-03-23T12:44:00Z">
              <w:rPr/>
            </w:rPrChange>
          </w:rPr>
          <w:fldChar w:fldCharType="separate"/>
        </w:r>
      </w:ins>
      <w:r w:rsidR="00965FE5" w:rsidRPr="003C7017">
        <w:rPr>
          <w:rStyle w:val="Hiperpovezava"/>
          <w:color w:val="auto"/>
          <w:rPrChange w:id="2048" w:author="Neja Blaj Hribar" w:date="2021-03-23T12:44:00Z">
            <w:rPr>
              <w:rStyle w:val="Hiperpovezava"/>
            </w:rPr>
          </w:rPrChange>
        </w:rPr>
        <w:t>https://tinyurl.com/8zrs9f8n</w:t>
      </w:r>
      <w:ins w:id="2049" w:author="Neja Blaj Hribar" w:date="2021-03-23T12:41:00Z">
        <w:r w:rsidR="00965FE5" w:rsidRPr="003C7017">
          <w:rPr>
            <w:rPrChange w:id="2050" w:author="Neja Blaj Hribar" w:date="2021-03-23T12:44:00Z">
              <w:rPr/>
            </w:rPrChange>
          </w:rPr>
          <w:fldChar w:fldCharType="end"/>
        </w:r>
      </w:ins>
      <w:r w:rsidRPr="003C7017">
        <w:rPr>
          <w:rPrChange w:id="2051" w:author="Neja Blaj Hribar" w:date="2021-03-23T12:44:00Z">
            <w:rPr/>
          </w:rPrChange>
        </w:rPr>
        <w:t>.</w:t>
      </w:r>
      <w:del w:id="2052" w:author="Fišer, Darja" w:date="2021-03-16T17:28:00Z">
        <w:r w:rsidRPr="003C7017" w:rsidDel="00506AE8">
          <w:rPr>
            <w:rPrChange w:id="2053" w:author="Neja Blaj Hribar" w:date="2021-03-23T12:44:00Z">
              <w:rPr/>
            </w:rPrChange>
          </w:rPr>
          <w:delText xml:space="preserve"> </w:delText>
        </w:r>
      </w:del>
    </w:p>
  </w:footnote>
  <w:footnote w:id="99">
    <w:p w14:paraId="38C52E68" w14:textId="2BDA047C" w:rsidR="00CA3AB9" w:rsidRPr="003C7017" w:rsidRDefault="00CA3AB9" w:rsidP="002C2B4D">
      <w:pPr>
        <w:pStyle w:val="Sprotnaopomba-besedilo"/>
        <w:jc w:val="both"/>
        <w:rPr>
          <w:lang w:val="sl-SI"/>
          <w:rPrChange w:id="2054" w:author="Neja Blaj Hribar" w:date="2021-03-23T12:44:00Z">
            <w:rPr>
              <w:lang w:val="sl-SI"/>
            </w:rPr>
          </w:rPrChange>
        </w:rPr>
      </w:pPr>
      <w:r w:rsidRPr="003C7017">
        <w:rPr>
          <w:rStyle w:val="Sprotnaopomba-sklic"/>
          <w:rPrChange w:id="2055" w:author="Neja Blaj Hribar" w:date="2021-03-23T12:44:00Z">
            <w:rPr>
              <w:rStyle w:val="Sprotnaopomba-sklic"/>
            </w:rPr>
          </w:rPrChange>
        </w:rPr>
        <w:footnoteRef/>
      </w:r>
      <w:r w:rsidRPr="003C7017">
        <w:rPr>
          <w:rPrChange w:id="2056" w:author="Neja Blaj Hribar" w:date="2021-03-23T12:44:00Z">
            <w:rPr/>
          </w:rPrChange>
        </w:rPr>
        <w:t xml:space="preserve"> </w:t>
      </w:r>
      <w:proofErr w:type="spellStart"/>
      <w:r w:rsidRPr="003C7017">
        <w:rPr>
          <w:i/>
          <w:rPrChange w:id="2057" w:author="Neja Blaj Hribar" w:date="2021-03-23T12:44:00Z">
            <w:rPr>
              <w:i/>
            </w:rPr>
          </w:rPrChange>
        </w:rPr>
        <w:t>Iskanje</w:t>
      </w:r>
      <w:proofErr w:type="spellEnd"/>
      <w:r w:rsidRPr="003C7017">
        <w:rPr>
          <w:rPrChange w:id="2058" w:author="Neja Blaj Hribar" w:date="2021-03-23T12:44:00Z">
            <w:rPr/>
          </w:rPrChange>
        </w:rPr>
        <w:t xml:space="preserve">, </w:t>
      </w:r>
      <w:proofErr w:type="spellStart"/>
      <w:r w:rsidRPr="003C7017">
        <w:rPr>
          <w:rPrChange w:id="2059" w:author="Neja Blaj Hribar" w:date="2021-03-23T12:44:00Z">
            <w:rPr/>
          </w:rPrChange>
        </w:rPr>
        <w:t>pridobljeno</w:t>
      </w:r>
      <w:proofErr w:type="spellEnd"/>
      <w:r w:rsidRPr="003C7017">
        <w:rPr>
          <w:rPrChange w:id="2060" w:author="Neja Blaj Hribar" w:date="2021-03-23T12:44:00Z">
            <w:rPr/>
          </w:rPrChange>
        </w:rPr>
        <w:t xml:space="preserve"> 18. 2. 2021, </w:t>
      </w:r>
      <w:ins w:id="2061" w:author="Neja Blaj Hribar" w:date="2021-03-23T12:41:00Z">
        <w:r w:rsidR="00965FE5" w:rsidRPr="003C7017">
          <w:rPr>
            <w:rPrChange w:id="2062" w:author="Neja Blaj Hribar" w:date="2021-03-23T12:44:00Z">
              <w:rPr/>
            </w:rPrChange>
          </w:rPr>
          <w:fldChar w:fldCharType="begin"/>
        </w:r>
        <w:r w:rsidR="00965FE5" w:rsidRPr="003C7017">
          <w:rPr>
            <w:rPrChange w:id="2063" w:author="Neja Blaj Hribar" w:date="2021-03-23T12:44:00Z">
              <w:rPr/>
            </w:rPrChange>
          </w:rPr>
          <w:instrText xml:space="preserve"> HYPERLINK "</w:instrText>
        </w:r>
      </w:ins>
      <w:r w:rsidR="00965FE5" w:rsidRPr="003C7017">
        <w:rPr>
          <w:rPrChange w:id="2064" w:author="Neja Blaj Hribar" w:date="2021-03-23T12:44:00Z">
            <w:rPr/>
          </w:rPrChange>
        </w:rPr>
        <w:instrText>http://hdl.handle.net/11346/siparl-VZB9</w:instrText>
      </w:r>
      <w:ins w:id="2065" w:author="Neja Blaj Hribar" w:date="2021-03-23T12:41:00Z">
        <w:r w:rsidR="00965FE5" w:rsidRPr="003C7017">
          <w:rPr>
            <w:rPrChange w:id="2066" w:author="Neja Blaj Hribar" w:date="2021-03-23T12:44:00Z">
              <w:rPr/>
            </w:rPrChange>
          </w:rPr>
          <w:instrText xml:space="preserve">" </w:instrText>
        </w:r>
        <w:r w:rsidR="00965FE5" w:rsidRPr="003C7017">
          <w:rPr>
            <w:rPrChange w:id="2067" w:author="Neja Blaj Hribar" w:date="2021-03-23T12:44:00Z">
              <w:rPr/>
            </w:rPrChange>
          </w:rPr>
          <w:fldChar w:fldCharType="separate"/>
        </w:r>
      </w:ins>
      <w:r w:rsidR="00965FE5" w:rsidRPr="003C7017">
        <w:rPr>
          <w:rStyle w:val="Hiperpovezava"/>
          <w:color w:val="auto"/>
          <w:rPrChange w:id="2068" w:author="Neja Blaj Hribar" w:date="2021-03-23T12:44:00Z">
            <w:rPr>
              <w:rStyle w:val="Hiperpovezava"/>
            </w:rPr>
          </w:rPrChange>
        </w:rPr>
        <w:t>http://hdl.handle.net/11346/siparl-VZB9</w:t>
      </w:r>
      <w:ins w:id="2069" w:author="Neja Blaj Hribar" w:date="2021-03-23T12:41:00Z">
        <w:r w:rsidR="00965FE5" w:rsidRPr="003C7017">
          <w:rPr>
            <w:rPrChange w:id="2070" w:author="Neja Blaj Hribar" w:date="2021-03-23T12:44:00Z">
              <w:rPr/>
            </w:rPrChange>
          </w:rPr>
          <w:fldChar w:fldCharType="end"/>
        </w:r>
      </w:ins>
      <w:r w:rsidRPr="003C7017">
        <w:rPr>
          <w:rPrChange w:id="2071" w:author="Neja Blaj Hribar" w:date="2021-03-23T12:44:00Z">
            <w:rPr/>
          </w:rPrChange>
        </w:rPr>
        <w:t>.</w:t>
      </w:r>
      <w:del w:id="2072" w:author="Fišer, Darja" w:date="2021-03-16T17:28:00Z">
        <w:r w:rsidRPr="003C7017" w:rsidDel="00506AE8">
          <w:rPr>
            <w:rPrChange w:id="2073" w:author="Neja Blaj Hribar" w:date="2021-03-23T12:44:00Z">
              <w:rPr/>
            </w:rPrChange>
          </w:rPr>
          <w:delText xml:space="preserve"> </w:delText>
        </w:r>
      </w:del>
    </w:p>
  </w:footnote>
  <w:footnote w:id="100">
    <w:p w14:paraId="4CB1AFF4" w14:textId="49CCD23F" w:rsidR="00CA3AB9" w:rsidRPr="003C7017" w:rsidRDefault="00CA3AB9" w:rsidP="002C2B4D">
      <w:pPr>
        <w:pStyle w:val="Sprotnaopomba-besedilo"/>
        <w:jc w:val="both"/>
        <w:rPr>
          <w:lang w:val="sl-SI"/>
          <w:rPrChange w:id="2077" w:author="Neja Blaj Hribar" w:date="2021-03-23T12:44:00Z">
            <w:rPr>
              <w:lang w:val="sl-SI"/>
            </w:rPr>
          </w:rPrChange>
        </w:rPr>
      </w:pPr>
      <w:r w:rsidRPr="003C7017">
        <w:rPr>
          <w:rStyle w:val="Sprotnaopomba-sklic"/>
          <w:rPrChange w:id="2078" w:author="Neja Blaj Hribar" w:date="2021-03-23T12:44:00Z">
            <w:rPr>
              <w:rStyle w:val="Sprotnaopomba-sklic"/>
            </w:rPr>
          </w:rPrChange>
        </w:rPr>
        <w:footnoteRef/>
      </w:r>
      <w:r w:rsidRPr="003C7017">
        <w:rPr>
          <w:rPrChange w:id="2079" w:author="Neja Blaj Hribar" w:date="2021-03-23T12:44:00Z">
            <w:rPr/>
          </w:rPrChange>
        </w:rPr>
        <w:t xml:space="preserve"> </w:t>
      </w:r>
      <w:proofErr w:type="spellStart"/>
      <w:r w:rsidRPr="003C7017">
        <w:rPr>
          <w:i/>
          <w:rPrChange w:id="2080" w:author="Neja Blaj Hribar" w:date="2021-03-23T12:44:00Z">
            <w:rPr>
              <w:i/>
            </w:rPr>
          </w:rPrChange>
        </w:rPr>
        <w:t>Ministrstva</w:t>
      </w:r>
      <w:proofErr w:type="spellEnd"/>
      <w:r w:rsidRPr="003C7017">
        <w:rPr>
          <w:i/>
          <w:rPrChange w:id="2081" w:author="Neja Blaj Hribar" w:date="2021-03-23T12:44:00Z">
            <w:rPr>
              <w:i/>
            </w:rPr>
          </w:rPrChange>
        </w:rPr>
        <w:t xml:space="preserve"> | GOV.SI</w:t>
      </w:r>
      <w:r w:rsidRPr="003C7017">
        <w:rPr>
          <w:rPrChange w:id="2082" w:author="Neja Blaj Hribar" w:date="2021-03-23T12:44:00Z">
            <w:rPr/>
          </w:rPrChange>
        </w:rPr>
        <w:t xml:space="preserve">, </w:t>
      </w:r>
      <w:proofErr w:type="spellStart"/>
      <w:r w:rsidRPr="003C7017">
        <w:rPr>
          <w:rPrChange w:id="2083" w:author="Neja Blaj Hribar" w:date="2021-03-23T12:44:00Z">
            <w:rPr/>
          </w:rPrChange>
        </w:rPr>
        <w:t>pridobljeno</w:t>
      </w:r>
      <w:proofErr w:type="spellEnd"/>
      <w:r w:rsidRPr="003C7017">
        <w:rPr>
          <w:rPrChange w:id="2084" w:author="Neja Blaj Hribar" w:date="2021-03-23T12:44:00Z">
            <w:rPr/>
          </w:rPrChange>
        </w:rPr>
        <w:t xml:space="preserve"> 18. 2. 2021, </w:t>
      </w:r>
      <w:ins w:id="2085" w:author="Neja Blaj Hribar" w:date="2021-03-23T12:41:00Z">
        <w:r w:rsidR="00965FE5" w:rsidRPr="003C7017">
          <w:rPr>
            <w:rPrChange w:id="2086" w:author="Neja Blaj Hribar" w:date="2021-03-23T12:44:00Z">
              <w:rPr/>
            </w:rPrChange>
          </w:rPr>
          <w:fldChar w:fldCharType="begin"/>
        </w:r>
        <w:r w:rsidR="00965FE5" w:rsidRPr="003C7017">
          <w:rPr>
            <w:rPrChange w:id="2087" w:author="Neja Blaj Hribar" w:date="2021-03-23T12:44:00Z">
              <w:rPr/>
            </w:rPrChange>
          </w:rPr>
          <w:instrText xml:space="preserve"> HYPERLINK "</w:instrText>
        </w:r>
      </w:ins>
      <w:r w:rsidR="00965FE5" w:rsidRPr="003C7017">
        <w:rPr>
          <w:rPrChange w:id="2088" w:author="Neja Blaj Hribar" w:date="2021-03-23T12:44:00Z">
            <w:rPr/>
          </w:rPrChange>
        </w:rPr>
        <w:instrText>https://tinyurl.com/jbjhnjjb</w:instrText>
      </w:r>
      <w:ins w:id="2089" w:author="Neja Blaj Hribar" w:date="2021-03-23T12:41:00Z">
        <w:r w:rsidR="00965FE5" w:rsidRPr="003C7017">
          <w:rPr>
            <w:rPrChange w:id="2090" w:author="Neja Blaj Hribar" w:date="2021-03-23T12:44:00Z">
              <w:rPr/>
            </w:rPrChange>
          </w:rPr>
          <w:instrText xml:space="preserve">" </w:instrText>
        </w:r>
        <w:r w:rsidR="00965FE5" w:rsidRPr="003C7017">
          <w:rPr>
            <w:rPrChange w:id="2091" w:author="Neja Blaj Hribar" w:date="2021-03-23T12:44:00Z">
              <w:rPr/>
            </w:rPrChange>
          </w:rPr>
          <w:fldChar w:fldCharType="separate"/>
        </w:r>
      </w:ins>
      <w:r w:rsidR="00965FE5" w:rsidRPr="003C7017">
        <w:rPr>
          <w:rStyle w:val="Hiperpovezava"/>
          <w:color w:val="auto"/>
          <w:rPrChange w:id="2092" w:author="Neja Blaj Hribar" w:date="2021-03-23T12:44:00Z">
            <w:rPr>
              <w:rStyle w:val="Hiperpovezava"/>
            </w:rPr>
          </w:rPrChange>
        </w:rPr>
        <w:t>https://tinyurl.com/jbjhnjjb</w:t>
      </w:r>
      <w:ins w:id="2093" w:author="Neja Blaj Hribar" w:date="2021-03-23T12:41:00Z">
        <w:r w:rsidR="00965FE5" w:rsidRPr="003C7017">
          <w:rPr>
            <w:rPrChange w:id="2094" w:author="Neja Blaj Hribar" w:date="2021-03-23T12:44:00Z">
              <w:rPr/>
            </w:rPrChange>
          </w:rPr>
          <w:fldChar w:fldCharType="end"/>
        </w:r>
      </w:ins>
      <w:r w:rsidRPr="003C7017">
        <w:rPr>
          <w:rPrChange w:id="2095" w:author="Neja Blaj Hribar" w:date="2021-03-23T12:44:00Z">
            <w:rPr/>
          </w:rPrChange>
        </w:rPr>
        <w:t>.</w:t>
      </w:r>
      <w:del w:id="2096" w:author="Fišer, Darja" w:date="2021-03-16T17:28:00Z">
        <w:r w:rsidRPr="003C7017" w:rsidDel="00506AE8">
          <w:rPr>
            <w:rPrChange w:id="2097" w:author="Neja Blaj Hribar" w:date="2021-03-23T12:44:00Z">
              <w:rPr/>
            </w:rPrChange>
          </w:rPr>
          <w:delText xml:space="preserve"> </w:delText>
        </w:r>
      </w:del>
    </w:p>
  </w:footnote>
  <w:footnote w:id="101">
    <w:p w14:paraId="7949FFFE" w14:textId="650D8A07" w:rsidR="00CA3AB9" w:rsidRPr="003C7017" w:rsidRDefault="00CA3AB9" w:rsidP="002C2B4D">
      <w:pPr>
        <w:pStyle w:val="Bibliografija"/>
        <w:spacing w:line="240" w:lineRule="auto"/>
        <w:jc w:val="both"/>
        <w:rPr>
          <w:lang w:val="sl-SI"/>
          <w:rPrChange w:id="2100" w:author="Neja Blaj Hribar" w:date="2021-03-23T12:44:00Z">
            <w:rPr>
              <w:lang w:val="sl-SI"/>
            </w:rPr>
          </w:rPrChange>
        </w:rPr>
      </w:pPr>
      <w:r w:rsidRPr="003C7017">
        <w:rPr>
          <w:rStyle w:val="Sprotnaopomba-sklic"/>
          <w:sz w:val="20"/>
          <w:szCs w:val="20"/>
          <w:rPrChange w:id="2101" w:author="Neja Blaj Hribar" w:date="2021-03-23T12:44:00Z">
            <w:rPr>
              <w:rStyle w:val="Sprotnaopomba-sklic"/>
              <w:sz w:val="20"/>
              <w:szCs w:val="20"/>
            </w:rPr>
          </w:rPrChange>
        </w:rPr>
        <w:footnoteRef/>
      </w:r>
      <w:r w:rsidRPr="003C7017">
        <w:rPr>
          <w:sz w:val="20"/>
          <w:szCs w:val="20"/>
          <w:rPrChange w:id="2102" w:author="Neja Blaj Hribar" w:date="2021-03-23T12:44:00Z">
            <w:rPr>
              <w:sz w:val="20"/>
              <w:szCs w:val="20"/>
            </w:rPr>
          </w:rPrChange>
        </w:rPr>
        <w:t xml:space="preserve"> J</w:t>
      </w:r>
      <w:ins w:id="2103" w:author="Fišer, Darja" w:date="2021-03-16T12:59:00Z">
        <w:r w:rsidRPr="003C7017">
          <w:rPr>
            <w:sz w:val="20"/>
            <w:szCs w:val="20"/>
            <w:rPrChange w:id="2104" w:author="Neja Blaj Hribar" w:date="2021-03-23T12:44:00Z">
              <w:rPr>
                <w:sz w:val="20"/>
                <w:szCs w:val="20"/>
              </w:rPr>
            </w:rPrChange>
          </w:rPr>
          <w:t xml:space="preserve">ennifer </w:t>
        </w:r>
      </w:ins>
      <w:r w:rsidRPr="003C7017">
        <w:rPr>
          <w:sz w:val="20"/>
          <w:szCs w:val="20"/>
          <w:lang w:val="sl-SI"/>
          <w:rPrChange w:id="2105" w:author="Neja Blaj Hribar" w:date="2021-03-23T12:44:00Z">
            <w:rPr>
              <w:sz w:val="20"/>
              <w:szCs w:val="20"/>
              <w:lang w:val="sl-SI"/>
            </w:rPr>
          </w:rPrChange>
        </w:rPr>
        <w:t xml:space="preserve">Coates, </w:t>
      </w:r>
      <w:r w:rsidRPr="003C7017">
        <w:rPr>
          <w:i/>
          <w:iCs/>
          <w:sz w:val="20"/>
          <w:szCs w:val="20"/>
          <w:lang w:val="sl-SI"/>
          <w:rPrChange w:id="2106" w:author="Neja Blaj Hribar" w:date="2021-03-23T12:44:00Z">
            <w:rPr>
              <w:i/>
              <w:iCs/>
              <w:sz w:val="20"/>
              <w:szCs w:val="20"/>
              <w:lang w:val="sl-SI"/>
            </w:rPr>
          </w:rPrChange>
        </w:rPr>
        <w:t>Women, men and language.</w:t>
      </w:r>
    </w:p>
  </w:footnote>
  <w:footnote w:id="102">
    <w:p w14:paraId="4BD25128" w14:textId="77777777" w:rsidR="00CA3AB9" w:rsidRPr="003C7017" w:rsidRDefault="00CA3AB9" w:rsidP="002C2B4D">
      <w:pPr>
        <w:pStyle w:val="Bibliografija"/>
        <w:spacing w:line="240" w:lineRule="auto"/>
        <w:jc w:val="both"/>
        <w:rPr>
          <w:sz w:val="20"/>
          <w:szCs w:val="20"/>
          <w:lang w:val="sl-SI"/>
          <w:rPrChange w:id="2107" w:author="Neja Blaj Hribar" w:date="2021-03-23T12:44:00Z">
            <w:rPr>
              <w:sz w:val="20"/>
              <w:szCs w:val="20"/>
              <w:lang w:val="sl-SI"/>
            </w:rPr>
          </w:rPrChange>
        </w:rPr>
      </w:pPr>
      <w:r w:rsidRPr="003C7017">
        <w:rPr>
          <w:rStyle w:val="Sprotnaopomba-sklic"/>
          <w:sz w:val="20"/>
          <w:szCs w:val="20"/>
          <w:rPrChange w:id="2108" w:author="Neja Blaj Hribar" w:date="2021-03-23T12:44:00Z">
            <w:rPr>
              <w:rStyle w:val="Sprotnaopomba-sklic"/>
              <w:sz w:val="20"/>
              <w:szCs w:val="20"/>
            </w:rPr>
          </w:rPrChange>
        </w:rPr>
        <w:footnoteRef/>
      </w:r>
      <w:r w:rsidRPr="003C7017">
        <w:rPr>
          <w:sz w:val="20"/>
          <w:szCs w:val="20"/>
          <w:rPrChange w:id="2109" w:author="Neja Blaj Hribar" w:date="2021-03-23T12:44:00Z">
            <w:rPr>
              <w:sz w:val="20"/>
              <w:szCs w:val="20"/>
            </w:rPr>
          </w:rPrChange>
        </w:rPr>
        <w:t xml:space="preserve"> </w:t>
      </w:r>
      <w:r w:rsidRPr="003C7017">
        <w:rPr>
          <w:sz w:val="20"/>
          <w:szCs w:val="20"/>
          <w:lang w:val="sl-SI"/>
          <w:rPrChange w:id="2110" w:author="Neja Blaj Hribar" w:date="2021-03-23T12:44:00Z">
            <w:rPr>
              <w:sz w:val="20"/>
              <w:szCs w:val="20"/>
              <w:lang w:val="sl-SI"/>
            </w:rPr>
          </w:rPrChange>
        </w:rPr>
        <w:t xml:space="preserve">Cornelia Ilie, »Gendering confrontational rhetoric: Discursive disorder in the British and Swedish </w:t>
      </w:r>
    </w:p>
    <w:p w14:paraId="330DA1A7" w14:textId="0061DC2D" w:rsidR="00CA3AB9" w:rsidRPr="003C7017" w:rsidRDefault="00CA3AB9" w:rsidP="00CE2110">
      <w:pPr>
        <w:pStyle w:val="Bibliografija"/>
        <w:spacing w:line="240" w:lineRule="auto"/>
        <w:jc w:val="both"/>
        <w:rPr>
          <w:sz w:val="20"/>
          <w:szCs w:val="20"/>
          <w:lang w:val="sl-SI"/>
          <w:rPrChange w:id="2111" w:author="Neja Blaj Hribar" w:date="2021-03-23T12:44:00Z">
            <w:rPr>
              <w:sz w:val="20"/>
              <w:szCs w:val="20"/>
              <w:lang w:val="sl-SI"/>
            </w:rPr>
          </w:rPrChange>
        </w:rPr>
      </w:pPr>
      <w:r w:rsidRPr="003C7017">
        <w:rPr>
          <w:sz w:val="20"/>
          <w:szCs w:val="20"/>
          <w:lang w:val="sl-SI"/>
          <w:rPrChange w:id="2112" w:author="Neja Blaj Hribar" w:date="2021-03-23T12:44:00Z">
            <w:rPr>
              <w:sz w:val="20"/>
              <w:szCs w:val="20"/>
              <w:lang w:val="sl-SI"/>
            </w:rPr>
          </w:rPrChange>
        </w:rPr>
        <w:t xml:space="preserve">parliaments,« </w:t>
      </w:r>
      <w:r w:rsidRPr="003C7017">
        <w:rPr>
          <w:i/>
          <w:sz w:val="20"/>
          <w:szCs w:val="20"/>
          <w:lang w:val="sl-SI"/>
          <w:rPrChange w:id="2113" w:author="Neja Blaj Hribar" w:date="2021-03-23T12:44:00Z">
            <w:rPr>
              <w:i/>
              <w:sz w:val="20"/>
              <w:szCs w:val="20"/>
              <w:lang w:val="sl-SI"/>
            </w:rPr>
          </w:rPrChange>
        </w:rPr>
        <w:t>Democratization</w:t>
      </w:r>
      <w:r w:rsidRPr="003C7017">
        <w:rPr>
          <w:sz w:val="20"/>
          <w:szCs w:val="20"/>
          <w:lang w:val="sl-SI"/>
          <w:rPrChange w:id="2114" w:author="Neja Blaj Hribar" w:date="2021-03-23T12:44:00Z">
            <w:rPr>
              <w:sz w:val="20"/>
              <w:szCs w:val="20"/>
              <w:lang w:val="sl-SI"/>
            </w:rPr>
          </w:rPrChange>
        </w:rPr>
        <w:t>, 20(3) (2013): 501–21.</w:t>
      </w:r>
    </w:p>
  </w:footnote>
  <w:footnote w:id="103">
    <w:p w14:paraId="50B7232C" w14:textId="77777777" w:rsidR="00CA3AB9" w:rsidRPr="003C7017" w:rsidRDefault="00CA3AB9" w:rsidP="00CE2110">
      <w:pPr>
        <w:pStyle w:val="Bibliografija"/>
        <w:spacing w:line="240" w:lineRule="auto"/>
        <w:jc w:val="both"/>
        <w:rPr>
          <w:i/>
          <w:iCs/>
          <w:sz w:val="20"/>
          <w:szCs w:val="20"/>
          <w:lang w:val="sl-SI"/>
          <w:rPrChange w:id="2116" w:author="Neja Blaj Hribar" w:date="2021-03-23T12:44:00Z">
            <w:rPr>
              <w:i/>
              <w:iCs/>
              <w:sz w:val="20"/>
              <w:szCs w:val="20"/>
              <w:lang w:val="sl-SI"/>
            </w:rPr>
          </w:rPrChange>
        </w:rPr>
      </w:pPr>
      <w:r w:rsidRPr="003C7017">
        <w:rPr>
          <w:rStyle w:val="Sprotnaopomba-sklic"/>
          <w:sz w:val="20"/>
          <w:szCs w:val="20"/>
          <w:rPrChange w:id="2117" w:author="Neja Blaj Hribar" w:date="2021-03-23T12:44:00Z">
            <w:rPr>
              <w:rStyle w:val="Sprotnaopomba-sklic"/>
              <w:sz w:val="20"/>
              <w:szCs w:val="20"/>
            </w:rPr>
          </w:rPrChange>
        </w:rPr>
        <w:footnoteRef/>
      </w:r>
      <w:r w:rsidRPr="003C7017">
        <w:rPr>
          <w:sz w:val="20"/>
          <w:szCs w:val="20"/>
          <w:rPrChange w:id="2118" w:author="Neja Blaj Hribar" w:date="2021-03-23T12:44:00Z">
            <w:rPr>
              <w:sz w:val="20"/>
              <w:szCs w:val="20"/>
            </w:rPr>
          </w:rPrChange>
        </w:rPr>
        <w:t xml:space="preserve"> </w:t>
      </w:r>
      <w:r w:rsidRPr="003C7017">
        <w:rPr>
          <w:sz w:val="20"/>
          <w:szCs w:val="20"/>
          <w:lang w:val="sl-SI"/>
          <w:rPrChange w:id="2119" w:author="Neja Blaj Hribar" w:date="2021-03-23T12:44:00Z">
            <w:rPr>
              <w:sz w:val="20"/>
              <w:szCs w:val="20"/>
              <w:lang w:val="sl-SI"/>
            </w:rPr>
          </w:rPrChange>
        </w:rPr>
        <w:t xml:space="preserve">Blaxill in Beelen, </w:t>
      </w:r>
      <w:r w:rsidRPr="003C7017">
        <w:rPr>
          <w:i/>
          <w:iCs/>
          <w:sz w:val="20"/>
          <w:szCs w:val="20"/>
          <w:lang w:val="sl-SI"/>
          <w:rPrChange w:id="2120" w:author="Neja Blaj Hribar" w:date="2021-03-23T12:44:00Z">
            <w:rPr>
              <w:i/>
              <w:iCs/>
              <w:sz w:val="20"/>
              <w:szCs w:val="20"/>
              <w:lang w:val="sl-SI"/>
            </w:rPr>
          </w:rPrChange>
        </w:rPr>
        <w:t xml:space="preserve">A feminized language of democracy? The representation of women at Westminster since </w:t>
      </w:r>
    </w:p>
    <w:p w14:paraId="6CDCE0D6" w14:textId="4DA1BC06" w:rsidR="00CA3AB9" w:rsidRPr="003C7017" w:rsidRDefault="00CA3AB9" w:rsidP="00CE2110">
      <w:pPr>
        <w:pStyle w:val="Bibliografija"/>
        <w:spacing w:line="240" w:lineRule="auto"/>
        <w:jc w:val="both"/>
        <w:rPr>
          <w:i/>
          <w:iCs/>
          <w:sz w:val="20"/>
          <w:szCs w:val="20"/>
          <w:lang w:val="sl-SI"/>
          <w:rPrChange w:id="2121" w:author="Neja Blaj Hribar" w:date="2021-03-23T12:44:00Z">
            <w:rPr>
              <w:i/>
              <w:iCs/>
              <w:sz w:val="20"/>
              <w:szCs w:val="20"/>
              <w:lang w:val="sl-SI"/>
            </w:rPr>
          </w:rPrChange>
        </w:rPr>
      </w:pPr>
      <w:r w:rsidRPr="003C7017">
        <w:rPr>
          <w:i/>
          <w:iCs/>
          <w:sz w:val="20"/>
          <w:szCs w:val="20"/>
          <w:lang w:val="sl-SI"/>
          <w:rPrChange w:id="2122" w:author="Neja Blaj Hribar" w:date="2021-03-23T12:44:00Z">
            <w:rPr>
              <w:i/>
              <w:iCs/>
              <w:sz w:val="20"/>
              <w:szCs w:val="20"/>
              <w:lang w:val="sl-SI"/>
            </w:rPr>
          </w:rPrChange>
        </w:rPr>
        <w:t>1945.</w:t>
      </w:r>
    </w:p>
  </w:footnote>
  <w:footnote w:id="104">
    <w:p w14:paraId="28733641" w14:textId="5F7FDFD6" w:rsidR="00CA3AB9" w:rsidRPr="003C7017" w:rsidRDefault="00CA3AB9" w:rsidP="002C2B4D">
      <w:pPr>
        <w:pStyle w:val="Sprotnaopomba-besedilo"/>
        <w:jc w:val="both"/>
        <w:rPr>
          <w:lang w:val="sl-SI"/>
          <w:rPrChange w:id="2123" w:author="Neja Blaj Hribar" w:date="2021-03-23T12:44:00Z">
            <w:rPr>
              <w:lang w:val="sl-SI"/>
            </w:rPr>
          </w:rPrChange>
        </w:rPr>
      </w:pPr>
      <w:r w:rsidRPr="003C7017">
        <w:rPr>
          <w:rStyle w:val="Sprotnaopomba-sklic"/>
          <w:rPrChange w:id="2124" w:author="Neja Blaj Hribar" w:date="2021-03-23T12:44:00Z">
            <w:rPr>
              <w:rStyle w:val="Sprotnaopomba-sklic"/>
            </w:rPr>
          </w:rPrChange>
        </w:rPr>
        <w:footnoteRef/>
      </w:r>
      <w:r w:rsidRPr="003C7017">
        <w:rPr>
          <w:rPrChange w:id="2125" w:author="Neja Blaj Hribar" w:date="2021-03-23T12:44:00Z">
            <w:rPr/>
          </w:rPrChange>
        </w:rPr>
        <w:t xml:space="preserve"> </w:t>
      </w:r>
      <w:r w:rsidRPr="003C7017">
        <w:rPr>
          <w:lang w:val="sl-SI"/>
          <w:rPrChange w:id="2126" w:author="Neja Blaj Hribar" w:date="2021-03-23T12:44:00Z">
            <w:rPr>
              <w:lang w:val="sl-SI"/>
            </w:rPr>
          </w:rPrChange>
        </w:rPr>
        <w:t>Bäck, Debus in Müller, »</w:t>
      </w:r>
      <w:r w:rsidRPr="003C7017">
        <w:rPr>
          <w:iCs/>
          <w:lang w:val="sl-SI"/>
          <w:rPrChange w:id="2127" w:author="Neja Blaj Hribar" w:date="2021-03-23T12:44:00Z">
            <w:rPr>
              <w:iCs/>
              <w:lang w:val="sl-SI"/>
            </w:rPr>
          </w:rPrChange>
        </w:rPr>
        <w:t>Who Takes the Parliamentary Floor?</w:t>
      </w:r>
      <w:del w:id="2128" w:author="Fišer, Darja" w:date="2021-03-16T13:00:00Z">
        <w:r w:rsidRPr="003C7017" w:rsidDel="00281794">
          <w:rPr>
            <w:iCs/>
            <w:lang w:val="sl-SI"/>
            <w:rPrChange w:id="2129" w:author="Neja Blaj Hribar" w:date="2021-03-23T12:44:00Z">
              <w:rPr>
                <w:iCs/>
                <w:lang w:val="sl-SI"/>
              </w:rPr>
            </w:rPrChange>
          </w:rPr>
          <w:delText>.</w:delText>
        </w:r>
      </w:del>
      <w:r w:rsidRPr="003C7017">
        <w:rPr>
          <w:iCs/>
          <w:lang w:val="sl-SI"/>
          <w:rPrChange w:id="2130" w:author="Neja Blaj Hribar" w:date="2021-03-23T12:44:00Z">
            <w:rPr>
              <w:iCs/>
              <w:lang w:val="sl-SI"/>
            </w:rPr>
          </w:rPrChange>
        </w:rPr>
        <w:t>«</w:t>
      </w:r>
    </w:p>
  </w:footnote>
  <w:footnote w:id="105">
    <w:p w14:paraId="201C0F26" w14:textId="2935833E" w:rsidR="00CA3AB9" w:rsidRPr="003C7017" w:rsidRDefault="00CA3AB9" w:rsidP="002C2B4D">
      <w:pPr>
        <w:pStyle w:val="Bibliografija"/>
        <w:spacing w:line="240" w:lineRule="auto"/>
        <w:jc w:val="both"/>
        <w:rPr>
          <w:lang w:val="sl-SI"/>
          <w:rPrChange w:id="2131" w:author="Neja Blaj Hribar" w:date="2021-03-23T12:44:00Z">
            <w:rPr>
              <w:lang w:val="sl-SI"/>
            </w:rPr>
          </w:rPrChange>
        </w:rPr>
      </w:pPr>
      <w:r w:rsidRPr="003C7017">
        <w:rPr>
          <w:rStyle w:val="Sprotnaopomba-sklic"/>
          <w:sz w:val="20"/>
          <w:szCs w:val="20"/>
          <w:rPrChange w:id="2132" w:author="Neja Blaj Hribar" w:date="2021-03-23T12:44:00Z">
            <w:rPr>
              <w:rStyle w:val="Sprotnaopomba-sklic"/>
              <w:sz w:val="20"/>
              <w:szCs w:val="20"/>
            </w:rPr>
          </w:rPrChange>
        </w:rPr>
        <w:footnoteRef/>
      </w:r>
      <w:r w:rsidRPr="003C7017">
        <w:rPr>
          <w:sz w:val="20"/>
          <w:szCs w:val="20"/>
          <w:rPrChange w:id="2133" w:author="Neja Blaj Hribar" w:date="2021-03-23T12:44:00Z">
            <w:rPr>
              <w:sz w:val="20"/>
              <w:szCs w:val="20"/>
            </w:rPr>
          </w:rPrChange>
        </w:rPr>
        <w:t xml:space="preserve"> </w:t>
      </w:r>
      <w:r w:rsidRPr="003C7017">
        <w:rPr>
          <w:sz w:val="20"/>
          <w:szCs w:val="20"/>
          <w:lang w:val="sl-SI"/>
          <w:rPrChange w:id="2134" w:author="Neja Blaj Hribar" w:date="2021-03-23T12:44:00Z">
            <w:rPr>
              <w:sz w:val="20"/>
              <w:szCs w:val="20"/>
              <w:lang w:val="sl-SI"/>
            </w:rPr>
          </w:rPrChange>
        </w:rPr>
        <w:t xml:space="preserve">Antić Gaber in Ilonszki, </w:t>
      </w:r>
      <w:r w:rsidRPr="003C7017">
        <w:rPr>
          <w:i/>
          <w:iCs/>
          <w:sz w:val="20"/>
          <w:szCs w:val="20"/>
          <w:lang w:val="sl-SI"/>
          <w:rPrChange w:id="2135" w:author="Neja Blaj Hribar" w:date="2021-03-23T12:44:00Z">
            <w:rPr>
              <w:i/>
              <w:iCs/>
              <w:sz w:val="20"/>
              <w:szCs w:val="20"/>
              <w:lang w:val="sl-SI"/>
            </w:rPr>
          </w:rPrChange>
        </w:rPr>
        <w:t>Women in parliamentary politics.</w:t>
      </w:r>
    </w:p>
  </w:footnote>
  <w:footnote w:id="106">
    <w:p w14:paraId="7DFA0BCC" w14:textId="39978BAE" w:rsidR="00CA3AB9" w:rsidRPr="003C7017" w:rsidRDefault="00CA3AB9" w:rsidP="002C2B4D">
      <w:pPr>
        <w:pStyle w:val="Bibliografija"/>
        <w:spacing w:line="240" w:lineRule="auto"/>
        <w:jc w:val="both"/>
        <w:rPr>
          <w:i/>
          <w:iCs/>
          <w:sz w:val="20"/>
          <w:szCs w:val="20"/>
          <w:lang w:val="sl-SI"/>
          <w:rPrChange w:id="2136" w:author="Neja Blaj Hribar" w:date="2021-03-23T12:44:00Z">
            <w:rPr>
              <w:i/>
              <w:iCs/>
              <w:sz w:val="20"/>
              <w:szCs w:val="20"/>
              <w:lang w:val="sl-SI"/>
            </w:rPr>
          </w:rPrChange>
        </w:rPr>
      </w:pPr>
      <w:r w:rsidRPr="003C7017">
        <w:rPr>
          <w:rStyle w:val="Sprotnaopomba-sklic"/>
          <w:sz w:val="20"/>
          <w:szCs w:val="20"/>
          <w:rPrChange w:id="2137" w:author="Neja Blaj Hribar" w:date="2021-03-23T12:44:00Z">
            <w:rPr>
              <w:rStyle w:val="Sprotnaopomba-sklic"/>
              <w:sz w:val="20"/>
              <w:szCs w:val="20"/>
            </w:rPr>
          </w:rPrChange>
        </w:rPr>
        <w:footnoteRef/>
      </w:r>
      <w:r w:rsidRPr="003C7017">
        <w:rPr>
          <w:sz w:val="20"/>
          <w:szCs w:val="20"/>
          <w:rPrChange w:id="2138" w:author="Neja Blaj Hribar" w:date="2021-03-23T12:44:00Z">
            <w:rPr>
              <w:sz w:val="20"/>
              <w:szCs w:val="20"/>
            </w:rPr>
          </w:rPrChange>
        </w:rPr>
        <w:t xml:space="preserve"> </w:t>
      </w:r>
      <w:r w:rsidRPr="003C7017">
        <w:rPr>
          <w:sz w:val="20"/>
          <w:szCs w:val="20"/>
          <w:lang w:val="sl-SI"/>
          <w:rPrChange w:id="2139" w:author="Neja Blaj Hribar" w:date="2021-03-23T12:44:00Z">
            <w:rPr>
              <w:sz w:val="20"/>
              <w:szCs w:val="20"/>
              <w:lang w:val="sl-SI"/>
            </w:rPr>
          </w:rPrChange>
        </w:rPr>
        <w:t xml:space="preserve">Gl. Tracey L. Osborn, </w:t>
      </w:r>
      <w:r w:rsidRPr="003C7017">
        <w:rPr>
          <w:i/>
          <w:iCs/>
          <w:sz w:val="20"/>
          <w:szCs w:val="20"/>
          <w:lang w:val="sl-SI"/>
          <w:rPrChange w:id="2140" w:author="Neja Blaj Hribar" w:date="2021-03-23T12:44:00Z">
            <w:rPr>
              <w:i/>
              <w:iCs/>
              <w:sz w:val="20"/>
              <w:szCs w:val="20"/>
              <w:lang w:val="sl-SI"/>
            </w:rPr>
          </w:rPrChange>
        </w:rPr>
        <w:t xml:space="preserve">How women represent women: Political parties, gender and representation in the </w:t>
      </w:r>
    </w:p>
    <w:p w14:paraId="79A76779" w14:textId="7F1E17C6" w:rsidR="00CA3AB9" w:rsidRPr="003C7017" w:rsidRDefault="00CA3AB9" w:rsidP="002C2B4D">
      <w:pPr>
        <w:pStyle w:val="Bibliografija"/>
        <w:spacing w:line="240" w:lineRule="auto"/>
        <w:jc w:val="both"/>
        <w:rPr>
          <w:sz w:val="20"/>
          <w:szCs w:val="20"/>
          <w:lang w:val="sl-SI"/>
          <w:rPrChange w:id="2141" w:author="Neja Blaj Hribar" w:date="2021-03-23T12:44:00Z">
            <w:rPr>
              <w:sz w:val="20"/>
              <w:szCs w:val="20"/>
              <w:lang w:val="sl-SI"/>
            </w:rPr>
          </w:rPrChange>
        </w:rPr>
      </w:pPr>
      <w:r w:rsidRPr="003C7017">
        <w:rPr>
          <w:i/>
          <w:iCs/>
          <w:sz w:val="20"/>
          <w:szCs w:val="20"/>
          <w:lang w:val="sl-SI"/>
          <w:rPrChange w:id="2142" w:author="Neja Blaj Hribar" w:date="2021-03-23T12:44:00Z">
            <w:rPr>
              <w:i/>
              <w:iCs/>
              <w:sz w:val="20"/>
              <w:szCs w:val="20"/>
              <w:lang w:val="sl-SI"/>
            </w:rPr>
          </w:rPrChange>
        </w:rPr>
        <w:t>state legislatures</w:t>
      </w:r>
      <w:r w:rsidRPr="003C7017">
        <w:rPr>
          <w:sz w:val="20"/>
          <w:szCs w:val="20"/>
          <w:lang w:val="sl-SI"/>
          <w:rPrChange w:id="2143" w:author="Neja Blaj Hribar" w:date="2021-03-23T12:44:00Z">
            <w:rPr>
              <w:sz w:val="20"/>
              <w:szCs w:val="20"/>
              <w:lang w:val="sl-SI"/>
            </w:rPr>
          </w:rPrChange>
        </w:rPr>
        <w:t xml:space="preserve"> (Oxford: Oxford University Press, 2012).</w:t>
      </w:r>
    </w:p>
    <w:p w14:paraId="673C85CF" w14:textId="2AEDA379" w:rsidR="00CA3AB9" w:rsidRPr="003C7017" w:rsidRDefault="00CA3AB9" w:rsidP="002C2B4D">
      <w:pPr>
        <w:pStyle w:val="Sprotnaopomba-besedilo"/>
        <w:jc w:val="both"/>
        <w:rPr>
          <w:lang w:val="sl-SI"/>
          <w:rPrChange w:id="2144" w:author="Neja Blaj Hribar" w:date="2021-03-23T12:44:00Z">
            <w:rPr>
              <w:lang w:val="sl-SI"/>
            </w:rPr>
          </w:rPrChange>
        </w:rPr>
      </w:pPr>
    </w:p>
  </w:footnote>
  <w:footnote w:id="107">
    <w:p w14:paraId="2CAE7A65" w14:textId="74B996B1" w:rsidR="00CA3AB9" w:rsidRPr="003C7017" w:rsidRDefault="00CA3AB9" w:rsidP="002C2B4D">
      <w:pPr>
        <w:pStyle w:val="Sprotnaopomba-besedilo"/>
        <w:jc w:val="both"/>
        <w:rPr>
          <w:lang w:val="sl-SI"/>
          <w:rPrChange w:id="2146" w:author="Neja Blaj Hribar" w:date="2021-03-23T12:44:00Z">
            <w:rPr>
              <w:lang w:val="sl-SI"/>
            </w:rPr>
          </w:rPrChange>
        </w:rPr>
      </w:pPr>
      <w:r w:rsidRPr="003C7017">
        <w:rPr>
          <w:rStyle w:val="Sprotnaopomba-sklic"/>
          <w:rPrChange w:id="2147" w:author="Neja Blaj Hribar" w:date="2021-03-23T12:44:00Z">
            <w:rPr>
              <w:rStyle w:val="Sprotnaopomba-sklic"/>
            </w:rPr>
          </w:rPrChange>
        </w:rPr>
        <w:footnoteRef/>
      </w:r>
      <w:r w:rsidRPr="003C7017">
        <w:rPr>
          <w:rPrChange w:id="2148" w:author="Neja Blaj Hribar" w:date="2021-03-23T12:44:00Z">
            <w:rPr/>
          </w:rPrChange>
        </w:rPr>
        <w:t xml:space="preserve"> </w:t>
      </w:r>
      <w:r w:rsidRPr="003C7017">
        <w:rPr>
          <w:i/>
          <w:lang w:val="sl-SI"/>
          <w:rPrChange w:id="2149" w:author="Neja Blaj Hribar" w:date="2021-03-23T12:44:00Z">
            <w:rPr>
              <w:i/>
              <w:lang w:val="sl-SI"/>
            </w:rPr>
          </w:rPrChange>
        </w:rPr>
        <w:t xml:space="preserve">Normalizing word counts – The Grammar lab, </w:t>
      </w:r>
      <w:r w:rsidRPr="003C7017">
        <w:rPr>
          <w:lang w:val="sl-SI"/>
          <w:rPrChange w:id="2150" w:author="Neja Blaj Hribar" w:date="2021-03-23T12:44:00Z">
            <w:rPr>
              <w:lang w:val="sl-SI"/>
            </w:rPr>
          </w:rPrChange>
        </w:rPr>
        <w:t xml:space="preserve">pridobljeno 18. 2. </w:t>
      </w:r>
      <w:r w:rsidRPr="003C7017">
        <w:rPr>
          <w:lang w:val="sl-SI"/>
          <w:rPrChange w:id="2151" w:author="Neja Blaj Hribar" w:date="2021-03-23T12:44:00Z">
            <w:rPr>
              <w:lang w:val="sl-SI"/>
            </w:rPr>
          </w:rPrChange>
        </w:rPr>
        <w:t xml:space="preserve">2021, </w:t>
      </w:r>
      <w:ins w:id="2152" w:author="Neja Blaj Hribar" w:date="2021-03-23T12:42:00Z">
        <w:r w:rsidR="00965FE5" w:rsidRPr="003C7017">
          <w:rPr>
            <w:lang w:val="sl-SI"/>
            <w:rPrChange w:id="2153" w:author="Neja Blaj Hribar" w:date="2021-03-23T12:44:00Z">
              <w:rPr>
                <w:lang w:val="sl-SI"/>
              </w:rPr>
            </w:rPrChange>
          </w:rPr>
          <w:fldChar w:fldCharType="begin"/>
        </w:r>
        <w:r w:rsidR="00965FE5" w:rsidRPr="003C7017">
          <w:rPr>
            <w:lang w:val="sl-SI"/>
            <w:rPrChange w:id="2154" w:author="Neja Blaj Hribar" w:date="2021-03-23T12:44:00Z">
              <w:rPr>
                <w:lang w:val="sl-SI"/>
              </w:rPr>
            </w:rPrChange>
          </w:rPr>
          <w:instrText xml:space="preserve"> HYPERLINK "</w:instrText>
        </w:r>
      </w:ins>
      <w:r w:rsidR="00965FE5" w:rsidRPr="003C7017">
        <w:rPr>
          <w:lang w:val="sl-SI"/>
          <w:rPrChange w:id="2155" w:author="Neja Blaj Hribar" w:date="2021-03-23T12:44:00Z">
            <w:rPr>
              <w:lang w:val="sl-SI"/>
            </w:rPr>
          </w:rPrChange>
        </w:rPr>
        <w:instrText>https://tinyurl.com/pkwaaf34</w:instrText>
      </w:r>
      <w:ins w:id="2156" w:author="Neja Blaj Hribar" w:date="2021-03-23T12:42:00Z">
        <w:r w:rsidR="00965FE5" w:rsidRPr="003C7017">
          <w:rPr>
            <w:lang w:val="sl-SI"/>
            <w:rPrChange w:id="2157" w:author="Neja Blaj Hribar" w:date="2021-03-23T12:44:00Z">
              <w:rPr>
                <w:lang w:val="sl-SI"/>
              </w:rPr>
            </w:rPrChange>
          </w:rPr>
          <w:instrText xml:space="preserve">" </w:instrText>
        </w:r>
        <w:r w:rsidR="00965FE5" w:rsidRPr="003C7017">
          <w:rPr>
            <w:lang w:val="sl-SI"/>
            <w:rPrChange w:id="2158" w:author="Neja Blaj Hribar" w:date="2021-03-23T12:44:00Z">
              <w:rPr>
                <w:lang w:val="sl-SI"/>
              </w:rPr>
            </w:rPrChange>
          </w:rPr>
          <w:fldChar w:fldCharType="separate"/>
        </w:r>
      </w:ins>
      <w:r w:rsidR="00965FE5" w:rsidRPr="003C7017">
        <w:rPr>
          <w:rStyle w:val="Hiperpovezava"/>
          <w:color w:val="auto"/>
          <w:lang w:val="sl-SI"/>
          <w:rPrChange w:id="2159" w:author="Neja Blaj Hribar" w:date="2021-03-23T12:44:00Z">
            <w:rPr>
              <w:rStyle w:val="Hiperpovezava"/>
              <w:lang w:val="sl-SI"/>
            </w:rPr>
          </w:rPrChange>
        </w:rPr>
        <w:t>https://tinyurl.com/pkwaaf34</w:t>
      </w:r>
      <w:ins w:id="2160" w:author="Neja Blaj Hribar" w:date="2021-03-23T12:42:00Z">
        <w:r w:rsidR="00965FE5" w:rsidRPr="003C7017">
          <w:rPr>
            <w:lang w:val="sl-SI"/>
            <w:rPrChange w:id="2161" w:author="Neja Blaj Hribar" w:date="2021-03-23T12:44:00Z">
              <w:rPr>
                <w:lang w:val="sl-SI"/>
              </w:rPr>
            </w:rPrChange>
          </w:rPr>
          <w:fldChar w:fldCharType="end"/>
        </w:r>
      </w:ins>
      <w:r w:rsidRPr="003C7017">
        <w:rPr>
          <w:lang w:val="sl-SI"/>
          <w:rPrChange w:id="2162" w:author="Neja Blaj Hribar" w:date="2021-03-23T12:44:00Z">
            <w:rPr>
              <w:lang w:val="sl-SI"/>
            </w:rPr>
          </w:rPrChange>
        </w:rPr>
        <w:t>.</w:t>
      </w:r>
    </w:p>
  </w:footnote>
  <w:footnote w:id="108">
    <w:p w14:paraId="5EE63C9A" w14:textId="7634ABF7" w:rsidR="00CA3AB9" w:rsidRPr="003C7017" w:rsidRDefault="00CA3AB9" w:rsidP="002C2B4D">
      <w:pPr>
        <w:pStyle w:val="Sprotnaopomba-besedilo"/>
        <w:jc w:val="both"/>
        <w:rPr>
          <w:lang w:val="sl-SI"/>
          <w:rPrChange w:id="2163" w:author="Neja Blaj Hribar" w:date="2021-03-23T12:44:00Z">
            <w:rPr>
              <w:lang w:val="sl-SI"/>
            </w:rPr>
          </w:rPrChange>
        </w:rPr>
      </w:pPr>
      <w:r w:rsidRPr="003C7017">
        <w:rPr>
          <w:rStyle w:val="Sprotnaopomba-sklic"/>
          <w:rPrChange w:id="2164" w:author="Neja Blaj Hribar" w:date="2021-03-23T12:44:00Z">
            <w:rPr>
              <w:rStyle w:val="Sprotnaopomba-sklic"/>
            </w:rPr>
          </w:rPrChange>
        </w:rPr>
        <w:footnoteRef/>
      </w:r>
      <w:r w:rsidRPr="003C7017">
        <w:rPr>
          <w:rPrChange w:id="2165" w:author="Neja Blaj Hribar" w:date="2021-03-23T12:44:00Z">
            <w:rPr/>
          </w:rPrChange>
        </w:rPr>
        <w:t xml:space="preserve"> </w:t>
      </w:r>
      <w:proofErr w:type="spellStart"/>
      <w:r w:rsidRPr="003C7017">
        <w:rPr>
          <w:i/>
          <w:rPrChange w:id="2166" w:author="Neja Blaj Hribar" w:date="2021-03-23T12:44:00Z">
            <w:rPr>
              <w:i/>
            </w:rPr>
          </w:rPrChange>
        </w:rPr>
        <w:t>Iskanje</w:t>
      </w:r>
      <w:proofErr w:type="spellEnd"/>
      <w:r w:rsidRPr="003C7017">
        <w:rPr>
          <w:rPrChange w:id="2167" w:author="Neja Blaj Hribar" w:date="2021-03-23T12:44:00Z">
            <w:rPr/>
          </w:rPrChange>
        </w:rPr>
        <w:t xml:space="preserve">, </w:t>
      </w:r>
      <w:proofErr w:type="spellStart"/>
      <w:r w:rsidRPr="003C7017">
        <w:rPr>
          <w:rPrChange w:id="2168" w:author="Neja Blaj Hribar" w:date="2021-03-23T12:44:00Z">
            <w:rPr/>
          </w:rPrChange>
        </w:rPr>
        <w:t>pridobljeno</w:t>
      </w:r>
      <w:proofErr w:type="spellEnd"/>
      <w:r w:rsidRPr="003C7017">
        <w:rPr>
          <w:rPrChange w:id="2169" w:author="Neja Blaj Hribar" w:date="2021-03-23T12:44:00Z">
            <w:rPr/>
          </w:rPrChange>
        </w:rPr>
        <w:t xml:space="preserve"> 18. 2. 2021, </w:t>
      </w:r>
      <w:ins w:id="2170" w:author="Neja Blaj Hribar" w:date="2021-03-23T12:42:00Z">
        <w:r w:rsidR="00965FE5" w:rsidRPr="003C7017">
          <w:rPr>
            <w:rPrChange w:id="2171" w:author="Neja Blaj Hribar" w:date="2021-03-23T12:44:00Z">
              <w:rPr/>
            </w:rPrChange>
          </w:rPr>
          <w:fldChar w:fldCharType="begin"/>
        </w:r>
        <w:r w:rsidR="00965FE5" w:rsidRPr="003C7017">
          <w:rPr>
            <w:rPrChange w:id="2172" w:author="Neja Blaj Hribar" w:date="2021-03-23T12:44:00Z">
              <w:rPr/>
            </w:rPrChange>
          </w:rPr>
          <w:instrText xml:space="preserve"> HYPERLINK "</w:instrText>
        </w:r>
      </w:ins>
      <w:r w:rsidR="00965FE5" w:rsidRPr="003C7017">
        <w:rPr>
          <w:rPrChange w:id="2173" w:author="Neja Blaj Hribar" w:date="2021-03-23T12:44:00Z">
            <w:rPr/>
          </w:rPrChange>
        </w:rPr>
        <w:instrText>http://hdl.handle.net/11346/siparl-YMFX</w:instrText>
      </w:r>
      <w:ins w:id="2174" w:author="Neja Blaj Hribar" w:date="2021-03-23T12:42:00Z">
        <w:r w:rsidR="00965FE5" w:rsidRPr="003C7017">
          <w:rPr>
            <w:rPrChange w:id="2175" w:author="Neja Blaj Hribar" w:date="2021-03-23T12:44:00Z">
              <w:rPr/>
            </w:rPrChange>
          </w:rPr>
          <w:instrText xml:space="preserve">" </w:instrText>
        </w:r>
        <w:r w:rsidR="00965FE5" w:rsidRPr="003C7017">
          <w:rPr>
            <w:rPrChange w:id="2176" w:author="Neja Blaj Hribar" w:date="2021-03-23T12:44:00Z">
              <w:rPr/>
            </w:rPrChange>
          </w:rPr>
          <w:fldChar w:fldCharType="separate"/>
        </w:r>
      </w:ins>
      <w:r w:rsidR="00965FE5" w:rsidRPr="003C7017">
        <w:rPr>
          <w:rStyle w:val="Hiperpovezava"/>
          <w:color w:val="auto"/>
          <w:rPrChange w:id="2177" w:author="Neja Blaj Hribar" w:date="2021-03-23T12:44:00Z">
            <w:rPr>
              <w:rStyle w:val="Hiperpovezava"/>
            </w:rPr>
          </w:rPrChange>
        </w:rPr>
        <w:t>http://hdl.handle.net/11346/siparl-YMFX</w:t>
      </w:r>
      <w:ins w:id="2178" w:author="Neja Blaj Hribar" w:date="2021-03-23T12:42:00Z">
        <w:r w:rsidR="00965FE5" w:rsidRPr="003C7017">
          <w:rPr>
            <w:rPrChange w:id="2179" w:author="Neja Blaj Hribar" w:date="2021-03-23T12:44:00Z">
              <w:rPr/>
            </w:rPrChange>
          </w:rPr>
          <w:fldChar w:fldCharType="end"/>
        </w:r>
      </w:ins>
      <w:r w:rsidRPr="003C7017">
        <w:rPr>
          <w:rPrChange w:id="2180" w:author="Neja Blaj Hribar" w:date="2021-03-23T12:44:00Z">
            <w:rPr/>
          </w:rPrChange>
        </w:rPr>
        <w:t>.</w:t>
      </w:r>
      <w:del w:id="2181" w:author="Fišer, Darja" w:date="2021-03-16T17:29:00Z">
        <w:r w:rsidRPr="003C7017" w:rsidDel="00D008C9">
          <w:rPr>
            <w:rPrChange w:id="2182" w:author="Neja Blaj Hribar" w:date="2021-03-23T12:44:00Z">
              <w:rPr/>
            </w:rPrChange>
          </w:rPr>
          <w:delText xml:space="preserve"> </w:delText>
        </w:r>
      </w:del>
    </w:p>
  </w:footnote>
  <w:footnote w:id="109">
    <w:p w14:paraId="48D74870" w14:textId="41F6C3F3" w:rsidR="00CA3AB9" w:rsidRPr="003C7017" w:rsidRDefault="00CA3AB9" w:rsidP="002C2B4D">
      <w:pPr>
        <w:pStyle w:val="Sprotnaopomba-besedilo"/>
        <w:jc w:val="both"/>
        <w:rPr>
          <w:lang w:val="sl-SI"/>
          <w:rPrChange w:id="2184" w:author="Neja Blaj Hribar" w:date="2021-03-23T12:44:00Z">
            <w:rPr>
              <w:lang w:val="sl-SI"/>
            </w:rPr>
          </w:rPrChange>
        </w:rPr>
      </w:pPr>
      <w:r w:rsidRPr="003C7017">
        <w:rPr>
          <w:rStyle w:val="Sprotnaopomba-sklic"/>
          <w:rPrChange w:id="2185" w:author="Neja Blaj Hribar" w:date="2021-03-23T12:44:00Z">
            <w:rPr>
              <w:rStyle w:val="Sprotnaopomba-sklic"/>
            </w:rPr>
          </w:rPrChange>
        </w:rPr>
        <w:footnoteRef/>
      </w:r>
      <w:r w:rsidRPr="003C7017">
        <w:rPr>
          <w:rPrChange w:id="2186" w:author="Neja Blaj Hribar" w:date="2021-03-23T12:44:00Z">
            <w:rPr/>
          </w:rPrChange>
        </w:rPr>
        <w:t xml:space="preserve"> </w:t>
      </w:r>
      <w:proofErr w:type="spellStart"/>
      <w:r w:rsidRPr="003C7017">
        <w:rPr>
          <w:i/>
          <w:rPrChange w:id="2187" w:author="Neja Blaj Hribar" w:date="2021-03-23T12:44:00Z">
            <w:rPr>
              <w:i/>
            </w:rPr>
          </w:rPrChange>
        </w:rPr>
        <w:t>Kolokacija</w:t>
      </w:r>
      <w:proofErr w:type="spellEnd"/>
      <w:r w:rsidRPr="003C7017">
        <w:rPr>
          <w:i/>
          <w:rPrChange w:id="2188" w:author="Neja Blaj Hribar" w:date="2021-03-23T12:44:00Z">
            <w:rPr>
              <w:i/>
            </w:rPr>
          </w:rPrChange>
        </w:rPr>
        <w:t xml:space="preserve"> </w:t>
      </w:r>
      <w:del w:id="2189" w:author="Fišer, Darja" w:date="2021-03-16T17:29:00Z">
        <w:r w:rsidRPr="003C7017" w:rsidDel="00D008C9">
          <w:rPr>
            <w:i/>
            <w:rPrChange w:id="2190" w:author="Neja Blaj Hribar" w:date="2021-03-23T12:44:00Z">
              <w:rPr>
                <w:i/>
              </w:rPr>
            </w:rPrChange>
          </w:rPr>
          <w:delText>-</w:delText>
        </w:r>
      </w:del>
      <w:ins w:id="2191" w:author="Fišer, Darja" w:date="2021-03-16T17:29:00Z">
        <w:r w:rsidRPr="003C7017">
          <w:rPr>
            <w:i/>
            <w:rPrChange w:id="2192" w:author="Neja Blaj Hribar" w:date="2021-03-23T12:44:00Z">
              <w:rPr>
                <w:i/>
              </w:rPr>
            </w:rPrChange>
          </w:rPr>
          <w:t>–</w:t>
        </w:r>
      </w:ins>
      <w:r w:rsidRPr="003C7017">
        <w:rPr>
          <w:i/>
          <w:rPrChange w:id="2193" w:author="Neja Blaj Hribar" w:date="2021-03-23T12:44:00Z">
            <w:rPr>
              <w:i/>
            </w:rPr>
          </w:rPrChange>
        </w:rPr>
        <w:t xml:space="preserve"> </w:t>
      </w:r>
      <w:proofErr w:type="spellStart"/>
      <w:r w:rsidRPr="003C7017">
        <w:rPr>
          <w:i/>
          <w:rPrChange w:id="2194" w:author="Neja Blaj Hribar" w:date="2021-03-23T12:44:00Z">
            <w:rPr>
              <w:i/>
            </w:rPr>
          </w:rPrChange>
        </w:rPr>
        <w:t>Wikipedija</w:t>
      </w:r>
      <w:proofErr w:type="spellEnd"/>
      <w:r w:rsidRPr="003C7017">
        <w:rPr>
          <w:i/>
          <w:rPrChange w:id="2195" w:author="Neja Blaj Hribar" w:date="2021-03-23T12:44:00Z">
            <w:rPr>
              <w:i/>
            </w:rPr>
          </w:rPrChange>
        </w:rPr>
        <w:t xml:space="preserve">, </w:t>
      </w:r>
      <w:proofErr w:type="spellStart"/>
      <w:r w:rsidRPr="003C7017">
        <w:rPr>
          <w:i/>
          <w:rPrChange w:id="2196" w:author="Neja Blaj Hribar" w:date="2021-03-23T12:44:00Z">
            <w:rPr>
              <w:i/>
            </w:rPr>
          </w:rPrChange>
        </w:rPr>
        <w:t>prosta</w:t>
      </w:r>
      <w:proofErr w:type="spellEnd"/>
      <w:r w:rsidRPr="003C7017">
        <w:rPr>
          <w:i/>
          <w:rPrChange w:id="2197" w:author="Neja Blaj Hribar" w:date="2021-03-23T12:44:00Z">
            <w:rPr>
              <w:i/>
            </w:rPr>
          </w:rPrChange>
        </w:rPr>
        <w:t xml:space="preserve"> </w:t>
      </w:r>
      <w:proofErr w:type="spellStart"/>
      <w:r w:rsidRPr="003C7017">
        <w:rPr>
          <w:i/>
          <w:rPrChange w:id="2198" w:author="Neja Blaj Hribar" w:date="2021-03-23T12:44:00Z">
            <w:rPr>
              <w:i/>
            </w:rPr>
          </w:rPrChange>
        </w:rPr>
        <w:t>enciklopedija</w:t>
      </w:r>
      <w:proofErr w:type="spellEnd"/>
      <w:r w:rsidRPr="003C7017">
        <w:rPr>
          <w:rPrChange w:id="2199" w:author="Neja Blaj Hribar" w:date="2021-03-23T12:44:00Z">
            <w:rPr/>
          </w:rPrChange>
        </w:rPr>
        <w:t xml:space="preserve">, </w:t>
      </w:r>
      <w:proofErr w:type="spellStart"/>
      <w:r w:rsidRPr="003C7017">
        <w:rPr>
          <w:rPrChange w:id="2200" w:author="Neja Blaj Hribar" w:date="2021-03-23T12:44:00Z">
            <w:rPr/>
          </w:rPrChange>
        </w:rPr>
        <w:t>pridobljeno</w:t>
      </w:r>
      <w:proofErr w:type="spellEnd"/>
      <w:r w:rsidRPr="003C7017">
        <w:rPr>
          <w:rPrChange w:id="2201" w:author="Neja Blaj Hribar" w:date="2021-03-23T12:44:00Z">
            <w:rPr/>
          </w:rPrChange>
        </w:rPr>
        <w:t xml:space="preserve"> 18. 2. 2021, </w:t>
      </w:r>
      <w:ins w:id="2202" w:author="Neja Blaj Hribar" w:date="2021-03-23T12:42:00Z">
        <w:r w:rsidR="00965FE5" w:rsidRPr="003C7017">
          <w:rPr>
            <w:rPrChange w:id="2203" w:author="Neja Blaj Hribar" w:date="2021-03-23T12:44:00Z">
              <w:rPr/>
            </w:rPrChange>
          </w:rPr>
          <w:fldChar w:fldCharType="begin"/>
        </w:r>
        <w:r w:rsidR="00965FE5" w:rsidRPr="003C7017">
          <w:rPr>
            <w:rPrChange w:id="2204" w:author="Neja Blaj Hribar" w:date="2021-03-23T12:44:00Z">
              <w:rPr/>
            </w:rPrChange>
          </w:rPr>
          <w:instrText xml:space="preserve"> HYPERLINK "</w:instrText>
        </w:r>
      </w:ins>
      <w:r w:rsidR="00965FE5" w:rsidRPr="003C7017">
        <w:rPr>
          <w:rPrChange w:id="2205" w:author="Neja Blaj Hribar" w:date="2021-03-23T12:44:00Z">
            <w:rPr/>
          </w:rPrChange>
        </w:rPr>
        <w:instrText>https://tinyurl.com/5b87rmft</w:instrText>
      </w:r>
      <w:ins w:id="2206" w:author="Neja Blaj Hribar" w:date="2021-03-23T12:42:00Z">
        <w:r w:rsidR="00965FE5" w:rsidRPr="003C7017">
          <w:rPr>
            <w:rPrChange w:id="2207" w:author="Neja Blaj Hribar" w:date="2021-03-23T12:44:00Z">
              <w:rPr/>
            </w:rPrChange>
          </w:rPr>
          <w:instrText xml:space="preserve">" </w:instrText>
        </w:r>
        <w:r w:rsidR="00965FE5" w:rsidRPr="003C7017">
          <w:rPr>
            <w:rPrChange w:id="2208" w:author="Neja Blaj Hribar" w:date="2021-03-23T12:44:00Z">
              <w:rPr/>
            </w:rPrChange>
          </w:rPr>
          <w:fldChar w:fldCharType="separate"/>
        </w:r>
      </w:ins>
      <w:r w:rsidR="00965FE5" w:rsidRPr="003C7017">
        <w:rPr>
          <w:rStyle w:val="Hiperpovezava"/>
          <w:color w:val="auto"/>
          <w:rPrChange w:id="2209" w:author="Neja Blaj Hribar" w:date="2021-03-23T12:44:00Z">
            <w:rPr>
              <w:rStyle w:val="Hiperpovezava"/>
            </w:rPr>
          </w:rPrChange>
        </w:rPr>
        <w:t>https://tinyurl.com/5b87rmft</w:t>
      </w:r>
      <w:ins w:id="2210" w:author="Neja Blaj Hribar" w:date="2021-03-23T12:42:00Z">
        <w:r w:rsidR="00965FE5" w:rsidRPr="003C7017">
          <w:rPr>
            <w:rPrChange w:id="2211" w:author="Neja Blaj Hribar" w:date="2021-03-23T12:44:00Z">
              <w:rPr/>
            </w:rPrChange>
          </w:rPr>
          <w:fldChar w:fldCharType="end"/>
        </w:r>
      </w:ins>
      <w:r w:rsidRPr="003C7017">
        <w:rPr>
          <w:rPrChange w:id="2212" w:author="Neja Blaj Hribar" w:date="2021-03-23T12:44:00Z">
            <w:rPr/>
          </w:rPrChange>
        </w:rPr>
        <w:t>.</w:t>
      </w:r>
      <w:del w:id="2213" w:author="Fišer, Darja" w:date="2021-03-16T17:29:00Z">
        <w:r w:rsidRPr="003C7017" w:rsidDel="00D008C9">
          <w:rPr>
            <w:rPrChange w:id="2214" w:author="Neja Blaj Hribar" w:date="2021-03-23T12:44:00Z">
              <w:rPr/>
            </w:rPrChange>
          </w:rPr>
          <w:delText xml:space="preserve"> </w:delText>
        </w:r>
      </w:del>
    </w:p>
  </w:footnote>
  <w:footnote w:id="110">
    <w:p w14:paraId="5AE7E1B5" w14:textId="0DEA1088" w:rsidR="00CA3AB9" w:rsidRPr="003C7017" w:rsidRDefault="00CA3AB9" w:rsidP="002C2B4D">
      <w:pPr>
        <w:pStyle w:val="Sprotnaopomba-besedilo"/>
        <w:jc w:val="both"/>
        <w:rPr>
          <w:lang w:val="sl-SI"/>
          <w:rPrChange w:id="2216" w:author="Neja Blaj Hribar" w:date="2021-03-23T12:44:00Z">
            <w:rPr>
              <w:lang w:val="sl-SI"/>
            </w:rPr>
          </w:rPrChange>
        </w:rPr>
      </w:pPr>
      <w:r w:rsidRPr="003C7017">
        <w:rPr>
          <w:rStyle w:val="Sprotnaopomba-sklic"/>
          <w:rPrChange w:id="2217" w:author="Neja Blaj Hribar" w:date="2021-03-23T12:44:00Z">
            <w:rPr>
              <w:rStyle w:val="Sprotnaopomba-sklic"/>
            </w:rPr>
          </w:rPrChange>
        </w:rPr>
        <w:footnoteRef/>
      </w:r>
      <w:r w:rsidRPr="003C7017">
        <w:rPr>
          <w:rPrChange w:id="2218" w:author="Neja Blaj Hribar" w:date="2021-03-23T12:44:00Z">
            <w:rPr/>
          </w:rPrChange>
        </w:rPr>
        <w:t xml:space="preserve"> </w:t>
      </w:r>
      <w:proofErr w:type="spellStart"/>
      <w:proofErr w:type="gramStart"/>
      <w:r w:rsidRPr="003C7017">
        <w:rPr>
          <w:i/>
          <w:rPrChange w:id="2219" w:author="Neja Blaj Hribar" w:date="2021-03-23T12:44:00Z">
            <w:rPr>
              <w:i/>
            </w:rPr>
          </w:rPrChange>
        </w:rPr>
        <w:t>logDice</w:t>
      </w:r>
      <w:proofErr w:type="spellEnd"/>
      <w:proofErr w:type="gramEnd"/>
      <w:r w:rsidRPr="003C7017">
        <w:rPr>
          <w:i/>
          <w:rPrChange w:id="2220" w:author="Neja Blaj Hribar" w:date="2021-03-23T12:44:00Z">
            <w:rPr>
              <w:i/>
            </w:rPr>
          </w:rPrChange>
        </w:rPr>
        <w:t xml:space="preserve"> | Sketch Engine</w:t>
      </w:r>
      <w:r w:rsidRPr="003C7017">
        <w:rPr>
          <w:rPrChange w:id="2221" w:author="Neja Blaj Hribar" w:date="2021-03-23T12:44:00Z">
            <w:rPr/>
          </w:rPrChange>
        </w:rPr>
        <w:t xml:space="preserve">, </w:t>
      </w:r>
      <w:proofErr w:type="spellStart"/>
      <w:r w:rsidRPr="003C7017">
        <w:rPr>
          <w:rPrChange w:id="2222" w:author="Neja Blaj Hribar" w:date="2021-03-23T12:44:00Z">
            <w:rPr/>
          </w:rPrChange>
        </w:rPr>
        <w:t>pridobljeno</w:t>
      </w:r>
      <w:proofErr w:type="spellEnd"/>
      <w:r w:rsidRPr="003C7017">
        <w:rPr>
          <w:rPrChange w:id="2223" w:author="Neja Blaj Hribar" w:date="2021-03-23T12:44:00Z">
            <w:rPr/>
          </w:rPrChange>
        </w:rPr>
        <w:t xml:space="preserve">, 18. 2. 2021, </w:t>
      </w:r>
      <w:ins w:id="2224" w:author="Neja Blaj Hribar" w:date="2021-03-23T12:42:00Z">
        <w:r w:rsidR="00965FE5" w:rsidRPr="003C7017">
          <w:rPr>
            <w:rPrChange w:id="2225" w:author="Neja Blaj Hribar" w:date="2021-03-23T12:44:00Z">
              <w:rPr/>
            </w:rPrChange>
          </w:rPr>
          <w:fldChar w:fldCharType="begin"/>
        </w:r>
        <w:r w:rsidR="00965FE5" w:rsidRPr="003C7017">
          <w:rPr>
            <w:rPrChange w:id="2226" w:author="Neja Blaj Hribar" w:date="2021-03-23T12:44:00Z">
              <w:rPr/>
            </w:rPrChange>
          </w:rPr>
          <w:instrText xml:space="preserve"> HYPERLINK "</w:instrText>
        </w:r>
      </w:ins>
      <w:r w:rsidR="00965FE5" w:rsidRPr="003C7017">
        <w:rPr>
          <w:rPrChange w:id="2227" w:author="Neja Blaj Hribar" w:date="2021-03-23T12:44:00Z">
            <w:rPr/>
          </w:rPrChange>
        </w:rPr>
        <w:instrText>https://tinyurl.com/3dv63nhm</w:instrText>
      </w:r>
      <w:ins w:id="2228" w:author="Neja Blaj Hribar" w:date="2021-03-23T12:42:00Z">
        <w:r w:rsidR="00965FE5" w:rsidRPr="003C7017">
          <w:rPr>
            <w:rPrChange w:id="2229" w:author="Neja Blaj Hribar" w:date="2021-03-23T12:44:00Z">
              <w:rPr/>
            </w:rPrChange>
          </w:rPr>
          <w:instrText xml:space="preserve">" </w:instrText>
        </w:r>
        <w:r w:rsidR="00965FE5" w:rsidRPr="003C7017">
          <w:rPr>
            <w:rPrChange w:id="2230" w:author="Neja Blaj Hribar" w:date="2021-03-23T12:44:00Z">
              <w:rPr/>
            </w:rPrChange>
          </w:rPr>
          <w:fldChar w:fldCharType="separate"/>
        </w:r>
      </w:ins>
      <w:r w:rsidR="00965FE5" w:rsidRPr="003C7017">
        <w:rPr>
          <w:rStyle w:val="Hiperpovezava"/>
          <w:color w:val="auto"/>
          <w:rPrChange w:id="2231" w:author="Neja Blaj Hribar" w:date="2021-03-23T12:44:00Z">
            <w:rPr>
              <w:rStyle w:val="Hiperpovezava"/>
            </w:rPr>
          </w:rPrChange>
        </w:rPr>
        <w:t>https://tinyurl.com/3dv63nhm</w:t>
      </w:r>
      <w:ins w:id="2232" w:author="Neja Blaj Hribar" w:date="2021-03-23T12:42:00Z">
        <w:r w:rsidR="00965FE5" w:rsidRPr="003C7017">
          <w:rPr>
            <w:rPrChange w:id="2233" w:author="Neja Blaj Hribar" w:date="2021-03-23T12:44:00Z">
              <w:rPr/>
            </w:rPrChange>
          </w:rPr>
          <w:fldChar w:fldCharType="end"/>
        </w:r>
      </w:ins>
      <w:r w:rsidRPr="003C7017">
        <w:rPr>
          <w:rPrChange w:id="2234" w:author="Neja Blaj Hribar" w:date="2021-03-23T12:44:00Z">
            <w:rPr/>
          </w:rPrChange>
        </w:rPr>
        <w:t>.</w:t>
      </w:r>
      <w:del w:id="2235" w:author="Fišer, Darja" w:date="2021-03-16T17:29:00Z">
        <w:r w:rsidRPr="003C7017" w:rsidDel="00D008C9">
          <w:rPr>
            <w:rPrChange w:id="2236" w:author="Neja Blaj Hribar" w:date="2021-03-23T12:44:00Z">
              <w:rPr/>
            </w:rPrChange>
          </w:rPr>
          <w:delText xml:space="preserve"> </w:delText>
        </w:r>
      </w:del>
    </w:p>
  </w:footnote>
  <w:footnote w:id="111">
    <w:p w14:paraId="74761022" w14:textId="2306FC29" w:rsidR="00CA3AB9" w:rsidRPr="003C7017" w:rsidRDefault="00CA3AB9" w:rsidP="002C2B4D">
      <w:pPr>
        <w:pStyle w:val="Sprotnaopomba-besedilo"/>
        <w:jc w:val="both"/>
        <w:rPr>
          <w:lang w:val="sl-SI"/>
          <w:rPrChange w:id="2237" w:author="Neja Blaj Hribar" w:date="2021-03-23T12:44:00Z">
            <w:rPr>
              <w:lang w:val="sl-SI"/>
            </w:rPr>
          </w:rPrChange>
        </w:rPr>
      </w:pPr>
      <w:r w:rsidRPr="003C7017">
        <w:rPr>
          <w:rStyle w:val="Sprotnaopomba-sklic"/>
          <w:rPrChange w:id="2238" w:author="Neja Blaj Hribar" w:date="2021-03-23T12:44:00Z">
            <w:rPr>
              <w:rStyle w:val="Sprotnaopomba-sklic"/>
            </w:rPr>
          </w:rPrChange>
        </w:rPr>
        <w:footnoteRef/>
      </w:r>
      <w:r w:rsidRPr="003C7017">
        <w:rPr>
          <w:rPrChange w:id="2239" w:author="Neja Blaj Hribar" w:date="2021-03-23T12:44:00Z">
            <w:rPr/>
          </w:rPrChange>
        </w:rPr>
        <w:t xml:space="preserve"> </w:t>
      </w:r>
      <w:proofErr w:type="spellStart"/>
      <w:r w:rsidRPr="003C7017">
        <w:rPr>
          <w:i/>
          <w:rPrChange w:id="2240" w:author="Neja Blaj Hribar" w:date="2021-03-23T12:44:00Z">
            <w:rPr>
              <w:i/>
            </w:rPr>
          </w:rPrChange>
        </w:rPr>
        <w:t>Kolokacije</w:t>
      </w:r>
      <w:proofErr w:type="spellEnd"/>
      <w:r w:rsidRPr="003C7017">
        <w:rPr>
          <w:rPrChange w:id="2241" w:author="Neja Blaj Hribar" w:date="2021-03-23T12:44:00Z">
            <w:rPr/>
          </w:rPrChange>
        </w:rPr>
        <w:t xml:space="preserve">, </w:t>
      </w:r>
      <w:proofErr w:type="spellStart"/>
      <w:r w:rsidRPr="003C7017">
        <w:rPr>
          <w:rPrChange w:id="2242" w:author="Neja Blaj Hribar" w:date="2021-03-23T12:44:00Z">
            <w:rPr/>
          </w:rPrChange>
        </w:rPr>
        <w:t>pridobljeno</w:t>
      </w:r>
      <w:proofErr w:type="spellEnd"/>
      <w:r w:rsidRPr="003C7017">
        <w:rPr>
          <w:rPrChange w:id="2243" w:author="Neja Blaj Hribar" w:date="2021-03-23T12:44:00Z">
            <w:rPr/>
          </w:rPrChange>
        </w:rPr>
        <w:t xml:space="preserve"> 18. 2. 2021, </w:t>
      </w:r>
      <w:ins w:id="2244" w:author="Neja Blaj Hribar" w:date="2021-03-23T12:42:00Z">
        <w:r w:rsidR="00965FE5" w:rsidRPr="003C7017">
          <w:rPr>
            <w:rPrChange w:id="2245" w:author="Neja Blaj Hribar" w:date="2021-03-23T12:44:00Z">
              <w:rPr/>
            </w:rPrChange>
          </w:rPr>
          <w:fldChar w:fldCharType="begin"/>
        </w:r>
        <w:r w:rsidR="00965FE5" w:rsidRPr="003C7017">
          <w:rPr>
            <w:rPrChange w:id="2246" w:author="Neja Blaj Hribar" w:date="2021-03-23T12:44:00Z">
              <w:rPr/>
            </w:rPrChange>
          </w:rPr>
          <w:instrText xml:space="preserve"> HYPERLINK "</w:instrText>
        </w:r>
      </w:ins>
      <w:r w:rsidR="00965FE5" w:rsidRPr="003C7017">
        <w:rPr>
          <w:rPrChange w:id="2247" w:author="Neja Blaj Hribar" w:date="2021-03-23T12:44:00Z">
            <w:rPr/>
          </w:rPrChange>
        </w:rPr>
        <w:instrText>http://hdl.handle.net/11346/siparl-QIKC</w:instrText>
      </w:r>
      <w:ins w:id="2248" w:author="Neja Blaj Hribar" w:date="2021-03-23T12:42:00Z">
        <w:r w:rsidR="00965FE5" w:rsidRPr="003C7017">
          <w:rPr>
            <w:rPrChange w:id="2249" w:author="Neja Blaj Hribar" w:date="2021-03-23T12:44:00Z">
              <w:rPr/>
            </w:rPrChange>
          </w:rPr>
          <w:instrText xml:space="preserve">" </w:instrText>
        </w:r>
        <w:r w:rsidR="00965FE5" w:rsidRPr="003C7017">
          <w:rPr>
            <w:rPrChange w:id="2250" w:author="Neja Blaj Hribar" w:date="2021-03-23T12:44:00Z">
              <w:rPr/>
            </w:rPrChange>
          </w:rPr>
          <w:fldChar w:fldCharType="separate"/>
        </w:r>
      </w:ins>
      <w:r w:rsidR="00965FE5" w:rsidRPr="003C7017">
        <w:rPr>
          <w:rStyle w:val="Hiperpovezava"/>
          <w:color w:val="auto"/>
          <w:rPrChange w:id="2251" w:author="Neja Blaj Hribar" w:date="2021-03-23T12:44:00Z">
            <w:rPr>
              <w:rStyle w:val="Hiperpovezava"/>
            </w:rPr>
          </w:rPrChange>
        </w:rPr>
        <w:t>http://hdl.handle.net/11346/siparl-QIKC</w:t>
      </w:r>
      <w:ins w:id="2252" w:author="Neja Blaj Hribar" w:date="2021-03-23T12:42:00Z">
        <w:r w:rsidR="00965FE5" w:rsidRPr="003C7017">
          <w:rPr>
            <w:rPrChange w:id="2253" w:author="Neja Blaj Hribar" w:date="2021-03-23T12:44:00Z">
              <w:rPr/>
            </w:rPrChange>
          </w:rPr>
          <w:fldChar w:fldCharType="end"/>
        </w:r>
      </w:ins>
      <w:r w:rsidRPr="003C7017">
        <w:rPr>
          <w:rPrChange w:id="2254" w:author="Neja Blaj Hribar" w:date="2021-03-23T12:44:00Z">
            <w:rPr/>
          </w:rPrChange>
        </w:rPr>
        <w:t>.</w:t>
      </w:r>
      <w:del w:id="2255" w:author="Fišer, Darja" w:date="2021-03-16T17:29:00Z">
        <w:r w:rsidRPr="003C7017" w:rsidDel="00D008C9">
          <w:rPr>
            <w:rPrChange w:id="2256" w:author="Neja Blaj Hribar" w:date="2021-03-23T12:44:00Z">
              <w:rPr/>
            </w:rPrChange>
          </w:rPr>
          <w:delText xml:space="preserve"> </w:delText>
        </w:r>
      </w:del>
    </w:p>
  </w:footnote>
  <w:footnote w:id="112">
    <w:p w14:paraId="5DBE0E5F" w14:textId="532AF88C" w:rsidR="00CA3AB9" w:rsidRPr="003C7017" w:rsidRDefault="00CA3AB9" w:rsidP="002C2B4D">
      <w:pPr>
        <w:pStyle w:val="Sprotnaopomba-besedilo"/>
        <w:jc w:val="both"/>
        <w:rPr>
          <w:lang w:val="sl-SI"/>
          <w:rPrChange w:id="2257" w:author="Neja Blaj Hribar" w:date="2021-03-23T12:44:00Z">
            <w:rPr>
              <w:lang w:val="sl-SI"/>
            </w:rPr>
          </w:rPrChange>
        </w:rPr>
      </w:pPr>
      <w:r w:rsidRPr="003C7017">
        <w:rPr>
          <w:rStyle w:val="Sprotnaopomba-sklic"/>
          <w:rPrChange w:id="2258" w:author="Neja Blaj Hribar" w:date="2021-03-23T12:44:00Z">
            <w:rPr>
              <w:rStyle w:val="Sprotnaopomba-sklic"/>
            </w:rPr>
          </w:rPrChange>
        </w:rPr>
        <w:footnoteRef/>
      </w:r>
      <w:r w:rsidRPr="003C7017">
        <w:rPr>
          <w:rPrChange w:id="2259" w:author="Neja Blaj Hribar" w:date="2021-03-23T12:44:00Z">
            <w:rPr/>
          </w:rPrChange>
        </w:rPr>
        <w:t xml:space="preserve"> </w:t>
      </w:r>
      <w:proofErr w:type="spellStart"/>
      <w:r w:rsidRPr="003C7017">
        <w:rPr>
          <w:i/>
          <w:rPrChange w:id="2260" w:author="Neja Blaj Hribar" w:date="2021-03-23T12:44:00Z">
            <w:rPr>
              <w:i/>
            </w:rPr>
          </w:rPrChange>
        </w:rPr>
        <w:t>Kolokacije</w:t>
      </w:r>
      <w:proofErr w:type="spellEnd"/>
      <w:r w:rsidRPr="003C7017">
        <w:rPr>
          <w:rPrChange w:id="2261" w:author="Neja Blaj Hribar" w:date="2021-03-23T12:44:00Z">
            <w:rPr/>
          </w:rPrChange>
        </w:rPr>
        <w:t xml:space="preserve">, </w:t>
      </w:r>
      <w:proofErr w:type="spellStart"/>
      <w:r w:rsidRPr="003C7017">
        <w:rPr>
          <w:rPrChange w:id="2262" w:author="Neja Blaj Hribar" w:date="2021-03-23T12:44:00Z">
            <w:rPr/>
          </w:rPrChange>
        </w:rPr>
        <w:t>pridobljeno</w:t>
      </w:r>
      <w:proofErr w:type="spellEnd"/>
      <w:r w:rsidRPr="003C7017">
        <w:rPr>
          <w:rPrChange w:id="2263" w:author="Neja Blaj Hribar" w:date="2021-03-23T12:44:00Z">
            <w:rPr/>
          </w:rPrChange>
        </w:rPr>
        <w:t xml:space="preserve"> 18. 2. 2021, </w:t>
      </w:r>
      <w:ins w:id="2264" w:author="Neja Blaj Hribar" w:date="2021-03-23T12:42:00Z">
        <w:r w:rsidR="00965FE5" w:rsidRPr="003C7017">
          <w:rPr>
            <w:rPrChange w:id="2265" w:author="Neja Blaj Hribar" w:date="2021-03-23T12:44:00Z">
              <w:rPr/>
            </w:rPrChange>
          </w:rPr>
          <w:fldChar w:fldCharType="begin"/>
        </w:r>
        <w:r w:rsidR="00965FE5" w:rsidRPr="003C7017">
          <w:rPr>
            <w:rPrChange w:id="2266" w:author="Neja Blaj Hribar" w:date="2021-03-23T12:44:00Z">
              <w:rPr/>
            </w:rPrChange>
          </w:rPr>
          <w:instrText xml:space="preserve"> HYPERLINK "</w:instrText>
        </w:r>
      </w:ins>
      <w:r w:rsidR="00965FE5" w:rsidRPr="003C7017">
        <w:rPr>
          <w:rPrChange w:id="2267" w:author="Neja Blaj Hribar" w:date="2021-03-23T12:44:00Z">
            <w:rPr/>
          </w:rPrChange>
        </w:rPr>
        <w:instrText>http://hdl.handle.net/11346/siparl-Q5MN</w:instrText>
      </w:r>
      <w:ins w:id="2268" w:author="Neja Blaj Hribar" w:date="2021-03-23T12:42:00Z">
        <w:r w:rsidR="00965FE5" w:rsidRPr="003C7017">
          <w:rPr>
            <w:rPrChange w:id="2269" w:author="Neja Blaj Hribar" w:date="2021-03-23T12:44:00Z">
              <w:rPr/>
            </w:rPrChange>
          </w:rPr>
          <w:instrText xml:space="preserve">" </w:instrText>
        </w:r>
        <w:r w:rsidR="00965FE5" w:rsidRPr="003C7017">
          <w:rPr>
            <w:rPrChange w:id="2270" w:author="Neja Blaj Hribar" w:date="2021-03-23T12:44:00Z">
              <w:rPr/>
            </w:rPrChange>
          </w:rPr>
          <w:fldChar w:fldCharType="separate"/>
        </w:r>
      </w:ins>
      <w:r w:rsidR="00965FE5" w:rsidRPr="003C7017">
        <w:rPr>
          <w:rStyle w:val="Hiperpovezava"/>
          <w:color w:val="auto"/>
          <w:rPrChange w:id="2271" w:author="Neja Blaj Hribar" w:date="2021-03-23T12:44:00Z">
            <w:rPr>
              <w:rStyle w:val="Hiperpovezava"/>
            </w:rPr>
          </w:rPrChange>
        </w:rPr>
        <w:t>http://hdl.handle.net/11346/siparl-Q5MN</w:t>
      </w:r>
      <w:ins w:id="2272" w:author="Neja Blaj Hribar" w:date="2021-03-23T12:42:00Z">
        <w:r w:rsidR="00965FE5" w:rsidRPr="003C7017">
          <w:rPr>
            <w:rPrChange w:id="2273" w:author="Neja Blaj Hribar" w:date="2021-03-23T12:44:00Z">
              <w:rPr/>
            </w:rPrChange>
          </w:rPr>
          <w:fldChar w:fldCharType="end"/>
        </w:r>
      </w:ins>
      <w:r w:rsidRPr="003C7017">
        <w:rPr>
          <w:rPrChange w:id="2274" w:author="Neja Blaj Hribar" w:date="2021-03-23T12:44:00Z">
            <w:rPr/>
          </w:rPrChange>
        </w:rPr>
        <w:t>.</w:t>
      </w:r>
      <w:del w:id="2275" w:author="Fišer, Darja" w:date="2021-03-16T17:29:00Z">
        <w:r w:rsidRPr="003C7017" w:rsidDel="00D008C9">
          <w:rPr>
            <w:rPrChange w:id="2276" w:author="Neja Blaj Hribar" w:date="2021-03-23T12:44:00Z">
              <w:rPr/>
            </w:rPrChange>
          </w:rPr>
          <w:delText xml:space="preserve"> </w:delText>
        </w:r>
      </w:del>
    </w:p>
  </w:footnote>
  <w:footnote w:id="113">
    <w:p w14:paraId="0960DDB7" w14:textId="563B2429" w:rsidR="00CA3AB9" w:rsidRPr="003C7017" w:rsidRDefault="00CA3AB9" w:rsidP="002C2B4D">
      <w:pPr>
        <w:pStyle w:val="Sprotnaopomba-besedilo"/>
        <w:jc w:val="both"/>
        <w:rPr>
          <w:lang w:val="sl-SI"/>
          <w:rPrChange w:id="2281" w:author="Neja Blaj Hribar" w:date="2021-03-23T12:44:00Z">
            <w:rPr>
              <w:lang w:val="sl-SI"/>
            </w:rPr>
          </w:rPrChange>
        </w:rPr>
      </w:pPr>
      <w:r w:rsidRPr="003C7017">
        <w:rPr>
          <w:rStyle w:val="Sprotnaopomba-sklic"/>
          <w:rPrChange w:id="2282" w:author="Neja Blaj Hribar" w:date="2021-03-23T12:44:00Z">
            <w:rPr>
              <w:rStyle w:val="Sprotnaopomba-sklic"/>
            </w:rPr>
          </w:rPrChange>
        </w:rPr>
        <w:footnoteRef/>
      </w:r>
      <w:r w:rsidRPr="003C7017">
        <w:rPr>
          <w:rPrChange w:id="2283" w:author="Neja Blaj Hribar" w:date="2021-03-23T12:44:00Z">
            <w:rPr/>
          </w:rPrChange>
        </w:rPr>
        <w:t xml:space="preserve"> </w:t>
      </w:r>
      <w:r w:rsidRPr="003C7017">
        <w:rPr>
          <w:lang w:val="sl-SI"/>
          <w:rPrChange w:id="2284" w:author="Neja Blaj Hribar" w:date="2021-03-23T12:44:00Z">
            <w:rPr>
              <w:lang w:val="sl-SI"/>
            </w:rPr>
          </w:rPrChange>
        </w:rPr>
        <w:t>Kategorija skupno, kot nakazuje njeno ime, združuje kolokacijske kandidate, ki se pojavijo tako na seznamu za podkorpus govorov poslank kot za podkorpus govorov poslancev.</w:t>
      </w:r>
    </w:p>
  </w:footnote>
  <w:footnote w:id="114">
    <w:p w14:paraId="76694C6B" w14:textId="4FACE8D7" w:rsidR="00CA3AB9" w:rsidRPr="003C7017" w:rsidRDefault="00CA3AB9" w:rsidP="002C2B4D">
      <w:pPr>
        <w:pStyle w:val="Bibliografija"/>
        <w:spacing w:line="240" w:lineRule="auto"/>
        <w:jc w:val="both"/>
        <w:rPr>
          <w:lang w:val="sl-SI"/>
          <w:rPrChange w:id="2285" w:author="Neja Blaj Hribar" w:date="2021-03-23T12:44:00Z">
            <w:rPr>
              <w:lang w:val="sl-SI"/>
            </w:rPr>
          </w:rPrChange>
        </w:rPr>
      </w:pPr>
      <w:r w:rsidRPr="003C7017">
        <w:rPr>
          <w:rStyle w:val="Sprotnaopomba-sklic"/>
          <w:sz w:val="20"/>
          <w:szCs w:val="20"/>
          <w:rPrChange w:id="2286" w:author="Neja Blaj Hribar" w:date="2021-03-23T12:44:00Z">
            <w:rPr>
              <w:rStyle w:val="Sprotnaopomba-sklic"/>
              <w:sz w:val="20"/>
              <w:szCs w:val="20"/>
            </w:rPr>
          </w:rPrChange>
        </w:rPr>
        <w:footnoteRef/>
      </w:r>
      <w:r w:rsidRPr="003C7017">
        <w:rPr>
          <w:sz w:val="20"/>
          <w:szCs w:val="20"/>
          <w:rPrChange w:id="2287" w:author="Neja Blaj Hribar" w:date="2021-03-23T12:44:00Z">
            <w:rPr>
              <w:sz w:val="20"/>
              <w:szCs w:val="20"/>
            </w:rPr>
          </w:rPrChange>
        </w:rPr>
        <w:t xml:space="preserve"> </w:t>
      </w:r>
      <w:r w:rsidRPr="003C7017">
        <w:rPr>
          <w:sz w:val="20"/>
          <w:szCs w:val="20"/>
          <w:lang w:val="sl-SI"/>
          <w:rPrChange w:id="2288" w:author="Neja Blaj Hribar" w:date="2021-03-23T12:44:00Z">
            <w:rPr>
              <w:sz w:val="20"/>
              <w:szCs w:val="20"/>
              <w:lang w:val="sl-SI"/>
            </w:rPr>
          </w:rPrChange>
        </w:rPr>
        <w:t xml:space="preserve">Antić Gaber in Ilonszki, </w:t>
      </w:r>
      <w:r w:rsidRPr="003C7017">
        <w:rPr>
          <w:i/>
          <w:iCs/>
          <w:sz w:val="20"/>
          <w:szCs w:val="20"/>
          <w:lang w:val="sl-SI"/>
          <w:rPrChange w:id="2289" w:author="Neja Blaj Hribar" w:date="2021-03-23T12:44:00Z">
            <w:rPr>
              <w:i/>
              <w:iCs/>
              <w:sz w:val="20"/>
              <w:szCs w:val="20"/>
              <w:lang w:val="sl-SI"/>
            </w:rPr>
          </w:rPrChange>
        </w:rPr>
        <w:t>Women in parliamentary politics.</w:t>
      </w:r>
    </w:p>
  </w:footnote>
  <w:footnote w:id="115">
    <w:p w14:paraId="04321B71" w14:textId="514EE55F" w:rsidR="00CA3AB9" w:rsidRPr="003C7017" w:rsidRDefault="00CA3AB9" w:rsidP="002C2B4D">
      <w:pPr>
        <w:pStyle w:val="Bibliografija"/>
        <w:spacing w:line="240" w:lineRule="auto"/>
        <w:jc w:val="both"/>
        <w:rPr>
          <w:lang w:val="sl-SI"/>
          <w:rPrChange w:id="2290" w:author="Neja Blaj Hribar" w:date="2021-03-23T12:44:00Z">
            <w:rPr>
              <w:lang w:val="sl-SI"/>
            </w:rPr>
          </w:rPrChange>
        </w:rPr>
      </w:pPr>
      <w:r w:rsidRPr="003C7017">
        <w:rPr>
          <w:rStyle w:val="Sprotnaopomba-sklic"/>
          <w:sz w:val="20"/>
          <w:szCs w:val="20"/>
          <w:rPrChange w:id="2291" w:author="Neja Blaj Hribar" w:date="2021-03-23T12:44:00Z">
            <w:rPr>
              <w:rStyle w:val="Sprotnaopomba-sklic"/>
              <w:sz w:val="20"/>
              <w:szCs w:val="20"/>
            </w:rPr>
          </w:rPrChange>
        </w:rPr>
        <w:footnoteRef/>
      </w:r>
      <w:r w:rsidRPr="003C7017">
        <w:rPr>
          <w:sz w:val="20"/>
          <w:szCs w:val="20"/>
          <w:rPrChange w:id="2292" w:author="Neja Blaj Hribar" w:date="2021-03-23T12:44:00Z">
            <w:rPr>
              <w:sz w:val="20"/>
              <w:szCs w:val="20"/>
            </w:rPr>
          </w:rPrChange>
        </w:rPr>
        <w:t xml:space="preserve"> </w:t>
      </w:r>
      <w:r w:rsidRPr="003C7017">
        <w:rPr>
          <w:sz w:val="20"/>
          <w:szCs w:val="20"/>
          <w:lang w:val="sl-SI"/>
          <w:rPrChange w:id="2293" w:author="Neja Blaj Hribar" w:date="2021-03-23T12:44:00Z">
            <w:rPr>
              <w:sz w:val="20"/>
              <w:szCs w:val="20"/>
              <w:lang w:val="sl-SI"/>
            </w:rPr>
          </w:rPrChange>
        </w:rPr>
        <w:t xml:space="preserve">Coates, </w:t>
      </w:r>
      <w:r w:rsidRPr="003C7017">
        <w:rPr>
          <w:i/>
          <w:iCs/>
          <w:sz w:val="20"/>
          <w:szCs w:val="20"/>
          <w:lang w:val="sl-SI"/>
          <w:rPrChange w:id="2294" w:author="Neja Blaj Hribar" w:date="2021-03-23T12:44:00Z">
            <w:rPr>
              <w:i/>
              <w:iCs/>
              <w:sz w:val="20"/>
              <w:szCs w:val="20"/>
              <w:lang w:val="sl-SI"/>
            </w:rPr>
          </w:rPrChange>
        </w:rPr>
        <w:t>Women, men and language.</w:t>
      </w:r>
    </w:p>
  </w:footnote>
  <w:footnote w:id="116">
    <w:p w14:paraId="1C393D15" w14:textId="1730F4C9" w:rsidR="00CA3AB9" w:rsidRPr="003C7017" w:rsidRDefault="00CA3AB9" w:rsidP="002C2B4D">
      <w:pPr>
        <w:pStyle w:val="Bibliografija"/>
        <w:spacing w:line="240" w:lineRule="auto"/>
        <w:jc w:val="both"/>
        <w:rPr>
          <w:lang w:val="sl-SI"/>
          <w:rPrChange w:id="2295" w:author="Neja Blaj Hribar" w:date="2021-03-23T12:44:00Z">
            <w:rPr>
              <w:lang w:val="sl-SI"/>
            </w:rPr>
          </w:rPrChange>
        </w:rPr>
      </w:pPr>
      <w:r w:rsidRPr="003C7017">
        <w:rPr>
          <w:rStyle w:val="Sprotnaopomba-sklic"/>
          <w:sz w:val="20"/>
          <w:szCs w:val="20"/>
          <w:rPrChange w:id="2296" w:author="Neja Blaj Hribar" w:date="2021-03-23T12:44:00Z">
            <w:rPr>
              <w:rStyle w:val="Sprotnaopomba-sklic"/>
              <w:sz w:val="20"/>
              <w:szCs w:val="20"/>
            </w:rPr>
          </w:rPrChange>
        </w:rPr>
        <w:footnoteRef/>
      </w:r>
      <w:r w:rsidRPr="003C7017">
        <w:rPr>
          <w:sz w:val="20"/>
          <w:szCs w:val="20"/>
          <w:rPrChange w:id="2297" w:author="Neja Blaj Hribar" w:date="2021-03-23T12:44:00Z">
            <w:rPr>
              <w:sz w:val="20"/>
              <w:szCs w:val="20"/>
            </w:rPr>
          </w:rPrChange>
        </w:rPr>
        <w:t xml:space="preserve"> </w:t>
      </w:r>
      <w:r w:rsidRPr="003C7017">
        <w:rPr>
          <w:sz w:val="20"/>
          <w:szCs w:val="20"/>
          <w:lang w:val="sl-SI"/>
          <w:rPrChange w:id="2298" w:author="Neja Blaj Hribar" w:date="2021-03-23T12:44:00Z">
            <w:rPr>
              <w:sz w:val="20"/>
              <w:szCs w:val="20"/>
              <w:lang w:val="sl-SI"/>
            </w:rPr>
          </w:rPrChange>
        </w:rPr>
        <w:t xml:space="preserve">Cate Poynton, </w:t>
      </w:r>
      <w:r w:rsidRPr="003C7017">
        <w:rPr>
          <w:i/>
          <w:iCs/>
          <w:sz w:val="20"/>
          <w:szCs w:val="20"/>
          <w:lang w:val="sl-SI"/>
          <w:rPrChange w:id="2299" w:author="Neja Blaj Hribar" w:date="2021-03-23T12:44:00Z">
            <w:rPr>
              <w:i/>
              <w:iCs/>
              <w:sz w:val="20"/>
              <w:szCs w:val="20"/>
              <w:lang w:val="sl-SI"/>
            </w:rPr>
          </w:rPrChange>
        </w:rPr>
        <w:t>Language and gender: Making the difference</w:t>
      </w:r>
      <w:r w:rsidRPr="003C7017">
        <w:rPr>
          <w:sz w:val="20"/>
          <w:szCs w:val="20"/>
          <w:lang w:val="sl-SI"/>
          <w:rPrChange w:id="2300" w:author="Neja Blaj Hribar" w:date="2021-03-23T12:44:00Z">
            <w:rPr>
              <w:sz w:val="20"/>
              <w:szCs w:val="20"/>
              <w:lang w:val="sl-SI"/>
            </w:rPr>
          </w:rPrChange>
        </w:rPr>
        <w:t xml:space="preserve"> (Oxford: Oxford University Press, 1989).</w:t>
      </w:r>
    </w:p>
  </w:footnote>
  <w:footnote w:id="117">
    <w:p w14:paraId="1A1B7C21" w14:textId="77777777" w:rsidR="00CA3AB9" w:rsidRPr="003C7017" w:rsidRDefault="00CA3AB9" w:rsidP="002C2B4D">
      <w:pPr>
        <w:pStyle w:val="Bibliografija"/>
        <w:spacing w:line="240" w:lineRule="auto"/>
        <w:jc w:val="both"/>
        <w:rPr>
          <w:sz w:val="20"/>
          <w:szCs w:val="20"/>
          <w:lang w:val="sl-SI"/>
          <w:rPrChange w:id="2301" w:author="Neja Blaj Hribar" w:date="2021-03-23T12:44:00Z">
            <w:rPr>
              <w:sz w:val="20"/>
              <w:szCs w:val="20"/>
              <w:lang w:val="sl-SI"/>
            </w:rPr>
          </w:rPrChange>
        </w:rPr>
      </w:pPr>
      <w:r w:rsidRPr="003C7017">
        <w:rPr>
          <w:rStyle w:val="Sprotnaopomba-sklic"/>
          <w:sz w:val="20"/>
          <w:szCs w:val="20"/>
          <w:rPrChange w:id="2302" w:author="Neja Blaj Hribar" w:date="2021-03-23T12:44:00Z">
            <w:rPr>
              <w:rStyle w:val="Sprotnaopomba-sklic"/>
              <w:sz w:val="20"/>
              <w:szCs w:val="20"/>
            </w:rPr>
          </w:rPrChange>
        </w:rPr>
        <w:footnoteRef/>
      </w:r>
      <w:r w:rsidRPr="003C7017">
        <w:rPr>
          <w:sz w:val="20"/>
          <w:szCs w:val="20"/>
          <w:rPrChange w:id="2303" w:author="Neja Blaj Hribar" w:date="2021-03-23T12:44:00Z">
            <w:rPr>
              <w:sz w:val="20"/>
              <w:szCs w:val="20"/>
            </w:rPr>
          </w:rPrChange>
        </w:rPr>
        <w:t xml:space="preserve"> </w:t>
      </w:r>
      <w:r w:rsidRPr="003C7017">
        <w:rPr>
          <w:sz w:val="20"/>
          <w:szCs w:val="20"/>
          <w:lang w:val="sl-SI"/>
          <w:rPrChange w:id="2304" w:author="Neja Blaj Hribar" w:date="2021-03-23T12:44:00Z">
            <w:rPr>
              <w:sz w:val="20"/>
              <w:szCs w:val="20"/>
              <w:lang w:val="sl-SI"/>
            </w:rPr>
          </w:rPrChange>
        </w:rPr>
        <w:t xml:space="preserve">Matthew L. Newman, Clara J. Groom, Lori D. Handelman in James W. Pennebaker, »Gender differences in </w:t>
      </w:r>
    </w:p>
    <w:p w14:paraId="4E8FD084" w14:textId="3EE5EBC6" w:rsidR="00CA3AB9" w:rsidRPr="003C7017" w:rsidRDefault="00CA3AB9" w:rsidP="003E5B95">
      <w:pPr>
        <w:pStyle w:val="Bibliografija"/>
        <w:spacing w:line="240" w:lineRule="auto"/>
        <w:jc w:val="both"/>
        <w:rPr>
          <w:sz w:val="20"/>
          <w:szCs w:val="20"/>
          <w:lang w:val="sl-SI"/>
          <w:rPrChange w:id="2305" w:author="Neja Blaj Hribar" w:date="2021-03-23T12:44:00Z">
            <w:rPr>
              <w:sz w:val="20"/>
              <w:szCs w:val="20"/>
              <w:lang w:val="sl-SI"/>
            </w:rPr>
          </w:rPrChange>
        </w:rPr>
      </w:pPr>
      <w:r w:rsidRPr="003C7017">
        <w:rPr>
          <w:sz w:val="20"/>
          <w:szCs w:val="20"/>
          <w:lang w:val="sl-SI"/>
          <w:rPrChange w:id="2306" w:author="Neja Blaj Hribar" w:date="2021-03-23T12:44:00Z">
            <w:rPr>
              <w:sz w:val="20"/>
              <w:szCs w:val="20"/>
              <w:lang w:val="sl-SI"/>
            </w:rPr>
          </w:rPrChange>
        </w:rPr>
        <w:t xml:space="preserve">language use: An analysis of 14,000 text samples,« </w:t>
      </w:r>
      <w:r w:rsidRPr="003C7017">
        <w:rPr>
          <w:i/>
          <w:iCs/>
          <w:sz w:val="20"/>
          <w:szCs w:val="20"/>
          <w:lang w:val="sl-SI"/>
          <w:rPrChange w:id="2307" w:author="Neja Blaj Hribar" w:date="2021-03-23T12:44:00Z">
            <w:rPr>
              <w:i/>
              <w:iCs/>
              <w:sz w:val="20"/>
              <w:szCs w:val="20"/>
              <w:lang w:val="sl-SI"/>
            </w:rPr>
          </w:rPrChange>
        </w:rPr>
        <w:t>Discourse Processes</w:t>
      </w:r>
      <w:r w:rsidRPr="003C7017">
        <w:rPr>
          <w:sz w:val="20"/>
          <w:szCs w:val="20"/>
          <w:lang w:val="sl-SI"/>
          <w:rPrChange w:id="2308" w:author="Neja Blaj Hribar" w:date="2021-03-23T12:44:00Z">
            <w:rPr>
              <w:sz w:val="20"/>
              <w:szCs w:val="20"/>
              <w:lang w:val="sl-SI"/>
            </w:rPr>
          </w:rPrChange>
        </w:rPr>
        <w:t xml:space="preserve">, </w:t>
      </w:r>
      <w:r w:rsidRPr="003C7017">
        <w:rPr>
          <w:i/>
          <w:iCs/>
          <w:sz w:val="20"/>
          <w:szCs w:val="20"/>
          <w:lang w:val="sl-SI"/>
          <w:rPrChange w:id="2309" w:author="Neja Blaj Hribar" w:date="2021-03-23T12:44:00Z">
            <w:rPr>
              <w:i/>
              <w:iCs/>
              <w:sz w:val="20"/>
              <w:szCs w:val="20"/>
              <w:lang w:val="sl-SI"/>
            </w:rPr>
          </w:rPrChange>
        </w:rPr>
        <w:t>45</w:t>
      </w:r>
      <w:r w:rsidRPr="003C7017">
        <w:rPr>
          <w:sz w:val="20"/>
          <w:szCs w:val="20"/>
          <w:lang w:val="sl-SI"/>
          <w:rPrChange w:id="2310" w:author="Neja Blaj Hribar" w:date="2021-03-23T12:44:00Z">
            <w:rPr>
              <w:sz w:val="20"/>
              <w:szCs w:val="20"/>
              <w:lang w:val="sl-SI"/>
            </w:rPr>
          </w:rPrChange>
        </w:rPr>
        <w:t>(3) (2008): 211–36.</w:t>
      </w:r>
    </w:p>
  </w:footnote>
  <w:footnote w:id="118">
    <w:p w14:paraId="3FC3398A" w14:textId="368776AB" w:rsidR="00CA3AB9" w:rsidRPr="003C7017" w:rsidRDefault="00CA3AB9" w:rsidP="002C2B4D">
      <w:pPr>
        <w:pStyle w:val="Sprotnaopomba-besedilo"/>
        <w:jc w:val="both"/>
        <w:rPr>
          <w:lang w:val="sl-SI"/>
          <w:rPrChange w:id="2312" w:author="Neja Blaj Hribar" w:date="2021-03-23T12:44:00Z">
            <w:rPr>
              <w:lang w:val="sl-SI"/>
            </w:rPr>
          </w:rPrChange>
        </w:rPr>
      </w:pPr>
      <w:r w:rsidRPr="003C7017">
        <w:rPr>
          <w:rStyle w:val="Sprotnaopomba-sklic"/>
          <w:rPrChange w:id="2313" w:author="Neja Blaj Hribar" w:date="2021-03-23T12:44:00Z">
            <w:rPr>
              <w:rStyle w:val="Sprotnaopomba-sklic"/>
            </w:rPr>
          </w:rPrChange>
        </w:rPr>
        <w:footnoteRef/>
      </w:r>
      <w:r w:rsidRPr="003C7017">
        <w:rPr>
          <w:rPrChange w:id="2314" w:author="Neja Blaj Hribar" w:date="2021-03-23T12:44:00Z">
            <w:rPr/>
          </w:rPrChange>
        </w:rPr>
        <w:t xml:space="preserve"> </w:t>
      </w:r>
      <w:r w:rsidRPr="003C7017">
        <w:rPr>
          <w:i/>
          <w:rPrChange w:id="2315" w:author="Neja Blaj Hribar" w:date="2021-03-23T12:44:00Z">
            <w:rPr>
              <w:i/>
            </w:rPr>
          </w:rPrChange>
        </w:rPr>
        <w:t>Resource families | CLARIN ERIC</w:t>
      </w:r>
      <w:r w:rsidRPr="003C7017">
        <w:rPr>
          <w:rPrChange w:id="2316" w:author="Neja Blaj Hribar" w:date="2021-03-23T12:44:00Z">
            <w:rPr/>
          </w:rPrChange>
        </w:rPr>
        <w:t xml:space="preserve">, </w:t>
      </w:r>
      <w:proofErr w:type="spellStart"/>
      <w:r w:rsidRPr="003C7017">
        <w:rPr>
          <w:rPrChange w:id="2317" w:author="Neja Blaj Hribar" w:date="2021-03-23T12:44:00Z">
            <w:rPr/>
          </w:rPrChange>
        </w:rPr>
        <w:t>pridobljeno</w:t>
      </w:r>
      <w:proofErr w:type="spellEnd"/>
      <w:r w:rsidRPr="003C7017">
        <w:rPr>
          <w:rPrChange w:id="2318" w:author="Neja Blaj Hribar" w:date="2021-03-23T12:44:00Z">
            <w:rPr/>
          </w:rPrChange>
        </w:rPr>
        <w:t xml:space="preserve"> 18. 2. 2021, </w:t>
      </w:r>
      <w:r w:rsidRPr="003C7017">
        <w:rPr>
          <w:rPrChange w:id="2319" w:author="Neja Blaj Hribar" w:date="2021-03-23T12:44:00Z">
            <w:rPr/>
          </w:rPrChange>
        </w:rPr>
        <w:fldChar w:fldCharType="begin"/>
      </w:r>
      <w:r w:rsidRPr="003C7017">
        <w:rPr>
          <w:rPrChange w:id="2320" w:author="Neja Blaj Hribar" w:date="2021-03-23T12:44:00Z">
            <w:rPr/>
          </w:rPrChange>
        </w:rPr>
        <w:instrText xml:space="preserve"> HYPERLINK "https://www.clarin.eu/resource-families" </w:instrText>
      </w:r>
      <w:r w:rsidRPr="003C7017">
        <w:rPr>
          <w:rPrChange w:id="2321" w:author="Neja Blaj Hribar" w:date="2021-03-23T12:44:00Z">
            <w:rPr/>
          </w:rPrChange>
        </w:rPr>
        <w:fldChar w:fldCharType="separate"/>
      </w:r>
      <w:r w:rsidRPr="003C7017">
        <w:rPr>
          <w:rStyle w:val="Hiperpovezava"/>
          <w:color w:val="auto"/>
          <w:u w:val="none"/>
          <w:rPrChange w:id="2322" w:author="Neja Blaj Hribar" w:date="2021-03-23T12:44:00Z">
            <w:rPr>
              <w:rStyle w:val="Hiperpovezava"/>
              <w:color w:val="auto"/>
              <w:u w:val="none"/>
            </w:rPr>
          </w:rPrChange>
        </w:rPr>
        <w:t>https://www.clarin.eu/resource-families</w:t>
      </w:r>
      <w:r w:rsidRPr="003C7017">
        <w:rPr>
          <w:rStyle w:val="Hiperpovezava"/>
          <w:color w:val="auto"/>
          <w:u w:val="none"/>
          <w:rPrChange w:id="2323" w:author="Neja Blaj Hribar" w:date="2021-03-23T12:44:00Z">
            <w:rPr>
              <w:rStyle w:val="Hiperpovezava"/>
              <w:color w:val="auto"/>
              <w:u w:val="none"/>
            </w:rPr>
          </w:rPrChange>
        </w:rPr>
        <w:fldChar w:fldCharType="end"/>
      </w:r>
      <w:r w:rsidRPr="003C7017">
        <w:rPr>
          <w:rPrChange w:id="2324" w:author="Neja Blaj Hribar" w:date="2021-03-23T12:44:00Z">
            <w:rPr/>
          </w:rPrChange>
        </w:rPr>
        <w:t>.</w:t>
      </w:r>
      <w:del w:id="2325" w:author="Fišer, Darja" w:date="2021-03-16T17:30:00Z">
        <w:r w:rsidRPr="003C7017" w:rsidDel="00D008C9">
          <w:rPr>
            <w:rPrChange w:id="2326" w:author="Neja Blaj Hribar" w:date="2021-03-23T12:44:00Z">
              <w:rPr/>
            </w:rPrChange>
          </w:rPr>
          <w:delText xml:space="preserve"> </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C19B4"/>
    <w:multiLevelType w:val="hybridMultilevel"/>
    <w:tmpl w:val="2E363D22"/>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24553"/>
    <w:multiLevelType w:val="multilevel"/>
    <w:tmpl w:val="8FA8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737C5"/>
    <w:multiLevelType w:val="hybridMultilevel"/>
    <w:tmpl w:val="11D8E41A"/>
    <w:lvl w:ilvl="0" w:tplc="064A9F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3681B"/>
    <w:multiLevelType w:val="multilevel"/>
    <w:tmpl w:val="58A4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34A04"/>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26F83E17"/>
    <w:multiLevelType w:val="multilevel"/>
    <w:tmpl w:val="82767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2754B"/>
    <w:multiLevelType w:val="hybridMultilevel"/>
    <w:tmpl w:val="486CD26C"/>
    <w:lvl w:ilvl="0" w:tplc="2F5EA512">
      <w:start w:val="16"/>
      <w:numFmt w:val="bullet"/>
      <w:lvlText w:val="-"/>
      <w:lvlJc w:val="left"/>
      <w:pPr>
        <w:ind w:left="720" w:hanging="360"/>
      </w:pPr>
      <w:rPr>
        <w:rFonts w:ascii="Times New Roman" w:eastAsia="Times New Roman" w:hAnsi="Times New Roman" w:cs="Times New Roman"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20941"/>
    <w:multiLevelType w:val="hybridMultilevel"/>
    <w:tmpl w:val="0264ED72"/>
    <w:lvl w:ilvl="0" w:tplc="037296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85B7B"/>
    <w:multiLevelType w:val="multilevel"/>
    <w:tmpl w:val="9E4C7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11619"/>
    <w:multiLevelType w:val="multilevel"/>
    <w:tmpl w:val="E24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6502C"/>
    <w:multiLevelType w:val="multilevel"/>
    <w:tmpl w:val="EC1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A5678"/>
    <w:multiLevelType w:val="multilevel"/>
    <w:tmpl w:val="140A180A"/>
    <w:lvl w:ilvl="0">
      <w:start w:val="1"/>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16B34"/>
    <w:multiLevelType w:val="hybridMultilevel"/>
    <w:tmpl w:val="90D82F8C"/>
    <w:lvl w:ilvl="0" w:tplc="94B441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07061"/>
    <w:multiLevelType w:val="hybridMultilevel"/>
    <w:tmpl w:val="D764B4FC"/>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84612"/>
    <w:multiLevelType w:val="multilevel"/>
    <w:tmpl w:val="D5C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E7878"/>
    <w:multiLevelType w:val="multilevel"/>
    <w:tmpl w:val="E35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F5648"/>
    <w:multiLevelType w:val="multilevel"/>
    <w:tmpl w:val="C51071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96F87"/>
    <w:multiLevelType w:val="multilevel"/>
    <w:tmpl w:val="B57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3722A"/>
    <w:multiLevelType w:val="multilevel"/>
    <w:tmpl w:val="2F5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82B29"/>
    <w:multiLevelType w:val="hybridMultilevel"/>
    <w:tmpl w:val="173E0D76"/>
    <w:lvl w:ilvl="0" w:tplc="A002FD8A">
      <w:start w:val="1"/>
      <w:numFmt w:val="bullet"/>
      <w:lvlText w:val="-"/>
      <w:lvlJc w:val="left"/>
      <w:pPr>
        <w:ind w:left="720" w:hanging="360"/>
      </w:pPr>
      <w:rPr>
        <w:rFonts w:ascii="Times New Roman" w:eastAsia="Times New Roman" w:hAnsi="Times New Roman" w:cs="Times New Roman" w:hint="default"/>
        <w:b/>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4CE5291A"/>
    <w:multiLevelType w:val="hybridMultilevel"/>
    <w:tmpl w:val="1BD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01C1D"/>
    <w:multiLevelType w:val="multilevel"/>
    <w:tmpl w:val="83C45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668FB"/>
    <w:multiLevelType w:val="multilevel"/>
    <w:tmpl w:val="5F1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6306D"/>
    <w:multiLevelType w:val="hybridMultilevel"/>
    <w:tmpl w:val="F63A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B2961"/>
    <w:multiLevelType w:val="multilevel"/>
    <w:tmpl w:val="7298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F323C"/>
    <w:multiLevelType w:val="multilevel"/>
    <w:tmpl w:val="EBD0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77D03"/>
    <w:multiLevelType w:val="multilevel"/>
    <w:tmpl w:val="42D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4653D"/>
    <w:multiLevelType w:val="multilevel"/>
    <w:tmpl w:val="5D98E4BE"/>
    <w:lvl w:ilvl="0">
      <w:start w:val="5"/>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6024C"/>
    <w:multiLevelType w:val="hybridMultilevel"/>
    <w:tmpl w:val="F806AEC0"/>
    <w:lvl w:ilvl="0" w:tplc="A002FD8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72315"/>
    <w:multiLevelType w:val="multilevel"/>
    <w:tmpl w:val="0EA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54081"/>
    <w:multiLevelType w:val="multilevel"/>
    <w:tmpl w:val="9E6C4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739B5"/>
    <w:multiLevelType w:val="multilevel"/>
    <w:tmpl w:val="3ED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F4776"/>
    <w:multiLevelType w:val="hybridMultilevel"/>
    <w:tmpl w:val="0C90477E"/>
    <w:lvl w:ilvl="0" w:tplc="0B2E20D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E1D4F"/>
    <w:multiLevelType w:val="multilevel"/>
    <w:tmpl w:val="41EC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C7D8D"/>
    <w:multiLevelType w:val="hybridMultilevel"/>
    <w:tmpl w:val="A6800C64"/>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539D9"/>
    <w:multiLevelType w:val="multilevel"/>
    <w:tmpl w:val="DEA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32218"/>
    <w:multiLevelType w:val="multilevel"/>
    <w:tmpl w:val="421ED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42C02"/>
    <w:multiLevelType w:val="multilevel"/>
    <w:tmpl w:val="11DC6E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0"/>
    <w:lvlOverride w:ilvl="0">
      <w:lvl w:ilvl="0">
        <w:numFmt w:val="decimal"/>
        <w:lvlText w:val="%1."/>
        <w:lvlJc w:val="left"/>
      </w:lvl>
    </w:lvlOverride>
  </w:num>
  <w:num w:numId="3">
    <w:abstractNumId w:val="33"/>
  </w:num>
  <w:num w:numId="4">
    <w:abstractNumId w:val="9"/>
  </w:num>
  <w:num w:numId="5">
    <w:abstractNumId w:val="8"/>
    <w:lvlOverride w:ilvl="0">
      <w:lvl w:ilvl="0">
        <w:numFmt w:val="decimal"/>
        <w:lvlText w:val="%1."/>
        <w:lvlJc w:val="left"/>
      </w:lvl>
    </w:lvlOverride>
  </w:num>
  <w:num w:numId="6">
    <w:abstractNumId w:val="31"/>
  </w:num>
  <w:num w:numId="7">
    <w:abstractNumId w:val="14"/>
  </w:num>
  <w:num w:numId="8">
    <w:abstractNumId w:val="18"/>
  </w:num>
  <w:num w:numId="9">
    <w:abstractNumId w:val="29"/>
  </w:num>
  <w:num w:numId="10">
    <w:abstractNumId w:val="22"/>
  </w:num>
  <w:num w:numId="11">
    <w:abstractNumId w:val="35"/>
  </w:num>
  <w:num w:numId="12">
    <w:abstractNumId w:val="36"/>
    <w:lvlOverride w:ilvl="0">
      <w:lvl w:ilvl="0">
        <w:numFmt w:val="decimal"/>
        <w:lvlText w:val="%1."/>
        <w:lvlJc w:val="left"/>
      </w:lvl>
    </w:lvlOverride>
  </w:num>
  <w:num w:numId="13">
    <w:abstractNumId w:val="27"/>
    <w:lvlOverride w:ilvl="0">
      <w:lvl w:ilvl="0">
        <w:numFmt w:val="decimal"/>
        <w:lvlText w:val="%1."/>
        <w:lvlJc w:val="left"/>
      </w:lvl>
    </w:lvlOverride>
  </w:num>
  <w:num w:numId="14">
    <w:abstractNumId w:val="17"/>
  </w:num>
  <w:num w:numId="15">
    <w:abstractNumId w:val="3"/>
  </w:num>
  <w:num w:numId="16">
    <w:abstractNumId w:val="37"/>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5"/>
  </w:num>
  <w:num w:numId="19">
    <w:abstractNumId w:val="10"/>
  </w:num>
  <w:num w:numId="20">
    <w:abstractNumId w:val="1"/>
  </w:num>
  <w:num w:numId="21">
    <w:abstractNumId w:val="5"/>
    <w:lvlOverride w:ilvl="0">
      <w:lvl w:ilvl="0">
        <w:numFmt w:val="decimal"/>
        <w:lvlText w:val="%1."/>
        <w:lvlJc w:val="left"/>
      </w:lvl>
    </w:lvlOverride>
  </w:num>
  <w:num w:numId="22">
    <w:abstractNumId w:val="21"/>
    <w:lvlOverride w:ilvl="0">
      <w:lvl w:ilvl="0">
        <w:numFmt w:val="decimal"/>
        <w:lvlText w:val="%1."/>
        <w:lvlJc w:val="left"/>
      </w:lvl>
    </w:lvlOverride>
  </w:num>
  <w:num w:numId="23">
    <w:abstractNumId w:val="26"/>
  </w:num>
  <w:num w:numId="24">
    <w:abstractNumId w:val="25"/>
  </w:num>
  <w:num w:numId="25">
    <w:abstractNumId w:val="20"/>
  </w:num>
  <w:num w:numId="26">
    <w:abstractNumId w:val="4"/>
  </w:num>
  <w:num w:numId="27">
    <w:abstractNumId w:val="4"/>
  </w:num>
  <w:num w:numId="28">
    <w:abstractNumId w:val="12"/>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7"/>
  </w:num>
  <w:num w:numId="36">
    <w:abstractNumId w:val="0"/>
  </w:num>
  <w:num w:numId="37">
    <w:abstractNumId w:val="11"/>
  </w:num>
  <w:num w:numId="38">
    <w:abstractNumId w:val="13"/>
  </w:num>
  <w:num w:numId="39">
    <w:abstractNumId w:val="34"/>
  </w:num>
  <w:num w:numId="40">
    <w:abstractNumId w:val="23"/>
  </w:num>
  <w:num w:numId="41">
    <w:abstractNumId w:val="2"/>
  </w:num>
  <w:num w:numId="42">
    <w:abstractNumId w:val="4"/>
  </w:num>
  <w:num w:numId="43">
    <w:abstractNumId w:val="4"/>
  </w:num>
  <w:num w:numId="44">
    <w:abstractNumId w:val="19"/>
  </w:num>
  <w:num w:numId="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ja Blaj Hribar">
    <w15:presenceInfo w15:providerId="AD" w15:userId="S-1-5-21-1350262031-447710271-3113961535-1293"/>
  </w15:person>
  <w15:person w15:author="Fišer, Darja">
    <w15:presenceInfo w15:providerId="AD" w15:userId="S::fiserd@ff.uni-lj.si::ecb0f982-6e9b-4871-bba6-e83a260c10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TC1MDKzNDMxMjJS0lEKTi0uzszPAykwrAUAZbWMuCwAAAA="/>
  </w:docVars>
  <w:rsids>
    <w:rsidRoot w:val="000836E7"/>
    <w:rsid w:val="00000B1D"/>
    <w:rsid w:val="00000B3B"/>
    <w:rsid w:val="00001442"/>
    <w:rsid w:val="000017B1"/>
    <w:rsid w:val="00001E6F"/>
    <w:rsid w:val="00001E71"/>
    <w:rsid w:val="00002425"/>
    <w:rsid w:val="00002978"/>
    <w:rsid w:val="00004CE8"/>
    <w:rsid w:val="000053E2"/>
    <w:rsid w:val="00005BBC"/>
    <w:rsid w:val="0000633F"/>
    <w:rsid w:val="00006712"/>
    <w:rsid w:val="0000694D"/>
    <w:rsid w:val="00007A9B"/>
    <w:rsid w:val="000115AC"/>
    <w:rsid w:val="00012AC0"/>
    <w:rsid w:val="0001348E"/>
    <w:rsid w:val="00013F90"/>
    <w:rsid w:val="00014BB8"/>
    <w:rsid w:val="000206F1"/>
    <w:rsid w:val="00020D14"/>
    <w:rsid w:val="00021157"/>
    <w:rsid w:val="000213FF"/>
    <w:rsid w:val="000227AD"/>
    <w:rsid w:val="000234D5"/>
    <w:rsid w:val="000242B9"/>
    <w:rsid w:val="00024753"/>
    <w:rsid w:val="0002491A"/>
    <w:rsid w:val="0002582D"/>
    <w:rsid w:val="00025A49"/>
    <w:rsid w:val="00026B44"/>
    <w:rsid w:val="00026CCB"/>
    <w:rsid w:val="00026F53"/>
    <w:rsid w:val="00027494"/>
    <w:rsid w:val="00030859"/>
    <w:rsid w:val="00033BBB"/>
    <w:rsid w:val="000345E1"/>
    <w:rsid w:val="000349BD"/>
    <w:rsid w:val="0003510D"/>
    <w:rsid w:val="000368A3"/>
    <w:rsid w:val="00042170"/>
    <w:rsid w:val="000421C7"/>
    <w:rsid w:val="00043244"/>
    <w:rsid w:val="00043C9B"/>
    <w:rsid w:val="00043CCF"/>
    <w:rsid w:val="000446FE"/>
    <w:rsid w:val="000467BE"/>
    <w:rsid w:val="00046FEE"/>
    <w:rsid w:val="000476FC"/>
    <w:rsid w:val="00047B59"/>
    <w:rsid w:val="0005285A"/>
    <w:rsid w:val="000538F1"/>
    <w:rsid w:val="000545C8"/>
    <w:rsid w:val="00054780"/>
    <w:rsid w:val="0005507E"/>
    <w:rsid w:val="0005519C"/>
    <w:rsid w:val="000564D2"/>
    <w:rsid w:val="00057B01"/>
    <w:rsid w:val="00060926"/>
    <w:rsid w:val="00061563"/>
    <w:rsid w:val="000659D6"/>
    <w:rsid w:val="00065CBE"/>
    <w:rsid w:val="000706A2"/>
    <w:rsid w:val="00070F5F"/>
    <w:rsid w:val="0007372B"/>
    <w:rsid w:val="000739EA"/>
    <w:rsid w:val="00075438"/>
    <w:rsid w:val="00075B9E"/>
    <w:rsid w:val="000800FD"/>
    <w:rsid w:val="000801DB"/>
    <w:rsid w:val="00080FA0"/>
    <w:rsid w:val="000813B3"/>
    <w:rsid w:val="000818BB"/>
    <w:rsid w:val="000819D3"/>
    <w:rsid w:val="00082876"/>
    <w:rsid w:val="00082C74"/>
    <w:rsid w:val="00082FA2"/>
    <w:rsid w:val="000836E7"/>
    <w:rsid w:val="000845D3"/>
    <w:rsid w:val="000846B7"/>
    <w:rsid w:val="0008571A"/>
    <w:rsid w:val="00087A26"/>
    <w:rsid w:val="00087CD5"/>
    <w:rsid w:val="00090B13"/>
    <w:rsid w:val="00090B3C"/>
    <w:rsid w:val="00090D66"/>
    <w:rsid w:val="000922BC"/>
    <w:rsid w:val="00092770"/>
    <w:rsid w:val="00093B12"/>
    <w:rsid w:val="00094642"/>
    <w:rsid w:val="000977EF"/>
    <w:rsid w:val="000A296F"/>
    <w:rsid w:val="000A2EAD"/>
    <w:rsid w:val="000A617C"/>
    <w:rsid w:val="000A6889"/>
    <w:rsid w:val="000B01DC"/>
    <w:rsid w:val="000B0E90"/>
    <w:rsid w:val="000B1F99"/>
    <w:rsid w:val="000B2306"/>
    <w:rsid w:val="000B2635"/>
    <w:rsid w:val="000B2C1E"/>
    <w:rsid w:val="000B386B"/>
    <w:rsid w:val="000B5FA4"/>
    <w:rsid w:val="000B6EA8"/>
    <w:rsid w:val="000B72BF"/>
    <w:rsid w:val="000B75D6"/>
    <w:rsid w:val="000B7A0C"/>
    <w:rsid w:val="000B7DE7"/>
    <w:rsid w:val="000C0D00"/>
    <w:rsid w:val="000C37A0"/>
    <w:rsid w:val="000C3F75"/>
    <w:rsid w:val="000C4696"/>
    <w:rsid w:val="000C7C60"/>
    <w:rsid w:val="000D0419"/>
    <w:rsid w:val="000D057E"/>
    <w:rsid w:val="000D0E80"/>
    <w:rsid w:val="000D0EA3"/>
    <w:rsid w:val="000D4511"/>
    <w:rsid w:val="000D4FA8"/>
    <w:rsid w:val="000D53C3"/>
    <w:rsid w:val="000D6035"/>
    <w:rsid w:val="000D635A"/>
    <w:rsid w:val="000D6841"/>
    <w:rsid w:val="000D6879"/>
    <w:rsid w:val="000D6CB5"/>
    <w:rsid w:val="000D6CC1"/>
    <w:rsid w:val="000D6DD9"/>
    <w:rsid w:val="000D7AB6"/>
    <w:rsid w:val="000D7DA5"/>
    <w:rsid w:val="000E12DD"/>
    <w:rsid w:val="000E1ABC"/>
    <w:rsid w:val="000E275F"/>
    <w:rsid w:val="000E351F"/>
    <w:rsid w:val="000E5DA2"/>
    <w:rsid w:val="000E6B6E"/>
    <w:rsid w:val="000E6C61"/>
    <w:rsid w:val="000E6DA6"/>
    <w:rsid w:val="000F129E"/>
    <w:rsid w:val="000F29BB"/>
    <w:rsid w:val="000F5496"/>
    <w:rsid w:val="000F754D"/>
    <w:rsid w:val="00103BD3"/>
    <w:rsid w:val="00104C34"/>
    <w:rsid w:val="00105FEB"/>
    <w:rsid w:val="00106948"/>
    <w:rsid w:val="001075D6"/>
    <w:rsid w:val="00107882"/>
    <w:rsid w:val="001078EF"/>
    <w:rsid w:val="00111FCD"/>
    <w:rsid w:val="00112ED6"/>
    <w:rsid w:val="00113C50"/>
    <w:rsid w:val="00113C9B"/>
    <w:rsid w:val="00114F46"/>
    <w:rsid w:val="0011560A"/>
    <w:rsid w:val="001160E4"/>
    <w:rsid w:val="00122194"/>
    <w:rsid w:val="00122220"/>
    <w:rsid w:val="00123067"/>
    <w:rsid w:val="00124A49"/>
    <w:rsid w:val="00127234"/>
    <w:rsid w:val="00127425"/>
    <w:rsid w:val="00127649"/>
    <w:rsid w:val="00127F06"/>
    <w:rsid w:val="00127FE0"/>
    <w:rsid w:val="001308AC"/>
    <w:rsid w:val="00131297"/>
    <w:rsid w:val="001323E9"/>
    <w:rsid w:val="00133380"/>
    <w:rsid w:val="001343AD"/>
    <w:rsid w:val="00134428"/>
    <w:rsid w:val="001348EC"/>
    <w:rsid w:val="001351EA"/>
    <w:rsid w:val="00137EE7"/>
    <w:rsid w:val="0014036C"/>
    <w:rsid w:val="00140957"/>
    <w:rsid w:val="00141384"/>
    <w:rsid w:val="00141E70"/>
    <w:rsid w:val="00142001"/>
    <w:rsid w:val="00143C71"/>
    <w:rsid w:val="00144413"/>
    <w:rsid w:val="00145555"/>
    <w:rsid w:val="00145C84"/>
    <w:rsid w:val="00145F80"/>
    <w:rsid w:val="00150277"/>
    <w:rsid w:val="001514EC"/>
    <w:rsid w:val="00153AB7"/>
    <w:rsid w:val="00160A0A"/>
    <w:rsid w:val="00161014"/>
    <w:rsid w:val="00161497"/>
    <w:rsid w:val="00161D36"/>
    <w:rsid w:val="001633B6"/>
    <w:rsid w:val="00163C37"/>
    <w:rsid w:val="00165099"/>
    <w:rsid w:val="00165DD8"/>
    <w:rsid w:val="00167CCB"/>
    <w:rsid w:val="00170048"/>
    <w:rsid w:val="0017020F"/>
    <w:rsid w:val="00173E7D"/>
    <w:rsid w:val="001741F6"/>
    <w:rsid w:val="001747F4"/>
    <w:rsid w:val="001767FE"/>
    <w:rsid w:val="00176832"/>
    <w:rsid w:val="00176B5D"/>
    <w:rsid w:val="00177651"/>
    <w:rsid w:val="00177734"/>
    <w:rsid w:val="00180573"/>
    <w:rsid w:val="00182583"/>
    <w:rsid w:val="00184DA5"/>
    <w:rsid w:val="00185C49"/>
    <w:rsid w:val="00187131"/>
    <w:rsid w:val="0018770B"/>
    <w:rsid w:val="00187BF2"/>
    <w:rsid w:val="00190BF0"/>
    <w:rsid w:val="00190D56"/>
    <w:rsid w:val="00192758"/>
    <w:rsid w:val="00192ECF"/>
    <w:rsid w:val="00193FB7"/>
    <w:rsid w:val="00194022"/>
    <w:rsid w:val="0019564A"/>
    <w:rsid w:val="001964F2"/>
    <w:rsid w:val="00196E97"/>
    <w:rsid w:val="001970B0"/>
    <w:rsid w:val="001A2AFE"/>
    <w:rsid w:val="001A3240"/>
    <w:rsid w:val="001A3FD5"/>
    <w:rsid w:val="001A4FFD"/>
    <w:rsid w:val="001A7D6D"/>
    <w:rsid w:val="001B035E"/>
    <w:rsid w:val="001B0C8D"/>
    <w:rsid w:val="001B1035"/>
    <w:rsid w:val="001B44FC"/>
    <w:rsid w:val="001B45BF"/>
    <w:rsid w:val="001B4945"/>
    <w:rsid w:val="001B5EAB"/>
    <w:rsid w:val="001C0DE3"/>
    <w:rsid w:val="001C16F4"/>
    <w:rsid w:val="001C2FBE"/>
    <w:rsid w:val="001C3063"/>
    <w:rsid w:val="001C320D"/>
    <w:rsid w:val="001C3410"/>
    <w:rsid w:val="001C40B1"/>
    <w:rsid w:val="001C4CC0"/>
    <w:rsid w:val="001C69C1"/>
    <w:rsid w:val="001C6A45"/>
    <w:rsid w:val="001C6C61"/>
    <w:rsid w:val="001C7851"/>
    <w:rsid w:val="001C7B23"/>
    <w:rsid w:val="001C7EEF"/>
    <w:rsid w:val="001D0E53"/>
    <w:rsid w:val="001D1810"/>
    <w:rsid w:val="001D1B17"/>
    <w:rsid w:val="001D1E77"/>
    <w:rsid w:val="001D20E0"/>
    <w:rsid w:val="001D2C9C"/>
    <w:rsid w:val="001D3267"/>
    <w:rsid w:val="001D3AB7"/>
    <w:rsid w:val="001D59F2"/>
    <w:rsid w:val="001D68DE"/>
    <w:rsid w:val="001D691A"/>
    <w:rsid w:val="001D6A6F"/>
    <w:rsid w:val="001D7B57"/>
    <w:rsid w:val="001E1DB1"/>
    <w:rsid w:val="001E2961"/>
    <w:rsid w:val="001E3305"/>
    <w:rsid w:val="001E3A02"/>
    <w:rsid w:val="001E3D7E"/>
    <w:rsid w:val="001E53C8"/>
    <w:rsid w:val="001E5591"/>
    <w:rsid w:val="001E594F"/>
    <w:rsid w:val="001E5E0F"/>
    <w:rsid w:val="001F0202"/>
    <w:rsid w:val="001F0767"/>
    <w:rsid w:val="001F3930"/>
    <w:rsid w:val="001F4CC6"/>
    <w:rsid w:val="001F53CA"/>
    <w:rsid w:val="001F7E57"/>
    <w:rsid w:val="002025FE"/>
    <w:rsid w:val="0020373F"/>
    <w:rsid w:val="00203BCB"/>
    <w:rsid w:val="00203E8B"/>
    <w:rsid w:val="002044A4"/>
    <w:rsid w:val="00204F18"/>
    <w:rsid w:val="002058F5"/>
    <w:rsid w:val="002064C8"/>
    <w:rsid w:val="002126D3"/>
    <w:rsid w:val="00212C86"/>
    <w:rsid w:val="00213AF8"/>
    <w:rsid w:val="00216700"/>
    <w:rsid w:val="00217B45"/>
    <w:rsid w:val="0022037D"/>
    <w:rsid w:val="002215DA"/>
    <w:rsid w:val="002228CA"/>
    <w:rsid w:val="00223668"/>
    <w:rsid w:val="00225659"/>
    <w:rsid w:val="00225EBD"/>
    <w:rsid w:val="00227D3F"/>
    <w:rsid w:val="00230691"/>
    <w:rsid w:val="002312D8"/>
    <w:rsid w:val="00232C6F"/>
    <w:rsid w:val="00233CF5"/>
    <w:rsid w:val="002340DE"/>
    <w:rsid w:val="00235320"/>
    <w:rsid w:val="00235B63"/>
    <w:rsid w:val="002365DC"/>
    <w:rsid w:val="002374E5"/>
    <w:rsid w:val="002400A3"/>
    <w:rsid w:val="00241BAF"/>
    <w:rsid w:val="00242D20"/>
    <w:rsid w:val="00243435"/>
    <w:rsid w:val="002444C7"/>
    <w:rsid w:val="00244D02"/>
    <w:rsid w:val="002470CF"/>
    <w:rsid w:val="002471C0"/>
    <w:rsid w:val="002504F5"/>
    <w:rsid w:val="00250A4D"/>
    <w:rsid w:val="00250EC7"/>
    <w:rsid w:val="00252998"/>
    <w:rsid w:val="002602D6"/>
    <w:rsid w:val="002604C8"/>
    <w:rsid w:val="00261937"/>
    <w:rsid w:val="00262430"/>
    <w:rsid w:val="00263CB1"/>
    <w:rsid w:val="0026440B"/>
    <w:rsid w:val="00271726"/>
    <w:rsid w:val="002717F6"/>
    <w:rsid w:val="00273BAA"/>
    <w:rsid w:val="00273F8D"/>
    <w:rsid w:val="00274FD6"/>
    <w:rsid w:val="00275A3E"/>
    <w:rsid w:val="002763B7"/>
    <w:rsid w:val="00276B5F"/>
    <w:rsid w:val="00276D11"/>
    <w:rsid w:val="002815BE"/>
    <w:rsid w:val="00281794"/>
    <w:rsid w:val="00281A4C"/>
    <w:rsid w:val="00281BF1"/>
    <w:rsid w:val="00281D5B"/>
    <w:rsid w:val="00282593"/>
    <w:rsid w:val="00285659"/>
    <w:rsid w:val="00286496"/>
    <w:rsid w:val="002901AE"/>
    <w:rsid w:val="002903BE"/>
    <w:rsid w:val="00292F06"/>
    <w:rsid w:val="00293C77"/>
    <w:rsid w:val="0029584F"/>
    <w:rsid w:val="002960FF"/>
    <w:rsid w:val="00296336"/>
    <w:rsid w:val="00296BA2"/>
    <w:rsid w:val="0029745C"/>
    <w:rsid w:val="002979D2"/>
    <w:rsid w:val="002A02B0"/>
    <w:rsid w:val="002A16FA"/>
    <w:rsid w:val="002A272B"/>
    <w:rsid w:val="002A3B00"/>
    <w:rsid w:val="002A4F0B"/>
    <w:rsid w:val="002A7F49"/>
    <w:rsid w:val="002B03D6"/>
    <w:rsid w:val="002B03DF"/>
    <w:rsid w:val="002B2FD4"/>
    <w:rsid w:val="002B3310"/>
    <w:rsid w:val="002B5200"/>
    <w:rsid w:val="002C03B9"/>
    <w:rsid w:val="002C1325"/>
    <w:rsid w:val="002C1687"/>
    <w:rsid w:val="002C1829"/>
    <w:rsid w:val="002C2191"/>
    <w:rsid w:val="002C2293"/>
    <w:rsid w:val="002C2302"/>
    <w:rsid w:val="002C249D"/>
    <w:rsid w:val="002C2B4D"/>
    <w:rsid w:val="002C2F84"/>
    <w:rsid w:val="002C30AF"/>
    <w:rsid w:val="002C3882"/>
    <w:rsid w:val="002C3B95"/>
    <w:rsid w:val="002C3EC9"/>
    <w:rsid w:val="002C4CE6"/>
    <w:rsid w:val="002C4DEF"/>
    <w:rsid w:val="002D03A0"/>
    <w:rsid w:val="002D0CCC"/>
    <w:rsid w:val="002D117C"/>
    <w:rsid w:val="002D1CE5"/>
    <w:rsid w:val="002D2799"/>
    <w:rsid w:val="002D2BD0"/>
    <w:rsid w:val="002D34A1"/>
    <w:rsid w:val="002D34F4"/>
    <w:rsid w:val="002D3F61"/>
    <w:rsid w:val="002D3F8B"/>
    <w:rsid w:val="002D4EFE"/>
    <w:rsid w:val="002D70AA"/>
    <w:rsid w:val="002D7DD3"/>
    <w:rsid w:val="002E07A0"/>
    <w:rsid w:val="002E12C3"/>
    <w:rsid w:val="002E33DD"/>
    <w:rsid w:val="002E3866"/>
    <w:rsid w:val="002E533C"/>
    <w:rsid w:val="002E5F0F"/>
    <w:rsid w:val="002E61D6"/>
    <w:rsid w:val="002F11A1"/>
    <w:rsid w:val="002F1509"/>
    <w:rsid w:val="002F1EE5"/>
    <w:rsid w:val="002F209B"/>
    <w:rsid w:val="002F2880"/>
    <w:rsid w:val="002F4BBD"/>
    <w:rsid w:val="00300F92"/>
    <w:rsid w:val="00302098"/>
    <w:rsid w:val="0030359D"/>
    <w:rsid w:val="003058BB"/>
    <w:rsid w:val="00306526"/>
    <w:rsid w:val="00306628"/>
    <w:rsid w:val="00306AED"/>
    <w:rsid w:val="003074A2"/>
    <w:rsid w:val="00307761"/>
    <w:rsid w:val="00310AA6"/>
    <w:rsid w:val="003114CA"/>
    <w:rsid w:val="003121A9"/>
    <w:rsid w:val="003134F7"/>
    <w:rsid w:val="003144D0"/>
    <w:rsid w:val="003167B8"/>
    <w:rsid w:val="003168C4"/>
    <w:rsid w:val="00317638"/>
    <w:rsid w:val="00324BE0"/>
    <w:rsid w:val="00325842"/>
    <w:rsid w:val="003265C6"/>
    <w:rsid w:val="0032752E"/>
    <w:rsid w:val="00330CC2"/>
    <w:rsid w:val="00330DC9"/>
    <w:rsid w:val="00333493"/>
    <w:rsid w:val="00336225"/>
    <w:rsid w:val="00336DE8"/>
    <w:rsid w:val="00340101"/>
    <w:rsid w:val="0034160D"/>
    <w:rsid w:val="00341DAB"/>
    <w:rsid w:val="00343433"/>
    <w:rsid w:val="00344592"/>
    <w:rsid w:val="00346DA3"/>
    <w:rsid w:val="0035132B"/>
    <w:rsid w:val="0035214F"/>
    <w:rsid w:val="00352683"/>
    <w:rsid w:val="00352693"/>
    <w:rsid w:val="003526C6"/>
    <w:rsid w:val="00352B61"/>
    <w:rsid w:val="003534D6"/>
    <w:rsid w:val="003549DE"/>
    <w:rsid w:val="00354B80"/>
    <w:rsid w:val="00356B43"/>
    <w:rsid w:val="003571BC"/>
    <w:rsid w:val="0035738A"/>
    <w:rsid w:val="00357988"/>
    <w:rsid w:val="00357D1D"/>
    <w:rsid w:val="00361B05"/>
    <w:rsid w:val="00362C4C"/>
    <w:rsid w:val="0036407E"/>
    <w:rsid w:val="00366122"/>
    <w:rsid w:val="00366468"/>
    <w:rsid w:val="00366776"/>
    <w:rsid w:val="00367D8B"/>
    <w:rsid w:val="00370412"/>
    <w:rsid w:val="00372978"/>
    <w:rsid w:val="00372E34"/>
    <w:rsid w:val="0037528B"/>
    <w:rsid w:val="00375322"/>
    <w:rsid w:val="00376B81"/>
    <w:rsid w:val="003800B8"/>
    <w:rsid w:val="00380267"/>
    <w:rsid w:val="00380861"/>
    <w:rsid w:val="00380EBF"/>
    <w:rsid w:val="00381236"/>
    <w:rsid w:val="0038318C"/>
    <w:rsid w:val="003834FD"/>
    <w:rsid w:val="00383687"/>
    <w:rsid w:val="0038413E"/>
    <w:rsid w:val="00384A88"/>
    <w:rsid w:val="00385EF2"/>
    <w:rsid w:val="003869B3"/>
    <w:rsid w:val="00390398"/>
    <w:rsid w:val="00390D98"/>
    <w:rsid w:val="00394045"/>
    <w:rsid w:val="0039483E"/>
    <w:rsid w:val="0039537D"/>
    <w:rsid w:val="00395F68"/>
    <w:rsid w:val="003968E7"/>
    <w:rsid w:val="00397C43"/>
    <w:rsid w:val="003A0DFC"/>
    <w:rsid w:val="003A5D16"/>
    <w:rsid w:val="003A675F"/>
    <w:rsid w:val="003B00FF"/>
    <w:rsid w:val="003B0526"/>
    <w:rsid w:val="003B0A0B"/>
    <w:rsid w:val="003B0BFC"/>
    <w:rsid w:val="003B0D26"/>
    <w:rsid w:val="003B6292"/>
    <w:rsid w:val="003B6C32"/>
    <w:rsid w:val="003B7062"/>
    <w:rsid w:val="003B7CF1"/>
    <w:rsid w:val="003B7E7B"/>
    <w:rsid w:val="003C0DBC"/>
    <w:rsid w:val="003C1C89"/>
    <w:rsid w:val="003C2074"/>
    <w:rsid w:val="003C355D"/>
    <w:rsid w:val="003C62DD"/>
    <w:rsid w:val="003C7017"/>
    <w:rsid w:val="003D1A98"/>
    <w:rsid w:val="003D245F"/>
    <w:rsid w:val="003D29A5"/>
    <w:rsid w:val="003D2A05"/>
    <w:rsid w:val="003D2A43"/>
    <w:rsid w:val="003D2AA2"/>
    <w:rsid w:val="003D3FA6"/>
    <w:rsid w:val="003D5B74"/>
    <w:rsid w:val="003D692D"/>
    <w:rsid w:val="003D6B83"/>
    <w:rsid w:val="003D748F"/>
    <w:rsid w:val="003D77E7"/>
    <w:rsid w:val="003E08A3"/>
    <w:rsid w:val="003E1E5D"/>
    <w:rsid w:val="003E21AA"/>
    <w:rsid w:val="003E244A"/>
    <w:rsid w:val="003E315F"/>
    <w:rsid w:val="003E3611"/>
    <w:rsid w:val="003E53B3"/>
    <w:rsid w:val="003E59D7"/>
    <w:rsid w:val="003E5A63"/>
    <w:rsid w:val="003E5B95"/>
    <w:rsid w:val="003F0C8A"/>
    <w:rsid w:val="003F4AA2"/>
    <w:rsid w:val="003F548B"/>
    <w:rsid w:val="0040084F"/>
    <w:rsid w:val="00402B8C"/>
    <w:rsid w:val="004052D3"/>
    <w:rsid w:val="00406563"/>
    <w:rsid w:val="004072C8"/>
    <w:rsid w:val="004079B2"/>
    <w:rsid w:val="004119A4"/>
    <w:rsid w:val="00411CE5"/>
    <w:rsid w:val="0041242A"/>
    <w:rsid w:val="00412FB2"/>
    <w:rsid w:val="00413090"/>
    <w:rsid w:val="004132DA"/>
    <w:rsid w:val="0041415E"/>
    <w:rsid w:val="00414FB5"/>
    <w:rsid w:val="004159BE"/>
    <w:rsid w:val="00415D07"/>
    <w:rsid w:val="0041634F"/>
    <w:rsid w:val="004167C4"/>
    <w:rsid w:val="0042039F"/>
    <w:rsid w:val="00423153"/>
    <w:rsid w:val="00423D63"/>
    <w:rsid w:val="00423FF3"/>
    <w:rsid w:val="00424485"/>
    <w:rsid w:val="00424B37"/>
    <w:rsid w:val="00424BBD"/>
    <w:rsid w:val="00425278"/>
    <w:rsid w:val="0043029C"/>
    <w:rsid w:val="00430409"/>
    <w:rsid w:val="00431B59"/>
    <w:rsid w:val="00432171"/>
    <w:rsid w:val="004328AA"/>
    <w:rsid w:val="00433419"/>
    <w:rsid w:val="00433A45"/>
    <w:rsid w:val="00433C50"/>
    <w:rsid w:val="00434565"/>
    <w:rsid w:val="00434CC2"/>
    <w:rsid w:val="00436531"/>
    <w:rsid w:val="00437C26"/>
    <w:rsid w:val="004403ED"/>
    <w:rsid w:val="004404C1"/>
    <w:rsid w:val="00441316"/>
    <w:rsid w:val="004421D2"/>
    <w:rsid w:val="00444837"/>
    <w:rsid w:val="0044516B"/>
    <w:rsid w:val="00445969"/>
    <w:rsid w:val="0044609D"/>
    <w:rsid w:val="004461D7"/>
    <w:rsid w:val="004462A4"/>
    <w:rsid w:val="0044752C"/>
    <w:rsid w:val="00450C00"/>
    <w:rsid w:val="004530A0"/>
    <w:rsid w:val="00453604"/>
    <w:rsid w:val="00453F9D"/>
    <w:rsid w:val="004570DC"/>
    <w:rsid w:val="00457399"/>
    <w:rsid w:val="00457D35"/>
    <w:rsid w:val="0046130A"/>
    <w:rsid w:val="00461ABE"/>
    <w:rsid w:val="00461C9A"/>
    <w:rsid w:val="00461CD0"/>
    <w:rsid w:val="00463DBD"/>
    <w:rsid w:val="00466794"/>
    <w:rsid w:val="00467D67"/>
    <w:rsid w:val="00470B49"/>
    <w:rsid w:val="004716B2"/>
    <w:rsid w:val="00472AEF"/>
    <w:rsid w:val="00473DA5"/>
    <w:rsid w:val="004741D5"/>
    <w:rsid w:val="004747D4"/>
    <w:rsid w:val="0047582E"/>
    <w:rsid w:val="00475D7B"/>
    <w:rsid w:val="00476874"/>
    <w:rsid w:val="00476887"/>
    <w:rsid w:val="00477554"/>
    <w:rsid w:val="00477641"/>
    <w:rsid w:val="00477C19"/>
    <w:rsid w:val="00480F19"/>
    <w:rsid w:val="0048321C"/>
    <w:rsid w:val="004836B6"/>
    <w:rsid w:val="00485464"/>
    <w:rsid w:val="004857EF"/>
    <w:rsid w:val="0048680F"/>
    <w:rsid w:val="00487085"/>
    <w:rsid w:val="00487FEB"/>
    <w:rsid w:val="0049036B"/>
    <w:rsid w:val="00493C66"/>
    <w:rsid w:val="00494083"/>
    <w:rsid w:val="004958F0"/>
    <w:rsid w:val="00497A70"/>
    <w:rsid w:val="004A06AA"/>
    <w:rsid w:val="004A0799"/>
    <w:rsid w:val="004A129C"/>
    <w:rsid w:val="004A2D62"/>
    <w:rsid w:val="004A3E79"/>
    <w:rsid w:val="004A3FCB"/>
    <w:rsid w:val="004B02F5"/>
    <w:rsid w:val="004B0FBF"/>
    <w:rsid w:val="004B271B"/>
    <w:rsid w:val="004B2B7E"/>
    <w:rsid w:val="004B2FF9"/>
    <w:rsid w:val="004B5E91"/>
    <w:rsid w:val="004B7B16"/>
    <w:rsid w:val="004B7C09"/>
    <w:rsid w:val="004C2353"/>
    <w:rsid w:val="004C2844"/>
    <w:rsid w:val="004C339A"/>
    <w:rsid w:val="004C4837"/>
    <w:rsid w:val="004C53D2"/>
    <w:rsid w:val="004C55A1"/>
    <w:rsid w:val="004C5723"/>
    <w:rsid w:val="004C7740"/>
    <w:rsid w:val="004D0218"/>
    <w:rsid w:val="004D22AC"/>
    <w:rsid w:val="004D30F0"/>
    <w:rsid w:val="004D3357"/>
    <w:rsid w:val="004D3561"/>
    <w:rsid w:val="004D36BB"/>
    <w:rsid w:val="004D4D75"/>
    <w:rsid w:val="004D5E03"/>
    <w:rsid w:val="004D6271"/>
    <w:rsid w:val="004E03AB"/>
    <w:rsid w:val="004E1E44"/>
    <w:rsid w:val="004E24A4"/>
    <w:rsid w:val="004E4E6E"/>
    <w:rsid w:val="004E7CBE"/>
    <w:rsid w:val="004F0F26"/>
    <w:rsid w:val="004F2FCE"/>
    <w:rsid w:val="004F49CD"/>
    <w:rsid w:val="004F4D8E"/>
    <w:rsid w:val="004F63E6"/>
    <w:rsid w:val="004F663C"/>
    <w:rsid w:val="004F7388"/>
    <w:rsid w:val="004F7925"/>
    <w:rsid w:val="004F7C0C"/>
    <w:rsid w:val="0050042C"/>
    <w:rsid w:val="00500451"/>
    <w:rsid w:val="00500583"/>
    <w:rsid w:val="005009CC"/>
    <w:rsid w:val="00500DD8"/>
    <w:rsid w:val="00502EE7"/>
    <w:rsid w:val="00503575"/>
    <w:rsid w:val="00503794"/>
    <w:rsid w:val="005047BC"/>
    <w:rsid w:val="00506797"/>
    <w:rsid w:val="00506AE8"/>
    <w:rsid w:val="005070EE"/>
    <w:rsid w:val="005111C5"/>
    <w:rsid w:val="00512103"/>
    <w:rsid w:val="00512A06"/>
    <w:rsid w:val="00512EB7"/>
    <w:rsid w:val="0051307C"/>
    <w:rsid w:val="0051372D"/>
    <w:rsid w:val="00517CE1"/>
    <w:rsid w:val="00523AF4"/>
    <w:rsid w:val="00524C7E"/>
    <w:rsid w:val="00524F84"/>
    <w:rsid w:val="005254B8"/>
    <w:rsid w:val="005256AB"/>
    <w:rsid w:val="005257FB"/>
    <w:rsid w:val="005271FD"/>
    <w:rsid w:val="0053279C"/>
    <w:rsid w:val="00534716"/>
    <w:rsid w:val="005354D0"/>
    <w:rsid w:val="00535ACD"/>
    <w:rsid w:val="005361A1"/>
    <w:rsid w:val="00536EED"/>
    <w:rsid w:val="00536FF1"/>
    <w:rsid w:val="0054071B"/>
    <w:rsid w:val="00542685"/>
    <w:rsid w:val="00543014"/>
    <w:rsid w:val="00543780"/>
    <w:rsid w:val="00543A44"/>
    <w:rsid w:val="005461E2"/>
    <w:rsid w:val="00546DA6"/>
    <w:rsid w:val="00547757"/>
    <w:rsid w:val="00547F32"/>
    <w:rsid w:val="005512A7"/>
    <w:rsid w:val="00551EB1"/>
    <w:rsid w:val="00552A7A"/>
    <w:rsid w:val="005544F3"/>
    <w:rsid w:val="00554AB9"/>
    <w:rsid w:val="00555985"/>
    <w:rsid w:val="00555D01"/>
    <w:rsid w:val="00557E5B"/>
    <w:rsid w:val="00561151"/>
    <w:rsid w:val="005617F6"/>
    <w:rsid w:val="005619A6"/>
    <w:rsid w:val="005620FC"/>
    <w:rsid w:val="0056229B"/>
    <w:rsid w:val="005630EC"/>
    <w:rsid w:val="00563C80"/>
    <w:rsid w:val="00563F24"/>
    <w:rsid w:val="00564FAA"/>
    <w:rsid w:val="0056516A"/>
    <w:rsid w:val="005654AE"/>
    <w:rsid w:val="00566755"/>
    <w:rsid w:val="005707A4"/>
    <w:rsid w:val="00572D9C"/>
    <w:rsid w:val="005731E1"/>
    <w:rsid w:val="00576889"/>
    <w:rsid w:val="00577811"/>
    <w:rsid w:val="00580C84"/>
    <w:rsid w:val="0058104D"/>
    <w:rsid w:val="00582699"/>
    <w:rsid w:val="0058278A"/>
    <w:rsid w:val="00582F0C"/>
    <w:rsid w:val="0058348E"/>
    <w:rsid w:val="0058552D"/>
    <w:rsid w:val="00586061"/>
    <w:rsid w:val="005868C9"/>
    <w:rsid w:val="00591241"/>
    <w:rsid w:val="0059205B"/>
    <w:rsid w:val="0059382E"/>
    <w:rsid w:val="005942A0"/>
    <w:rsid w:val="005946EF"/>
    <w:rsid w:val="005947E7"/>
    <w:rsid w:val="00596237"/>
    <w:rsid w:val="005974C8"/>
    <w:rsid w:val="005A1892"/>
    <w:rsid w:val="005A1D84"/>
    <w:rsid w:val="005A4A38"/>
    <w:rsid w:val="005A53D0"/>
    <w:rsid w:val="005A6CA7"/>
    <w:rsid w:val="005A72CB"/>
    <w:rsid w:val="005A755A"/>
    <w:rsid w:val="005B0657"/>
    <w:rsid w:val="005B0717"/>
    <w:rsid w:val="005B178E"/>
    <w:rsid w:val="005B23C3"/>
    <w:rsid w:val="005B32F1"/>
    <w:rsid w:val="005B3976"/>
    <w:rsid w:val="005B64D5"/>
    <w:rsid w:val="005B664D"/>
    <w:rsid w:val="005B6A5A"/>
    <w:rsid w:val="005B7311"/>
    <w:rsid w:val="005C00F0"/>
    <w:rsid w:val="005C1E0F"/>
    <w:rsid w:val="005C3321"/>
    <w:rsid w:val="005C3DDD"/>
    <w:rsid w:val="005C555E"/>
    <w:rsid w:val="005C6E9F"/>
    <w:rsid w:val="005C77F1"/>
    <w:rsid w:val="005D03EE"/>
    <w:rsid w:val="005D2974"/>
    <w:rsid w:val="005D2B06"/>
    <w:rsid w:val="005D564A"/>
    <w:rsid w:val="005D577A"/>
    <w:rsid w:val="005D7560"/>
    <w:rsid w:val="005E0243"/>
    <w:rsid w:val="005E11E4"/>
    <w:rsid w:val="005E182C"/>
    <w:rsid w:val="005E3E27"/>
    <w:rsid w:val="005E3FD9"/>
    <w:rsid w:val="005E50D7"/>
    <w:rsid w:val="005E564B"/>
    <w:rsid w:val="005E5BDD"/>
    <w:rsid w:val="005E612F"/>
    <w:rsid w:val="005E7B80"/>
    <w:rsid w:val="005F12D0"/>
    <w:rsid w:val="005F23D7"/>
    <w:rsid w:val="005F52FF"/>
    <w:rsid w:val="005F5434"/>
    <w:rsid w:val="005F5C3F"/>
    <w:rsid w:val="005F67AF"/>
    <w:rsid w:val="005F7A6D"/>
    <w:rsid w:val="006017AD"/>
    <w:rsid w:val="00602B97"/>
    <w:rsid w:val="00605838"/>
    <w:rsid w:val="00607687"/>
    <w:rsid w:val="00611046"/>
    <w:rsid w:val="006111EC"/>
    <w:rsid w:val="00612839"/>
    <w:rsid w:val="00612CFB"/>
    <w:rsid w:val="006140B5"/>
    <w:rsid w:val="006143F3"/>
    <w:rsid w:val="00614605"/>
    <w:rsid w:val="00614F71"/>
    <w:rsid w:val="006161E1"/>
    <w:rsid w:val="0061718C"/>
    <w:rsid w:val="00617A83"/>
    <w:rsid w:val="00622604"/>
    <w:rsid w:val="006233F8"/>
    <w:rsid w:val="00623BAF"/>
    <w:rsid w:val="006244C2"/>
    <w:rsid w:val="00624629"/>
    <w:rsid w:val="00625130"/>
    <w:rsid w:val="00626A59"/>
    <w:rsid w:val="0063046D"/>
    <w:rsid w:val="0063083D"/>
    <w:rsid w:val="00631622"/>
    <w:rsid w:val="00631ED1"/>
    <w:rsid w:val="00633690"/>
    <w:rsid w:val="00634526"/>
    <w:rsid w:val="00635CBE"/>
    <w:rsid w:val="0063641C"/>
    <w:rsid w:val="00636907"/>
    <w:rsid w:val="00636AC6"/>
    <w:rsid w:val="00641165"/>
    <w:rsid w:val="00642949"/>
    <w:rsid w:val="00642A05"/>
    <w:rsid w:val="00643154"/>
    <w:rsid w:val="006434E5"/>
    <w:rsid w:val="0064634A"/>
    <w:rsid w:val="00646809"/>
    <w:rsid w:val="00646EF4"/>
    <w:rsid w:val="00647BD3"/>
    <w:rsid w:val="00650B80"/>
    <w:rsid w:val="00651993"/>
    <w:rsid w:val="006526F9"/>
    <w:rsid w:val="0065652C"/>
    <w:rsid w:val="00656E7E"/>
    <w:rsid w:val="00657C1A"/>
    <w:rsid w:val="006601B9"/>
    <w:rsid w:val="0066159A"/>
    <w:rsid w:val="006634F7"/>
    <w:rsid w:val="006648CE"/>
    <w:rsid w:val="00664A2D"/>
    <w:rsid w:val="00666C41"/>
    <w:rsid w:val="006670E2"/>
    <w:rsid w:val="00670BEC"/>
    <w:rsid w:val="006714A0"/>
    <w:rsid w:val="00671F62"/>
    <w:rsid w:val="00673164"/>
    <w:rsid w:val="00673228"/>
    <w:rsid w:val="00674349"/>
    <w:rsid w:val="006757EA"/>
    <w:rsid w:val="00675A4C"/>
    <w:rsid w:val="00680703"/>
    <w:rsid w:val="006808C1"/>
    <w:rsid w:val="00681459"/>
    <w:rsid w:val="00682A71"/>
    <w:rsid w:val="00682D82"/>
    <w:rsid w:val="006835A6"/>
    <w:rsid w:val="00683BAE"/>
    <w:rsid w:val="0068502C"/>
    <w:rsid w:val="006852C0"/>
    <w:rsid w:val="00685CA7"/>
    <w:rsid w:val="00686341"/>
    <w:rsid w:val="00686686"/>
    <w:rsid w:val="00690665"/>
    <w:rsid w:val="006906FC"/>
    <w:rsid w:val="00691524"/>
    <w:rsid w:val="006926B1"/>
    <w:rsid w:val="00692DFC"/>
    <w:rsid w:val="00694670"/>
    <w:rsid w:val="00694EC2"/>
    <w:rsid w:val="0069538E"/>
    <w:rsid w:val="00695482"/>
    <w:rsid w:val="006958B2"/>
    <w:rsid w:val="006962C3"/>
    <w:rsid w:val="006964D3"/>
    <w:rsid w:val="006A0AB7"/>
    <w:rsid w:val="006A107C"/>
    <w:rsid w:val="006A3041"/>
    <w:rsid w:val="006A3DD9"/>
    <w:rsid w:val="006A7488"/>
    <w:rsid w:val="006B0C41"/>
    <w:rsid w:val="006B12E8"/>
    <w:rsid w:val="006B1F27"/>
    <w:rsid w:val="006B2F19"/>
    <w:rsid w:val="006B56D5"/>
    <w:rsid w:val="006B629A"/>
    <w:rsid w:val="006B673A"/>
    <w:rsid w:val="006B6C3D"/>
    <w:rsid w:val="006C026B"/>
    <w:rsid w:val="006C280B"/>
    <w:rsid w:val="006C33FA"/>
    <w:rsid w:val="006C3503"/>
    <w:rsid w:val="006C3A3C"/>
    <w:rsid w:val="006C3D03"/>
    <w:rsid w:val="006C52C3"/>
    <w:rsid w:val="006C5696"/>
    <w:rsid w:val="006C5F50"/>
    <w:rsid w:val="006C6305"/>
    <w:rsid w:val="006C6816"/>
    <w:rsid w:val="006C6E96"/>
    <w:rsid w:val="006C79B6"/>
    <w:rsid w:val="006D01C9"/>
    <w:rsid w:val="006D0426"/>
    <w:rsid w:val="006D2408"/>
    <w:rsid w:val="006D310C"/>
    <w:rsid w:val="006D3776"/>
    <w:rsid w:val="006D53A2"/>
    <w:rsid w:val="006E1B52"/>
    <w:rsid w:val="006E2422"/>
    <w:rsid w:val="006E374F"/>
    <w:rsid w:val="006E3B80"/>
    <w:rsid w:val="006E571E"/>
    <w:rsid w:val="006E5BCC"/>
    <w:rsid w:val="006E6706"/>
    <w:rsid w:val="006E7633"/>
    <w:rsid w:val="006E78D2"/>
    <w:rsid w:val="006F080E"/>
    <w:rsid w:val="006F0A81"/>
    <w:rsid w:val="006F189B"/>
    <w:rsid w:val="006F1960"/>
    <w:rsid w:val="006F22AB"/>
    <w:rsid w:val="006F32AF"/>
    <w:rsid w:val="006F3486"/>
    <w:rsid w:val="006F38C0"/>
    <w:rsid w:val="006F50AE"/>
    <w:rsid w:val="006F5420"/>
    <w:rsid w:val="006F5BBF"/>
    <w:rsid w:val="006F5C2C"/>
    <w:rsid w:val="006F6690"/>
    <w:rsid w:val="00700862"/>
    <w:rsid w:val="00700ABD"/>
    <w:rsid w:val="007010E1"/>
    <w:rsid w:val="00701A53"/>
    <w:rsid w:val="007028C4"/>
    <w:rsid w:val="00703753"/>
    <w:rsid w:val="00704BEA"/>
    <w:rsid w:val="00705C66"/>
    <w:rsid w:val="00706EB5"/>
    <w:rsid w:val="007115C4"/>
    <w:rsid w:val="007127DC"/>
    <w:rsid w:val="00712ADA"/>
    <w:rsid w:val="0071507E"/>
    <w:rsid w:val="0071694D"/>
    <w:rsid w:val="00716DDA"/>
    <w:rsid w:val="007205E3"/>
    <w:rsid w:val="007206F7"/>
    <w:rsid w:val="00722081"/>
    <w:rsid w:val="00722BC7"/>
    <w:rsid w:val="0072306E"/>
    <w:rsid w:val="0072495B"/>
    <w:rsid w:val="00727052"/>
    <w:rsid w:val="00727946"/>
    <w:rsid w:val="00727DC1"/>
    <w:rsid w:val="00732F94"/>
    <w:rsid w:val="0073303F"/>
    <w:rsid w:val="007341EB"/>
    <w:rsid w:val="007347F9"/>
    <w:rsid w:val="00734C16"/>
    <w:rsid w:val="0073556F"/>
    <w:rsid w:val="00735A7B"/>
    <w:rsid w:val="007366E2"/>
    <w:rsid w:val="00737354"/>
    <w:rsid w:val="00740C93"/>
    <w:rsid w:val="007411CC"/>
    <w:rsid w:val="007417CD"/>
    <w:rsid w:val="00741A82"/>
    <w:rsid w:val="00742138"/>
    <w:rsid w:val="00743BB2"/>
    <w:rsid w:val="00744755"/>
    <w:rsid w:val="007454C0"/>
    <w:rsid w:val="00745671"/>
    <w:rsid w:val="00745734"/>
    <w:rsid w:val="007461B5"/>
    <w:rsid w:val="0074625F"/>
    <w:rsid w:val="00750246"/>
    <w:rsid w:val="007506C2"/>
    <w:rsid w:val="00750B58"/>
    <w:rsid w:val="00750D56"/>
    <w:rsid w:val="007512A9"/>
    <w:rsid w:val="0075637B"/>
    <w:rsid w:val="007604EE"/>
    <w:rsid w:val="0076301C"/>
    <w:rsid w:val="00764BE1"/>
    <w:rsid w:val="00764BF7"/>
    <w:rsid w:val="00765AB5"/>
    <w:rsid w:val="00766968"/>
    <w:rsid w:val="00766A5C"/>
    <w:rsid w:val="00771E40"/>
    <w:rsid w:val="00772ACA"/>
    <w:rsid w:val="0077429C"/>
    <w:rsid w:val="007753F9"/>
    <w:rsid w:val="00776058"/>
    <w:rsid w:val="00777106"/>
    <w:rsid w:val="00782654"/>
    <w:rsid w:val="00783D35"/>
    <w:rsid w:val="00784D2E"/>
    <w:rsid w:val="0078522D"/>
    <w:rsid w:val="00785BE2"/>
    <w:rsid w:val="00787CA7"/>
    <w:rsid w:val="00790032"/>
    <w:rsid w:val="007907D6"/>
    <w:rsid w:val="00792275"/>
    <w:rsid w:val="00792539"/>
    <w:rsid w:val="00793265"/>
    <w:rsid w:val="00793E62"/>
    <w:rsid w:val="007953D3"/>
    <w:rsid w:val="00795B35"/>
    <w:rsid w:val="007964F8"/>
    <w:rsid w:val="00797C23"/>
    <w:rsid w:val="007A29A3"/>
    <w:rsid w:val="007A2B9B"/>
    <w:rsid w:val="007A42B2"/>
    <w:rsid w:val="007A44D3"/>
    <w:rsid w:val="007A459E"/>
    <w:rsid w:val="007A474F"/>
    <w:rsid w:val="007A56C7"/>
    <w:rsid w:val="007A67C4"/>
    <w:rsid w:val="007A7FEC"/>
    <w:rsid w:val="007B0AF5"/>
    <w:rsid w:val="007B17CC"/>
    <w:rsid w:val="007B188B"/>
    <w:rsid w:val="007B1BA0"/>
    <w:rsid w:val="007B1FA4"/>
    <w:rsid w:val="007B2C66"/>
    <w:rsid w:val="007B306C"/>
    <w:rsid w:val="007B4BCA"/>
    <w:rsid w:val="007B5B37"/>
    <w:rsid w:val="007B6B3B"/>
    <w:rsid w:val="007B7297"/>
    <w:rsid w:val="007B76C8"/>
    <w:rsid w:val="007C06D2"/>
    <w:rsid w:val="007C162F"/>
    <w:rsid w:val="007C2C61"/>
    <w:rsid w:val="007C2F61"/>
    <w:rsid w:val="007C3B71"/>
    <w:rsid w:val="007C4485"/>
    <w:rsid w:val="007C53BB"/>
    <w:rsid w:val="007C5936"/>
    <w:rsid w:val="007D0516"/>
    <w:rsid w:val="007D2D7D"/>
    <w:rsid w:val="007D4E36"/>
    <w:rsid w:val="007D531D"/>
    <w:rsid w:val="007D6970"/>
    <w:rsid w:val="007E004F"/>
    <w:rsid w:val="007E0728"/>
    <w:rsid w:val="007E1AB0"/>
    <w:rsid w:val="007E1C1F"/>
    <w:rsid w:val="007E2901"/>
    <w:rsid w:val="007E5B6D"/>
    <w:rsid w:val="007E5EDA"/>
    <w:rsid w:val="007E7677"/>
    <w:rsid w:val="007E7851"/>
    <w:rsid w:val="007E7985"/>
    <w:rsid w:val="007F2C69"/>
    <w:rsid w:val="007F2C87"/>
    <w:rsid w:val="007F3665"/>
    <w:rsid w:val="007F5316"/>
    <w:rsid w:val="007F5BAF"/>
    <w:rsid w:val="007F6CA4"/>
    <w:rsid w:val="007F7682"/>
    <w:rsid w:val="007F791A"/>
    <w:rsid w:val="007F7D84"/>
    <w:rsid w:val="0080066C"/>
    <w:rsid w:val="00806C57"/>
    <w:rsid w:val="00806DCB"/>
    <w:rsid w:val="00806DD6"/>
    <w:rsid w:val="0080738E"/>
    <w:rsid w:val="008073FB"/>
    <w:rsid w:val="00807594"/>
    <w:rsid w:val="00810819"/>
    <w:rsid w:val="0081155B"/>
    <w:rsid w:val="008115AA"/>
    <w:rsid w:val="00812526"/>
    <w:rsid w:val="00812D8D"/>
    <w:rsid w:val="00813473"/>
    <w:rsid w:val="00813CFA"/>
    <w:rsid w:val="00814E51"/>
    <w:rsid w:val="00815578"/>
    <w:rsid w:val="00815AE9"/>
    <w:rsid w:val="00816A14"/>
    <w:rsid w:val="00817033"/>
    <w:rsid w:val="00817D6D"/>
    <w:rsid w:val="00822B8C"/>
    <w:rsid w:val="00823625"/>
    <w:rsid w:val="008236F4"/>
    <w:rsid w:val="0082458D"/>
    <w:rsid w:val="00824739"/>
    <w:rsid w:val="0083030E"/>
    <w:rsid w:val="008314CD"/>
    <w:rsid w:val="008317AE"/>
    <w:rsid w:val="00832130"/>
    <w:rsid w:val="00833ECE"/>
    <w:rsid w:val="00834C59"/>
    <w:rsid w:val="00840035"/>
    <w:rsid w:val="00840586"/>
    <w:rsid w:val="00842AF9"/>
    <w:rsid w:val="008432D3"/>
    <w:rsid w:val="00843343"/>
    <w:rsid w:val="0084489D"/>
    <w:rsid w:val="008466A9"/>
    <w:rsid w:val="00846A25"/>
    <w:rsid w:val="00846E67"/>
    <w:rsid w:val="00847AD5"/>
    <w:rsid w:val="008506B8"/>
    <w:rsid w:val="00851702"/>
    <w:rsid w:val="0085170C"/>
    <w:rsid w:val="008518B4"/>
    <w:rsid w:val="00851D0A"/>
    <w:rsid w:val="00852A67"/>
    <w:rsid w:val="00852D28"/>
    <w:rsid w:val="00853B17"/>
    <w:rsid w:val="008552D6"/>
    <w:rsid w:val="008555C3"/>
    <w:rsid w:val="00855BFA"/>
    <w:rsid w:val="0085703A"/>
    <w:rsid w:val="00857A3D"/>
    <w:rsid w:val="00862696"/>
    <w:rsid w:val="00862DCB"/>
    <w:rsid w:val="00863B62"/>
    <w:rsid w:val="00863BD3"/>
    <w:rsid w:val="00864387"/>
    <w:rsid w:val="00864470"/>
    <w:rsid w:val="008645DF"/>
    <w:rsid w:val="00866CB2"/>
    <w:rsid w:val="00866E9E"/>
    <w:rsid w:val="00866F7A"/>
    <w:rsid w:val="00867644"/>
    <w:rsid w:val="00870F69"/>
    <w:rsid w:val="008721CD"/>
    <w:rsid w:val="0087244E"/>
    <w:rsid w:val="0087329F"/>
    <w:rsid w:val="00874125"/>
    <w:rsid w:val="00875C6F"/>
    <w:rsid w:val="00875D01"/>
    <w:rsid w:val="00876EDD"/>
    <w:rsid w:val="00877239"/>
    <w:rsid w:val="00877D9E"/>
    <w:rsid w:val="00881D9C"/>
    <w:rsid w:val="00882D24"/>
    <w:rsid w:val="00882F2F"/>
    <w:rsid w:val="00883DD2"/>
    <w:rsid w:val="008848E1"/>
    <w:rsid w:val="00884B0A"/>
    <w:rsid w:val="00886DC0"/>
    <w:rsid w:val="00890384"/>
    <w:rsid w:val="00890596"/>
    <w:rsid w:val="008915D3"/>
    <w:rsid w:val="00893DD0"/>
    <w:rsid w:val="008948A4"/>
    <w:rsid w:val="00895323"/>
    <w:rsid w:val="008954BA"/>
    <w:rsid w:val="00895776"/>
    <w:rsid w:val="00896CB9"/>
    <w:rsid w:val="00897B67"/>
    <w:rsid w:val="00897BB7"/>
    <w:rsid w:val="00897CFA"/>
    <w:rsid w:val="008A1775"/>
    <w:rsid w:val="008A195C"/>
    <w:rsid w:val="008A1D78"/>
    <w:rsid w:val="008A26F7"/>
    <w:rsid w:val="008A4104"/>
    <w:rsid w:val="008A6391"/>
    <w:rsid w:val="008A741F"/>
    <w:rsid w:val="008B09F4"/>
    <w:rsid w:val="008B0B7A"/>
    <w:rsid w:val="008B1045"/>
    <w:rsid w:val="008B183E"/>
    <w:rsid w:val="008B19F8"/>
    <w:rsid w:val="008B2456"/>
    <w:rsid w:val="008B384E"/>
    <w:rsid w:val="008B52FD"/>
    <w:rsid w:val="008B6081"/>
    <w:rsid w:val="008B6458"/>
    <w:rsid w:val="008B64C2"/>
    <w:rsid w:val="008C03F8"/>
    <w:rsid w:val="008C32F9"/>
    <w:rsid w:val="008C5201"/>
    <w:rsid w:val="008C6018"/>
    <w:rsid w:val="008C6EF2"/>
    <w:rsid w:val="008D1389"/>
    <w:rsid w:val="008D235F"/>
    <w:rsid w:val="008D3DDD"/>
    <w:rsid w:val="008D574E"/>
    <w:rsid w:val="008D64F1"/>
    <w:rsid w:val="008E0D73"/>
    <w:rsid w:val="008E53F3"/>
    <w:rsid w:val="008E7464"/>
    <w:rsid w:val="008F0EBC"/>
    <w:rsid w:val="008F458E"/>
    <w:rsid w:val="008F4685"/>
    <w:rsid w:val="008F4794"/>
    <w:rsid w:val="008F4B0E"/>
    <w:rsid w:val="008F607A"/>
    <w:rsid w:val="008F60CF"/>
    <w:rsid w:val="008F680C"/>
    <w:rsid w:val="008F7F25"/>
    <w:rsid w:val="009004FD"/>
    <w:rsid w:val="00900888"/>
    <w:rsid w:val="00900FAE"/>
    <w:rsid w:val="0090180E"/>
    <w:rsid w:val="009022BD"/>
    <w:rsid w:val="00902A08"/>
    <w:rsid w:val="00902D94"/>
    <w:rsid w:val="009030FE"/>
    <w:rsid w:val="0090349B"/>
    <w:rsid w:val="0090427E"/>
    <w:rsid w:val="0090516B"/>
    <w:rsid w:val="009055EF"/>
    <w:rsid w:val="009062EF"/>
    <w:rsid w:val="00906948"/>
    <w:rsid w:val="00907C7A"/>
    <w:rsid w:val="00907D18"/>
    <w:rsid w:val="00910C96"/>
    <w:rsid w:val="00912212"/>
    <w:rsid w:val="00914741"/>
    <w:rsid w:val="009148B5"/>
    <w:rsid w:val="009156EF"/>
    <w:rsid w:val="00915F2F"/>
    <w:rsid w:val="009168FD"/>
    <w:rsid w:val="009169F4"/>
    <w:rsid w:val="00916EC6"/>
    <w:rsid w:val="009215F8"/>
    <w:rsid w:val="00923152"/>
    <w:rsid w:val="009233E5"/>
    <w:rsid w:val="00923A09"/>
    <w:rsid w:val="00924CEB"/>
    <w:rsid w:val="0092541E"/>
    <w:rsid w:val="009255EF"/>
    <w:rsid w:val="0092699D"/>
    <w:rsid w:val="00927DE1"/>
    <w:rsid w:val="00927EC1"/>
    <w:rsid w:val="00932E1D"/>
    <w:rsid w:val="00933562"/>
    <w:rsid w:val="00935374"/>
    <w:rsid w:val="00936000"/>
    <w:rsid w:val="00936690"/>
    <w:rsid w:val="00937D09"/>
    <w:rsid w:val="00942937"/>
    <w:rsid w:val="0094344C"/>
    <w:rsid w:val="00944BC2"/>
    <w:rsid w:val="009462BE"/>
    <w:rsid w:val="00946692"/>
    <w:rsid w:val="00946B19"/>
    <w:rsid w:val="0094757C"/>
    <w:rsid w:val="0095031F"/>
    <w:rsid w:val="00955409"/>
    <w:rsid w:val="00956206"/>
    <w:rsid w:val="00957BA1"/>
    <w:rsid w:val="00963B59"/>
    <w:rsid w:val="00964216"/>
    <w:rsid w:val="00965680"/>
    <w:rsid w:val="009657AD"/>
    <w:rsid w:val="00965FE5"/>
    <w:rsid w:val="009661C4"/>
    <w:rsid w:val="009703DF"/>
    <w:rsid w:val="00970689"/>
    <w:rsid w:val="00970B28"/>
    <w:rsid w:val="0097183D"/>
    <w:rsid w:val="00971968"/>
    <w:rsid w:val="00975094"/>
    <w:rsid w:val="009751BD"/>
    <w:rsid w:val="00975A30"/>
    <w:rsid w:val="00977082"/>
    <w:rsid w:val="00977615"/>
    <w:rsid w:val="0098185E"/>
    <w:rsid w:val="00981A33"/>
    <w:rsid w:val="00981B0E"/>
    <w:rsid w:val="00983447"/>
    <w:rsid w:val="00985855"/>
    <w:rsid w:val="00986D3B"/>
    <w:rsid w:val="00987EDE"/>
    <w:rsid w:val="0099071D"/>
    <w:rsid w:val="00990B49"/>
    <w:rsid w:val="00990B67"/>
    <w:rsid w:val="00991226"/>
    <w:rsid w:val="00991A61"/>
    <w:rsid w:val="00992756"/>
    <w:rsid w:val="00993121"/>
    <w:rsid w:val="00993BE5"/>
    <w:rsid w:val="0099443D"/>
    <w:rsid w:val="00994FD8"/>
    <w:rsid w:val="00995FD4"/>
    <w:rsid w:val="00996823"/>
    <w:rsid w:val="009A2B65"/>
    <w:rsid w:val="009A3216"/>
    <w:rsid w:val="009A46E0"/>
    <w:rsid w:val="009A4BF5"/>
    <w:rsid w:val="009A4BF9"/>
    <w:rsid w:val="009A4D33"/>
    <w:rsid w:val="009A59C9"/>
    <w:rsid w:val="009A76B8"/>
    <w:rsid w:val="009A7F05"/>
    <w:rsid w:val="009B01F0"/>
    <w:rsid w:val="009B0217"/>
    <w:rsid w:val="009B1325"/>
    <w:rsid w:val="009B1BEE"/>
    <w:rsid w:val="009B4A45"/>
    <w:rsid w:val="009B5680"/>
    <w:rsid w:val="009B6F12"/>
    <w:rsid w:val="009C0966"/>
    <w:rsid w:val="009C1421"/>
    <w:rsid w:val="009C1CC6"/>
    <w:rsid w:val="009C2680"/>
    <w:rsid w:val="009C3573"/>
    <w:rsid w:val="009C4CB5"/>
    <w:rsid w:val="009C4E6C"/>
    <w:rsid w:val="009C5BB7"/>
    <w:rsid w:val="009C7B3B"/>
    <w:rsid w:val="009C7C33"/>
    <w:rsid w:val="009D0D7D"/>
    <w:rsid w:val="009D2441"/>
    <w:rsid w:val="009D2782"/>
    <w:rsid w:val="009D33D5"/>
    <w:rsid w:val="009D43B2"/>
    <w:rsid w:val="009D6177"/>
    <w:rsid w:val="009D6744"/>
    <w:rsid w:val="009E00A7"/>
    <w:rsid w:val="009E0CE9"/>
    <w:rsid w:val="009E19B1"/>
    <w:rsid w:val="009E37CD"/>
    <w:rsid w:val="009E3A80"/>
    <w:rsid w:val="009E53F7"/>
    <w:rsid w:val="009F10BF"/>
    <w:rsid w:val="009F174A"/>
    <w:rsid w:val="009F21B3"/>
    <w:rsid w:val="009F50AE"/>
    <w:rsid w:val="009F6B93"/>
    <w:rsid w:val="009F6F56"/>
    <w:rsid w:val="009F70CA"/>
    <w:rsid w:val="00A01E94"/>
    <w:rsid w:val="00A0234A"/>
    <w:rsid w:val="00A055D5"/>
    <w:rsid w:val="00A059C1"/>
    <w:rsid w:val="00A1113C"/>
    <w:rsid w:val="00A13D03"/>
    <w:rsid w:val="00A150C3"/>
    <w:rsid w:val="00A16C78"/>
    <w:rsid w:val="00A21BE3"/>
    <w:rsid w:val="00A22141"/>
    <w:rsid w:val="00A224B6"/>
    <w:rsid w:val="00A23AAA"/>
    <w:rsid w:val="00A243A4"/>
    <w:rsid w:val="00A2536A"/>
    <w:rsid w:val="00A267B1"/>
    <w:rsid w:val="00A27267"/>
    <w:rsid w:val="00A30EDE"/>
    <w:rsid w:val="00A3170D"/>
    <w:rsid w:val="00A32E45"/>
    <w:rsid w:val="00A33816"/>
    <w:rsid w:val="00A3475E"/>
    <w:rsid w:val="00A3493D"/>
    <w:rsid w:val="00A34EB8"/>
    <w:rsid w:val="00A35A3D"/>
    <w:rsid w:val="00A35B0D"/>
    <w:rsid w:val="00A36A33"/>
    <w:rsid w:val="00A3746B"/>
    <w:rsid w:val="00A37CE7"/>
    <w:rsid w:val="00A40490"/>
    <w:rsid w:val="00A42C13"/>
    <w:rsid w:val="00A43A09"/>
    <w:rsid w:val="00A466E5"/>
    <w:rsid w:val="00A47807"/>
    <w:rsid w:val="00A515ED"/>
    <w:rsid w:val="00A52A1A"/>
    <w:rsid w:val="00A53C46"/>
    <w:rsid w:val="00A548DA"/>
    <w:rsid w:val="00A54C61"/>
    <w:rsid w:val="00A572A7"/>
    <w:rsid w:val="00A575C1"/>
    <w:rsid w:val="00A57888"/>
    <w:rsid w:val="00A6101C"/>
    <w:rsid w:val="00A61EF3"/>
    <w:rsid w:val="00A6281B"/>
    <w:rsid w:val="00A62B5E"/>
    <w:rsid w:val="00A64E6E"/>
    <w:rsid w:val="00A65B9E"/>
    <w:rsid w:val="00A66317"/>
    <w:rsid w:val="00A7143E"/>
    <w:rsid w:val="00A71703"/>
    <w:rsid w:val="00A72142"/>
    <w:rsid w:val="00A7222D"/>
    <w:rsid w:val="00A72D75"/>
    <w:rsid w:val="00A730C3"/>
    <w:rsid w:val="00A7516A"/>
    <w:rsid w:val="00A7568D"/>
    <w:rsid w:val="00A75CDA"/>
    <w:rsid w:val="00A76EDF"/>
    <w:rsid w:val="00A77113"/>
    <w:rsid w:val="00A776B6"/>
    <w:rsid w:val="00A818AB"/>
    <w:rsid w:val="00A8203B"/>
    <w:rsid w:val="00A8308C"/>
    <w:rsid w:val="00A839E3"/>
    <w:rsid w:val="00A83ADC"/>
    <w:rsid w:val="00A83F25"/>
    <w:rsid w:val="00A84627"/>
    <w:rsid w:val="00A856A6"/>
    <w:rsid w:val="00A87430"/>
    <w:rsid w:val="00A87DAB"/>
    <w:rsid w:val="00A90662"/>
    <w:rsid w:val="00A907F5"/>
    <w:rsid w:val="00A91035"/>
    <w:rsid w:val="00A921D3"/>
    <w:rsid w:val="00A9355C"/>
    <w:rsid w:val="00A9386E"/>
    <w:rsid w:val="00A93BB1"/>
    <w:rsid w:val="00A9519C"/>
    <w:rsid w:val="00A9532F"/>
    <w:rsid w:val="00A9544C"/>
    <w:rsid w:val="00A97186"/>
    <w:rsid w:val="00AA01A4"/>
    <w:rsid w:val="00AA0484"/>
    <w:rsid w:val="00AA08C4"/>
    <w:rsid w:val="00AA1664"/>
    <w:rsid w:val="00AA2443"/>
    <w:rsid w:val="00AA3F5A"/>
    <w:rsid w:val="00AA6120"/>
    <w:rsid w:val="00AB0ADD"/>
    <w:rsid w:val="00AB0D04"/>
    <w:rsid w:val="00AB0D2B"/>
    <w:rsid w:val="00AB10A1"/>
    <w:rsid w:val="00AB1D36"/>
    <w:rsid w:val="00AB245D"/>
    <w:rsid w:val="00AB364C"/>
    <w:rsid w:val="00AB3A4D"/>
    <w:rsid w:val="00AB42B3"/>
    <w:rsid w:val="00AB4DBF"/>
    <w:rsid w:val="00AB6319"/>
    <w:rsid w:val="00AB6878"/>
    <w:rsid w:val="00AB6B51"/>
    <w:rsid w:val="00AB6DC5"/>
    <w:rsid w:val="00AB7A2A"/>
    <w:rsid w:val="00AC06FB"/>
    <w:rsid w:val="00AC12BA"/>
    <w:rsid w:val="00AC3F5F"/>
    <w:rsid w:val="00AC4520"/>
    <w:rsid w:val="00AC510E"/>
    <w:rsid w:val="00AC52BF"/>
    <w:rsid w:val="00AC5BFC"/>
    <w:rsid w:val="00AC6FF9"/>
    <w:rsid w:val="00AC756E"/>
    <w:rsid w:val="00AD059D"/>
    <w:rsid w:val="00AD19E4"/>
    <w:rsid w:val="00AD5D7D"/>
    <w:rsid w:val="00AD5E13"/>
    <w:rsid w:val="00AD6391"/>
    <w:rsid w:val="00AD6801"/>
    <w:rsid w:val="00AE2D5E"/>
    <w:rsid w:val="00AE63FD"/>
    <w:rsid w:val="00AE7899"/>
    <w:rsid w:val="00AE7E20"/>
    <w:rsid w:val="00AF3044"/>
    <w:rsid w:val="00AF5397"/>
    <w:rsid w:val="00B00728"/>
    <w:rsid w:val="00B00E9D"/>
    <w:rsid w:val="00B0251F"/>
    <w:rsid w:val="00B02C4B"/>
    <w:rsid w:val="00B03590"/>
    <w:rsid w:val="00B03C9F"/>
    <w:rsid w:val="00B04A40"/>
    <w:rsid w:val="00B05ED9"/>
    <w:rsid w:val="00B065FF"/>
    <w:rsid w:val="00B06CF9"/>
    <w:rsid w:val="00B10A1A"/>
    <w:rsid w:val="00B12115"/>
    <w:rsid w:val="00B13AE6"/>
    <w:rsid w:val="00B13B36"/>
    <w:rsid w:val="00B146D4"/>
    <w:rsid w:val="00B1557A"/>
    <w:rsid w:val="00B1572D"/>
    <w:rsid w:val="00B168C9"/>
    <w:rsid w:val="00B22146"/>
    <w:rsid w:val="00B22492"/>
    <w:rsid w:val="00B23461"/>
    <w:rsid w:val="00B247BB"/>
    <w:rsid w:val="00B26E21"/>
    <w:rsid w:val="00B315BE"/>
    <w:rsid w:val="00B31830"/>
    <w:rsid w:val="00B328F5"/>
    <w:rsid w:val="00B34143"/>
    <w:rsid w:val="00B345D3"/>
    <w:rsid w:val="00B3612C"/>
    <w:rsid w:val="00B37DDA"/>
    <w:rsid w:val="00B4216F"/>
    <w:rsid w:val="00B42DB2"/>
    <w:rsid w:val="00B46187"/>
    <w:rsid w:val="00B46766"/>
    <w:rsid w:val="00B47044"/>
    <w:rsid w:val="00B4777C"/>
    <w:rsid w:val="00B479C1"/>
    <w:rsid w:val="00B47C83"/>
    <w:rsid w:val="00B504B9"/>
    <w:rsid w:val="00B5172F"/>
    <w:rsid w:val="00B532F3"/>
    <w:rsid w:val="00B55B20"/>
    <w:rsid w:val="00B55D41"/>
    <w:rsid w:val="00B563C0"/>
    <w:rsid w:val="00B56434"/>
    <w:rsid w:val="00B56FDE"/>
    <w:rsid w:val="00B5737E"/>
    <w:rsid w:val="00B60607"/>
    <w:rsid w:val="00B6183F"/>
    <w:rsid w:val="00B64122"/>
    <w:rsid w:val="00B64AB6"/>
    <w:rsid w:val="00B64C82"/>
    <w:rsid w:val="00B660AD"/>
    <w:rsid w:val="00B6611C"/>
    <w:rsid w:val="00B670CE"/>
    <w:rsid w:val="00B70A8C"/>
    <w:rsid w:val="00B70B8B"/>
    <w:rsid w:val="00B716CC"/>
    <w:rsid w:val="00B71BA8"/>
    <w:rsid w:val="00B72B36"/>
    <w:rsid w:val="00B75E6D"/>
    <w:rsid w:val="00B767E5"/>
    <w:rsid w:val="00B773A6"/>
    <w:rsid w:val="00B80015"/>
    <w:rsid w:val="00B81114"/>
    <w:rsid w:val="00B82791"/>
    <w:rsid w:val="00B82813"/>
    <w:rsid w:val="00B8310F"/>
    <w:rsid w:val="00B8313E"/>
    <w:rsid w:val="00B844AF"/>
    <w:rsid w:val="00B85198"/>
    <w:rsid w:val="00B86326"/>
    <w:rsid w:val="00B865B1"/>
    <w:rsid w:val="00B86843"/>
    <w:rsid w:val="00B908E5"/>
    <w:rsid w:val="00B93BB8"/>
    <w:rsid w:val="00B94745"/>
    <w:rsid w:val="00B95F6F"/>
    <w:rsid w:val="00B962A5"/>
    <w:rsid w:val="00B97689"/>
    <w:rsid w:val="00B97B6C"/>
    <w:rsid w:val="00BA0E72"/>
    <w:rsid w:val="00BA1CD0"/>
    <w:rsid w:val="00BA30B3"/>
    <w:rsid w:val="00BA4774"/>
    <w:rsid w:val="00BA49F5"/>
    <w:rsid w:val="00BA5B69"/>
    <w:rsid w:val="00BA7E6A"/>
    <w:rsid w:val="00BB079F"/>
    <w:rsid w:val="00BB10E2"/>
    <w:rsid w:val="00BB146A"/>
    <w:rsid w:val="00BB155D"/>
    <w:rsid w:val="00BB4200"/>
    <w:rsid w:val="00BB5574"/>
    <w:rsid w:val="00BB579B"/>
    <w:rsid w:val="00BC1B53"/>
    <w:rsid w:val="00BC38DC"/>
    <w:rsid w:val="00BC4041"/>
    <w:rsid w:val="00BC492C"/>
    <w:rsid w:val="00BC4970"/>
    <w:rsid w:val="00BC60C2"/>
    <w:rsid w:val="00BC69BA"/>
    <w:rsid w:val="00BC6CEF"/>
    <w:rsid w:val="00BC7C01"/>
    <w:rsid w:val="00BC7DA5"/>
    <w:rsid w:val="00BD0016"/>
    <w:rsid w:val="00BD13B6"/>
    <w:rsid w:val="00BD19BB"/>
    <w:rsid w:val="00BD1B8E"/>
    <w:rsid w:val="00BD3756"/>
    <w:rsid w:val="00BD5AF2"/>
    <w:rsid w:val="00BD7E63"/>
    <w:rsid w:val="00BE2AE7"/>
    <w:rsid w:val="00BE2E4E"/>
    <w:rsid w:val="00BE53F8"/>
    <w:rsid w:val="00BE67A4"/>
    <w:rsid w:val="00BE6AEF"/>
    <w:rsid w:val="00BE6F81"/>
    <w:rsid w:val="00BF0450"/>
    <w:rsid w:val="00BF07E0"/>
    <w:rsid w:val="00BF0E0A"/>
    <w:rsid w:val="00BF167E"/>
    <w:rsid w:val="00BF260C"/>
    <w:rsid w:val="00BF335A"/>
    <w:rsid w:val="00BF38C3"/>
    <w:rsid w:val="00BF4875"/>
    <w:rsid w:val="00BF724A"/>
    <w:rsid w:val="00BF77EF"/>
    <w:rsid w:val="00C00521"/>
    <w:rsid w:val="00C00E5A"/>
    <w:rsid w:val="00C02EB9"/>
    <w:rsid w:val="00C041C7"/>
    <w:rsid w:val="00C10346"/>
    <w:rsid w:val="00C112C0"/>
    <w:rsid w:val="00C11A7E"/>
    <w:rsid w:val="00C1267B"/>
    <w:rsid w:val="00C12843"/>
    <w:rsid w:val="00C14995"/>
    <w:rsid w:val="00C14BF0"/>
    <w:rsid w:val="00C151DB"/>
    <w:rsid w:val="00C15BF4"/>
    <w:rsid w:val="00C15D47"/>
    <w:rsid w:val="00C15DE5"/>
    <w:rsid w:val="00C1618C"/>
    <w:rsid w:val="00C171AB"/>
    <w:rsid w:val="00C20A3F"/>
    <w:rsid w:val="00C20B1A"/>
    <w:rsid w:val="00C225A4"/>
    <w:rsid w:val="00C23015"/>
    <w:rsid w:val="00C233D5"/>
    <w:rsid w:val="00C237AA"/>
    <w:rsid w:val="00C24AE7"/>
    <w:rsid w:val="00C25243"/>
    <w:rsid w:val="00C2588C"/>
    <w:rsid w:val="00C25EB0"/>
    <w:rsid w:val="00C27078"/>
    <w:rsid w:val="00C30C36"/>
    <w:rsid w:val="00C35DD4"/>
    <w:rsid w:val="00C35E77"/>
    <w:rsid w:val="00C35ED7"/>
    <w:rsid w:val="00C36325"/>
    <w:rsid w:val="00C364EE"/>
    <w:rsid w:val="00C36E26"/>
    <w:rsid w:val="00C37B36"/>
    <w:rsid w:val="00C37C00"/>
    <w:rsid w:val="00C40FA1"/>
    <w:rsid w:val="00C41462"/>
    <w:rsid w:val="00C437E6"/>
    <w:rsid w:val="00C43EEA"/>
    <w:rsid w:val="00C443B4"/>
    <w:rsid w:val="00C445AE"/>
    <w:rsid w:val="00C468E7"/>
    <w:rsid w:val="00C47998"/>
    <w:rsid w:val="00C503B9"/>
    <w:rsid w:val="00C508DE"/>
    <w:rsid w:val="00C52589"/>
    <w:rsid w:val="00C52734"/>
    <w:rsid w:val="00C5289D"/>
    <w:rsid w:val="00C53D7E"/>
    <w:rsid w:val="00C53E3C"/>
    <w:rsid w:val="00C54045"/>
    <w:rsid w:val="00C55560"/>
    <w:rsid w:val="00C55A6C"/>
    <w:rsid w:val="00C55B74"/>
    <w:rsid w:val="00C55B77"/>
    <w:rsid w:val="00C55F99"/>
    <w:rsid w:val="00C56DF3"/>
    <w:rsid w:val="00C62237"/>
    <w:rsid w:val="00C6227C"/>
    <w:rsid w:val="00C63D3C"/>
    <w:rsid w:val="00C64C90"/>
    <w:rsid w:val="00C669E0"/>
    <w:rsid w:val="00C66FC5"/>
    <w:rsid w:val="00C70667"/>
    <w:rsid w:val="00C70D98"/>
    <w:rsid w:val="00C74343"/>
    <w:rsid w:val="00C75389"/>
    <w:rsid w:val="00C75E3F"/>
    <w:rsid w:val="00C8142D"/>
    <w:rsid w:val="00C83461"/>
    <w:rsid w:val="00C84485"/>
    <w:rsid w:val="00C85F9E"/>
    <w:rsid w:val="00C90F02"/>
    <w:rsid w:val="00C918FB"/>
    <w:rsid w:val="00C93837"/>
    <w:rsid w:val="00C94518"/>
    <w:rsid w:val="00C96C0A"/>
    <w:rsid w:val="00C97EDE"/>
    <w:rsid w:val="00CA0F02"/>
    <w:rsid w:val="00CA109C"/>
    <w:rsid w:val="00CA354B"/>
    <w:rsid w:val="00CA370C"/>
    <w:rsid w:val="00CA3837"/>
    <w:rsid w:val="00CA3AB9"/>
    <w:rsid w:val="00CA4570"/>
    <w:rsid w:val="00CA47FA"/>
    <w:rsid w:val="00CA562A"/>
    <w:rsid w:val="00CA5E00"/>
    <w:rsid w:val="00CA5E87"/>
    <w:rsid w:val="00CA7FEC"/>
    <w:rsid w:val="00CB14CF"/>
    <w:rsid w:val="00CB3FDB"/>
    <w:rsid w:val="00CB5979"/>
    <w:rsid w:val="00CB5E16"/>
    <w:rsid w:val="00CB5EE5"/>
    <w:rsid w:val="00CB6ED9"/>
    <w:rsid w:val="00CB7C1D"/>
    <w:rsid w:val="00CC1153"/>
    <w:rsid w:val="00CC47EE"/>
    <w:rsid w:val="00CC4A43"/>
    <w:rsid w:val="00CD056C"/>
    <w:rsid w:val="00CD101B"/>
    <w:rsid w:val="00CD20D7"/>
    <w:rsid w:val="00CD2D58"/>
    <w:rsid w:val="00CD3F13"/>
    <w:rsid w:val="00CD459E"/>
    <w:rsid w:val="00CD49B3"/>
    <w:rsid w:val="00CD5E48"/>
    <w:rsid w:val="00CD6EF5"/>
    <w:rsid w:val="00CD6F31"/>
    <w:rsid w:val="00CD7268"/>
    <w:rsid w:val="00CE0036"/>
    <w:rsid w:val="00CE06D5"/>
    <w:rsid w:val="00CE0DC7"/>
    <w:rsid w:val="00CE0F01"/>
    <w:rsid w:val="00CE2110"/>
    <w:rsid w:val="00CE2966"/>
    <w:rsid w:val="00CE39C4"/>
    <w:rsid w:val="00CE4578"/>
    <w:rsid w:val="00CE5DE5"/>
    <w:rsid w:val="00CE682A"/>
    <w:rsid w:val="00CE6FA8"/>
    <w:rsid w:val="00CE7A5A"/>
    <w:rsid w:val="00CE7D71"/>
    <w:rsid w:val="00CF01E9"/>
    <w:rsid w:val="00CF1784"/>
    <w:rsid w:val="00CF1BE8"/>
    <w:rsid w:val="00CF2719"/>
    <w:rsid w:val="00CF31AB"/>
    <w:rsid w:val="00CF3BCE"/>
    <w:rsid w:val="00CF5447"/>
    <w:rsid w:val="00CF6EE1"/>
    <w:rsid w:val="00D00211"/>
    <w:rsid w:val="00D00403"/>
    <w:rsid w:val="00D008C9"/>
    <w:rsid w:val="00D00986"/>
    <w:rsid w:val="00D00FD4"/>
    <w:rsid w:val="00D0380B"/>
    <w:rsid w:val="00D04808"/>
    <w:rsid w:val="00D04901"/>
    <w:rsid w:val="00D0538D"/>
    <w:rsid w:val="00D05FE0"/>
    <w:rsid w:val="00D06F4C"/>
    <w:rsid w:val="00D0727B"/>
    <w:rsid w:val="00D10848"/>
    <w:rsid w:val="00D132F9"/>
    <w:rsid w:val="00D13612"/>
    <w:rsid w:val="00D1440C"/>
    <w:rsid w:val="00D14465"/>
    <w:rsid w:val="00D161D0"/>
    <w:rsid w:val="00D16CB1"/>
    <w:rsid w:val="00D202F8"/>
    <w:rsid w:val="00D213D7"/>
    <w:rsid w:val="00D22FED"/>
    <w:rsid w:val="00D22FF1"/>
    <w:rsid w:val="00D2611A"/>
    <w:rsid w:val="00D26DDC"/>
    <w:rsid w:val="00D31085"/>
    <w:rsid w:val="00D32935"/>
    <w:rsid w:val="00D331FE"/>
    <w:rsid w:val="00D33EE0"/>
    <w:rsid w:val="00D3442E"/>
    <w:rsid w:val="00D3461B"/>
    <w:rsid w:val="00D35BEB"/>
    <w:rsid w:val="00D36FB8"/>
    <w:rsid w:val="00D40B38"/>
    <w:rsid w:val="00D4135D"/>
    <w:rsid w:val="00D41E64"/>
    <w:rsid w:val="00D429E7"/>
    <w:rsid w:val="00D431F9"/>
    <w:rsid w:val="00D433B0"/>
    <w:rsid w:val="00D44708"/>
    <w:rsid w:val="00D45047"/>
    <w:rsid w:val="00D4571B"/>
    <w:rsid w:val="00D46CDB"/>
    <w:rsid w:val="00D46DF1"/>
    <w:rsid w:val="00D4738B"/>
    <w:rsid w:val="00D50359"/>
    <w:rsid w:val="00D50B77"/>
    <w:rsid w:val="00D5284C"/>
    <w:rsid w:val="00D547D7"/>
    <w:rsid w:val="00D5498F"/>
    <w:rsid w:val="00D54C53"/>
    <w:rsid w:val="00D557A3"/>
    <w:rsid w:val="00D569AC"/>
    <w:rsid w:val="00D5723C"/>
    <w:rsid w:val="00D57CD2"/>
    <w:rsid w:val="00D60D25"/>
    <w:rsid w:val="00D61B27"/>
    <w:rsid w:val="00D62037"/>
    <w:rsid w:val="00D64193"/>
    <w:rsid w:val="00D65215"/>
    <w:rsid w:val="00D66E1E"/>
    <w:rsid w:val="00D72021"/>
    <w:rsid w:val="00D72B7F"/>
    <w:rsid w:val="00D73011"/>
    <w:rsid w:val="00D756D1"/>
    <w:rsid w:val="00D75771"/>
    <w:rsid w:val="00D82078"/>
    <w:rsid w:val="00D822C4"/>
    <w:rsid w:val="00D82300"/>
    <w:rsid w:val="00D8262C"/>
    <w:rsid w:val="00D828A4"/>
    <w:rsid w:val="00D86B25"/>
    <w:rsid w:val="00D86C2C"/>
    <w:rsid w:val="00D909D5"/>
    <w:rsid w:val="00D9135A"/>
    <w:rsid w:val="00D93D72"/>
    <w:rsid w:val="00D948F5"/>
    <w:rsid w:val="00D95301"/>
    <w:rsid w:val="00D95E78"/>
    <w:rsid w:val="00D96D46"/>
    <w:rsid w:val="00DA008F"/>
    <w:rsid w:val="00DA13BD"/>
    <w:rsid w:val="00DA2E1E"/>
    <w:rsid w:val="00DA44D8"/>
    <w:rsid w:val="00DA6444"/>
    <w:rsid w:val="00DA7614"/>
    <w:rsid w:val="00DB0637"/>
    <w:rsid w:val="00DB09B7"/>
    <w:rsid w:val="00DB0FF2"/>
    <w:rsid w:val="00DB1AA9"/>
    <w:rsid w:val="00DB3745"/>
    <w:rsid w:val="00DB3B1B"/>
    <w:rsid w:val="00DB4A04"/>
    <w:rsid w:val="00DB4B13"/>
    <w:rsid w:val="00DB5759"/>
    <w:rsid w:val="00DB63BB"/>
    <w:rsid w:val="00DB78DE"/>
    <w:rsid w:val="00DB7D84"/>
    <w:rsid w:val="00DC0174"/>
    <w:rsid w:val="00DC21B0"/>
    <w:rsid w:val="00DC2326"/>
    <w:rsid w:val="00DC3D5B"/>
    <w:rsid w:val="00DC3DCD"/>
    <w:rsid w:val="00DC4089"/>
    <w:rsid w:val="00DC417D"/>
    <w:rsid w:val="00DC61AA"/>
    <w:rsid w:val="00DC6C54"/>
    <w:rsid w:val="00DC6E11"/>
    <w:rsid w:val="00DC76F9"/>
    <w:rsid w:val="00DD105A"/>
    <w:rsid w:val="00DD10B4"/>
    <w:rsid w:val="00DD1622"/>
    <w:rsid w:val="00DD2BDE"/>
    <w:rsid w:val="00DD2D7D"/>
    <w:rsid w:val="00DD38D4"/>
    <w:rsid w:val="00DD4981"/>
    <w:rsid w:val="00DD4ABF"/>
    <w:rsid w:val="00DD5522"/>
    <w:rsid w:val="00DD5764"/>
    <w:rsid w:val="00DD64C4"/>
    <w:rsid w:val="00DD7829"/>
    <w:rsid w:val="00DE07C2"/>
    <w:rsid w:val="00DE1F2C"/>
    <w:rsid w:val="00DE40EF"/>
    <w:rsid w:val="00DE4B72"/>
    <w:rsid w:val="00DE5E09"/>
    <w:rsid w:val="00DE68CF"/>
    <w:rsid w:val="00DE7673"/>
    <w:rsid w:val="00DF2026"/>
    <w:rsid w:val="00DF21D3"/>
    <w:rsid w:val="00DF2333"/>
    <w:rsid w:val="00DF3D83"/>
    <w:rsid w:val="00DF4709"/>
    <w:rsid w:val="00DF50BE"/>
    <w:rsid w:val="00DF6921"/>
    <w:rsid w:val="00DF70FC"/>
    <w:rsid w:val="00E00CD3"/>
    <w:rsid w:val="00E01519"/>
    <w:rsid w:val="00E02B0F"/>
    <w:rsid w:val="00E039D3"/>
    <w:rsid w:val="00E04E9A"/>
    <w:rsid w:val="00E06772"/>
    <w:rsid w:val="00E10711"/>
    <w:rsid w:val="00E116E0"/>
    <w:rsid w:val="00E132E1"/>
    <w:rsid w:val="00E1392C"/>
    <w:rsid w:val="00E13B98"/>
    <w:rsid w:val="00E1752A"/>
    <w:rsid w:val="00E17B43"/>
    <w:rsid w:val="00E17BF8"/>
    <w:rsid w:val="00E21332"/>
    <w:rsid w:val="00E21ACC"/>
    <w:rsid w:val="00E21AF1"/>
    <w:rsid w:val="00E2233D"/>
    <w:rsid w:val="00E23572"/>
    <w:rsid w:val="00E235C7"/>
    <w:rsid w:val="00E23909"/>
    <w:rsid w:val="00E24547"/>
    <w:rsid w:val="00E2479C"/>
    <w:rsid w:val="00E24B05"/>
    <w:rsid w:val="00E30898"/>
    <w:rsid w:val="00E3129C"/>
    <w:rsid w:val="00E31FAB"/>
    <w:rsid w:val="00E3206D"/>
    <w:rsid w:val="00E3314B"/>
    <w:rsid w:val="00E34173"/>
    <w:rsid w:val="00E35D64"/>
    <w:rsid w:val="00E35F43"/>
    <w:rsid w:val="00E379B6"/>
    <w:rsid w:val="00E37D23"/>
    <w:rsid w:val="00E40DBD"/>
    <w:rsid w:val="00E41A2F"/>
    <w:rsid w:val="00E41D3A"/>
    <w:rsid w:val="00E422B8"/>
    <w:rsid w:val="00E424E5"/>
    <w:rsid w:val="00E439F5"/>
    <w:rsid w:val="00E43DAE"/>
    <w:rsid w:val="00E4442F"/>
    <w:rsid w:val="00E444CE"/>
    <w:rsid w:val="00E45470"/>
    <w:rsid w:val="00E45530"/>
    <w:rsid w:val="00E459A9"/>
    <w:rsid w:val="00E46D5D"/>
    <w:rsid w:val="00E4732D"/>
    <w:rsid w:val="00E47731"/>
    <w:rsid w:val="00E47821"/>
    <w:rsid w:val="00E501DE"/>
    <w:rsid w:val="00E509D8"/>
    <w:rsid w:val="00E50DBB"/>
    <w:rsid w:val="00E516C0"/>
    <w:rsid w:val="00E51AD0"/>
    <w:rsid w:val="00E52970"/>
    <w:rsid w:val="00E53DE1"/>
    <w:rsid w:val="00E54FA0"/>
    <w:rsid w:val="00E55F63"/>
    <w:rsid w:val="00E561F3"/>
    <w:rsid w:val="00E5627B"/>
    <w:rsid w:val="00E568F8"/>
    <w:rsid w:val="00E56B8D"/>
    <w:rsid w:val="00E56BED"/>
    <w:rsid w:val="00E5762A"/>
    <w:rsid w:val="00E61DC6"/>
    <w:rsid w:val="00E6204C"/>
    <w:rsid w:val="00E62A4E"/>
    <w:rsid w:val="00E63724"/>
    <w:rsid w:val="00E63B61"/>
    <w:rsid w:val="00E64CBB"/>
    <w:rsid w:val="00E65916"/>
    <w:rsid w:val="00E67378"/>
    <w:rsid w:val="00E673D7"/>
    <w:rsid w:val="00E708B3"/>
    <w:rsid w:val="00E7139B"/>
    <w:rsid w:val="00E718CD"/>
    <w:rsid w:val="00E71B53"/>
    <w:rsid w:val="00E726CD"/>
    <w:rsid w:val="00E74739"/>
    <w:rsid w:val="00E76DFB"/>
    <w:rsid w:val="00E7700C"/>
    <w:rsid w:val="00E77021"/>
    <w:rsid w:val="00E7797A"/>
    <w:rsid w:val="00E77C23"/>
    <w:rsid w:val="00E80A34"/>
    <w:rsid w:val="00E80DE8"/>
    <w:rsid w:val="00E81108"/>
    <w:rsid w:val="00E81E5D"/>
    <w:rsid w:val="00E846D9"/>
    <w:rsid w:val="00E84BCB"/>
    <w:rsid w:val="00E859E8"/>
    <w:rsid w:val="00E86DF4"/>
    <w:rsid w:val="00E906D9"/>
    <w:rsid w:val="00E94E20"/>
    <w:rsid w:val="00EA032D"/>
    <w:rsid w:val="00EA13BF"/>
    <w:rsid w:val="00EA1D2B"/>
    <w:rsid w:val="00EA2D81"/>
    <w:rsid w:val="00EA46D9"/>
    <w:rsid w:val="00EA4773"/>
    <w:rsid w:val="00EA4F74"/>
    <w:rsid w:val="00EA77AA"/>
    <w:rsid w:val="00EA7BA5"/>
    <w:rsid w:val="00EB05AD"/>
    <w:rsid w:val="00EB2132"/>
    <w:rsid w:val="00EB4B6D"/>
    <w:rsid w:val="00EB5B51"/>
    <w:rsid w:val="00EB69EA"/>
    <w:rsid w:val="00EC2710"/>
    <w:rsid w:val="00EC2F10"/>
    <w:rsid w:val="00EC3E89"/>
    <w:rsid w:val="00EC490C"/>
    <w:rsid w:val="00EC50A3"/>
    <w:rsid w:val="00EC79E9"/>
    <w:rsid w:val="00ED17EC"/>
    <w:rsid w:val="00ED1F6D"/>
    <w:rsid w:val="00ED2CFC"/>
    <w:rsid w:val="00ED2D06"/>
    <w:rsid w:val="00ED7602"/>
    <w:rsid w:val="00EE1F15"/>
    <w:rsid w:val="00EE4446"/>
    <w:rsid w:val="00EE6456"/>
    <w:rsid w:val="00EE648A"/>
    <w:rsid w:val="00EE7D24"/>
    <w:rsid w:val="00EE7FFD"/>
    <w:rsid w:val="00EF046C"/>
    <w:rsid w:val="00EF0F19"/>
    <w:rsid w:val="00EF1020"/>
    <w:rsid w:val="00EF10AF"/>
    <w:rsid w:val="00EF2DA8"/>
    <w:rsid w:val="00EF3244"/>
    <w:rsid w:val="00EF33E0"/>
    <w:rsid w:val="00EF35DA"/>
    <w:rsid w:val="00EF364E"/>
    <w:rsid w:val="00F00115"/>
    <w:rsid w:val="00F00B6F"/>
    <w:rsid w:val="00F01A6F"/>
    <w:rsid w:val="00F01BEC"/>
    <w:rsid w:val="00F02356"/>
    <w:rsid w:val="00F025C4"/>
    <w:rsid w:val="00F03587"/>
    <w:rsid w:val="00F05845"/>
    <w:rsid w:val="00F058BF"/>
    <w:rsid w:val="00F07B4F"/>
    <w:rsid w:val="00F10B5D"/>
    <w:rsid w:val="00F1114A"/>
    <w:rsid w:val="00F12459"/>
    <w:rsid w:val="00F13265"/>
    <w:rsid w:val="00F13AD2"/>
    <w:rsid w:val="00F149AA"/>
    <w:rsid w:val="00F156DE"/>
    <w:rsid w:val="00F15C54"/>
    <w:rsid w:val="00F17424"/>
    <w:rsid w:val="00F176B5"/>
    <w:rsid w:val="00F2009F"/>
    <w:rsid w:val="00F202B4"/>
    <w:rsid w:val="00F2556A"/>
    <w:rsid w:val="00F27A4E"/>
    <w:rsid w:val="00F30E27"/>
    <w:rsid w:val="00F31FAA"/>
    <w:rsid w:val="00F32290"/>
    <w:rsid w:val="00F32360"/>
    <w:rsid w:val="00F325FD"/>
    <w:rsid w:val="00F341F3"/>
    <w:rsid w:val="00F356DF"/>
    <w:rsid w:val="00F36B5F"/>
    <w:rsid w:val="00F40F18"/>
    <w:rsid w:val="00F415C1"/>
    <w:rsid w:val="00F42148"/>
    <w:rsid w:val="00F42DC0"/>
    <w:rsid w:val="00F459CA"/>
    <w:rsid w:val="00F47F2C"/>
    <w:rsid w:val="00F50340"/>
    <w:rsid w:val="00F50E3C"/>
    <w:rsid w:val="00F51A07"/>
    <w:rsid w:val="00F539CC"/>
    <w:rsid w:val="00F5404E"/>
    <w:rsid w:val="00F5443C"/>
    <w:rsid w:val="00F54B5F"/>
    <w:rsid w:val="00F56DA1"/>
    <w:rsid w:val="00F5774B"/>
    <w:rsid w:val="00F57C2A"/>
    <w:rsid w:val="00F600BD"/>
    <w:rsid w:val="00F603FD"/>
    <w:rsid w:val="00F61337"/>
    <w:rsid w:val="00F62DF1"/>
    <w:rsid w:val="00F6536E"/>
    <w:rsid w:val="00F66294"/>
    <w:rsid w:val="00F66C04"/>
    <w:rsid w:val="00F703C9"/>
    <w:rsid w:val="00F70990"/>
    <w:rsid w:val="00F71580"/>
    <w:rsid w:val="00F717BA"/>
    <w:rsid w:val="00F72A4C"/>
    <w:rsid w:val="00F753D1"/>
    <w:rsid w:val="00F775CF"/>
    <w:rsid w:val="00F77A77"/>
    <w:rsid w:val="00F80AF0"/>
    <w:rsid w:val="00F821E0"/>
    <w:rsid w:val="00F83467"/>
    <w:rsid w:val="00F844A2"/>
    <w:rsid w:val="00F85547"/>
    <w:rsid w:val="00F91245"/>
    <w:rsid w:val="00F9309C"/>
    <w:rsid w:val="00F97927"/>
    <w:rsid w:val="00FA101D"/>
    <w:rsid w:val="00FA4DA2"/>
    <w:rsid w:val="00FA7C4C"/>
    <w:rsid w:val="00FB1B08"/>
    <w:rsid w:val="00FB1F06"/>
    <w:rsid w:val="00FB2C30"/>
    <w:rsid w:val="00FB3A58"/>
    <w:rsid w:val="00FB41B8"/>
    <w:rsid w:val="00FB4265"/>
    <w:rsid w:val="00FB540F"/>
    <w:rsid w:val="00FB555E"/>
    <w:rsid w:val="00FB6490"/>
    <w:rsid w:val="00FB72C6"/>
    <w:rsid w:val="00FC06B0"/>
    <w:rsid w:val="00FC0A7F"/>
    <w:rsid w:val="00FC1006"/>
    <w:rsid w:val="00FC177C"/>
    <w:rsid w:val="00FC20B2"/>
    <w:rsid w:val="00FC34ED"/>
    <w:rsid w:val="00FC4302"/>
    <w:rsid w:val="00FC5E86"/>
    <w:rsid w:val="00FD012D"/>
    <w:rsid w:val="00FD1FB8"/>
    <w:rsid w:val="00FD2AD0"/>
    <w:rsid w:val="00FD51B6"/>
    <w:rsid w:val="00FD6DC2"/>
    <w:rsid w:val="00FD776B"/>
    <w:rsid w:val="00FE105D"/>
    <w:rsid w:val="00FE58DC"/>
    <w:rsid w:val="00FE5EDF"/>
    <w:rsid w:val="00FE7669"/>
    <w:rsid w:val="00FF000A"/>
    <w:rsid w:val="00FF301C"/>
    <w:rsid w:val="00FF41DD"/>
    <w:rsid w:val="00FF460B"/>
    <w:rsid w:val="00FF4EF2"/>
    <w:rsid w:val="00FF514D"/>
    <w:rsid w:val="00FF672B"/>
    <w:rsid w:val="00FF7CD6"/>
    <w:rsid w:val="00FF7E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B2E5"/>
  <w15:chartTrackingRefBased/>
  <w15:docId w15:val="{7FC12EB4-357F-C546-9E72-C4A4FFE3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6611C"/>
    <w:rPr>
      <w:rFonts w:ascii="Times New Roman" w:eastAsia="Times New Roman" w:hAnsi="Times New Roman" w:cs="Times New Roman"/>
    </w:rPr>
  </w:style>
  <w:style w:type="paragraph" w:styleId="Naslov1">
    <w:name w:val="heading 1"/>
    <w:basedOn w:val="Navaden"/>
    <w:link w:val="Naslov1Znak"/>
    <w:uiPriority w:val="9"/>
    <w:qFormat/>
    <w:rsid w:val="000836E7"/>
    <w:pPr>
      <w:numPr>
        <w:numId w:val="26"/>
      </w:numPr>
      <w:spacing w:before="100" w:beforeAutospacing="1" w:after="100" w:afterAutospacing="1"/>
      <w:outlineLvl w:val="0"/>
    </w:pPr>
    <w:rPr>
      <w:b/>
      <w:bCs/>
      <w:kern w:val="36"/>
      <w:sz w:val="48"/>
      <w:szCs w:val="48"/>
    </w:rPr>
  </w:style>
  <w:style w:type="paragraph" w:styleId="Naslov2">
    <w:name w:val="heading 2"/>
    <w:basedOn w:val="Navaden"/>
    <w:link w:val="Naslov2Znak"/>
    <w:uiPriority w:val="9"/>
    <w:qFormat/>
    <w:rsid w:val="000836E7"/>
    <w:pPr>
      <w:numPr>
        <w:ilvl w:val="1"/>
        <w:numId w:val="26"/>
      </w:numPr>
      <w:spacing w:before="100" w:beforeAutospacing="1" w:after="100" w:afterAutospacing="1"/>
      <w:outlineLvl w:val="1"/>
    </w:pPr>
    <w:rPr>
      <w:b/>
      <w:bCs/>
      <w:sz w:val="36"/>
      <w:szCs w:val="36"/>
    </w:rPr>
  </w:style>
  <w:style w:type="paragraph" w:styleId="Naslov3">
    <w:name w:val="heading 3"/>
    <w:basedOn w:val="Navaden"/>
    <w:link w:val="Naslov3Znak"/>
    <w:uiPriority w:val="9"/>
    <w:qFormat/>
    <w:rsid w:val="000836E7"/>
    <w:pPr>
      <w:numPr>
        <w:ilvl w:val="2"/>
        <w:numId w:val="26"/>
      </w:numPr>
      <w:spacing w:before="100" w:beforeAutospacing="1" w:after="100" w:afterAutospacing="1"/>
      <w:outlineLvl w:val="2"/>
    </w:pPr>
    <w:rPr>
      <w:b/>
      <w:bCs/>
      <w:sz w:val="27"/>
      <w:szCs w:val="27"/>
    </w:rPr>
  </w:style>
  <w:style w:type="paragraph" w:styleId="Naslov4">
    <w:name w:val="heading 4"/>
    <w:basedOn w:val="Navaden"/>
    <w:link w:val="Naslov4Znak"/>
    <w:uiPriority w:val="9"/>
    <w:qFormat/>
    <w:rsid w:val="000836E7"/>
    <w:pPr>
      <w:numPr>
        <w:ilvl w:val="3"/>
        <w:numId w:val="26"/>
      </w:numPr>
      <w:spacing w:before="100" w:beforeAutospacing="1" w:after="100" w:afterAutospacing="1"/>
      <w:outlineLvl w:val="3"/>
    </w:pPr>
    <w:rPr>
      <w:b/>
      <w:bCs/>
    </w:rPr>
  </w:style>
  <w:style w:type="paragraph" w:styleId="Naslov5">
    <w:name w:val="heading 5"/>
    <w:basedOn w:val="Navaden"/>
    <w:next w:val="Navaden"/>
    <w:link w:val="Naslov5Znak"/>
    <w:uiPriority w:val="9"/>
    <w:semiHidden/>
    <w:unhideWhenUsed/>
    <w:qFormat/>
    <w:rsid w:val="00A22141"/>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22141"/>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22141"/>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22141"/>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22141"/>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836E7"/>
    <w:rPr>
      <w:rFonts w:ascii="Times New Roman" w:eastAsia="Times New Roman" w:hAnsi="Times New Roman" w:cs="Times New Roman"/>
      <w:b/>
      <w:bCs/>
      <w:kern w:val="36"/>
      <w:sz w:val="48"/>
      <w:szCs w:val="48"/>
    </w:rPr>
  </w:style>
  <w:style w:type="character" w:customStyle="1" w:styleId="Naslov2Znak">
    <w:name w:val="Naslov 2 Znak"/>
    <w:basedOn w:val="Privzetapisavaodstavka"/>
    <w:link w:val="Naslov2"/>
    <w:uiPriority w:val="9"/>
    <w:rsid w:val="000836E7"/>
    <w:rPr>
      <w:rFonts w:ascii="Times New Roman" w:eastAsia="Times New Roman" w:hAnsi="Times New Roman" w:cs="Times New Roman"/>
      <w:b/>
      <w:bCs/>
      <w:sz w:val="36"/>
      <w:szCs w:val="36"/>
    </w:rPr>
  </w:style>
  <w:style w:type="character" w:customStyle="1" w:styleId="Naslov3Znak">
    <w:name w:val="Naslov 3 Znak"/>
    <w:basedOn w:val="Privzetapisavaodstavka"/>
    <w:link w:val="Naslov3"/>
    <w:uiPriority w:val="9"/>
    <w:rsid w:val="000836E7"/>
    <w:rPr>
      <w:rFonts w:ascii="Times New Roman" w:eastAsia="Times New Roman" w:hAnsi="Times New Roman" w:cs="Times New Roman"/>
      <w:b/>
      <w:bCs/>
      <w:sz w:val="27"/>
      <w:szCs w:val="27"/>
    </w:rPr>
  </w:style>
  <w:style w:type="character" w:customStyle="1" w:styleId="Naslov4Znak">
    <w:name w:val="Naslov 4 Znak"/>
    <w:basedOn w:val="Privzetapisavaodstavka"/>
    <w:link w:val="Naslov4"/>
    <w:uiPriority w:val="9"/>
    <w:rsid w:val="000836E7"/>
    <w:rPr>
      <w:rFonts w:ascii="Times New Roman" w:eastAsia="Times New Roman" w:hAnsi="Times New Roman" w:cs="Times New Roman"/>
      <w:b/>
      <w:bCs/>
    </w:rPr>
  </w:style>
  <w:style w:type="paragraph" w:styleId="Navadensplet">
    <w:name w:val="Normal (Web)"/>
    <w:basedOn w:val="Navaden"/>
    <w:uiPriority w:val="99"/>
    <w:unhideWhenUsed/>
    <w:rsid w:val="000836E7"/>
    <w:pPr>
      <w:spacing w:before="100" w:beforeAutospacing="1" w:after="100" w:afterAutospacing="1"/>
    </w:pPr>
  </w:style>
  <w:style w:type="character" w:styleId="Hiperpovezava">
    <w:name w:val="Hyperlink"/>
    <w:basedOn w:val="Privzetapisavaodstavka"/>
    <w:uiPriority w:val="99"/>
    <w:unhideWhenUsed/>
    <w:rsid w:val="000836E7"/>
    <w:rPr>
      <w:color w:val="0000FF"/>
      <w:u w:val="single"/>
    </w:rPr>
  </w:style>
  <w:style w:type="character" w:customStyle="1" w:styleId="apple-tab-span">
    <w:name w:val="apple-tab-span"/>
    <w:basedOn w:val="Privzetapisavaodstavka"/>
    <w:rsid w:val="000836E7"/>
  </w:style>
  <w:style w:type="paragraph" w:styleId="Besedilooblaka">
    <w:name w:val="Balloon Text"/>
    <w:basedOn w:val="Navaden"/>
    <w:link w:val="BesedilooblakaZnak"/>
    <w:uiPriority w:val="99"/>
    <w:semiHidden/>
    <w:unhideWhenUsed/>
    <w:rsid w:val="000836E7"/>
    <w:rPr>
      <w:sz w:val="18"/>
      <w:szCs w:val="18"/>
    </w:rPr>
  </w:style>
  <w:style w:type="character" w:customStyle="1" w:styleId="BesedilooblakaZnak">
    <w:name w:val="Besedilo oblačka Znak"/>
    <w:basedOn w:val="Privzetapisavaodstavka"/>
    <w:link w:val="Besedilooblaka"/>
    <w:uiPriority w:val="99"/>
    <w:semiHidden/>
    <w:rsid w:val="000836E7"/>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536EED"/>
    <w:rPr>
      <w:sz w:val="16"/>
      <w:szCs w:val="16"/>
    </w:rPr>
  </w:style>
  <w:style w:type="paragraph" w:styleId="Pripombabesedilo">
    <w:name w:val="annotation text"/>
    <w:basedOn w:val="Navaden"/>
    <w:link w:val="PripombabesediloZnak"/>
    <w:uiPriority w:val="99"/>
    <w:unhideWhenUsed/>
    <w:rsid w:val="00536EED"/>
    <w:rPr>
      <w:sz w:val="20"/>
      <w:szCs w:val="20"/>
    </w:rPr>
  </w:style>
  <w:style w:type="character" w:customStyle="1" w:styleId="PripombabesediloZnak">
    <w:name w:val="Pripomba – besedilo Znak"/>
    <w:basedOn w:val="Privzetapisavaodstavka"/>
    <w:link w:val="Pripombabesedilo"/>
    <w:uiPriority w:val="99"/>
    <w:rsid w:val="00536EED"/>
    <w:rPr>
      <w:sz w:val="20"/>
      <w:szCs w:val="20"/>
    </w:rPr>
  </w:style>
  <w:style w:type="paragraph" w:styleId="Zadevapripombe">
    <w:name w:val="annotation subject"/>
    <w:basedOn w:val="Pripombabesedilo"/>
    <w:next w:val="Pripombabesedilo"/>
    <w:link w:val="ZadevapripombeZnak"/>
    <w:uiPriority w:val="99"/>
    <w:semiHidden/>
    <w:unhideWhenUsed/>
    <w:rsid w:val="00536EED"/>
    <w:rPr>
      <w:b/>
      <w:bCs/>
    </w:rPr>
  </w:style>
  <w:style w:type="character" w:customStyle="1" w:styleId="ZadevapripombeZnak">
    <w:name w:val="Zadeva pripombe Znak"/>
    <w:basedOn w:val="PripombabesediloZnak"/>
    <w:link w:val="Zadevapripombe"/>
    <w:uiPriority w:val="99"/>
    <w:semiHidden/>
    <w:rsid w:val="00536EED"/>
    <w:rPr>
      <w:b/>
      <w:bCs/>
      <w:sz w:val="20"/>
      <w:szCs w:val="20"/>
    </w:rPr>
  </w:style>
  <w:style w:type="paragraph" w:styleId="Revizija">
    <w:name w:val="Revision"/>
    <w:hidden/>
    <w:uiPriority w:val="99"/>
    <w:semiHidden/>
    <w:rsid w:val="00991A61"/>
  </w:style>
  <w:style w:type="character" w:styleId="SledenaHiperpovezava">
    <w:name w:val="FollowedHyperlink"/>
    <w:basedOn w:val="Privzetapisavaodstavka"/>
    <w:uiPriority w:val="99"/>
    <w:semiHidden/>
    <w:unhideWhenUsed/>
    <w:rsid w:val="002B03DF"/>
    <w:rPr>
      <w:color w:val="954F72" w:themeColor="followedHyperlink"/>
      <w:u w:val="single"/>
    </w:rPr>
  </w:style>
  <w:style w:type="paragraph" w:styleId="Sprotnaopomba-besedilo">
    <w:name w:val="footnote text"/>
    <w:basedOn w:val="Navaden"/>
    <w:link w:val="Sprotnaopomba-besediloZnak"/>
    <w:unhideWhenUsed/>
    <w:rsid w:val="00375322"/>
    <w:rPr>
      <w:sz w:val="20"/>
      <w:szCs w:val="20"/>
    </w:rPr>
  </w:style>
  <w:style w:type="character" w:customStyle="1" w:styleId="Sprotnaopomba-besediloZnak">
    <w:name w:val="Sprotna opomba - besedilo Znak"/>
    <w:basedOn w:val="Privzetapisavaodstavka"/>
    <w:link w:val="Sprotnaopomba-besedilo"/>
    <w:rsid w:val="00375322"/>
    <w:rPr>
      <w:sz w:val="20"/>
      <w:szCs w:val="20"/>
    </w:rPr>
  </w:style>
  <w:style w:type="character" w:styleId="Sprotnaopomba-sklic">
    <w:name w:val="footnote reference"/>
    <w:basedOn w:val="Privzetapisavaodstavka"/>
    <w:unhideWhenUsed/>
    <w:rsid w:val="00375322"/>
    <w:rPr>
      <w:vertAlign w:val="superscript"/>
    </w:rPr>
  </w:style>
  <w:style w:type="paragraph" w:styleId="Bibliografija">
    <w:name w:val="Bibliography"/>
    <w:basedOn w:val="Navaden"/>
    <w:next w:val="Navaden"/>
    <w:uiPriority w:val="37"/>
    <w:unhideWhenUsed/>
    <w:rsid w:val="00FB6490"/>
    <w:pPr>
      <w:spacing w:line="480" w:lineRule="auto"/>
      <w:ind w:left="720" w:hanging="720"/>
    </w:pPr>
  </w:style>
  <w:style w:type="character" w:styleId="Poudarek">
    <w:name w:val="Emphasis"/>
    <w:basedOn w:val="Privzetapisavaodstavka"/>
    <w:uiPriority w:val="20"/>
    <w:qFormat/>
    <w:rsid w:val="00457399"/>
    <w:rPr>
      <w:i/>
      <w:iCs/>
    </w:rPr>
  </w:style>
  <w:style w:type="paragraph" w:styleId="Odstavekseznama">
    <w:name w:val="List Paragraph"/>
    <w:basedOn w:val="Navaden"/>
    <w:uiPriority w:val="34"/>
    <w:qFormat/>
    <w:rsid w:val="00AE7899"/>
    <w:pPr>
      <w:ind w:left="720"/>
      <w:contextualSpacing/>
    </w:pPr>
  </w:style>
  <w:style w:type="table" w:styleId="Tabelamrea">
    <w:name w:val="Table Grid"/>
    <w:basedOn w:val="Navadnatabela"/>
    <w:uiPriority w:val="39"/>
    <w:rsid w:val="002E0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slovTOC">
    <w:name w:val="TOC Heading"/>
    <w:basedOn w:val="Naslov1"/>
    <w:next w:val="Navaden"/>
    <w:uiPriority w:val="39"/>
    <w:unhideWhenUsed/>
    <w:qFormat/>
    <w:rsid w:val="00C225A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sl-SI" w:eastAsia="sl-SI"/>
    </w:rPr>
  </w:style>
  <w:style w:type="paragraph" w:styleId="Kazalovsebine1">
    <w:name w:val="toc 1"/>
    <w:basedOn w:val="Navaden"/>
    <w:next w:val="Navaden"/>
    <w:autoRedefine/>
    <w:uiPriority w:val="39"/>
    <w:unhideWhenUsed/>
    <w:rsid w:val="00E77021"/>
    <w:pPr>
      <w:tabs>
        <w:tab w:val="left" w:pos="480"/>
        <w:tab w:val="right" w:leader="dot" w:pos="9010"/>
      </w:tabs>
      <w:spacing w:after="100"/>
    </w:pPr>
  </w:style>
  <w:style w:type="paragraph" w:styleId="Kazalovsebine2">
    <w:name w:val="toc 2"/>
    <w:basedOn w:val="Navaden"/>
    <w:next w:val="Navaden"/>
    <w:autoRedefine/>
    <w:uiPriority w:val="39"/>
    <w:unhideWhenUsed/>
    <w:rsid w:val="00C225A4"/>
    <w:pPr>
      <w:spacing w:after="100"/>
      <w:ind w:left="240"/>
    </w:pPr>
  </w:style>
  <w:style w:type="character" w:customStyle="1" w:styleId="UnresolvedMention1">
    <w:name w:val="Unresolved Mention1"/>
    <w:basedOn w:val="Privzetapisavaodstavka"/>
    <w:uiPriority w:val="99"/>
    <w:semiHidden/>
    <w:unhideWhenUsed/>
    <w:rsid w:val="00FD2AD0"/>
    <w:rPr>
      <w:color w:val="605E5C"/>
      <w:shd w:val="clear" w:color="auto" w:fill="E1DFDD"/>
    </w:rPr>
  </w:style>
  <w:style w:type="character" w:customStyle="1" w:styleId="apple-converted-space">
    <w:name w:val="apple-converted-space"/>
    <w:basedOn w:val="Privzetapisavaodstavka"/>
    <w:rsid w:val="00ED7602"/>
  </w:style>
  <w:style w:type="character" w:customStyle="1" w:styleId="UnresolvedMention2">
    <w:name w:val="Unresolved Mention2"/>
    <w:basedOn w:val="Privzetapisavaodstavka"/>
    <w:uiPriority w:val="99"/>
    <w:semiHidden/>
    <w:unhideWhenUsed/>
    <w:rsid w:val="00A22141"/>
    <w:rPr>
      <w:color w:val="605E5C"/>
      <w:shd w:val="clear" w:color="auto" w:fill="E1DFDD"/>
    </w:rPr>
  </w:style>
  <w:style w:type="character" w:customStyle="1" w:styleId="Naslov5Znak">
    <w:name w:val="Naslov 5 Znak"/>
    <w:basedOn w:val="Privzetapisavaodstavka"/>
    <w:link w:val="Naslov5"/>
    <w:uiPriority w:val="9"/>
    <w:semiHidden/>
    <w:rsid w:val="00A22141"/>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22141"/>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22141"/>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22141"/>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22141"/>
    <w:rPr>
      <w:rFonts w:asciiTheme="majorHAnsi" w:eastAsiaTheme="majorEastAsia" w:hAnsiTheme="majorHAnsi" w:cstheme="majorBidi"/>
      <w:i/>
      <w:iCs/>
      <w:color w:val="272727" w:themeColor="text1" w:themeTint="D8"/>
      <w:sz w:val="21"/>
      <w:szCs w:val="21"/>
    </w:rPr>
  </w:style>
  <w:style w:type="paragraph" w:styleId="Kazalovsebine3">
    <w:name w:val="toc 3"/>
    <w:basedOn w:val="Navaden"/>
    <w:next w:val="Navaden"/>
    <w:autoRedefine/>
    <w:uiPriority w:val="39"/>
    <w:unhideWhenUsed/>
    <w:rsid w:val="00C70667"/>
    <w:pPr>
      <w:spacing w:after="100"/>
      <w:ind w:left="480"/>
    </w:pPr>
  </w:style>
  <w:style w:type="character" w:customStyle="1" w:styleId="UnresolvedMention3">
    <w:name w:val="Unresolved Mention3"/>
    <w:basedOn w:val="Privzetapisavaodstavka"/>
    <w:uiPriority w:val="99"/>
    <w:semiHidden/>
    <w:unhideWhenUsed/>
    <w:rsid w:val="00D54C53"/>
    <w:rPr>
      <w:color w:val="605E5C"/>
      <w:shd w:val="clear" w:color="auto" w:fill="E1DFDD"/>
    </w:rPr>
  </w:style>
  <w:style w:type="character" w:customStyle="1" w:styleId="UnresolvedMention4">
    <w:name w:val="Unresolved Mention4"/>
    <w:basedOn w:val="Privzetapisavaodstavka"/>
    <w:uiPriority w:val="99"/>
    <w:semiHidden/>
    <w:unhideWhenUsed/>
    <w:rsid w:val="001633B6"/>
    <w:rPr>
      <w:color w:val="605E5C"/>
      <w:shd w:val="clear" w:color="auto" w:fill="E1DFDD"/>
    </w:rPr>
  </w:style>
  <w:style w:type="character" w:customStyle="1" w:styleId="UnresolvedMention5">
    <w:name w:val="Unresolved Mention5"/>
    <w:basedOn w:val="Privzetapisavaodstavka"/>
    <w:uiPriority w:val="99"/>
    <w:semiHidden/>
    <w:unhideWhenUsed/>
    <w:rsid w:val="00D50359"/>
    <w:rPr>
      <w:color w:val="605E5C"/>
      <w:shd w:val="clear" w:color="auto" w:fill="E1DFDD"/>
    </w:rPr>
  </w:style>
  <w:style w:type="paragraph" w:styleId="Glava">
    <w:name w:val="header"/>
    <w:basedOn w:val="Navaden"/>
    <w:link w:val="GlavaZnak"/>
    <w:uiPriority w:val="99"/>
    <w:unhideWhenUsed/>
    <w:rsid w:val="00FA7C4C"/>
    <w:pPr>
      <w:tabs>
        <w:tab w:val="center" w:pos="4536"/>
        <w:tab w:val="right" w:pos="9072"/>
      </w:tabs>
    </w:pPr>
  </w:style>
  <w:style w:type="character" w:customStyle="1" w:styleId="GlavaZnak">
    <w:name w:val="Glava Znak"/>
    <w:basedOn w:val="Privzetapisavaodstavka"/>
    <w:link w:val="Glava"/>
    <w:uiPriority w:val="99"/>
    <w:rsid w:val="00FA7C4C"/>
    <w:rPr>
      <w:rFonts w:ascii="Times New Roman" w:eastAsia="Times New Roman" w:hAnsi="Times New Roman" w:cs="Times New Roman"/>
    </w:rPr>
  </w:style>
  <w:style w:type="paragraph" w:styleId="Noga">
    <w:name w:val="footer"/>
    <w:basedOn w:val="Navaden"/>
    <w:link w:val="NogaZnak"/>
    <w:uiPriority w:val="99"/>
    <w:unhideWhenUsed/>
    <w:rsid w:val="00FA7C4C"/>
    <w:pPr>
      <w:tabs>
        <w:tab w:val="center" w:pos="4536"/>
        <w:tab w:val="right" w:pos="9072"/>
      </w:tabs>
    </w:pPr>
  </w:style>
  <w:style w:type="character" w:customStyle="1" w:styleId="NogaZnak">
    <w:name w:val="Noga Znak"/>
    <w:basedOn w:val="Privzetapisavaodstavka"/>
    <w:link w:val="Noga"/>
    <w:uiPriority w:val="99"/>
    <w:rsid w:val="00FA7C4C"/>
    <w:rPr>
      <w:rFonts w:ascii="Times New Roman" w:eastAsia="Times New Roman" w:hAnsi="Times New Roman" w:cs="Times New Roman"/>
    </w:rPr>
  </w:style>
  <w:style w:type="character" w:customStyle="1" w:styleId="UnresolvedMention">
    <w:name w:val="Unresolved Mention"/>
    <w:basedOn w:val="Privzetapisavaodstavka"/>
    <w:uiPriority w:val="99"/>
    <w:semiHidden/>
    <w:unhideWhenUsed/>
    <w:rsid w:val="00DD5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9941">
      <w:bodyDiv w:val="1"/>
      <w:marLeft w:val="0"/>
      <w:marRight w:val="0"/>
      <w:marTop w:val="0"/>
      <w:marBottom w:val="0"/>
      <w:divBdr>
        <w:top w:val="none" w:sz="0" w:space="0" w:color="auto"/>
        <w:left w:val="none" w:sz="0" w:space="0" w:color="auto"/>
        <w:bottom w:val="none" w:sz="0" w:space="0" w:color="auto"/>
        <w:right w:val="none" w:sz="0" w:space="0" w:color="auto"/>
      </w:divBdr>
    </w:div>
    <w:div w:id="40325217">
      <w:bodyDiv w:val="1"/>
      <w:marLeft w:val="0"/>
      <w:marRight w:val="0"/>
      <w:marTop w:val="0"/>
      <w:marBottom w:val="0"/>
      <w:divBdr>
        <w:top w:val="none" w:sz="0" w:space="0" w:color="auto"/>
        <w:left w:val="none" w:sz="0" w:space="0" w:color="auto"/>
        <w:bottom w:val="none" w:sz="0" w:space="0" w:color="auto"/>
        <w:right w:val="none" w:sz="0" w:space="0" w:color="auto"/>
      </w:divBdr>
    </w:div>
    <w:div w:id="51387281">
      <w:bodyDiv w:val="1"/>
      <w:marLeft w:val="0"/>
      <w:marRight w:val="0"/>
      <w:marTop w:val="0"/>
      <w:marBottom w:val="0"/>
      <w:divBdr>
        <w:top w:val="none" w:sz="0" w:space="0" w:color="auto"/>
        <w:left w:val="none" w:sz="0" w:space="0" w:color="auto"/>
        <w:bottom w:val="none" w:sz="0" w:space="0" w:color="auto"/>
        <w:right w:val="none" w:sz="0" w:space="0" w:color="auto"/>
      </w:divBdr>
    </w:div>
    <w:div w:id="69619461">
      <w:bodyDiv w:val="1"/>
      <w:marLeft w:val="0"/>
      <w:marRight w:val="0"/>
      <w:marTop w:val="0"/>
      <w:marBottom w:val="0"/>
      <w:divBdr>
        <w:top w:val="none" w:sz="0" w:space="0" w:color="auto"/>
        <w:left w:val="none" w:sz="0" w:space="0" w:color="auto"/>
        <w:bottom w:val="none" w:sz="0" w:space="0" w:color="auto"/>
        <w:right w:val="none" w:sz="0" w:space="0" w:color="auto"/>
      </w:divBdr>
    </w:div>
    <w:div w:id="76051601">
      <w:bodyDiv w:val="1"/>
      <w:marLeft w:val="0"/>
      <w:marRight w:val="0"/>
      <w:marTop w:val="0"/>
      <w:marBottom w:val="0"/>
      <w:divBdr>
        <w:top w:val="none" w:sz="0" w:space="0" w:color="auto"/>
        <w:left w:val="none" w:sz="0" w:space="0" w:color="auto"/>
        <w:bottom w:val="none" w:sz="0" w:space="0" w:color="auto"/>
        <w:right w:val="none" w:sz="0" w:space="0" w:color="auto"/>
      </w:divBdr>
    </w:div>
    <w:div w:id="100688732">
      <w:bodyDiv w:val="1"/>
      <w:marLeft w:val="0"/>
      <w:marRight w:val="0"/>
      <w:marTop w:val="0"/>
      <w:marBottom w:val="0"/>
      <w:divBdr>
        <w:top w:val="none" w:sz="0" w:space="0" w:color="auto"/>
        <w:left w:val="none" w:sz="0" w:space="0" w:color="auto"/>
        <w:bottom w:val="none" w:sz="0" w:space="0" w:color="auto"/>
        <w:right w:val="none" w:sz="0" w:space="0" w:color="auto"/>
      </w:divBdr>
    </w:div>
    <w:div w:id="129595863">
      <w:bodyDiv w:val="1"/>
      <w:marLeft w:val="0"/>
      <w:marRight w:val="0"/>
      <w:marTop w:val="0"/>
      <w:marBottom w:val="0"/>
      <w:divBdr>
        <w:top w:val="none" w:sz="0" w:space="0" w:color="auto"/>
        <w:left w:val="none" w:sz="0" w:space="0" w:color="auto"/>
        <w:bottom w:val="none" w:sz="0" w:space="0" w:color="auto"/>
        <w:right w:val="none" w:sz="0" w:space="0" w:color="auto"/>
      </w:divBdr>
    </w:div>
    <w:div w:id="133720512">
      <w:bodyDiv w:val="1"/>
      <w:marLeft w:val="0"/>
      <w:marRight w:val="0"/>
      <w:marTop w:val="0"/>
      <w:marBottom w:val="0"/>
      <w:divBdr>
        <w:top w:val="none" w:sz="0" w:space="0" w:color="auto"/>
        <w:left w:val="none" w:sz="0" w:space="0" w:color="auto"/>
        <w:bottom w:val="none" w:sz="0" w:space="0" w:color="auto"/>
        <w:right w:val="none" w:sz="0" w:space="0" w:color="auto"/>
      </w:divBdr>
    </w:div>
    <w:div w:id="143086454">
      <w:bodyDiv w:val="1"/>
      <w:marLeft w:val="0"/>
      <w:marRight w:val="0"/>
      <w:marTop w:val="0"/>
      <w:marBottom w:val="0"/>
      <w:divBdr>
        <w:top w:val="none" w:sz="0" w:space="0" w:color="auto"/>
        <w:left w:val="none" w:sz="0" w:space="0" w:color="auto"/>
        <w:bottom w:val="none" w:sz="0" w:space="0" w:color="auto"/>
        <w:right w:val="none" w:sz="0" w:space="0" w:color="auto"/>
      </w:divBdr>
    </w:div>
    <w:div w:id="166598850">
      <w:bodyDiv w:val="1"/>
      <w:marLeft w:val="0"/>
      <w:marRight w:val="0"/>
      <w:marTop w:val="0"/>
      <w:marBottom w:val="0"/>
      <w:divBdr>
        <w:top w:val="none" w:sz="0" w:space="0" w:color="auto"/>
        <w:left w:val="none" w:sz="0" w:space="0" w:color="auto"/>
        <w:bottom w:val="none" w:sz="0" w:space="0" w:color="auto"/>
        <w:right w:val="none" w:sz="0" w:space="0" w:color="auto"/>
      </w:divBdr>
    </w:div>
    <w:div w:id="213736973">
      <w:bodyDiv w:val="1"/>
      <w:marLeft w:val="0"/>
      <w:marRight w:val="0"/>
      <w:marTop w:val="0"/>
      <w:marBottom w:val="0"/>
      <w:divBdr>
        <w:top w:val="none" w:sz="0" w:space="0" w:color="auto"/>
        <w:left w:val="none" w:sz="0" w:space="0" w:color="auto"/>
        <w:bottom w:val="none" w:sz="0" w:space="0" w:color="auto"/>
        <w:right w:val="none" w:sz="0" w:space="0" w:color="auto"/>
      </w:divBdr>
    </w:div>
    <w:div w:id="263270370">
      <w:bodyDiv w:val="1"/>
      <w:marLeft w:val="0"/>
      <w:marRight w:val="0"/>
      <w:marTop w:val="0"/>
      <w:marBottom w:val="0"/>
      <w:divBdr>
        <w:top w:val="none" w:sz="0" w:space="0" w:color="auto"/>
        <w:left w:val="none" w:sz="0" w:space="0" w:color="auto"/>
        <w:bottom w:val="none" w:sz="0" w:space="0" w:color="auto"/>
        <w:right w:val="none" w:sz="0" w:space="0" w:color="auto"/>
      </w:divBdr>
    </w:div>
    <w:div w:id="265433326">
      <w:bodyDiv w:val="1"/>
      <w:marLeft w:val="0"/>
      <w:marRight w:val="0"/>
      <w:marTop w:val="0"/>
      <w:marBottom w:val="0"/>
      <w:divBdr>
        <w:top w:val="none" w:sz="0" w:space="0" w:color="auto"/>
        <w:left w:val="none" w:sz="0" w:space="0" w:color="auto"/>
        <w:bottom w:val="none" w:sz="0" w:space="0" w:color="auto"/>
        <w:right w:val="none" w:sz="0" w:space="0" w:color="auto"/>
      </w:divBdr>
    </w:div>
    <w:div w:id="305014218">
      <w:bodyDiv w:val="1"/>
      <w:marLeft w:val="0"/>
      <w:marRight w:val="0"/>
      <w:marTop w:val="0"/>
      <w:marBottom w:val="0"/>
      <w:divBdr>
        <w:top w:val="none" w:sz="0" w:space="0" w:color="auto"/>
        <w:left w:val="none" w:sz="0" w:space="0" w:color="auto"/>
        <w:bottom w:val="none" w:sz="0" w:space="0" w:color="auto"/>
        <w:right w:val="none" w:sz="0" w:space="0" w:color="auto"/>
      </w:divBdr>
    </w:div>
    <w:div w:id="317421555">
      <w:bodyDiv w:val="1"/>
      <w:marLeft w:val="0"/>
      <w:marRight w:val="0"/>
      <w:marTop w:val="0"/>
      <w:marBottom w:val="0"/>
      <w:divBdr>
        <w:top w:val="none" w:sz="0" w:space="0" w:color="auto"/>
        <w:left w:val="none" w:sz="0" w:space="0" w:color="auto"/>
        <w:bottom w:val="none" w:sz="0" w:space="0" w:color="auto"/>
        <w:right w:val="none" w:sz="0" w:space="0" w:color="auto"/>
      </w:divBdr>
    </w:div>
    <w:div w:id="347106124">
      <w:bodyDiv w:val="1"/>
      <w:marLeft w:val="0"/>
      <w:marRight w:val="0"/>
      <w:marTop w:val="0"/>
      <w:marBottom w:val="0"/>
      <w:divBdr>
        <w:top w:val="none" w:sz="0" w:space="0" w:color="auto"/>
        <w:left w:val="none" w:sz="0" w:space="0" w:color="auto"/>
        <w:bottom w:val="none" w:sz="0" w:space="0" w:color="auto"/>
        <w:right w:val="none" w:sz="0" w:space="0" w:color="auto"/>
      </w:divBdr>
    </w:div>
    <w:div w:id="367074618">
      <w:bodyDiv w:val="1"/>
      <w:marLeft w:val="0"/>
      <w:marRight w:val="0"/>
      <w:marTop w:val="0"/>
      <w:marBottom w:val="0"/>
      <w:divBdr>
        <w:top w:val="none" w:sz="0" w:space="0" w:color="auto"/>
        <w:left w:val="none" w:sz="0" w:space="0" w:color="auto"/>
        <w:bottom w:val="none" w:sz="0" w:space="0" w:color="auto"/>
        <w:right w:val="none" w:sz="0" w:space="0" w:color="auto"/>
      </w:divBdr>
    </w:div>
    <w:div w:id="385449579">
      <w:bodyDiv w:val="1"/>
      <w:marLeft w:val="0"/>
      <w:marRight w:val="0"/>
      <w:marTop w:val="0"/>
      <w:marBottom w:val="0"/>
      <w:divBdr>
        <w:top w:val="none" w:sz="0" w:space="0" w:color="auto"/>
        <w:left w:val="none" w:sz="0" w:space="0" w:color="auto"/>
        <w:bottom w:val="none" w:sz="0" w:space="0" w:color="auto"/>
        <w:right w:val="none" w:sz="0" w:space="0" w:color="auto"/>
      </w:divBdr>
    </w:div>
    <w:div w:id="389815678">
      <w:bodyDiv w:val="1"/>
      <w:marLeft w:val="0"/>
      <w:marRight w:val="0"/>
      <w:marTop w:val="0"/>
      <w:marBottom w:val="0"/>
      <w:divBdr>
        <w:top w:val="none" w:sz="0" w:space="0" w:color="auto"/>
        <w:left w:val="none" w:sz="0" w:space="0" w:color="auto"/>
        <w:bottom w:val="none" w:sz="0" w:space="0" w:color="auto"/>
        <w:right w:val="none" w:sz="0" w:space="0" w:color="auto"/>
      </w:divBdr>
    </w:div>
    <w:div w:id="390662452">
      <w:bodyDiv w:val="1"/>
      <w:marLeft w:val="0"/>
      <w:marRight w:val="0"/>
      <w:marTop w:val="0"/>
      <w:marBottom w:val="0"/>
      <w:divBdr>
        <w:top w:val="none" w:sz="0" w:space="0" w:color="auto"/>
        <w:left w:val="none" w:sz="0" w:space="0" w:color="auto"/>
        <w:bottom w:val="none" w:sz="0" w:space="0" w:color="auto"/>
        <w:right w:val="none" w:sz="0" w:space="0" w:color="auto"/>
      </w:divBdr>
    </w:div>
    <w:div w:id="397560099">
      <w:bodyDiv w:val="1"/>
      <w:marLeft w:val="0"/>
      <w:marRight w:val="0"/>
      <w:marTop w:val="0"/>
      <w:marBottom w:val="0"/>
      <w:divBdr>
        <w:top w:val="none" w:sz="0" w:space="0" w:color="auto"/>
        <w:left w:val="none" w:sz="0" w:space="0" w:color="auto"/>
        <w:bottom w:val="none" w:sz="0" w:space="0" w:color="auto"/>
        <w:right w:val="none" w:sz="0" w:space="0" w:color="auto"/>
      </w:divBdr>
    </w:div>
    <w:div w:id="405538423">
      <w:bodyDiv w:val="1"/>
      <w:marLeft w:val="0"/>
      <w:marRight w:val="0"/>
      <w:marTop w:val="0"/>
      <w:marBottom w:val="0"/>
      <w:divBdr>
        <w:top w:val="none" w:sz="0" w:space="0" w:color="auto"/>
        <w:left w:val="none" w:sz="0" w:space="0" w:color="auto"/>
        <w:bottom w:val="none" w:sz="0" w:space="0" w:color="auto"/>
        <w:right w:val="none" w:sz="0" w:space="0" w:color="auto"/>
      </w:divBdr>
    </w:div>
    <w:div w:id="428939265">
      <w:bodyDiv w:val="1"/>
      <w:marLeft w:val="0"/>
      <w:marRight w:val="0"/>
      <w:marTop w:val="0"/>
      <w:marBottom w:val="0"/>
      <w:divBdr>
        <w:top w:val="none" w:sz="0" w:space="0" w:color="auto"/>
        <w:left w:val="none" w:sz="0" w:space="0" w:color="auto"/>
        <w:bottom w:val="none" w:sz="0" w:space="0" w:color="auto"/>
        <w:right w:val="none" w:sz="0" w:space="0" w:color="auto"/>
      </w:divBdr>
    </w:div>
    <w:div w:id="576864441">
      <w:bodyDiv w:val="1"/>
      <w:marLeft w:val="0"/>
      <w:marRight w:val="0"/>
      <w:marTop w:val="0"/>
      <w:marBottom w:val="0"/>
      <w:divBdr>
        <w:top w:val="none" w:sz="0" w:space="0" w:color="auto"/>
        <w:left w:val="none" w:sz="0" w:space="0" w:color="auto"/>
        <w:bottom w:val="none" w:sz="0" w:space="0" w:color="auto"/>
        <w:right w:val="none" w:sz="0" w:space="0" w:color="auto"/>
      </w:divBdr>
    </w:div>
    <w:div w:id="599417408">
      <w:bodyDiv w:val="1"/>
      <w:marLeft w:val="0"/>
      <w:marRight w:val="0"/>
      <w:marTop w:val="0"/>
      <w:marBottom w:val="0"/>
      <w:divBdr>
        <w:top w:val="none" w:sz="0" w:space="0" w:color="auto"/>
        <w:left w:val="none" w:sz="0" w:space="0" w:color="auto"/>
        <w:bottom w:val="none" w:sz="0" w:space="0" w:color="auto"/>
        <w:right w:val="none" w:sz="0" w:space="0" w:color="auto"/>
      </w:divBdr>
    </w:div>
    <w:div w:id="677997625">
      <w:bodyDiv w:val="1"/>
      <w:marLeft w:val="0"/>
      <w:marRight w:val="0"/>
      <w:marTop w:val="0"/>
      <w:marBottom w:val="0"/>
      <w:divBdr>
        <w:top w:val="none" w:sz="0" w:space="0" w:color="auto"/>
        <w:left w:val="none" w:sz="0" w:space="0" w:color="auto"/>
        <w:bottom w:val="none" w:sz="0" w:space="0" w:color="auto"/>
        <w:right w:val="none" w:sz="0" w:space="0" w:color="auto"/>
      </w:divBdr>
    </w:div>
    <w:div w:id="771706520">
      <w:bodyDiv w:val="1"/>
      <w:marLeft w:val="0"/>
      <w:marRight w:val="0"/>
      <w:marTop w:val="0"/>
      <w:marBottom w:val="0"/>
      <w:divBdr>
        <w:top w:val="none" w:sz="0" w:space="0" w:color="auto"/>
        <w:left w:val="none" w:sz="0" w:space="0" w:color="auto"/>
        <w:bottom w:val="none" w:sz="0" w:space="0" w:color="auto"/>
        <w:right w:val="none" w:sz="0" w:space="0" w:color="auto"/>
      </w:divBdr>
    </w:div>
    <w:div w:id="940531178">
      <w:bodyDiv w:val="1"/>
      <w:marLeft w:val="0"/>
      <w:marRight w:val="0"/>
      <w:marTop w:val="0"/>
      <w:marBottom w:val="0"/>
      <w:divBdr>
        <w:top w:val="none" w:sz="0" w:space="0" w:color="auto"/>
        <w:left w:val="none" w:sz="0" w:space="0" w:color="auto"/>
        <w:bottom w:val="none" w:sz="0" w:space="0" w:color="auto"/>
        <w:right w:val="none" w:sz="0" w:space="0" w:color="auto"/>
      </w:divBdr>
    </w:div>
    <w:div w:id="972249061">
      <w:bodyDiv w:val="1"/>
      <w:marLeft w:val="0"/>
      <w:marRight w:val="0"/>
      <w:marTop w:val="0"/>
      <w:marBottom w:val="0"/>
      <w:divBdr>
        <w:top w:val="none" w:sz="0" w:space="0" w:color="auto"/>
        <w:left w:val="none" w:sz="0" w:space="0" w:color="auto"/>
        <w:bottom w:val="none" w:sz="0" w:space="0" w:color="auto"/>
        <w:right w:val="none" w:sz="0" w:space="0" w:color="auto"/>
      </w:divBdr>
    </w:div>
    <w:div w:id="1029989561">
      <w:bodyDiv w:val="1"/>
      <w:marLeft w:val="0"/>
      <w:marRight w:val="0"/>
      <w:marTop w:val="0"/>
      <w:marBottom w:val="0"/>
      <w:divBdr>
        <w:top w:val="none" w:sz="0" w:space="0" w:color="auto"/>
        <w:left w:val="none" w:sz="0" w:space="0" w:color="auto"/>
        <w:bottom w:val="none" w:sz="0" w:space="0" w:color="auto"/>
        <w:right w:val="none" w:sz="0" w:space="0" w:color="auto"/>
      </w:divBdr>
    </w:div>
    <w:div w:id="1050957968">
      <w:bodyDiv w:val="1"/>
      <w:marLeft w:val="0"/>
      <w:marRight w:val="0"/>
      <w:marTop w:val="0"/>
      <w:marBottom w:val="0"/>
      <w:divBdr>
        <w:top w:val="none" w:sz="0" w:space="0" w:color="auto"/>
        <w:left w:val="none" w:sz="0" w:space="0" w:color="auto"/>
        <w:bottom w:val="none" w:sz="0" w:space="0" w:color="auto"/>
        <w:right w:val="none" w:sz="0" w:space="0" w:color="auto"/>
      </w:divBdr>
    </w:div>
    <w:div w:id="1066413915">
      <w:bodyDiv w:val="1"/>
      <w:marLeft w:val="0"/>
      <w:marRight w:val="0"/>
      <w:marTop w:val="0"/>
      <w:marBottom w:val="0"/>
      <w:divBdr>
        <w:top w:val="none" w:sz="0" w:space="0" w:color="auto"/>
        <w:left w:val="none" w:sz="0" w:space="0" w:color="auto"/>
        <w:bottom w:val="none" w:sz="0" w:space="0" w:color="auto"/>
        <w:right w:val="none" w:sz="0" w:space="0" w:color="auto"/>
      </w:divBdr>
    </w:div>
    <w:div w:id="1101143696">
      <w:bodyDiv w:val="1"/>
      <w:marLeft w:val="0"/>
      <w:marRight w:val="0"/>
      <w:marTop w:val="0"/>
      <w:marBottom w:val="0"/>
      <w:divBdr>
        <w:top w:val="none" w:sz="0" w:space="0" w:color="auto"/>
        <w:left w:val="none" w:sz="0" w:space="0" w:color="auto"/>
        <w:bottom w:val="none" w:sz="0" w:space="0" w:color="auto"/>
        <w:right w:val="none" w:sz="0" w:space="0" w:color="auto"/>
      </w:divBdr>
    </w:div>
    <w:div w:id="1253930703">
      <w:bodyDiv w:val="1"/>
      <w:marLeft w:val="0"/>
      <w:marRight w:val="0"/>
      <w:marTop w:val="0"/>
      <w:marBottom w:val="0"/>
      <w:divBdr>
        <w:top w:val="none" w:sz="0" w:space="0" w:color="auto"/>
        <w:left w:val="none" w:sz="0" w:space="0" w:color="auto"/>
        <w:bottom w:val="none" w:sz="0" w:space="0" w:color="auto"/>
        <w:right w:val="none" w:sz="0" w:space="0" w:color="auto"/>
      </w:divBdr>
    </w:div>
    <w:div w:id="1388215819">
      <w:bodyDiv w:val="1"/>
      <w:marLeft w:val="0"/>
      <w:marRight w:val="0"/>
      <w:marTop w:val="0"/>
      <w:marBottom w:val="0"/>
      <w:divBdr>
        <w:top w:val="none" w:sz="0" w:space="0" w:color="auto"/>
        <w:left w:val="none" w:sz="0" w:space="0" w:color="auto"/>
        <w:bottom w:val="none" w:sz="0" w:space="0" w:color="auto"/>
        <w:right w:val="none" w:sz="0" w:space="0" w:color="auto"/>
      </w:divBdr>
    </w:div>
    <w:div w:id="1465661175">
      <w:bodyDiv w:val="1"/>
      <w:marLeft w:val="0"/>
      <w:marRight w:val="0"/>
      <w:marTop w:val="0"/>
      <w:marBottom w:val="0"/>
      <w:divBdr>
        <w:top w:val="none" w:sz="0" w:space="0" w:color="auto"/>
        <w:left w:val="none" w:sz="0" w:space="0" w:color="auto"/>
        <w:bottom w:val="none" w:sz="0" w:space="0" w:color="auto"/>
        <w:right w:val="none" w:sz="0" w:space="0" w:color="auto"/>
      </w:divBdr>
    </w:div>
    <w:div w:id="1503349849">
      <w:bodyDiv w:val="1"/>
      <w:marLeft w:val="0"/>
      <w:marRight w:val="0"/>
      <w:marTop w:val="0"/>
      <w:marBottom w:val="0"/>
      <w:divBdr>
        <w:top w:val="none" w:sz="0" w:space="0" w:color="auto"/>
        <w:left w:val="none" w:sz="0" w:space="0" w:color="auto"/>
        <w:bottom w:val="none" w:sz="0" w:space="0" w:color="auto"/>
        <w:right w:val="none" w:sz="0" w:space="0" w:color="auto"/>
      </w:divBdr>
    </w:div>
    <w:div w:id="1514301632">
      <w:bodyDiv w:val="1"/>
      <w:marLeft w:val="0"/>
      <w:marRight w:val="0"/>
      <w:marTop w:val="0"/>
      <w:marBottom w:val="0"/>
      <w:divBdr>
        <w:top w:val="none" w:sz="0" w:space="0" w:color="auto"/>
        <w:left w:val="none" w:sz="0" w:space="0" w:color="auto"/>
        <w:bottom w:val="none" w:sz="0" w:space="0" w:color="auto"/>
        <w:right w:val="none" w:sz="0" w:space="0" w:color="auto"/>
      </w:divBdr>
    </w:div>
    <w:div w:id="1548712400">
      <w:bodyDiv w:val="1"/>
      <w:marLeft w:val="0"/>
      <w:marRight w:val="0"/>
      <w:marTop w:val="0"/>
      <w:marBottom w:val="0"/>
      <w:divBdr>
        <w:top w:val="none" w:sz="0" w:space="0" w:color="auto"/>
        <w:left w:val="none" w:sz="0" w:space="0" w:color="auto"/>
        <w:bottom w:val="none" w:sz="0" w:space="0" w:color="auto"/>
        <w:right w:val="none" w:sz="0" w:space="0" w:color="auto"/>
      </w:divBdr>
    </w:div>
    <w:div w:id="1631980376">
      <w:bodyDiv w:val="1"/>
      <w:marLeft w:val="0"/>
      <w:marRight w:val="0"/>
      <w:marTop w:val="0"/>
      <w:marBottom w:val="0"/>
      <w:divBdr>
        <w:top w:val="none" w:sz="0" w:space="0" w:color="auto"/>
        <w:left w:val="none" w:sz="0" w:space="0" w:color="auto"/>
        <w:bottom w:val="none" w:sz="0" w:space="0" w:color="auto"/>
        <w:right w:val="none" w:sz="0" w:space="0" w:color="auto"/>
      </w:divBdr>
    </w:div>
    <w:div w:id="1633750888">
      <w:bodyDiv w:val="1"/>
      <w:marLeft w:val="0"/>
      <w:marRight w:val="0"/>
      <w:marTop w:val="0"/>
      <w:marBottom w:val="0"/>
      <w:divBdr>
        <w:top w:val="none" w:sz="0" w:space="0" w:color="auto"/>
        <w:left w:val="none" w:sz="0" w:space="0" w:color="auto"/>
        <w:bottom w:val="none" w:sz="0" w:space="0" w:color="auto"/>
        <w:right w:val="none" w:sz="0" w:space="0" w:color="auto"/>
      </w:divBdr>
    </w:div>
    <w:div w:id="1668358069">
      <w:bodyDiv w:val="1"/>
      <w:marLeft w:val="0"/>
      <w:marRight w:val="0"/>
      <w:marTop w:val="0"/>
      <w:marBottom w:val="0"/>
      <w:divBdr>
        <w:top w:val="none" w:sz="0" w:space="0" w:color="auto"/>
        <w:left w:val="none" w:sz="0" w:space="0" w:color="auto"/>
        <w:bottom w:val="none" w:sz="0" w:space="0" w:color="auto"/>
        <w:right w:val="none" w:sz="0" w:space="0" w:color="auto"/>
      </w:divBdr>
    </w:div>
    <w:div w:id="1768379139">
      <w:bodyDiv w:val="1"/>
      <w:marLeft w:val="0"/>
      <w:marRight w:val="0"/>
      <w:marTop w:val="0"/>
      <w:marBottom w:val="0"/>
      <w:divBdr>
        <w:top w:val="none" w:sz="0" w:space="0" w:color="auto"/>
        <w:left w:val="none" w:sz="0" w:space="0" w:color="auto"/>
        <w:bottom w:val="none" w:sz="0" w:space="0" w:color="auto"/>
        <w:right w:val="none" w:sz="0" w:space="0" w:color="auto"/>
      </w:divBdr>
    </w:div>
    <w:div w:id="1939366338">
      <w:bodyDiv w:val="1"/>
      <w:marLeft w:val="0"/>
      <w:marRight w:val="0"/>
      <w:marTop w:val="0"/>
      <w:marBottom w:val="0"/>
      <w:divBdr>
        <w:top w:val="none" w:sz="0" w:space="0" w:color="auto"/>
        <w:left w:val="none" w:sz="0" w:space="0" w:color="auto"/>
        <w:bottom w:val="none" w:sz="0" w:space="0" w:color="auto"/>
        <w:right w:val="none" w:sz="0" w:space="0" w:color="auto"/>
      </w:divBdr>
      <w:divsChild>
        <w:div w:id="1409502767">
          <w:marLeft w:val="0"/>
          <w:marRight w:val="0"/>
          <w:marTop w:val="0"/>
          <w:marBottom w:val="0"/>
          <w:divBdr>
            <w:top w:val="none" w:sz="0" w:space="0" w:color="auto"/>
            <w:left w:val="none" w:sz="0" w:space="0" w:color="auto"/>
            <w:bottom w:val="none" w:sz="0" w:space="0" w:color="auto"/>
            <w:right w:val="none" w:sz="0" w:space="0" w:color="auto"/>
          </w:divBdr>
        </w:div>
      </w:divsChild>
    </w:div>
    <w:div w:id="1993100189">
      <w:bodyDiv w:val="1"/>
      <w:marLeft w:val="0"/>
      <w:marRight w:val="0"/>
      <w:marTop w:val="0"/>
      <w:marBottom w:val="0"/>
      <w:divBdr>
        <w:top w:val="none" w:sz="0" w:space="0" w:color="auto"/>
        <w:left w:val="none" w:sz="0" w:space="0" w:color="auto"/>
        <w:bottom w:val="none" w:sz="0" w:space="0" w:color="auto"/>
        <w:right w:val="none" w:sz="0" w:space="0" w:color="auto"/>
      </w:divBdr>
    </w:div>
    <w:div w:id="2002006235">
      <w:bodyDiv w:val="1"/>
      <w:marLeft w:val="0"/>
      <w:marRight w:val="0"/>
      <w:marTop w:val="0"/>
      <w:marBottom w:val="0"/>
      <w:divBdr>
        <w:top w:val="none" w:sz="0" w:space="0" w:color="auto"/>
        <w:left w:val="none" w:sz="0" w:space="0" w:color="auto"/>
        <w:bottom w:val="none" w:sz="0" w:space="0" w:color="auto"/>
        <w:right w:val="none" w:sz="0" w:space="0" w:color="auto"/>
      </w:divBdr>
    </w:div>
    <w:div w:id="2081173125">
      <w:bodyDiv w:val="1"/>
      <w:marLeft w:val="0"/>
      <w:marRight w:val="0"/>
      <w:marTop w:val="0"/>
      <w:marBottom w:val="0"/>
      <w:divBdr>
        <w:top w:val="none" w:sz="0" w:space="0" w:color="auto"/>
        <w:left w:val="none" w:sz="0" w:space="0" w:color="auto"/>
        <w:bottom w:val="none" w:sz="0" w:space="0" w:color="auto"/>
        <w:right w:val="none" w:sz="0" w:space="0" w:color="auto"/>
      </w:divBdr>
    </w:div>
    <w:div w:id="209061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rpora.lancs.ac.uk/clmtp/2-conc.php" TargetMode="External"/><Relationship Id="rId21" Type="http://schemas.openxmlformats.org/officeDocument/2006/relationships/hyperlink" Target="https://sl.wikipedia.org/wiki/Besedilni_korpus" TargetMode="External"/><Relationship Id="rId42" Type="http://schemas.openxmlformats.org/officeDocument/2006/relationships/hyperlink" Target="http://www.pisrs.si/Pis.web/pregledPredpisa?id=POSL34" TargetMode="External"/><Relationship Id="rId47" Type="http://schemas.openxmlformats.org/officeDocument/2006/relationships/hyperlink" Target="https://4d.rtvslo.si/arhiv/redne-seje-drzavnega-zbora/174491899" TargetMode="External"/><Relationship Id="rId63" Type="http://schemas.openxmlformats.org/officeDocument/2006/relationships/hyperlink" Target="https://www.sketchengine.eu/guide/wordlist-frequency-lists/" TargetMode="External"/><Relationship Id="rId68"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1-%C5%BDenske--Term1-Female&amp;wlattr=lemma_lc&amp;usengrams=0&amp;ngrams_n=2&amp;ngrams_max_n=2&amp;nest_ngrams=0&amp;wlpat=&amp;wlminfreq=5&amp;wlmaxfreq=0&amp;wlfile=&amp;wlblacklist=&amp;wlnums=frq&amp;wltype=keywords&amp;ref_corpname=siparl20&amp;ref_usesubcorp=Mandat1-Mo%C5%A1ki--Term1-Male&amp;simple_n=1" TargetMode="External"/><Relationship Id="rId84" Type="http://schemas.microsoft.com/office/2016/09/relationships/commentsIds" Target="commentsIds.xml"/><Relationship Id="rId16" Type="http://schemas.openxmlformats.org/officeDocument/2006/relationships/hyperlink" Target="https://www.clarin.si/repository/xmlui/handle/11356/1300?locale-attribute=sl" TargetMode="External"/><Relationship Id="rId11" Type="http://schemas.openxmlformats.org/officeDocument/2006/relationships/hyperlink" Target="https://products.office.com/en/excel" TargetMode="External"/><Relationship Id="rId32" Type="http://schemas.openxmlformats.org/officeDocument/2006/relationships/hyperlink" Target="https://www.sketchengine.eu/guide/concordance-a-tool-to-search-a-corpus/" TargetMode="External"/><Relationship Id="rId37" Type="http://schemas.openxmlformats.org/officeDocument/2006/relationships/hyperlink" Target="https://www.futurelearn.com/courses/corpus-linguistics" TargetMode="External"/><Relationship Id="rId53" Type="http://schemas.openxmlformats.org/officeDocument/2006/relationships/hyperlink" Target="https://sl.wikipedia.org/wiki/Dr%C5%BEavni_zbor_Republike_Slovenije" TargetMode="External"/><Relationship Id="rId58" Type="http://schemas.openxmlformats.org/officeDocument/2006/relationships/hyperlink" Target="https://eige.europa.eu/gender-equality-index/2017/compare-countries/index/bar" TargetMode="External"/><Relationship Id="rId74" Type="http://schemas.openxmlformats.org/officeDocument/2006/relationships/hyperlink" Target="https://www.gov.si/drzavni-organi/ministrstva/" TargetMode="External"/><Relationship Id="rId79" Type="http://schemas.openxmlformats.org/officeDocument/2006/relationships/hyperlink" Target="http://hdl.handle.net/11356/1300" TargetMode="Externa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theme" Target="theme/theme1.xml"/><Relationship Id="rId19" Type="http://schemas.openxmlformats.org/officeDocument/2006/relationships/hyperlink" Target="https://www.modernlanguagesopen.org/articles/10.3828/mlo.v0i0.295/" TargetMode="External"/><Relationship Id="rId14" Type="http://schemas.openxmlformats.org/officeDocument/2006/relationships/hyperlink" Target="http://www.clarin.si/info/o-projektu/" TargetMode="External"/><Relationship Id="rId22" Type="http://schemas.openxmlformats.org/officeDocument/2006/relationships/hyperlink" Target="https://www.w3schools.com/xml/" TargetMode="External"/><Relationship Id="rId27" Type="http://schemas.openxmlformats.org/officeDocument/2006/relationships/hyperlink" Target="http://martinweisser.org/corpora_site/concordancers.html" TargetMode="External"/><Relationship Id="rId30" Type="http://schemas.openxmlformats.org/officeDocument/2006/relationships/hyperlink" Target="https://www.english-corpora.org/" TargetMode="External"/><Relationship Id="rId35" Type="http://schemas.openxmlformats.org/officeDocument/2006/relationships/hyperlink" Target="https://www.sketchengine.eu/my_keywords/collocation/" TargetMode="External"/><Relationship Id="rId43" Type="http://schemas.openxmlformats.org/officeDocument/2006/relationships/hyperlink" Target="https://en.wikipedia.org/wiki/Discourse" TargetMode="External"/><Relationship Id="rId48" Type="http://schemas.openxmlformats.org/officeDocument/2006/relationships/hyperlink" Target="http://www.chlg.ac.uk/helipad/" TargetMode="External"/><Relationship Id="rId56" Type="http://schemas.openxmlformats.org/officeDocument/2006/relationships/hyperlink" Target="http://www.clarin.si/info/o-projektu/" TargetMode="External"/><Relationship Id="rId64"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1-%C5%BDenske--Term1-Female&amp;wlattr=speech.name&amp;usengrams=0&amp;ngrams_n=2&amp;ngrams_max_n=2&amp;nest_ngrams=0&amp;wlpat=&amp;wlminfreq=1&amp;wlmaxfreq=0&amp;wlfile=&amp;wlblacklist=&amp;include_nonwords=1&amp;wlnums=docf&amp;wltype=simple" TargetMode="External"/><Relationship Id="rId69" Type="http://schemas.openxmlformats.org/officeDocument/2006/relationships/hyperlink" Target="https://www.clarin.si/noske/run.cgi/wordlist?;corpname=siparl20;usesubcorp=Mandat1-Mo%C5%A1ki--Term1-Male;wlattr=lemma_lc;wlminfreq=5;wlmaxfreq=0;wlpat=.%2A;wlmaxitems=100;wlsort=f;ref_corpname=siparl20;ref_usesubcorp=Mandat1-%C5%BDenske--Term1-Female;wlcache=;simple_n=1.0;wltype=keywords;wlnums=frq;include_nonwords=0;blcache=;wlpage=1;usengrams=0;ngrams_n=2;ngrams_max_n=2;nest_ngrams=0;complement_subc=0" TargetMode="External"/><Relationship Id="rId77" Type="http://schemas.openxmlformats.org/officeDocument/2006/relationships/hyperlink" Target="https://en.wikipedia.org/wiki/Collocation" TargetMode="External"/><Relationship Id="rId8" Type="http://schemas.openxmlformats.org/officeDocument/2006/relationships/hyperlink" Target="http://hdl.handle.net/11356/1300" TargetMode="External"/><Relationship Id="rId51" Type="http://schemas.openxmlformats.org/officeDocument/2006/relationships/hyperlink" Target="https://training.parthenos-project.eu/sample-page/digital-humanities-research-questions-and-methods/researching-parliamentary-records-in-the-digital-humanities/working-with-parliamentary-corpora/" TargetMode="External"/><Relationship Id="rId72" Type="http://schemas.openxmlformats.org/officeDocument/2006/relationships/hyperlink" Target="https://www.sketchengine.eu/guide/concordance-a-tool-to-search-a-corpu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larin.si/noske/" TargetMode="External"/><Relationship Id="rId17" Type="http://schemas.openxmlformats.org/officeDocument/2006/relationships/hyperlink" Target="https://programminghistorian.org/en/lessons/corpus-analysis-with-antconc" TargetMode="External"/><Relationship Id="rId25" Type="http://schemas.openxmlformats.org/officeDocument/2006/relationships/hyperlink" Target="https://en.wikipedia.org/wiki/Lemmatisation" TargetMode="External"/><Relationship Id="rId33" Type="http://schemas.openxmlformats.org/officeDocument/2006/relationships/hyperlink" Target="https://www.sketchengine.eu/user-guide/word-list/" TargetMode="External"/><Relationship Id="rId38" Type="http://schemas.openxmlformats.org/officeDocument/2006/relationships/hyperlink" Target="https://repository.clarin.dk/repository/xmlui/handle/20.500.12115/8" TargetMode="External"/><Relationship Id="rId46" Type="http://schemas.openxmlformats.org/officeDocument/2006/relationships/hyperlink" Target="https://fotogalerija.dz-rs.si/datoteke/Publikacije/Sejni_zapisi_Drzavnega_zbora/2014-2018/2017_09_18_S_33.pdf" TargetMode="External"/><Relationship Id="rId59" Type="http://schemas.openxmlformats.org/officeDocument/2006/relationships/hyperlink" Target="https://en.wikipedia.org/wiki/Socialist_Republic_of_Slovenia" TargetMode="External"/><Relationship Id="rId67" Type="http://schemas.openxmlformats.org/officeDocument/2006/relationships/hyperlink" Target="https://en.wikipedia.org/wiki/Keyword_(linguistics)" TargetMode="External"/><Relationship Id="rId20" Type="http://schemas.openxmlformats.org/officeDocument/2006/relationships/hyperlink" Target="http://hdl.handle.net/11356/1236" TargetMode="External"/><Relationship Id="rId41" Type="http://schemas.openxmlformats.org/officeDocument/2006/relationships/hyperlink" Target="https://sl.wikipedia.org/wiki/Metapodatek" TargetMode="External"/><Relationship Id="rId54" Type="http://schemas.openxmlformats.org/officeDocument/2006/relationships/hyperlink" Target="https://en.wikipedia.org/wiki/Named_entity" TargetMode="External"/><Relationship Id="rId62" Type="http://schemas.openxmlformats.org/officeDocument/2006/relationships/hyperlink" Target="https://www.clarin.si/noske/run.cgi/subcorp?corpname=siparl20" TargetMode="External"/><Relationship Id="rId70"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7-%C5%BDenske--Term7-Female&amp;wlattr=lemma_lc&amp;usengrams=0&amp;ngrams_n=2&amp;ngrams_max_n=2&amp;nest_ngrams=0&amp;wlpat=&amp;wlminfreq=5&amp;wlmaxfreq=0&amp;wlfile=&amp;wlblacklist=&amp;wlnums=frq&amp;wltype=keywords&amp;ref_corpname=siparl20&amp;ref_usesubcorp=Mandat7-Mo%C5%A1ki--Term7-Male&amp;simple_n=1" TargetMode="External"/><Relationship Id="rId75" Type="http://schemas.openxmlformats.org/officeDocument/2006/relationships/hyperlink" Target="http://www.thegrammarlab.com/?p=160" TargetMode="External"/><Relationship Id="rId83"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larin.eu/" TargetMode="External"/><Relationship Id="rId23" Type="http://schemas.openxmlformats.org/officeDocument/2006/relationships/hyperlink" Target="https://tei-c.org/" TargetMode="External"/><Relationship Id="rId28" Type="http://schemas.openxmlformats.org/officeDocument/2006/relationships/hyperlink" Target="http://www.laurenceanthony.net/software/antconc/" TargetMode="External"/><Relationship Id="rId36" Type="http://schemas.openxmlformats.org/officeDocument/2006/relationships/hyperlink" Target="https://www.sketchengine.eu/quick-start-guide/" TargetMode="External"/><Relationship Id="rId49" Type="http://schemas.openxmlformats.org/officeDocument/2006/relationships/hyperlink" Target="https://www.english-corpora.org/hansard/" TargetMode="External"/><Relationship Id="rId57" Type="http://schemas.openxmlformats.org/officeDocument/2006/relationships/hyperlink" Target="https://www.dz-rs.si/wps/portal/Home/ODrzavnemZboru/KdoJeKdo/PoslanskeSkupine" TargetMode="External"/><Relationship Id="rId10" Type="http://schemas.openxmlformats.org/officeDocument/2006/relationships/hyperlink" Target="https://www.google.com/sheets/about/" TargetMode="External"/><Relationship Id="rId31" Type="http://schemas.openxmlformats.org/officeDocument/2006/relationships/hyperlink" Target="https://www.sketchengine.eu/documentation/corpus-querying/" TargetMode="External"/><Relationship Id="rId44" Type="http://schemas.openxmlformats.org/officeDocument/2006/relationships/hyperlink" Target="https://en.wikipedia.org/wiki/Transcription_(linguistics)" TargetMode="External"/><Relationship Id="rId52" Type="http://schemas.openxmlformats.org/officeDocument/2006/relationships/hyperlink" Target="http://hdl.handle.net/11356/1300" TargetMode="External"/><Relationship Id="rId60" Type="http://schemas.openxmlformats.org/officeDocument/2006/relationships/comments" Target="comments.xml"/><Relationship Id="rId65"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1-%C5%BDenske--Term1-Female&amp;wlattr=speech.name&amp;usengrams=0&amp;ngrams_n=2&amp;ngrams_max_n=2&amp;nest_ngrams=0&amp;wlpat=&amp;wlminfreq=1&amp;wlmaxfreq=0&amp;wlfile=&amp;wlblacklist=&amp;include_nonwords=1&amp;wlnums=frq&amp;wltype=simple" TargetMode="External"/><Relationship Id="rId73" Type="http://schemas.openxmlformats.org/officeDocument/2006/relationships/hyperlink" Target="https://www.clarin.si/noske/run.cgi/view?corpname=siparl20;usesubcorp=Mandat1-Mo%C5%A1ki--Term1-Male;q=q%5Blemma_lc%3D%3D%22proporcionalen%22%5D;complement_subc=0" TargetMode="External"/><Relationship Id="rId78" Type="http://schemas.openxmlformats.org/officeDocument/2006/relationships/hyperlink" Target="https://www.clarin.eu/resource-families" TargetMode="Externa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nlp.fi.muni.cz/trac/noske" TargetMode="External"/><Relationship Id="rId13" Type="http://schemas.openxmlformats.org/officeDocument/2006/relationships/hyperlink" Target="https://www.clarin.si/kontext/first_form?corpname=siparl20" TargetMode="External"/><Relationship Id="rId18" Type="http://schemas.openxmlformats.org/officeDocument/2006/relationships/hyperlink" Target="https://programminghistorian.org/en/lessons/basic-text-processing-in-r" TargetMode="External"/><Relationship Id="rId39" Type="http://schemas.openxmlformats.org/officeDocument/2006/relationships/hyperlink" Target="https://lindat.mff.cuni.cz/repository/xmlui/handle/11858/00-097C-0000-0005-CF9C-4" TargetMode="External"/><Relationship Id="rId34" Type="http://schemas.openxmlformats.org/officeDocument/2006/relationships/hyperlink" Target="https://www.sketchengine.eu/guide/keywords-and-term-extraction/" TargetMode="External"/><Relationship Id="rId50" Type="http://schemas.openxmlformats.org/officeDocument/2006/relationships/hyperlink" Target="https://www.clarin.si/repository/xmlui/handle/11356/1209" TargetMode="External"/><Relationship Id="rId55" Type="http://schemas.openxmlformats.org/officeDocument/2006/relationships/hyperlink" Target="https://www.clarin.si/noske/run.cgi/corp_info?corpname=siparl20&amp;struct_attr_stats=1" TargetMode="External"/><Relationship Id="rId76" Type="http://schemas.openxmlformats.org/officeDocument/2006/relationships/hyperlink" Target="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C5%BDenske--AllTerms-Female&amp;fsca_session.organ=&amp;fsca_session.id=&amp;fsca_session.title=&amp;fsca_session.month=&amp;fsca_session.date=&amp;fsca_speech.who=&amp;fsca_speech.name=" TargetMode="External"/><Relationship Id="rId7" Type="http://schemas.openxmlformats.org/officeDocument/2006/relationships/endnotes" Target="endnotes.xml"/><Relationship Id="rId71" Type="http://schemas.openxmlformats.org/officeDocument/2006/relationships/hyperlink" Target="https://www.clarin.si/noske/run.cgi/wordlist?;corpname=siparl20;usesubcorp=Mandat7-Mo%C5%A1ki--Term7-Male;wlattr=lemma_lc;wlminfreq=5;wlmaxfreq=0;wlpat=.%2A;wlmaxitems=100;wlsort=f;ref_corpname=siparl20;ref_usesubcorp=Mandat7-%C5%BDenske--Term7-Female;wlcache=;simple_n=1.0;wltype=keywords;wlnums=frq;include_nonwords=0;blcache=;wlpage=1;usengrams=0;ngrams_n=2;ngrams_max_n=2;nest_ngrams=0;complement_subc=0" TargetMode="External"/><Relationship Id="rId2" Type="http://schemas.openxmlformats.org/officeDocument/2006/relationships/numbering" Target="numbering.xml"/><Relationship Id="rId29" Type="http://schemas.openxmlformats.org/officeDocument/2006/relationships/hyperlink" Target="http://www.lexically.net/wordsmith/index.html" TargetMode="External"/><Relationship Id="rId24" Type="http://schemas.openxmlformats.org/officeDocument/2006/relationships/hyperlink" Target="https://www.sketchengine.eu/my_keywords/token/" TargetMode="External"/><Relationship Id="rId40" Type="http://schemas.openxmlformats.org/officeDocument/2006/relationships/hyperlink" Target="https://en.wikipedia.org/wiki/Synchrony_and_diachrony" TargetMode="External"/><Relationship Id="rId45" Type="http://schemas.openxmlformats.org/officeDocument/2006/relationships/hyperlink" Target="https://sl.wikipedia.org/wiki/Anja_Bah_%C5%BDibert" TargetMode="External"/><Relationship Id="rId66"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larin.si/noske/run.cgi/first?iquery=Prvi%C4%8D+%2C%09sem+politi%C4%8Darka%09in+ne+politik&amp;corpname=siparl20&amp;corpus-search-form=true" TargetMode="External"/><Relationship Id="rId2" Type="http://schemas.openxmlformats.org/officeDocument/2006/relationships/hyperlink" Target="mailto:Kristina.PahordeMaiti@ff.uni-lj.si" TargetMode="External"/><Relationship Id="rId1" Type="http://schemas.openxmlformats.org/officeDocument/2006/relationships/hyperlink" Target="mailto:darja.fiser@ff.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8CE952C-D2B1-4D0B-B790-55951904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11121</Words>
  <Characters>63390</Characters>
  <Application>Microsoft Office Word</Application>
  <DocSecurity>0</DocSecurity>
  <Lines>528</Lines>
  <Paragraphs>148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Neja Blaj Hribar</cp:lastModifiedBy>
  <cp:revision>4</cp:revision>
  <cp:lastPrinted>2020-11-14T11:11:00Z</cp:lastPrinted>
  <dcterms:created xsi:type="dcterms:W3CDTF">2021-03-23T11:25:00Z</dcterms:created>
  <dcterms:modified xsi:type="dcterms:W3CDTF">2021-03-23T11:44:00Z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id="cTXUGfaQ"/&gt;&lt;style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