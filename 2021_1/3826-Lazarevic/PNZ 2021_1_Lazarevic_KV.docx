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EDCE7" w14:textId="25F0BFF8" w:rsidR="00186E02" w:rsidRPr="00F00AC5" w:rsidRDefault="00186E02" w:rsidP="00C3732F">
      <w:pPr>
        <w:spacing w:line="360" w:lineRule="auto"/>
        <w:jc w:val="both"/>
        <w:rPr>
          <w:rFonts w:ascii="Helvetica Neue" w:hAnsi="Helvetica Neue"/>
          <w:b/>
        </w:rPr>
      </w:pPr>
      <w:bookmarkStart w:id="0" w:name="_GoBack"/>
      <w:r w:rsidRPr="00F00AC5">
        <w:rPr>
          <w:rFonts w:ascii="Helvetica Neue" w:hAnsi="Helvetica Neue"/>
          <w:b/>
        </w:rPr>
        <w:t xml:space="preserve">Jože Prinčič – </w:t>
      </w:r>
      <w:r w:rsidR="00B9276E" w:rsidRPr="00F00AC5">
        <w:rPr>
          <w:rFonts w:ascii="Helvetica Neue" w:hAnsi="Helvetica Neue"/>
          <w:b/>
        </w:rPr>
        <w:t>sedemdesetletnik</w:t>
      </w:r>
      <w:bookmarkEnd w:id="0"/>
    </w:p>
    <w:p w14:paraId="4A2913E2" w14:textId="2B08EA57" w:rsidR="00B9276E" w:rsidRPr="00F00AC5" w:rsidRDefault="00B9276E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Četudi so dnevni dolgi, leta hitro tečejo. Tako bo Jože Prinčič letos dopolnil sedemdeset let. </w:t>
      </w:r>
      <w:r w:rsidR="003B39F5" w:rsidRPr="00F00AC5">
        <w:rPr>
          <w:rFonts w:ascii="Helvetica Neue" w:hAnsi="Helvetica Neue"/>
        </w:rPr>
        <w:t xml:space="preserve">Hitro. </w:t>
      </w:r>
      <w:r w:rsidR="00523786" w:rsidRPr="00F00AC5">
        <w:rPr>
          <w:rFonts w:ascii="Helvetica Neue" w:hAnsi="Helvetica Neue"/>
        </w:rPr>
        <w:t xml:space="preserve">Pravzaprav prehitro. </w:t>
      </w:r>
      <w:r w:rsidR="003B39F5" w:rsidRPr="00F00AC5">
        <w:rPr>
          <w:rFonts w:ascii="Helvetica Neue" w:hAnsi="Helvetica Neue"/>
        </w:rPr>
        <w:t xml:space="preserve">Zdi se mi, da sem pred kratkim pisal spominski zapis ob njegovi </w:t>
      </w:r>
      <w:r w:rsidR="00C40CDD" w:rsidRPr="00F00AC5">
        <w:rPr>
          <w:rFonts w:ascii="Helvetica Neue" w:hAnsi="Helvetica Neue"/>
        </w:rPr>
        <w:t>šestdesetletnici</w:t>
      </w:r>
      <w:r w:rsidR="003B39F5" w:rsidRPr="00F00AC5">
        <w:rPr>
          <w:rFonts w:ascii="Helvetica Neue" w:hAnsi="Helvetica Neue"/>
        </w:rPr>
        <w:t xml:space="preserve">. Pa je minilo </w:t>
      </w:r>
      <w:r w:rsidR="00523786" w:rsidRPr="00F00AC5">
        <w:rPr>
          <w:rFonts w:ascii="Helvetica Neue" w:hAnsi="Helvetica Neue"/>
        </w:rPr>
        <w:t xml:space="preserve">že </w:t>
      </w:r>
      <w:r w:rsidR="003B39F5" w:rsidRPr="00F00AC5">
        <w:rPr>
          <w:rFonts w:ascii="Helvetica Neue" w:hAnsi="Helvetica Neue"/>
        </w:rPr>
        <w:t xml:space="preserve">deset let. </w:t>
      </w:r>
      <w:r w:rsidR="00486FDE" w:rsidRPr="00F00AC5">
        <w:rPr>
          <w:rFonts w:ascii="Helvetica Neue" w:hAnsi="Helvetica Neue"/>
        </w:rPr>
        <w:t xml:space="preserve">Ne samo njegovih, tudi mojih. </w:t>
      </w:r>
      <w:r w:rsidR="003B39F5" w:rsidRPr="00F00AC5">
        <w:rPr>
          <w:rFonts w:ascii="Helvetica Neue" w:hAnsi="Helvetica Neue"/>
        </w:rPr>
        <w:t xml:space="preserve">Vmes se je marsikaj spremenilo. </w:t>
      </w:r>
      <w:r w:rsidR="00C6107C" w:rsidRPr="00F00AC5">
        <w:rPr>
          <w:rFonts w:ascii="Helvetica Neue" w:hAnsi="Helvetica Neue"/>
        </w:rPr>
        <w:t xml:space="preserve">Ne srečujeva se več dnevno, tudi najini pogovori so </w:t>
      </w:r>
      <w:r w:rsidR="003E19B1" w:rsidRPr="00F00AC5">
        <w:rPr>
          <w:rFonts w:ascii="Helvetica Neue" w:hAnsi="Helvetica Neue"/>
        </w:rPr>
        <w:t xml:space="preserve">zelo </w:t>
      </w:r>
      <w:r w:rsidR="00C6107C" w:rsidRPr="00F00AC5">
        <w:rPr>
          <w:rFonts w:ascii="Helvetica Neue" w:hAnsi="Helvetica Neue"/>
        </w:rPr>
        <w:t xml:space="preserve">redki. </w:t>
      </w:r>
      <w:r w:rsidR="003B39F5" w:rsidRPr="00F00AC5">
        <w:rPr>
          <w:rFonts w:ascii="Helvetica Neue" w:hAnsi="Helvetica Neue"/>
        </w:rPr>
        <w:t>Jože bo sedemdesetletnico d</w:t>
      </w:r>
      <w:r w:rsidRPr="00F00AC5">
        <w:rPr>
          <w:rFonts w:ascii="Helvetica Neue" w:hAnsi="Helvetica Neue"/>
        </w:rPr>
        <w:t xml:space="preserve">očakal kot upokojenec, pred leti </w:t>
      </w:r>
      <w:r w:rsidR="00DE1F4D" w:rsidRPr="00F00AC5">
        <w:rPr>
          <w:rFonts w:ascii="Helvetica Neue" w:hAnsi="Helvetica Neue"/>
        </w:rPr>
        <w:t xml:space="preserve">se je umaknil iz aktivnega raziskovalnega </w:t>
      </w:r>
      <w:r w:rsidR="00C57410">
        <w:rPr>
          <w:rFonts w:ascii="Helvetica Neue" w:hAnsi="Helvetica Neue"/>
        </w:rPr>
        <w:t>dogajanja</w:t>
      </w:r>
      <w:r w:rsidR="00DE1F4D" w:rsidRPr="00F00AC5">
        <w:rPr>
          <w:rFonts w:ascii="Helvetica Neue" w:hAnsi="Helvetica Neue"/>
        </w:rPr>
        <w:t>. Po upokojitvi, ki si jo je iskreno želel, je dokončal začete projekte, potem pa se je posvetil novi strasti. Namest</w:t>
      </w:r>
      <w:r w:rsidR="00FF08B0" w:rsidRPr="00F00AC5">
        <w:rPr>
          <w:rFonts w:ascii="Helvetica Neue" w:hAnsi="Helvetica Neue"/>
        </w:rPr>
        <w:t>o</w:t>
      </w:r>
      <w:r w:rsidR="00DE1F4D" w:rsidRPr="00F00AC5">
        <w:rPr>
          <w:rFonts w:ascii="Helvetica Neue" w:hAnsi="Helvetica Neue"/>
        </w:rPr>
        <w:t xml:space="preserve"> </w:t>
      </w:r>
      <w:r w:rsidR="00591BCC" w:rsidRPr="00F00AC5">
        <w:rPr>
          <w:rFonts w:ascii="Helvetica Neue" w:hAnsi="Helvetica Neue"/>
        </w:rPr>
        <w:t xml:space="preserve">intenzivnega </w:t>
      </w:r>
      <w:r w:rsidR="00DE1F4D" w:rsidRPr="00F00AC5">
        <w:rPr>
          <w:rFonts w:ascii="Helvetica Neue" w:hAnsi="Helvetica Neue"/>
        </w:rPr>
        <w:t xml:space="preserve">raziskovalnega dela se je oprijel </w:t>
      </w:r>
      <w:r w:rsidR="00591BCC" w:rsidRPr="00F00AC5">
        <w:rPr>
          <w:rFonts w:ascii="Helvetica Neue" w:hAnsi="Helvetica Neue"/>
        </w:rPr>
        <w:t>strastnega</w:t>
      </w:r>
      <w:r w:rsidR="00DE1F4D" w:rsidRPr="00F00AC5">
        <w:rPr>
          <w:rFonts w:ascii="Helvetica Neue" w:hAnsi="Helvetica Neue"/>
        </w:rPr>
        <w:t xml:space="preserve"> branja leposlov</w:t>
      </w:r>
      <w:r w:rsidR="00FF08B0" w:rsidRPr="00F00AC5">
        <w:rPr>
          <w:rFonts w:ascii="Helvetica Neue" w:hAnsi="Helvetica Neue"/>
        </w:rPr>
        <w:t xml:space="preserve">ja. </w:t>
      </w:r>
      <w:r w:rsidR="0045629C" w:rsidRPr="00F00AC5">
        <w:rPr>
          <w:rFonts w:ascii="Helvetica Neue" w:hAnsi="Helvetica Neue"/>
        </w:rPr>
        <w:t xml:space="preserve">Se pravi, da je zgodovinarsko imaginacijo, vzpostavljanje </w:t>
      </w:r>
      <w:r w:rsidR="003E19B1" w:rsidRPr="00F00AC5">
        <w:rPr>
          <w:rFonts w:ascii="Helvetica Neue" w:hAnsi="Helvetica Neue"/>
        </w:rPr>
        <w:t xml:space="preserve">miselnih </w:t>
      </w:r>
      <w:r w:rsidR="0045629C" w:rsidRPr="00F00AC5">
        <w:rPr>
          <w:rFonts w:ascii="Helvetica Neue" w:hAnsi="Helvetica Neue"/>
        </w:rPr>
        <w:t xml:space="preserve">historičnih svetov, zamenjal za vznemirljivi in izzivalni svet literature. </w:t>
      </w:r>
      <w:r w:rsidR="00523786" w:rsidRPr="00F00AC5">
        <w:rPr>
          <w:rFonts w:ascii="Helvetica Neue" w:hAnsi="Helvetica Neue"/>
        </w:rPr>
        <w:t>Svet</w:t>
      </w:r>
      <w:r w:rsidR="00F00AC5" w:rsidRPr="00F00AC5">
        <w:rPr>
          <w:rFonts w:ascii="Helvetica Neue" w:hAnsi="Helvetica Neue"/>
        </w:rPr>
        <w:t>,</w:t>
      </w:r>
      <w:r w:rsidR="00523786" w:rsidRPr="00F00AC5">
        <w:rPr>
          <w:rFonts w:ascii="Helvetica Neue" w:hAnsi="Helvetica Neue"/>
        </w:rPr>
        <w:t xml:space="preserve"> v katerem se zrcalijo </w:t>
      </w:r>
      <w:r w:rsidR="00591BCC" w:rsidRPr="00F00AC5">
        <w:rPr>
          <w:rFonts w:ascii="Helvetica Neue" w:hAnsi="Helvetica Neue"/>
        </w:rPr>
        <w:t xml:space="preserve">in prepoznajo </w:t>
      </w:r>
      <w:r w:rsidR="00523786" w:rsidRPr="00F00AC5">
        <w:rPr>
          <w:rFonts w:ascii="Helvetica Neue" w:hAnsi="Helvetica Neue"/>
        </w:rPr>
        <w:t>tudi procesi, katerim je posvetil svoj raziskovalni opus.</w:t>
      </w:r>
      <w:r w:rsidR="00591BCC" w:rsidRPr="00F00AC5">
        <w:rPr>
          <w:rFonts w:ascii="Helvetica Neue" w:hAnsi="Helvetica Neue"/>
        </w:rPr>
        <w:t xml:space="preserve"> </w:t>
      </w:r>
      <w:r w:rsidR="00C40CDD" w:rsidRPr="00F00AC5">
        <w:rPr>
          <w:rFonts w:ascii="Helvetica Neue" w:hAnsi="Helvetica Neue"/>
        </w:rPr>
        <w:t>Ne aktivno, a od daleč še vedno spremlja razvoj matične stroke.</w:t>
      </w:r>
      <w:r w:rsidR="00B4651F" w:rsidRPr="00F00AC5">
        <w:rPr>
          <w:rFonts w:ascii="Helvetica Neue" w:hAnsi="Helvetica Neue"/>
        </w:rPr>
        <w:t xml:space="preserve"> In od daleč se </w:t>
      </w:r>
      <w:r w:rsidR="003E19B1" w:rsidRPr="00F00AC5">
        <w:rPr>
          <w:rFonts w:ascii="Helvetica Neue" w:hAnsi="Helvetica Neue"/>
        </w:rPr>
        <w:t>jasneje</w:t>
      </w:r>
      <w:r w:rsidR="00B4651F" w:rsidRPr="00F00AC5">
        <w:rPr>
          <w:rFonts w:ascii="Helvetica Neue" w:hAnsi="Helvetica Neue"/>
        </w:rPr>
        <w:t xml:space="preserve"> in dlje vidi.</w:t>
      </w:r>
    </w:p>
    <w:p w14:paraId="4F2FEBD9" w14:textId="6D5DA0E7" w:rsidR="00136B13" w:rsidRPr="00F00AC5" w:rsidRDefault="002231C0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Kako vidim Jožetovo raziskovalno delo in posamezne pomembne dosežke</w:t>
      </w:r>
      <w:r w:rsidR="00F00AC5" w:rsidRPr="00F00AC5">
        <w:rPr>
          <w:rFonts w:ascii="Helvetica Neue" w:hAnsi="Helvetica Neue"/>
        </w:rPr>
        <w:t>,</w:t>
      </w:r>
      <w:r w:rsidRPr="00F00AC5">
        <w:rPr>
          <w:rFonts w:ascii="Helvetica Neue" w:hAnsi="Helvetica Neue"/>
        </w:rPr>
        <w:t xml:space="preserve"> sem podrobno predstavil v spisu pred desetimi leti</w:t>
      </w:r>
      <w:r w:rsidR="00C634DC" w:rsidRPr="00F00AC5">
        <w:rPr>
          <w:rFonts w:ascii="Helvetica Neue" w:hAnsi="Helvetica Neue"/>
        </w:rPr>
        <w:t>.</w:t>
      </w:r>
      <w:r w:rsidR="00C0361C" w:rsidRPr="00F00AC5">
        <w:rPr>
          <w:rStyle w:val="Sprotnaopomba-sklic"/>
          <w:rFonts w:ascii="Helvetica Neue" w:hAnsi="Helvetica Neue"/>
        </w:rPr>
        <w:footnoteReference w:id="1"/>
      </w:r>
      <w:r w:rsidR="00C634DC" w:rsidRPr="00F00AC5">
        <w:rPr>
          <w:rFonts w:ascii="Helvetica Neue" w:hAnsi="Helvetica Neue"/>
        </w:rPr>
        <w:t xml:space="preserve"> </w:t>
      </w:r>
      <w:r w:rsidRPr="00F00AC5">
        <w:rPr>
          <w:rFonts w:ascii="Helvetica Neue" w:hAnsi="Helvetica Neue"/>
        </w:rPr>
        <w:t>K temu nima</w:t>
      </w:r>
      <w:r w:rsidR="00136B13" w:rsidRPr="00F00AC5">
        <w:rPr>
          <w:rFonts w:ascii="Helvetica Neue" w:hAnsi="Helvetica Neue"/>
        </w:rPr>
        <w:t>m</w:t>
      </w:r>
      <w:r w:rsidRPr="00F00AC5">
        <w:rPr>
          <w:rFonts w:ascii="Helvetica Neue" w:hAnsi="Helvetica Neue"/>
        </w:rPr>
        <w:t xml:space="preserve"> </w:t>
      </w:r>
      <w:r w:rsidR="00F00AC5" w:rsidRPr="00F00AC5">
        <w:rPr>
          <w:rFonts w:ascii="Helvetica Neue" w:hAnsi="Helvetica Neue"/>
        </w:rPr>
        <w:t xml:space="preserve">več </w:t>
      </w:r>
      <w:r w:rsidRPr="00F00AC5">
        <w:rPr>
          <w:rFonts w:ascii="Helvetica Neue" w:hAnsi="Helvetica Neue"/>
        </w:rPr>
        <w:t>kaj dodati. Še vedno stojim za svojimi besedami</w:t>
      </w:r>
      <w:r w:rsidR="00136B13" w:rsidRPr="00F00AC5">
        <w:rPr>
          <w:rFonts w:ascii="Helvetica Neue" w:hAnsi="Helvetica Neue"/>
        </w:rPr>
        <w:t xml:space="preserve">. Ko se s perspektive desetih let oziram nazaj, moram zopet </w:t>
      </w:r>
      <w:r w:rsidR="00F00AC5" w:rsidRPr="00F00AC5">
        <w:rPr>
          <w:rFonts w:ascii="Helvetica Neue" w:hAnsi="Helvetica Neue"/>
        </w:rPr>
        <w:t xml:space="preserve">poudariti </w:t>
      </w:r>
      <w:r w:rsidR="00136B13" w:rsidRPr="00F00AC5">
        <w:rPr>
          <w:rFonts w:ascii="Helvetica Neue" w:hAnsi="Helvetica Neue"/>
        </w:rPr>
        <w:t>izjemno delovno etiko Jožeta Prinčiča. Vedno sem občudoval njegovo samodisciplino, jasne cilje in neom</w:t>
      </w:r>
      <w:r w:rsidR="007E47D7" w:rsidRPr="00F00AC5">
        <w:rPr>
          <w:rFonts w:ascii="Helvetica Neue" w:hAnsi="Helvetica Neue"/>
        </w:rPr>
        <w:t>a</w:t>
      </w:r>
      <w:r w:rsidR="00136B13" w:rsidRPr="00F00AC5">
        <w:rPr>
          <w:rFonts w:ascii="Helvetica Neue" w:hAnsi="Helvetica Neue"/>
        </w:rPr>
        <w:t xml:space="preserve">jno voljo do uresničevanja. </w:t>
      </w:r>
      <w:r w:rsidR="007E47D7" w:rsidRPr="00F00AC5">
        <w:rPr>
          <w:rFonts w:ascii="Helvetica Neue" w:hAnsi="Helvetica Neue"/>
        </w:rPr>
        <w:t>Žal te lastnosti niso nalezljive</w:t>
      </w:r>
      <w:r w:rsidR="008177E8" w:rsidRPr="00F00AC5">
        <w:rPr>
          <w:rFonts w:ascii="Helvetica Neue" w:hAnsi="Helvetica Neue"/>
        </w:rPr>
        <w:t>, četudi sva se veliko družila.</w:t>
      </w:r>
      <w:r w:rsidR="007E47D7" w:rsidRPr="00F00AC5">
        <w:rPr>
          <w:rFonts w:ascii="Helvetica Neue" w:hAnsi="Helvetica Neue"/>
        </w:rPr>
        <w:t xml:space="preserve"> </w:t>
      </w:r>
      <w:r w:rsidR="00DA526A" w:rsidRPr="00F00AC5">
        <w:rPr>
          <w:rFonts w:ascii="Helvetica Neue" w:hAnsi="Helvetica Neue"/>
        </w:rPr>
        <w:t xml:space="preserve">Ali pa sem bil jaz </w:t>
      </w:r>
      <w:r w:rsidR="00C634DC" w:rsidRPr="00F00AC5">
        <w:rPr>
          <w:rFonts w:ascii="Helvetica Neue" w:hAnsi="Helvetica Neue"/>
        </w:rPr>
        <w:t>posebno</w:t>
      </w:r>
      <w:r w:rsidR="00B4651F" w:rsidRPr="00F00AC5">
        <w:rPr>
          <w:rFonts w:ascii="Helvetica Neue" w:hAnsi="Helvetica Neue"/>
        </w:rPr>
        <w:t xml:space="preserve"> </w:t>
      </w:r>
      <w:r w:rsidR="00DA526A" w:rsidRPr="00F00AC5">
        <w:rPr>
          <w:rFonts w:ascii="Helvetica Neue" w:hAnsi="Helvetica Neue"/>
        </w:rPr>
        <w:t>odporen</w:t>
      </w:r>
      <w:r w:rsidR="00873F90" w:rsidRPr="00F00AC5">
        <w:rPr>
          <w:rFonts w:ascii="Helvetica Neue" w:hAnsi="Helvetica Neue"/>
        </w:rPr>
        <w:t>?</w:t>
      </w:r>
      <w:r w:rsidR="00DA526A" w:rsidRPr="00F00AC5">
        <w:rPr>
          <w:rFonts w:ascii="Helvetica Neue" w:hAnsi="Helvetica Neue"/>
        </w:rPr>
        <w:t xml:space="preserve"> </w:t>
      </w:r>
      <w:r w:rsidR="007E47D7" w:rsidRPr="00F00AC5">
        <w:rPr>
          <w:rFonts w:ascii="Helvetica Neue" w:hAnsi="Helvetica Neue"/>
        </w:rPr>
        <w:t>Vsak jih mora razvijati</w:t>
      </w:r>
      <w:r w:rsidR="00056D56" w:rsidRPr="00F00AC5">
        <w:rPr>
          <w:rFonts w:ascii="Helvetica Neue" w:hAnsi="Helvetica Neue"/>
        </w:rPr>
        <w:t xml:space="preserve"> sam.</w:t>
      </w:r>
      <w:r w:rsidR="007E47D7" w:rsidRPr="00F00AC5">
        <w:rPr>
          <w:rFonts w:ascii="Helvetica Neue" w:hAnsi="Helvetica Neue"/>
        </w:rPr>
        <w:t xml:space="preserve"> Jože je v vsakodne</w:t>
      </w:r>
      <w:r w:rsidR="00056D56" w:rsidRPr="00F00AC5">
        <w:rPr>
          <w:rFonts w:ascii="Helvetica Neue" w:hAnsi="Helvetica Neue"/>
        </w:rPr>
        <w:t>vne</w:t>
      </w:r>
      <w:r w:rsidR="007E47D7" w:rsidRPr="00F00AC5">
        <w:rPr>
          <w:rFonts w:ascii="Helvetica Neue" w:hAnsi="Helvetica Neue"/>
        </w:rPr>
        <w:t>m delu vzpostavil triado, ki ji je</w:t>
      </w:r>
      <w:r w:rsidR="00C57410" w:rsidRPr="00C57410">
        <w:rPr>
          <w:rFonts w:ascii="Helvetica Neue" w:hAnsi="Helvetica Neue"/>
        </w:rPr>
        <w:t xml:space="preserve"> </w:t>
      </w:r>
      <w:r w:rsidR="00C57410" w:rsidRPr="00F00AC5">
        <w:rPr>
          <w:rFonts w:ascii="Helvetica Neue" w:hAnsi="Helvetica Neue"/>
        </w:rPr>
        <w:t>tedensko</w:t>
      </w:r>
      <w:r w:rsidR="007E47D7" w:rsidRPr="00F00AC5">
        <w:rPr>
          <w:rFonts w:ascii="Helvetica Neue" w:hAnsi="Helvetica Neue"/>
        </w:rPr>
        <w:t xml:space="preserve"> sledil. </w:t>
      </w:r>
      <w:r w:rsidR="001C3743" w:rsidRPr="00F00AC5">
        <w:rPr>
          <w:rFonts w:ascii="Helvetica Neue" w:hAnsi="Helvetica Neue"/>
        </w:rPr>
        <w:t>Dan ali dva d</w:t>
      </w:r>
      <w:r w:rsidR="007E47D7" w:rsidRPr="00F00AC5">
        <w:rPr>
          <w:rFonts w:ascii="Helvetica Neue" w:hAnsi="Helvetica Neue"/>
        </w:rPr>
        <w:t>el</w:t>
      </w:r>
      <w:r w:rsidR="0077782D" w:rsidRPr="00F00AC5">
        <w:rPr>
          <w:rFonts w:ascii="Helvetica Neue" w:hAnsi="Helvetica Neue"/>
        </w:rPr>
        <w:t>a</w:t>
      </w:r>
      <w:r w:rsidR="007E47D7" w:rsidRPr="00F00AC5">
        <w:rPr>
          <w:rFonts w:ascii="Helvetica Neue" w:hAnsi="Helvetica Neue"/>
        </w:rPr>
        <w:t xml:space="preserve"> na arhivskih virih, </w:t>
      </w:r>
      <w:r w:rsidR="00056D56" w:rsidRPr="00F00AC5">
        <w:rPr>
          <w:rFonts w:ascii="Helvetica Neue" w:hAnsi="Helvetica Neue"/>
        </w:rPr>
        <w:t>dan ali dva</w:t>
      </w:r>
      <w:r w:rsidR="001C3743" w:rsidRPr="00F00AC5">
        <w:rPr>
          <w:rFonts w:ascii="Helvetica Neue" w:hAnsi="Helvetica Neue"/>
        </w:rPr>
        <w:t xml:space="preserve"> </w:t>
      </w:r>
      <w:r w:rsidR="007E47D7" w:rsidRPr="00F00AC5">
        <w:rPr>
          <w:rFonts w:ascii="Helvetica Neue" w:hAnsi="Helvetica Neue"/>
        </w:rPr>
        <w:t>analiz</w:t>
      </w:r>
      <w:r w:rsidR="00056D56" w:rsidRPr="00F00AC5">
        <w:rPr>
          <w:rFonts w:ascii="Helvetica Neue" w:hAnsi="Helvetica Neue"/>
        </w:rPr>
        <w:t>e</w:t>
      </w:r>
      <w:r w:rsidR="007E47D7" w:rsidRPr="00F00AC5">
        <w:rPr>
          <w:rFonts w:ascii="Helvetica Neue" w:hAnsi="Helvetica Neue"/>
        </w:rPr>
        <w:t xml:space="preserve"> zbranih virov in literature</w:t>
      </w:r>
      <w:r w:rsidR="001C3743" w:rsidRPr="00F00AC5">
        <w:rPr>
          <w:rFonts w:ascii="Helvetica Neue" w:hAnsi="Helvetica Neue"/>
        </w:rPr>
        <w:t xml:space="preserve">, </w:t>
      </w:r>
      <w:r w:rsidR="00056D56" w:rsidRPr="00F00AC5">
        <w:rPr>
          <w:rFonts w:ascii="Helvetica Neue" w:hAnsi="Helvetica Neue"/>
        </w:rPr>
        <w:t xml:space="preserve">dan ali dva pa je pisal </w:t>
      </w:r>
      <w:r w:rsidR="007E47D7" w:rsidRPr="00F00AC5">
        <w:rPr>
          <w:rFonts w:ascii="Helvetica Neue" w:hAnsi="Helvetica Neue"/>
        </w:rPr>
        <w:t xml:space="preserve">na osnovi pridobljenih informacij. Vsak teden, dolga leta. </w:t>
      </w:r>
      <w:r w:rsidR="008177E8" w:rsidRPr="00F00AC5">
        <w:rPr>
          <w:rFonts w:ascii="Helvetica Neue" w:hAnsi="Helvetica Neue"/>
        </w:rPr>
        <w:t xml:space="preserve">Nobena ura dela ni smela iti v nič. </w:t>
      </w:r>
      <w:r w:rsidR="00056D56" w:rsidRPr="00F00AC5">
        <w:rPr>
          <w:rFonts w:ascii="Helvetica Neue" w:hAnsi="Helvetica Neue"/>
        </w:rPr>
        <w:t xml:space="preserve">Idej je imel veliko, zato se ni ustavil vse do svoje upokojitve. </w:t>
      </w:r>
      <w:r w:rsidR="008177E8" w:rsidRPr="00F00AC5">
        <w:rPr>
          <w:rFonts w:ascii="Helvetica Neue" w:hAnsi="Helvetica Neue"/>
        </w:rPr>
        <w:t xml:space="preserve">Rezultati niso </w:t>
      </w:r>
      <w:r w:rsidR="001C3743" w:rsidRPr="00F00AC5">
        <w:rPr>
          <w:rFonts w:ascii="Helvetica Neue" w:hAnsi="Helvetica Neue"/>
        </w:rPr>
        <w:t xml:space="preserve">mogli </w:t>
      </w:r>
      <w:r w:rsidR="008177E8" w:rsidRPr="00F00AC5">
        <w:rPr>
          <w:rFonts w:ascii="Helvetica Neue" w:hAnsi="Helvetica Neue"/>
        </w:rPr>
        <w:t>izosta</w:t>
      </w:r>
      <w:r w:rsidR="001C3743" w:rsidRPr="00F00AC5">
        <w:rPr>
          <w:rFonts w:ascii="Helvetica Neue" w:hAnsi="Helvetica Neue"/>
        </w:rPr>
        <w:t>ti</w:t>
      </w:r>
      <w:r w:rsidR="008177E8" w:rsidRPr="00F00AC5">
        <w:rPr>
          <w:rFonts w:ascii="Helvetica Neue" w:hAnsi="Helvetica Neue"/>
        </w:rPr>
        <w:t>. Nizale so se knjige, monografije o gospodarski zgodovini slovenskega prostora</w:t>
      </w:r>
      <w:r w:rsidR="001C3743" w:rsidRPr="00F00AC5">
        <w:rPr>
          <w:rFonts w:ascii="Helvetica Neue" w:hAnsi="Helvetica Neue"/>
        </w:rPr>
        <w:t xml:space="preserve">, nizale so </w:t>
      </w:r>
      <w:r w:rsidR="00F00AC5" w:rsidRPr="00F00AC5">
        <w:rPr>
          <w:rFonts w:ascii="Helvetica Neue" w:hAnsi="Helvetica Neue"/>
        </w:rPr>
        <w:t xml:space="preserve">se </w:t>
      </w:r>
      <w:r w:rsidR="001C3743" w:rsidRPr="00F00AC5">
        <w:rPr>
          <w:rFonts w:ascii="Helvetica Neue" w:hAnsi="Helvetica Neue"/>
        </w:rPr>
        <w:t xml:space="preserve">številne razprave in poglavja v monografijah. Jože se ni ustrašil nobene teme iz gospodarske </w:t>
      </w:r>
      <w:r w:rsidR="008578C0" w:rsidRPr="00F00AC5">
        <w:rPr>
          <w:rFonts w:ascii="Helvetica Neue" w:hAnsi="Helvetica Neue"/>
        </w:rPr>
        <w:t xml:space="preserve">zgodovine socialistične Slovenije. Nobena mu ni bila tuja, nobena </w:t>
      </w:r>
      <w:r w:rsidR="00B4651F" w:rsidRPr="00F00AC5">
        <w:rPr>
          <w:rFonts w:ascii="Helvetica Neue" w:hAnsi="Helvetica Neue"/>
        </w:rPr>
        <w:t xml:space="preserve">odveč, nobena </w:t>
      </w:r>
      <w:r w:rsidR="008578C0" w:rsidRPr="00F00AC5">
        <w:rPr>
          <w:rFonts w:ascii="Helvetica Neue" w:hAnsi="Helvetica Neue"/>
        </w:rPr>
        <w:t>preveč zahtevna</w:t>
      </w:r>
      <w:r w:rsidR="004301EB" w:rsidRPr="00F00AC5">
        <w:rPr>
          <w:rFonts w:ascii="Helvetica Neue" w:hAnsi="Helvetica Neue"/>
        </w:rPr>
        <w:t xml:space="preserve">. Vsake se je lotil </w:t>
      </w:r>
      <w:r w:rsidR="00C72DF1" w:rsidRPr="00F00AC5">
        <w:rPr>
          <w:rFonts w:ascii="Helvetica Neue" w:hAnsi="Helvetica Neue"/>
        </w:rPr>
        <w:t>s svojim elanom,</w:t>
      </w:r>
      <w:r w:rsidR="008578C0" w:rsidRPr="00F00AC5">
        <w:rPr>
          <w:rFonts w:ascii="Helvetica Neue" w:hAnsi="Helvetica Neue"/>
        </w:rPr>
        <w:t xml:space="preserve"> če je le imel na razpolago </w:t>
      </w:r>
      <w:r w:rsidR="008578C0" w:rsidRPr="00F00AC5">
        <w:rPr>
          <w:rFonts w:ascii="Helvetica Neue" w:hAnsi="Helvetica Neue"/>
        </w:rPr>
        <w:lastRenderedPageBreak/>
        <w:t xml:space="preserve">arhivsko gradivo. Arhivsko gradivo </w:t>
      </w:r>
      <w:r w:rsidR="00C72DF1" w:rsidRPr="00F00AC5">
        <w:rPr>
          <w:rFonts w:ascii="Helvetica Neue" w:hAnsi="Helvetica Neue"/>
        </w:rPr>
        <w:t>mu je bilo najbolj merodajno. Cenil je druge raziskovalce</w:t>
      </w:r>
      <w:r w:rsidR="004301EB" w:rsidRPr="00F00AC5">
        <w:rPr>
          <w:rFonts w:ascii="Helvetica Neue" w:hAnsi="Helvetica Neue"/>
        </w:rPr>
        <w:t xml:space="preserve">, ki so gradili interpretacije na arhivskem gradivu. </w:t>
      </w:r>
      <w:r w:rsidR="00C72DF1" w:rsidRPr="00F00AC5">
        <w:rPr>
          <w:rFonts w:ascii="Helvetica Neue" w:hAnsi="Helvetica Neue"/>
        </w:rPr>
        <w:t xml:space="preserve">A to navdušenje mu ni meglilo presoje, da ne bi </w:t>
      </w:r>
      <w:r w:rsidR="008578C0" w:rsidRPr="00F00AC5">
        <w:rPr>
          <w:rFonts w:ascii="Helvetica Neue" w:hAnsi="Helvetica Neue"/>
        </w:rPr>
        <w:t xml:space="preserve">stvarno ocenjeval </w:t>
      </w:r>
      <w:r w:rsidR="00C72DF1" w:rsidRPr="00F00AC5">
        <w:rPr>
          <w:rFonts w:ascii="Helvetica Neue" w:hAnsi="Helvetica Neue"/>
        </w:rPr>
        <w:t xml:space="preserve">izpovedne moči arhivskih </w:t>
      </w:r>
      <w:r w:rsidR="0077782D" w:rsidRPr="00F00AC5">
        <w:rPr>
          <w:rFonts w:ascii="Helvetica Neue" w:hAnsi="Helvetica Neue"/>
        </w:rPr>
        <w:t>dokumentov</w:t>
      </w:r>
      <w:r w:rsidR="00C72DF1" w:rsidRPr="00F00AC5">
        <w:rPr>
          <w:rFonts w:ascii="Helvetica Neue" w:hAnsi="Helvetica Neue"/>
        </w:rPr>
        <w:t xml:space="preserve">. </w:t>
      </w:r>
      <w:r w:rsidR="004301EB" w:rsidRPr="00F00AC5">
        <w:rPr>
          <w:rFonts w:ascii="Helvetica Neue" w:hAnsi="Helvetica Neue"/>
        </w:rPr>
        <w:t xml:space="preserve">Kjer so arhivski dokumenti obmolknili, je posegel po </w:t>
      </w:r>
      <w:r w:rsidR="004D31E1" w:rsidRPr="00F00AC5">
        <w:rPr>
          <w:rFonts w:ascii="Helvetica Neue" w:hAnsi="Helvetica Neue"/>
        </w:rPr>
        <w:t>drugih virih. Vsak je bil dobrodošel</w:t>
      </w:r>
      <w:r w:rsidR="00477284" w:rsidRPr="00F00AC5">
        <w:rPr>
          <w:rFonts w:ascii="Helvetica Neue" w:hAnsi="Helvetica Neue"/>
        </w:rPr>
        <w:t xml:space="preserve">, da je le prispeval dodatno informacijo, ki mu je omogočala interpretirati gospodarsko-zgodovinski čas komunistične Slovenije v vsej </w:t>
      </w:r>
      <w:r w:rsidR="00D65D98" w:rsidRPr="00F00AC5">
        <w:rPr>
          <w:rFonts w:ascii="Helvetica Neue" w:hAnsi="Helvetica Neue"/>
        </w:rPr>
        <w:t xml:space="preserve">vsebinski širini. </w:t>
      </w:r>
      <w:r w:rsidR="00477284" w:rsidRPr="00F00AC5">
        <w:rPr>
          <w:rFonts w:ascii="Helvetica Neue" w:hAnsi="Helvetica Neue"/>
        </w:rPr>
        <w:t xml:space="preserve">Zlepa se ne bo našel raziskovalec, ki bo pregledal bolj ali manj vse </w:t>
      </w:r>
      <w:r w:rsidR="0077782D" w:rsidRPr="00F00AC5">
        <w:rPr>
          <w:rFonts w:ascii="Helvetica Neue" w:hAnsi="Helvetica Neue"/>
        </w:rPr>
        <w:t>gospodarske</w:t>
      </w:r>
      <w:r w:rsidR="00477284" w:rsidRPr="00F00AC5">
        <w:rPr>
          <w:rFonts w:ascii="Helvetica Neue" w:hAnsi="Helvetica Neue"/>
        </w:rPr>
        <w:t xml:space="preserve"> arhivske fonde za </w:t>
      </w:r>
      <w:r w:rsidR="00F00AC5" w:rsidRPr="00F00AC5">
        <w:rPr>
          <w:rFonts w:ascii="Helvetica Neue" w:hAnsi="Helvetica Neue"/>
        </w:rPr>
        <w:t xml:space="preserve">obdobje </w:t>
      </w:r>
      <w:r w:rsidR="00477284" w:rsidRPr="00F00AC5">
        <w:rPr>
          <w:rFonts w:ascii="Helvetica Neue" w:hAnsi="Helvetica Neue"/>
        </w:rPr>
        <w:t xml:space="preserve">po drugi svetovni vojni. Jože jih je. In to mu </w:t>
      </w:r>
      <w:r w:rsidR="00480989" w:rsidRPr="00F00AC5">
        <w:rPr>
          <w:rFonts w:ascii="Helvetica Neue" w:hAnsi="Helvetica Neue"/>
        </w:rPr>
        <w:t xml:space="preserve">je </w:t>
      </w:r>
      <w:r w:rsidR="00477284" w:rsidRPr="00F00AC5">
        <w:rPr>
          <w:rFonts w:ascii="Helvetica Neue" w:hAnsi="Helvetica Neue"/>
        </w:rPr>
        <w:t>daj</w:t>
      </w:r>
      <w:r w:rsidR="00480989" w:rsidRPr="00F00AC5">
        <w:rPr>
          <w:rFonts w:ascii="Helvetica Neue" w:hAnsi="Helvetica Neue"/>
        </w:rPr>
        <w:t>alo</w:t>
      </w:r>
      <w:r w:rsidR="00477284" w:rsidRPr="00F00AC5">
        <w:rPr>
          <w:rFonts w:ascii="Helvetica Neue" w:hAnsi="Helvetica Neue"/>
        </w:rPr>
        <w:t xml:space="preserve"> izjemno prednost. </w:t>
      </w:r>
      <w:r w:rsidR="00B4651F" w:rsidRPr="00F00AC5">
        <w:rPr>
          <w:rFonts w:ascii="Helvetica Neue" w:hAnsi="Helvetica Neue"/>
        </w:rPr>
        <w:t>Vedno je bil nekaj korako</w:t>
      </w:r>
      <w:r w:rsidR="00036839" w:rsidRPr="00F00AC5">
        <w:rPr>
          <w:rFonts w:ascii="Helvetica Neue" w:hAnsi="Helvetica Neue"/>
        </w:rPr>
        <w:t>v pred drugimi. Vedno je lahko svetoval drugim z usmerjanjem na ustrezno gradivo</w:t>
      </w:r>
      <w:r w:rsidR="00C57410">
        <w:rPr>
          <w:rFonts w:ascii="Helvetica Neue" w:hAnsi="Helvetica Neue"/>
        </w:rPr>
        <w:t> –</w:t>
      </w:r>
      <w:r w:rsidR="00036839" w:rsidRPr="00F00AC5">
        <w:rPr>
          <w:rFonts w:ascii="Helvetica Neue" w:hAnsi="Helvetica Neue"/>
        </w:rPr>
        <w:t xml:space="preserve"> </w:t>
      </w:r>
      <w:r w:rsidR="00C57410">
        <w:rPr>
          <w:rFonts w:ascii="Helvetica Neue" w:hAnsi="Helvetica Neue"/>
        </w:rPr>
        <w:t>r</w:t>
      </w:r>
      <w:r w:rsidR="00036839" w:rsidRPr="00F00AC5">
        <w:rPr>
          <w:rFonts w:ascii="Helvetica Neue" w:hAnsi="Helvetica Neue"/>
        </w:rPr>
        <w:t xml:space="preserve">ad je delil svoje poznavanje arhivov. </w:t>
      </w:r>
      <w:r w:rsidR="00477284" w:rsidRPr="00F00AC5">
        <w:rPr>
          <w:rFonts w:ascii="Helvetica Neue" w:hAnsi="Helvetica Neue"/>
        </w:rPr>
        <w:t>Zato so nje</w:t>
      </w:r>
      <w:r w:rsidR="004C6273" w:rsidRPr="00F00AC5">
        <w:rPr>
          <w:rFonts w:ascii="Helvetica Neue" w:hAnsi="Helvetica Neue"/>
        </w:rPr>
        <w:t>g</w:t>
      </w:r>
      <w:r w:rsidR="00477284" w:rsidRPr="00F00AC5">
        <w:rPr>
          <w:rFonts w:ascii="Helvetica Neue" w:hAnsi="Helvetica Neue"/>
        </w:rPr>
        <w:t xml:space="preserve">ova dela izjemno bogato dokumentirana. </w:t>
      </w:r>
      <w:r w:rsidR="00036839" w:rsidRPr="00F00AC5">
        <w:rPr>
          <w:rFonts w:ascii="Helvetica Neue" w:hAnsi="Helvetica Neue"/>
        </w:rPr>
        <w:t xml:space="preserve">Knjige in razprave izpod njegove tipkovnice </w:t>
      </w:r>
      <w:r w:rsidR="00477284" w:rsidRPr="00F00AC5">
        <w:rPr>
          <w:rFonts w:ascii="Helvetica Neue" w:hAnsi="Helvetica Neue"/>
        </w:rPr>
        <w:t>bodo še dolgo vir informacij, napotil na nadaljn</w:t>
      </w:r>
      <w:r w:rsidR="0077782D" w:rsidRPr="00F00AC5">
        <w:rPr>
          <w:rFonts w:ascii="Helvetica Neue" w:hAnsi="Helvetica Neue"/>
        </w:rPr>
        <w:t>j</w:t>
      </w:r>
      <w:r w:rsidR="00477284" w:rsidRPr="00F00AC5">
        <w:rPr>
          <w:rFonts w:ascii="Helvetica Neue" w:hAnsi="Helvetica Neue"/>
        </w:rPr>
        <w:t>e branje in br</w:t>
      </w:r>
      <w:r w:rsidR="0077782D" w:rsidRPr="00F00AC5">
        <w:rPr>
          <w:rFonts w:ascii="Helvetica Neue" w:hAnsi="Helvetica Neue"/>
        </w:rPr>
        <w:t>s</w:t>
      </w:r>
      <w:r w:rsidR="00477284" w:rsidRPr="00F00AC5">
        <w:rPr>
          <w:rFonts w:ascii="Helvetica Neue" w:hAnsi="Helvetica Neue"/>
        </w:rPr>
        <w:t xml:space="preserve">kanje po različnih </w:t>
      </w:r>
      <w:r w:rsidR="008775F1" w:rsidRPr="00F00AC5">
        <w:rPr>
          <w:rFonts w:ascii="Helvetica Neue" w:hAnsi="Helvetica Neue"/>
        </w:rPr>
        <w:t xml:space="preserve">strukturah in </w:t>
      </w:r>
      <w:r w:rsidR="00477284" w:rsidRPr="00F00AC5">
        <w:rPr>
          <w:rFonts w:ascii="Helvetica Neue" w:hAnsi="Helvetica Neue"/>
        </w:rPr>
        <w:t>nahajališčih virov.</w:t>
      </w:r>
      <w:r w:rsidR="00D65D98" w:rsidRPr="00F00AC5">
        <w:rPr>
          <w:rFonts w:ascii="Helvetica Neue" w:hAnsi="Helvetica Neue"/>
        </w:rPr>
        <w:t xml:space="preserve"> </w:t>
      </w:r>
      <w:r w:rsidR="008775F1" w:rsidRPr="00F00AC5">
        <w:rPr>
          <w:rFonts w:ascii="Helvetica Neue" w:hAnsi="Helvetica Neue"/>
        </w:rPr>
        <w:t>Tako bo t</w:t>
      </w:r>
      <w:r w:rsidR="00D65D98" w:rsidRPr="00F00AC5">
        <w:rPr>
          <w:rFonts w:ascii="Helvetica Neue" w:hAnsi="Helvetica Neue"/>
        </w:rPr>
        <w:t xml:space="preserve">udi v času, ko bo njihova današnja interpretativna vrednost presežena. </w:t>
      </w:r>
    </w:p>
    <w:p w14:paraId="5646B139" w14:textId="7552FB7F" w:rsidR="00D65D98" w:rsidRPr="00F00AC5" w:rsidRDefault="008775F1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Jože je vzpostavil gospodarsko zgodovino socialistične Slovenije</w:t>
      </w:r>
      <w:r w:rsidR="000277C8" w:rsidRPr="00F00AC5">
        <w:rPr>
          <w:rFonts w:ascii="Helvetica Neue" w:hAnsi="Helvetica Neue"/>
        </w:rPr>
        <w:t xml:space="preserve">, jo </w:t>
      </w:r>
      <w:r w:rsidR="001C5655" w:rsidRPr="00F00AC5">
        <w:rPr>
          <w:rFonts w:ascii="Helvetica Neue" w:hAnsi="Helvetica Neue"/>
        </w:rPr>
        <w:t>usmeril</w:t>
      </w:r>
      <w:r w:rsidR="000277C8" w:rsidRPr="00F00AC5">
        <w:rPr>
          <w:rFonts w:ascii="Helvetica Neue" w:hAnsi="Helvetica Neue"/>
        </w:rPr>
        <w:t xml:space="preserve"> in zaznamoval s svojimi članki in knjigami</w:t>
      </w:r>
      <w:r w:rsidRPr="00F00AC5">
        <w:rPr>
          <w:rFonts w:ascii="Helvetica Neue" w:hAnsi="Helvetica Neue"/>
        </w:rPr>
        <w:t xml:space="preserve">. </w:t>
      </w:r>
      <w:r w:rsidR="001C5655" w:rsidRPr="00F00AC5">
        <w:rPr>
          <w:rFonts w:ascii="Helvetica Neue" w:hAnsi="Helvetica Neue"/>
        </w:rPr>
        <w:t xml:space="preserve">Seveda tudi s svojo osebnostjo. </w:t>
      </w:r>
      <w:r w:rsidRPr="00F00AC5">
        <w:rPr>
          <w:rFonts w:ascii="Helvetica Neue" w:hAnsi="Helvetica Neue"/>
        </w:rPr>
        <w:t xml:space="preserve">Bil je skromen, pa </w:t>
      </w:r>
      <w:r w:rsidR="00006431" w:rsidRPr="00F00AC5">
        <w:rPr>
          <w:rFonts w:ascii="Helvetica Neue" w:hAnsi="Helvetica Neue"/>
        </w:rPr>
        <w:t xml:space="preserve">v naslove svojih del </w:t>
      </w:r>
      <w:r w:rsidRPr="00F00AC5">
        <w:rPr>
          <w:rFonts w:ascii="Helvetica Neue" w:hAnsi="Helvetica Neue"/>
        </w:rPr>
        <w:t xml:space="preserve">nikoli ni dodal še Jugoslavije. </w:t>
      </w:r>
      <w:r w:rsidR="001C5655" w:rsidRPr="00F00AC5">
        <w:rPr>
          <w:rFonts w:ascii="Helvetica Neue" w:hAnsi="Helvetica Neue"/>
        </w:rPr>
        <w:t xml:space="preserve">Po mojem mnenju bi </w:t>
      </w:r>
      <w:r w:rsidR="00F00AC5" w:rsidRPr="00F00AC5">
        <w:rPr>
          <w:rFonts w:ascii="Helvetica Neue" w:hAnsi="Helvetica Neue"/>
        </w:rPr>
        <w:t xml:space="preserve">jo </w:t>
      </w:r>
      <w:r w:rsidR="00480989" w:rsidRPr="00F00AC5">
        <w:rPr>
          <w:rFonts w:ascii="Helvetica Neue" w:hAnsi="Helvetica Neue"/>
        </w:rPr>
        <w:t>upravičeno lahko</w:t>
      </w:r>
      <w:r w:rsidR="001C5655" w:rsidRPr="00F00AC5">
        <w:rPr>
          <w:rFonts w:ascii="Helvetica Neue" w:hAnsi="Helvetica Neue"/>
        </w:rPr>
        <w:t xml:space="preserve">, saj bi tako povečal odmevnost svojega dela. </w:t>
      </w:r>
      <w:r w:rsidRPr="00F00AC5">
        <w:rPr>
          <w:rFonts w:ascii="Helvetica Neue" w:hAnsi="Helvetica Neue"/>
        </w:rPr>
        <w:t xml:space="preserve">Slovensko zgodovino je vedno obravnaval v jugoslovanskem kontekstu. </w:t>
      </w:r>
      <w:r w:rsidR="003B66F8" w:rsidRPr="00F00AC5">
        <w:rPr>
          <w:rFonts w:ascii="Helvetica Neue" w:hAnsi="Helvetica Neue"/>
        </w:rPr>
        <w:t>A j</w:t>
      </w:r>
      <w:r w:rsidR="000277C8" w:rsidRPr="00F00AC5">
        <w:rPr>
          <w:rFonts w:ascii="Helvetica Neue" w:hAnsi="Helvetica Neue"/>
        </w:rPr>
        <w:t xml:space="preserve">ugoslovanske dimenzije svojega dela </w:t>
      </w:r>
      <w:r w:rsidR="003B66F8" w:rsidRPr="00F00AC5">
        <w:rPr>
          <w:rFonts w:ascii="Helvetica Neue" w:hAnsi="Helvetica Neue"/>
        </w:rPr>
        <w:t>ni</w:t>
      </w:r>
      <w:r w:rsidR="000277C8" w:rsidRPr="00F00AC5">
        <w:rPr>
          <w:rFonts w:ascii="Helvetica Neue" w:hAnsi="Helvetica Neue"/>
        </w:rPr>
        <w:t xml:space="preserve"> </w:t>
      </w:r>
      <w:r w:rsidR="00F00AC5" w:rsidRPr="00F00AC5">
        <w:rPr>
          <w:rFonts w:ascii="Helvetica Neue" w:hAnsi="Helvetica Neue"/>
        </w:rPr>
        <w:t>poudarjal</w:t>
      </w:r>
      <w:r w:rsidR="003B66F8" w:rsidRPr="00F00AC5">
        <w:rPr>
          <w:rFonts w:ascii="Helvetica Neue" w:hAnsi="Helvetica Neue"/>
        </w:rPr>
        <w:t xml:space="preserve">, ker ni pregledal arhivskega gradiva v drugih republikah. Domač je bil </w:t>
      </w:r>
      <w:r w:rsidR="00F00AC5">
        <w:rPr>
          <w:rFonts w:ascii="Helvetica Neue" w:hAnsi="Helvetica Neue"/>
        </w:rPr>
        <w:t>»</w:t>
      </w:r>
      <w:r w:rsidR="00713A61" w:rsidRPr="00F00AC5">
        <w:rPr>
          <w:rFonts w:ascii="Helvetica Neue" w:hAnsi="Helvetica Neue"/>
        </w:rPr>
        <w:t>le</w:t>
      </w:r>
      <w:r w:rsidR="00F00AC5">
        <w:rPr>
          <w:rFonts w:ascii="Helvetica Neue" w:hAnsi="Helvetica Neue"/>
        </w:rPr>
        <w:t>«</w:t>
      </w:r>
      <w:r w:rsidR="00713A61" w:rsidRPr="00F00AC5">
        <w:rPr>
          <w:rFonts w:ascii="Helvetica Neue" w:hAnsi="Helvetica Neue"/>
        </w:rPr>
        <w:t xml:space="preserve"> </w:t>
      </w:r>
      <w:r w:rsidR="003B66F8" w:rsidRPr="00F00AC5">
        <w:rPr>
          <w:rFonts w:ascii="Helvetica Neue" w:hAnsi="Helvetica Neue"/>
        </w:rPr>
        <w:t xml:space="preserve">v beograjskih arhivih. Na slovenskem primeru je videl, da je lahko razlika med zvezno in republiško ravnijo velika. </w:t>
      </w:r>
      <w:r w:rsidR="000277C8" w:rsidRPr="00F00AC5">
        <w:rPr>
          <w:rFonts w:ascii="Helvetica Neue" w:hAnsi="Helvetica Neue"/>
        </w:rPr>
        <w:t xml:space="preserve">Zato je bil nemalokrat </w:t>
      </w:r>
      <w:r w:rsidR="00340122" w:rsidRPr="00F00AC5">
        <w:rPr>
          <w:rFonts w:ascii="Helvetica Neue" w:hAnsi="Helvetica Neue"/>
        </w:rPr>
        <w:t>vznemirjen, ko je bral dela o jugoslovanski gospodarski zgodovini, pisana samo s perspektive beograjskih arhivov</w:t>
      </w:r>
      <w:r w:rsidR="00480989" w:rsidRPr="00F00AC5">
        <w:rPr>
          <w:rFonts w:ascii="Helvetica Neue" w:hAnsi="Helvetica Neue"/>
        </w:rPr>
        <w:t>, s pozicije centra</w:t>
      </w:r>
      <w:r w:rsidR="00340122" w:rsidRPr="00F00AC5">
        <w:rPr>
          <w:rFonts w:ascii="Helvetica Neue" w:hAnsi="Helvetica Neue"/>
        </w:rPr>
        <w:t xml:space="preserve">. Sodil je, da je </w:t>
      </w:r>
      <w:r w:rsidR="00713B57" w:rsidRPr="00F00AC5">
        <w:rPr>
          <w:rFonts w:ascii="Helvetica Neue" w:hAnsi="Helvetica Neue"/>
        </w:rPr>
        <w:t xml:space="preserve">to nezadostno in da bi bila perspektiva </w:t>
      </w:r>
      <w:r w:rsidR="001639A3" w:rsidRPr="00F00AC5">
        <w:rPr>
          <w:rFonts w:ascii="Helvetica Neue" w:hAnsi="Helvetica Neue"/>
        </w:rPr>
        <w:t xml:space="preserve">bistveno </w:t>
      </w:r>
      <w:r w:rsidR="00713B57" w:rsidRPr="00F00AC5">
        <w:rPr>
          <w:rFonts w:ascii="Helvetica Neue" w:hAnsi="Helvetica Neue"/>
        </w:rPr>
        <w:t xml:space="preserve">drugačna, če bi taki avtorji </w:t>
      </w:r>
      <w:r w:rsidR="00006431" w:rsidRPr="00F00AC5">
        <w:rPr>
          <w:rFonts w:ascii="Helvetica Neue" w:hAnsi="Helvetica Neue"/>
        </w:rPr>
        <w:t xml:space="preserve">poleg srbohrvaščine </w:t>
      </w:r>
      <w:r w:rsidR="00713B57" w:rsidRPr="00F00AC5">
        <w:rPr>
          <w:rFonts w:ascii="Helvetica Neue" w:hAnsi="Helvetica Neue"/>
        </w:rPr>
        <w:t>brali tudi dela</w:t>
      </w:r>
      <w:r w:rsidR="00F00AC5">
        <w:rPr>
          <w:rFonts w:ascii="Helvetica Neue" w:hAnsi="Helvetica Neue"/>
        </w:rPr>
        <w:t>,</w:t>
      </w:r>
      <w:r w:rsidR="00713B57" w:rsidRPr="00F00AC5">
        <w:rPr>
          <w:rFonts w:ascii="Helvetica Neue" w:hAnsi="Helvetica Neue"/>
        </w:rPr>
        <w:t xml:space="preserve"> napisana v slovenščini in makedonščini. Žal je še danes to prevladujoči model pristopa, zlasti tujih avtorjev.</w:t>
      </w:r>
      <w:del w:id="1" w:author="Neja Blaj Hribar" w:date="2021-03-05T13:26:00Z">
        <w:r w:rsidR="00713B57" w:rsidRPr="00F00AC5" w:rsidDel="005E6291">
          <w:rPr>
            <w:rFonts w:ascii="Helvetica Neue" w:hAnsi="Helvetica Neue"/>
          </w:rPr>
          <w:delText xml:space="preserve"> </w:delText>
        </w:r>
        <w:r w:rsidR="00340122" w:rsidRPr="00F00AC5" w:rsidDel="005E6291">
          <w:rPr>
            <w:rFonts w:ascii="Helvetica Neue" w:hAnsi="Helvetica Neue"/>
          </w:rPr>
          <w:delText xml:space="preserve"> </w:delText>
        </w:r>
      </w:del>
    </w:p>
    <w:p w14:paraId="1F5A1E7E" w14:textId="0B872489" w:rsidR="00CC1FD7" w:rsidRPr="00F00AC5" w:rsidRDefault="00760998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S</w:t>
      </w:r>
      <w:r w:rsidR="00CC1FD7" w:rsidRPr="00F00AC5">
        <w:rPr>
          <w:rFonts w:ascii="Helvetica Neue" w:hAnsi="Helvetica Neue"/>
        </w:rPr>
        <w:t xml:space="preserve">truktura bibliografije po pomenu presega </w:t>
      </w:r>
      <w:r w:rsidR="002C099A" w:rsidRPr="00F00AC5">
        <w:rPr>
          <w:rFonts w:ascii="Helvetica Neue" w:hAnsi="Helvetica Neue"/>
        </w:rPr>
        <w:t>numerične</w:t>
      </w:r>
      <w:r w:rsidR="00CC1FD7" w:rsidRPr="00F00AC5">
        <w:rPr>
          <w:rFonts w:ascii="Helvetica Neue" w:hAnsi="Helvetica Neue"/>
        </w:rPr>
        <w:t xml:space="preserve"> vrednosti. V </w:t>
      </w:r>
      <w:r w:rsidR="00650823" w:rsidRPr="00F00AC5">
        <w:rPr>
          <w:rFonts w:ascii="Helvetica Neue" w:hAnsi="Helvetica Neue"/>
        </w:rPr>
        <w:t>bibliografiji so prevladujoče prisotne tri kategorije: izvirni znanstveni članki, poglavja v monografijah in avtorske monografije</w:t>
      </w:r>
      <w:r w:rsidR="006B2760" w:rsidRPr="00F00AC5">
        <w:rPr>
          <w:rFonts w:ascii="Helvetica Neue" w:hAnsi="Helvetica Neue"/>
        </w:rPr>
        <w:t xml:space="preserve">. </w:t>
      </w:r>
      <w:r w:rsidR="00AF05E0" w:rsidRPr="00F00AC5">
        <w:rPr>
          <w:rFonts w:ascii="Helvetica Neue" w:hAnsi="Helvetica Neue"/>
        </w:rPr>
        <w:t xml:space="preserve">Se pravi enote, ki so v zgodovinarski srenji najbolj cenjene. </w:t>
      </w:r>
      <w:r w:rsidRPr="00F00AC5">
        <w:rPr>
          <w:rFonts w:ascii="Helvetica Neue" w:hAnsi="Helvetica Neue"/>
        </w:rPr>
        <w:t>Jože je bil naklonjen sodelovanj</w:t>
      </w:r>
      <w:r w:rsidR="00C72278" w:rsidRPr="00F00AC5">
        <w:rPr>
          <w:rFonts w:ascii="Helvetica Neue" w:hAnsi="Helvetica Neue"/>
        </w:rPr>
        <w:t xml:space="preserve">u </w:t>
      </w:r>
      <w:r w:rsidRPr="00F00AC5">
        <w:rPr>
          <w:rFonts w:ascii="Helvetica Neue" w:hAnsi="Helvetica Neue"/>
        </w:rPr>
        <w:t xml:space="preserve">z drugimi kolegi. Zlepa se ne bo našel zgodovinar, ki bo imel toliko </w:t>
      </w:r>
      <w:r w:rsidRPr="00F00AC5">
        <w:rPr>
          <w:rFonts w:ascii="Helvetica Neue" w:hAnsi="Helvetica Neue"/>
        </w:rPr>
        <w:lastRenderedPageBreak/>
        <w:t xml:space="preserve">knjig v soavtorstvu kot Jože. </w:t>
      </w:r>
      <w:r w:rsidR="00F216BD" w:rsidRPr="00F00AC5">
        <w:rPr>
          <w:rFonts w:ascii="Helvetica Neue" w:hAnsi="Helvetica Neue"/>
        </w:rPr>
        <w:t>Tistim, ki smo sodelovali z njim pri snovanju knjižnih projektov, je bilo težko</w:t>
      </w:r>
      <w:r w:rsidR="006B2760" w:rsidRPr="00F00AC5">
        <w:rPr>
          <w:rFonts w:ascii="Helvetica Neue" w:hAnsi="Helvetica Neue"/>
        </w:rPr>
        <w:t xml:space="preserve">. </w:t>
      </w:r>
      <w:r w:rsidR="00F216BD" w:rsidRPr="00F00AC5">
        <w:rPr>
          <w:rFonts w:ascii="Helvetica Neue" w:hAnsi="Helvetica Neue"/>
        </w:rPr>
        <w:t>Pa ne zato, ker bi bil Jože naporen sodelavec. Kje pa</w:t>
      </w:r>
      <w:r w:rsidR="00C72278" w:rsidRPr="00F00AC5">
        <w:rPr>
          <w:rFonts w:ascii="Helvetica Neue" w:hAnsi="Helvetica Neue"/>
        </w:rPr>
        <w:t>!</w:t>
      </w:r>
      <w:r w:rsidR="00F216BD" w:rsidRPr="00F00AC5">
        <w:rPr>
          <w:rFonts w:ascii="Helvetica Neue" w:hAnsi="Helvetica Neue"/>
        </w:rPr>
        <w:t xml:space="preserve"> </w:t>
      </w:r>
      <w:r w:rsidR="00C72278" w:rsidRPr="00F00AC5">
        <w:rPr>
          <w:rFonts w:ascii="Helvetica Neue" w:hAnsi="Helvetica Neue"/>
        </w:rPr>
        <w:t>L</w:t>
      </w:r>
      <w:r w:rsidR="00F216BD" w:rsidRPr="00F00AC5">
        <w:rPr>
          <w:rFonts w:ascii="Helvetica Neue" w:hAnsi="Helvetica Neue"/>
        </w:rPr>
        <w:t xml:space="preserve">e sledili smo težko njegovemu delovnemu ritmu. </w:t>
      </w:r>
      <w:r w:rsidR="00C72278" w:rsidRPr="00F00AC5">
        <w:rPr>
          <w:rFonts w:ascii="Helvetica Neue" w:hAnsi="Helvetica Neue"/>
        </w:rPr>
        <w:t>Ker je dan začenjal pred zoro, je že imel napisano stran ali</w:t>
      </w:r>
      <w:r w:rsidR="00CD16E0" w:rsidRPr="00F00AC5">
        <w:rPr>
          <w:rFonts w:ascii="Helvetica Neue" w:hAnsi="Helvetica Neue"/>
        </w:rPr>
        <w:t xml:space="preserve"> dve</w:t>
      </w:r>
      <w:r w:rsidR="00F00AC5">
        <w:rPr>
          <w:rFonts w:ascii="Helvetica Neue" w:hAnsi="Helvetica Neue"/>
        </w:rPr>
        <w:t>,</w:t>
      </w:r>
      <w:r w:rsidR="00507EC6" w:rsidRPr="00F00AC5">
        <w:rPr>
          <w:rFonts w:ascii="Helvetica Neue" w:hAnsi="Helvetica Neue"/>
        </w:rPr>
        <w:t xml:space="preserve"> </w:t>
      </w:r>
      <w:r w:rsidR="00CD16E0" w:rsidRPr="00F00AC5">
        <w:rPr>
          <w:rFonts w:ascii="Helvetica Neue" w:hAnsi="Helvetica Neue"/>
        </w:rPr>
        <w:t>prebran in komentiran članek</w:t>
      </w:r>
      <w:r w:rsidR="00507EC6" w:rsidRPr="00F00AC5">
        <w:rPr>
          <w:rFonts w:ascii="Helvetica Neue" w:hAnsi="Helvetica Neue"/>
        </w:rPr>
        <w:t xml:space="preserve"> ali</w:t>
      </w:r>
      <w:r w:rsidR="00CD16E0" w:rsidRPr="00F00AC5">
        <w:rPr>
          <w:rFonts w:ascii="Helvetica Neue" w:hAnsi="Helvetica Neue"/>
        </w:rPr>
        <w:t xml:space="preserve"> analiziran arhivski dokument, </w:t>
      </w:r>
      <w:r w:rsidR="00C72278" w:rsidRPr="00F00AC5">
        <w:rPr>
          <w:rFonts w:ascii="Helvetica Neue" w:hAnsi="Helvetica Neue"/>
        </w:rPr>
        <w:t xml:space="preserve">ko smo </w:t>
      </w:r>
      <w:r w:rsidR="00CD16E0" w:rsidRPr="00F00AC5">
        <w:rPr>
          <w:rFonts w:ascii="Helvetica Neue" w:hAnsi="Helvetica Neue"/>
        </w:rPr>
        <w:t xml:space="preserve">si drugi šele meli oči ob vstajanju. </w:t>
      </w:r>
      <w:r w:rsidR="00F216BD" w:rsidRPr="00F00AC5">
        <w:rPr>
          <w:rFonts w:ascii="Helvetica Neue" w:hAnsi="Helvetica Neue"/>
        </w:rPr>
        <w:t xml:space="preserve">A z nekaj potrpljenja in </w:t>
      </w:r>
      <w:r w:rsidR="004F7067" w:rsidRPr="00F00AC5">
        <w:rPr>
          <w:rFonts w:ascii="Helvetica Neue" w:hAnsi="Helvetica Neue"/>
        </w:rPr>
        <w:t>obojestranskega</w:t>
      </w:r>
      <w:r w:rsidR="00F216BD" w:rsidRPr="00F00AC5">
        <w:rPr>
          <w:rFonts w:ascii="Helvetica Neue" w:hAnsi="Helvetica Neue"/>
        </w:rPr>
        <w:t xml:space="preserve"> razumevanja</w:t>
      </w:r>
      <w:r w:rsidR="004F7067" w:rsidRPr="00F00AC5">
        <w:rPr>
          <w:rFonts w:ascii="Helvetica Neue" w:hAnsi="Helvetica Neue"/>
        </w:rPr>
        <w:t xml:space="preserve"> se je </w:t>
      </w:r>
      <w:r w:rsidR="00507EC6" w:rsidRPr="00F00AC5">
        <w:rPr>
          <w:rFonts w:ascii="Helvetica Neue" w:hAnsi="Helvetica Neue"/>
        </w:rPr>
        <w:t>na koncu vse ujelo</w:t>
      </w:r>
      <w:r w:rsidR="004F7067" w:rsidRPr="00F00AC5">
        <w:rPr>
          <w:rFonts w:ascii="Helvetica Neue" w:hAnsi="Helvetica Neue"/>
        </w:rPr>
        <w:t xml:space="preserve">. </w:t>
      </w:r>
      <w:r w:rsidR="00507EC6" w:rsidRPr="00F00AC5">
        <w:rPr>
          <w:rFonts w:ascii="Helvetica Neue" w:hAnsi="Helvetica Neue"/>
        </w:rPr>
        <w:t>Skupne projekte smo dokončali v predviden</w:t>
      </w:r>
      <w:r w:rsidR="00F00AC5">
        <w:rPr>
          <w:rFonts w:ascii="Helvetica Neue" w:hAnsi="Helvetica Neue"/>
        </w:rPr>
        <w:t>em</w:t>
      </w:r>
      <w:r w:rsidR="00507EC6" w:rsidRPr="00F00AC5">
        <w:rPr>
          <w:rFonts w:ascii="Helvetica Neue" w:hAnsi="Helvetica Neue"/>
        </w:rPr>
        <w:t xml:space="preserve"> času in obsegu. </w:t>
      </w:r>
    </w:p>
    <w:p w14:paraId="5F508031" w14:textId="5546B76F" w:rsidR="007F3A07" w:rsidRPr="00F00AC5" w:rsidRDefault="00D34583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Jožetovo znanstvenoraziskovalno delo bom v nadaljevanju predstavil na primeru </w:t>
      </w:r>
      <w:r w:rsidR="00AF05E0" w:rsidRPr="00F00AC5">
        <w:rPr>
          <w:rFonts w:ascii="Helvetica Neue" w:hAnsi="Helvetica Neue"/>
        </w:rPr>
        <w:t xml:space="preserve">nekaj </w:t>
      </w:r>
      <w:r w:rsidRPr="00F00AC5">
        <w:rPr>
          <w:rFonts w:ascii="Helvetica Neue" w:hAnsi="Helvetica Neue"/>
        </w:rPr>
        <w:t>njegovih monografij, ki predstavljajo izjemno velik opus</w:t>
      </w:r>
      <w:r w:rsidR="00F00AC5">
        <w:rPr>
          <w:rFonts w:ascii="Helvetica Neue" w:hAnsi="Helvetica Neue"/>
        </w:rPr>
        <w:t>,</w:t>
      </w:r>
      <w:r w:rsidRPr="00F00AC5">
        <w:rPr>
          <w:rFonts w:ascii="Helvetica Neue" w:hAnsi="Helvetica Neue"/>
        </w:rPr>
        <w:t xml:space="preserve"> njihovo zaporedno branje </w:t>
      </w:r>
      <w:r w:rsidR="00F00AC5">
        <w:rPr>
          <w:rFonts w:ascii="Helvetica Neue" w:hAnsi="Helvetica Neue"/>
        </w:rPr>
        <w:t xml:space="preserve">pa </w:t>
      </w:r>
      <w:r w:rsidRPr="00F00AC5">
        <w:rPr>
          <w:rFonts w:ascii="Helvetica Neue" w:hAnsi="Helvetica Neue"/>
        </w:rPr>
        <w:t>pokriva celoto gospodarskega razvoja Slovenije od konca druge svetovne vojne do velike transformacije družbe in ekonomije na začetk</w:t>
      </w:r>
      <w:r w:rsidR="00AF05E0" w:rsidRPr="00F00AC5">
        <w:rPr>
          <w:rFonts w:ascii="Helvetica Neue" w:hAnsi="Helvetica Neue"/>
        </w:rPr>
        <w:t>u devetdesetih let 20. stoletja</w:t>
      </w:r>
      <w:r w:rsidRPr="00F00AC5">
        <w:rPr>
          <w:rFonts w:ascii="Helvetica Neue" w:hAnsi="Helvetica Neue"/>
        </w:rPr>
        <w:t xml:space="preserve">. </w:t>
      </w:r>
      <w:r w:rsidR="00894500" w:rsidRPr="00F00AC5">
        <w:rPr>
          <w:rFonts w:ascii="Helvetica Neue" w:hAnsi="Helvetica Neue"/>
        </w:rPr>
        <w:t xml:space="preserve">Člankov je enostavno preveč za kratek zapis. </w:t>
      </w:r>
      <w:r w:rsidR="00AF05E0" w:rsidRPr="00F00AC5">
        <w:rPr>
          <w:rFonts w:ascii="Helvetica Neue" w:hAnsi="Helvetica Neue"/>
        </w:rPr>
        <w:t xml:space="preserve">Hkrati te monografije pomenijo tudi prelomne točke </w:t>
      </w:r>
      <w:r w:rsidR="001E6725" w:rsidRPr="00F00AC5">
        <w:rPr>
          <w:rFonts w:ascii="Helvetica Neue" w:hAnsi="Helvetica Neue"/>
        </w:rPr>
        <w:t xml:space="preserve">Jožetovih konceptualizacij raziskovalnih postopkov, definiranja </w:t>
      </w:r>
      <w:r w:rsidR="00395FA2" w:rsidRPr="00F00AC5">
        <w:rPr>
          <w:rFonts w:ascii="Helvetica Neue" w:hAnsi="Helvetica Neue"/>
        </w:rPr>
        <w:t>raziskovalnih vprašanj in in</w:t>
      </w:r>
      <w:r w:rsidR="001E6725" w:rsidRPr="00F00AC5">
        <w:rPr>
          <w:rFonts w:ascii="Helvetica Neue" w:hAnsi="Helvetica Neue"/>
        </w:rPr>
        <w:t xml:space="preserve">terpretacijskih načinov. </w:t>
      </w:r>
      <w:r w:rsidR="007F3A07" w:rsidRPr="00F00AC5">
        <w:rPr>
          <w:rFonts w:ascii="Helvetica Neue" w:hAnsi="Helvetica Neue"/>
        </w:rPr>
        <w:t>Vsaka njegova knjiga je pomenila »pozgodovinjenje« časovnih obdobij</w:t>
      </w:r>
      <w:r w:rsidR="00B70DF4" w:rsidRPr="00F00AC5">
        <w:rPr>
          <w:rFonts w:ascii="Helvetica Neue" w:hAnsi="Helvetica Neue"/>
        </w:rPr>
        <w:t xml:space="preserve"> ali pojavov</w:t>
      </w:r>
      <w:r w:rsidR="007F3A07" w:rsidRPr="00F00AC5">
        <w:rPr>
          <w:rFonts w:ascii="Helvetica Neue" w:hAnsi="Helvetica Neue"/>
        </w:rPr>
        <w:t xml:space="preserve">, ki jih je analiziral </w:t>
      </w:r>
      <w:r w:rsidR="004F7067" w:rsidRPr="00F00AC5">
        <w:rPr>
          <w:rFonts w:ascii="Helvetica Neue" w:hAnsi="Helvetica Neue"/>
        </w:rPr>
        <w:t>v njih</w:t>
      </w:r>
      <w:r w:rsidR="007F3A07" w:rsidRPr="00F00AC5">
        <w:rPr>
          <w:rFonts w:ascii="Helvetica Neue" w:hAnsi="Helvetica Neue"/>
        </w:rPr>
        <w:t xml:space="preserve">. </w:t>
      </w:r>
      <w:r w:rsidR="00C1505F" w:rsidRPr="00F00AC5">
        <w:rPr>
          <w:rFonts w:ascii="Helvetica Neue" w:hAnsi="Helvetica Neue"/>
        </w:rPr>
        <w:t xml:space="preserve">Vsekakor </w:t>
      </w:r>
      <w:r w:rsidRPr="00F00AC5">
        <w:rPr>
          <w:rFonts w:ascii="Helvetica Neue" w:hAnsi="Helvetica Neue"/>
        </w:rPr>
        <w:t xml:space="preserve">gre za opus, ki </w:t>
      </w:r>
      <w:r w:rsidR="009E223C" w:rsidRPr="00F00AC5">
        <w:rPr>
          <w:rFonts w:ascii="Helvetica Neue" w:hAnsi="Helvetica Neue"/>
        </w:rPr>
        <w:t xml:space="preserve">je </w:t>
      </w:r>
      <w:r w:rsidRPr="00F00AC5">
        <w:rPr>
          <w:rFonts w:ascii="Helvetica Neue" w:hAnsi="Helvetica Neue"/>
        </w:rPr>
        <w:t xml:space="preserve">na področju novejše </w:t>
      </w:r>
      <w:r w:rsidR="00894500" w:rsidRPr="00F00AC5">
        <w:rPr>
          <w:rFonts w:ascii="Helvetica Neue" w:hAnsi="Helvetica Neue"/>
        </w:rPr>
        <w:t xml:space="preserve">in </w:t>
      </w:r>
      <w:r w:rsidR="00C1505F" w:rsidRPr="00F00AC5">
        <w:rPr>
          <w:rFonts w:ascii="Helvetica Neue" w:hAnsi="Helvetica Neue"/>
        </w:rPr>
        <w:t>gospodarske zgodovine</w:t>
      </w:r>
      <w:r w:rsidRPr="00F00AC5">
        <w:rPr>
          <w:rFonts w:ascii="Helvetica Neue" w:hAnsi="Helvetica Neue"/>
        </w:rPr>
        <w:t xml:space="preserve"> </w:t>
      </w:r>
      <w:r w:rsidR="009E223C" w:rsidRPr="00F00AC5">
        <w:rPr>
          <w:rFonts w:ascii="Helvetica Neue" w:hAnsi="Helvetica Neue"/>
        </w:rPr>
        <w:t>vreden</w:t>
      </w:r>
      <w:r w:rsidR="00F00AC5" w:rsidRPr="00F00AC5">
        <w:rPr>
          <w:rFonts w:ascii="Helvetica Neue" w:hAnsi="Helvetica Neue"/>
        </w:rPr>
        <w:t xml:space="preserve"> zavidanja</w:t>
      </w:r>
      <w:r w:rsidR="009E223C" w:rsidRPr="00F00AC5">
        <w:rPr>
          <w:rFonts w:ascii="Helvetica Neue" w:hAnsi="Helvetica Neue"/>
        </w:rPr>
        <w:t xml:space="preserve">. </w:t>
      </w:r>
    </w:p>
    <w:p w14:paraId="226CB2B2" w14:textId="4A6F6529" w:rsidR="009D709E" w:rsidRPr="00F00AC5" w:rsidRDefault="009E223C" w:rsidP="00C3732F">
      <w:pPr>
        <w:spacing w:after="0"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Knjige so se začele pojavljati leta 1992, ko je izšla </w:t>
      </w:r>
      <w:r w:rsidR="00076CE1" w:rsidRPr="004347F7">
        <w:rPr>
          <w:rFonts w:ascii="Helvetica Neue" w:hAnsi="Helvetica Neue"/>
          <w:i/>
          <w:iCs/>
        </w:rPr>
        <w:t>Slovenska industrija v jugoslovanskem primežu</w:t>
      </w:r>
      <w:r w:rsidR="00076CE1" w:rsidRPr="00F00AC5">
        <w:rPr>
          <w:rFonts w:ascii="Helvetica Neue" w:hAnsi="Helvetica Neue"/>
        </w:rPr>
        <w:t xml:space="preserve">. V ospredju je bilo </w:t>
      </w:r>
      <w:r w:rsidR="0046160E" w:rsidRPr="00F00AC5">
        <w:rPr>
          <w:rFonts w:ascii="Helvetica Neue" w:hAnsi="Helvetica Neue"/>
        </w:rPr>
        <w:t>vzpostavljanj</w:t>
      </w:r>
      <w:r w:rsidR="00076CE1" w:rsidRPr="00F00AC5">
        <w:rPr>
          <w:rFonts w:ascii="Helvetica Neue" w:hAnsi="Helvetica Neue"/>
        </w:rPr>
        <w:t xml:space="preserve">e </w:t>
      </w:r>
      <w:r w:rsidR="0046160E" w:rsidRPr="00F00AC5">
        <w:rPr>
          <w:rFonts w:ascii="Helvetica Neue" w:hAnsi="Helvetica Neue"/>
        </w:rPr>
        <w:t xml:space="preserve">novega gospodarskega sistema </w:t>
      </w:r>
      <w:r w:rsidR="00915AE1" w:rsidRPr="00F00AC5">
        <w:rPr>
          <w:rFonts w:ascii="Helvetica Neue" w:hAnsi="Helvetica Neue"/>
        </w:rPr>
        <w:t xml:space="preserve">po sovjetskem vzorcu </w:t>
      </w:r>
      <w:r w:rsidR="0046160E" w:rsidRPr="00F00AC5">
        <w:rPr>
          <w:rFonts w:ascii="Helvetica Neue" w:hAnsi="Helvetica Neue"/>
        </w:rPr>
        <w:t xml:space="preserve">v prvem desetletju po drugi svetovni vojni. </w:t>
      </w:r>
      <w:r w:rsidR="00B70DF4" w:rsidRPr="00F00AC5">
        <w:rPr>
          <w:rFonts w:ascii="Helvetica Neue" w:hAnsi="Helvetica Neue"/>
        </w:rPr>
        <w:t xml:space="preserve">Z izdajo </w:t>
      </w:r>
      <w:r w:rsidR="00C1505F" w:rsidRPr="004347F7">
        <w:rPr>
          <w:rFonts w:ascii="Helvetica Neue" w:hAnsi="Helvetica Neue"/>
          <w:i/>
          <w:iCs/>
        </w:rPr>
        <w:t>Virov za nacionalizacijo industrijskih</w:t>
      </w:r>
      <w:r w:rsidR="00B70DF4" w:rsidRPr="004347F7">
        <w:rPr>
          <w:rFonts w:ascii="Helvetica Neue" w:hAnsi="Helvetica Neue"/>
          <w:i/>
          <w:iCs/>
        </w:rPr>
        <w:t xml:space="preserve"> podjetij po 2. svetovni vojni</w:t>
      </w:r>
      <w:r w:rsidR="00C1505F" w:rsidRPr="00F00AC5">
        <w:rPr>
          <w:rFonts w:ascii="Helvetica Neue" w:hAnsi="Helvetica Neue"/>
        </w:rPr>
        <w:t>, ki jih je napisal v sodelovanju z Marušo Zagradnik in Marjanom Zupančičem, je odmevno posegel v denacionalizacijske razprave in mnogim olajšal pot do vrnitve premoženja. S tretjo knjigo</w:t>
      </w:r>
      <w:r w:rsidR="00915AE1" w:rsidRPr="00F00AC5">
        <w:rPr>
          <w:rFonts w:ascii="Helvetica Neue" w:hAnsi="Helvetica Neue"/>
        </w:rPr>
        <w:t xml:space="preserve">, </w:t>
      </w:r>
      <w:r w:rsidR="00915AE1" w:rsidRPr="004347F7">
        <w:rPr>
          <w:rFonts w:ascii="Helvetica Neue" w:hAnsi="Helvetica Neue"/>
          <w:i/>
          <w:iCs/>
        </w:rPr>
        <w:t>Povojne nacionalizacije</w:t>
      </w:r>
      <w:r w:rsidR="00915AE1" w:rsidRPr="00F00AC5">
        <w:rPr>
          <w:rFonts w:ascii="Helvetica Neue" w:hAnsi="Helvetica Neue"/>
        </w:rPr>
        <w:t xml:space="preserve"> (1994)</w:t>
      </w:r>
      <w:r w:rsidR="003116CE" w:rsidRPr="00F00AC5">
        <w:rPr>
          <w:rFonts w:ascii="Helvetica Neue" w:hAnsi="Helvetica Neue"/>
        </w:rPr>
        <w:t>, je</w:t>
      </w:r>
      <w:r w:rsidR="00C1505F" w:rsidRPr="00F00AC5">
        <w:rPr>
          <w:rFonts w:ascii="Helvetica Neue" w:hAnsi="Helvetica Neue"/>
        </w:rPr>
        <w:t xml:space="preserve"> dokumentacijo o nacionalizacijah postavil v </w:t>
      </w:r>
      <w:r w:rsidR="00915AE1" w:rsidRPr="00F00AC5">
        <w:rPr>
          <w:rFonts w:ascii="Helvetica Neue" w:hAnsi="Helvetica Neue"/>
        </w:rPr>
        <w:t xml:space="preserve">širši družbenopolitični okvir. </w:t>
      </w:r>
      <w:r w:rsidR="00B56E7F" w:rsidRPr="004347F7">
        <w:rPr>
          <w:rFonts w:ascii="Helvetica Neue" w:hAnsi="Helvetica Neue"/>
          <w:i/>
          <w:iCs/>
        </w:rPr>
        <w:t>V za</w:t>
      </w:r>
      <w:r w:rsidR="00B56E7F" w:rsidRPr="004347F7">
        <w:rPr>
          <w:rFonts w:ascii="Helvetica Neue" w:hAnsi="Helvetica Neue" w:hint="eastAsia"/>
          <w:i/>
          <w:iCs/>
        </w:rPr>
        <w:t>č</w:t>
      </w:r>
      <w:r w:rsidR="00B56E7F" w:rsidRPr="004347F7">
        <w:rPr>
          <w:rFonts w:ascii="Helvetica Neue" w:hAnsi="Helvetica Neue"/>
          <w:i/>
          <w:iCs/>
        </w:rPr>
        <w:t>aranem krogu</w:t>
      </w:r>
      <w:r w:rsidR="00B56E7F" w:rsidRPr="00F00AC5">
        <w:rPr>
          <w:rFonts w:ascii="Helvetica Neue" w:hAnsi="Helvetica Neue"/>
        </w:rPr>
        <w:t xml:space="preserve"> (1999)</w:t>
      </w:r>
      <w:r w:rsidR="007615D5" w:rsidRPr="00F00AC5">
        <w:rPr>
          <w:rFonts w:ascii="Helvetica Neue" w:hAnsi="Helvetica Neue"/>
        </w:rPr>
        <w:t xml:space="preserve"> se je </w:t>
      </w:r>
      <w:r w:rsidR="00B56E7F" w:rsidRPr="00F00AC5">
        <w:rPr>
          <w:rFonts w:ascii="Helvetica Neue" w:hAnsi="Helvetica Neue"/>
        </w:rPr>
        <w:t>Jože posvetil šestdesetim letom</w:t>
      </w:r>
      <w:r w:rsidR="007615D5" w:rsidRPr="00F00AC5">
        <w:rPr>
          <w:rFonts w:ascii="Helvetica Neue" w:hAnsi="Helvetica Neue"/>
        </w:rPr>
        <w:t xml:space="preserve">. </w:t>
      </w:r>
      <w:r w:rsidR="00895BEC">
        <w:rPr>
          <w:rFonts w:ascii="Helvetica Neue" w:hAnsi="Helvetica Neue"/>
        </w:rPr>
        <w:t>Nato</w:t>
      </w:r>
      <w:r w:rsidR="00895BEC" w:rsidRPr="00F00AC5">
        <w:rPr>
          <w:rFonts w:ascii="Helvetica Neue" w:hAnsi="Helvetica Neue"/>
        </w:rPr>
        <w:t xml:space="preserve"> </w:t>
      </w:r>
      <w:r w:rsidR="007615D5" w:rsidRPr="00F00AC5">
        <w:rPr>
          <w:rFonts w:ascii="Helvetica Neue" w:hAnsi="Helvetica Neue"/>
        </w:rPr>
        <w:t xml:space="preserve">sva skupaj izdala </w:t>
      </w:r>
      <w:r w:rsidR="00DF301B" w:rsidRPr="004347F7">
        <w:rPr>
          <w:rFonts w:ascii="Helvetica Neue" w:hAnsi="Helvetica Neue"/>
          <w:i/>
          <w:iCs/>
        </w:rPr>
        <w:t>Zgodovin</w:t>
      </w:r>
      <w:r w:rsidR="007615D5" w:rsidRPr="004347F7">
        <w:rPr>
          <w:rFonts w:ascii="Helvetica Neue" w:hAnsi="Helvetica Neue"/>
          <w:i/>
          <w:iCs/>
        </w:rPr>
        <w:t>o</w:t>
      </w:r>
      <w:r w:rsidR="00DF301B" w:rsidRPr="004347F7">
        <w:rPr>
          <w:rFonts w:ascii="Helvetica Neue" w:hAnsi="Helvetica Neue"/>
          <w:i/>
          <w:iCs/>
        </w:rPr>
        <w:t xml:space="preserve"> slovenskega ban</w:t>
      </w:r>
      <w:r w:rsidR="00DF301B" w:rsidRPr="004347F7">
        <w:rPr>
          <w:rFonts w:ascii="Helvetica Neue" w:hAnsi="Helvetica Neue" w:hint="eastAsia"/>
          <w:i/>
          <w:iCs/>
        </w:rPr>
        <w:t>č</w:t>
      </w:r>
      <w:r w:rsidR="00DF301B" w:rsidRPr="004347F7">
        <w:rPr>
          <w:rFonts w:ascii="Helvetica Neue" w:hAnsi="Helvetica Neue"/>
          <w:i/>
          <w:iCs/>
        </w:rPr>
        <w:t>ništva</w:t>
      </w:r>
      <w:r w:rsidR="00DF301B" w:rsidRPr="00F00AC5">
        <w:rPr>
          <w:rFonts w:ascii="Helvetica Neue" w:hAnsi="Helvetica Neue"/>
        </w:rPr>
        <w:t xml:space="preserve"> (2000) in </w:t>
      </w:r>
      <w:r w:rsidR="00DF301B" w:rsidRPr="004347F7">
        <w:rPr>
          <w:rFonts w:ascii="Helvetica Neue" w:hAnsi="Helvetica Neue"/>
          <w:i/>
          <w:iCs/>
        </w:rPr>
        <w:t>Slovensk</w:t>
      </w:r>
      <w:r w:rsidR="007615D5" w:rsidRPr="004347F7">
        <w:rPr>
          <w:rFonts w:ascii="Helvetica Neue" w:hAnsi="Helvetica Neue"/>
          <w:i/>
          <w:iCs/>
        </w:rPr>
        <w:t>e</w:t>
      </w:r>
      <w:r w:rsidR="00DF301B" w:rsidRPr="004347F7">
        <w:rPr>
          <w:rFonts w:ascii="Helvetica Neue" w:hAnsi="Helvetica Neue"/>
          <w:i/>
          <w:iCs/>
        </w:rPr>
        <w:t xml:space="preserve"> </w:t>
      </w:r>
      <w:r w:rsidR="00AF7CD2" w:rsidRPr="004347F7">
        <w:rPr>
          <w:rFonts w:ascii="Helvetica Neue" w:hAnsi="Helvetica Neue"/>
          <w:i/>
          <w:iCs/>
        </w:rPr>
        <w:t>ban</w:t>
      </w:r>
      <w:r w:rsidR="00AF7CD2" w:rsidRPr="004347F7">
        <w:rPr>
          <w:rFonts w:ascii="Helvetica Neue" w:hAnsi="Helvetica Neue" w:hint="eastAsia"/>
          <w:i/>
          <w:iCs/>
        </w:rPr>
        <w:t>č</w:t>
      </w:r>
      <w:r w:rsidR="00AF7CD2" w:rsidRPr="004347F7">
        <w:rPr>
          <w:rFonts w:ascii="Helvetica Neue" w:hAnsi="Helvetica Neue"/>
          <w:i/>
          <w:iCs/>
        </w:rPr>
        <w:t>nik</w:t>
      </w:r>
      <w:r w:rsidR="007615D5" w:rsidRPr="004347F7">
        <w:rPr>
          <w:rFonts w:ascii="Helvetica Neue" w:hAnsi="Helvetica Neue"/>
          <w:i/>
          <w:iCs/>
        </w:rPr>
        <w:t>e</w:t>
      </w:r>
      <w:r w:rsidR="00AF7CD2" w:rsidRPr="004347F7">
        <w:rPr>
          <w:rFonts w:ascii="Helvetica Neue" w:hAnsi="Helvetica Neue"/>
          <w:i/>
          <w:iCs/>
        </w:rPr>
        <w:t xml:space="preserve"> v zrcalu </w:t>
      </w:r>
      <w:r w:rsidR="00AF7CD2" w:rsidRPr="004347F7">
        <w:rPr>
          <w:rFonts w:ascii="Helvetica Neue" w:hAnsi="Helvetica Neue" w:hint="eastAsia"/>
          <w:i/>
          <w:iCs/>
        </w:rPr>
        <w:t>č</w:t>
      </w:r>
      <w:r w:rsidR="00AF7CD2" w:rsidRPr="004347F7">
        <w:rPr>
          <w:rFonts w:ascii="Helvetica Neue" w:hAnsi="Helvetica Neue"/>
          <w:i/>
          <w:iCs/>
        </w:rPr>
        <w:t>asa</w:t>
      </w:r>
      <w:r w:rsidR="00AF7CD2" w:rsidRPr="00F00AC5">
        <w:rPr>
          <w:rFonts w:ascii="Helvetica Neue" w:hAnsi="Helvetica Neue"/>
        </w:rPr>
        <w:t xml:space="preserve"> (2005). </w:t>
      </w:r>
      <w:r w:rsidR="00960431" w:rsidRPr="00F00AC5">
        <w:rPr>
          <w:rFonts w:ascii="Helvetica Neue" w:hAnsi="Helvetica Neue"/>
        </w:rPr>
        <w:t xml:space="preserve">Vlogo posameznikov in stroke kot celote je Jože problematiziral </w:t>
      </w:r>
      <w:r w:rsidR="00D31203" w:rsidRPr="00F00AC5">
        <w:rPr>
          <w:rFonts w:ascii="Helvetica Neue" w:hAnsi="Helvetica Neue"/>
        </w:rPr>
        <w:t>na primeru Zveze ekonomistov Slovenije (</w:t>
      </w:r>
      <w:r w:rsidR="00D31203" w:rsidRPr="004347F7">
        <w:rPr>
          <w:rFonts w:ascii="Helvetica Neue" w:hAnsi="Helvetica Neue"/>
          <w:i/>
          <w:iCs/>
        </w:rPr>
        <w:t xml:space="preserve">Zveza ekonomistov Slovenije v </w:t>
      </w:r>
      <w:r w:rsidR="00D31203" w:rsidRPr="004347F7">
        <w:rPr>
          <w:rFonts w:ascii="Helvetica Neue" w:hAnsi="Helvetica Neue" w:hint="eastAsia"/>
          <w:i/>
          <w:iCs/>
        </w:rPr>
        <w:t>č</w:t>
      </w:r>
      <w:r w:rsidR="00D31203" w:rsidRPr="004347F7">
        <w:rPr>
          <w:rFonts w:ascii="Helvetica Neue" w:hAnsi="Helvetica Neue"/>
          <w:i/>
          <w:iCs/>
        </w:rPr>
        <w:t>asu in prostoru</w:t>
      </w:r>
      <w:r w:rsidR="00D31203" w:rsidRPr="00F00AC5">
        <w:rPr>
          <w:rFonts w:ascii="Helvetica Neue" w:hAnsi="Helvetica Neue"/>
        </w:rPr>
        <w:t>, 2001)</w:t>
      </w:r>
      <w:r w:rsidR="00AF7CD2" w:rsidRPr="00F00AC5">
        <w:rPr>
          <w:rFonts w:ascii="Helvetica Neue" w:hAnsi="Helvetica Neue"/>
        </w:rPr>
        <w:t xml:space="preserve">, kar je bilo zelo </w:t>
      </w:r>
      <w:r w:rsidR="00895BEC">
        <w:rPr>
          <w:rFonts w:ascii="Helvetica Neue" w:hAnsi="Helvetica Neue"/>
        </w:rPr>
        <w:t>izvirno</w:t>
      </w:r>
      <w:r w:rsidR="00895BEC" w:rsidRPr="00F00AC5">
        <w:rPr>
          <w:rFonts w:ascii="Helvetica Neue" w:hAnsi="Helvetica Neue"/>
        </w:rPr>
        <w:t xml:space="preserve"> </w:t>
      </w:r>
      <w:r w:rsidR="00AF7CD2" w:rsidRPr="00F00AC5">
        <w:rPr>
          <w:rFonts w:ascii="Helvetica Neue" w:hAnsi="Helvetica Neue"/>
        </w:rPr>
        <w:t>in tudi pred časom</w:t>
      </w:r>
      <w:r w:rsidR="00D31203" w:rsidRPr="00F00AC5">
        <w:rPr>
          <w:rFonts w:ascii="Helvetica Neue" w:hAnsi="Helvetica Neue"/>
        </w:rPr>
        <w:t xml:space="preserve">. Zadnjima dvema desetletjema socialistične </w:t>
      </w:r>
      <w:r w:rsidR="00B84215" w:rsidRPr="00F00AC5">
        <w:rPr>
          <w:rFonts w:ascii="Helvetica Neue" w:hAnsi="Helvetica Neue"/>
        </w:rPr>
        <w:t>gospodarske</w:t>
      </w:r>
      <w:r w:rsidR="00D31203" w:rsidRPr="00F00AC5">
        <w:rPr>
          <w:rFonts w:ascii="Helvetica Neue" w:hAnsi="Helvetica Neue"/>
        </w:rPr>
        <w:t xml:space="preserve"> ureditve je posvečena knjiga </w:t>
      </w:r>
      <w:r w:rsidR="00D31203" w:rsidRPr="004347F7">
        <w:rPr>
          <w:rFonts w:ascii="Helvetica Neue" w:hAnsi="Helvetica Neue"/>
          <w:i/>
          <w:iCs/>
        </w:rPr>
        <w:t>Iz reforme v reformo</w:t>
      </w:r>
      <w:r w:rsidR="00B84215" w:rsidRPr="00F00AC5">
        <w:rPr>
          <w:rFonts w:ascii="Helvetica Neue" w:hAnsi="Helvetica Neue"/>
        </w:rPr>
        <w:t xml:space="preserve"> (2006), ki </w:t>
      </w:r>
      <w:r w:rsidR="00FB6297" w:rsidRPr="00F00AC5">
        <w:rPr>
          <w:rFonts w:ascii="Helvetica Neue" w:hAnsi="Helvetica Neue"/>
        </w:rPr>
        <w:t>jo je Jože</w:t>
      </w:r>
      <w:r w:rsidR="00D31203" w:rsidRPr="00F00AC5">
        <w:rPr>
          <w:rFonts w:ascii="Helvetica Neue" w:hAnsi="Helvetica Neue"/>
        </w:rPr>
        <w:t xml:space="preserve"> napisal skupaj </w:t>
      </w:r>
      <w:r w:rsidR="001E6725" w:rsidRPr="00F00AC5">
        <w:rPr>
          <w:rFonts w:ascii="Helvetica Neue" w:hAnsi="Helvetica Neue"/>
        </w:rPr>
        <w:t xml:space="preserve">z </w:t>
      </w:r>
      <w:r w:rsidR="00D31203" w:rsidRPr="00F00AC5">
        <w:rPr>
          <w:rFonts w:ascii="Helvetica Neue" w:hAnsi="Helvetica Neue"/>
        </w:rPr>
        <w:t xml:space="preserve">drugim dolgoletnim sodelavcem, Nevenom Borakom. </w:t>
      </w:r>
      <w:r w:rsidR="00B84215" w:rsidRPr="00F00AC5">
        <w:rPr>
          <w:rFonts w:ascii="Helvetica Neue" w:hAnsi="Helvetica Neue"/>
        </w:rPr>
        <w:t xml:space="preserve">Po velikih </w:t>
      </w:r>
      <w:r w:rsidR="00B84215" w:rsidRPr="00F00AC5">
        <w:rPr>
          <w:rFonts w:ascii="Helvetica Neue" w:hAnsi="Helvetica Neue"/>
        </w:rPr>
        <w:lastRenderedPageBreak/>
        <w:t>makroekonomskih temah se je v svojem raziskovalnem interesu spustil na nižjo raven</w:t>
      </w:r>
      <w:r w:rsidR="00895BEC">
        <w:rPr>
          <w:rFonts w:ascii="Helvetica Neue" w:hAnsi="Helvetica Neue"/>
        </w:rPr>
        <w:t>,</w:t>
      </w:r>
      <w:r w:rsidR="00B84215" w:rsidRPr="00F00AC5">
        <w:rPr>
          <w:rFonts w:ascii="Helvetica Neue" w:hAnsi="Helvetica Neue"/>
        </w:rPr>
        <w:t xml:space="preserve"> na lokalno raven </w:t>
      </w:r>
      <w:r w:rsidR="00895BEC">
        <w:rPr>
          <w:rFonts w:ascii="Helvetica Neue" w:hAnsi="Helvetica Neue"/>
        </w:rPr>
        <w:t>ali</w:t>
      </w:r>
      <w:r w:rsidR="00B84215" w:rsidRPr="00F00AC5">
        <w:rPr>
          <w:rFonts w:ascii="Helvetica Neue" w:hAnsi="Helvetica Neue"/>
        </w:rPr>
        <w:t xml:space="preserve"> raven posameznega gospodarskega subjekta. Kot raziskovalni fenomen je definiral procesno dinamiko na ravni občine in socialističnega podjetja</w:t>
      </w:r>
      <w:r w:rsidR="00FB6297" w:rsidRPr="00F00AC5">
        <w:rPr>
          <w:rFonts w:ascii="Helvetica Neue" w:hAnsi="Helvetica Neue"/>
        </w:rPr>
        <w:t xml:space="preserve"> </w:t>
      </w:r>
      <w:r w:rsidR="00A01AFA" w:rsidRPr="00F00AC5">
        <w:rPr>
          <w:rFonts w:ascii="Helvetica Neue" w:hAnsi="Helvetica Neue"/>
        </w:rPr>
        <w:t xml:space="preserve">Tovarna vijakov Plamen Kropa </w:t>
      </w:r>
      <w:r w:rsidR="00FB6297" w:rsidRPr="00F00AC5">
        <w:rPr>
          <w:rFonts w:ascii="Helvetica Neue" w:hAnsi="Helvetica Neue"/>
        </w:rPr>
        <w:t>(</w:t>
      </w:r>
      <w:r w:rsidR="00A01AFA" w:rsidRPr="004347F7">
        <w:rPr>
          <w:rFonts w:ascii="Helvetica Neue" w:hAnsi="Helvetica Neue"/>
          <w:i/>
          <w:iCs/>
        </w:rPr>
        <w:t>Vigenjc</w:t>
      </w:r>
      <w:r w:rsidR="00A01AFA" w:rsidRPr="00F00AC5">
        <w:rPr>
          <w:rFonts w:ascii="Helvetica Neue" w:hAnsi="Helvetica Neue"/>
        </w:rPr>
        <w:t xml:space="preserve"> 7, 2007) in </w:t>
      </w:r>
      <w:r w:rsidR="00BA1161">
        <w:rPr>
          <w:rFonts w:ascii="Helvetica Neue" w:hAnsi="Helvetica Neue"/>
        </w:rPr>
        <w:t xml:space="preserve">sodeloval pri delu </w:t>
      </w:r>
      <w:r w:rsidR="00A01AFA" w:rsidRPr="004347F7">
        <w:rPr>
          <w:rFonts w:ascii="Helvetica Neue" w:hAnsi="Helvetica Neue"/>
          <w:i/>
          <w:iCs/>
        </w:rPr>
        <w:t>Postojna – upravno in gospodarsko središ</w:t>
      </w:r>
      <w:r w:rsidR="00A01AFA" w:rsidRPr="004347F7">
        <w:rPr>
          <w:rFonts w:ascii="Helvetica Neue" w:hAnsi="Helvetica Neue" w:hint="eastAsia"/>
          <w:i/>
          <w:iCs/>
        </w:rPr>
        <w:t>č</w:t>
      </w:r>
      <w:r w:rsidR="00A01AFA" w:rsidRPr="004347F7">
        <w:rPr>
          <w:rFonts w:ascii="Helvetica Neue" w:hAnsi="Helvetica Neue"/>
          <w:i/>
          <w:iCs/>
        </w:rPr>
        <w:t>e</w:t>
      </w:r>
      <w:r w:rsidR="00A01AFA" w:rsidRPr="00F00AC5">
        <w:rPr>
          <w:rFonts w:ascii="Helvetica Neue" w:hAnsi="Helvetica Neue"/>
        </w:rPr>
        <w:t xml:space="preserve"> </w:t>
      </w:r>
      <w:r w:rsidR="0013432E" w:rsidRPr="00F00AC5">
        <w:rPr>
          <w:rFonts w:ascii="Helvetica Neue" w:hAnsi="Helvetica Neue"/>
        </w:rPr>
        <w:t>(</w:t>
      </w:r>
      <w:r w:rsidR="00A01AFA" w:rsidRPr="00F00AC5">
        <w:rPr>
          <w:rFonts w:ascii="Helvetica Neue" w:hAnsi="Helvetica Neue"/>
        </w:rPr>
        <w:t>2009)</w:t>
      </w:r>
      <w:r w:rsidR="0013432E" w:rsidRPr="00F00AC5">
        <w:rPr>
          <w:rFonts w:ascii="Helvetica Neue" w:hAnsi="Helvetica Neue"/>
        </w:rPr>
        <w:t>, kjer je bil med vodilnimi avtorji</w:t>
      </w:r>
      <w:r w:rsidR="00394924" w:rsidRPr="00F00AC5">
        <w:rPr>
          <w:rFonts w:ascii="Helvetica Neue" w:hAnsi="Helvetica Neue"/>
        </w:rPr>
        <w:t>.</w:t>
      </w:r>
      <w:r w:rsidR="0013432E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 xml:space="preserve">V Jožetovem opusu </w:t>
      </w:r>
      <w:r w:rsidR="00895BEC" w:rsidRPr="00F00AC5">
        <w:rPr>
          <w:rFonts w:ascii="Helvetica Neue" w:hAnsi="Helvetica Neue"/>
        </w:rPr>
        <w:t xml:space="preserve">mejnik </w:t>
      </w:r>
      <w:r w:rsidR="00374194" w:rsidRPr="00F00AC5">
        <w:rPr>
          <w:rFonts w:ascii="Helvetica Neue" w:hAnsi="Helvetica Neue"/>
        </w:rPr>
        <w:t xml:space="preserve">prav gotovo predstavlja knjiga </w:t>
      </w:r>
      <w:r w:rsidR="00374194" w:rsidRPr="004347F7">
        <w:rPr>
          <w:rFonts w:ascii="Helvetica Neue" w:hAnsi="Helvetica Neue"/>
          <w:i/>
          <w:iCs/>
        </w:rPr>
        <w:t xml:space="preserve">Biti direktor v </w:t>
      </w:r>
      <w:r w:rsidR="00374194" w:rsidRPr="004347F7">
        <w:rPr>
          <w:rFonts w:ascii="Helvetica Neue" w:hAnsi="Helvetica Neue" w:hint="eastAsia"/>
          <w:i/>
          <w:iCs/>
        </w:rPr>
        <w:t>č</w:t>
      </w:r>
      <w:r w:rsidR="00374194" w:rsidRPr="004347F7">
        <w:rPr>
          <w:rFonts w:ascii="Helvetica Neue" w:hAnsi="Helvetica Neue"/>
          <w:i/>
          <w:iCs/>
        </w:rPr>
        <w:t>asu socializma</w:t>
      </w:r>
      <w:r w:rsidR="00374194" w:rsidRPr="00F00AC5">
        <w:rPr>
          <w:rFonts w:ascii="Helvetica Neue" w:hAnsi="Helvetica Neue"/>
        </w:rPr>
        <w:t xml:space="preserve"> (2008). Knjiga je nastala v intenzivnem sodelovanju Jožeta z</w:t>
      </w:r>
      <w:r w:rsidR="005E119A" w:rsidRPr="00F00AC5">
        <w:rPr>
          <w:rFonts w:ascii="Helvetica Neue" w:hAnsi="Helvetica Neue"/>
        </w:rPr>
        <w:t xml:space="preserve"> etnologom Jurijem Fikfakom. Izhodiščna teza je bila, da izmed mno</w:t>
      </w:r>
      <w:r w:rsidR="00374194" w:rsidRPr="00F00AC5">
        <w:rPr>
          <w:rFonts w:ascii="Helvetica Neue" w:hAnsi="Helvetica Neue"/>
        </w:rPr>
        <w:t xml:space="preserve">žice relevantnih interpretacij </w:t>
      </w:r>
      <w:r w:rsidR="003116CE" w:rsidRPr="00F00AC5">
        <w:rPr>
          <w:rFonts w:ascii="Helvetica Neue" w:hAnsi="Helvetica Neue"/>
        </w:rPr>
        <w:t>tranzicijske uspešnosti</w:t>
      </w:r>
      <w:r w:rsidR="00374194" w:rsidRPr="00F00AC5">
        <w:rPr>
          <w:rFonts w:ascii="Helvetica Neue" w:hAnsi="Helvetica Neue"/>
        </w:rPr>
        <w:t xml:space="preserve"> v Sloveniji </w:t>
      </w:r>
      <w:r w:rsidR="00895BEC">
        <w:rPr>
          <w:rFonts w:ascii="Helvetica Neue" w:hAnsi="Helvetica Neue"/>
        </w:rPr>
        <w:t>poudarita</w:t>
      </w:r>
      <w:r w:rsidR="00895BEC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 xml:space="preserve">strukture </w:t>
      </w:r>
      <w:r w:rsidR="00895BEC">
        <w:rPr>
          <w:rFonts w:ascii="Helvetica Neue" w:hAnsi="Helvetica Neue"/>
        </w:rPr>
        <w:t>ter</w:t>
      </w:r>
      <w:r w:rsidR="00895BEC" w:rsidRPr="00F00AC5">
        <w:rPr>
          <w:rFonts w:ascii="Helvetica Neue" w:hAnsi="Helvetica Neue"/>
        </w:rPr>
        <w:t xml:space="preserve"> </w:t>
      </w:r>
      <w:r w:rsidR="00374194" w:rsidRPr="00F00AC5">
        <w:rPr>
          <w:rFonts w:ascii="Helvetica Neue" w:hAnsi="Helvetica Neue"/>
        </w:rPr>
        <w:t>tehnike vodenja in upravljanja, pooseb</w:t>
      </w:r>
      <w:r w:rsidR="00895BEC">
        <w:rPr>
          <w:rFonts w:ascii="Helvetica Neue" w:hAnsi="Helvetica Neue"/>
        </w:rPr>
        <w:t>ljene</w:t>
      </w:r>
      <w:r w:rsidR="00374194" w:rsidRPr="00F00AC5">
        <w:rPr>
          <w:rFonts w:ascii="Helvetica Neue" w:hAnsi="Helvetica Neue"/>
        </w:rPr>
        <w:t xml:space="preserve"> v direktorjih uspešnih slovenskih podjetij od šestdesetih let dalje. </w:t>
      </w:r>
      <w:r w:rsidR="0013432E" w:rsidRPr="00F00AC5">
        <w:rPr>
          <w:rFonts w:ascii="Helvetica Neue" w:hAnsi="Helvetica Neue"/>
        </w:rPr>
        <w:t xml:space="preserve">Pozornost na vlogo posameznikov je </w:t>
      </w:r>
      <w:r w:rsidR="00895BEC">
        <w:rPr>
          <w:rFonts w:ascii="Helvetica Neue" w:hAnsi="Helvetica Neue"/>
        </w:rPr>
        <w:t>ohranil tudi</w:t>
      </w:r>
      <w:r w:rsidR="0013432E" w:rsidRPr="00F00AC5">
        <w:rPr>
          <w:rFonts w:ascii="Helvetica Neue" w:hAnsi="Helvetica Neue"/>
        </w:rPr>
        <w:t xml:space="preserve"> </w:t>
      </w:r>
      <w:r w:rsidR="00895BEC">
        <w:rPr>
          <w:rFonts w:ascii="Helvetica Neue" w:hAnsi="Helvetica Neue"/>
        </w:rPr>
        <w:t>v</w:t>
      </w:r>
      <w:r w:rsidR="0013432E" w:rsidRPr="00F00AC5">
        <w:rPr>
          <w:rFonts w:ascii="Helvetica Neue" w:hAnsi="Helvetica Neue"/>
        </w:rPr>
        <w:t xml:space="preserve"> knjig</w:t>
      </w:r>
      <w:r w:rsidR="00895BEC">
        <w:rPr>
          <w:rFonts w:ascii="Helvetica Neue" w:hAnsi="Helvetica Neue"/>
        </w:rPr>
        <w:t>i</w:t>
      </w:r>
      <w:r w:rsidR="0013432E" w:rsidRPr="00F00AC5">
        <w:rPr>
          <w:rFonts w:ascii="Helvetica Neue" w:hAnsi="Helvetica Neue"/>
        </w:rPr>
        <w:t xml:space="preserve"> o </w:t>
      </w:r>
      <w:r w:rsidR="00001C93" w:rsidRPr="00F00AC5">
        <w:rPr>
          <w:rFonts w:ascii="Helvetica Neue" w:hAnsi="Helvetica Neue"/>
        </w:rPr>
        <w:t xml:space="preserve">Stanetu Kavčiču, ki jo je napisal skupaj Božom Repetom. Kavčiča sta </w:t>
      </w:r>
      <w:r w:rsidR="00BA1161">
        <w:rPr>
          <w:rFonts w:ascii="Helvetica Neue" w:hAnsi="Helvetica Neue"/>
        </w:rPr>
        <w:t>predstavila</w:t>
      </w:r>
      <w:r w:rsidR="00BA1161" w:rsidRPr="00F00AC5">
        <w:rPr>
          <w:rFonts w:ascii="Helvetica Neue" w:hAnsi="Helvetica Neue"/>
        </w:rPr>
        <w:t xml:space="preserve"> </w:t>
      </w:r>
      <w:r w:rsidR="00001C93" w:rsidRPr="00F00AC5">
        <w:rPr>
          <w:rFonts w:ascii="Helvetica Neue" w:hAnsi="Helvetica Neue"/>
        </w:rPr>
        <w:t>kot primer</w:t>
      </w:r>
      <w:r w:rsidR="00AD0D24" w:rsidRPr="00F00AC5">
        <w:rPr>
          <w:rFonts w:ascii="Helvetica Neue" w:hAnsi="Helvetica Neue"/>
        </w:rPr>
        <w:t xml:space="preserve"> </w:t>
      </w:r>
      <w:r w:rsidR="00511055" w:rsidRPr="00F00AC5">
        <w:rPr>
          <w:rFonts w:ascii="Helvetica Neue" w:hAnsi="Helvetica Neue"/>
        </w:rPr>
        <w:t xml:space="preserve">politično avtoritarne, a ekonomsko in socialno prosvetljene oblastne elite, ki </w:t>
      </w:r>
      <w:r w:rsidR="00001C93" w:rsidRPr="00F00AC5">
        <w:rPr>
          <w:rFonts w:ascii="Helvetica Neue" w:hAnsi="Helvetica Neue"/>
        </w:rPr>
        <w:t xml:space="preserve">se trudi </w:t>
      </w:r>
      <w:r w:rsidR="00511055" w:rsidRPr="00F00AC5">
        <w:rPr>
          <w:rFonts w:ascii="Helvetica Neue" w:hAnsi="Helvetica Neue"/>
        </w:rPr>
        <w:t xml:space="preserve">meritokratsko </w:t>
      </w:r>
      <w:r w:rsidR="00001C93" w:rsidRPr="00F00AC5">
        <w:rPr>
          <w:rFonts w:ascii="Helvetica Neue" w:hAnsi="Helvetica Neue"/>
        </w:rPr>
        <w:t>upravljati</w:t>
      </w:r>
      <w:r w:rsidR="00511055" w:rsidRPr="00F00AC5">
        <w:rPr>
          <w:rFonts w:ascii="Helvetica Neue" w:hAnsi="Helvetica Neue"/>
        </w:rPr>
        <w:t xml:space="preserve"> družbeni razvoj</w:t>
      </w:r>
      <w:r w:rsidR="00AD0D24" w:rsidRPr="00F00AC5">
        <w:rPr>
          <w:rFonts w:ascii="Helvetica Neue" w:hAnsi="Helvetica Neue"/>
        </w:rPr>
        <w:t xml:space="preserve"> v okvirih </w:t>
      </w:r>
      <w:r w:rsidR="00001C93" w:rsidRPr="00F00AC5">
        <w:rPr>
          <w:rFonts w:ascii="Helvetica Neue" w:hAnsi="Helvetica Neue"/>
        </w:rPr>
        <w:t xml:space="preserve">rigidnih </w:t>
      </w:r>
      <w:r w:rsidR="00AD0D24" w:rsidRPr="00F00AC5">
        <w:rPr>
          <w:rFonts w:ascii="Helvetica Neue" w:hAnsi="Helvetica Neue"/>
        </w:rPr>
        <w:t>omejitev socialistične ureditve</w:t>
      </w:r>
      <w:r w:rsidR="00511055" w:rsidRPr="00F00AC5">
        <w:rPr>
          <w:rFonts w:ascii="Helvetica Neue" w:hAnsi="Helvetica Neue"/>
        </w:rPr>
        <w:t xml:space="preserve">. </w:t>
      </w:r>
      <w:r w:rsidR="00E83C06" w:rsidRPr="00F00AC5">
        <w:rPr>
          <w:rFonts w:ascii="Helvetica Neue" w:hAnsi="Helvetica Neue"/>
        </w:rPr>
        <w:t xml:space="preserve">Leto 2013 je bilo zopet prelomno. Izšli sta dve Jožetovi knjig. V </w:t>
      </w:r>
      <w:r w:rsidR="00E83C06" w:rsidRPr="004347F7">
        <w:rPr>
          <w:rFonts w:ascii="Helvetica Neue" w:hAnsi="Helvetica Neue"/>
          <w:i/>
          <w:iCs/>
        </w:rPr>
        <w:t>Poti do slovenske narodnogospodarske suverenosti</w:t>
      </w:r>
      <w:r w:rsidR="00E83C06" w:rsidRPr="00F00AC5">
        <w:rPr>
          <w:rFonts w:ascii="Helvetica Neue" w:hAnsi="Helvetica Neue"/>
        </w:rPr>
        <w:t xml:space="preserve"> je predstavil preobrazbo Slovenije v industrijsko družbo </w:t>
      </w:r>
      <w:r w:rsidR="003116CE" w:rsidRPr="00F00AC5">
        <w:rPr>
          <w:rFonts w:ascii="Helvetica Neue" w:hAnsi="Helvetica Neue"/>
        </w:rPr>
        <w:t xml:space="preserve">po drugi svetovni vojni. Knjiga prestavlja povzetek njegovega dolgoletnega dela. V knjigi </w:t>
      </w:r>
      <w:r w:rsidR="003116CE" w:rsidRPr="004347F7">
        <w:rPr>
          <w:rFonts w:ascii="Helvetica Neue" w:hAnsi="Helvetica Neue"/>
          <w:i/>
          <w:iCs/>
        </w:rPr>
        <w:t>Križ in kapital</w:t>
      </w:r>
      <w:r w:rsidR="003116CE" w:rsidRPr="00F00AC5">
        <w:rPr>
          <w:rFonts w:ascii="Helvetica Neue" w:hAnsi="Helvetica Neue"/>
        </w:rPr>
        <w:t xml:space="preserve"> je predstavil vlogo katoliške cerkve </w:t>
      </w:r>
      <w:r w:rsidR="00316553" w:rsidRPr="00F00AC5">
        <w:rPr>
          <w:rFonts w:ascii="Helvetica Neue" w:hAnsi="Helvetica Neue"/>
        </w:rPr>
        <w:t xml:space="preserve">na ekonomskem področju </w:t>
      </w:r>
      <w:r w:rsidR="003116CE" w:rsidRPr="00F00AC5">
        <w:rPr>
          <w:rFonts w:ascii="Helvetica Neue" w:hAnsi="Helvetica Neue"/>
        </w:rPr>
        <w:t xml:space="preserve">v </w:t>
      </w:r>
      <w:r w:rsidR="002B4C79" w:rsidRPr="00F00AC5">
        <w:rPr>
          <w:rFonts w:ascii="Helvetica Neue" w:hAnsi="Helvetica Neue"/>
        </w:rPr>
        <w:t xml:space="preserve">dvajsetem stoletju. </w:t>
      </w:r>
      <w:r w:rsidR="00C75477">
        <w:rPr>
          <w:rFonts w:ascii="Helvetica Neue" w:hAnsi="Helvetica Neue"/>
        </w:rPr>
        <w:t>Njegovo z</w:t>
      </w:r>
      <w:r w:rsidR="002B4C79" w:rsidRPr="00F00AC5">
        <w:rPr>
          <w:rFonts w:ascii="Helvetica Neue" w:hAnsi="Helvetica Neue"/>
        </w:rPr>
        <w:t xml:space="preserve">adnje knjižno delo izvira iz </w:t>
      </w:r>
      <w:r w:rsidR="00C75477">
        <w:rPr>
          <w:rFonts w:ascii="Helvetica Neue" w:hAnsi="Helvetica Neue"/>
        </w:rPr>
        <w:t xml:space="preserve">leta </w:t>
      </w:r>
      <w:r w:rsidR="002B4C79" w:rsidRPr="00F00AC5">
        <w:rPr>
          <w:rFonts w:ascii="Helvetica Neue" w:hAnsi="Helvetica Neue"/>
        </w:rPr>
        <w:t>2018 in je plod sodelovanja z mlajšim kolegom Aleksandrom Lorenčičem. V pregledni obliki sta predstavila oris posameznih gospodarskih panog in biografske skice posameznih podjetij</w:t>
      </w:r>
      <w:r w:rsidR="00320967" w:rsidRPr="00F00AC5">
        <w:rPr>
          <w:rFonts w:ascii="Helvetica Neue" w:hAnsi="Helvetica Neue"/>
        </w:rPr>
        <w:t xml:space="preserve"> v dobi modernizacije. Gre za pravi </w:t>
      </w:r>
      <w:r w:rsidR="00C75477">
        <w:rPr>
          <w:rFonts w:ascii="Helvetica Neue" w:hAnsi="Helvetica Neue"/>
        </w:rPr>
        <w:t>»</w:t>
      </w:r>
      <w:r w:rsidR="00320967" w:rsidRPr="00F00AC5">
        <w:rPr>
          <w:rFonts w:ascii="Helvetica Neue" w:hAnsi="Helvetica Neue"/>
        </w:rPr>
        <w:t>katalog</w:t>
      </w:r>
      <w:r w:rsidR="00C75477">
        <w:rPr>
          <w:rFonts w:ascii="Helvetica Neue" w:hAnsi="Helvetica Neue"/>
        </w:rPr>
        <w:t>«</w:t>
      </w:r>
      <w:r w:rsidR="00320967" w:rsidRPr="00F00AC5">
        <w:rPr>
          <w:rFonts w:ascii="Helvetica Neue" w:hAnsi="Helvetica Neue"/>
        </w:rPr>
        <w:t xml:space="preserve"> slovenske industrijske podjetnosti</w:t>
      </w:r>
      <w:r w:rsidR="00CC3FEC" w:rsidRPr="00F00AC5">
        <w:rPr>
          <w:rFonts w:ascii="Helvetica Neue" w:hAnsi="Helvetica Neue"/>
        </w:rPr>
        <w:t>, ki bo prav gotovo zelo pogosto citiran.</w:t>
      </w:r>
    </w:p>
    <w:p w14:paraId="711E9A3C" w14:textId="24FC0CA6" w:rsidR="00CC3FEC" w:rsidRPr="00F00AC5" w:rsidRDefault="00316553" w:rsidP="00C3732F">
      <w:pPr>
        <w:spacing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>Jože ima</w:t>
      </w:r>
      <w:r w:rsidR="00320967" w:rsidRPr="00F00AC5">
        <w:rPr>
          <w:rFonts w:ascii="Helvetica Neue" w:hAnsi="Helvetica Neue"/>
        </w:rPr>
        <w:t xml:space="preserve"> zavidljiv </w:t>
      </w:r>
      <w:r w:rsidR="00CC3FEC" w:rsidRPr="00F00AC5">
        <w:rPr>
          <w:rFonts w:ascii="Helvetica Neue" w:hAnsi="Helvetica Neue"/>
        </w:rPr>
        <w:t xml:space="preserve">raziskovalni in publicistični </w:t>
      </w:r>
      <w:r w:rsidR="00320967" w:rsidRPr="00F00AC5">
        <w:rPr>
          <w:rFonts w:ascii="Helvetica Neue" w:hAnsi="Helvetica Neue"/>
        </w:rPr>
        <w:t xml:space="preserve">opus. </w:t>
      </w:r>
      <w:r w:rsidR="00336D2F" w:rsidRPr="00F00AC5">
        <w:rPr>
          <w:rFonts w:ascii="Helvetica Neue" w:hAnsi="Helvetica Neue"/>
        </w:rPr>
        <w:t xml:space="preserve">V tridesetih letih dela 15 knjig, </w:t>
      </w:r>
      <w:r w:rsidR="00BB34B3" w:rsidRPr="00F00AC5">
        <w:rPr>
          <w:rFonts w:ascii="Helvetica Neue" w:hAnsi="Helvetica Neue"/>
        </w:rPr>
        <w:t xml:space="preserve">v povprečju </w:t>
      </w:r>
      <w:r w:rsidR="00C75477">
        <w:rPr>
          <w:rFonts w:ascii="Helvetica Neue" w:hAnsi="Helvetica Neue"/>
        </w:rPr>
        <w:t xml:space="preserve">ena </w:t>
      </w:r>
      <w:r w:rsidR="00336D2F" w:rsidRPr="00F00AC5">
        <w:rPr>
          <w:rFonts w:ascii="Helvetica Neue" w:hAnsi="Helvetica Neue"/>
        </w:rPr>
        <w:t xml:space="preserve">na dve leti. </w:t>
      </w:r>
      <w:r w:rsidR="00320967" w:rsidRPr="00F00AC5">
        <w:rPr>
          <w:rFonts w:ascii="Helvetica Neue" w:hAnsi="Helvetica Neue"/>
        </w:rPr>
        <w:t xml:space="preserve">Vsa ta dela, ne da bi omenjali številne tehtne članke, </w:t>
      </w:r>
      <w:r w:rsidR="00CC3FEC" w:rsidRPr="00F00AC5">
        <w:rPr>
          <w:rFonts w:ascii="Helvetica Neue" w:hAnsi="Helvetica Neue"/>
        </w:rPr>
        <w:t xml:space="preserve">opredeljujejo Jožeta kot osrednjo osebnost proučevanja gospodarske zgodovine socialističnega obdobja v Sloveniji. Kritična presoja Jožetovih objav več kot nazorno </w:t>
      </w:r>
      <w:r w:rsidR="00C75477">
        <w:rPr>
          <w:rFonts w:ascii="Helvetica Neue" w:hAnsi="Helvetica Neue"/>
        </w:rPr>
        <w:t>poudarja</w:t>
      </w:r>
      <w:r w:rsidR="00C75477" w:rsidRPr="00F00AC5">
        <w:rPr>
          <w:rFonts w:ascii="Helvetica Neue" w:hAnsi="Helvetica Neue"/>
        </w:rPr>
        <w:t xml:space="preserve"> </w:t>
      </w:r>
      <w:r w:rsidR="00CC3FEC" w:rsidRPr="00F00AC5">
        <w:rPr>
          <w:rFonts w:ascii="Helvetica Neue" w:hAnsi="Helvetica Neue"/>
        </w:rPr>
        <w:t>očitno naraščanje kakovosti njegove</w:t>
      </w:r>
      <w:r w:rsidR="00966862" w:rsidRPr="00F00AC5">
        <w:rPr>
          <w:rFonts w:ascii="Helvetica Neue" w:hAnsi="Helvetica Neue"/>
        </w:rPr>
        <w:t>ga</w:t>
      </w:r>
      <w:r w:rsidR="00CC3FEC" w:rsidRPr="00F00AC5">
        <w:rPr>
          <w:rFonts w:ascii="Helvetica Neue" w:hAnsi="Helvetica Neue"/>
        </w:rPr>
        <w:t xml:space="preserve"> raziskovalnega dela in rezultatov tega dela. Ni mo</w:t>
      </w:r>
      <w:r w:rsidR="00C75477">
        <w:rPr>
          <w:rFonts w:ascii="Helvetica Neue" w:hAnsi="Helvetica Neue"/>
        </w:rPr>
        <w:t>go</w:t>
      </w:r>
      <w:r w:rsidR="00CC3FEC" w:rsidRPr="00F00AC5">
        <w:rPr>
          <w:rFonts w:ascii="Helvetica Neue" w:hAnsi="Helvetica Neue"/>
        </w:rPr>
        <w:t>č</w:t>
      </w:r>
      <w:r w:rsidR="00C75477">
        <w:rPr>
          <w:rFonts w:ascii="Helvetica Neue" w:hAnsi="Helvetica Neue"/>
        </w:rPr>
        <w:t>e</w:t>
      </w:r>
      <w:r w:rsidR="00CC3FEC" w:rsidRPr="00F00AC5">
        <w:rPr>
          <w:rFonts w:ascii="Helvetica Neue" w:hAnsi="Helvetica Neue"/>
        </w:rPr>
        <w:t xml:space="preserve"> prezreti rasti interpretativne moči ali</w:t>
      </w:r>
      <w:r w:rsidR="00C75477">
        <w:rPr>
          <w:rFonts w:ascii="Helvetica Neue" w:hAnsi="Helvetica Neue"/>
        </w:rPr>
        <w:t>,</w:t>
      </w:r>
      <w:r w:rsidR="00CC3FEC" w:rsidRPr="00F00AC5">
        <w:rPr>
          <w:rFonts w:ascii="Helvetica Neue" w:hAnsi="Helvetica Neue"/>
        </w:rPr>
        <w:t xml:space="preserve"> bolje rečeno</w:t>
      </w:r>
      <w:r w:rsidR="00C75477">
        <w:rPr>
          <w:rFonts w:ascii="Helvetica Neue" w:hAnsi="Helvetica Neue"/>
        </w:rPr>
        <w:t>,</w:t>
      </w:r>
      <w:r w:rsidR="00CC3FEC" w:rsidRPr="00F00AC5">
        <w:rPr>
          <w:rFonts w:ascii="Helvetica Neue" w:hAnsi="Helvetica Neue"/>
        </w:rPr>
        <w:t xml:space="preserve"> zorenja Jožeta kot zgodovinarja </w:t>
      </w:r>
      <w:r w:rsidR="00C75477">
        <w:rPr>
          <w:rFonts w:ascii="Helvetica Neue" w:hAnsi="Helvetica Neue"/>
        </w:rPr>
        <w:t>skozi</w:t>
      </w:r>
      <w:r w:rsidR="00C75477" w:rsidRPr="00F00AC5">
        <w:rPr>
          <w:rFonts w:ascii="Helvetica Neue" w:hAnsi="Helvetica Neue"/>
        </w:rPr>
        <w:t xml:space="preserve"> </w:t>
      </w:r>
      <w:r w:rsidR="00CC3FEC" w:rsidRPr="00F00AC5">
        <w:rPr>
          <w:rFonts w:ascii="Helvetica Neue" w:hAnsi="Helvetica Neue"/>
        </w:rPr>
        <w:t>let</w:t>
      </w:r>
      <w:r w:rsidR="00C75477">
        <w:rPr>
          <w:rFonts w:ascii="Helvetica Neue" w:hAnsi="Helvetica Neue"/>
        </w:rPr>
        <w:t>a</w:t>
      </w:r>
      <w:r w:rsidR="00CC3FEC" w:rsidRPr="00F00AC5">
        <w:rPr>
          <w:rFonts w:ascii="Helvetica Neue" w:hAnsi="Helvetica Neue"/>
        </w:rPr>
        <w:t xml:space="preserve">. Z življenjskimi in raziskovalnimi izkušnjami so nastopale spremembe v konceptualizacijah in tematizacijah raziskovalnih vprašanj, kar se je navzven </w:t>
      </w:r>
      <w:r w:rsidR="00CC3FEC" w:rsidRPr="00F00AC5">
        <w:rPr>
          <w:rFonts w:ascii="Helvetica Neue" w:hAnsi="Helvetica Neue"/>
        </w:rPr>
        <w:lastRenderedPageBreak/>
        <w:t xml:space="preserve">opazilo s premikom od osnovnega izhodišča rekonstrukcije k poglobljenim in sintetičnim interpretacijam. Že predelani in novi viri so mu z drugačnim branjem odkrivali nove in drugačne pomenske dimenzije socialistične ekonomske ureditve in procesov. </w:t>
      </w:r>
    </w:p>
    <w:p w14:paraId="7470CB39" w14:textId="6B500B41" w:rsidR="00320967" w:rsidRPr="00F00AC5" w:rsidRDefault="00316553" w:rsidP="00C3732F">
      <w:pPr>
        <w:spacing w:line="360" w:lineRule="auto"/>
        <w:ind w:firstLine="708"/>
        <w:jc w:val="both"/>
        <w:rPr>
          <w:rFonts w:ascii="Helvetica Neue" w:hAnsi="Helvetica Neue"/>
        </w:rPr>
      </w:pPr>
      <w:r w:rsidRPr="00F00AC5">
        <w:rPr>
          <w:rFonts w:ascii="Helvetica Neue" w:hAnsi="Helvetica Neue"/>
        </w:rPr>
        <w:t xml:space="preserve">Vesel sem, da sva bila sodelavca in da sva del poti hodila skupaj. </w:t>
      </w:r>
      <w:r w:rsidR="00C6107C" w:rsidRPr="00F00AC5">
        <w:rPr>
          <w:rFonts w:ascii="Helvetica Neue" w:hAnsi="Helvetica Neue"/>
        </w:rPr>
        <w:t>Vse najboljše</w:t>
      </w:r>
      <w:r w:rsidR="00C75477">
        <w:rPr>
          <w:rFonts w:ascii="Helvetica Neue" w:hAnsi="Helvetica Neue"/>
        </w:rPr>
        <w:t>,</w:t>
      </w:r>
      <w:r w:rsidR="00C6107C" w:rsidRPr="00F00AC5">
        <w:rPr>
          <w:rFonts w:ascii="Helvetica Neue" w:hAnsi="Helvetica Neue"/>
        </w:rPr>
        <w:t xml:space="preserve"> Jože!</w:t>
      </w:r>
    </w:p>
    <w:p w14:paraId="493E403A" w14:textId="2FC60DD8" w:rsidR="00320967" w:rsidRPr="00F00AC5" w:rsidRDefault="00C6107C" w:rsidP="00C3732F">
      <w:pPr>
        <w:spacing w:line="360" w:lineRule="auto"/>
        <w:ind w:left="6372" w:firstLine="708"/>
        <w:jc w:val="right"/>
        <w:rPr>
          <w:rFonts w:ascii="Helvetica Neue" w:hAnsi="Helvetica Neue"/>
          <w:i/>
        </w:rPr>
      </w:pPr>
      <w:r w:rsidRPr="00F00AC5">
        <w:rPr>
          <w:rFonts w:ascii="Helvetica Neue" w:hAnsi="Helvetica Neue"/>
          <w:i/>
        </w:rPr>
        <w:t>Žarko Lazarević</w:t>
      </w:r>
    </w:p>
    <w:p w14:paraId="59ADD4B0" w14:textId="77777777" w:rsidR="00320967" w:rsidRPr="00F00AC5" w:rsidRDefault="00320967" w:rsidP="00C3732F">
      <w:pPr>
        <w:jc w:val="both"/>
        <w:rPr>
          <w:rFonts w:ascii="Helvetica Neue" w:hAnsi="Helvetica Neue"/>
        </w:rPr>
      </w:pPr>
    </w:p>
    <w:p w14:paraId="2DD016D2" w14:textId="77777777" w:rsidR="009D709E" w:rsidRPr="00F00AC5" w:rsidRDefault="009D709E" w:rsidP="00C3732F">
      <w:pPr>
        <w:jc w:val="both"/>
        <w:rPr>
          <w:rFonts w:ascii="Helvetica Neue" w:hAnsi="Helvetica Neue"/>
        </w:rPr>
      </w:pPr>
    </w:p>
    <w:sectPr w:rsidR="009D709E" w:rsidRPr="00F00AC5" w:rsidSect="0002097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C8AF1" w14:textId="77777777" w:rsidR="00356BD6" w:rsidRDefault="00356BD6" w:rsidP="00186E02">
      <w:pPr>
        <w:spacing w:after="0" w:line="240" w:lineRule="auto"/>
      </w:pPr>
      <w:r>
        <w:separator/>
      </w:r>
    </w:p>
  </w:endnote>
  <w:endnote w:type="continuationSeparator" w:id="0">
    <w:p w14:paraId="4624A3F7" w14:textId="77777777" w:rsidR="00356BD6" w:rsidRDefault="00356BD6" w:rsidP="0018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1101"/>
      <w:docPartObj>
        <w:docPartGallery w:val="Page Numbers (Bottom of Page)"/>
        <w:docPartUnique/>
      </w:docPartObj>
    </w:sdtPr>
    <w:sdtContent>
      <w:p w14:paraId="2FE21C86" w14:textId="38C4648F" w:rsidR="005E6291" w:rsidRDefault="005E6291">
        <w:pPr>
          <w:pStyle w:val="Nog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9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6D15BA" w14:textId="77777777" w:rsidR="005E6291" w:rsidRDefault="005E6291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20217" w14:textId="77777777" w:rsidR="00356BD6" w:rsidRDefault="00356BD6" w:rsidP="00186E02">
      <w:pPr>
        <w:spacing w:after="0" w:line="240" w:lineRule="auto"/>
      </w:pPr>
      <w:r>
        <w:separator/>
      </w:r>
    </w:p>
  </w:footnote>
  <w:footnote w:type="continuationSeparator" w:id="0">
    <w:p w14:paraId="29D51203" w14:textId="77777777" w:rsidR="00356BD6" w:rsidRDefault="00356BD6" w:rsidP="00186E02">
      <w:pPr>
        <w:spacing w:after="0" w:line="240" w:lineRule="auto"/>
      </w:pPr>
      <w:r>
        <w:continuationSeparator/>
      </w:r>
    </w:p>
  </w:footnote>
  <w:footnote w:id="1">
    <w:p w14:paraId="2A53B81E" w14:textId="15275255" w:rsidR="005E6291" w:rsidRPr="00C0361C" w:rsidRDefault="005E6291">
      <w:pPr>
        <w:pStyle w:val="Sprotnaopomba-besedilo"/>
        <w:rPr>
          <w:rFonts w:ascii="Helvetica Neue" w:hAnsi="Helvetica Neue"/>
        </w:rPr>
      </w:pPr>
      <w:r w:rsidRPr="00C0361C">
        <w:rPr>
          <w:rStyle w:val="Sprotnaopomba-sklic"/>
          <w:rFonts w:ascii="Helvetica Neue" w:hAnsi="Helvetica Neue"/>
        </w:rPr>
        <w:footnoteRef/>
      </w:r>
      <w:r w:rsidRPr="00C0361C">
        <w:rPr>
          <w:rFonts w:ascii="Helvetica Neue" w:hAnsi="Helvetica Neue"/>
        </w:rPr>
        <w:t xml:space="preserve"> Žarko Lazarević, </w:t>
      </w:r>
      <w:r>
        <w:rPr>
          <w:rFonts w:ascii="Helvetica Neue" w:hAnsi="Helvetica Neue"/>
        </w:rPr>
        <w:t>»Jože Prinčič – šestdesetletnik,«</w:t>
      </w:r>
      <w:r w:rsidRPr="00C0361C">
        <w:rPr>
          <w:rFonts w:ascii="Helvetica Neue" w:hAnsi="Helvetica Neue"/>
        </w:rPr>
        <w:t xml:space="preserve"> </w:t>
      </w:r>
      <w:r w:rsidRPr="00771E9B">
        <w:rPr>
          <w:rFonts w:ascii="Helvetica Neue" w:hAnsi="Helvetica Neue"/>
          <w:i/>
        </w:rPr>
        <w:t>Prispevki za novejšo zgodovino</w:t>
      </w:r>
      <w:r>
        <w:rPr>
          <w:rFonts w:ascii="Helvetica Neue" w:hAnsi="Helvetica Neue"/>
        </w:rPr>
        <w:t xml:space="preserve"> 51, št. 2 (2011): 133</w:t>
      </w:r>
      <w:r>
        <w:rPr>
          <w:rFonts w:ascii="Times New Roman" w:hAnsi="Times New Roman"/>
        </w:rPr>
        <w:t>–</w:t>
      </w:r>
      <w:r w:rsidRPr="00C0361C">
        <w:rPr>
          <w:rFonts w:ascii="Helvetica Neue" w:hAnsi="Helvetica Neue"/>
        </w:rPr>
        <w:t>38.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eja Blaj Hribar">
    <w15:presenceInfo w15:providerId="AD" w15:userId="S-1-5-21-1350262031-447710271-3113961535-1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jA3N7K0NDY2NDJV0lEKTi0uzszPAykwrAUAxH8OpiwAAAA="/>
  </w:docVars>
  <w:rsids>
    <w:rsidRoot w:val="00186E02"/>
    <w:rsid w:val="00001C93"/>
    <w:rsid w:val="00006431"/>
    <w:rsid w:val="00020978"/>
    <w:rsid w:val="000277C8"/>
    <w:rsid w:val="0003169C"/>
    <w:rsid w:val="00036839"/>
    <w:rsid w:val="00051EFF"/>
    <w:rsid w:val="00056D56"/>
    <w:rsid w:val="000602C0"/>
    <w:rsid w:val="000649D7"/>
    <w:rsid w:val="00076CE1"/>
    <w:rsid w:val="00094F22"/>
    <w:rsid w:val="00095A88"/>
    <w:rsid w:val="000B288E"/>
    <w:rsid w:val="000D2755"/>
    <w:rsid w:val="00110E58"/>
    <w:rsid w:val="0012291B"/>
    <w:rsid w:val="00122A70"/>
    <w:rsid w:val="001269B6"/>
    <w:rsid w:val="0013432E"/>
    <w:rsid w:val="00136B13"/>
    <w:rsid w:val="00146F04"/>
    <w:rsid w:val="00151529"/>
    <w:rsid w:val="00152C58"/>
    <w:rsid w:val="00153FA3"/>
    <w:rsid w:val="001639A3"/>
    <w:rsid w:val="00186E02"/>
    <w:rsid w:val="00193B40"/>
    <w:rsid w:val="001C2B2D"/>
    <w:rsid w:val="001C3743"/>
    <w:rsid w:val="001C5655"/>
    <w:rsid w:val="001E1AD2"/>
    <w:rsid w:val="001E6725"/>
    <w:rsid w:val="00204166"/>
    <w:rsid w:val="00212711"/>
    <w:rsid w:val="002231C0"/>
    <w:rsid w:val="002419EB"/>
    <w:rsid w:val="002454F8"/>
    <w:rsid w:val="00273D2C"/>
    <w:rsid w:val="002B4C79"/>
    <w:rsid w:val="002C099A"/>
    <w:rsid w:val="002D589A"/>
    <w:rsid w:val="002E633B"/>
    <w:rsid w:val="002E7E08"/>
    <w:rsid w:val="003041EF"/>
    <w:rsid w:val="00304CAC"/>
    <w:rsid w:val="003116CE"/>
    <w:rsid w:val="00313CAD"/>
    <w:rsid w:val="00313D9A"/>
    <w:rsid w:val="00316553"/>
    <w:rsid w:val="0032039A"/>
    <w:rsid w:val="00320967"/>
    <w:rsid w:val="00324B33"/>
    <w:rsid w:val="00336D2F"/>
    <w:rsid w:val="00340122"/>
    <w:rsid w:val="00356BD6"/>
    <w:rsid w:val="00374194"/>
    <w:rsid w:val="00394924"/>
    <w:rsid w:val="003951B0"/>
    <w:rsid w:val="00395FA2"/>
    <w:rsid w:val="003B39F5"/>
    <w:rsid w:val="003B66F8"/>
    <w:rsid w:val="003C371E"/>
    <w:rsid w:val="003E19B1"/>
    <w:rsid w:val="003E466D"/>
    <w:rsid w:val="003E5D87"/>
    <w:rsid w:val="003F6257"/>
    <w:rsid w:val="003F7D9D"/>
    <w:rsid w:val="00406FF4"/>
    <w:rsid w:val="00420875"/>
    <w:rsid w:val="004301EB"/>
    <w:rsid w:val="004347F7"/>
    <w:rsid w:val="00435B79"/>
    <w:rsid w:val="0045629C"/>
    <w:rsid w:val="0046160E"/>
    <w:rsid w:val="00470DAD"/>
    <w:rsid w:val="00477284"/>
    <w:rsid w:val="00480989"/>
    <w:rsid w:val="00486FDE"/>
    <w:rsid w:val="00497834"/>
    <w:rsid w:val="004B0732"/>
    <w:rsid w:val="004C5192"/>
    <w:rsid w:val="004C6273"/>
    <w:rsid w:val="004D0A37"/>
    <w:rsid w:val="004D31E1"/>
    <w:rsid w:val="004D7304"/>
    <w:rsid w:val="004F0FC1"/>
    <w:rsid w:val="004F7067"/>
    <w:rsid w:val="00507EC6"/>
    <w:rsid w:val="00511055"/>
    <w:rsid w:val="00523786"/>
    <w:rsid w:val="0052692A"/>
    <w:rsid w:val="0057658C"/>
    <w:rsid w:val="00591BCC"/>
    <w:rsid w:val="005B5651"/>
    <w:rsid w:val="005E119A"/>
    <w:rsid w:val="005E6291"/>
    <w:rsid w:val="005F3EAB"/>
    <w:rsid w:val="006174E5"/>
    <w:rsid w:val="006235B2"/>
    <w:rsid w:val="00650823"/>
    <w:rsid w:val="00657476"/>
    <w:rsid w:val="00676233"/>
    <w:rsid w:val="006B2760"/>
    <w:rsid w:val="006B7C3B"/>
    <w:rsid w:val="006E4AF0"/>
    <w:rsid w:val="006F7D7B"/>
    <w:rsid w:val="00713A61"/>
    <w:rsid w:val="00713B57"/>
    <w:rsid w:val="00760998"/>
    <w:rsid w:val="007615D5"/>
    <w:rsid w:val="00771E9B"/>
    <w:rsid w:val="0077782D"/>
    <w:rsid w:val="007E47D7"/>
    <w:rsid w:val="007F3A07"/>
    <w:rsid w:val="008177E8"/>
    <w:rsid w:val="00830670"/>
    <w:rsid w:val="00843F52"/>
    <w:rsid w:val="008445B2"/>
    <w:rsid w:val="008578C0"/>
    <w:rsid w:val="00873F90"/>
    <w:rsid w:val="008775F1"/>
    <w:rsid w:val="00894500"/>
    <w:rsid w:val="00895BEC"/>
    <w:rsid w:val="008A4A75"/>
    <w:rsid w:val="008D3976"/>
    <w:rsid w:val="008F2A34"/>
    <w:rsid w:val="00915AE1"/>
    <w:rsid w:val="00960431"/>
    <w:rsid w:val="00966862"/>
    <w:rsid w:val="009942B5"/>
    <w:rsid w:val="009D709E"/>
    <w:rsid w:val="009E02D3"/>
    <w:rsid w:val="009E223C"/>
    <w:rsid w:val="00A01AFA"/>
    <w:rsid w:val="00A56E04"/>
    <w:rsid w:val="00AD0D24"/>
    <w:rsid w:val="00AD2B1E"/>
    <w:rsid w:val="00AF05E0"/>
    <w:rsid w:val="00AF7CD2"/>
    <w:rsid w:val="00B04F69"/>
    <w:rsid w:val="00B4651F"/>
    <w:rsid w:val="00B56E7F"/>
    <w:rsid w:val="00B70DF4"/>
    <w:rsid w:val="00B84215"/>
    <w:rsid w:val="00B9276E"/>
    <w:rsid w:val="00BA1161"/>
    <w:rsid w:val="00BB34B3"/>
    <w:rsid w:val="00C01F6B"/>
    <w:rsid w:val="00C0361C"/>
    <w:rsid w:val="00C1505F"/>
    <w:rsid w:val="00C34C8E"/>
    <w:rsid w:val="00C3732F"/>
    <w:rsid w:val="00C40CDD"/>
    <w:rsid w:val="00C533FB"/>
    <w:rsid w:val="00C57410"/>
    <w:rsid w:val="00C6107C"/>
    <w:rsid w:val="00C634DC"/>
    <w:rsid w:val="00C72278"/>
    <w:rsid w:val="00C72DF1"/>
    <w:rsid w:val="00C75477"/>
    <w:rsid w:val="00C76826"/>
    <w:rsid w:val="00CC1FD7"/>
    <w:rsid w:val="00CC3FEC"/>
    <w:rsid w:val="00CD16E0"/>
    <w:rsid w:val="00CE78CB"/>
    <w:rsid w:val="00D31203"/>
    <w:rsid w:val="00D34583"/>
    <w:rsid w:val="00D65D98"/>
    <w:rsid w:val="00D80B7F"/>
    <w:rsid w:val="00D97542"/>
    <w:rsid w:val="00DA526A"/>
    <w:rsid w:val="00DE1F4D"/>
    <w:rsid w:val="00DF301B"/>
    <w:rsid w:val="00E21EB1"/>
    <w:rsid w:val="00E228EB"/>
    <w:rsid w:val="00E430D7"/>
    <w:rsid w:val="00E66BD0"/>
    <w:rsid w:val="00E83C06"/>
    <w:rsid w:val="00E9407C"/>
    <w:rsid w:val="00F00AC5"/>
    <w:rsid w:val="00F06BC5"/>
    <w:rsid w:val="00F06E7E"/>
    <w:rsid w:val="00F216BD"/>
    <w:rsid w:val="00FB6297"/>
    <w:rsid w:val="00FE1417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A0AA"/>
  <w15:docId w15:val="{B0B84074-2060-6F43-8995-75FF20F4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86E02"/>
    <w:rPr>
      <w:rFonts w:ascii="Verdana" w:eastAsia="Calibri" w:hAnsi="Verdana" w:cs="Times New Roman"/>
      <w:szCs w:val="24"/>
    </w:rPr>
  </w:style>
  <w:style w:type="paragraph" w:styleId="Naslov3">
    <w:name w:val="heading 3"/>
    <w:basedOn w:val="Navaden"/>
    <w:link w:val="Naslov3Znak"/>
    <w:uiPriority w:val="9"/>
    <w:qFormat/>
    <w:rsid w:val="003C3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semiHidden/>
    <w:unhideWhenUsed/>
    <w:rsid w:val="00186E02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semiHidden/>
    <w:rsid w:val="00186E02"/>
    <w:rPr>
      <w:rFonts w:ascii="Verdana" w:eastAsia="Calibri" w:hAnsi="Verdana" w:cs="Times New Roman"/>
      <w:sz w:val="20"/>
      <w:szCs w:val="20"/>
    </w:rPr>
  </w:style>
  <w:style w:type="character" w:styleId="Sprotnaopomba-sklic">
    <w:name w:val="footnote reference"/>
    <w:basedOn w:val="Privzetapisavaodstavka"/>
    <w:semiHidden/>
    <w:unhideWhenUsed/>
    <w:rsid w:val="00186E02"/>
    <w:rPr>
      <w:vertAlign w:val="superscript"/>
    </w:rPr>
  </w:style>
  <w:style w:type="paragraph" w:styleId="Glava">
    <w:name w:val="header"/>
    <w:basedOn w:val="Navaden"/>
    <w:link w:val="GlavaZnak"/>
    <w:uiPriority w:val="99"/>
    <w:semiHidden/>
    <w:unhideWhenUsed/>
    <w:rsid w:val="00152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152C58"/>
    <w:rPr>
      <w:rFonts w:ascii="Verdana" w:eastAsia="Calibri" w:hAnsi="Verdana" w:cs="Times New Roman"/>
      <w:szCs w:val="24"/>
    </w:rPr>
  </w:style>
  <w:style w:type="paragraph" w:styleId="Noga">
    <w:name w:val="footer"/>
    <w:basedOn w:val="Navaden"/>
    <w:link w:val="NogaZnak"/>
    <w:uiPriority w:val="99"/>
    <w:unhideWhenUsed/>
    <w:rsid w:val="00152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52C58"/>
    <w:rPr>
      <w:rFonts w:ascii="Verdana" w:eastAsia="Calibri" w:hAnsi="Verdana" w:cs="Times New Roman"/>
      <w:szCs w:val="24"/>
    </w:rPr>
  </w:style>
  <w:style w:type="character" w:customStyle="1" w:styleId="Naslov3Znak">
    <w:name w:val="Naslov 3 Znak"/>
    <w:basedOn w:val="Privzetapisavaodstavka"/>
    <w:link w:val="Naslov3"/>
    <w:uiPriority w:val="9"/>
    <w:rsid w:val="003C37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Privzetapisavaodstavka"/>
    <w:rsid w:val="003C371E"/>
  </w:style>
  <w:style w:type="character" w:styleId="Hiperpovezava">
    <w:name w:val="Hyperlink"/>
    <w:basedOn w:val="Privzetapisavaodstavka"/>
    <w:uiPriority w:val="99"/>
    <w:semiHidden/>
    <w:unhideWhenUsed/>
    <w:rsid w:val="003C371E"/>
    <w:rPr>
      <w:color w:val="0000FF"/>
      <w:u w:val="single"/>
    </w:rPr>
  </w:style>
  <w:style w:type="paragraph" w:styleId="Navadensplet">
    <w:name w:val="Normal (Web)"/>
    <w:basedOn w:val="Navaden"/>
    <w:uiPriority w:val="99"/>
    <w:semiHidden/>
    <w:unhideWhenUsed/>
    <w:rsid w:val="003C371E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GB"/>
    </w:rPr>
  </w:style>
  <w:style w:type="paragraph" w:styleId="Revizija">
    <w:name w:val="Revision"/>
    <w:hidden/>
    <w:uiPriority w:val="99"/>
    <w:semiHidden/>
    <w:rsid w:val="004347F7"/>
    <w:pPr>
      <w:spacing w:after="0" w:line="240" w:lineRule="auto"/>
    </w:pPr>
    <w:rPr>
      <w:rFonts w:ascii="Verdana" w:eastAsia="Calibri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zarkol</dc:creator>
  <cp:lastModifiedBy>Neja Blaj Hribar</cp:lastModifiedBy>
  <cp:revision>2</cp:revision>
  <dcterms:created xsi:type="dcterms:W3CDTF">2021-03-05T13:06:00Z</dcterms:created>
  <dcterms:modified xsi:type="dcterms:W3CDTF">2021-03-05T13:06:00Z</dcterms:modified>
</cp:coreProperties>
</file>