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5C6" w:rsidRPr="0057658F" w:rsidRDefault="0057658F" w:rsidP="00FE10DD">
      <w:pPr>
        <w:spacing w:line="360" w:lineRule="auto"/>
        <w:jc w:val="center"/>
        <w:rPr>
          <w:rFonts w:ascii="Times New Roman" w:hAnsi="Times New Roman" w:cs="Times New Roman"/>
          <w:sz w:val="24"/>
          <w:szCs w:val="24"/>
        </w:rPr>
      </w:pPr>
      <w:del w:id="0" w:author="Avtor">
        <w:r w:rsidRPr="0057658F" w:rsidDel="006714AE">
          <w:rPr>
            <w:rFonts w:ascii="Times New Roman" w:hAnsi="Times New Roman" w:cs="Times New Roman"/>
            <w:sz w:val="24"/>
            <w:szCs w:val="24"/>
          </w:rPr>
          <w:delText>Ime in priimek avtorja</w:delText>
        </w:r>
      </w:del>
      <w:ins w:id="1" w:author="Avtor">
        <w:r w:rsidR="006714AE">
          <w:rPr>
            <w:rFonts w:ascii="Times New Roman" w:hAnsi="Times New Roman" w:cs="Times New Roman"/>
            <w:sz w:val="24"/>
            <w:szCs w:val="24"/>
          </w:rPr>
          <w:t xml:space="preserve">Jekla </w:t>
        </w:r>
        <w:proofErr w:type="spellStart"/>
        <w:r w:rsidR="006714AE">
          <w:rPr>
            <w:rFonts w:ascii="Times New Roman" w:hAnsi="Times New Roman" w:cs="Times New Roman"/>
            <w:sz w:val="24"/>
            <w:szCs w:val="24"/>
          </w:rPr>
          <w:t>Piškurić</w:t>
        </w:r>
      </w:ins>
      <w:proofErr w:type="spellEnd"/>
      <w:r w:rsidR="00685D0E" w:rsidRPr="0057658F">
        <w:rPr>
          <w:rStyle w:val="Sprotnaopomba-sklic"/>
          <w:rFonts w:ascii="Times New Roman" w:hAnsi="Times New Roman" w:cs="Times New Roman"/>
          <w:sz w:val="24"/>
          <w:szCs w:val="24"/>
        </w:rPr>
        <w:footnoteReference w:customMarkFollows="1" w:id="1"/>
        <w:sym w:font="Symbol" w:char="F02A"/>
      </w:r>
    </w:p>
    <w:p w:rsidR="00E4525A" w:rsidRPr="0057658F" w:rsidRDefault="00E4525A" w:rsidP="00FE10DD">
      <w:pPr>
        <w:spacing w:line="360" w:lineRule="auto"/>
        <w:jc w:val="center"/>
        <w:rPr>
          <w:rFonts w:ascii="Times New Roman" w:hAnsi="Times New Roman" w:cs="Times New Roman"/>
          <w:b/>
          <w:sz w:val="32"/>
          <w:szCs w:val="32"/>
        </w:rPr>
      </w:pPr>
      <w:r w:rsidRPr="0057658F">
        <w:rPr>
          <w:rFonts w:ascii="Times New Roman" w:hAnsi="Times New Roman" w:cs="Times New Roman"/>
          <w:b/>
          <w:sz w:val="32"/>
          <w:szCs w:val="32"/>
        </w:rPr>
        <w:t xml:space="preserve">Standard in </w:t>
      </w:r>
      <w:r w:rsidR="00B16F37" w:rsidRPr="0057658F">
        <w:rPr>
          <w:rFonts w:ascii="Times New Roman" w:hAnsi="Times New Roman" w:cs="Times New Roman"/>
          <w:b/>
          <w:sz w:val="32"/>
          <w:szCs w:val="32"/>
        </w:rPr>
        <w:t>potrošniške prakse</w:t>
      </w:r>
      <w:r w:rsidRPr="0057658F">
        <w:rPr>
          <w:rFonts w:ascii="Times New Roman" w:hAnsi="Times New Roman" w:cs="Times New Roman"/>
          <w:b/>
          <w:sz w:val="32"/>
          <w:szCs w:val="32"/>
        </w:rPr>
        <w:t xml:space="preserve"> v </w:t>
      </w:r>
      <w:r w:rsidR="008D4C3A" w:rsidRPr="0057658F">
        <w:rPr>
          <w:rFonts w:ascii="Times New Roman" w:hAnsi="Times New Roman" w:cs="Times New Roman"/>
          <w:b/>
          <w:sz w:val="32"/>
          <w:szCs w:val="32"/>
        </w:rPr>
        <w:t>spominih na socializem</w:t>
      </w:r>
    </w:p>
    <w:p w:rsidR="00E4525A" w:rsidRPr="0057658F" w:rsidRDefault="00E4525A" w:rsidP="00FE10DD">
      <w:pPr>
        <w:spacing w:line="360" w:lineRule="auto"/>
        <w:rPr>
          <w:rFonts w:ascii="Times New Roman" w:hAnsi="Times New Roman" w:cs="Times New Roman"/>
        </w:rPr>
      </w:pPr>
    </w:p>
    <w:p w:rsidR="00E4525A" w:rsidRPr="0057658F" w:rsidRDefault="00E4525A" w:rsidP="00FE10DD">
      <w:pPr>
        <w:spacing w:line="360" w:lineRule="auto"/>
        <w:jc w:val="center"/>
        <w:rPr>
          <w:rFonts w:ascii="Times New Roman" w:hAnsi="Times New Roman" w:cs="Times New Roman"/>
        </w:rPr>
      </w:pPr>
      <w:r w:rsidRPr="0057658F">
        <w:rPr>
          <w:rFonts w:ascii="Times New Roman" w:hAnsi="Times New Roman" w:cs="Times New Roman"/>
          <w:i/>
          <w:sz w:val="24"/>
          <w:szCs w:val="24"/>
        </w:rPr>
        <w:t>IZVLEČEK</w:t>
      </w:r>
    </w:p>
    <w:p w:rsidR="0028461D" w:rsidRPr="0057658F" w:rsidRDefault="00B225C6" w:rsidP="00FE10DD">
      <w:pPr>
        <w:spacing w:line="360" w:lineRule="auto"/>
        <w:rPr>
          <w:rFonts w:ascii="Times New Roman" w:hAnsi="Times New Roman" w:cs="Times New Roman"/>
          <w:i/>
          <w:sz w:val="20"/>
          <w:szCs w:val="20"/>
        </w:rPr>
      </w:pPr>
      <w:r w:rsidRPr="0057658F">
        <w:rPr>
          <w:rFonts w:ascii="Times New Roman" w:hAnsi="Times New Roman" w:cs="Times New Roman"/>
          <w:i/>
          <w:sz w:val="20"/>
          <w:szCs w:val="20"/>
        </w:rPr>
        <w:tab/>
      </w:r>
      <w:r w:rsidR="0028461D" w:rsidRPr="0057658F">
        <w:rPr>
          <w:rFonts w:ascii="Times New Roman" w:hAnsi="Times New Roman" w:cs="Times New Roman"/>
          <w:i/>
          <w:sz w:val="20"/>
          <w:szCs w:val="20"/>
        </w:rPr>
        <w:t>Prispevek obravnava življenjske razme</w:t>
      </w:r>
      <w:r w:rsidR="009610E5" w:rsidRPr="0057658F">
        <w:rPr>
          <w:rFonts w:ascii="Times New Roman" w:hAnsi="Times New Roman" w:cs="Times New Roman"/>
          <w:i/>
          <w:sz w:val="20"/>
          <w:szCs w:val="20"/>
        </w:rPr>
        <w:t xml:space="preserve">re v </w:t>
      </w:r>
      <w:r w:rsidR="00056B28" w:rsidRPr="0057658F">
        <w:rPr>
          <w:rFonts w:ascii="Times New Roman" w:hAnsi="Times New Roman" w:cs="Times New Roman"/>
          <w:i/>
          <w:sz w:val="20"/>
          <w:szCs w:val="20"/>
        </w:rPr>
        <w:t>času socializma,</w:t>
      </w:r>
      <w:r w:rsidR="009610E5" w:rsidRPr="0057658F">
        <w:rPr>
          <w:rFonts w:ascii="Times New Roman" w:hAnsi="Times New Roman" w:cs="Times New Roman"/>
          <w:i/>
          <w:sz w:val="20"/>
          <w:szCs w:val="20"/>
        </w:rPr>
        <w:t xml:space="preserve"> </w:t>
      </w:r>
      <w:r w:rsidR="00056B28" w:rsidRPr="0057658F">
        <w:rPr>
          <w:rFonts w:ascii="Times New Roman" w:hAnsi="Times New Roman" w:cs="Times New Roman"/>
          <w:i/>
          <w:sz w:val="20"/>
          <w:szCs w:val="20"/>
        </w:rPr>
        <w:t>a</w:t>
      </w:r>
      <w:r w:rsidR="009610E5" w:rsidRPr="0057658F">
        <w:rPr>
          <w:rFonts w:ascii="Times New Roman" w:hAnsi="Times New Roman" w:cs="Times New Roman"/>
          <w:i/>
          <w:sz w:val="20"/>
          <w:szCs w:val="20"/>
        </w:rPr>
        <w:t xml:space="preserve">naliza je bila opravljena na podlagi ustnih virov. Standard, </w:t>
      </w:r>
      <w:r w:rsidR="0028461D" w:rsidRPr="0057658F">
        <w:rPr>
          <w:rFonts w:ascii="Times New Roman" w:hAnsi="Times New Roman" w:cs="Times New Roman"/>
          <w:i/>
          <w:sz w:val="20"/>
          <w:szCs w:val="20"/>
        </w:rPr>
        <w:t>potrošništvo</w:t>
      </w:r>
      <w:r w:rsidR="009610E5" w:rsidRPr="0057658F">
        <w:rPr>
          <w:rFonts w:ascii="Times New Roman" w:hAnsi="Times New Roman" w:cs="Times New Roman"/>
          <w:i/>
          <w:sz w:val="20"/>
          <w:szCs w:val="20"/>
        </w:rPr>
        <w:t xml:space="preserve"> in potrošniške prakse predstavljajo</w:t>
      </w:r>
      <w:r w:rsidR="0028461D" w:rsidRPr="0057658F">
        <w:rPr>
          <w:rFonts w:ascii="Times New Roman" w:hAnsi="Times New Roman" w:cs="Times New Roman"/>
          <w:i/>
          <w:sz w:val="20"/>
          <w:szCs w:val="20"/>
        </w:rPr>
        <w:t xml:space="preserve"> pomembe</w:t>
      </w:r>
      <w:r w:rsidR="009610E5" w:rsidRPr="0057658F">
        <w:rPr>
          <w:rFonts w:ascii="Times New Roman" w:hAnsi="Times New Roman" w:cs="Times New Roman"/>
          <w:i/>
          <w:sz w:val="20"/>
          <w:szCs w:val="20"/>
        </w:rPr>
        <w:t>n segment vsakdanjega življenja, pravzaprav so</w:t>
      </w:r>
      <w:r w:rsidR="0028461D" w:rsidRPr="0057658F">
        <w:rPr>
          <w:rFonts w:ascii="Times New Roman" w:hAnsi="Times New Roman" w:cs="Times New Roman"/>
          <w:i/>
          <w:sz w:val="20"/>
          <w:szCs w:val="20"/>
        </w:rPr>
        <w:t xml:space="preserve"> pričevalci </w:t>
      </w:r>
      <w:r w:rsidR="00A17E73" w:rsidRPr="0057658F">
        <w:rPr>
          <w:rFonts w:ascii="Times New Roman" w:hAnsi="Times New Roman" w:cs="Times New Roman"/>
          <w:i/>
          <w:sz w:val="20"/>
          <w:szCs w:val="20"/>
        </w:rPr>
        <w:t xml:space="preserve">tej tematiki posvetili </w:t>
      </w:r>
      <w:r w:rsidR="0028461D" w:rsidRPr="0057658F">
        <w:rPr>
          <w:rFonts w:ascii="Times New Roman" w:hAnsi="Times New Roman" w:cs="Times New Roman"/>
          <w:i/>
          <w:sz w:val="20"/>
          <w:szCs w:val="20"/>
        </w:rPr>
        <w:t xml:space="preserve">največji del svojih spominov. </w:t>
      </w:r>
      <w:r w:rsidR="00056B28" w:rsidRPr="0057658F">
        <w:rPr>
          <w:rFonts w:ascii="Times New Roman" w:hAnsi="Times New Roman" w:cs="Times New Roman"/>
          <w:i/>
          <w:sz w:val="20"/>
          <w:szCs w:val="20"/>
        </w:rPr>
        <w:t xml:space="preserve">V Jugoslaviji se je potrošništvo razvilo pod vplivom socialističnih in potrošniških vrednot, na potrošniške prakse so vplivali </w:t>
      </w:r>
      <w:del w:id="19" w:author="Avtor">
        <w:r w:rsidR="00056B28" w:rsidRPr="0057658F" w:rsidDel="00FE35A3">
          <w:rPr>
            <w:rFonts w:ascii="Times New Roman" w:hAnsi="Times New Roman" w:cs="Times New Roman"/>
            <w:i/>
            <w:sz w:val="20"/>
            <w:szCs w:val="20"/>
          </w:rPr>
          <w:delText xml:space="preserve">tako </w:delText>
        </w:r>
      </w:del>
      <w:r w:rsidR="00056B28" w:rsidRPr="0057658F">
        <w:rPr>
          <w:rFonts w:ascii="Times New Roman" w:hAnsi="Times New Roman" w:cs="Times New Roman"/>
          <w:i/>
          <w:sz w:val="20"/>
          <w:szCs w:val="20"/>
        </w:rPr>
        <w:t xml:space="preserve">rast življenjskega standarda </w:t>
      </w:r>
      <w:del w:id="20" w:author="Avtor">
        <w:r w:rsidR="00056B28" w:rsidRPr="0057658F" w:rsidDel="00FE35A3">
          <w:rPr>
            <w:rFonts w:ascii="Times New Roman" w:hAnsi="Times New Roman" w:cs="Times New Roman"/>
            <w:i/>
            <w:sz w:val="20"/>
            <w:szCs w:val="20"/>
          </w:rPr>
          <w:delText xml:space="preserve">kot </w:delText>
        </w:r>
      </w:del>
      <w:ins w:id="21" w:author="Avtor">
        <w:r w:rsidR="00FE35A3">
          <w:rPr>
            <w:rFonts w:ascii="Times New Roman" w:hAnsi="Times New Roman" w:cs="Times New Roman"/>
            <w:i/>
            <w:sz w:val="20"/>
            <w:szCs w:val="20"/>
          </w:rPr>
          <w:t>ter</w:t>
        </w:r>
        <w:r w:rsidR="00FE35A3" w:rsidRPr="0057658F">
          <w:rPr>
            <w:rFonts w:ascii="Times New Roman" w:hAnsi="Times New Roman" w:cs="Times New Roman"/>
            <w:i/>
            <w:sz w:val="20"/>
            <w:szCs w:val="20"/>
          </w:rPr>
          <w:t xml:space="preserve"> </w:t>
        </w:r>
      </w:ins>
      <w:r w:rsidR="00056B28" w:rsidRPr="0057658F">
        <w:rPr>
          <w:rFonts w:ascii="Times New Roman" w:hAnsi="Times New Roman" w:cs="Times New Roman"/>
          <w:i/>
          <w:sz w:val="20"/>
          <w:szCs w:val="20"/>
        </w:rPr>
        <w:t>pomanjkanje in omejitve v distribuciji dobrin. V svojih prizadevanjih po boljšem standardu so bili ljudje prilagodljivi in iznajdljivi</w:t>
      </w:r>
      <w:r w:rsidR="0075364A" w:rsidRPr="0057658F">
        <w:rPr>
          <w:rFonts w:ascii="Times New Roman" w:hAnsi="Times New Roman" w:cs="Times New Roman"/>
          <w:i/>
          <w:sz w:val="20"/>
          <w:szCs w:val="20"/>
        </w:rPr>
        <w:t>.</w:t>
      </w:r>
      <w:r w:rsidR="00056B28" w:rsidRPr="0057658F">
        <w:rPr>
          <w:rFonts w:ascii="Times New Roman" w:hAnsi="Times New Roman" w:cs="Times New Roman"/>
          <w:i/>
          <w:sz w:val="20"/>
          <w:szCs w:val="20"/>
        </w:rPr>
        <w:t xml:space="preserve"> </w:t>
      </w:r>
      <w:r w:rsidR="0075364A" w:rsidRPr="0057658F">
        <w:rPr>
          <w:rFonts w:ascii="Times New Roman" w:hAnsi="Times New Roman" w:cs="Times New Roman"/>
          <w:i/>
          <w:sz w:val="20"/>
          <w:szCs w:val="20"/>
        </w:rPr>
        <w:t>P</w:t>
      </w:r>
      <w:r w:rsidR="00056B28" w:rsidRPr="0057658F">
        <w:rPr>
          <w:rFonts w:ascii="Times New Roman" w:hAnsi="Times New Roman" w:cs="Times New Roman"/>
          <w:i/>
          <w:sz w:val="20"/>
          <w:szCs w:val="20"/>
        </w:rPr>
        <w:t xml:space="preserve">olitične in gospodarske omejitve so skušali uskladiti s svojimi potrošniškimi željami in željami po boljšem življenju. </w:t>
      </w:r>
      <w:r w:rsidR="00037521" w:rsidRPr="0057658F">
        <w:rPr>
          <w:rFonts w:ascii="Times New Roman" w:hAnsi="Times New Roman" w:cs="Times New Roman"/>
          <w:i/>
          <w:sz w:val="20"/>
          <w:szCs w:val="20"/>
        </w:rPr>
        <w:t>Z</w:t>
      </w:r>
      <w:r w:rsidR="00056B28" w:rsidRPr="0057658F">
        <w:rPr>
          <w:rFonts w:ascii="Times New Roman" w:hAnsi="Times New Roman" w:cs="Times New Roman"/>
          <w:i/>
          <w:sz w:val="20"/>
          <w:szCs w:val="20"/>
        </w:rPr>
        <w:t>adovoljstvo z rastočim življenjskim standardom</w:t>
      </w:r>
      <w:r w:rsidR="00037521" w:rsidRPr="0057658F">
        <w:rPr>
          <w:rFonts w:ascii="Times New Roman" w:hAnsi="Times New Roman" w:cs="Times New Roman"/>
          <w:i/>
          <w:sz w:val="20"/>
          <w:szCs w:val="20"/>
        </w:rPr>
        <w:t xml:space="preserve"> je</w:t>
      </w:r>
      <w:r w:rsidR="00056B28" w:rsidRPr="0057658F">
        <w:rPr>
          <w:rFonts w:ascii="Times New Roman" w:hAnsi="Times New Roman" w:cs="Times New Roman"/>
          <w:i/>
          <w:sz w:val="20"/>
          <w:szCs w:val="20"/>
        </w:rPr>
        <w:t xml:space="preserve"> dajalo </w:t>
      </w:r>
      <w:r w:rsidR="00037521" w:rsidRPr="0057658F">
        <w:rPr>
          <w:rFonts w:ascii="Times New Roman" w:hAnsi="Times New Roman" w:cs="Times New Roman"/>
          <w:i/>
          <w:sz w:val="20"/>
          <w:szCs w:val="20"/>
        </w:rPr>
        <w:t xml:space="preserve">legitimnost </w:t>
      </w:r>
      <w:r w:rsidR="00056B28" w:rsidRPr="0057658F">
        <w:rPr>
          <w:rFonts w:ascii="Times New Roman" w:hAnsi="Times New Roman" w:cs="Times New Roman"/>
          <w:i/>
          <w:sz w:val="20"/>
          <w:szCs w:val="20"/>
        </w:rPr>
        <w:t xml:space="preserve">tudi oblasti. A želje </w:t>
      </w:r>
      <w:r w:rsidR="00C0572C" w:rsidRPr="0057658F">
        <w:rPr>
          <w:rFonts w:ascii="Times New Roman" w:hAnsi="Times New Roman" w:cs="Times New Roman"/>
          <w:i/>
          <w:sz w:val="20"/>
          <w:szCs w:val="20"/>
        </w:rPr>
        <w:t xml:space="preserve">ljudi </w:t>
      </w:r>
      <w:r w:rsidR="00056B28" w:rsidRPr="0057658F">
        <w:rPr>
          <w:rFonts w:ascii="Times New Roman" w:hAnsi="Times New Roman" w:cs="Times New Roman"/>
          <w:i/>
          <w:sz w:val="20"/>
          <w:szCs w:val="20"/>
        </w:rPr>
        <w:t>so bile zaradi razvijajoče se potrošniške kulture čedalje večje. Pričevalci so svoje podvige pogosto podprli z anekdotami o nakupovalnih podvigih. Šestdeseta in s</w:t>
      </w:r>
      <w:r w:rsidR="00A67AE7" w:rsidRPr="0057658F">
        <w:rPr>
          <w:rFonts w:ascii="Times New Roman" w:hAnsi="Times New Roman" w:cs="Times New Roman"/>
          <w:i/>
          <w:sz w:val="20"/>
          <w:szCs w:val="20"/>
        </w:rPr>
        <w:t xml:space="preserve">edemdeseta leta so </w:t>
      </w:r>
      <w:r w:rsidR="00056B28" w:rsidRPr="0057658F">
        <w:rPr>
          <w:rFonts w:ascii="Times New Roman" w:hAnsi="Times New Roman" w:cs="Times New Roman"/>
          <w:i/>
          <w:sz w:val="20"/>
          <w:szCs w:val="20"/>
        </w:rPr>
        <w:t>prinesla</w:t>
      </w:r>
      <w:r w:rsidR="00A67AE7" w:rsidRPr="0057658F">
        <w:rPr>
          <w:rFonts w:ascii="Times New Roman" w:hAnsi="Times New Roman" w:cs="Times New Roman"/>
          <w:i/>
          <w:sz w:val="20"/>
          <w:szCs w:val="20"/>
        </w:rPr>
        <w:t xml:space="preserve"> dvig življenjske rasti</w:t>
      </w:r>
      <w:r w:rsidR="00056B28" w:rsidRPr="0057658F">
        <w:rPr>
          <w:rFonts w:ascii="Times New Roman" w:hAnsi="Times New Roman" w:cs="Times New Roman"/>
          <w:i/>
          <w:sz w:val="20"/>
          <w:szCs w:val="20"/>
        </w:rPr>
        <w:t xml:space="preserve"> in razvoj potrošništva,</w:t>
      </w:r>
      <w:r w:rsidR="00A67AE7" w:rsidRPr="0057658F">
        <w:rPr>
          <w:rFonts w:ascii="Times New Roman" w:hAnsi="Times New Roman" w:cs="Times New Roman"/>
          <w:i/>
          <w:sz w:val="20"/>
          <w:szCs w:val="20"/>
        </w:rPr>
        <w:t xml:space="preserve"> osemdeseta </w:t>
      </w:r>
      <w:r w:rsidR="00056B28" w:rsidRPr="0057658F">
        <w:rPr>
          <w:rFonts w:ascii="Times New Roman" w:hAnsi="Times New Roman" w:cs="Times New Roman"/>
          <w:i/>
          <w:sz w:val="20"/>
          <w:szCs w:val="20"/>
        </w:rPr>
        <w:t>pa</w:t>
      </w:r>
      <w:r w:rsidR="00A67AE7" w:rsidRPr="0057658F">
        <w:rPr>
          <w:rFonts w:ascii="Times New Roman" w:hAnsi="Times New Roman" w:cs="Times New Roman"/>
          <w:i/>
          <w:sz w:val="20"/>
          <w:szCs w:val="20"/>
        </w:rPr>
        <w:t xml:space="preserve"> naraščajočo inflacijo in velike omejitve v preskrbi. Vse to je vplivalo na nezadovoljstvo ljudi i</w:t>
      </w:r>
      <w:r w:rsidR="00037521" w:rsidRPr="0057658F">
        <w:rPr>
          <w:rFonts w:ascii="Times New Roman" w:hAnsi="Times New Roman" w:cs="Times New Roman"/>
          <w:i/>
          <w:sz w:val="20"/>
          <w:szCs w:val="20"/>
        </w:rPr>
        <w:t>n čedalje večjo kritiko sistema.</w:t>
      </w:r>
    </w:p>
    <w:p w:rsidR="00E4525A" w:rsidRPr="0057658F" w:rsidRDefault="00E4525A" w:rsidP="00FE10DD">
      <w:pPr>
        <w:spacing w:line="360" w:lineRule="auto"/>
        <w:rPr>
          <w:rFonts w:ascii="Times New Roman" w:hAnsi="Times New Roman" w:cs="Times New Roman"/>
          <w:i/>
          <w:sz w:val="20"/>
          <w:szCs w:val="20"/>
        </w:rPr>
      </w:pPr>
    </w:p>
    <w:p w:rsidR="00E4525A" w:rsidRPr="0057658F" w:rsidRDefault="00B225C6" w:rsidP="00FE10DD">
      <w:pPr>
        <w:spacing w:line="360" w:lineRule="auto"/>
        <w:rPr>
          <w:rFonts w:ascii="Times New Roman" w:hAnsi="Times New Roman" w:cs="Times New Roman"/>
          <w:i/>
          <w:sz w:val="20"/>
          <w:szCs w:val="20"/>
        </w:rPr>
      </w:pPr>
      <w:r w:rsidRPr="0057658F">
        <w:rPr>
          <w:rFonts w:ascii="Times New Roman" w:hAnsi="Times New Roman" w:cs="Times New Roman"/>
          <w:i/>
          <w:sz w:val="20"/>
          <w:szCs w:val="20"/>
        </w:rPr>
        <w:tab/>
      </w:r>
      <w:r w:rsidR="00E4525A" w:rsidRPr="0057658F">
        <w:rPr>
          <w:rFonts w:ascii="Times New Roman" w:hAnsi="Times New Roman" w:cs="Times New Roman"/>
          <w:i/>
          <w:sz w:val="20"/>
          <w:szCs w:val="20"/>
        </w:rPr>
        <w:t xml:space="preserve">Ključne besede: </w:t>
      </w:r>
      <w:r w:rsidR="0028461D" w:rsidRPr="0057658F">
        <w:rPr>
          <w:rFonts w:ascii="Times New Roman" w:hAnsi="Times New Roman" w:cs="Times New Roman"/>
          <w:i/>
          <w:sz w:val="20"/>
          <w:szCs w:val="20"/>
        </w:rPr>
        <w:t xml:space="preserve">socializem, </w:t>
      </w:r>
      <w:r w:rsidR="00D93147" w:rsidRPr="0057658F">
        <w:rPr>
          <w:rFonts w:ascii="Times New Roman" w:hAnsi="Times New Roman" w:cs="Times New Roman"/>
          <w:i/>
          <w:sz w:val="20"/>
          <w:szCs w:val="20"/>
        </w:rPr>
        <w:t xml:space="preserve">življenjski </w:t>
      </w:r>
      <w:r w:rsidR="009610E5" w:rsidRPr="0057658F">
        <w:rPr>
          <w:rFonts w:ascii="Times New Roman" w:hAnsi="Times New Roman" w:cs="Times New Roman"/>
          <w:i/>
          <w:sz w:val="20"/>
          <w:szCs w:val="20"/>
        </w:rPr>
        <w:t xml:space="preserve">standard, </w:t>
      </w:r>
      <w:r w:rsidR="00B16F37" w:rsidRPr="0057658F">
        <w:rPr>
          <w:rFonts w:ascii="Times New Roman" w:hAnsi="Times New Roman" w:cs="Times New Roman"/>
          <w:i/>
          <w:sz w:val="20"/>
          <w:szCs w:val="20"/>
        </w:rPr>
        <w:t>potrošniške prakse</w:t>
      </w:r>
      <w:r w:rsidR="009610E5" w:rsidRPr="0057658F">
        <w:rPr>
          <w:rFonts w:ascii="Times New Roman" w:hAnsi="Times New Roman" w:cs="Times New Roman"/>
          <w:i/>
          <w:sz w:val="20"/>
          <w:szCs w:val="20"/>
        </w:rPr>
        <w:t>, vsakdanje življenje, ustni viri</w:t>
      </w:r>
    </w:p>
    <w:p w:rsidR="00E4525A" w:rsidRPr="0057658F" w:rsidRDefault="00E4525A" w:rsidP="00FE10DD">
      <w:pPr>
        <w:spacing w:line="360" w:lineRule="auto"/>
        <w:rPr>
          <w:rFonts w:ascii="Times New Roman" w:hAnsi="Times New Roman" w:cs="Times New Roman"/>
        </w:rPr>
      </w:pPr>
    </w:p>
    <w:p w:rsidR="006714AE" w:rsidRPr="0057658F" w:rsidRDefault="006714AE" w:rsidP="006714AE">
      <w:pPr>
        <w:spacing w:line="360" w:lineRule="auto"/>
        <w:jc w:val="center"/>
        <w:rPr>
          <w:ins w:id="22" w:author="Avtor"/>
          <w:rFonts w:ascii="Times New Roman" w:hAnsi="Times New Roman" w:cs="Times New Roman"/>
          <w:i/>
          <w:sz w:val="24"/>
          <w:szCs w:val="24"/>
        </w:rPr>
      </w:pPr>
      <w:ins w:id="23" w:author="Avtor">
        <w:r w:rsidRPr="0057658F">
          <w:rPr>
            <w:rFonts w:ascii="Times New Roman" w:hAnsi="Times New Roman" w:cs="Times New Roman"/>
            <w:i/>
            <w:sz w:val="24"/>
            <w:szCs w:val="24"/>
          </w:rPr>
          <w:t>ABSTRACT</w:t>
        </w:r>
      </w:ins>
    </w:p>
    <w:p w:rsidR="006714AE" w:rsidRPr="0057658F" w:rsidRDefault="006714AE" w:rsidP="006714AE">
      <w:pPr>
        <w:spacing w:line="360" w:lineRule="auto"/>
        <w:jc w:val="center"/>
        <w:rPr>
          <w:ins w:id="24" w:author="Avtor"/>
          <w:rFonts w:ascii="Times New Roman" w:hAnsi="Times New Roman" w:cs="Times New Roman"/>
          <w:i/>
          <w:sz w:val="24"/>
          <w:szCs w:val="24"/>
          <w:lang w:val="en-GB"/>
        </w:rPr>
      </w:pPr>
      <w:ins w:id="25" w:author="Avtor">
        <w:r w:rsidRPr="0057658F">
          <w:rPr>
            <w:rFonts w:ascii="Times New Roman" w:hAnsi="Times New Roman" w:cs="Times New Roman"/>
            <w:i/>
            <w:sz w:val="24"/>
            <w:szCs w:val="24"/>
            <w:lang w:val="en-GB"/>
          </w:rPr>
          <w:t>STANDARD OF LIVING AND CONSUMER PRACTICES IN MEMORIES OF SOCIALISM</w:t>
        </w:r>
      </w:ins>
    </w:p>
    <w:p w:rsidR="006714AE" w:rsidRPr="0057658F" w:rsidRDefault="006714AE" w:rsidP="006714AE">
      <w:pPr>
        <w:spacing w:line="360" w:lineRule="auto"/>
        <w:rPr>
          <w:ins w:id="26" w:author="Avtor"/>
          <w:rFonts w:ascii="Times New Roman" w:hAnsi="Times New Roman" w:cs="Times New Roman"/>
          <w:i/>
          <w:sz w:val="20"/>
          <w:szCs w:val="20"/>
          <w:lang w:val="en-GB"/>
        </w:rPr>
      </w:pPr>
      <w:ins w:id="27" w:author="Avtor">
        <w:r w:rsidRPr="0057658F">
          <w:rPr>
            <w:rFonts w:ascii="Times New Roman" w:hAnsi="Times New Roman" w:cs="Times New Roman"/>
            <w:i/>
            <w:sz w:val="20"/>
            <w:szCs w:val="20"/>
            <w:lang w:val="en-GB"/>
          </w:rPr>
          <w:tab/>
          <w:t>The following contribution focuses on the living conditions during socialism.  The analysis was carried out on the basis of oral sources. Standard, consumerism and consumer practices represent an important segment of everyday life; in fact, narrators devoted most of their memories to this topic. In Yugoslavia, consumerism developed under the influence of both socialist and consumer values, and consumer practices were influenced by the growth of standard of living and the lack of and restrictions in the distribution of goods. In their efforts for a better standard of living, people were flexible and resourceful. They tried to align political and economic constraints with their consumer preferences and desires for a better life. Satisfaction with the growing standard of living gave legitimacy to the authorities as well. But people’s desires were constantly growing due to the evolving consumer culture. Narrators often supported their achievements with anecdotes about their shopping ventures. The 1960s and 1970s brought growth of the standard of living and consumer development, while the 1980s lead to increasing inflation and large supply constraints. All of this contributed to the discontent of people and the growing criticism of the system.</w:t>
        </w:r>
      </w:ins>
    </w:p>
    <w:p w:rsidR="006714AE" w:rsidRPr="0057658F" w:rsidRDefault="006714AE" w:rsidP="006714AE">
      <w:pPr>
        <w:spacing w:line="360" w:lineRule="auto"/>
        <w:rPr>
          <w:ins w:id="28" w:author="Avtor"/>
          <w:rFonts w:ascii="Times New Roman" w:hAnsi="Times New Roman" w:cs="Times New Roman"/>
          <w:i/>
          <w:sz w:val="20"/>
          <w:szCs w:val="20"/>
          <w:lang w:val="en-GB"/>
        </w:rPr>
      </w:pPr>
    </w:p>
    <w:p w:rsidR="006714AE" w:rsidRPr="0057658F" w:rsidRDefault="006714AE" w:rsidP="006714AE">
      <w:pPr>
        <w:spacing w:line="360" w:lineRule="auto"/>
        <w:rPr>
          <w:ins w:id="29" w:author="Avtor"/>
          <w:rFonts w:ascii="Times New Roman" w:hAnsi="Times New Roman" w:cs="Times New Roman"/>
          <w:i/>
          <w:sz w:val="20"/>
          <w:szCs w:val="20"/>
          <w:lang w:val="en-GB"/>
        </w:rPr>
      </w:pPr>
      <w:ins w:id="30" w:author="Avtor">
        <w:r w:rsidRPr="0057658F">
          <w:rPr>
            <w:rFonts w:ascii="Times New Roman" w:hAnsi="Times New Roman" w:cs="Times New Roman"/>
            <w:i/>
            <w:sz w:val="20"/>
            <w:szCs w:val="20"/>
            <w:lang w:val="en-GB"/>
          </w:rPr>
          <w:tab/>
          <w:t>Keywords: socialism, standard of living, consumer practices, everyday life, oral sources</w:t>
        </w:r>
      </w:ins>
    </w:p>
    <w:p w:rsidR="00E4525A" w:rsidDel="006714AE" w:rsidRDefault="00E4525A" w:rsidP="00FE10DD">
      <w:pPr>
        <w:spacing w:line="360" w:lineRule="auto"/>
        <w:jc w:val="center"/>
        <w:rPr>
          <w:del w:id="31" w:author="Avtor"/>
          <w:rFonts w:ascii="Times New Roman" w:hAnsi="Times New Roman" w:cs="Times New Roman"/>
          <w:i/>
          <w:color w:val="FF0000"/>
          <w:sz w:val="24"/>
          <w:szCs w:val="24"/>
        </w:rPr>
      </w:pPr>
      <w:del w:id="32" w:author="Avtor">
        <w:r w:rsidRPr="00B501D1" w:rsidDel="006714AE">
          <w:rPr>
            <w:rFonts w:ascii="Times New Roman" w:hAnsi="Times New Roman" w:cs="Times New Roman"/>
            <w:i/>
            <w:color w:val="FF0000"/>
            <w:sz w:val="24"/>
            <w:szCs w:val="24"/>
          </w:rPr>
          <w:delText>ABSTRACT</w:delText>
        </w:r>
      </w:del>
    </w:p>
    <w:p w:rsidR="00B501D1" w:rsidDel="006714AE" w:rsidRDefault="00B501D1" w:rsidP="00FE10DD">
      <w:pPr>
        <w:spacing w:line="360" w:lineRule="auto"/>
        <w:jc w:val="center"/>
        <w:rPr>
          <w:del w:id="33" w:author="Avtor"/>
          <w:rFonts w:ascii="Times New Roman" w:hAnsi="Times New Roman" w:cs="Times New Roman"/>
          <w:i/>
          <w:color w:val="FF0000"/>
          <w:sz w:val="24"/>
          <w:szCs w:val="24"/>
        </w:rPr>
      </w:pPr>
    </w:p>
    <w:p w:rsidR="00B501D1" w:rsidRPr="00B501D1" w:rsidDel="006714AE" w:rsidRDefault="00B501D1" w:rsidP="00FE10DD">
      <w:pPr>
        <w:spacing w:line="360" w:lineRule="auto"/>
        <w:jc w:val="center"/>
        <w:rPr>
          <w:del w:id="34" w:author="Avtor"/>
          <w:rFonts w:ascii="Times New Roman" w:hAnsi="Times New Roman" w:cs="Times New Roman"/>
          <w:i/>
          <w:color w:val="FF0000"/>
          <w:sz w:val="24"/>
          <w:szCs w:val="24"/>
        </w:rPr>
      </w:pPr>
    </w:p>
    <w:p w:rsidR="00E4525A" w:rsidRPr="0057658F" w:rsidDel="006714AE" w:rsidRDefault="00E4525A" w:rsidP="00FE10DD">
      <w:pPr>
        <w:spacing w:line="360" w:lineRule="auto"/>
        <w:rPr>
          <w:del w:id="35" w:author="Avtor"/>
          <w:rFonts w:ascii="Times New Roman" w:hAnsi="Times New Roman" w:cs="Times New Roman"/>
          <w:sz w:val="24"/>
          <w:szCs w:val="24"/>
        </w:rPr>
      </w:pPr>
    </w:p>
    <w:p w:rsidR="00B225C6" w:rsidRDefault="00B225C6" w:rsidP="00FE10DD">
      <w:pPr>
        <w:spacing w:line="360" w:lineRule="auto"/>
        <w:jc w:val="center"/>
        <w:rPr>
          <w:ins w:id="36" w:author="Avtor"/>
          <w:rFonts w:ascii="Times New Roman" w:hAnsi="Times New Roman" w:cs="Times New Roman"/>
          <w:b/>
          <w:sz w:val="24"/>
          <w:szCs w:val="24"/>
        </w:rPr>
      </w:pPr>
    </w:p>
    <w:p w:rsidR="006714AE" w:rsidRPr="0057658F" w:rsidRDefault="006714AE" w:rsidP="00FE10DD">
      <w:pPr>
        <w:spacing w:line="360" w:lineRule="auto"/>
        <w:jc w:val="center"/>
        <w:rPr>
          <w:rFonts w:ascii="Times New Roman" w:hAnsi="Times New Roman" w:cs="Times New Roman"/>
          <w:b/>
          <w:sz w:val="24"/>
          <w:szCs w:val="24"/>
        </w:rPr>
      </w:pPr>
    </w:p>
    <w:p w:rsidR="00B225C6" w:rsidRPr="0057658F" w:rsidDel="008C5899" w:rsidRDefault="00B225C6" w:rsidP="00FE10DD">
      <w:pPr>
        <w:spacing w:line="360" w:lineRule="auto"/>
        <w:jc w:val="center"/>
        <w:rPr>
          <w:del w:id="37" w:author="Avtor"/>
          <w:rFonts w:ascii="Times New Roman" w:hAnsi="Times New Roman" w:cs="Times New Roman"/>
          <w:b/>
          <w:sz w:val="24"/>
          <w:szCs w:val="24"/>
        </w:rPr>
      </w:pPr>
    </w:p>
    <w:p w:rsidR="00E4525A" w:rsidRPr="0057658F" w:rsidRDefault="00A17E73" w:rsidP="00FE10DD">
      <w:pPr>
        <w:spacing w:line="360" w:lineRule="auto"/>
        <w:jc w:val="center"/>
        <w:rPr>
          <w:rFonts w:ascii="Times New Roman" w:hAnsi="Times New Roman" w:cs="Times New Roman"/>
          <w:b/>
          <w:sz w:val="24"/>
          <w:szCs w:val="24"/>
        </w:rPr>
      </w:pPr>
      <w:r w:rsidRPr="0057658F">
        <w:rPr>
          <w:rFonts w:ascii="Times New Roman" w:hAnsi="Times New Roman" w:cs="Times New Roman"/>
          <w:b/>
          <w:sz w:val="24"/>
          <w:szCs w:val="24"/>
        </w:rPr>
        <w:t>Uvod</w:t>
      </w:r>
    </w:p>
    <w:p w:rsidR="003A0ADD" w:rsidRPr="0057658F" w:rsidRDefault="003A0ADD" w:rsidP="00FE10DD">
      <w:pPr>
        <w:spacing w:line="360" w:lineRule="auto"/>
        <w:rPr>
          <w:rFonts w:ascii="Times New Roman" w:hAnsi="Times New Roman" w:cs="Times New Roman"/>
          <w:sz w:val="24"/>
          <w:szCs w:val="24"/>
        </w:rPr>
      </w:pPr>
    </w:p>
    <w:p w:rsidR="00FC6919" w:rsidRPr="0057658F" w:rsidRDefault="0057658F" w:rsidP="00FC6919">
      <w:pPr>
        <w:spacing w:line="360" w:lineRule="auto"/>
        <w:rPr>
          <w:rFonts w:ascii="Times New Roman" w:hAnsi="Times New Roman" w:cs="Times New Roman"/>
          <w:sz w:val="24"/>
          <w:szCs w:val="24"/>
        </w:rPr>
      </w:pPr>
      <w:r>
        <w:rPr>
          <w:rFonts w:ascii="Times New Roman" w:hAnsi="Times New Roman" w:cs="Times New Roman"/>
          <w:sz w:val="24"/>
          <w:szCs w:val="24"/>
        </w:rPr>
        <w:tab/>
      </w:r>
      <w:r w:rsidR="00B16F37" w:rsidRPr="0057658F">
        <w:rPr>
          <w:rFonts w:ascii="Times New Roman" w:hAnsi="Times New Roman" w:cs="Times New Roman"/>
          <w:sz w:val="24"/>
          <w:szCs w:val="24"/>
        </w:rPr>
        <w:t>V</w:t>
      </w:r>
      <w:r w:rsidR="00A83BD1" w:rsidRPr="0057658F">
        <w:rPr>
          <w:rFonts w:ascii="Times New Roman" w:hAnsi="Times New Roman" w:cs="Times New Roman"/>
          <w:sz w:val="24"/>
          <w:szCs w:val="24"/>
        </w:rPr>
        <w:t xml:space="preserve"> raziskavah o socializmu </w:t>
      </w:r>
      <w:r w:rsidR="00975CE7" w:rsidRPr="0057658F">
        <w:rPr>
          <w:rFonts w:ascii="Times New Roman" w:hAnsi="Times New Roman" w:cs="Times New Roman"/>
          <w:sz w:val="24"/>
          <w:szCs w:val="24"/>
        </w:rPr>
        <w:t xml:space="preserve">je potrošništvo </w:t>
      </w:r>
      <w:r w:rsidR="003979CD" w:rsidRPr="0057658F">
        <w:rPr>
          <w:rFonts w:ascii="Times New Roman" w:hAnsi="Times New Roman" w:cs="Times New Roman"/>
          <w:sz w:val="24"/>
          <w:szCs w:val="24"/>
        </w:rPr>
        <w:t>ena od najpogostejših</w:t>
      </w:r>
      <w:r w:rsidR="00A83BD1" w:rsidRPr="0057658F">
        <w:rPr>
          <w:rFonts w:ascii="Times New Roman" w:hAnsi="Times New Roman" w:cs="Times New Roman"/>
          <w:sz w:val="24"/>
          <w:szCs w:val="24"/>
        </w:rPr>
        <w:t xml:space="preserve"> tem.</w:t>
      </w:r>
      <w:r w:rsidR="00975CE7" w:rsidRPr="0057658F">
        <w:rPr>
          <w:rFonts w:ascii="Times New Roman" w:hAnsi="Times New Roman" w:cs="Times New Roman"/>
          <w:sz w:val="24"/>
          <w:szCs w:val="24"/>
        </w:rPr>
        <w:t xml:space="preserve"> </w:t>
      </w:r>
      <w:r w:rsidR="003979CD" w:rsidRPr="0057658F">
        <w:rPr>
          <w:rFonts w:ascii="Times New Roman" w:hAnsi="Times New Roman" w:cs="Times New Roman"/>
          <w:sz w:val="24"/>
          <w:szCs w:val="24"/>
        </w:rPr>
        <w:t>Pri tem</w:t>
      </w:r>
      <w:r w:rsidR="00A83BD1" w:rsidRPr="0057658F">
        <w:rPr>
          <w:rFonts w:ascii="Times New Roman" w:hAnsi="Times New Roman" w:cs="Times New Roman"/>
          <w:sz w:val="24"/>
          <w:szCs w:val="24"/>
        </w:rPr>
        <w:t xml:space="preserve"> avtorji </w:t>
      </w:r>
      <w:r w:rsidR="00975CE7" w:rsidRPr="0057658F">
        <w:rPr>
          <w:rFonts w:ascii="Times New Roman" w:hAnsi="Times New Roman" w:cs="Times New Roman"/>
          <w:sz w:val="24"/>
          <w:szCs w:val="24"/>
        </w:rPr>
        <w:t xml:space="preserve">mnogokrat </w:t>
      </w:r>
      <w:del w:id="38" w:author="Avtor">
        <w:r w:rsidR="00A83BD1" w:rsidRPr="0057658F" w:rsidDel="006A754E">
          <w:rPr>
            <w:rFonts w:ascii="Times New Roman" w:hAnsi="Times New Roman" w:cs="Times New Roman"/>
            <w:sz w:val="24"/>
            <w:szCs w:val="24"/>
          </w:rPr>
          <w:delText>izpostavljajo</w:delText>
        </w:r>
        <w:r w:rsidR="00975CE7" w:rsidRPr="0057658F" w:rsidDel="006A754E">
          <w:rPr>
            <w:rFonts w:ascii="Times New Roman" w:hAnsi="Times New Roman" w:cs="Times New Roman"/>
            <w:sz w:val="24"/>
            <w:szCs w:val="24"/>
          </w:rPr>
          <w:delText xml:space="preserve"> </w:delText>
        </w:r>
      </w:del>
      <w:ins w:id="39" w:author="Avtor">
        <w:r w:rsidR="006A754E">
          <w:rPr>
            <w:rFonts w:ascii="Times New Roman" w:hAnsi="Times New Roman" w:cs="Times New Roman"/>
            <w:sz w:val="24"/>
            <w:szCs w:val="24"/>
          </w:rPr>
          <w:t>poudarjajo</w:t>
        </w:r>
        <w:r w:rsidR="006A754E" w:rsidRPr="0057658F">
          <w:rPr>
            <w:rFonts w:ascii="Times New Roman" w:hAnsi="Times New Roman" w:cs="Times New Roman"/>
            <w:sz w:val="24"/>
            <w:szCs w:val="24"/>
          </w:rPr>
          <w:t xml:space="preserve"> </w:t>
        </w:r>
      </w:ins>
      <w:r w:rsidR="00975CE7" w:rsidRPr="0057658F">
        <w:rPr>
          <w:rFonts w:ascii="Times New Roman" w:hAnsi="Times New Roman" w:cs="Times New Roman"/>
          <w:sz w:val="24"/>
          <w:szCs w:val="24"/>
        </w:rPr>
        <w:t xml:space="preserve">razlike med vzhodnimi in zahodnimi potrošniškimi praksami, </w:t>
      </w:r>
      <w:r w:rsidR="00A83BD1" w:rsidRPr="0057658F">
        <w:rPr>
          <w:rFonts w:ascii="Times New Roman" w:hAnsi="Times New Roman" w:cs="Times New Roman"/>
          <w:sz w:val="24"/>
          <w:szCs w:val="24"/>
        </w:rPr>
        <w:t>čakanje v vrstah, slabo kakovost izdelkov ali zastarano</w:t>
      </w:r>
      <w:r w:rsidR="001B196F" w:rsidRPr="0057658F">
        <w:rPr>
          <w:rFonts w:ascii="Times New Roman" w:hAnsi="Times New Roman" w:cs="Times New Roman"/>
          <w:sz w:val="24"/>
          <w:szCs w:val="24"/>
        </w:rPr>
        <w:t xml:space="preserve"> modo</w:t>
      </w:r>
      <w:r w:rsidR="003979CD" w:rsidRPr="0057658F">
        <w:rPr>
          <w:rFonts w:ascii="Times New Roman" w:hAnsi="Times New Roman" w:cs="Times New Roman"/>
          <w:sz w:val="24"/>
          <w:szCs w:val="24"/>
        </w:rPr>
        <w:t>, spregledajo pa podobnosti</w:t>
      </w:r>
      <w:r w:rsidR="00975CE7" w:rsidRPr="0057658F">
        <w:rPr>
          <w:rFonts w:ascii="Times New Roman" w:hAnsi="Times New Roman" w:cs="Times New Roman"/>
          <w:sz w:val="24"/>
          <w:szCs w:val="24"/>
        </w:rPr>
        <w:t>. Potrošništvo se</w:t>
      </w:r>
      <w:r w:rsidR="006C1520" w:rsidRPr="0057658F">
        <w:rPr>
          <w:rFonts w:ascii="Times New Roman" w:hAnsi="Times New Roman" w:cs="Times New Roman"/>
          <w:sz w:val="24"/>
          <w:szCs w:val="24"/>
        </w:rPr>
        <w:t xml:space="preserve"> prav tako</w:t>
      </w:r>
      <w:r w:rsidR="00975CE7" w:rsidRPr="0057658F">
        <w:rPr>
          <w:rFonts w:ascii="Times New Roman" w:hAnsi="Times New Roman" w:cs="Times New Roman"/>
          <w:sz w:val="24"/>
          <w:szCs w:val="24"/>
        </w:rPr>
        <w:t xml:space="preserve"> povezuje z nostalgijo ali vidi kot edini prostor, kjer so navadni ljudje aktivno delovali.</w:t>
      </w:r>
      <w:r w:rsidR="005A4C11" w:rsidRPr="0057658F">
        <w:rPr>
          <w:rStyle w:val="Sprotnaopomba-sklic"/>
          <w:rFonts w:ascii="Times New Roman" w:hAnsi="Times New Roman" w:cs="Times New Roman"/>
          <w:sz w:val="24"/>
          <w:szCs w:val="24"/>
        </w:rPr>
        <w:footnoteReference w:id="2"/>
      </w:r>
      <w:r w:rsidR="005A4C11" w:rsidRPr="0057658F">
        <w:rPr>
          <w:rFonts w:ascii="Times New Roman" w:hAnsi="Times New Roman" w:cs="Times New Roman"/>
          <w:sz w:val="24"/>
          <w:szCs w:val="24"/>
        </w:rPr>
        <w:t xml:space="preserve"> </w:t>
      </w:r>
      <w:r w:rsidR="003979CD" w:rsidRPr="0057658F">
        <w:rPr>
          <w:rFonts w:ascii="Times New Roman" w:hAnsi="Times New Roman" w:cs="Times New Roman"/>
          <w:sz w:val="24"/>
          <w:szCs w:val="24"/>
        </w:rPr>
        <w:t>Podobno je z javnimi diskurzi, kjer se</w:t>
      </w:r>
      <w:r w:rsidR="00A83BD1" w:rsidRPr="0057658F">
        <w:rPr>
          <w:rFonts w:ascii="Times New Roman" w:hAnsi="Times New Roman" w:cs="Times New Roman"/>
          <w:sz w:val="24"/>
          <w:szCs w:val="24"/>
        </w:rPr>
        <w:t xml:space="preserve"> </w:t>
      </w:r>
      <w:del w:id="46" w:author="Avtor">
        <w:r w:rsidR="003979CD" w:rsidRPr="0057658F" w:rsidDel="006A754E">
          <w:rPr>
            <w:rFonts w:ascii="Times New Roman" w:hAnsi="Times New Roman" w:cs="Times New Roman"/>
            <w:sz w:val="24"/>
            <w:szCs w:val="24"/>
          </w:rPr>
          <w:delText xml:space="preserve">izpostavlja </w:delText>
        </w:r>
      </w:del>
      <w:ins w:id="47" w:author="Avtor">
        <w:r w:rsidR="006A754E">
          <w:rPr>
            <w:rFonts w:ascii="Times New Roman" w:hAnsi="Times New Roman" w:cs="Times New Roman"/>
            <w:sz w:val="24"/>
            <w:szCs w:val="24"/>
          </w:rPr>
          <w:t>poudarja</w:t>
        </w:r>
        <w:r w:rsidR="006A754E" w:rsidRPr="0057658F">
          <w:rPr>
            <w:rFonts w:ascii="Times New Roman" w:hAnsi="Times New Roman" w:cs="Times New Roman"/>
            <w:sz w:val="24"/>
            <w:szCs w:val="24"/>
          </w:rPr>
          <w:t xml:space="preserve"> </w:t>
        </w:r>
      </w:ins>
      <w:r w:rsidR="003979CD" w:rsidRPr="0057658F">
        <w:rPr>
          <w:rFonts w:ascii="Times New Roman" w:hAnsi="Times New Roman" w:cs="Times New Roman"/>
          <w:sz w:val="24"/>
          <w:szCs w:val="24"/>
        </w:rPr>
        <w:t xml:space="preserve">pomanjkanje ali </w:t>
      </w:r>
      <w:r w:rsidR="00A15880" w:rsidRPr="0057658F">
        <w:rPr>
          <w:rFonts w:ascii="Times New Roman" w:hAnsi="Times New Roman" w:cs="Times New Roman"/>
          <w:sz w:val="24"/>
          <w:szCs w:val="24"/>
        </w:rPr>
        <w:t>nostalgija za izdelki, ki jih ni več na voljo.</w:t>
      </w:r>
      <w:r w:rsidR="00A83BD1" w:rsidRPr="0057658F">
        <w:rPr>
          <w:rFonts w:ascii="Times New Roman" w:hAnsi="Times New Roman" w:cs="Times New Roman"/>
          <w:sz w:val="24"/>
          <w:szCs w:val="24"/>
        </w:rPr>
        <w:t xml:space="preserve"> </w:t>
      </w:r>
      <w:r w:rsidR="00B16F37" w:rsidRPr="0057658F">
        <w:rPr>
          <w:rFonts w:ascii="Times New Roman" w:hAnsi="Times New Roman" w:cs="Times New Roman"/>
          <w:sz w:val="24"/>
          <w:szCs w:val="24"/>
        </w:rPr>
        <w:t>V prispevku se osredotočam na to</w:t>
      </w:r>
      <w:r w:rsidR="00FF0026" w:rsidRPr="0057658F">
        <w:rPr>
          <w:rFonts w:ascii="Times New Roman" w:hAnsi="Times New Roman" w:cs="Times New Roman"/>
          <w:sz w:val="24"/>
          <w:szCs w:val="24"/>
        </w:rPr>
        <w:t xml:space="preserve">, </w:t>
      </w:r>
      <w:r w:rsidR="00FF0026" w:rsidRPr="0057658F">
        <w:rPr>
          <w:rFonts w:ascii="Times New Roman" w:hAnsi="Times New Roman" w:cs="Times New Roman"/>
          <w:sz w:val="24"/>
          <w:szCs w:val="24"/>
        </w:rPr>
        <w:lastRenderedPageBreak/>
        <w:t xml:space="preserve">kako se </w:t>
      </w:r>
      <w:r w:rsidR="003979CD" w:rsidRPr="0057658F">
        <w:rPr>
          <w:rFonts w:ascii="Times New Roman" w:hAnsi="Times New Roman" w:cs="Times New Roman"/>
          <w:sz w:val="24"/>
          <w:szCs w:val="24"/>
        </w:rPr>
        <w:t>socializma</w:t>
      </w:r>
      <w:r w:rsidR="00A83BD1" w:rsidRPr="0057658F">
        <w:rPr>
          <w:rFonts w:ascii="Times New Roman" w:hAnsi="Times New Roman" w:cs="Times New Roman"/>
          <w:sz w:val="24"/>
          <w:szCs w:val="24"/>
        </w:rPr>
        <w:t xml:space="preserve"> </w:t>
      </w:r>
      <w:r w:rsidR="00FF0026" w:rsidRPr="0057658F">
        <w:rPr>
          <w:rFonts w:ascii="Times New Roman" w:hAnsi="Times New Roman" w:cs="Times New Roman"/>
          <w:sz w:val="24"/>
          <w:szCs w:val="24"/>
        </w:rPr>
        <w:t>spominjajo</w:t>
      </w:r>
      <w:r w:rsidR="00A83BD1" w:rsidRPr="0057658F">
        <w:rPr>
          <w:rFonts w:ascii="Times New Roman" w:hAnsi="Times New Roman" w:cs="Times New Roman"/>
          <w:sz w:val="24"/>
          <w:szCs w:val="24"/>
        </w:rPr>
        <w:t xml:space="preserve"> navadni ljudje</w:t>
      </w:r>
      <w:r w:rsidR="00FF0026" w:rsidRPr="0057658F">
        <w:rPr>
          <w:rFonts w:ascii="Times New Roman" w:hAnsi="Times New Roman" w:cs="Times New Roman"/>
          <w:sz w:val="24"/>
          <w:szCs w:val="24"/>
        </w:rPr>
        <w:t xml:space="preserve">, kaj mi lahko povedo o </w:t>
      </w:r>
      <w:r w:rsidR="00B070A4" w:rsidRPr="0057658F">
        <w:rPr>
          <w:rFonts w:ascii="Times New Roman" w:hAnsi="Times New Roman" w:cs="Times New Roman"/>
          <w:sz w:val="24"/>
          <w:szCs w:val="24"/>
        </w:rPr>
        <w:t>nekdanjem</w:t>
      </w:r>
      <w:r w:rsidR="00FF0026" w:rsidRPr="0057658F">
        <w:rPr>
          <w:rFonts w:ascii="Times New Roman" w:hAnsi="Times New Roman" w:cs="Times New Roman"/>
          <w:sz w:val="24"/>
          <w:szCs w:val="24"/>
        </w:rPr>
        <w:t xml:space="preserve"> standardu, nakupovalnih navadah ali značilnostih posameznih obdobij </w:t>
      </w:r>
      <w:r w:rsidR="009449F5" w:rsidRPr="0057658F">
        <w:rPr>
          <w:rFonts w:ascii="Times New Roman" w:hAnsi="Times New Roman" w:cs="Times New Roman"/>
          <w:sz w:val="24"/>
          <w:szCs w:val="24"/>
        </w:rPr>
        <w:t xml:space="preserve">oziroma katere značilnosti socialističnega standarda in potrošnje lahko izluščim iz njihovih pripovedi. </w:t>
      </w:r>
      <w:r w:rsidR="00C24B10" w:rsidRPr="0057658F">
        <w:rPr>
          <w:rFonts w:ascii="Times New Roman" w:hAnsi="Times New Roman" w:cs="Times New Roman"/>
          <w:sz w:val="24"/>
          <w:szCs w:val="24"/>
        </w:rPr>
        <w:t xml:space="preserve">Analiza je </w:t>
      </w:r>
      <w:r w:rsidR="00FF0026" w:rsidRPr="0057658F">
        <w:rPr>
          <w:rFonts w:ascii="Times New Roman" w:hAnsi="Times New Roman" w:cs="Times New Roman"/>
          <w:sz w:val="24"/>
          <w:szCs w:val="24"/>
        </w:rPr>
        <w:t>bila opravljena</w:t>
      </w:r>
      <w:r w:rsidR="00C24B10" w:rsidRPr="0057658F">
        <w:rPr>
          <w:rFonts w:ascii="Times New Roman" w:hAnsi="Times New Roman" w:cs="Times New Roman"/>
          <w:sz w:val="24"/>
          <w:szCs w:val="24"/>
        </w:rPr>
        <w:t xml:space="preserve"> na podlagi 34 pričevanj, </w:t>
      </w:r>
      <w:r w:rsidR="00FF0026" w:rsidRPr="0057658F">
        <w:rPr>
          <w:rFonts w:ascii="Times New Roman" w:hAnsi="Times New Roman" w:cs="Times New Roman"/>
          <w:sz w:val="24"/>
          <w:szCs w:val="24"/>
        </w:rPr>
        <w:t>posnetih</w:t>
      </w:r>
      <w:r w:rsidR="00C24B10" w:rsidRPr="0057658F">
        <w:rPr>
          <w:rFonts w:ascii="Times New Roman" w:hAnsi="Times New Roman" w:cs="Times New Roman"/>
          <w:sz w:val="24"/>
          <w:szCs w:val="24"/>
        </w:rPr>
        <w:t xml:space="preserve"> med let</w:t>
      </w:r>
      <w:ins w:id="48" w:author="Avtor">
        <w:r w:rsidR="006A754E">
          <w:rPr>
            <w:rFonts w:ascii="Times New Roman" w:hAnsi="Times New Roman" w:cs="Times New Roman"/>
            <w:sz w:val="24"/>
            <w:szCs w:val="24"/>
          </w:rPr>
          <w:t>oma</w:t>
        </w:r>
      </w:ins>
      <w:del w:id="49" w:author="Avtor">
        <w:r w:rsidR="00C24B10" w:rsidRPr="0057658F" w:rsidDel="006A754E">
          <w:rPr>
            <w:rFonts w:ascii="Times New Roman" w:hAnsi="Times New Roman" w:cs="Times New Roman"/>
            <w:sz w:val="24"/>
            <w:szCs w:val="24"/>
          </w:rPr>
          <w:delText>i</w:delText>
        </w:r>
      </w:del>
      <w:r w:rsidR="00C24B10" w:rsidRPr="0057658F">
        <w:rPr>
          <w:rFonts w:ascii="Times New Roman" w:hAnsi="Times New Roman" w:cs="Times New Roman"/>
          <w:sz w:val="24"/>
          <w:szCs w:val="24"/>
        </w:rPr>
        <w:t xml:space="preserve"> 2012 in 2016.</w:t>
      </w:r>
      <w:r w:rsidR="00A83BD1" w:rsidRPr="0057658F">
        <w:rPr>
          <w:rStyle w:val="Sprotnaopomba-sklic"/>
          <w:rFonts w:ascii="Times New Roman" w:hAnsi="Times New Roman" w:cs="Times New Roman"/>
          <w:sz w:val="24"/>
          <w:szCs w:val="24"/>
        </w:rPr>
        <w:footnoteReference w:id="3"/>
      </w:r>
      <w:r w:rsidR="00C24B10" w:rsidRPr="0057658F">
        <w:rPr>
          <w:rFonts w:ascii="Times New Roman" w:hAnsi="Times New Roman" w:cs="Times New Roman"/>
          <w:sz w:val="24"/>
          <w:szCs w:val="24"/>
        </w:rPr>
        <w:t xml:space="preserve"> Pričevalci so v času socializma živeli v Ljubljani ali na področju njenega ruralnega zaledja v okviru nekdan</w:t>
      </w:r>
      <w:r w:rsidR="00FF0026" w:rsidRPr="0057658F">
        <w:rPr>
          <w:rFonts w:ascii="Times New Roman" w:hAnsi="Times New Roman" w:cs="Times New Roman"/>
          <w:sz w:val="24"/>
          <w:szCs w:val="24"/>
        </w:rPr>
        <w:t>je občine Ljubljana Vič</w:t>
      </w:r>
      <w:ins w:id="69" w:author="Avtor">
        <w:r w:rsidR="000B2C50">
          <w:rPr>
            <w:rFonts w:ascii="Times New Roman" w:hAnsi="Times New Roman" w:cs="Times New Roman"/>
            <w:sz w:val="24"/>
            <w:szCs w:val="24"/>
          </w:rPr>
          <w:t>-</w:t>
        </w:r>
      </w:ins>
      <w:del w:id="70" w:author="Avtor">
        <w:r w:rsidR="00FF0026" w:rsidRPr="0057658F" w:rsidDel="000B2C50">
          <w:rPr>
            <w:rFonts w:ascii="Times New Roman" w:hAnsi="Times New Roman" w:cs="Times New Roman"/>
            <w:sz w:val="24"/>
            <w:szCs w:val="24"/>
          </w:rPr>
          <w:delText>–</w:delText>
        </w:r>
      </w:del>
      <w:r w:rsidR="00FF0026" w:rsidRPr="0057658F">
        <w:rPr>
          <w:rFonts w:ascii="Times New Roman" w:hAnsi="Times New Roman" w:cs="Times New Roman"/>
          <w:sz w:val="24"/>
          <w:szCs w:val="24"/>
        </w:rPr>
        <w:t>Rudnik.</w:t>
      </w:r>
      <w:r w:rsidR="00685D0E" w:rsidRPr="0057658F">
        <w:rPr>
          <w:rFonts w:ascii="Times New Roman" w:hAnsi="Times New Roman" w:cs="Times New Roman"/>
          <w:sz w:val="24"/>
          <w:szCs w:val="24"/>
        </w:rPr>
        <w:t xml:space="preserve"> </w:t>
      </w:r>
    </w:p>
    <w:p w:rsidR="00DE23FF"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5A4C11" w:rsidRPr="0057658F">
        <w:rPr>
          <w:rFonts w:ascii="Times New Roman" w:hAnsi="Times New Roman" w:cs="Times New Roman"/>
          <w:sz w:val="24"/>
          <w:szCs w:val="24"/>
        </w:rPr>
        <w:t xml:space="preserve">Pričevalcev nisem spraševala le o njihovih nakupovalnih navadah, temveč o njihovi </w:t>
      </w:r>
      <w:del w:id="71" w:author="Avtor">
        <w:r w:rsidR="005A4C11" w:rsidRPr="0057658F" w:rsidDel="00FD76D3">
          <w:rPr>
            <w:rFonts w:ascii="Times New Roman" w:hAnsi="Times New Roman" w:cs="Times New Roman"/>
            <w:sz w:val="24"/>
            <w:szCs w:val="24"/>
          </w:rPr>
          <w:delText xml:space="preserve">celotni </w:delText>
        </w:r>
      </w:del>
      <w:r w:rsidR="005A4C11" w:rsidRPr="0057658F">
        <w:rPr>
          <w:rFonts w:ascii="Times New Roman" w:hAnsi="Times New Roman" w:cs="Times New Roman"/>
          <w:sz w:val="24"/>
          <w:szCs w:val="24"/>
        </w:rPr>
        <w:t>življenjski zgodbi od prvih otroških spominov do konca socializma. Izkazalo se je, da je bila tema d</w:t>
      </w:r>
      <w:r w:rsidR="003A0ADD" w:rsidRPr="0057658F">
        <w:rPr>
          <w:rFonts w:ascii="Times New Roman" w:hAnsi="Times New Roman" w:cs="Times New Roman"/>
          <w:sz w:val="24"/>
          <w:szCs w:val="24"/>
        </w:rPr>
        <w:t>ostop</w:t>
      </w:r>
      <w:r w:rsidR="005A4C11" w:rsidRPr="0057658F">
        <w:rPr>
          <w:rFonts w:ascii="Times New Roman" w:hAnsi="Times New Roman" w:cs="Times New Roman"/>
          <w:sz w:val="24"/>
          <w:szCs w:val="24"/>
        </w:rPr>
        <w:t xml:space="preserve">a do dobrin </w:t>
      </w:r>
      <w:del w:id="72" w:author="Avtor">
        <w:r w:rsidR="005A4C11" w:rsidRPr="0057658F" w:rsidDel="006A754E">
          <w:rPr>
            <w:rFonts w:ascii="Times New Roman" w:hAnsi="Times New Roman" w:cs="Times New Roman"/>
            <w:sz w:val="24"/>
            <w:szCs w:val="24"/>
          </w:rPr>
          <w:delText xml:space="preserve">oziroma </w:delText>
        </w:r>
      </w:del>
      <w:ins w:id="73" w:author="Avtor">
        <w:r w:rsidR="006A754E">
          <w:rPr>
            <w:rFonts w:ascii="Times New Roman" w:hAnsi="Times New Roman" w:cs="Times New Roman"/>
            <w:sz w:val="24"/>
            <w:szCs w:val="24"/>
          </w:rPr>
          <w:t>ali</w:t>
        </w:r>
        <w:r w:rsidR="006A754E" w:rsidRPr="0057658F">
          <w:rPr>
            <w:rFonts w:ascii="Times New Roman" w:hAnsi="Times New Roman" w:cs="Times New Roman"/>
            <w:sz w:val="24"/>
            <w:szCs w:val="24"/>
          </w:rPr>
          <w:t xml:space="preserve"> </w:t>
        </w:r>
      </w:ins>
      <w:r w:rsidR="005A4C11" w:rsidRPr="0057658F">
        <w:rPr>
          <w:rFonts w:ascii="Times New Roman" w:hAnsi="Times New Roman" w:cs="Times New Roman"/>
          <w:sz w:val="24"/>
          <w:szCs w:val="24"/>
        </w:rPr>
        <w:t>pomanjkanja</w:t>
      </w:r>
      <w:r w:rsidR="003A0ADD" w:rsidRPr="0057658F">
        <w:rPr>
          <w:rFonts w:ascii="Times New Roman" w:hAnsi="Times New Roman" w:cs="Times New Roman"/>
          <w:sz w:val="24"/>
          <w:szCs w:val="24"/>
        </w:rPr>
        <w:t xml:space="preserve"> dobrin </w:t>
      </w:r>
      <w:r w:rsidR="00FF0026" w:rsidRPr="0057658F">
        <w:rPr>
          <w:rFonts w:ascii="Times New Roman" w:hAnsi="Times New Roman" w:cs="Times New Roman"/>
          <w:sz w:val="24"/>
          <w:szCs w:val="24"/>
        </w:rPr>
        <w:t xml:space="preserve">dejansko </w:t>
      </w:r>
      <w:r w:rsidR="003A0ADD" w:rsidRPr="0057658F">
        <w:rPr>
          <w:rFonts w:ascii="Times New Roman" w:hAnsi="Times New Roman" w:cs="Times New Roman"/>
          <w:sz w:val="24"/>
          <w:szCs w:val="24"/>
        </w:rPr>
        <w:t xml:space="preserve">najbolj prisotna </w:t>
      </w:r>
      <w:r w:rsidR="00F570BD" w:rsidRPr="0057658F">
        <w:rPr>
          <w:rFonts w:ascii="Times New Roman" w:hAnsi="Times New Roman" w:cs="Times New Roman"/>
          <w:sz w:val="24"/>
          <w:szCs w:val="24"/>
        </w:rPr>
        <w:t xml:space="preserve">v </w:t>
      </w:r>
      <w:r w:rsidR="005A4C11" w:rsidRPr="0057658F">
        <w:rPr>
          <w:rFonts w:ascii="Times New Roman" w:hAnsi="Times New Roman" w:cs="Times New Roman"/>
          <w:sz w:val="24"/>
          <w:szCs w:val="24"/>
        </w:rPr>
        <w:t xml:space="preserve">njihovih </w:t>
      </w:r>
      <w:r w:rsidR="00F570BD" w:rsidRPr="0057658F">
        <w:rPr>
          <w:rFonts w:ascii="Times New Roman" w:hAnsi="Times New Roman" w:cs="Times New Roman"/>
          <w:sz w:val="24"/>
          <w:szCs w:val="24"/>
        </w:rPr>
        <w:t>spominih</w:t>
      </w:r>
      <w:r w:rsidR="003A0ADD" w:rsidRPr="0057658F">
        <w:rPr>
          <w:rFonts w:ascii="Times New Roman" w:hAnsi="Times New Roman" w:cs="Times New Roman"/>
          <w:sz w:val="24"/>
          <w:szCs w:val="24"/>
        </w:rPr>
        <w:t xml:space="preserve">. </w:t>
      </w:r>
      <w:r w:rsidR="00B070A4" w:rsidRPr="0057658F">
        <w:rPr>
          <w:rFonts w:ascii="Times New Roman" w:hAnsi="Times New Roman" w:cs="Times New Roman"/>
          <w:sz w:val="24"/>
          <w:szCs w:val="24"/>
        </w:rPr>
        <w:t>Pripovedovali</w:t>
      </w:r>
      <w:r w:rsidR="00F570BD" w:rsidRPr="0057658F">
        <w:rPr>
          <w:rFonts w:ascii="Times New Roman" w:hAnsi="Times New Roman" w:cs="Times New Roman"/>
          <w:sz w:val="24"/>
          <w:szCs w:val="24"/>
        </w:rPr>
        <w:t xml:space="preserve"> so</w:t>
      </w:r>
      <w:r w:rsidR="00B070A4" w:rsidRPr="0057658F">
        <w:rPr>
          <w:rFonts w:ascii="Times New Roman" w:hAnsi="Times New Roman" w:cs="Times New Roman"/>
          <w:sz w:val="24"/>
          <w:szCs w:val="24"/>
        </w:rPr>
        <w:t xml:space="preserve"> mi</w:t>
      </w:r>
      <w:r w:rsidR="00F570BD" w:rsidRPr="0057658F">
        <w:rPr>
          <w:rFonts w:ascii="Times New Roman" w:hAnsi="Times New Roman" w:cs="Times New Roman"/>
          <w:sz w:val="24"/>
          <w:szCs w:val="24"/>
        </w:rPr>
        <w:t xml:space="preserve"> o </w:t>
      </w:r>
      <w:r w:rsidR="003A0ADD" w:rsidRPr="0057658F">
        <w:rPr>
          <w:rFonts w:ascii="Times New Roman" w:hAnsi="Times New Roman" w:cs="Times New Roman"/>
          <w:sz w:val="24"/>
          <w:szCs w:val="24"/>
        </w:rPr>
        <w:t xml:space="preserve">standardu, kaj so si lahko privoščili, </w:t>
      </w:r>
      <w:r w:rsidR="00B070A4" w:rsidRPr="0057658F">
        <w:rPr>
          <w:rFonts w:ascii="Times New Roman" w:hAnsi="Times New Roman" w:cs="Times New Roman"/>
          <w:sz w:val="24"/>
          <w:szCs w:val="24"/>
        </w:rPr>
        <w:t>česa si niso mogli</w:t>
      </w:r>
      <w:r w:rsidR="003979CD" w:rsidRPr="0057658F">
        <w:rPr>
          <w:rFonts w:ascii="Times New Roman" w:hAnsi="Times New Roman" w:cs="Times New Roman"/>
          <w:sz w:val="24"/>
          <w:szCs w:val="24"/>
        </w:rPr>
        <w:t>,</w:t>
      </w:r>
      <w:r w:rsidR="00B070A4" w:rsidRPr="0057658F">
        <w:rPr>
          <w:rFonts w:ascii="Times New Roman" w:hAnsi="Times New Roman" w:cs="Times New Roman"/>
          <w:sz w:val="24"/>
          <w:szCs w:val="24"/>
        </w:rPr>
        <w:t xml:space="preserve"> </w:t>
      </w:r>
      <w:r w:rsidR="003979CD" w:rsidRPr="0057658F">
        <w:rPr>
          <w:rFonts w:ascii="Times New Roman" w:hAnsi="Times New Roman" w:cs="Times New Roman"/>
          <w:sz w:val="24"/>
          <w:szCs w:val="24"/>
        </w:rPr>
        <w:t>katerih dobrin je primanjkovalo ali</w:t>
      </w:r>
      <w:r w:rsidR="00B070A4" w:rsidRPr="0057658F">
        <w:rPr>
          <w:rFonts w:ascii="Times New Roman" w:hAnsi="Times New Roman" w:cs="Times New Roman"/>
          <w:sz w:val="24"/>
          <w:szCs w:val="24"/>
        </w:rPr>
        <w:t xml:space="preserve"> </w:t>
      </w:r>
      <w:r w:rsidR="00F570BD" w:rsidRPr="0057658F">
        <w:rPr>
          <w:rFonts w:ascii="Times New Roman" w:hAnsi="Times New Roman" w:cs="Times New Roman"/>
          <w:sz w:val="24"/>
          <w:szCs w:val="24"/>
        </w:rPr>
        <w:t>kdaj so določene dobrine v</w:t>
      </w:r>
      <w:r w:rsidR="00B070A4" w:rsidRPr="0057658F">
        <w:rPr>
          <w:rFonts w:ascii="Times New Roman" w:hAnsi="Times New Roman" w:cs="Times New Roman"/>
          <w:sz w:val="24"/>
          <w:szCs w:val="24"/>
        </w:rPr>
        <w:t>stopile v njihova gospodinjstva.</w:t>
      </w:r>
      <w:r w:rsidR="00F570BD" w:rsidRPr="0057658F">
        <w:rPr>
          <w:rFonts w:ascii="Times New Roman" w:hAnsi="Times New Roman" w:cs="Times New Roman"/>
          <w:sz w:val="24"/>
          <w:szCs w:val="24"/>
        </w:rPr>
        <w:t xml:space="preserve"> </w:t>
      </w:r>
      <w:r w:rsidR="00B070A4" w:rsidRPr="0057658F">
        <w:rPr>
          <w:rFonts w:ascii="Times New Roman" w:hAnsi="Times New Roman" w:cs="Times New Roman"/>
          <w:sz w:val="24"/>
          <w:szCs w:val="24"/>
        </w:rPr>
        <w:t>P</w:t>
      </w:r>
      <w:r w:rsidR="00F570BD" w:rsidRPr="0057658F">
        <w:rPr>
          <w:rFonts w:ascii="Times New Roman" w:hAnsi="Times New Roman" w:cs="Times New Roman"/>
          <w:sz w:val="24"/>
          <w:szCs w:val="24"/>
        </w:rPr>
        <w:t>ogosto so omenjali</w:t>
      </w:r>
      <w:r w:rsidR="003A0ADD" w:rsidRPr="0057658F">
        <w:rPr>
          <w:rFonts w:ascii="Times New Roman" w:hAnsi="Times New Roman" w:cs="Times New Roman"/>
          <w:sz w:val="24"/>
          <w:szCs w:val="24"/>
        </w:rPr>
        <w:t xml:space="preserve"> tudi strategije, ki so jih uporabili za pridobivanje dobrin, ki jih je pri</w:t>
      </w:r>
      <w:r w:rsidR="00DE23FF" w:rsidRPr="0057658F">
        <w:rPr>
          <w:rFonts w:ascii="Times New Roman" w:hAnsi="Times New Roman" w:cs="Times New Roman"/>
          <w:sz w:val="24"/>
          <w:szCs w:val="24"/>
        </w:rPr>
        <w:t>manjkovalo.</w:t>
      </w:r>
    </w:p>
    <w:p w:rsidR="00DE23FF" w:rsidRPr="0057658F" w:rsidRDefault="00DE23FF" w:rsidP="00DE23FF">
      <w:pPr>
        <w:spacing w:line="360" w:lineRule="auto"/>
        <w:rPr>
          <w:rFonts w:ascii="Times New Roman" w:hAnsi="Times New Roman" w:cs="Times New Roman"/>
          <w:sz w:val="24"/>
          <w:szCs w:val="24"/>
        </w:rPr>
      </w:pPr>
    </w:p>
    <w:p w:rsidR="00FC6919" w:rsidRPr="0057658F" w:rsidRDefault="006C1520" w:rsidP="00FC6919">
      <w:pPr>
        <w:spacing w:line="360" w:lineRule="auto"/>
        <w:jc w:val="center"/>
        <w:rPr>
          <w:rFonts w:ascii="Times New Roman" w:hAnsi="Times New Roman" w:cs="Times New Roman"/>
          <w:b/>
          <w:sz w:val="24"/>
          <w:szCs w:val="24"/>
        </w:rPr>
      </w:pPr>
      <w:r w:rsidRPr="0057658F">
        <w:rPr>
          <w:rFonts w:ascii="Times New Roman" w:hAnsi="Times New Roman" w:cs="Times New Roman"/>
          <w:b/>
          <w:sz w:val="24"/>
          <w:szCs w:val="24"/>
        </w:rPr>
        <w:t xml:space="preserve">Kaj so </w:t>
      </w:r>
      <w:del w:id="74" w:author="Avtor">
        <w:r w:rsidRPr="0057658F" w:rsidDel="006A754E">
          <w:rPr>
            <w:rFonts w:ascii="Times New Roman" w:hAnsi="Times New Roman" w:cs="Times New Roman"/>
            <w:b/>
            <w:sz w:val="24"/>
            <w:szCs w:val="24"/>
          </w:rPr>
          <w:delText xml:space="preserve">izpostavljali </w:delText>
        </w:r>
      </w:del>
      <w:ins w:id="75" w:author="Avtor">
        <w:r w:rsidR="006A754E">
          <w:rPr>
            <w:rFonts w:ascii="Times New Roman" w:hAnsi="Times New Roman" w:cs="Times New Roman"/>
            <w:b/>
            <w:sz w:val="24"/>
            <w:szCs w:val="24"/>
          </w:rPr>
          <w:t>poudarjali</w:t>
        </w:r>
        <w:r w:rsidR="006A754E" w:rsidRPr="0057658F">
          <w:rPr>
            <w:rFonts w:ascii="Times New Roman" w:hAnsi="Times New Roman" w:cs="Times New Roman"/>
            <w:b/>
            <w:sz w:val="24"/>
            <w:szCs w:val="24"/>
          </w:rPr>
          <w:t xml:space="preserve"> </w:t>
        </w:r>
      </w:ins>
      <w:r w:rsidRPr="0057658F">
        <w:rPr>
          <w:rFonts w:ascii="Times New Roman" w:hAnsi="Times New Roman" w:cs="Times New Roman"/>
          <w:b/>
          <w:sz w:val="24"/>
          <w:szCs w:val="24"/>
        </w:rPr>
        <w:t>pričevalci</w:t>
      </w:r>
    </w:p>
    <w:p w:rsidR="00FC6919" w:rsidRPr="0057658F" w:rsidRDefault="00FC6919" w:rsidP="00FC6919">
      <w:pPr>
        <w:spacing w:line="360" w:lineRule="auto"/>
        <w:jc w:val="center"/>
        <w:rPr>
          <w:rFonts w:ascii="Times New Roman" w:hAnsi="Times New Roman" w:cs="Times New Roman"/>
          <w:b/>
          <w:sz w:val="24"/>
          <w:szCs w:val="24"/>
        </w:rPr>
      </w:pPr>
    </w:p>
    <w:p w:rsidR="00FC6919" w:rsidRPr="0057658F" w:rsidRDefault="00FC6919" w:rsidP="00FC6919">
      <w:pPr>
        <w:spacing w:line="360" w:lineRule="auto"/>
        <w:rPr>
          <w:rFonts w:ascii="Times New Roman" w:hAnsi="Times New Roman" w:cs="Times New Roman"/>
          <w:b/>
          <w:sz w:val="24"/>
          <w:szCs w:val="24"/>
        </w:rPr>
      </w:pPr>
      <w:r w:rsidRPr="0057658F">
        <w:rPr>
          <w:rFonts w:ascii="Times New Roman" w:hAnsi="Times New Roman" w:cs="Times New Roman"/>
          <w:b/>
          <w:sz w:val="24"/>
          <w:szCs w:val="24"/>
        </w:rPr>
        <w:tab/>
      </w:r>
      <w:r w:rsidR="00F508CD" w:rsidRPr="0057658F">
        <w:rPr>
          <w:rFonts w:ascii="Times New Roman" w:hAnsi="Times New Roman" w:cs="Times New Roman"/>
          <w:sz w:val="24"/>
          <w:szCs w:val="24"/>
        </w:rPr>
        <w:t>V svojih pripovedih so p</w:t>
      </w:r>
      <w:r w:rsidR="0049541E" w:rsidRPr="0057658F">
        <w:rPr>
          <w:rFonts w:ascii="Times New Roman" w:hAnsi="Times New Roman" w:cs="Times New Roman"/>
          <w:sz w:val="24"/>
          <w:szCs w:val="24"/>
        </w:rPr>
        <w:t xml:space="preserve">ričevalci </w:t>
      </w:r>
      <w:r w:rsidR="006C3F01" w:rsidRPr="0057658F">
        <w:rPr>
          <w:rFonts w:ascii="Times New Roman" w:hAnsi="Times New Roman" w:cs="Times New Roman"/>
          <w:sz w:val="24"/>
          <w:szCs w:val="24"/>
        </w:rPr>
        <w:t xml:space="preserve">velikokrat </w:t>
      </w:r>
      <w:r w:rsidR="00F508CD" w:rsidRPr="0057658F">
        <w:rPr>
          <w:rFonts w:ascii="Times New Roman" w:hAnsi="Times New Roman" w:cs="Times New Roman"/>
          <w:sz w:val="24"/>
          <w:szCs w:val="24"/>
        </w:rPr>
        <w:t>primerjali</w:t>
      </w:r>
      <w:r w:rsidR="000F1D1B" w:rsidRPr="0057658F">
        <w:rPr>
          <w:rFonts w:ascii="Times New Roman" w:hAnsi="Times New Roman" w:cs="Times New Roman"/>
          <w:sz w:val="24"/>
          <w:szCs w:val="24"/>
        </w:rPr>
        <w:t xml:space="preserve"> današnje</w:t>
      </w:r>
      <w:r w:rsidR="006C3F01" w:rsidRPr="0057658F">
        <w:rPr>
          <w:rFonts w:ascii="Times New Roman" w:hAnsi="Times New Roman" w:cs="Times New Roman"/>
          <w:sz w:val="24"/>
          <w:szCs w:val="24"/>
        </w:rPr>
        <w:t xml:space="preserve"> življenjsk</w:t>
      </w:r>
      <w:r w:rsidR="00F508CD" w:rsidRPr="0057658F">
        <w:rPr>
          <w:rFonts w:ascii="Times New Roman" w:hAnsi="Times New Roman" w:cs="Times New Roman"/>
          <w:sz w:val="24"/>
          <w:szCs w:val="24"/>
        </w:rPr>
        <w:t>e razmere</w:t>
      </w:r>
      <w:r w:rsidR="006C3F01" w:rsidRPr="0057658F">
        <w:rPr>
          <w:rFonts w:ascii="Times New Roman" w:hAnsi="Times New Roman" w:cs="Times New Roman"/>
          <w:sz w:val="24"/>
          <w:szCs w:val="24"/>
        </w:rPr>
        <w:t xml:space="preserve"> </w:t>
      </w:r>
      <w:r w:rsidR="000F1D1B" w:rsidRPr="0057658F">
        <w:rPr>
          <w:rFonts w:ascii="Times New Roman" w:hAnsi="Times New Roman" w:cs="Times New Roman"/>
          <w:sz w:val="24"/>
          <w:szCs w:val="24"/>
        </w:rPr>
        <w:t>s tistimi v času socializma</w:t>
      </w:r>
      <w:r w:rsidR="0049541E" w:rsidRPr="0057658F">
        <w:rPr>
          <w:rFonts w:ascii="Times New Roman" w:hAnsi="Times New Roman" w:cs="Times New Roman"/>
          <w:sz w:val="24"/>
          <w:szCs w:val="24"/>
        </w:rPr>
        <w:t xml:space="preserve">. </w:t>
      </w:r>
      <w:r w:rsidR="00F508CD" w:rsidRPr="0057658F">
        <w:rPr>
          <w:rFonts w:ascii="Times New Roman" w:hAnsi="Times New Roman" w:cs="Times New Roman"/>
          <w:sz w:val="24"/>
          <w:szCs w:val="24"/>
        </w:rPr>
        <w:t xml:space="preserve">A </w:t>
      </w:r>
      <w:r w:rsidR="000F1D1B" w:rsidRPr="0057658F">
        <w:rPr>
          <w:rFonts w:ascii="Times New Roman" w:hAnsi="Times New Roman" w:cs="Times New Roman"/>
          <w:sz w:val="24"/>
          <w:szCs w:val="24"/>
        </w:rPr>
        <w:t>tudi takrat</w:t>
      </w:r>
      <w:r w:rsidR="00F508CD" w:rsidRPr="0057658F">
        <w:rPr>
          <w:rFonts w:ascii="Times New Roman" w:hAnsi="Times New Roman" w:cs="Times New Roman"/>
          <w:sz w:val="24"/>
          <w:szCs w:val="24"/>
        </w:rPr>
        <w:t xml:space="preserve"> so</w:t>
      </w:r>
      <w:r w:rsidR="000F1D1B" w:rsidRPr="0057658F">
        <w:rPr>
          <w:rFonts w:ascii="Times New Roman" w:hAnsi="Times New Roman" w:cs="Times New Roman"/>
          <w:sz w:val="24"/>
          <w:szCs w:val="24"/>
        </w:rPr>
        <w:t>, kot so mi povedali,</w:t>
      </w:r>
      <w:r w:rsidR="00F508CD" w:rsidRPr="0057658F">
        <w:rPr>
          <w:rFonts w:ascii="Times New Roman" w:hAnsi="Times New Roman" w:cs="Times New Roman"/>
          <w:sz w:val="24"/>
          <w:szCs w:val="24"/>
        </w:rPr>
        <w:t xml:space="preserve"> svoj standard </w:t>
      </w:r>
      <w:r w:rsidR="00F570BD" w:rsidRPr="0057658F">
        <w:rPr>
          <w:rFonts w:ascii="Times New Roman" w:hAnsi="Times New Roman" w:cs="Times New Roman"/>
          <w:sz w:val="24"/>
          <w:szCs w:val="24"/>
        </w:rPr>
        <w:t>primerjali</w:t>
      </w:r>
      <w:r w:rsidR="003A0ADD" w:rsidRPr="0057658F">
        <w:rPr>
          <w:rFonts w:ascii="Times New Roman" w:hAnsi="Times New Roman" w:cs="Times New Roman"/>
          <w:sz w:val="24"/>
          <w:szCs w:val="24"/>
        </w:rPr>
        <w:t xml:space="preserve"> s </w:t>
      </w:r>
      <w:r w:rsidR="00F570BD" w:rsidRPr="0057658F">
        <w:rPr>
          <w:rFonts w:ascii="Times New Roman" w:hAnsi="Times New Roman" w:cs="Times New Roman"/>
          <w:sz w:val="24"/>
          <w:szCs w:val="24"/>
        </w:rPr>
        <w:t>tistim</w:t>
      </w:r>
      <w:r w:rsidR="003A0ADD" w:rsidRPr="0057658F">
        <w:rPr>
          <w:rFonts w:ascii="Times New Roman" w:hAnsi="Times New Roman" w:cs="Times New Roman"/>
          <w:sz w:val="24"/>
          <w:szCs w:val="24"/>
        </w:rPr>
        <w:t>, ki so ga videli na drugi strani meje</w:t>
      </w:r>
      <w:r w:rsidR="00F508CD" w:rsidRPr="0057658F">
        <w:rPr>
          <w:rFonts w:ascii="Times New Roman" w:hAnsi="Times New Roman" w:cs="Times New Roman"/>
          <w:sz w:val="24"/>
          <w:szCs w:val="24"/>
        </w:rPr>
        <w:t>,</w:t>
      </w:r>
      <w:r w:rsidR="003A0ADD" w:rsidRPr="0057658F">
        <w:rPr>
          <w:rFonts w:ascii="Times New Roman" w:hAnsi="Times New Roman" w:cs="Times New Roman"/>
          <w:sz w:val="24"/>
          <w:szCs w:val="24"/>
        </w:rPr>
        <w:t xml:space="preserve"> ob nakupovalnih izletih ali potovanjih</w:t>
      </w:r>
      <w:r w:rsidR="000F1D1B" w:rsidRPr="0057658F">
        <w:rPr>
          <w:rFonts w:ascii="Times New Roman" w:hAnsi="Times New Roman" w:cs="Times New Roman"/>
          <w:sz w:val="24"/>
          <w:szCs w:val="24"/>
        </w:rPr>
        <w:t xml:space="preserve"> v tujino</w:t>
      </w:r>
      <w:r w:rsidR="003A0ADD" w:rsidRPr="0057658F">
        <w:rPr>
          <w:rFonts w:ascii="Times New Roman" w:hAnsi="Times New Roman" w:cs="Times New Roman"/>
          <w:sz w:val="24"/>
          <w:szCs w:val="24"/>
        </w:rPr>
        <w:t xml:space="preserve">. </w:t>
      </w:r>
      <w:r w:rsidR="00E4525A" w:rsidRPr="0057658F">
        <w:rPr>
          <w:rFonts w:ascii="Times New Roman" w:hAnsi="Times New Roman" w:cs="Times New Roman"/>
          <w:sz w:val="24"/>
          <w:szCs w:val="24"/>
        </w:rPr>
        <w:t>Nekateri</w:t>
      </w:r>
      <w:r w:rsidR="003A0ADD" w:rsidRPr="0057658F">
        <w:rPr>
          <w:rFonts w:ascii="Times New Roman" w:hAnsi="Times New Roman" w:cs="Times New Roman"/>
          <w:sz w:val="24"/>
          <w:szCs w:val="24"/>
        </w:rPr>
        <w:t xml:space="preserve"> </w:t>
      </w:r>
      <w:r w:rsidR="00F570BD" w:rsidRPr="0057658F">
        <w:rPr>
          <w:rFonts w:ascii="Times New Roman" w:hAnsi="Times New Roman" w:cs="Times New Roman"/>
          <w:sz w:val="24"/>
          <w:szCs w:val="24"/>
        </w:rPr>
        <w:t xml:space="preserve">so </w:t>
      </w:r>
      <w:r w:rsidR="007C27E8" w:rsidRPr="0057658F">
        <w:rPr>
          <w:rFonts w:ascii="Times New Roman" w:hAnsi="Times New Roman" w:cs="Times New Roman"/>
          <w:sz w:val="24"/>
          <w:szCs w:val="24"/>
        </w:rPr>
        <w:t xml:space="preserve">ga primerjali celo z </w:t>
      </w:r>
      <w:r w:rsidR="003A0ADD" w:rsidRPr="0057658F">
        <w:rPr>
          <w:rFonts w:ascii="Times New Roman" w:hAnsi="Times New Roman" w:cs="Times New Roman"/>
          <w:sz w:val="24"/>
          <w:szCs w:val="24"/>
        </w:rPr>
        <w:t xml:space="preserve">razmerami v drugih državah vzhodnega bloka, na podlagi lastnih izkušenj </w:t>
      </w:r>
      <w:r w:rsidR="007C27E8" w:rsidRPr="0057658F">
        <w:rPr>
          <w:rFonts w:ascii="Times New Roman" w:hAnsi="Times New Roman" w:cs="Times New Roman"/>
          <w:sz w:val="24"/>
          <w:szCs w:val="24"/>
        </w:rPr>
        <w:t>ali</w:t>
      </w:r>
      <w:r w:rsidR="003A0ADD" w:rsidRPr="0057658F">
        <w:rPr>
          <w:rFonts w:ascii="Times New Roman" w:hAnsi="Times New Roman" w:cs="Times New Roman"/>
          <w:sz w:val="24"/>
          <w:szCs w:val="24"/>
        </w:rPr>
        <w:t xml:space="preserve"> na podlagi splošno uveljavljene podobe o prednostih jugoslovanskega tipa socializma.</w:t>
      </w:r>
      <w:r w:rsidR="003A0ADD" w:rsidRPr="0057658F">
        <w:rPr>
          <w:rStyle w:val="Sprotnaopomba-sklic"/>
          <w:rFonts w:ascii="Times New Roman" w:hAnsi="Times New Roman" w:cs="Times New Roman"/>
          <w:sz w:val="24"/>
          <w:szCs w:val="24"/>
        </w:rPr>
        <w:footnoteReference w:id="4"/>
      </w:r>
      <w:r w:rsidR="003A0ADD" w:rsidRPr="0057658F">
        <w:rPr>
          <w:rFonts w:ascii="Times New Roman" w:hAnsi="Times New Roman" w:cs="Times New Roman"/>
          <w:sz w:val="24"/>
          <w:szCs w:val="24"/>
        </w:rPr>
        <w:t xml:space="preserve"> Pričevalci </w:t>
      </w:r>
      <w:r w:rsidR="00B070A4" w:rsidRPr="0057658F">
        <w:rPr>
          <w:rFonts w:ascii="Times New Roman" w:hAnsi="Times New Roman" w:cs="Times New Roman"/>
          <w:sz w:val="24"/>
          <w:szCs w:val="24"/>
        </w:rPr>
        <w:t>so primerjali</w:t>
      </w:r>
      <w:r w:rsidR="003A0ADD" w:rsidRPr="0057658F">
        <w:rPr>
          <w:rFonts w:ascii="Times New Roman" w:hAnsi="Times New Roman" w:cs="Times New Roman"/>
          <w:sz w:val="24"/>
          <w:szCs w:val="24"/>
        </w:rPr>
        <w:t xml:space="preserve"> tudi obdobja, ko je bil standard nižji in ko je bilo </w:t>
      </w:r>
      <w:del w:id="80" w:author="Avtor">
        <w:r w:rsidR="003A0ADD" w:rsidRPr="0057658F" w:rsidDel="006A754E">
          <w:rPr>
            <w:rFonts w:ascii="Times New Roman" w:hAnsi="Times New Roman" w:cs="Times New Roman"/>
            <w:sz w:val="24"/>
            <w:szCs w:val="24"/>
          </w:rPr>
          <w:delText xml:space="preserve">večje </w:delText>
        </w:r>
      </w:del>
      <w:r w:rsidR="003A0ADD" w:rsidRPr="0057658F">
        <w:rPr>
          <w:rFonts w:ascii="Times New Roman" w:hAnsi="Times New Roman" w:cs="Times New Roman"/>
          <w:sz w:val="24"/>
          <w:szCs w:val="24"/>
        </w:rPr>
        <w:t xml:space="preserve">pomanjkanje </w:t>
      </w:r>
      <w:r w:rsidR="003A0ADD" w:rsidRPr="0057658F">
        <w:rPr>
          <w:rFonts w:ascii="Times New Roman" w:hAnsi="Times New Roman" w:cs="Times New Roman"/>
          <w:sz w:val="24"/>
          <w:szCs w:val="24"/>
        </w:rPr>
        <w:lastRenderedPageBreak/>
        <w:t>dobrin</w:t>
      </w:r>
      <w:ins w:id="81" w:author="Avtor">
        <w:r w:rsidR="006A754E" w:rsidRPr="006A754E">
          <w:rPr>
            <w:rFonts w:ascii="Times New Roman" w:hAnsi="Times New Roman" w:cs="Times New Roman"/>
            <w:sz w:val="24"/>
            <w:szCs w:val="24"/>
          </w:rPr>
          <w:t xml:space="preserve"> </w:t>
        </w:r>
        <w:r w:rsidR="006A754E" w:rsidRPr="0057658F">
          <w:rPr>
            <w:rFonts w:ascii="Times New Roman" w:hAnsi="Times New Roman" w:cs="Times New Roman"/>
            <w:sz w:val="24"/>
            <w:szCs w:val="24"/>
          </w:rPr>
          <w:t>večje</w:t>
        </w:r>
      </w:ins>
      <w:r w:rsidR="003A0ADD" w:rsidRPr="0057658F">
        <w:rPr>
          <w:rFonts w:ascii="Times New Roman" w:hAnsi="Times New Roman" w:cs="Times New Roman"/>
          <w:sz w:val="24"/>
          <w:szCs w:val="24"/>
        </w:rPr>
        <w:t xml:space="preserve">, s tistimi, ko jim je življenjski standard omogočal rešitev stanovanjskega vprašanja, ugodno letovanje ali nakup </w:t>
      </w:r>
      <w:r w:rsidR="00B070A4" w:rsidRPr="0057658F">
        <w:rPr>
          <w:rFonts w:ascii="Times New Roman" w:hAnsi="Times New Roman" w:cs="Times New Roman"/>
          <w:sz w:val="24"/>
          <w:szCs w:val="24"/>
        </w:rPr>
        <w:t xml:space="preserve">novih potrošniških </w:t>
      </w:r>
      <w:r w:rsidR="003A0ADD" w:rsidRPr="0057658F">
        <w:rPr>
          <w:rFonts w:ascii="Times New Roman" w:hAnsi="Times New Roman" w:cs="Times New Roman"/>
          <w:sz w:val="24"/>
          <w:szCs w:val="24"/>
        </w:rPr>
        <w:t xml:space="preserve">izdelkov. </w:t>
      </w:r>
      <w:r w:rsidR="006C1520" w:rsidRPr="0057658F">
        <w:rPr>
          <w:rFonts w:ascii="Times New Roman" w:hAnsi="Times New Roman" w:cs="Times New Roman"/>
          <w:sz w:val="24"/>
          <w:szCs w:val="24"/>
        </w:rPr>
        <w:t xml:space="preserve">Kljub temu da se je z osamosvojitvijo Slovenije predstava o nekdanji državi v javnih diskurzih </w:t>
      </w:r>
      <w:proofErr w:type="spellStart"/>
      <w:r w:rsidR="006C1520" w:rsidRPr="0057658F">
        <w:rPr>
          <w:rFonts w:ascii="Times New Roman" w:hAnsi="Times New Roman" w:cs="Times New Roman"/>
          <w:sz w:val="24"/>
          <w:szCs w:val="24"/>
        </w:rPr>
        <w:t>redefinirala</w:t>
      </w:r>
      <w:proofErr w:type="spellEnd"/>
      <w:r w:rsidR="006C1520" w:rsidRPr="0057658F">
        <w:rPr>
          <w:rFonts w:ascii="Times New Roman" w:hAnsi="Times New Roman" w:cs="Times New Roman"/>
          <w:sz w:val="24"/>
          <w:szCs w:val="24"/>
        </w:rPr>
        <w:t xml:space="preserve">, je v spominu mnogih pričevalcev jugoslovanski socializem ostal sistem, ki je omogočal </w:t>
      </w:r>
      <w:del w:id="82" w:author="Avtor">
        <w:r w:rsidR="006C1520" w:rsidRPr="0057658F" w:rsidDel="00E756FE">
          <w:rPr>
            <w:rFonts w:ascii="Times New Roman" w:hAnsi="Times New Roman" w:cs="Times New Roman"/>
            <w:sz w:val="24"/>
            <w:szCs w:val="24"/>
          </w:rPr>
          <w:delText xml:space="preserve">relativno </w:delText>
        </w:r>
      </w:del>
      <w:ins w:id="83" w:author="Avtor">
        <w:r w:rsidR="00E756FE">
          <w:rPr>
            <w:rFonts w:ascii="Times New Roman" w:hAnsi="Times New Roman" w:cs="Times New Roman"/>
            <w:sz w:val="24"/>
            <w:szCs w:val="24"/>
          </w:rPr>
          <w:t>sorazmerno</w:t>
        </w:r>
        <w:r w:rsidR="00E756FE" w:rsidRPr="0057658F">
          <w:rPr>
            <w:rFonts w:ascii="Times New Roman" w:hAnsi="Times New Roman" w:cs="Times New Roman"/>
            <w:sz w:val="24"/>
            <w:szCs w:val="24"/>
          </w:rPr>
          <w:t xml:space="preserve"> </w:t>
        </w:r>
      </w:ins>
      <w:r w:rsidR="006C1520" w:rsidRPr="0057658F">
        <w:rPr>
          <w:rFonts w:ascii="Times New Roman" w:hAnsi="Times New Roman" w:cs="Times New Roman"/>
          <w:sz w:val="24"/>
          <w:szCs w:val="24"/>
        </w:rPr>
        <w:t>dobro življenje in enakopravnost ter v katerem vpliv politike in njenih omejitev ni bil tako močan kot v drugih vzhodnoevropskih državah.</w:t>
      </w:r>
    </w:p>
    <w:p w:rsidR="00FC6919" w:rsidRPr="0057658F" w:rsidRDefault="00FC6919" w:rsidP="00FC6919">
      <w:pPr>
        <w:spacing w:line="360" w:lineRule="auto"/>
        <w:rPr>
          <w:rFonts w:ascii="Times New Roman" w:hAnsi="Times New Roman" w:cs="Times New Roman"/>
          <w:b/>
          <w:sz w:val="24"/>
          <w:szCs w:val="24"/>
        </w:rPr>
      </w:pPr>
      <w:r w:rsidRPr="0057658F">
        <w:rPr>
          <w:rFonts w:ascii="Times New Roman" w:hAnsi="Times New Roman" w:cs="Times New Roman"/>
          <w:b/>
          <w:sz w:val="24"/>
          <w:szCs w:val="24"/>
        </w:rPr>
        <w:tab/>
      </w:r>
      <w:r w:rsidR="000F1D1B" w:rsidRPr="0057658F">
        <w:rPr>
          <w:rFonts w:ascii="Times New Roman" w:hAnsi="Times New Roman" w:cs="Times New Roman"/>
          <w:sz w:val="24"/>
          <w:szCs w:val="24"/>
        </w:rPr>
        <w:t>S</w:t>
      </w:r>
      <w:r w:rsidR="006C1520" w:rsidRPr="0057658F">
        <w:rPr>
          <w:rFonts w:ascii="Times New Roman" w:hAnsi="Times New Roman" w:cs="Times New Roman"/>
          <w:sz w:val="24"/>
          <w:szCs w:val="24"/>
        </w:rPr>
        <w:t xml:space="preserve">eveda </w:t>
      </w:r>
      <w:r w:rsidR="000F1D1B" w:rsidRPr="0057658F">
        <w:rPr>
          <w:rFonts w:ascii="Times New Roman" w:hAnsi="Times New Roman" w:cs="Times New Roman"/>
          <w:sz w:val="24"/>
          <w:szCs w:val="24"/>
        </w:rPr>
        <w:t xml:space="preserve">so se pričevalci </w:t>
      </w:r>
      <w:r w:rsidR="003A0ADD" w:rsidRPr="0057658F">
        <w:rPr>
          <w:rFonts w:ascii="Times New Roman" w:hAnsi="Times New Roman" w:cs="Times New Roman"/>
          <w:sz w:val="24"/>
          <w:szCs w:val="24"/>
        </w:rPr>
        <w:t xml:space="preserve">obdobij boljšega življenjskega standarda </w:t>
      </w:r>
      <w:r w:rsidR="00B070A4" w:rsidRPr="0057658F">
        <w:rPr>
          <w:rFonts w:ascii="Times New Roman" w:hAnsi="Times New Roman" w:cs="Times New Roman"/>
          <w:sz w:val="24"/>
          <w:szCs w:val="24"/>
        </w:rPr>
        <w:t>spominjali</w:t>
      </w:r>
      <w:r w:rsidR="003A0ADD" w:rsidRPr="0057658F">
        <w:rPr>
          <w:rFonts w:ascii="Times New Roman" w:hAnsi="Times New Roman" w:cs="Times New Roman"/>
          <w:sz w:val="24"/>
          <w:szCs w:val="24"/>
        </w:rPr>
        <w:t xml:space="preserve"> bolj pozitivno</w:t>
      </w:r>
      <w:del w:id="84" w:author="Avtor">
        <w:r w:rsidR="003A0ADD" w:rsidRPr="0057658F" w:rsidDel="00B53864">
          <w:rPr>
            <w:rFonts w:ascii="Times New Roman" w:hAnsi="Times New Roman" w:cs="Times New Roman"/>
            <w:sz w:val="24"/>
            <w:szCs w:val="24"/>
          </w:rPr>
          <w:delText>,</w:delText>
        </w:r>
      </w:del>
      <w:r w:rsidR="003A0ADD" w:rsidRPr="0057658F">
        <w:rPr>
          <w:rFonts w:ascii="Times New Roman" w:hAnsi="Times New Roman" w:cs="Times New Roman"/>
          <w:sz w:val="24"/>
          <w:szCs w:val="24"/>
        </w:rPr>
        <w:t xml:space="preserve"> kot tistih, ko je bil življenjski standard slab.</w:t>
      </w:r>
      <w:r w:rsidR="003A0ADD" w:rsidRPr="0057658F">
        <w:rPr>
          <w:rStyle w:val="Sprotnaopomba-sklic"/>
          <w:rFonts w:ascii="Times New Roman" w:hAnsi="Times New Roman" w:cs="Times New Roman"/>
          <w:sz w:val="24"/>
          <w:szCs w:val="24"/>
        </w:rPr>
        <w:footnoteReference w:id="5"/>
      </w:r>
      <w:r w:rsidR="003A0ADD" w:rsidRPr="0057658F">
        <w:rPr>
          <w:rFonts w:ascii="Times New Roman" w:hAnsi="Times New Roman" w:cs="Times New Roman"/>
          <w:sz w:val="24"/>
          <w:szCs w:val="24"/>
        </w:rPr>
        <w:t xml:space="preserve"> </w:t>
      </w:r>
      <w:r w:rsidR="00B070A4" w:rsidRPr="0057658F">
        <w:rPr>
          <w:rFonts w:ascii="Times New Roman" w:hAnsi="Times New Roman" w:cs="Times New Roman"/>
          <w:sz w:val="24"/>
          <w:szCs w:val="24"/>
        </w:rPr>
        <w:t xml:space="preserve">A </w:t>
      </w:r>
      <w:r w:rsidR="003A0ADD" w:rsidRPr="0057658F">
        <w:rPr>
          <w:rFonts w:ascii="Times New Roman" w:hAnsi="Times New Roman" w:cs="Times New Roman"/>
          <w:sz w:val="24"/>
          <w:szCs w:val="24"/>
        </w:rPr>
        <w:t xml:space="preserve">v svojih pripovedih </w:t>
      </w:r>
      <w:r w:rsidR="00B070A4" w:rsidRPr="0057658F">
        <w:rPr>
          <w:rFonts w:ascii="Times New Roman" w:hAnsi="Times New Roman" w:cs="Times New Roman"/>
          <w:sz w:val="24"/>
          <w:szCs w:val="24"/>
        </w:rPr>
        <w:t>so prav tako zamenjevali</w:t>
      </w:r>
      <w:r w:rsidR="003A0ADD" w:rsidRPr="0057658F">
        <w:rPr>
          <w:rFonts w:ascii="Times New Roman" w:hAnsi="Times New Roman" w:cs="Times New Roman"/>
          <w:sz w:val="24"/>
          <w:szCs w:val="24"/>
        </w:rPr>
        <w:t xml:space="preserve"> obdobja </w:t>
      </w:r>
      <w:del w:id="88" w:author="Avtor">
        <w:r w:rsidR="003A0ADD" w:rsidRPr="0057658F" w:rsidDel="00B53864">
          <w:rPr>
            <w:rFonts w:ascii="Times New Roman" w:hAnsi="Times New Roman" w:cs="Times New Roman"/>
            <w:sz w:val="24"/>
            <w:szCs w:val="24"/>
          </w:rPr>
          <w:delText xml:space="preserve">oziroma </w:delText>
        </w:r>
      </w:del>
      <w:ins w:id="89" w:author="Avtor">
        <w:r w:rsidR="00B53864">
          <w:rPr>
            <w:rFonts w:ascii="Times New Roman" w:hAnsi="Times New Roman" w:cs="Times New Roman"/>
            <w:sz w:val="24"/>
            <w:szCs w:val="24"/>
          </w:rPr>
          <w:t>ali</w:t>
        </w:r>
        <w:r w:rsidR="00B53864" w:rsidRPr="0057658F">
          <w:rPr>
            <w:rFonts w:ascii="Times New Roman" w:hAnsi="Times New Roman" w:cs="Times New Roman"/>
            <w:sz w:val="24"/>
            <w:szCs w:val="24"/>
          </w:rPr>
          <w:t xml:space="preserve"> </w:t>
        </w:r>
      </w:ins>
      <w:r w:rsidR="003A0ADD" w:rsidRPr="0057658F">
        <w:rPr>
          <w:rFonts w:ascii="Times New Roman" w:hAnsi="Times New Roman" w:cs="Times New Roman"/>
          <w:sz w:val="24"/>
          <w:szCs w:val="24"/>
        </w:rPr>
        <w:t>se n</w:t>
      </w:r>
      <w:r w:rsidR="00B070A4" w:rsidRPr="0057658F">
        <w:rPr>
          <w:rFonts w:ascii="Times New Roman" w:hAnsi="Times New Roman" w:cs="Times New Roman"/>
          <w:sz w:val="24"/>
          <w:szCs w:val="24"/>
        </w:rPr>
        <w:t>iso</w:t>
      </w:r>
      <w:r w:rsidR="003A0ADD" w:rsidRPr="0057658F">
        <w:rPr>
          <w:rFonts w:ascii="Times New Roman" w:hAnsi="Times New Roman" w:cs="Times New Roman"/>
          <w:sz w:val="24"/>
          <w:szCs w:val="24"/>
        </w:rPr>
        <w:t xml:space="preserve"> mo</w:t>
      </w:r>
      <w:r w:rsidR="00B070A4" w:rsidRPr="0057658F">
        <w:rPr>
          <w:rFonts w:ascii="Times New Roman" w:hAnsi="Times New Roman" w:cs="Times New Roman"/>
          <w:sz w:val="24"/>
          <w:szCs w:val="24"/>
        </w:rPr>
        <w:t>gli</w:t>
      </w:r>
      <w:r w:rsidR="003A0ADD" w:rsidRPr="0057658F">
        <w:rPr>
          <w:rFonts w:ascii="Times New Roman" w:hAnsi="Times New Roman" w:cs="Times New Roman"/>
          <w:sz w:val="24"/>
          <w:szCs w:val="24"/>
        </w:rPr>
        <w:t xml:space="preserve"> spomniti, katere značilnosti ali kateri državni ukrepi sodijo</w:t>
      </w:r>
      <w:proofErr w:type="gramStart"/>
      <w:r w:rsidR="003A0ADD" w:rsidRPr="0057658F">
        <w:rPr>
          <w:rFonts w:ascii="Times New Roman" w:hAnsi="Times New Roman" w:cs="Times New Roman"/>
          <w:sz w:val="24"/>
          <w:szCs w:val="24"/>
        </w:rPr>
        <w:t xml:space="preserve"> v</w:t>
      </w:r>
      <w:proofErr w:type="gramEnd"/>
      <w:r w:rsidR="003A0ADD" w:rsidRPr="0057658F">
        <w:rPr>
          <w:rFonts w:ascii="Times New Roman" w:hAnsi="Times New Roman" w:cs="Times New Roman"/>
          <w:sz w:val="24"/>
          <w:szCs w:val="24"/>
        </w:rPr>
        <w:t xml:space="preserve"> katero obdobje. To velja predvsem za sedemdeseta in osemdeseta leta. Nekateri </w:t>
      </w:r>
      <w:proofErr w:type="gramStart"/>
      <w:r w:rsidR="003A0ADD" w:rsidRPr="0057658F">
        <w:rPr>
          <w:rFonts w:ascii="Times New Roman" w:hAnsi="Times New Roman" w:cs="Times New Roman"/>
          <w:sz w:val="24"/>
          <w:szCs w:val="24"/>
        </w:rPr>
        <w:t>pričevalci</w:t>
      </w:r>
      <w:proofErr w:type="gramEnd"/>
      <w:r w:rsidR="003A0ADD" w:rsidRPr="0057658F">
        <w:rPr>
          <w:rFonts w:ascii="Times New Roman" w:hAnsi="Times New Roman" w:cs="Times New Roman"/>
          <w:sz w:val="24"/>
          <w:szCs w:val="24"/>
        </w:rPr>
        <w:t xml:space="preserve"> </w:t>
      </w:r>
      <w:r w:rsidR="00B070A4" w:rsidRPr="0057658F">
        <w:rPr>
          <w:rFonts w:ascii="Times New Roman" w:hAnsi="Times New Roman" w:cs="Times New Roman"/>
          <w:sz w:val="24"/>
          <w:szCs w:val="24"/>
        </w:rPr>
        <w:t xml:space="preserve">so </w:t>
      </w:r>
      <w:r w:rsidR="003A0ADD" w:rsidRPr="0057658F">
        <w:rPr>
          <w:rFonts w:ascii="Times New Roman" w:hAnsi="Times New Roman" w:cs="Times New Roman"/>
          <w:sz w:val="24"/>
          <w:szCs w:val="24"/>
        </w:rPr>
        <w:t xml:space="preserve">v istem zamahu </w:t>
      </w:r>
      <w:r w:rsidR="00B070A4" w:rsidRPr="0057658F">
        <w:rPr>
          <w:rFonts w:ascii="Times New Roman" w:hAnsi="Times New Roman" w:cs="Times New Roman"/>
          <w:sz w:val="24"/>
          <w:szCs w:val="24"/>
        </w:rPr>
        <w:t>opisovali</w:t>
      </w:r>
      <w:r w:rsidR="003A0ADD" w:rsidRPr="0057658F">
        <w:rPr>
          <w:rFonts w:ascii="Times New Roman" w:hAnsi="Times New Roman" w:cs="Times New Roman"/>
          <w:sz w:val="24"/>
          <w:szCs w:val="24"/>
        </w:rPr>
        <w:t xml:space="preserve"> različna obdobja. </w:t>
      </w:r>
      <w:r w:rsidR="00B070A4" w:rsidRPr="0057658F">
        <w:rPr>
          <w:rFonts w:ascii="Times New Roman" w:hAnsi="Times New Roman" w:cs="Times New Roman"/>
          <w:sz w:val="24"/>
          <w:szCs w:val="24"/>
        </w:rPr>
        <w:t>Ena od p</w:t>
      </w:r>
      <w:r w:rsidR="003A0ADD" w:rsidRPr="0057658F">
        <w:rPr>
          <w:rFonts w:ascii="Times New Roman" w:hAnsi="Times New Roman" w:cs="Times New Roman"/>
          <w:sz w:val="24"/>
          <w:szCs w:val="24"/>
        </w:rPr>
        <w:t>ričevalk</w:t>
      </w:r>
      <w:r w:rsidR="00B070A4" w:rsidRPr="0057658F">
        <w:rPr>
          <w:rFonts w:ascii="Times New Roman" w:hAnsi="Times New Roman" w:cs="Times New Roman"/>
          <w:sz w:val="24"/>
          <w:szCs w:val="24"/>
        </w:rPr>
        <w:t xml:space="preserve"> je na primer</w:t>
      </w:r>
      <w:r w:rsidR="003A0ADD" w:rsidRPr="0057658F">
        <w:rPr>
          <w:rFonts w:ascii="Times New Roman" w:hAnsi="Times New Roman" w:cs="Times New Roman"/>
          <w:sz w:val="24"/>
          <w:szCs w:val="24"/>
        </w:rPr>
        <w:t xml:space="preserve"> hkrati govori</w:t>
      </w:r>
      <w:r w:rsidR="00B070A4" w:rsidRPr="0057658F">
        <w:rPr>
          <w:rFonts w:ascii="Times New Roman" w:hAnsi="Times New Roman" w:cs="Times New Roman"/>
          <w:sz w:val="24"/>
          <w:szCs w:val="24"/>
        </w:rPr>
        <w:t>la</w:t>
      </w:r>
      <w:r w:rsidR="003A0ADD" w:rsidRPr="0057658F">
        <w:rPr>
          <w:rFonts w:ascii="Times New Roman" w:hAnsi="Times New Roman" w:cs="Times New Roman"/>
          <w:sz w:val="24"/>
          <w:szCs w:val="24"/>
        </w:rPr>
        <w:t xml:space="preserve"> o tihotapljenju računalnikov tik pred osamosvojitvijo in o tihotapljenju oblačil</w:t>
      </w:r>
      <w:r w:rsidR="007873F3" w:rsidRPr="0057658F">
        <w:rPr>
          <w:rFonts w:ascii="Times New Roman" w:hAnsi="Times New Roman" w:cs="Times New Roman"/>
          <w:sz w:val="24"/>
          <w:szCs w:val="24"/>
        </w:rPr>
        <w:t xml:space="preserve"> v sedemdesetih letih</w:t>
      </w:r>
      <w:r w:rsidR="003A0ADD" w:rsidRPr="0057658F">
        <w:rPr>
          <w:rFonts w:ascii="Times New Roman" w:hAnsi="Times New Roman" w:cs="Times New Roman"/>
          <w:sz w:val="24"/>
          <w:szCs w:val="24"/>
        </w:rPr>
        <w:t xml:space="preserve">, ko je bila še </w:t>
      </w:r>
      <w:r w:rsidR="007873F3" w:rsidRPr="0057658F">
        <w:rPr>
          <w:rFonts w:ascii="Times New Roman" w:hAnsi="Times New Roman" w:cs="Times New Roman"/>
          <w:sz w:val="24"/>
          <w:szCs w:val="24"/>
        </w:rPr>
        <w:t>učenka</w:t>
      </w:r>
      <w:r w:rsidR="003A0ADD" w:rsidRPr="0057658F">
        <w:rPr>
          <w:rFonts w:ascii="Times New Roman" w:hAnsi="Times New Roman" w:cs="Times New Roman"/>
          <w:sz w:val="24"/>
          <w:szCs w:val="24"/>
        </w:rPr>
        <w:t xml:space="preserve">. Oboje </w:t>
      </w:r>
      <w:r w:rsidR="007873F3" w:rsidRPr="0057658F">
        <w:rPr>
          <w:rFonts w:ascii="Times New Roman" w:hAnsi="Times New Roman" w:cs="Times New Roman"/>
          <w:sz w:val="24"/>
          <w:szCs w:val="24"/>
        </w:rPr>
        <w:t>je povezovala s pomanjkanjem in omejitvami, čeprav je bilo iz njene pripovedi razvidno</w:t>
      </w:r>
      <w:r w:rsidR="001F4EE9" w:rsidRPr="0057658F">
        <w:rPr>
          <w:rFonts w:ascii="Times New Roman" w:hAnsi="Times New Roman" w:cs="Times New Roman"/>
          <w:sz w:val="24"/>
          <w:szCs w:val="24"/>
        </w:rPr>
        <w:t>, da je bilo pomanjkanje v njihovi družini prisotno tudi zaradi varčevanja za gradnjo hiše.</w:t>
      </w:r>
      <w:r w:rsidRPr="0057658F">
        <w:rPr>
          <w:rFonts w:ascii="Times New Roman" w:hAnsi="Times New Roman" w:cs="Times New Roman"/>
          <w:b/>
          <w:sz w:val="24"/>
          <w:szCs w:val="24"/>
        </w:rPr>
        <w:t xml:space="preserve"> </w:t>
      </w:r>
    </w:p>
    <w:p w:rsidR="007873F3" w:rsidRPr="0057658F" w:rsidRDefault="00FC6919" w:rsidP="00FC6919">
      <w:pPr>
        <w:spacing w:line="360" w:lineRule="auto"/>
        <w:rPr>
          <w:rFonts w:ascii="Times New Roman" w:hAnsi="Times New Roman" w:cs="Times New Roman"/>
          <w:b/>
          <w:sz w:val="24"/>
          <w:szCs w:val="24"/>
        </w:rPr>
      </w:pPr>
      <w:r w:rsidRPr="0057658F">
        <w:rPr>
          <w:rFonts w:ascii="Times New Roman" w:hAnsi="Times New Roman" w:cs="Times New Roman"/>
          <w:b/>
          <w:sz w:val="24"/>
          <w:szCs w:val="24"/>
        </w:rPr>
        <w:tab/>
      </w:r>
      <w:r w:rsidR="001B196F" w:rsidRPr="0057658F">
        <w:rPr>
          <w:rFonts w:ascii="Times New Roman" w:hAnsi="Times New Roman" w:cs="Times New Roman"/>
          <w:sz w:val="24"/>
          <w:szCs w:val="24"/>
        </w:rPr>
        <w:t>P</w:t>
      </w:r>
      <w:r w:rsidR="003924D4" w:rsidRPr="0057658F">
        <w:rPr>
          <w:rFonts w:ascii="Times New Roman" w:hAnsi="Times New Roman" w:cs="Times New Roman"/>
          <w:sz w:val="24"/>
          <w:szCs w:val="24"/>
        </w:rPr>
        <w:t xml:space="preserve">ričevalci </w:t>
      </w:r>
      <w:r w:rsidR="001B196F" w:rsidRPr="0057658F">
        <w:rPr>
          <w:rFonts w:ascii="Times New Roman" w:hAnsi="Times New Roman" w:cs="Times New Roman"/>
          <w:sz w:val="24"/>
          <w:szCs w:val="24"/>
        </w:rPr>
        <w:t xml:space="preserve">so </w:t>
      </w:r>
      <w:r w:rsidR="003924D4" w:rsidRPr="0057658F">
        <w:rPr>
          <w:rFonts w:ascii="Times New Roman" w:hAnsi="Times New Roman" w:cs="Times New Roman"/>
          <w:sz w:val="24"/>
          <w:szCs w:val="24"/>
        </w:rPr>
        <w:t xml:space="preserve">pogosto </w:t>
      </w:r>
      <w:del w:id="90" w:author="Avtor">
        <w:r w:rsidR="003924D4" w:rsidRPr="0057658F" w:rsidDel="00B53864">
          <w:rPr>
            <w:rFonts w:ascii="Times New Roman" w:hAnsi="Times New Roman" w:cs="Times New Roman"/>
            <w:sz w:val="24"/>
            <w:szCs w:val="24"/>
          </w:rPr>
          <w:delText xml:space="preserve">izpostavljali </w:delText>
        </w:r>
      </w:del>
      <w:ins w:id="91" w:author="Avtor">
        <w:r w:rsidR="00B53864">
          <w:rPr>
            <w:rFonts w:ascii="Times New Roman" w:hAnsi="Times New Roman" w:cs="Times New Roman"/>
            <w:sz w:val="24"/>
            <w:szCs w:val="24"/>
          </w:rPr>
          <w:t>poudarjali</w:t>
        </w:r>
        <w:r w:rsidR="00B53864" w:rsidRPr="0057658F">
          <w:rPr>
            <w:rFonts w:ascii="Times New Roman" w:hAnsi="Times New Roman" w:cs="Times New Roman"/>
            <w:sz w:val="24"/>
            <w:szCs w:val="24"/>
          </w:rPr>
          <w:t xml:space="preserve"> </w:t>
        </w:r>
      </w:ins>
      <w:r w:rsidR="003924D4" w:rsidRPr="0057658F">
        <w:rPr>
          <w:rFonts w:ascii="Times New Roman" w:hAnsi="Times New Roman" w:cs="Times New Roman"/>
          <w:sz w:val="24"/>
          <w:szCs w:val="24"/>
        </w:rPr>
        <w:t>predvsem tisto, kar je drugačno od sedanjosti ali neobičajno. Zanimivo je, da</w:t>
      </w:r>
      <w:r w:rsidR="007842BA" w:rsidRPr="0057658F">
        <w:rPr>
          <w:rFonts w:ascii="Times New Roman" w:hAnsi="Times New Roman" w:cs="Times New Roman"/>
          <w:sz w:val="24"/>
          <w:szCs w:val="24"/>
        </w:rPr>
        <w:t xml:space="preserve"> je</w:t>
      </w:r>
      <w:r w:rsidR="003924D4" w:rsidRPr="0057658F">
        <w:rPr>
          <w:rFonts w:ascii="Times New Roman" w:hAnsi="Times New Roman" w:cs="Times New Roman"/>
          <w:sz w:val="24"/>
          <w:szCs w:val="24"/>
        </w:rPr>
        <w:t xml:space="preserve"> redko kdo omenja</w:t>
      </w:r>
      <w:r w:rsidR="007842BA" w:rsidRPr="0057658F">
        <w:rPr>
          <w:rFonts w:ascii="Times New Roman" w:hAnsi="Times New Roman" w:cs="Times New Roman"/>
          <w:sz w:val="24"/>
          <w:szCs w:val="24"/>
        </w:rPr>
        <w:t>l</w:t>
      </w:r>
      <w:r w:rsidR="003924D4" w:rsidRPr="0057658F">
        <w:rPr>
          <w:rFonts w:ascii="Times New Roman" w:hAnsi="Times New Roman" w:cs="Times New Roman"/>
          <w:sz w:val="24"/>
          <w:szCs w:val="24"/>
        </w:rPr>
        <w:t xml:space="preserve"> prihod samopostrežn</w:t>
      </w:r>
      <w:r w:rsidR="006C3F01" w:rsidRPr="0057658F">
        <w:rPr>
          <w:rFonts w:ascii="Times New Roman" w:hAnsi="Times New Roman" w:cs="Times New Roman"/>
          <w:sz w:val="24"/>
          <w:szCs w:val="24"/>
        </w:rPr>
        <w:t>ih trgovin in razlik</w:t>
      </w:r>
      <w:ins w:id="92" w:author="Avtor">
        <w:r w:rsidR="00805E03">
          <w:rPr>
            <w:rFonts w:ascii="Times New Roman" w:hAnsi="Times New Roman" w:cs="Times New Roman"/>
            <w:sz w:val="24"/>
            <w:szCs w:val="24"/>
          </w:rPr>
          <w:t>e</w:t>
        </w:r>
      </w:ins>
      <w:r w:rsidR="003924D4" w:rsidRPr="0057658F">
        <w:rPr>
          <w:rFonts w:ascii="Times New Roman" w:hAnsi="Times New Roman" w:cs="Times New Roman"/>
          <w:sz w:val="24"/>
          <w:szCs w:val="24"/>
        </w:rPr>
        <w:t xml:space="preserve"> v nakupovanju, ki so jih te trgovine uvedle. To je </w:t>
      </w:r>
      <w:del w:id="93" w:author="Avtor">
        <w:r w:rsidR="003924D4" w:rsidRPr="0057658F" w:rsidDel="00805E03">
          <w:rPr>
            <w:rFonts w:ascii="Times New Roman" w:hAnsi="Times New Roman" w:cs="Times New Roman"/>
            <w:sz w:val="24"/>
            <w:szCs w:val="24"/>
          </w:rPr>
          <w:delText xml:space="preserve">izpostavil </w:delText>
        </w:r>
      </w:del>
      <w:ins w:id="94" w:author="Avtor">
        <w:r w:rsidR="00805E03">
          <w:rPr>
            <w:rFonts w:ascii="Times New Roman" w:hAnsi="Times New Roman" w:cs="Times New Roman"/>
            <w:sz w:val="24"/>
            <w:szCs w:val="24"/>
          </w:rPr>
          <w:t>poudaril</w:t>
        </w:r>
        <w:r w:rsidR="00805E03" w:rsidRPr="0057658F">
          <w:rPr>
            <w:rFonts w:ascii="Times New Roman" w:hAnsi="Times New Roman" w:cs="Times New Roman"/>
            <w:sz w:val="24"/>
            <w:szCs w:val="24"/>
          </w:rPr>
          <w:t xml:space="preserve"> </w:t>
        </w:r>
      </w:ins>
      <w:r w:rsidR="003924D4" w:rsidRPr="0057658F">
        <w:rPr>
          <w:rFonts w:ascii="Times New Roman" w:hAnsi="Times New Roman" w:cs="Times New Roman"/>
          <w:sz w:val="24"/>
          <w:szCs w:val="24"/>
        </w:rPr>
        <w:t>le en pričevalec. Večina se</w:t>
      </w:r>
      <w:r w:rsidR="007842BA" w:rsidRPr="0057658F">
        <w:rPr>
          <w:rFonts w:ascii="Times New Roman" w:hAnsi="Times New Roman" w:cs="Times New Roman"/>
          <w:sz w:val="24"/>
          <w:szCs w:val="24"/>
        </w:rPr>
        <w:t xml:space="preserve"> je </w:t>
      </w:r>
      <w:r w:rsidR="003924D4" w:rsidRPr="0057658F">
        <w:rPr>
          <w:rFonts w:ascii="Times New Roman" w:hAnsi="Times New Roman" w:cs="Times New Roman"/>
          <w:sz w:val="24"/>
          <w:szCs w:val="24"/>
        </w:rPr>
        <w:t>spominja</w:t>
      </w:r>
      <w:r w:rsidR="007842BA" w:rsidRPr="0057658F">
        <w:rPr>
          <w:rFonts w:ascii="Times New Roman" w:hAnsi="Times New Roman" w:cs="Times New Roman"/>
          <w:sz w:val="24"/>
          <w:szCs w:val="24"/>
        </w:rPr>
        <w:t>la</w:t>
      </w:r>
      <w:r w:rsidR="003924D4" w:rsidRPr="0057658F">
        <w:rPr>
          <w:rFonts w:ascii="Times New Roman" w:hAnsi="Times New Roman" w:cs="Times New Roman"/>
          <w:sz w:val="24"/>
          <w:szCs w:val="24"/>
        </w:rPr>
        <w:t xml:space="preserve"> nakupovanja v majhnih trgovinah, kjer se je streglo za pultom. Pri potrošniških praksah ni bilo veliko razlik med mestom in podeželjem, sploh od sedemdesetih let naprej. Razlika je bila v trgovski mreži in založenosti trgovin, saj so </w:t>
      </w:r>
      <w:proofErr w:type="gramStart"/>
      <w:r w:rsidR="003924D4" w:rsidRPr="0057658F">
        <w:rPr>
          <w:rFonts w:ascii="Times New Roman" w:hAnsi="Times New Roman" w:cs="Times New Roman"/>
          <w:sz w:val="24"/>
          <w:szCs w:val="24"/>
        </w:rPr>
        <w:t>na podeželju do konca socializma</w:t>
      </w:r>
      <w:proofErr w:type="gramEnd"/>
      <w:r w:rsidR="003924D4" w:rsidRPr="0057658F">
        <w:rPr>
          <w:rFonts w:ascii="Times New Roman" w:hAnsi="Times New Roman" w:cs="Times New Roman"/>
          <w:sz w:val="24"/>
          <w:szCs w:val="24"/>
        </w:rPr>
        <w:t xml:space="preserve"> vztrajale klasične trgovine, medtem ko so se v mestu prve samopostrežne trgovine pojavile na prehodu iz petdesetih v šestdeseta leta. Med mestom in podeželjem je bila do sedemdesetih let občutna tudi razlika v standardu</w:t>
      </w:r>
      <w:r w:rsidR="000F1D1B" w:rsidRPr="0057658F">
        <w:rPr>
          <w:rFonts w:ascii="Times New Roman" w:hAnsi="Times New Roman" w:cs="Times New Roman"/>
          <w:sz w:val="24"/>
          <w:szCs w:val="24"/>
        </w:rPr>
        <w:t>, ki jo vidimo v tem,</w:t>
      </w:r>
      <w:r w:rsidR="003924D4" w:rsidRPr="0057658F">
        <w:rPr>
          <w:rFonts w:ascii="Times New Roman" w:hAnsi="Times New Roman" w:cs="Times New Roman"/>
          <w:sz w:val="24"/>
          <w:szCs w:val="24"/>
        </w:rPr>
        <w:t xml:space="preserve"> kdaj so bile prebivalcem določe</w:t>
      </w:r>
      <w:r w:rsidR="006C3F01" w:rsidRPr="0057658F">
        <w:rPr>
          <w:rFonts w:ascii="Times New Roman" w:hAnsi="Times New Roman" w:cs="Times New Roman"/>
          <w:sz w:val="24"/>
          <w:szCs w:val="24"/>
        </w:rPr>
        <w:t>ne dobrine množičneje dostopne.</w:t>
      </w:r>
    </w:p>
    <w:p w:rsidR="007842BA" w:rsidRPr="0057658F" w:rsidRDefault="007842BA" w:rsidP="007842BA">
      <w:pPr>
        <w:spacing w:line="360" w:lineRule="auto"/>
        <w:rPr>
          <w:rFonts w:ascii="Times New Roman" w:hAnsi="Times New Roman" w:cs="Times New Roman"/>
          <w:sz w:val="24"/>
          <w:szCs w:val="24"/>
        </w:rPr>
      </w:pPr>
    </w:p>
    <w:p w:rsidR="007842BA" w:rsidRPr="0057658F" w:rsidRDefault="00CB5380" w:rsidP="007842BA">
      <w:pPr>
        <w:spacing w:line="360" w:lineRule="auto"/>
        <w:jc w:val="center"/>
        <w:rPr>
          <w:rFonts w:ascii="Times New Roman" w:hAnsi="Times New Roman" w:cs="Times New Roman"/>
          <w:b/>
          <w:sz w:val="24"/>
          <w:szCs w:val="24"/>
        </w:rPr>
      </w:pPr>
      <w:r w:rsidRPr="0057658F">
        <w:rPr>
          <w:rFonts w:ascii="Times New Roman" w:hAnsi="Times New Roman" w:cs="Times New Roman"/>
          <w:b/>
          <w:sz w:val="24"/>
          <w:szCs w:val="24"/>
        </w:rPr>
        <w:t>Življenjske razmere</w:t>
      </w:r>
    </w:p>
    <w:p w:rsidR="007842BA" w:rsidRPr="0057658F" w:rsidRDefault="007842BA" w:rsidP="007842BA">
      <w:pPr>
        <w:spacing w:line="360" w:lineRule="auto"/>
        <w:rPr>
          <w:rFonts w:ascii="Times New Roman" w:hAnsi="Times New Roman" w:cs="Times New Roman"/>
          <w:sz w:val="24"/>
          <w:szCs w:val="24"/>
        </w:rPr>
      </w:pPr>
    </w:p>
    <w:p w:rsidR="00465E88"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1F4EE9" w:rsidRPr="0057658F">
        <w:rPr>
          <w:rFonts w:ascii="Times New Roman" w:hAnsi="Times New Roman" w:cs="Times New Roman"/>
          <w:sz w:val="24"/>
          <w:szCs w:val="24"/>
        </w:rPr>
        <w:t xml:space="preserve">V prvem desetletju po koncu druge svetovne vojne je večinski sloj prebivalstva živel skromno. Nekateri pričevalci so sicer poudarjali, da so imeli slabše življenjske </w:t>
      </w:r>
      <w:del w:id="95" w:author="Avtor">
        <w:r w:rsidR="001F4EE9" w:rsidRPr="0057658F" w:rsidDel="00805E03">
          <w:rPr>
            <w:rFonts w:ascii="Times New Roman" w:hAnsi="Times New Roman" w:cs="Times New Roman"/>
            <w:sz w:val="24"/>
            <w:szCs w:val="24"/>
          </w:rPr>
          <w:delText>pogoje</w:delText>
        </w:r>
      </w:del>
      <w:ins w:id="96" w:author="Avtor">
        <w:r w:rsidR="00805E03">
          <w:rPr>
            <w:rFonts w:ascii="Times New Roman" w:hAnsi="Times New Roman" w:cs="Times New Roman"/>
            <w:sz w:val="24"/>
            <w:szCs w:val="24"/>
          </w:rPr>
          <w:t>razmere</w:t>
        </w:r>
      </w:ins>
      <w:r w:rsidR="001F4EE9" w:rsidRPr="0057658F">
        <w:rPr>
          <w:rFonts w:ascii="Times New Roman" w:hAnsi="Times New Roman" w:cs="Times New Roman"/>
          <w:sz w:val="24"/>
          <w:szCs w:val="24"/>
        </w:rPr>
        <w:t xml:space="preserve">, </w:t>
      </w:r>
      <w:r w:rsidR="001F4EE9" w:rsidRPr="0057658F">
        <w:rPr>
          <w:rFonts w:ascii="Times New Roman" w:hAnsi="Times New Roman" w:cs="Times New Roman"/>
          <w:sz w:val="24"/>
          <w:szCs w:val="24"/>
        </w:rPr>
        <w:lastRenderedPageBreak/>
        <w:t>ker so izhajali iz družin, ki med vojno niso podpirale narodnoosvobodilnega gibanja, vendar je iz ostalih pričevanj razvidno, da so</w:t>
      </w:r>
      <w:r w:rsidR="00547947" w:rsidRPr="0057658F">
        <w:rPr>
          <w:rFonts w:ascii="Times New Roman" w:hAnsi="Times New Roman" w:cs="Times New Roman"/>
          <w:sz w:val="24"/>
          <w:szCs w:val="24"/>
        </w:rPr>
        <w:t xml:space="preserve"> imele</w:t>
      </w:r>
      <w:r w:rsidR="001F4EE9" w:rsidRPr="0057658F">
        <w:rPr>
          <w:rFonts w:ascii="Times New Roman" w:hAnsi="Times New Roman" w:cs="Times New Roman"/>
          <w:sz w:val="24"/>
          <w:szCs w:val="24"/>
        </w:rPr>
        <w:t xml:space="preserve"> tudi tiste družine, ki so ga podpirale, </w:t>
      </w:r>
      <w:r w:rsidR="00547947" w:rsidRPr="0057658F">
        <w:rPr>
          <w:rFonts w:ascii="Times New Roman" w:hAnsi="Times New Roman" w:cs="Times New Roman"/>
          <w:sz w:val="24"/>
          <w:szCs w:val="24"/>
        </w:rPr>
        <w:t>podoben standard</w:t>
      </w:r>
      <w:r w:rsidR="001F4EE9" w:rsidRPr="0057658F">
        <w:rPr>
          <w:rFonts w:ascii="Times New Roman" w:hAnsi="Times New Roman" w:cs="Times New Roman"/>
          <w:sz w:val="24"/>
          <w:szCs w:val="24"/>
        </w:rPr>
        <w:t xml:space="preserve">. Udobno je živel le ozek krog političnih funkcionarjev in višjih državnih uradnikov, </w:t>
      </w:r>
      <w:r w:rsidR="00511CDE" w:rsidRPr="0057658F">
        <w:rPr>
          <w:rFonts w:ascii="Times New Roman" w:hAnsi="Times New Roman" w:cs="Times New Roman"/>
          <w:sz w:val="24"/>
          <w:szCs w:val="24"/>
        </w:rPr>
        <w:t>ki so imeli drugačne možnosti dostopa do dobrin,</w:t>
      </w:r>
      <w:r w:rsidR="00511CDE" w:rsidRPr="0057658F">
        <w:rPr>
          <w:rStyle w:val="Sprotnaopomba-sklic"/>
          <w:rFonts w:ascii="Times New Roman" w:hAnsi="Times New Roman" w:cs="Times New Roman"/>
          <w:sz w:val="24"/>
          <w:szCs w:val="24"/>
        </w:rPr>
        <w:footnoteReference w:id="6"/>
      </w:r>
      <w:r w:rsidR="00511CDE" w:rsidRPr="0057658F">
        <w:rPr>
          <w:rFonts w:ascii="Times New Roman" w:hAnsi="Times New Roman" w:cs="Times New Roman"/>
          <w:sz w:val="24"/>
          <w:szCs w:val="24"/>
        </w:rPr>
        <w:t xml:space="preserve"> sicer</w:t>
      </w:r>
      <w:r w:rsidR="001F4EE9" w:rsidRPr="0057658F">
        <w:rPr>
          <w:rFonts w:ascii="Times New Roman" w:hAnsi="Times New Roman" w:cs="Times New Roman"/>
          <w:sz w:val="24"/>
          <w:szCs w:val="24"/>
        </w:rPr>
        <w:t xml:space="preserve"> pa je bil življenjski standard slabši kot pred vojno.</w:t>
      </w:r>
      <w:r w:rsidR="001F4EE9" w:rsidRPr="0057658F">
        <w:rPr>
          <w:rStyle w:val="Sprotnaopomba-sklic"/>
          <w:rFonts w:ascii="Times New Roman" w:hAnsi="Times New Roman" w:cs="Times New Roman"/>
          <w:sz w:val="24"/>
          <w:szCs w:val="24"/>
        </w:rPr>
        <w:footnoteReference w:id="7"/>
      </w:r>
      <w:r w:rsidR="001F4EE9" w:rsidRPr="0057658F">
        <w:rPr>
          <w:rFonts w:ascii="Times New Roman" w:hAnsi="Times New Roman" w:cs="Times New Roman"/>
          <w:sz w:val="24"/>
          <w:szCs w:val="24"/>
        </w:rPr>
        <w:t xml:space="preserve"> </w:t>
      </w:r>
      <w:r w:rsidR="00C8189F" w:rsidRPr="0057658F">
        <w:rPr>
          <w:rFonts w:ascii="Times New Roman" w:hAnsi="Times New Roman" w:cs="Times New Roman"/>
          <w:sz w:val="24"/>
          <w:szCs w:val="24"/>
        </w:rPr>
        <w:t>P</w:t>
      </w:r>
      <w:r w:rsidR="001F4EE9" w:rsidRPr="0057658F">
        <w:rPr>
          <w:rFonts w:ascii="Times New Roman" w:hAnsi="Times New Roman" w:cs="Times New Roman"/>
          <w:sz w:val="24"/>
          <w:szCs w:val="24"/>
        </w:rPr>
        <w:t xml:space="preserve">reskrba prebivalstva </w:t>
      </w:r>
      <w:r w:rsidR="00C8189F" w:rsidRPr="0057658F">
        <w:rPr>
          <w:rFonts w:ascii="Times New Roman" w:hAnsi="Times New Roman" w:cs="Times New Roman"/>
          <w:sz w:val="24"/>
          <w:szCs w:val="24"/>
        </w:rPr>
        <w:t xml:space="preserve">je bila </w:t>
      </w:r>
      <w:r w:rsidR="001F4EE9" w:rsidRPr="0057658F">
        <w:rPr>
          <w:rFonts w:ascii="Times New Roman" w:hAnsi="Times New Roman" w:cs="Times New Roman"/>
          <w:sz w:val="24"/>
          <w:szCs w:val="24"/>
        </w:rPr>
        <w:t>ena od največjih težav,</w:t>
      </w:r>
      <w:r w:rsidR="00C8189F" w:rsidRPr="0057658F">
        <w:rPr>
          <w:rFonts w:ascii="Times New Roman" w:hAnsi="Times New Roman" w:cs="Times New Roman"/>
          <w:sz w:val="24"/>
          <w:szCs w:val="24"/>
        </w:rPr>
        <w:t xml:space="preserve"> p</w:t>
      </w:r>
      <w:r w:rsidR="001F4EE9" w:rsidRPr="0057658F">
        <w:rPr>
          <w:rFonts w:ascii="Times New Roman" w:hAnsi="Times New Roman" w:cs="Times New Roman"/>
          <w:sz w:val="24"/>
          <w:szCs w:val="24"/>
        </w:rPr>
        <w:t xml:space="preserve">rimanjkovalo </w:t>
      </w:r>
      <w:r w:rsidR="00CB5380" w:rsidRPr="0057658F">
        <w:rPr>
          <w:rFonts w:ascii="Times New Roman" w:hAnsi="Times New Roman" w:cs="Times New Roman"/>
          <w:sz w:val="24"/>
          <w:szCs w:val="24"/>
        </w:rPr>
        <w:t xml:space="preserve">je </w:t>
      </w:r>
      <w:r w:rsidR="001F4EE9" w:rsidRPr="0057658F">
        <w:rPr>
          <w:rFonts w:ascii="Times New Roman" w:hAnsi="Times New Roman" w:cs="Times New Roman"/>
          <w:sz w:val="24"/>
          <w:szCs w:val="24"/>
        </w:rPr>
        <w:t xml:space="preserve">živil, oblačil, obutve, kurjave, naftnih derivatov in tehničnega blaga. </w:t>
      </w:r>
      <w:r w:rsidR="00906B84" w:rsidRPr="0057658F">
        <w:rPr>
          <w:rFonts w:ascii="Times New Roman" w:hAnsi="Times New Roman" w:cs="Times New Roman"/>
          <w:sz w:val="24"/>
          <w:szCs w:val="24"/>
        </w:rPr>
        <w:t xml:space="preserve">Nekateri pričevalci so se spominjali, da so </w:t>
      </w:r>
      <w:r w:rsidR="00547947" w:rsidRPr="0057658F">
        <w:rPr>
          <w:rFonts w:ascii="Times New Roman" w:hAnsi="Times New Roman" w:cs="Times New Roman"/>
          <w:sz w:val="24"/>
          <w:szCs w:val="24"/>
        </w:rPr>
        <w:t>jim bili v pomoč paketi</w:t>
      </w:r>
      <w:r w:rsidR="00906B84" w:rsidRPr="0057658F">
        <w:rPr>
          <w:rFonts w:ascii="Times New Roman" w:hAnsi="Times New Roman" w:cs="Times New Roman"/>
          <w:sz w:val="24"/>
          <w:szCs w:val="24"/>
        </w:rPr>
        <w:t xml:space="preserve"> z raznimi izdelki</w:t>
      </w:r>
      <w:r w:rsidR="00547947" w:rsidRPr="0057658F">
        <w:rPr>
          <w:rFonts w:ascii="Times New Roman" w:hAnsi="Times New Roman" w:cs="Times New Roman"/>
          <w:sz w:val="24"/>
          <w:szCs w:val="24"/>
        </w:rPr>
        <w:t>, ki so jih</w:t>
      </w:r>
      <w:r w:rsidR="00906B84" w:rsidRPr="0057658F">
        <w:rPr>
          <w:rFonts w:ascii="Times New Roman" w:hAnsi="Times New Roman" w:cs="Times New Roman"/>
          <w:sz w:val="24"/>
          <w:szCs w:val="24"/>
        </w:rPr>
        <w:t xml:space="preserve"> prejemali od sorodnikov iz tujine, ne samo v povojnih letih, ampak tudi kasneje.</w:t>
      </w:r>
      <w:r w:rsidR="00906B84" w:rsidRPr="0057658F">
        <w:rPr>
          <w:rStyle w:val="Sprotnaopomba-sklic"/>
          <w:rFonts w:ascii="Times New Roman" w:hAnsi="Times New Roman" w:cs="Times New Roman"/>
          <w:sz w:val="24"/>
          <w:szCs w:val="24"/>
        </w:rPr>
        <w:footnoteReference w:id="8"/>
      </w:r>
      <w:r w:rsidR="00906B84" w:rsidRPr="0057658F">
        <w:rPr>
          <w:rFonts w:ascii="Times New Roman" w:hAnsi="Times New Roman" w:cs="Times New Roman"/>
          <w:sz w:val="24"/>
          <w:szCs w:val="24"/>
        </w:rPr>
        <w:t xml:space="preserve"> </w:t>
      </w:r>
      <w:r w:rsidR="001F4EE9" w:rsidRPr="0057658F">
        <w:rPr>
          <w:rFonts w:ascii="Times New Roman" w:hAnsi="Times New Roman" w:cs="Times New Roman"/>
          <w:sz w:val="24"/>
          <w:szCs w:val="24"/>
        </w:rPr>
        <w:t xml:space="preserve">Država je </w:t>
      </w:r>
      <w:r w:rsidR="00906B84" w:rsidRPr="0057658F">
        <w:rPr>
          <w:rFonts w:ascii="Times New Roman" w:hAnsi="Times New Roman" w:cs="Times New Roman"/>
          <w:sz w:val="24"/>
          <w:szCs w:val="24"/>
        </w:rPr>
        <w:t>takoj po koncu vojne</w:t>
      </w:r>
      <w:r w:rsidR="001F4EE9" w:rsidRPr="0057658F">
        <w:rPr>
          <w:rFonts w:ascii="Times New Roman" w:hAnsi="Times New Roman" w:cs="Times New Roman"/>
          <w:sz w:val="24"/>
          <w:szCs w:val="24"/>
        </w:rPr>
        <w:t xml:space="preserve"> uvedla racionirano preskrbo in centralistično določala porabo, ceno blaga, količino izdelkov na posameznika in kje se ti izdelki lahko prodajajo.</w:t>
      </w:r>
      <w:r w:rsidR="000A4015" w:rsidRPr="0057658F">
        <w:rPr>
          <w:rStyle w:val="Sprotnaopomba-sklic"/>
          <w:rFonts w:ascii="Times New Roman" w:hAnsi="Times New Roman" w:cs="Times New Roman"/>
          <w:sz w:val="24"/>
          <w:szCs w:val="24"/>
        </w:rPr>
        <w:footnoteReference w:id="9"/>
      </w:r>
      <w:r w:rsidR="000A4015" w:rsidRPr="0057658F">
        <w:rPr>
          <w:rFonts w:ascii="Times New Roman" w:hAnsi="Times New Roman" w:cs="Times New Roman"/>
          <w:sz w:val="24"/>
          <w:szCs w:val="24"/>
        </w:rPr>
        <w:t xml:space="preserve"> </w:t>
      </w:r>
      <w:r w:rsidR="001F4EE9" w:rsidRPr="0057658F">
        <w:rPr>
          <w:rFonts w:ascii="Times New Roman" w:hAnsi="Times New Roman" w:cs="Times New Roman"/>
          <w:sz w:val="24"/>
          <w:szCs w:val="24"/>
        </w:rPr>
        <w:t>Leta 1948 jo je nadomestila zagotovljena preskrba</w:t>
      </w:r>
      <w:r w:rsidR="000A4015" w:rsidRPr="0057658F">
        <w:rPr>
          <w:rFonts w:ascii="Times New Roman" w:hAnsi="Times New Roman" w:cs="Times New Roman"/>
          <w:sz w:val="24"/>
          <w:szCs w:val="24"/>
        </w:rPr>
        <w:t xml:space="preserve">, </w:t>
      </w:r>
      <w:r w:rsidR="00465E88" w:rsidRPr="0057658F">
        <w:rPr>
          <w:rFonts w:ascii="Times New Roman" w:hAnsi="Times New Roman" w:cs="Times New Roman"/>
          <w:sz w:val="24"/>
          <w:szCs w:val="24"/>
        </w:rPr>
        <w:t>ki</w:t>
      </w:r>
      <w:r w:rsidR="000A4015" w:rsidRPr="0057658F">
        <w:rPr>
          <w:rFonts w:ascii="Times New Roman" w:hAnsi="Times New Roman" w:cs="Times New Roman"/>
          <w:sz w:val="24"/>
          <w:szCs w:val="24"/>
        </w:rPr>
        <w:t xml:space="preserve"> je </w:t>
      </w:r>
      <w:r w:rsidR="00465E88" w:rsidRPr="0057658F">
        <w:rPr>
          <w:rFonts w:ascii="Times New Roman" w:hAnsi="Times New Roman" w:cs="Times New Roman"/>
          <w:sz w:val="24"/>
          <w:szCs w:val="24"/>
        </w:rPr>
        <w:t>še vedno določala količino</w:t>
      </w:r>
      <w:r w:rsidR="000A4015" w:rsidRPr="0057658F">
        <w:rPr>
          <w:rFonts w:ascii="Times New Roman" w:hAnsi="Times New Roman" w:cs="Times New Roman"/>
          <w:sz w:val="24"/>
          <w:szCs w:val="24"/>
        </w:rPr>
        <w:t xml:space="preserve"> izdelkov na posameznika</w:t>
      </w:r>
      <w:r w:rsidR="001F4EE9" w:rsidRPr="0057658F">
        <w:rPr>
          <w:rFonts w:ascii="Times New Roman" w:hAnsi="Times New Roman" w:cs="Times New Roman"/>
          <w:sz w:val="24"/>
          <w:szCs w:val="24"/>
        </w:rPr>
        <w:t xml:space="preserve">. </w:t>
      </w:r>
      <w:r w:rsidR="00465E88" w:rsidRPr="0057658F">
        <w:rPr>
          <w:rFonts w:ascii="Times New Roman" w:hAnsi="Times New Roman" w:cs="Times New Roman"/>
          <w:sz w:val="24"/>
          <w:szCs w:val="24"/>
        </w:rPr>
        <w:t xml:space="preserve">Določene izdelke je bilo sicer mogoče kupiti v prosti prodaji, a so bili </w:t>
      </w:r>
      <w:r w:rsidR="006403DA" w:rsidRPr="0057658F">
        <w:rPr>
          <w:rFonts w:ascii="Times New Roman" w:hAnsi="Times New Roman" w:cs="Times New Roman"/>
          <w:sz w:val="24"/>
          <w:szCs w:val="24"/>
        </w:rPr>
        <w:t>dražji kot tisti</w:t>
      </w:r>
      <w:r w:rsidR="000A4015" w:rsidRPr="0057658F">
        <w:rPr>
          <w:rFonts w:ascii="Times New Roman" w:hAnsi="Times New Roman" w:cs="Times New Roman"/>
          <w:sz w:val="24"/>
          <w:szCs w:val="24"/>
        </w:rPr>
        <w:t xml:space="preserve"> v okviru zagotovljene preskrbe. </w:t>
      </w:r>
      <w:r w:rsidR="001F4EE9" w:rsidRPr="0057658F">
        <w:rPr>
          <w:rFonts w:ascii="Times New Roman" w:hAnsi="Times New Roman" w:cs="Times New Roman"/>
          <w:sz w:val="24"/>
          <w:szCs w:val="24"/>
        </w:rPr>
        <w:t>Preskrba z živili je bila močno povezana s kmetijsko politiko</w:t>
      </w:r>
      <w:r w:rsidR="007A2837" w:rsidRPr="0057658F">
        <w:rPr>
          <w:rFonts w:ascii="Times New Roman" w:hAnsi="Times New Roman" w:cs="Times New Roman"/>
          <w:sz w:val="24"/>
          <w:szCs w:val="24"/>
        </w:rPr>
        <w:t xml:space="preserve"> in obvezno oddajo presežkov,</w:t>
      </w:r>
      <w:r w:rsidR="00465E88" w:rsidRPr="0057658F">
        <w:rPr>
          <w:rFonts w:ascii="Times New Roman" w:hAnsi="Times New Roman" w:cs="Times New Roman"/>
          <w:sz w:val="24"/>
          <w:szCs w:val="24"/>
        </w:rPr>
        <w:t xml:space="preserve"> </w:t>
      </w:r>
      <w:r w:rsidR="007A2837" w:rsidRPr="0057658F">
        <w:rPr>
          <w:rFonts w:ascii="Times New Roman" w:hAnsi="Times New Roman" w:cs="Times New Roman"/>
          <w:sz w:val="24"/>
          <w:szCs w:val="24"/>
        </w:rPr>
        <w:t xml:space="preserve">ki </w:t>
      </w:r>
      <w:r w:rsidR="00465E88" w:rsidRPr="0057658F">
        <w:rPr>
          <w:rFonts w:ascii="Times New Roman" w:hAnsi="Times New Roman" w:cs="Times New Roman"/>
          <w:sz w:val="24"/>
          <w:szCs w:val="24"/>
        </w:rPr>
        <w:t>je bila za kmete veliko breme.</w:t>
      </w:r>
      <w:r w:rsidR="00465E88" w:rsidRPr="0057658F">
        <w:rPr>
          <w:rStyle w:val="Sprotnaopomba-sklic"/>
          <w:rFonts w:ascii="Times New Roman" w:hAnsi="Times New Roman" w:cs="Times New Roman"/>
          <w:sz w:val="24"/>
          <w:szCs w:val="24"/>
        </w:rPr>
        <w:footnoteReference w:id="10"/>
      </w:r>
      <w:r w:rsidR="00465E88" w:rsidRPr="0057658F">
        <w:rPr>
          <w:rFonts w:ascii="Times New Roman" w:hAnsi="Times New Roman" w:cs="Times New Roman"/>
          <w:sz w:val="24"/>
          <w:szCs w:val="24"/>
        </w:rPr>
        <w:t xml:space="preserve"> Pričevalci s podeželja so poleg obvezne oddaje </w:t>
      </w:r>
      <w:del w:id="101" w:author="Avtor">
        <w:r w:rsidR="00465E88" w:rsidRPr="0057658F" w:rsidDel="00805E03">
          <w:rPr>
            <w:rFonts w:ascii="Times New Roman" w:hAnsi="Times New Roman" w:cs="Times New Roman"/>
            <w:sz w:val="24"/>
            <w:szCs w:val="24"/>
          </w:rPr>
          <w:delText xml:space="preserve">izpostavljali </w:delText>
        </w:r>
      </w:del>
      <w:ins w:id="102" w:author="Avtor">
        <w:r w:rsidR="00805E03">
          <w:rPr>
            <w:rFonts w:ascii="Times New Roman" w:hAnsi="Times New Roman" w:cs="Times New Roman"/>
            <w:sz w:val="24"/>
            <w:szCs w:val="24"/>
          </w:rPr>
          <w:t>omenjali</w:t>
        </w:r>
        <w:r w:rsidR="00805E03" w:rsidRPr="0057658F">
          <w:rPr>
            <w:rFonts w:ascii="Times New Roman" w:hAnsi="Times New Roman" w:cs="Times New Roman"/>
            <w:sz w:val="24"/>
            <w:szCs w:val="24"/>
          </w:rPr>
          <w:t xml:space="preserve"> </w:t>
        </w:r>
      </w:ins>
      <w:r w:rsidR="00465E88" w:rsidRPr="0057658F">
        <w:rPr>
          <w:rFonts w:ascii="Times New Roman" w:hAnsi="Times New Roman" w:cs="Times New Roman"/>
          <w:sz w:val="24"/>
          <w:szCs w:val="24"/>
        </w:rPr>
        <w:t>tudi visoke davke. Kmetje so zaradi tega skrivali pridelke, goljufali pri oddajah ali na črno klali živino in prodajali svoje pridelke.</w:t>
      </w:r>
    </w:p>
    <w:p w:rsidR="00FC6919"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C240E5" w:rsidRPr="0057658F">
        <w:rPr>
          <w:rFonts w:ascii="Times New Roman" w:hAnsi="Times New Roman" w:cs="Times New Roman"/>
          <w:sz w:val="24"/>
          <w:szCs w:val="24"/>
        </w:rPr>
        <w:t>Leta 1953 je bila zagotovljena preskrba ukinjena. Ž</w:t>
      </w:r>
      <w:r w:rsidR="001F4EE9" w:rsidRPr="0057658F">
        <w:rPr>
          <w:rFonts w:ascii="Times New Roman" w:hAnsi="Times New Roman" w:cs="Times New Roman"/>
          <w:sz w:val="24"/>
          <w:szCs w:val="24"/>
        </w:rPr>
        <w:t xml:space="preserve">ivljenjski standard </w:t>
      </w:r>
      <w:r w:rsidR="00C240E5" w:rsidRPr="0057658F">
        <w:rPr>
          <w:rFonts w:ascii="Times New Roman" w:hAnsi="Times New Roman" w:cs="Times New Roman"/>
          <w:sz w:val="24"/>
          <w:szCs w:val="24"/>
        </w:rPr>
        <w:t xml:space="preserve">se je </w:t>
      </w:r>
      <w:r w:rsidR="001F4EE9" w:rsidRPr="0057658F">
        <w:rPr>
          <w:rFonts w:ascii="Times New Roman" w:hAnsi="Times New Roman" w:cs="Times New Roman"/>
          <w:sz w:val="24"/>
          <w:szCs w:val="24"/>
        </w:rPr>
        <w:t>začel postopoma</w:t>
      </w:r>
      <w:r w:rsidR="00122EDA" w:rsidRPr="0057658F">
        <w:rPr>
          <w:rFonts w:ascii="Times New Roman" w:hAnsi="Times New Roman" w:cs="Times New Roman"/>
          <w:sz w:val="24"/>
          <w:szCs w:val="24"/>
        </w:rPr>
        <w:t xml:space="preserve"> izboljševati, a</w:t>
      </w:r>
      <w:r w:rsidR="00C240E5" w:rsidRPr="0057658F">
        <w:rPr>
          <w:rFonts w:ascii="Times New Roman" w:hAnsi="Times New Roman" w:cs="Times New Roman"/>
          <w:sz w:val="24"/>
          <w:szCs w:val="24"/>
        </w:rPr>
        <w:t xml:space="preserve"> </w:t>
      </w:r>
      <w:r w:rsidR="00122EDA" w:rsidRPr="0057658F">
        <w:rPr>
          <w:rFonts w:ascii="Times New Roman" w:hAnsi="Times New Roman" w:cs="Times New Roman"/>
          <w:sz w:val="24"/>
          <w:szCs w:val="24"/>
        </w:rPr>
        <w:t>ponudba izdelkov je do leta 1956 ostala omejena.</w:t>
      </w:r>
      <w:r w:rsidR="00122EDA" w:rsidRPr="0057658F">
        <w:rPr>
          <w:rStyle w:val="Sprotnaopomba-sklic"/>
          <w:rFonts w:ascii="Times New Roman" w:hAnsi="Times New Roman" w:cs="Times New Roman"/>
          <w:sz w:val="24"/>
          <w:szCs w:val="24"/>
        </w:rPr>
        <w:footnoteReference w:id="11"/>
      </w:r>
      <w:r w:rsidR="00122EDA" w:rsidRPr="0057658F">
        <w:rPr>
          <w:rFonts w:ascii="Times New Roman" w:hAnsi="Times New Roman" w:cs="Times New Roman"/>
          <w:sz w:val="24"/>
          <w:szCs w:val="24"/>
        </w:rPr>
        <w:t xml:space="preserve"> Zviševanje standarda sredi petdesetih let je bilo deloma posledica odločitve partijskega vodstva, ki ga je sprejelo kot eno od prioritet.</w:t>
      </w:r>
      <w:r w:rsidR="00122EDA" w:rsidRPr="0057658F">
        <w:rPr>
          <w:rStyle w:val="Sprotnaopomba-sklic"/>
          <w:rFonts w:ascii="Times New Roman" w:hAnsi="Times New Roman" w:cs="Times New Roman"/>
          <w:sz w:val="24"/>
          <w:szCs w:val="24"/>
        </w:rPr>
        <w:footnoteReference w:id="12"/>
      </w:r>
      <w:r w:rsidR="00122EDA" w:rsidRPr="0057658F">
        <w:rPr>
          <w:rFonts w:ascii="Times New Roman" w:hAnsi="Times New Roman" w:cs="Times New Roman"/>
          <w:sz w:val="24"/>
          <w:szCs w:val="24"/>
        </w:rPr>
        <w:t xml:space="preserve"> Odvisno je bilo tudi od ugodnih gospodarskih razmer med letoma </w:t>
      </w:r>
      <w:r w:rsidR="00122EDA" w:rsidRPr="0057658F">
        <w:rPr>
          <w:rFonts w:ascii="Times New Roman" w:hAnsi="Times New Roman" w:cs="Times New Roman"/>
          <w:sz w:val="24"/>
          <w:szCs w:val="24"/>
        </w:rPr>
        <w:lastRenderedPageBreak/>
        <w:t>1957 in 1962, ko se je povečalo število zaposlenih, izboljšala preskrba, povpraševanje po izdelkih široke potrošnje pa je postalo izrazitejše.</w:t>
      </w:r>
    </w:p>
    <w:p w:rsidR="00FC6919"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5E5DD2" w:rsidRPr="0057658F">
        <w:rPr>
          <w:rFonts w:ascii="Times New Roman" w:hAnsi="Times New Roman" w:cs="Times New Roman"/>
          <w:sz w:val="24"/>
          <w:szCs w:val="24"/>
        </w:rPr>
        <w:t>Pričevalci</w:t>
      </w:r>
      <w:r w:rsidR="00F829A5" w:rsidRPr="0057658F">
        <w:rPr>
          <w:rFonts w:ascii="Times New Roman" w:hAnsi="Times New Roman" w:cs="Times New Roman"/>
          <w:sz w:val="24"/>
          <w:szCs w:val="24"/>
        </w:rPr>
        <w:t xml:space="preserve"> so</w:t>
      </w:r>
      <w:r w:rsidR="005E5DD2" w:rsidRPr="0057658F">
        <w:rPr>
          <w:rFonts w:ascii="Times New Roman" w:hAnsi="Times New Roman" w:cs="Times New Roman"/>
          <w:sz w:val="24"/>
          <w:szCs w:val="24"/>
        </w:rPr>
        <w:t xml:space="preserve"> </w:t>
      </w:r>
      <w:r w:rsidR="001F4EE9" w:rsidRPr="0057658F">
        <w:rPr>
          <w:rFonts w:ascii="Times New Roman" w:hAnsi="Times New Roman" w:cs="Times New Roman"/>
          <w:sz w:val="24"/>
          <w:szCs w:val="24"/>
        </w:rPr>
        <w:t xml:space="preserve">izboljšanje življenjskega standarda </w:t>
      </w:r>
      <w:r w:rsidR="005E5DD2" w:rsidRPr="0057658F">
        <w:rPr>
          <w:rFonts w:ascii="Times New Roman" w:hAnsi="Times New Roman" w:cs="Times New Roman"/>
          <w:sz w:val="24"/>
          <w:szCs w:val="24"/>
        </w:rPr>
        <w:t xml:space="preserve">na splošno </w:t>
      </w:r>
      <w:r w:rsidR="00F829A5" w:rsidRPr="0057658F">
        <w:rPr>
          <w:rFonts w:ascii="Times New Roman" w:hAnsi="Times New Roman" w:cs="Times New Roman"/>
          <w:sz w:val="24"/>
          <w:szCs w:val="24"/>
        </w:rPr>
        <w:t>postavljali</w:t>
      </w:r>
      <w:r w:rsidR="001F4EE9" w:rsidRPr="0057658F">
        <w:rPr>
          <w:rFonts w:ascii="Times New Roman" w:hAnsi="Times New Roman" w:cs="Times New Roman"/>
          <w:sz w:val="24"/>
          <w:szCs w:val="24"/>
        </w:rPr>
        <w:t xml:space="preserve"> v šestdeseta leta</w:t>
      </w:r>
      <w:r w:rsidR="005E5DD2" w:rsidRPr="0057658F">
        <w:rPr>
          <w:rFonts w:ascii="Times New Roman" w:hAnsi="Times New Roman" w:cs="Times New Roman"/>
          <w:sz w:val="24"/>
          <w:szCs w:val="24"/>
        </w:rPr>
        <w:t>,</w:t>
      </w:r>
      <w:r w:rsidR="001F4EE9" w:rsidRPr="0057658F">
        <w:rPr>
          <w:rFonts w:ascii="Times New Roman" w:hAnsi="Times New Roman" w:cs="Times New Roman"/>
          <w:sz w:val="24"/>
          <w:szCs w:val="24"/>
        </w:rPr>
        <w:t xml:space="preserve"> </w:t>
      </w:r>
      <w:r w:rsidR="005E5DD2" w:rsidRPr="0057658F">
        <w:rPr>
          <w:rFonts w:ascii="Times New Roman" w:hAnsi="Times New Roman" w:cs="Times New Roman"/>
          <w:sz w:val="24"/>
          <w:szCs w:val="24"/>
        </w:rPr>
        <w:t>v mestu od začetka desetletja, na podeželju pa od sredine šestdesetih do začetka sedemdesetih let</w:t>
      </w:r>
      <w:r w:rsidR="00F829A5" w:rsidRPr="0057658F">
        <w:rPr>
          <w:rFonts w:ascii="Times New Roman" w:hAnsi="Times New Roman" w:cs="Times New Roman"/>
          <w:sz w:val="24"/>
          <w:szCs w:val="24"/>
        </w:rPr>
        <w:t>.</w:t>
      </w:r>
      <w:r w:rsidR="00271885" w:rsidRPr="0057658F">
        <w:rPr>
          <w:rStyle w:val="Sprotnaopomba-sklic"/>
          <w:rFonts w:ascii="Times New Roman" w:hAnsi="Times New Roman" w:cs="Times New Roman"/>
          <w:sz w:val="24"/>
          <w:szCs w:val="24"/>
        </w:rPr>
        <w:footnoteReference w:id="13"/>
      </w:r>
      <w:r w:rsidR="00F829A5" w:rsidRPr="0057658F">
        <w:rPr>
          <w:rFonts w:ascii="Times New Roman" w:hAnsi="Times New Roman" w:cs="Times New Roman"/>
          <w:sz w:val="24"/>
          <w:szCs w:val="24"/>
        </w:rPr>
        <w:t xml:space="preserve"> </w:t>
      </w:r>
      <w:r w:rsidR="008F54BE" w:rsidRPr="0057658F">
        <w:rPr>
          <w:rFonts w:ascii="Times New Roman" w:hAnsi="Times New Roman" w:cs="Times New Roman"/>
          <w:sz w:val="24"/>
          <w:szCs w:val="24"/>
        </w:rPr>
        <w:t>Čeprav p</w:t>
      </w:r>
      <w:r w:rsidR="006403DA" w:rsidRPr="0057658F">
        <w:rPr>
          <w:rFonts w:ascii="Times New Roman" w:hAnsi="Times New Roman" w:cs="Times New Roman"/>
          <w:sz w:val="24"/>
          <w:szCs w:val="24"/>
        </w:rPr>
        <w:t xml:space="preserve">omanjkanja ni </w:t>
      </w:r>
      <w:r w:rsidR="008F54BE" w:rsidRPr="0057658F">
        <w:rPr>
          <w:rFonts w:ascii="Times New Roman" w:hAnsi="Times New Roman" w:cs="Times New Roman"/>
          <w:sz w:val="24"/>
          <w:szCs w:val="24"/>
        </w:rPr>
        <w:t>bilo</w:t>
      </w:r>
      <w:r w:rsidR="006403DA" w:rsidRPr="0057658F">
        <w:rPr>
          <w:rFonts w:ascii="Times New Roman" w:hAnsi="Times New Roman" w:cs="Times New Roman"/>
          <w:sz w:val="24"/>
          <w:szCs w:val="24"/>
        </w:rPr>
        <w:t xml:space="preserve"> več, dobrin vseeno ni bilo v izobilju. </w:t>
      </w:r>
      <w:r w:rsidR="00F829A5" w:rsidRPr="0057658F">
        <w:rPr>
          <w:rFonts w:ascii="Times New Roman" w:hAnsi="Times New Roman" w:cs="Times New Roman"/>
          <w:sz w:val="24"/>
          <w:szCs w:val="24"/>
        </w:rPr>
        <w:t>I</w:t>
      </w:r>
      <w:r w:rsidR="005E5DD2" w:rsidRPr="0057658F">
        <w:rPr>
          <w:rFonts w:ascii="Times New Roman" w:hAnsi="Times New Roman" w:cs="Times New Roman"/>
          <w:sz w:val="24"/>
          <w:szCs w:val="24"/>
        </w:rPr>
        <w:t xml:space="preserve">zboljšanja standarda </w:t>
      </w:r>
      <w:r w:rsidR="00F829A5" w:rsidRPr="0057658F">
        <w:rPr>
          <w:rFonts w:ascii="Times New Roman" w:hAnsi="Times New Roman" w:cs="Times New Roman"/>
          <w:sz w:val="24"/>
          <w:szCs w:val="24"/>
        </w:rPr>
        <w:t xml:space="preserve">so </w:t>
      </w:r>
      <w:r w:rsidR="001F4EE9" w:rsidRPr="0057658F">
        <w:rPr>
          <w:rFonts w:ascii="Times New Roman" w:hAnsi="Times New Roman" w:cs="Times New Roman"/>
          <w:sz w:val="24"/>
          <w:szCs w:val="24"/>
        </w:rPr>
        <w:t>se</w:t>
      </w:r>
      <w:r w:rsidR="008F54BE" w:rsidRPr="0057658F">
        <w:rPr>
          <w:rFonts w:ascii="Times New Roman" w:hAnsi="Times New Roman" w:cs="Times New Roman"/>
          <w:sz w:val="24"/>
          <w:szCs w:val="24"/>
        </w:rPr>
        <w:t xml:space="preserve"> pričevalci</w:t>
      </w:r>
      <w:r w:rsidR="001F4EE9" w:rsidRPr="0057658F">
        <w:rPr>
          <w:rFonts w:ascii="Times New Roman" w:hAnsi="Times New Roman" w:cs="Times New Roman"/>
          <w:sz w:val="24"/>
          <w:szCs w:val="24"/>
        </w:rPr>
        <w:t xml:space="preserve"> </w:t>
      </w:r>
      <w:r w:rsidR="00F829A5" w:rsidRPr="0057658F">
        <w:rPr>
          <w:rFonts w:ascii="Times New Roman" w:hAnsi="Times New Roman" w:cs="Times New Roman"/>
          <w:sz w:val="24"/>
          <w:szCs w:val="24"/>
        </w:rPr>
        <w:t>spominjali</w:t>
      </w:r>
      <w:r w:rsidR="001F4EE9" w:rsidRPr="0057658F">
        <w:rPr>
          <w:rFonts w:ascii="Times New Roman" w:hAnsi="Times New Roman" w:cs="Times New Roman"/>
          <w:sz w:val="24"/>
          <w:szCs w:val="24"/>
        </w:rPr>
        <w:t xml:space="preserve"> predvsem po povečani kupni moči, nakupih prvih izdelkov široke potrošnje in možnosti za gradnjo hiš. </w:t>
      </w:r>
      <w:r w:rsidR="00F829A5" w:rsidRPr="0057658F">
        <w:rPr>
          <w:rFonts w:ascii="Times New Roman" w:hAnsi="Times New Roman" w:cs="Times New Roman"/>
          <w:sz w:val="24"/>
          <w:szCs w:val="24"/>
        </w:rPr>
        <w:t xml:space="preserve">Iz pričevanj se vidi, da je bil standard v Ljubljani boljši kot na podeželju. Ljudje so lahko prej kupili določene </w:t>
      </w:r>
      <w:r w:rsidR="00CB5380" w:rsidRPr="0057658F">
        <w:rPr>
          <w:rFonts w:ascii="Times New Roman" w:hAnsi="Times New Roman" w:cs="Times New Roman"/>
          <w:sz w:val="24"/>
          <w:szCs w:val="24"/>
        </w:rPr>
        <w:t>izdelke široke potrošnje</w:t>
      </w:r>
      <w:r w:rsidR="00A23DE5" w:rsidRPr="0057658F">
        <w:rPr>
          <w:rFonts w:ascii="Times New Roman" w:hAnsi="Times New Roman" w:cs="Times New Roman"/>
          <w:sz w:val="24"/>
          <w:szCs w:val="24"/>
        </w:rPr>
        <w:t>.</w:t>
      </w:r>
      <w:r w:rsidR="00F829A5" w:rsidRPr="0057658F">
        <w:rPr>
          <w:rFonts w:ascii="Times New Roman" w:hAnsi="Times New Roman" w:cs="Times New Roman"/>
          <w:sz w:val="24"/>
          <w:szCs w:val="24"/>
        </w:rPr>
        <w:t xml:space="preserve"> </w:t>
      </w:r>
      <w:r w:rsidR="00A23DE5" w:rsidRPr="0057658F">
        <w:rPr>
          <w:rFonts w:ascii="Times New Roman" w:hAnsi="Times New Roman" w:cs="Times New Roman"/>
          <w:sz w:val="24"/>
          <w:szCs w:val="24"/>
        </w:rPr>
        <w:t>Pričevalec iz funkcionarske družine se je spominjal, da</w:t>
      </w:r>
      <w:r w:rsidR="006403DA" w:rsidRPr="0057658F">
        <w:rPr>
          <w:rFonts w:ascii="Times New Roman" w:hAnsi="Times New Roman" w:cs="Times New Roman"/>
          <w:sz w:val="24"/>
          <w:szCs w:val="24"/>
        </w:rPr>
        <w:t xml:space="preserve"> so televizijo dobili leta 1958,</w:t>
      </w:r>
      <w:r w:rsidR="00A23DE5" w:rsidRPr="0057658F">
        <w:rPr>
          <w:rFonts w:ascii="Times New Roman" w:hAnsi="Times New Roman" w:cs="Times New Roman"/>
          <w:sz w:val="24"/>
          <w:szCs w:val="24"/>
        </w:rPr>
        <w:t xml:space="preserve"> </w:t>
      </w:r>
      <w:r w:rsidR="006403DA" w:rsidRPr="0057658F">
        <w:rPr>
          <w:rFonts w:ascii="Times New Roman" w:hAnsi="Times New Roman" w:cs="Times New Roman"/>
          <w:sz w:val="24"/>
          <w:szCs w:val="24"/>
        </w:rPr>
        <w:t>d</w:t>
      </w:r>
      <w:r w:rsidR="00A23DE5" w:rsidRPr="0057658F">
        <w:rPr>
          <w:rFonts w:ascii="Times New Roman" w:hAnsi="Times New Roman" w:cs="Times New Roman"/>
          <w:sz w:val="24"/>
          <w:szCs w:val="24"/>
        </w:rPr>
        <w:t xml:space="preserve">rugi pričevalci iz mesta so omenjali nakup televizije </w:t>
      </w:r>
      <w:proofErr w:type="gramStart"/>
      <w:r w:rsidR="00A23DE5" w:rsidRPr="0057658F">
        <w:rPr>
          <w:rFonts w:ascii="Times New Roman" w:hAnsi="Times New Roman" w:cs="Times New Roman"/>
          <w:sz w:val="24"/>
          <w:szCs w:val="24"/>
        </w:rPr>
        <w:t>v</w:t>
      </w:r>
      <w:proofErr w:type="gramEnd"/>
      <w:r w:rsidR="00A23DE5" w:rsidRPr="0057658F">
        <w:rPr>
          <w:rFonts w:ascii="Times New Roman" w:hAnsi="Times New Roman" w:cs="Times New Roman"/>
          <w:sz w:val="24"/>
          <w:szCs w:val="24"/>
        </w:rPr>
        <w:t xml:space="preserve"> začetku šestdesetih let, tisti s podeželja pa šele konec šestdesetih </w:t>
      </w:r>
      <w:del w:id="107" w:author="Avtor">
        <w:r w:rsidR="00A23DE5" w:rsidRPr="0057658F" w:rsidDel="00FD76D3">
          <w:rPr>
            <w:rFonts w:ascii="Times New Roman" w:hAnsi="Times New Roman" w:cs="Times New Roman"/>
            <w:sz w:val="24"/>
            <w:szCs w:val="24"/>
          </w:rPr>
          <w:delText xml:space="preserve">let </w:delText>
        </w:r>
      </w:del>
      <w:r w:rsidR="00A23DE5" w:rsidRPr="0057658F">
        <w:rPr>
          <w:rFonts w:ascii="Times New Roman" w:hAnsi="Times New Roman" w:cs="Times New Roman"/>
          <w:sz w:val="24"/>
          <w:szCs w:val="24"/>
        </w:rPr>
        <w:t xml:space="preserve">ali na začetku sedemdesetih let. </w:t>
      </w:r>
      <w:r w:rsidR="00CB5380" w:rsidRPr="0057658F">
        <w:rPr>
          <w:rFonts w:ascii="Times New Roman" w:hAnsi="Times New Roman" w:cs="Times New Roman"/>
          <w:sz w:val="24"/>
          <w:szCs w:val="24"/>
        </w:rPr>
        <w:t>Zato so se n</w:t>
      </w:r>
      <w:r w:rsidR="00A23DE5" w:rsidRPr="0057658F">
        <w:rPr>
          <w:rFonts w:ascii="Times New Roman" w:hAnsi="Times New Roman" w:cs="Times New Roman"/>
          <w:sz w:val="24"/>
          <w:szCs w:val="24"/>
        </w:rPr>
        <w:t>ekateri pričevalci s podeželja spominjali, da je bilo gledanje televizije družabni dogodek, saj so se vsi dobili pri tisti hiši, ki jo je imela. P</w:t>
      </w:r>
      <w:r w:rsidR="00F829A5" w:rsidRPr="0057658F">
        <w:rPr>
          <w:rFonts w:ascii="Times New Roman" w:hAnsi="Times New Roman" w:cs="Times New Roman"/>
          <w:sz w:val="24"/>
          <w:szCs w:val="24"/>
        </w:rPr>
        <w:t xml:space="preserve">ričevalci so </w:t>
      </w:r>
      <w:del w:id="108" w:author="Avtor">
        <w:r w:rsidR="00F829A5" w:rsidRPr="0057658F" w:rsidDel="00805E03">
          <w:rPr>
            <w:rFonts w:ascii="Times New Roman" w:hAnsi="Times New Roman" w:cs="Times New Roman"/>
            <w:sz w:val="24"/>
            <w:szCs w:val="24"/>
          </w:rPr>
          <w:delText xml:space="preserve">izpostavljali </w:delText>
        </w:r>
      </w:del>
      <w:ins w:id="109" w:author="Avtor">
        <w:r w:rsidR="00805E03">
          <w:rPr>
            <w:rFonts w:ascii="Times New Roman" w:hAnsi="Times New Roman" w:cs="Times New Roman"/>
            <w:sz w:val="24"/>
            <w:szCs w:val="24"/>
          </w:rPr>
          <w:t>poudarjali</w:t>
        </w:r>
        <w:r w:rsidR="00805E03" w:rsidRPr="0057658F">
          <w:rPr>
            <w:rFonts w:ascii="Times New Roman" w:hAnsi="Times New Roman" w:cs="Times New Roman"/>
            <w:sz w:val="24"/>
            <w:szCs w:val="24"/>
          </w:rPr>
          <w:t xml:space="preserve"> </w:t>
        </w:r>
      </w:ins>
      <w:r w:rsidR="00291905" w:rsidRPr="0057658F">
        <w:rPr>
          <w:rFonts w:ascii="Times New Roman" w:hAnsi="Times New Roman" w:cs="Times New Roman"/>
          <w:sz w:val="24"/>
          <w:szCs w:val="24"/>
        </w:rPr>
        <w:t>tudi razlike</w:t>
      </w:r>
      <w:r w:rsidR="00F829A5" w:rsidRPr="0057658F">
        <w:rPr>
          <w:rFonts w:ascii="Times New Roman" w:hAnsi="Times New Roman" w:cs="Times New Roman"/>
          <w:sz w:val="24"/>
          <w:szCs w:val="24"/>
        </w:rPr>
        <w:t xml:space="preserve"> v oblačilih</w:t>
      </w:r>
      <w:r w:rsidR="00A23DE5" w:rsidRPr="0057658F">
        <w:rPr>
          <w:rFonts w:ascii="Times New Roman" w:hAnsi="Times New Roman" w:cs="Times New Roman"/>
          <w:sz w:val="24"/>
          <w:szCs w:val="24"/>
        </w:rPr>
        <w:t xml:space="preserve"> med mestom in podeželjem</w:t>
      </w:r>
      <w:r w:rsidR="00291905" w:rsidRPr="0057658F">
        <w:rPr>
          <w:rFonts w:ascii="Times New Roman" w:hAnsi="Times New Roman" w:cs="Times New Roman"/>
          <w:sz w:val="24"/>
          <w:szCs w:val="24"/>
        </w:rPr>
        <w:t xml:space="preserve">, ki so </w:t>
      </w:r>
      <w:r w:rsidR="00F829A5" w:rsidRPr="0057658F">
        <w:rPr>
          <w:rFonts w:ascii="Times New Roman" w:hAnsi="Times New Roman" w:cs="Times New Roman"/>
          <w:sz w:val="24"/>
          <w:szCs w:val="24"/>
        </w:rPr>
        <w:t xml:space="preserve">se </w:t>
      </w:r>
      <w:r w:rsidR="00291905" w:rsidRPr="0057658F">
        <w:rPr>
          <w:rFonts w:ascii="Times New Roman" w:hAnsi="Times New Roman" w:cs="Times New Roman"/>
          <w:sz w:val="24"/>
          <w:szCs w:val="24"/>
        </w:rPr>
        <w:t>ohranile</w:t>
      </w:r>
      <w:r w:rsidR="00F829A5" w:rsidRPr="0057658F">
        <w:rPr>
          <w:rFonts w:ascii="Times New Roman" w:hAnsi="Times New Roman" w:cs="Times New Roman"/>
          <w:sz w:val="24"/>
          <w:szCs w:val="24"/>
        </w:rPr>
        <w:t xml:space="preserve"> vse do konca osemdesetih let. </w:t>
      </w:r>
      <w:r w:rsidR="00A23DE5" w:rsidRPr="0057658F">
        <w:rPr>
          <w:rFonts w:ascii="Times New Roman" w:hAnsi="Times New Roman" w:cs="Times New Roman"/>
          <w:sz w:val="24"/>
          <w:szCs w:val="24"/>
        </w:rPr>
        <w:t xml:space="preserve">Pričevalci iz Ljubljane so se </w:t>
      </w:r>
      <w:proofErr w:type="gramStart"/>
      <w:r w:rsidR="00A23DE5" w:rsidRPr="0057658F">
        <w:rPr>
          <w:rFonts w:ascii="Times New Roman" w:hAnsi="Times New Roman" w:cs="Times New Roman"/>
          <w:sz w:val="24"/>
          <w:szCs w:val="24"/>
        </w:rPr>
        <w:t>v</w:t>
      </w:r>
      <w:proofErr w:type="gramEnd"/>
      <w:r w:rsidR="00A23DE5" w:rsidRPr="0057658F">
        <w:rPr>
          <w:rFonts w:ascii="Times New Roman" w:hAnsi="Times New Roman" w:cs="Times New Roman"/>
          <w:sz w:val="24"/>
          <w:szCs w:val="24"/>
        </w:rPr>
        <w:t xml:space="preserve"> začetku šestdesetih let </w:t>
      </w:r>
      <w:r w:rsidR="00CB5380" w:rsidRPr="0057658F">
        <w:rPr>
          <w:rFonts w:ascii="Times New Roman" w:hAnsi="Times New Roman" w:cs="Times New Roman"/>
          <w:sz w:val="24"/>
          <w:szCs w:val="24"/>
        </w:rPr>
        <w:t xml:space="preserve">že </w:t>
      </w:r>
      <w:r w:rsidR="00A23DE5" w:rsidRPr="0057658F">
        <w:rPr>
          <w:rFonts w:ascii="Times New Roman" w:hAnsi="Times New Roman" w:cs="Times New Roman"/>
          <w:sz w:val="24"/>
          <w:szCs w:val="24"/>
        </w:rPr>
        <w:t>odpravili na prve nakupovalne izlete v Italijo.</w:t>
      </w:r>
      <w:r w:rsidR="00271885" w:rsidRPr="0057658F">
        <w:rPr>
          <w:rFonts w:ascii="Times New Roman" w:hAnsi="Times New Roman" w:cs="Times New Roman"/>
          <w:sz w:val="24"/>
          <w:szCs w:val="24"/>
        </w:rPr>
        <w:t xml:space="preserve"> </w:t>
      </w:r>
      <w:r w:rsidR="00A23DE5" w:rsidRPr="0057658F">
        <w:rPr>
          <w:rFonts w:ascii="Times New Roman" w:hAnsi="Times New Roman" w:cs="Times New Roman"/>
          <w:sz w:val="24"/>
          <w:szCs w:val="24"/>
        </w:rPr>
        <w:t xml:space="preserve">Izboljšanje standarda na podeželju je bilo pogosto povezano z zaposlitvijo v nekmetijskih dejavnostih. Prav tako je izboljšanje standarda pomenilo </w:t>
      </w:r>
      <w:proofErr w:type="gramStart"/>
      <w:r w:rsidR="00A23DE5" w:rsidRPr="0057658F">
        <w:rPr>
          <w:rFonts w:ascii="Times New Roman" w:hAnsi="Times New Roman" w:cs="Times New Roman"/>
          <w:sz w:val="24"/>
          <w:szCs w:val="24"/>
        </w:rPr>
        <w:t>delo v tujini,</w:t>
      </w:r>
      <w:proofErr w:type="gramEnd"/>
      <w:r w:rsidR="00A23DE5" w:rsidRPr="0057658F">
        <w:rPr>
          <w:rFonts w:ascii="Times New Roman" w:hAnsi="Times New Roman" w:cs="Times New Roman"/>
          <w:sz w:val="24"/>
          <w:szCs w:val="24"/>
        </w:rPr>
        <w:t xml:space="preserve"> ki je poraslo v šestdesetih letih, ne samo za zaposlene, ampak tudi za njihove družinske člane, ki so ostali doma.</w:t>
      </w:r>
    </w:p>
    <w:p w:rsidR="00F829A5"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F829A5" w:rsidRPr="0057658F">
        <w:rPr>
          <w:rFonts w:ascii="Times New Roman" w:hAnsi="Times New Roman" w:cs="Times New Roman"/>
          <w:sz w:val="24"/>
          <w:szCs w:val="24"/>
        </w:rPr>
        <w:t>Sedemdeseta leta so za večino prebivalcev pomenila nadaljevanje rasti življenjskega standarda, ki je bil najboljši v vsem povojnem obdobju. Cene življenjskih potrebščin so</w:t>
      </w:r>
      <w:r w:rsidR="001B7201" w:rsidRPr="0057658F">
        <w:rPr>
          <w:rFonts w:ascii="Times New Roman" w:hAnsi="Times New Roman" w:cs="Times New Roman"/>
          <w:sz w:val="24"/>
          <w:szCs w:val="24"/>
        </w:rPr>
        <w:t xml:space="preserve"> sicer</w:t>
      </w:r>
      <w:r w:rsidR="00F829A5" w:rsidRPr="0057658F">
        <w:rPr>
          <w:rFonts w:ascii="Times New Roman" w:hAnsi="Times New Roman" w:cs="Times New Roman"/>
          <w:sz w:val="24"/>
          <w:szCs w:val="24"/>
        </w:rPr>
        <w:t xml:space="preserve"> rastle</w:t>
      </w:r>
      <w:r w:rsidR="001B7201" w:rsidRPr="0057658F">
        <w:rPr>
          <w:rFonts w:ascii="Times New Roman" w:hAnsi="Times New Roman" w:cs="Times New Roman"/>
          <w:sz w:val="24"/>
          <w:szCs w:val="24"/>
        </w:rPr>
        <w:t>,</w:t>
      </w:r>
      <w:r w:rsidR="006403DA" w:rsidRPr="0057658F">
        <w:rPr>
          <w:rFonts w:ascii="Times New Roman" w:hAnsi="Times New Roman" w:cs="Times New Roman"/>
          <w:sz w:val="24"/>
          <w:szCs w:val="24"/>
        </w:rPr>
        <w:t xml:space="preserve"> </w:t>
      </w:r>
      <w:r w:rsidR="00F829A5" w:rsidRPr="0057658F">
        <w:rPr>
          <w:rFonts w:ascii="Times New Roman" w:hAnsi="Times New Roman" w:cs="Times New Roman"/>
          <w:sz w:val="24"/>
          <w:szCs w:val="24"/>
        </w:rPr>
        <w:t>osebni dohodki</w:t>
      </w:r>
      <w:r w:rsidR="006403DA" w:rsidRPr="0057658F">
        <w:rPr>
          <w:rFonts w:ascii="Times New Roman" w:hAnsi="Times New Roman" w:cs="Times New Roman"/>
          <w:sz w:val="24"/>
          <w:szCs w:val="24"/>
        </w:rPr>
        <w:t xml:space="preserve"> </w:t>
      </w:r>
      <w:r w:rsidR="001B7201" w:rsidRPr="0057658F">
        <w:rPr>
          <w:rFonts w:ascii="Times New Roman" w:hAnsi="Times New Roman" w:cs="Times New Roman"/>
          <w:sz w:val="24"/>
          <w:szCs w:val="24"/>
        </w:rPr>
        <w:t>pa</w:t>
      </w:r>
      <w:r w:rsidR="00F829A5" w:rsidRPr="0057658F">
        <w:rPr>
          <w:rFonts w:ascii="Times New Roman" w:hAnsi="Times New Roman" w:cs="Times New Roman"/>
          <w:sz w:val="24"/>
          <w:szCs w:val="24"/>
        </w:rPr>
        <w:t xml:space="preserve"> počasneje kot prej, </w:t>
      </w:r>
      <w:r w:rsidR="001B7201" w:rsidRPr="0057658F">
        <w:rPr>
          <w:rFonts w:ascii="Times New Roman" w:hAnsi="Times New Roman" w:cs="Times New Roman"/>
          <w:sz w:val="24"/>
          <w:szCs w:val="24"/>
        </w:rPr>
        <w:t>a vseeno</w:t>
      </w:r>
      <w:r w:rsidR="00F829A5" w:rsidRPr="0057658F">
        <w:rPr>
          <w:rFonts w:ascii="Times New Roman" w:hAnsi="Times New Roman" w:cs="Times New Roman"/>
          <w:sz w:val="24"/>
          <w:szCs w:val="24"/>
        </w:rPr>
        <w:t xml:space="preserve"> dovolj za izboljšanje standarda.</w:t>
      </w:r>
      <w:r w:rsidR="00F829A5" w:rsidRPr="0057658F">
        <w:rPr>
          <w:rStyle w:val="Sprotnaopomba-sklic"/>
          <w:rFonts w:ascii="Times New Roman" w:hAnsi="Times New Roman" w:cs="Times New Roman"/>
          <w:sz w:val="24"/>
          <w:szCs w:val="24"/>
        </w:rPr>
        <w:footnoteReference w:id="14"/>
      </w:r>
      <w:r w:rsidR="006E01E6" w:rsidRPr="0057658F">
        <w:rPr>
          <w:rStyle w:val="Sprotnaopomba-sklic"/>
          <w:rFonts w:ascii="Times New Roman" w:hAnsi="Times New Roman" w:cs="Times New Roman"/>
          <w:sz w:val="24"/>
          <w:szCs w:val="24"/>
        </w:rPr>
        <w:t xml:space="preserve"> </w:t>
      </w:r>
      <w:r w:rsidR="00F829A5" w:rsidRPr="0057658F">
        <w:rPr>
          <w:rFonts w:ascii="Times New Roman" w:hAnsi="Times New Roman" w:cs="Times New Roman"/>
          <w:sz w:val="24"/>
          <w:szCs w:val="24"/>
        </w:rPr>
        <w:t>Ugodna posojila so omogočala večji razmah individualn</w:t>
      </w:r>
      <w:ins w:id="111" w:author="Avtor">
        <w:r w:rsidR="00FD76D3">
          <w:rPr>
            <w:rFonts w:ascii="Times New Roman" w:hAnsi="Times New Roman" w:cs="Times New Roman"/>
            <w:sz w:val="24"/>
            <w:szCs w:val="24"/>
          </w:rPr>
          <w:t>ih</w:t>
        </w:r>
      </w:ins>
      <w:del w:id="112" w:author="Avtor">
        <w:r w:rsidR="00F829A5" w:rsidRPr="0057658F" w:rsidDel="00FD76D3">
          <w:rPr>
            <w:rFonts w:ascii="Times New Roman" w:hAnsi="Times New Roman" w:cs="Times New Roman"/>
            <w:sz w:val="24"/>
            <w:szCs w:val="24"/>
          </w:rPr>
          <w:delText>e</w:delText>
        </w:r>
      </w:del>
      <w:r w:rsidR="00F829A5" w:rsidRPr="0057658F">
        <w:rPr>
          <w:rFonts w:ascii="Times New Roman" w:hAnsi="Times New Roman" w:cs="Times New Roman"/>
          <w:sz w:val="24"/>
          <w:szCs w:val="24"/>
        </w:rPr>
        <w:t xml:space="preserve"> grad</w:t>
      </w:r>
      <w:ins w:id="113" w:author="Avtor">
        <w:r w:rsidR="00FD76D3">
          <w:rPr>
            <w:rFonts w:ascii="Times New Roman" w:hAnsi="Times New Roman" w:cs="Times New Roman"/>
            <w:sz w:val="24"/>
            <w:szCs w:val="24"/>
          </w:rPr>
          <w:t>e</w:t>
        </w:r>
      </w:ins>
      <w:r w:rsidR="00F829A5" w:rsidRPr="0057658F">
        <w:rPr>
          <w:rFonts w:ascii="Times New Roman" w:hAnsi="Times New Roman" w:cs="Times New Roman"/>
          <w:sz w:val="24"/>
          <w:szCs w:val="24"/>
        </w:rPr>
        <w:t>nj</w:t>
      </w:r>
      <w:del w:id="114" w:author="Avtor">
        <w:r w:rsidR="00F829A5" w:rsidRPr="0057658F" w:rsidDel="00FD76D3">
          <w:rPr>
            <w:rFonts w:ascii="Times New Roman" w:hAnsi="Times New Roman" w:cs="Times New Roman"/>
            <w:sz w:val="24"/>
            <w:szCs w:val="24"/>
          </w:rPr>
          <w:delText>e</w:delText>
        </w:r>
      </w:del>
      <w:r w:rsidR="00F829A5" w:rsidRPr="0057658F">
        <w:rPr>
          <w:rFonts w:ascii="Times New Roman" w:hAnsi="Times New Roman" w:cs="Times New Roman"/>
          <w:sz w:val="24"/>
          <w:szCs w:val="24"/>
        </w:rPr>
        <w:t>, počitnice na morju si je lahko privoščilo čedalje več družin, avtomobili, televizije, gospodinjski aparati in drugi izdelki široke potrošnje so bili dostopni večini gospodinjstev,</w:t>
      </w:r>
      <w:r w:rsidR="00F829A5" w:rsidRPr="0057658F">
        <w:rPr>
          <w:rStyle w:val="Sprotnaopomba-sklic"/>
          <w:rFonts w:ascii="Times New Roman" w:hAnsi="Times New Roman" w:cs="Times New Roman"/>
          <w:sz w:val="24"/>
          <w:szCs w:val="24"/>
        </w:rPr>
        <w:footnoteReference w:id="15"/>
      </w:r>
      <w:r w:rsidR="00F829A5" w:rsidRPr="0057658F">
        <w:rPr>
          <w:rFonts w:ascii="Times New Roman" w:hAnsi="Times New Roman" w:cs="Times New Roman"/>
          <w:sz w:val="24"/>
          <w:szCs w:val="24"/>
        </w:rPr>
        <w:t xml:space="preserve"> </w:t>
      </w:r>
      <w:r w:rsidR="00DB2069" w:rsidRPr="0057658F">
        <w:rPr>
          <w:rFonts w:ascii="Times New Roman" w:hAnsi="Times New Roman" w:cs="Times New Roman"/>
          <w:sz w:val="24"/>
          <w:szCs w:val="24"/>
        </w:rPr>
        <w:t xml:space="preserve">nakupovanje v tujini je postalo še bolj </w:t>
      </w:r>
      <w:r w:rsidR="00DB2069" w:rsidRPr="0057658F">
        <w:rPr>
          <w:rFonts w:ascii="Times New Roman" w:hAnsi="Times New Roman" w:cs="Times New Roman"/>
          <w:sz w:val="24"/>
          <w:szCs w:val="24"/>
        </w:rPr>
        <w:lastRenderedPageBreak/>
        <w:t xml:space="preserve">intenzivno. Življenjski standard in slog mestnih in podeželskih prebivalcev se je začel izenačevati. </w:t>
      </w:r>
      <w:r w:rsidR="00F829A5" w:rsidRPr="0057658F">
        <w:rPr>
          <w:rFonts w:ascii="Times New Roman" w:hAnsi="Times New Roman" w:cs="Times New Roman"/>
          <w:sz w:val="24"/>
          <w:szCs w:val="24"/>
        </w:rPr>
        <w:t xml:space="preserve">Posledice slabe gospodarske politike so </w:t>
      </w:r>
      <w:r w:rsidR="0037439A" w:rsidRPr="0057658F">
        <w:rPr>
          <w:rFonts w:ascii="Times New Roman" w:hAnsi="Times New Roman" w:cs="Times New Roman"/>
          <w:sz w:val="24"/>
          <w:szCs w:val="24"/>
        </w:rPr>
        <w:t>pričevalci</w:t>
      </w:r>
      <w:r w:rsidR="00F829A5" w:rsidRPr="0057658F">
        <w:rPr>
          <w:rFonts w:ascii="Times New Roman" w:hAnsi="Times New Roman" w:cs="Times New Roman"/>
          <w:sz w:val="24"/>
          <w:szCs w:val="24"/>
        </w:rPr>
        <w:t xml:space="preserve"> močneje občutili šele </w:t>
      </w:r>
      <w:r w:rsidR="00727F2A" w:rsidRPr="0057658F">
        <w:rPr>
          <w:rFonts w:ascii="Times New Roman" w:hAnsi="Times New Roman" w:cs="Times New Roman"/>
          <w:sz w:val="24"/>
          <w:szCs w:val="24"/>
        </w:rPr>
        <w:t>ob kon</w:t>
      </w:r>
      <w:r w:rsidR="00F829A5" w:rsidRPr="0057658F">
        <w:rPr>
          <w:rFonts w:ascii="Times New Roman" w:hAnsi="Times New Roman" w:cs="Times New Roman"/>
          <w:sz w:val="24"/>
          <w:szCs w:val="24"/>
        </w:rPr>
        <w:t>c</w:t>
      </w:r>
      <w:r w:rsidR="00727F2A" w:rsidRPr="0057658F">
        <w:rPr>
          <w:rFonts w:ascii="Times New Roman" w:hAnsi="Times New Roman" w:cs="Times New Roman"/>
          <w:sz w:val="24"/>
          <w:szCs w:val="24"/>
        </w:rPr>
        <w:t>u</w:t>
      </w:r>
      <w:r w:rsidR="00F829A5" w:rsidRPr="0057658F">
        <w:rPr>
          <w:rFonts w:ascii="Times New Roman" w:hAnsi="Times New Roman" w:cs="Times New Roman"/>
          <w:sz w:val="24"/>
          <w:szCs w:val="24"/>
        </w:rPr>
        <w:t xml:space="preserve"> sedemdesetih let, ko so se pojavile težave pri preskrbi in prvi državni ukrepi, ki so omejevali osebno porabo.</w:t>
      </w:r>
      <w:r w:rsidR="00F829A5" w:rsidRPr="0057658F">
        <w:rPr>
          <w:rStyle w:val="Sprotnaopomba-sklic"/>
          <w:rFonts w:ascii="Times New Roman" w:hAnsi="Times New Roman" w:cs="Times New Roman"/>
          <w:sz w:val="24"/>
          <w:szCs w:val="24"/>
        </w:rPr>
        <w:footnoteReference w:id="16"/>
      </w:r>
      <w:r w:rsidR="00F829A5" w:rsidRPr="0057658F">
        <w:rPr>
          <w:rFonts w:ascii="Times New Roman" w:hAnsi="Times New Roman" w:cs="Times New Roman"/>
          <w:sz w:val="24"/>
          <w:szCs w:val="24"/>
        </w:rPr>
        <w:t xml:space="preserve"> Iz </w:t>
      </w:r>
      <w:r w:rsidR="0037439A" w:rsidRPr="0057658F">
        <w:rPr>
          <w:rFonts w:ascii="Times New Roman" w:hAnsi="Times New Roman" w:cs="Times New Roman"/>
          <w:sz w:val="24"/>
          <w:szCs w:val="24"/>
        </w:rPr>
        <w:t xml:space="preserve">njihovih </w:t>
      </w:r>
      <w:r w:rsidR="00F829A5" w:rsidRPr="0057658F">
        <w:rPr>
          <w:rFonts w:ascii="Times New Roman" w:hAnsi="Times New Roman" w:cs="Times New Roman"/>
          <w:sz w:val="24"/>
          <w:szCs w:val="24"/>
        </w:rPr>
        <w:t xml:space="preserve">zgodb vidimo, da so se težje sprijaznili z omejitvami, </w:t>
      </w:r>
      <w:r w:rsidR="0037439A" w:rsidRPr="0057658F">
        <w:rPr>
          <w:rFonts w:ascii="Times New Roman" w:hAnsi="Times New Roman" w:cs="Times New Roman"/>
          <w:sz w:val="24"/>
          <w:szCs w:val="24"/>
        </w:rPr>
        <w:t>saj so bili navajeni določenega standarda. Š</w:t>
      </w:r>
      <w:r w:rsidR="00DB2069" w:rsidRPr="0057658F">
        <w:rPr>
          <w:rFonts w:ascii="Times New Roman" w:hAnsi="Times New Roman" w:cs="Times New Roman"/>
          <w:sz w:val="24"/>
          <w:szCs w:val="24"/>
        </w:rPr>
        <w:t xml:space="preserve">e posebno </w:t>
      </w:r>
      <w:r w:rsidR="0037439A" w:rsidRPr="0057658F">
        <w:rPr>
          <w:rFonts w:ascii="Times New Roman" w:hAnsi="Times New Roman" w:cs="Times New Roman"/>
          <w:sz w:val="24"/>
          <w:szCs w:val="24"/>
        </w:rPr>
        <w:t xml:space="preserve">so </w:t>
      </w:r>
      <w:del w:id="124" w:author="Avtor">
        <w:r w:rsidR="0037439A" w:rsidRPr="0057658F" w:rsidDel="00635520">
          <w:rPr>
            <w:rFonts w:ascii="Times New Roman" w:hAnsi="Times New Roman" w:cs="Times New Roman"/>
            <w:sz w:val="24"/>
            <w:szCs w:val="24"/>
          </w:rPr>
          <w:delText xml:space="preserve">izpostavljali </w:delText>
        </w:r>
      </w:del>
      <w:ins w:id="125" w:author="Avtor">
        <w:r w:rsidR="00635520">
          <w:rPr>
            <w:rFonts w:ascii="Times New Roman" w:hAnsi="Times New Roman" w:cs="Times New Roman"/>
            <w:sz w:val="24"/>
            <w:szCs w:val="24"/>
          </w:rPr>
          <w:t>poudarjali</w:t>
        </w:r>
        <w:r w:rsidR="00635520" w:rsidRPr="0057658F">
          <w:rPr>
            <w:rFonts w:ascii="Times New Roman" w:hAnsi="Times New Roman" w:cs="Times New Roman"/>
            <w:sz w:val="24"/>
            <w:szCs w:val="24"/>
          </w:rPr>
          <w:t xml:space="preserve"> </w:t>
        </w:r>
      </w:ins>
      <w:r w:rsidR="0037439A" w:rsidRPr="0057658F">
        <w:rPr>
          <w:rFonts w:ascii="Times New Roman" w:hAnsi="Times New Roman" w:cs="Times New Roman"/>
          <w:sz w:val="24"/>
          <w:szCs w:val="24"/>
        </w:rPr>
        <w:t>omejevanje vožnje z avtomobilom.</w:t>
      </w:r>
      <w:r w:rsidR="00DB2069" w:rsidRPr="0057658F">
        <w:rPr>
          <w:rFonts w:ascii="Times New Roman" w:hAnsi="Times New Roman" w:cs="Times New Roman"/>
          <w:sz w:val="24"/>
          <w:szCs w:val="24"/>
        </w:rPr>
        <w:t xml:space="preserve"> </w:t>
      </w:r>
      <w:r w:rsidR="00181F4A" w:rsidRPr="0057658F">
        <w:rPr>
          <w:rFonts w:ascii="Times New Roman" w:hAnsi="Times New Roman" w:cs="Times New Roman"/>
          <w:sz w:val="24"/>
          <w:szCs w:val="24"/>
        </w:rPr>
        <w:t>A n</w:t>
      </w:r>
      <w:r w:rsidR="00F829A5" w:rsidRPr="0057658F">
        <w:rPr>
          <w:rFonts w:ascii="Times New Roman" w:hAnsi="Times New Roman" w:cs="Times New Roman"/>
          <w:sz w:val="24"/>
          <w:szCs w:val="24"/>
        </w:rPr>
        <w:t xml:space="preserve">ekateri so </w:t>
      </w:r>
      <w:r w:rsidR="00DB2069" w:rsidRPr="0057658F">
        <w:rPr>
          <w:rFonts w:ascii="Times New Roman" w:hAnsi="Times New Roman" w:cs="Times New Roman"/>
          <w:sz w:val="24"/>
          <w:szCs w:val="24"/>
        </w:rPr>
        <w:t>ukrep</w:t>
      </w:r>
      <w:r w:rsidR="00F829A5" w:rsidRPr="0057658F">
        <w:rPr>
          <w:rFonts w:ascii="Times New Roman" w:hAnsi="Times New Roman" w:cs="Times New Roman"/>
          <w:sz w:val="24"/>
          <w:szCs w:val="24"/>
        </w:rPr>
        <w:t xml:space="preserve"> </w:t>
      </w:r>
      <w:r w:rsidR="00181F4A" w:rsidRPr="0057658F">
        <w:rPr>
          <w:rFonts w:ascii="Times New Roman" w:hAnsi="Times New Roman" w:cs="Times New Roman"/>
          <w:sz w:val="24"/>
          <w:szCs w:val="24"/>
        </w:rPr>
        <w:t xml:space="preserve">lahko že </w:t>
      </w:r>
      <w:del w:id="126" w:author="Avtor">
        <w:r w:rsidR="00DB2069" w:rsidRPr="0057658F" w:rsidDel="000727BA">
          <w:rPr>
            <w:rFonts w:ascii="Times New Roman" w:hAnsi="Times New Roman" w:cs="Times New Roman"/>
            <w:sz w:val="24"/>
            <w:szCs w:val="24"/>
          </w:rPr>
          <w:delText>kompenzirali</w:delText>
        </w:r>
        <w:r w:rsidR="00F829A5" w:rsidRPr="0057658F" w:rsidDel="000727BA">
          <w:rPr>
            <w:rFonts w:ascii="Times New Roman" w:hAnsi="Times New Roman" w:cs="Times New Roman"/>
            <w:sz w:val="24"/>
            <w:szCs w:val="24"/>
          </w:rPr>
          <w:delText xml:space="preserve"> </w:delText>
        </w:r>
      </w:del>
      <w:ins w:id="127" w:author="Avtor">
        <w:r w:rsidR="000727BA">
          <w:rPr>
            <w:rFonts w:ascii="Times New Roman" w:hAnsi="Times New Roman" w:cs="Times New Roman"/>
            <w:sz w:val="24"/>
            <w:szCs w:val="24"/>
          </w:rPr>
          <w:t>izravnali</w:t>
        </w:r>
        <w:r w:rsidR="000727BA" w:rsidRPr="0057658F">
          <w:rPr>
            <w:rFonts w:ascii="Times New Roman" w:hAnsi="Times New Roman" w:cs="Times New Roman"/>
            <w:sz w:val="24"/>
            <w:szCs w:val="24"/>
          </w:rPr>
          <w:t xml:space="preserve"> </w:t>
        </w:r>
      </w:ins>
      <w:r w:rsidR="00F829A5" w:rsidRPr="0057658F">
        <w:rPr>
          <w:rFonts w:ascii="Times New Roman" w:hAnsi="Times New Roman" w:cs="Times New Roman"/>
          <w:sz w:val="24"/>
          <w:szCs w:val="24"/>
        </w:rPr>
        <w:t>tako, da so kupili še en avto.</w:t>
      </w:r>
    </w:p>
    <w:p w:rsidR="00F829A5"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F829A5" w:rsidRPr="0057658F">
        <w:rPr>
          <w:rFonts w:ascii="Times New Roman" w:hAnsi="Times New Roman" w:cs="Times New Roman"/>
          <w:sz w:val="24"/>
          <w:szCs w:val="24"/>
        </w:rPr>
        <w:t xml:space="preserve">Na prelomu v osemdeseta leta so se pojavile </w:t>
      </w:r>
      <w:r w:rsidR="001B7201" w:rsidRPr="0057658F">
        <w:rPr>
          <w:rFonts w:ascii="Times New Roman" w:hAnsi="Times New Roman" w:cs="Times New Roman"/>
          <w:sz w:val="24"/>
          <w:szCs w:val="24"/>
        </w:rPr>
        <w:t>večje</w:t>
      </w:r>
      <w:r w:rsidR="00F829A5" w:rsidRPr="0057658F">
        <w:rPr>
          <w:rFonts w:ascii="Times New Roman" w:hAnsi="Times New Roman" w:cs="Times New Roman"/>
          <w:sz w:val="24"/>
          <w:szCs w:val="24"/>
        </w:rPr>
        <w:t xml:space="preserve"> težave pri preskrbi z oljem, sladkorjem, pralnim praškom, kavo, južnim sadjem </w:t>
      </w:r>
      <w:r w:rsidR="00727F2A" w:rsidRPr="0057658F">
        <w:rPr>
          <w:rFonts w:ascii="Times New Roman" w:hAnsi="Times New Roman" w:cs="Times New Roman"/>
          <w:sz w:val="24"/>
          <w:szCs w:val="24"/>
        </w:rPr>
        <w:t>in</w:t>
      </w:r>
      <w:r w:rsidR="00F829A5" w:rsidRPr="0057658F">
        <w:rPr>
          <w:rFonts w:ascii="Times New Roman" w:hAnsi="Times New Roman" w:cs="Times New Roman"/>
          <w:sz w:val="24"/>
          <w:szCs w:val="24"/>
        </w:rPr>
        <w:t xml:space="preserve"> toaletnim papirjem.</w:t>
      </w:r>
      <w:r w:rsidR="00F829A5" w:rsidRPr="0057658F">
        <w:rPr>
          <w:rStyle w:val="Sprotnaopomba-sklic"/>
          <w:rFonts w:ascii="Times New Roman" w:hAnsi="Times New Roman" w:cs="Times New Roman"/>
          <w:sz w:val="24"/>
          <w:szCs w:val="24"/>
        </w:rPr>
        <w:footnoteReference w:id="17"/>
      </w:r>
      <w:r w:rsidR="00F829A5" w:rsidRPr="0057658F">
        <w:rPr>
          <w:rFonts w:ascii="Times New Roman" w:hAnsi="Times New Roman" w:cs="Times New Roman"/>
          <w:sz w:val="24"/>
          <w:szCs w:val="24"/>
        </w:rPr>
        <w:t xml:space="preserve"> </w:t>
      </w:r>
      <w:r w:rsidR="002207CB" w:rsidRPr="0057658F">
        <w:rPr>
          <w:rFonts w:ascii="Times New Roman" w:hAnsi="Times New Roman" w:cs="Times New Roman"/>
          <w:sz w:val="24"/>
          <w:szCs w:val="24"/>
        </w:rPr>
        <w:t>Jugoslovansko zadolževanje je namreč privedlo do pomanjkanja deviz, zmanjševanja uvoza in pomanjkanja vsakodnevnih dobrin na trgu.</w:t>
      </w:r>
      <w:r w:rsidR="002207CB" w:rsidRPr="0057658F">
        <w:rPr>
          <w:rStyle w:val="Sprotnaopomba-sklic"/>
          <w:rFonts w:ascii="Times New Roman" w:hAnsi="Times New Roman" w:cs="Times New Roman"/>
          <w:sz w:val="24"/>
          <w:szCs w:val="24"/>
        </w:rPr>
        <w:footnoteReference w:id="18"/>
      </w:r>
      <w:r w:rsidR="002207CB" w:rsidRPr="0057658F">
        <w:rPr>
          <w:rFonts w:ascii="Times New Roman" w:hAnsi="Times New Roman" w:cs="Times New Roman"/>
          <w:sz w:val="24"/>
          <w:szCs w:val="24"/>
        </w:rPr>
        <w:t xml:space="preserve"> </w:t>
      </w:r>
      <w:r w:rsidR="00F829A5" w:rsidRPr="0057658F">
        <w:rPr>
          <w:rFonts w:ascii="Times New Roman" w:hAnsi="Times New Roman" w:cs="Times New Roman"/>
          <w:sz w:val="24"/>
          <w:szCs w:val="24"/>
        </w:rPr>
        <w:t xml:space="preserve">Živila </w:t>
      </w:r>
      <w:ins w:id="128" w:author="Avtor">
        <w:r w:rsidR="00B034E7">
          <w:rPr>
            <w:rFonts w:ascii="Times New Roman" w:hAnsi="Times New Roman" w:cs="Times New Roman"/>
            <w:sz w:val="24"/>
            <w:szCs w:val="24"/>
          </w:rPr>
          <w:t xml:space="preserve">so </w:t>
        </w:r>
      </w:ins>
      <w:r w:rsidR="00F829A5" w:rsidRPr="0057658F">
        <w:rPr>
          <w:rFonts w:ascii="Times New Roman" w:hAnsi="Times New Roman" w:cs="Times New Roman"/>
          <w:sz w:val="24"/>
          <w:szCs w:val="24"/>
        </w:rPr>
        <w:t xml:space="preserve">se </w:t>
      </w:r>
      <w:del w:id="129" w:author="Avtor">
        <w:r w:rsidR="00F829A5" w:rsidRPr="0057658F" w:rsidDel="00B034E7">
          <w:rPr>
            <w:rFonts w:ascii="Times New Roman" w:hAnsi="Times New Roman" w:cs="Times New Roman"/>
            <w:sz w:val="24"/>
            <w:szCs w:val="24"/>
          </w:rPr>
          <w:delText xml:space="preserve">je </w:delText>
        </w:r>
      </w:del>
      <w:r w:rsidR="00F829A5" w:rsidRPr="0057658F">
        <w:rPr>
          <w:rFonts w:ascii="Times New Roman" w:hAnsi="Times New Roman" w:cs="Times New Roman"/>
          <w:sz w:val="24"/>
          <w:szCs w:val="24"/>
        </w:rPr>
        <w:t>lahko kupoval</w:t>
      </w:r>
      <w:ins w:id="130" w:author="Avtor">
        <w:r w:rsidR="00B034E7">
          <w:rPr>
            <w:rFonts w:ascii="Times New Roman" w:hAnsi="Times New Roman" w:cs="Times New Roman"/>
            <w:sz w:val="24"/>
            <w:szCs w:val="24"/>
          </w:rPr>
          <w:t>a</w:t>
        </w:r>
      </w:ins>
      <w:del w:id="131" w:author="Avtor">
        <w:r w:rsidR="00F829A5" w:rsidRPr="0057658F" w:rsidDel="00B034E7">
          <w:rPr>
            <w:rFonts w:ascii="Times New Roman" w:hAnsi="Times New Roman" w:cs="Times New Roman"/>
            <w:sz w:val="24"/>
            <w:szCs w:val="24"/>
          </w:rPr>
          <w:delText>o</w:delText>
        </w:r>
      </w:del>
      <w:r w:rsidR="00F829A5" w:rsidRPr="0057658F">
        <w:rPr>
          <w:rFonts w:ascii="Times New Roman" w:hAnsi="Times New Roman" w:cs="Times New Roman"/>
          <w:sz w:val="24"/>
          <w:szCs w:val="24"/>
        </w:rPr>
        <w:t xml:space="preserve"> v omejenih količinah, za bencin so </w:t>
      </w:r>
      <w:del w:id="132" w:author="Avtor">
        <w:r w:rsidR="00F829A5" w:rsidRPr="0057658F" w:rsidDel="00CD11D7">
          <w:rPr>
            <w:rFonts w:ascii="Times New Roman" w:hAnsi="Times New Roman" w:cs="Times New Roman"/>
            <w:sz w:val="24"/>
            <w:szCs w:val="24"/>
          </w:rPr>
          <w:delText>bili uvedeni</w:delText>
        </w:r>
      </w:del>
      <w:ins w:id="133" w:author="Avtor">
        <w:r w:rsidR="00CD11D7">
          <w:rPr>
            <w:rFonts w:ascii="Times New Roman" w:hAnsi="Times New Roman" w:cs="Times New Roman"/>
            <w:sz w:val="24"/>
            <w:szCs w:val="24"/>
          </w:rPr>
          <w:t>uvedli</w:t>
        </w:r>
      </w:ins>
      <w:r w:rsidR="00F829A5" w:rsidRPr="0057658F">
        <w:rPr>
          <w:rFonts w:ascii="Times New Roman" w:hAnsi="Times New Roman" w:cs="Times New Roman"/>
          <w:sz w:val="24"/>
          <w:szCs w:val="24"/>
        </w:rPr>
        <w:t xml:space="preserve"> bon</w:t>
      </w:r>
      <w:ins w:id="134" w:author="Avtor">
        <w:r w:rsidR="00571696">
          <w:rPr>
            <w:rFonts w:ascii="Times New Roman" w:hAnsi="Times New Roman" w:cs="Times New Roman"/>
            <w:sz w:val="24"/>
            <w:szCs w:val="24"/>
          </w:rPr>
          <w:t>e</w:t>
        </w:r>
      </w:ins>
      <w:del w:id="135" w:author="Avtor">
        <w:r w:rsidR="00F829A5" w:rsidRPr="0057658F" w:rsidDel="00571696">
          <w:rPr>
            <w:rFonts w:ascii="Times New Roman" w:hAnsi="Times New Roman" w:cs="Times New Roman"/>
            <w:sz w:val="24"/>
            <w:szCs w:val="24"/>
          </w:rPr>
          <w:delText>i</w:delText>
        </w:r>
      </w:del>
      <w:r w:rsidR="00F829A5" w:rsidRPr="0057658F">
        <w:rPr>
          <w:rFonts w:ascii="Times New Roman" w:hAnsi="Times New Roman" w:cs="Times New Roman"/>
          <w:sz w:val="24"/>
          <w:szCs w:val="24"/>
        </w:rPr>
        <w:t xml:space="preserve">. </w:t>
      </w:r>
      <w:r w:rsidR="00637D6D" w:rsidRPr="0057658F">
        <w:rPr>
          <w:rFonts w:ascii="Times New Roman" w:hAnsi="Times New Roman" w:cs="Times New Roman"/>
          <w:sz w:val="24"/>
          <w:szCs w:val="24"/>
        </w:rPr>
        <w:t>Pričevalci</w:t>
      </w:r>
      <w:r w:rsidR="00F829A5" w:rsidRPr="0057658F">
        <w:rPr>
          <w:rFonts w:ascii="Times New Roman" w:hAnsi="Times New Roman" w:cs="Times New Roman"/>
          <w:sz w:val="24"/>
          <w:szCs w:val="24"/>
        </w:rPr>
        <w:t xml:space="preserve"> so na spremembo odgovorili z novimi strategijami, kako izboljšati nastali položaj. Toda </w:t>
      </w:r>
      <w:r w:rsidR="001B7201" w:rsidRPr="0057658F">
        <w:rPr>
          <w:rFonts w:ascii="Times New Roman" w:hAnsi="Times New Roman" w:cs="Times New Roman"/>
          <w:sz w:val="24"/>
          <w:szCs w:val="24"/>
        </w:rPr>
        <w:t xml:space="preserve">gospodarske krize </w:t>
      </w:r>
      <w:del w:id="136" w:author="Avtor">
        <w:r w:rsidR="001B7201" w:rsidRPr="0057658F" w:rsidDel="005E60B7">
          <w:rPr>
            <w:rFonts w:ascii="Times New Roman" w:hAnsi="Times New Roman" w:cs="Times New Roman"/>
            <w:sz w:val="24"/>
            <w:szCs w:val="24"/>
          </w:rPr>
          <w:delText xml:space="preserve">ni bilo mogoče zajeziti </w:delText>
        </w:r>
      </w:del>
      <w:r w:rsidR="001B7201" w:rsidRPr="0057658F">
        <w:rPr>
          <w:rFonts w:ascii="Times New Roman" w:hAnsi="Times New Roman" w:cs="Times New Roman"/>
          <w:sz w:val="24"/>
          <w:szCs w:val="24"/>
        </w:rPr>
        <w:t>kljub različnim »stabilizacijskim« ukrepom</w:t>
      </w:r>
      <w:ins w:id="137" w:author="Avtor">
        <w:r w:rsidR="005E60B7" w:rsidRPr="005E60B7">
          <w:rPr>
            <w:rFonts w:ascii="Times New Roman" w:hAnsi="Times New Roman" w:cs="Times New Roman"/>
            <w:sz w:val="24"/>
            <w:szCs w:val="24"/>
          </w:rPr>
          <w:t xml:space="preserve"> </w:t>
        </w:r>
        <w:r w:rsidR="005E60B7" w:rsidRPr="0057658F">
          <w:rPr>
            <w:rFonts w:ascii="Times New Roman" w:hAnsi="Times New Roman" w:cs="Times New Roman"/>
            <w:sz w:val="24"/>
            <w:szCs w:val="24"/>
          </w:rPr>
          <w:t>ni bilo mogoče zajeziti</w:t>
        </w:r>
      </w:ins>
      <w:r w:rsidR="001B7201" w:rsidRPr="0057658F">
        <w:rPr>
          <w:rFonts w:ascii="Times New Roman" w:hAnsi="Times New Roman" w:cs="Times New Roman"/>
          <w:sz w:val="24"/>
          <w:szCs w:val="24"/>
        </w:rPr>
        <w:t xml:space="preserve">, </w:t>
      </w:r>
      <w:r w:rsidR="00F829A5" w:rsidRPr="0057658F">
        <w:rPr>
          <w:rFonts w:ascii="Times New Roman" w:hAnsi="Times New Roman" w:cs="Times New Roman"/>
          <w:sz w:val="24"/>
          <w:szCs w:val="24"/>
        </w:rPr>
        <w:t>življen</w:t>
      </w:r>
      <w:r w:rsidR="001B7201" w:rsidRPr="0057658F">
        <w:rPr>
          <w:rFonts w:ascii="Times New Roman" w:hAnsi="Times New Roman" w:cs="Times New Roman"/>
          <w:sz w:val="24"/>
          <w:szCs w:val="24"/>
        </w:rPr>
        <w:t>jske razmere so se slabšale</w:t>
      </w:r>
      <w:r w:rsidR="00F829A5" w:rsidRPr="0057658F">
        <w:rPr>
          <w:rFonts w:ascii="Times New Roman" w:hAnsi="Times New Roman" w:cs="Times New Roman"/>
          <w:sz w:val="24"/>
          <w:szCs w:val="24"/>
        </w:rPr>
        <w:t xml:space="preserve">, inflacija pa je rasla iz leta v leto ter ob koncu desetletja prerasla v hiperinflacijo. </w:t>
      </w:r>
      <w:proofErr w:type="gramStart"/>
      <w:r w:rsidR="00637D6D" w:rsidRPr="0057658F">
        <w:rPr>
          <w:rFonts w:ascii="Times New Roman" w:hAnsi="Times New Roman" w:cs="Times New Roman"/>
          <w:sz w:val="24"/>
          <w:szCs w:val="24"/>
        </w:rPr>
        <w:t>Slednja</w:t>
      </w:r>
      <w:proofErr w:type="gramEnd"/>
      <w:r w:rsidR="00F829A5" w:rsidRPr="0057658F">
        <w:rPr>
          <w:rFonts w:ascii="Times New Roman" w:hAnsi="Times New Roman" w:cs="Times New Roman"/>
          <w:sz w:val="24"/>
          <w:szCs w:val="24"/>
        </w:rPr>
        <w:t xml:space="preserve"> ni pomenila le podražitve živil, temveč tudi dnevno padanje vrednosti dinarja, s čimer so se pričevalci soočali na različne načine.</w:t>
      </w:r>
      <w:r w:rsidR="00637D6D" w:rsidRPr="0057658F">
        <w:rPr>
          <w:rFonts w:ascii="Times New Roman" w:hAnsi="Times New Roman" w:cs="Times New Roman"/>
          <w:sz w:val="24"/>
          <w:szCs w:val="24"/>
        </w:rPr>
        <w:t xml:space="preserve"> </w:t>
      </w:r>
      <w:r w:rsidR="00264A71" w:rsidRPr="0057658F">
        <w:rPr>
          <w:rFonts w:ascii="Times New Roman" w:hAnsi="Times New Roman" w:cs="Times New Roman"/>
          <w:sz w:val="24"/>
          <w:szCs w:val="24"/>
        </w:rPr>
        <w:t xml:space="preserve">Spominjali </w:t>
      </w:r>
      <w:r w:rsidR="00637D6D" w:rsidRPr="0057658F">
        <w:rPr>
          <w:rFonts w:ascii="Times New Roman" w:hAnsi="Times New Roman" w:cs="Times New Roman"/>
          <w:sz w:val="24"/>
          <w:szCs w:val="24"/>
        </w:rPr>
        <w:t xml:space="preserve">so se, </w:t>
      </w:r>
      <w:r w:rsidR="001B7201" w:rsidRPr="0057658F">
        <w:rPr>
          <w:rFonts w:ascii="Times New Roman" w:hAnsi="Times New Roman" w:cs="Times New Roman"/>
          <w:sz w:val="24"/>
          <w:szCs w:val="24"/>
        </w:rPr>
        <w:t xml:space="preserve">da so denar </w:t>
      </w:r>
      <w:r w:rsidR="00264A71" w:rsidRPr="0057658F">
        <w:rPr>
          <w:rFonts w:ascii="Times New Roman" w:hAnsi="Times New Roman" w:cs="Times New Roman"/>
          <w:sz w:val="24"/>
          <w:szCs w:val="24"/>
        </w:rPr>
        <w:t>čim hitreje</w:t>
      </w:r>
      <w:r w:rsidR="001B7201" w:rsidRPr="0057658F">
        <w:rPr>
          <w:rFonts w:ascii="Times New Roman" w:hAnsi="Times New Roman" w:cs="Times New Roman"/>
          <w:sz w:val="24"/>
          <w:szCs w:val="24"/>
        </w:rPr>
        <w:t xml:space="preserve"> porabili ali zamenjali za devize, nekateri pa celo, </w:t>
      </w:r>
      <w:r w:rsidR="00637D6D" w:rsidRPr="0057658F">
        <w:rPr>
          <w:rFonts w:ascii="Times New Roman" w:hAnsi="Times New Roman" w:cs="Times New Roman"/>
          <w:sz w:val="24"/>
          <w:szCs w:val="24"/>
        </w:rPr>
        <w:t>da so dobivali plač</w:t>
      </w:r>
      <w:ins w:id="138" w:author="Avtor">
        <w:r w:rsidR="003D600B">
          <w:rPr>
            <w:rFonts w:ascii="Times New Roman" w:hAnsi="Times New Roman" w:cs="Times New Roman"/>
            <w:sz w:val="24"/>
            <w:szCs w:val="24"/>
          </w:rPr>
          <w:t>o</w:t>
        </w:r>
      </w:ins>
      <w:del w:id="139" w:author="Avtor">
        <w:r w:rsidR="00637D6D" w:rsidRPr="0057658F" w:rsidDel="003D600B">
          <w:rPr>
            <w:rFonts w:ascii="Times New Roman" w:hAnsi="Times New Roman" w:cs="Times New Roman"/>
            <w:sz w:val="24"/>
            <w:szCs w:val="24"/>
          </w:rPr>
          <w:delText>e</w:delText>
        </w:r>
      </w:del>
      <w:r w:rsidR="00637D6D" w:rsidRPr="0057658F">
        <w:rPr>
          <w:rFonts w:ascii="Times New Roman" w:hAnsi="Times New Roman" w:cs="Times New Roman"/>
          <w:sz w:val="24"/>
          <w:szCs w:val="24"/>
        </w:rPr>
        <w:t xml:space="preserve"> </w:t>
      </w:r>
      <w:del w:id="140" w:author="Avtor">
        <w:r w:rsidR="00637D6D" w:rsidRPr="0057658F" w:rsidDel="0098055E">
          <w:rPr>
            <w:rFonts w:ascii="Times New Roman" w:hAnsi="Times New Roman" w:cs="Times New Roman"/>
            <w:sz w:val="24"/>
            <w:szCs w:val="24"/>
          </w:rPr>
          <w:delText xml:space="preserve">po </w:delText>
        </w:r>
      </w:del>
      <w:r w:rsidR="00637D6D" w:rsidRPr="0057658F">
        <w:rPr>
          <w:rFonts w:ascii="Times New Roman" w:hAnsi="Times New Roman" w:cs="Times New Roman"/>
          <w:sz w:val="24"/>
          <w:szCs w:val="24"/>
        </w:rPr>
        <w:t xml:space="preserve">dvakrat na mesec. </w:t>
      </w:r>
      <w:r w:rsidR="00F829A5" w:rsidRPr="0057658F">
        <w:rPr>
          <w:rFonts w:ascii="Times New Roman" w:hAnsi="Times New Roman" w:cs="Times New Roman"/>
          <w:sz w:val="24"/>
          <w:szCs w:val="24"/>
        </w:rPr>
        <w:t>V letu 1988 je bila rast cen osnovnih živil že tako visoka, da so se nad tem pritoževala tudi občinska glasila</w:t>
      </w:r>
      <w:r w:rsidR="00F63940" w:rsidRPr="0057658F">
        <w:rPr>
          <w:rFonts w:ascii="Times New Roman" w:hAnsi="Times New Roman" w:cs="Times New Roman"/>
          <w:sz w:val="24"/>
          <w:szCs w:val="24"/>
        </w:rPr>
        <w:t>, ki so jih izdajale občinske konference SZDL</w:t>
      </w:r>
      <w:r w:rsidR="00F829A5" w:rsidRPr="0057658F">
        <w:rPr>
          <w:rFonts w:ascii="Times New Roman" w:hAnsi="Times New Roman" w:cs="Times New Roman"/>
          <w:sz w:val="24"/>
          <w:szCs w:val="24"/>
        </w:rPr>
        <w:t>.</w:t>
      </w:r>
      <w:r w:rsidR="00F829A5" w:rsidRPr="0057658F">
        <w:rPr>
          <w:rStyle w:val="Sprotnaopomba-sklic"/>
          <w:rFonts w:ascii="Times New Roman" w:hAnsi="Times New Roman" w:cs="Times New Roman"/>
          <w:sz w:val="24"/>
          <w:szCs w:val="24"/>
        </w:rPr>
        <w:footnoteReference w:id="19"/>
      </w:r>
      <w:r w:rsidR="00F829A5" w:rsidRPr="0057658F">
        <w:rPr>
          <w:rFonts w:ascii="Times New Roman" w:hAnsi="Times New Roman" w:cs="Times New Roman"/>
          <w:sz w:val="24"/>
          <w:szCs w:val="24"/>
        </w:rPr>
        <w:t xml:space="preserve"> Kljub temu so tisti na bolje plačanih delovnih mestih ali tisti, ki so imeli dohodke iz sive ekonomije, živeli dobro. </w:t>
      </w:r>
      <w:r w:rsidR="00637D6D" w:rsidRPr="0057658F">
        <w:rPr>
          <w:rFonts w:ascii="Times New Roman" w:hAnsi="Times New Roman" w:cs="Times New Roman"/>
          <w:sz w:val="24"/>
          <w:szCs w:val="24"/>
        </w:rPr>
        <w:t>M</w:t>
      </w:r>
      <w:r w:rsidR="00F829A5" w:rsidRPr="0057658F">
        <w:rPr>
          <w:rFonts w:ascii="Times New Roman" w:hAnsi="Times New Roman" w:cs="Times New Roman"/>
          <w:sz w:val="24"/>
          <w:szCs w:val="24"/>
        </w:rPr>
        <w:t xml:space="preserve">arsikateremu pričevalcu </w:t>
      </w:r>
      <w:r w:rsidR="00637D6D" w:rsidRPr="0057658F">
        <w:rPr>
          <w:rFonts w:ascii="Times New Roman" w:hAnsi="Times New Roman" w:cs="Times New Roman"/>
          <w:sz w:val="24"/>
          <w:szCs w:val="24"/>
        </w:rPr>
        <w:t xml:space="preserve">je </w:t>
      </w:r>
      <w:r w:rsidR="00F829A5" w:rsidRPr="0057658F">
        <w:rPr>
          <w:rFonts w:ascii="Times New Roman" w:hAnsi="Times New Roman" w:cs="Times New Roman"/>
          <w:sz w:val="24"/>
          <w:szCs w:val="24"/>
        </w:rPr>
        <w:t xml:space="preserve">v spominu ostalo </w:t>
      </w:r>
      <w:r w:rsidR="00637D6D" w:rsidRPr="0057658F">
        <w:rPr>
          <w:rFonts w:ascii="Times New Roman" w:hAnsi="Times New Roman" w:cs="Times New Roman"/>
          <w:sz w:val="24"/>
          <w:szCs w:val="24"/>
        </w:rPr>
        <w:t xml:space="preserve">predvsem </w:t>
      </w:r>
      <w:r w:rsidR="00F829A5" w:rsidRPr="0057658F">
        <w:rPr>
          <w:rFonts w:ascii="Times New Roman" w:hAnsi="Times New Roman" w:cs="Times New Roman"/>
          <w:sz w:val="24"/>
          <w:szCs w:val="24"/>
        </w:rPr>
        <w:t>to, da so lahko zaradi visoke inflacije posojila, ki so jih najemali za gradnjo hiš ali nakup stanovanj, poplačali z eno plačo</w:t>
      </w:r>
      <w:r w:rsidR="00637D6D" w:rsidRPr="0057658F">
        <w:rPr>
          <w:rFonts w:ascii="Times New Roman" w:hAnsi="Times New Roman" w:cs="Times New Roman"/>
          <w:sz w:val="24"/>
          <w:szCs w:val="24"/>
        </w:rPr>
        <w:t>, saj jih banke niso revalorizirale</w:t>
      </w:r>
      <w:r w:rsidR="00F829A5" w:rsidRPr="0057658F">
        <w:rPr>
          <w:rFonts w:ascii="Times New Roman" w:hAnsi="Times New Roman" w:cs="Times New Roman"/>
          <w:sz w:val="24"/>
          <w:szCs w:val="24"/>
        </w:rPr>
        <w:t xml:space="preserve">. </w:t>
      </w:r>
      <w:r w:rsidR="002207CB" w:rsidRPr="0057658F">
        <w:rPr>
          <w:rFonts w:ascii="Times New Roman" w:hAnsi="Times New Roman" w:cs="Times New Roman"/>
          <w:sz w:val="24"/>
          <w:szCs w:val="24"/>
        </w:rPr>
        <w:t xml:space="preserve">Kljub temu je gospodarska kriza prinesla nezadovoljstvo, ki se je v javnosti začelo kazati v drugi polovici desetletja. </w:t>
      </w:r>
      <w:proofErr w:type="gramStart"/>
      <w:r w:rsidR="002207CB" w:rsidRPr="0057658F">
        <w:rPr>
          <w:rFonts w:ascii="Times New Roman" w:hAnsi="Times New Roman" w:cs="Times New Roman"/>
          <w:sz w:val="24"/>
          <w:szCs w:val="24"/>
        </w:rPr>
        <w:t>Negotov</w:t>
      </w:r>
      <w:ins w:id="141" w:author="Avtor">
        <w:r w:rsidR="003138E0">
          <w:rPr>
            <w:rFonts w:ascii="Times New Roman" w:hAnsi="Times New Roman" w:cs="Times New Roman"/>
            <w:sz w:val="24"/>
            <w:szCs w:val="24"/>
          </w:rPr>
          <w:t>a</w:t>
        </w:r>
      </w:ins>
      <w:proofErr w:type="gramEnd"/>
      <w:del w:id="142" w:author="Avtor">
        <w:r w:rsidR="002207CB" w:rsidRPr="0057658F" w:rsidDel="003138E0">
          <w:rPr>
            <w:rFonts w:ascii="Times New Roman" w:hAnsi="Times New Roman" w:cs="Times New Roman"/>
            <w:sz w:val="24"/>
            <w:szCs w:val="24"/>
          </w:rPr>
          <w:delText>i</w:delText>
        </w:r>
      </w:del>
      <w:r w:rsidR="002207CB" w:rsidRPr="0057658F">
        <w:rPr>
          <w:rFonts w:ascii="Times New Roman" w:hAnsi="Times New Roman" w:cs="Times New Roman"/>
          <w:sz w:val="24"/>
          <w:szCs w:val="24"/>
        </w:rPr>
        <w:t xml:space="preserve"> gospodarsk</w:t>
      </w:r>
      <w:ins w:id="143" w:author="Avtor">
        <w:r w:rsidR="003138E0">
          <w:rPr>
            <w:rFonts w:ascii="Times New Roman" w:hAnsi="Times New Roman" w:cs="Times New Roman"/>
            <w:sz w:val="24"/>
            <w:szCs w:val="24"/>
          </w:rPr>
          <w:t>i</w:t>
        </w:r>
      </w:ins>
      <w:del w:id="144" w:author="Avtor">
        <w:r w:rsidR="002207CB" w:rsidRPr="0057658F" w:rsidDel="003138E0">
          <w:rPr>
            <w:rFonts w:ascii="Times New Roman" w:hAnsi="Times New Roman" w:cs="Times New Roman"/>
            <w:sz w:val="24"/>
            <w:szCs w:val="24"/>
          </w:rPr>
          <w:delText>a</w:delText>
        </w:r>
      </w:del>
      <w:r w:rsidR="002207CB" w:rsidRPr="0057658F">
        <w:rPr>
          <w:rFonts w:ascii="Times New Roman" w:hAnsi="Times New Roman" w:cs="Times New Roman"/>
          <w:sz w:val="24"/>
          <w:szCs w:val="24"/>
        </w:rPr>
        <w:t xml:space="preserve"> in političn</w:t>
      </w:r>
      <w:ins w:id="145" w:author="Avtor">
        <w:r w:rsidR="003138E0">
          <w:rPr>
            <w:rFonts w:ascii="Times New Roman" w:hAnsi="Times New Roman" w:cs="Times New Roman"/>
            <w:sz w:val="24"/>
            <w:szCs w:val="24"/>
          </w:rPr>
          <w:t>i</w:t>
        </w:r>
      </w:ins>
      <w:del w:id="146" w:author="Avtor">
        <w:r w:rsidR="002207CB" w:rsidRPr="0057658F" w:rsidDel="003138E0">
          <w:rPr>
            <w:rFonts w:ascii="Times New Roman" w:hAnsi="Times New Roman" w:cs="Times New Roman"/>
            <w:sz w:val="24"/>
            <w:szCs w:val="24"/>
          </w:rPr>
          <w:delText>a</w:delText>
        </w:r>
      </w:del>
      <w:r w:rsidR="002207CB" w:rsidRPr="0057658F">
        <w:rPr>
          <w:rFonts w:ascii="Times New Roman" w:hAnsi="Times New Roman" w:cs="Times New Roman"/>
          <w:sz w:val="24"/>
          <w:szCs w:val="24"/>
        </w:rPr>
        <w:t xml:space="preserve"> </w:t>
      </w:r>
      <w:ins w:id="147" w:author="Avtor">
        <w:r w:rsidR="003138E0">
          <w:rPr>
            <w:rFonts w:ascii="Times New Roman" w:hAnsi="Times New Roman" w:cs="Times New Roman"/>
            <w:sz w:val="24"/>
            <w:szCs w:val="24"/>
          </w:rPr>
          <w:t>položaj</w:t>
        </w:r>
      </w:ins>
      <w:del w:id="148" w:author="Avtor">
        <w:r w:rsidR="002207CB" w:rsidRPr="0057658F" w:rsidDel="003138E0">
          <w:rPr>
            <w:rFonts w:ascii="Times New Roman" w:hAnsi="Times New Roman" w:cs="Times New Roman"/>
            <w:sz w:val="24"/>
            <w:szCs w:val="24"/>
          </w:rPr>
          <w:delText>situacija</w:delText>
        </w:r>
      </w:del>
      <w:r w:rsidR="002207CB" w:rsidRPr="0057658F">
        <w:rPr>
          <w:rFonts w:ascii="Times New Roman" w:hAnsi="Times New Roman" w:cs="Times New Roman"/>
          <w:sz w:val="24"/>
          <w:szCs w:val="24"/>
        </w:rPr>
        <w:t xml:space="preserve"> sta pripomogl</w:t>
      </w:r>
      <w:del w:id="149" w:author="Avtor">
        <w:r w:rsidR="002207CB" w:rsidRPr="0057658F" w:rsidDel="003138E0">
          <w:rPr>
            <w:rFonts w:ascii="Times New Roman" w:hAnsi="Times New Roman" w:cs="Times New Roman"/>
            <w:sz w:val="24"/>
            <w:szCs w:val="24"/>
          </w:rPr>
          <w:delText>i</w:delText>
        </w:r>
      </w:del>
      <w:ins w:id="150" w:author="Avtor">
        <w:r w:rsidR="003138E0">
          <w:rPr>
            <w:rFonts w:ascii="Times New Roman" w:hAnsi="Times New Roman" w:cs="Times New Roman"/>
            <w:sz w:val="24"/>
            <w:szCs w:val="24"/>
          </w:rPr>
          <w:t>a</w:t>
        </w:r>
      </w:ins>
      <w:r w:rsidR="002207CB" w:rsidRPr="0057658F">
        <w:rPr>
          <w:rFonts w:ascii="Times New Roman" w:hAnsi="Times New Roman" w:cs="Times New Roman"/>
          <w:sz w:val="24"/>
          <w:szCs w:val="24"/>
        </w:rPr>
        <w:t xml:space="preserve"> k</w:t>
      </w:r>
      <w:r w:rsidR="00F829A5" w:rsidRPr="0057658F">
        <w:rPr>
          <w:rFonts w:ascii="Times New Roman" w:hAnsi="Times New Roman" w:cs="Times New Roman"/>
          <w:sz w:val="24"/>
          <w:szCs w:val="24"/>
        </w:rPr>
        <w:t xml:space="preserve"> želji po samostojnosti Slovenije.</w:t>
      </w:r>
      <w:r w:rsidR="002207CB" w:rsidRPr="0057658F">
        <w:rPr>
          <w:rStyle w:val="Sprotnaopomba-sklic"/>
          <w:rFonts w:ascii="Times New Roman" w:hAnsi="Times New Roman" w:cs="Times New Roman"/>
          <w:sz w:val="24"/>
          <w:szCs w:val="24"/>
        </w:rPr>
        <w:footnoteReference w:id="20"/>
      </w:r>
      <w:r w:rsidR="002207CB" w:rsidRPr="0057658F">
        <w:rPr>
          <w:rFonts w:ascii="Times New Roman" w:hAnsi="Times New Roman" w:cs="Times New Roman"/>
          <w:sz w:val="24"/>
          <w:szCs w:val="24"/>
        </w:rPr>
        <w:t xml:space="preserve"> </w:t>
      </w:r>
      <w:r w:rsidR="00F829A5" w:rsidRPr="0057658F">
        <w:rPr>
          <w:rFonts w:ascii="Times New Roman" w:hAnsi="Times New Roman" w:cs="Times New Roman"/>
          <w:sz w:val="24"/>
          <w:szCs w:val="24"/>
        </w:rPr>
        <w:t>Marsikateri pričevalec se</w:t>
      </w:r>
      <w:r w:rsidR="00ED101C" w:rsidRPr="0057658F">
        <w:rPr>
          <w:rFonts w:ascii="Times New Roman" w:hAnsi="Times New Roman" w:cs="Times New Roman"/>
          <w:sz w:val="24"/>
          <w:szCs w:val="24"/>
        </w:rPr>
        <w:t xml:space="preserve"> je</w:t>
      </w:r>
      <w:r w:rsidR="002207CB" w:rsidRPr="0057658F">
        <w:rPr>
          <w:rFonts w:ascii="Times New Roman" w:hAnsi="Times New Roman" w:cs="Times New Roman"/>
          <w:sz w:val="24"/>
          <w:szCs w:val="24"/>
        </w:rPr>
        <w:t xml:space="preserve"> pri tem</w:t>
      </w:r>
      <w:r w:rsidR="00F829A5" w:rsidRPr="0057658F">
        <w:rPr>
          <w:rFonts w:ascii="Times New Roman" w:hAnsi="Times New Roman" w:cs="Times New Roman"/>
          <w:sz w:val="24"/>
          <w:szCs w:val="24"/>
        </w:rPr>
        <w:t xml:space="preserve"> spominja</w:t>
      </w:r>
      <w:r w:rsidR="00ED101C" w:rsidRPr="0057658F">
        <w:rPr>
          <w:rFonts w:ascii="Times New Roman" w:hAnsi="Times New Roman" w:cs="Times New Roman"/>
          <w:sz w:val="24"/>
          <w:szCs w:val="24"/>
        </w:rPr>
        <w:t>l</w:t>
      </w:r>
      <w:r w:rsidR="00F829A5" w:rsidRPr="0057658F">
        <w:rPr>
          <w:rFonts w:ascii="Times New Roman" w:hAnsi="Times New Roman" w:cs="Times New Roman"/>
          <w:sz w:val="24"/>
          <w:szCs w:val="24"/>
        </w:rPr>
        <w:t xml:space="preserve">, </w:t>
      </w:r>
      <w:r w:rsidR="00637D6D" w:rsidRPr="0057658F">
        <w:rPr>
          <w:rFonts w:ascii="Times New Roman" w:hAnsi="Times New Roman" w:cs="Times New Roman"/>
          <w:sz w:val="24"/>
          <w:szCs w:val="24"/>
        </w:rPr>
        <w:t>da</w:t>
      </w:r>
      <w:r w:rsidR="00F829A5" w:rsidRPr="0057658F">
        <w:rPr>
          <w:rFonts w:ascii="Times New Roman" w:hAnsi="Times New Roman" w:cs="Times New Roman"/>
          <w:sz w:val="24"/>
          <w:szCs w:val="24"/>
        </w:rPr>
        <w:t xml:space="preserve"> </w:t>
      </w:r>
      <w:r w:rsidR="00727F2A" w:rsidRPr="0057658F">
        <w:rPr>
          <w:rFonts w:ascii="Times New Roman" w:hAnsi="Times New Roman" w:cs="Times New Roman"/>
          <w:sz w:val="24"/>
          <w:szCs w:val="24"/>
        </w:rPr>
        <w:t xml:space="preserve">so </w:t>
      </w:r>
      <w:r w:rsidR="002207CB" w:rsidRPr="0057658F">
        <w:rPr>
          <w:rFonts w:ascii="Times New Roman" w:hAnsi="Times New Roman" w:cs="Times New Roman"/>
          <w:sz w:val="24"/>
          <w:szCs w:val="24"/>
        </w:rPr>
        <w:t>v spremembah videli</w:t>
      </w:r>
      <w:r w:rsidR="00727F2A" w:rsidRPr="0057658F">
        <w:rPr>
          <w:rFonts w:ascii="Times New Roman" w:hAnsi="Times New Roman" w:cs="Times New Roman"/>
          <w:sz w:val="24"/>
          <w:szCs w:val="24"/>
        </w:rPr>
        <w:t xml:space="preserve"> predvsem </w:t>
      </w:r>
      <w:r w:rsidR="002207CB" w:rsidRPr="0057658F">
        <w:rPr>
          <w:rFonts w:ascii="Times New Roman" w:hAnsi="Times New Roman" w:cs="Times New Roman"/>
          <w:sz w:val="24"/>
          <w:szCs w:val="24"/>
        </w:rPr>
        <w:t>možnosti za</w:t>
      </w:r>
      <w:r w:rsidR="00F829A5" w:rsidRPr="0057658F">
        <w:rPr>
          <w:rFonts w:ascii="Times New Roman" w:hAnsi="Times New Roman" w:cs="Times New Roman"/>
          <w:sz w:val="24"/>
          <w:szCs w:val="24"/>
        </w:rPr>
        <w:t xml:space="preserve"> boljše življenje.</w:t>
      </w:r>
    </w:p>
    <w:p w:rsidR="003924D4" w:rsidRPr="0057658F" w:rsidRDefault="003924D4" w:rsidP="003924D4">
      <w:pPr>
        <w:spacing w:line="360" w:lineRule="auto"/>
        <w:rPr>
          <w:rFonts w:ascii="Times New Roman" w:hAnsi="Times New Roman" w:cs="Times New Roman"/>
          <w:sz w:val="24"/>
          <w:szCs w:val="24"/>
        </w:rPr>
      </w:pPr>
    </w:p>
    <w:p w:rsidR="001F4EE9" w:rsidRPr="0057658F" w:rsidRDefault="000A4015" w:rsidP="000A4015">
      <w:pPr>
        <w:spacing w:line="360" w:lineRule="auto"/>
        <w:jc w:val="center"/>
        <w:rPr>
          <w:rFonts w:ascii="Times New Roman" w:hAnsi="Times New Roman" w:cs="Times New Roman"/>
          <w:b/>
          <w:sz w:val="24"/>
          <w:szCs w:val="24"/>
        </w:rPr>
      </w:pPr>
      <w:r w:rsidRPr="0057658F">
        <w:rPr>
          <w:rFonts w:ascii="Times New Roman" w:hAnsi="Times New Roman" w:cs="Times New Roman"/>
          <w:b/>
          <w:sz w:val="24"/>
          <w:szCs w:val="24"/>
        </w:rPr>
        <w:t xml:space="preserve">Potrošniške </w:t>
      </w:r>
      <w:r w:rsidR="002D7C62" w:rsidRPr="0057658F">
        <w:rPr>
          <w:rFonts w:ascii="Times New Roman" w:hAnsi="Times New Roman" w:cs="Times New Roman"/>
          <w:b/>
          <w:sz w:val="24"/>
          <w:szCs w:val="24"/>
        </w:rPr>
        <w:t>prakse</w:t>
      </w:r>
      <w:r w:rsidR="004D6C97" w:rsidRPr="0057658F">
        <w:rPr>
          <w:rFonts w:ascii="Times New Roman" w:hAnsi="Times New Roman" w:cs="Times New Roman"/>
          <w:b/>
          <w:sz w:val="24"/>
          <w:szCs w:val="24"/>
        </w:rPr>
        <w:t xml:space="preserve"> in strategije</w:t>
      </w:r>
    </w:p>
    <w:p w:rsidR="001F4EE9" w:rsidRPr="0057658F" w:rsidRDefault="001F4EE9" w:rsidP="003924D4">
      <w:pPr>
        <w:spacing w:line="360" w:lineRule="auto"/>
        <w:rPr>
          <w:rFonts w:ascii="Times New Roman" w:hAnsi="Times New Roman" w:cs="Times New Roman"/>
          <w:sz w:val="24"/>
          <w:szCs w:val="24"/>
        </w:rPr>
      </w:pPr>
    </w:p>
    <w:p w:rsidR="0049541E"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713DC3" w:rsidRPr="0057658F">
        <w:rPr>
          <w:rFonts w:ascii="Times New Roman" w:hAnsi="Times New Roman" w:cs="Times New Roman"/>
          <w:sz w:val="24"/>
          <w:szCs w:val="24"/>
        </w:rPr>
        <w:t>Pomanjkanje</w:t>
      </w:r>
      <w:r w:rsidR="00160089" w:rsidRPr="0057658F">
        <w:rPr>
          <w:rFonts w:ascii="Times New Roman" w:hAnsi="Times New Roman" w:cs="Times New Roman"/>
          <w:sz w:val="24"/>
          <w:szCs w:val="24"/>
        </w:rPr>
        <w:t>, ki pogosto zaznamuje študije o socializmu,</w:t>
      </w:r>
      <w:r w:rsidR="00713DC3" w:rsidRPr="0057658F">
        <w:rPr>
          <w:rFonts w:ascii="Times New Roman" w:hAnsi="Times New Roman" w:cs="Times New Roman"/>
          <w:sz w:val="24"/>
          <w:szCs w:val="24"/>
        </w:rPr>
        <w:t xml:space="preserve"> </w:t>
      </w:r>
      <w:r w:rsidR="0010283C" w:rsidRPr="0057658F">
        <w:rPr>
          <w:rFonts w:ascii="Times New Roman" w:hAnsi="Times New Roman" w:cs="Times New Roman"/>
          <w:sz w:val="24"/>
          <w:szCs w:val="24"/>
        </w:rPr>
        <w:t>lahko</w:t>
      </w:r>
      <w:r w:rsidR="00CB1702" w:rsidRPr="0057658F">
        <w:rPr>
          <w:rFonts w:ascii="Times New Roman" w:hAnsi="Times New Roman" w:cs="Times New Roman"/>
          <w:sz w:val="24"/>
          <w:szCs w:val="24"/>
        </w:rPr>
        <w:t xml:space="preserve"> le deloma pojasni potrošniške </w:t>
      </w:r>
      <w:r w:rsidR="00380AEC" w:rsidRPr="0057658F">
        <w:rPr>
          <w:rFonts w:ascii="Times New Roman" w:hAnsi="Times New Roman" w:cs="Times New Roman"/>
          <w:sz w:val="24"/>
          <w:szCs w:val="24"/>
        </w:rPr>
        <w:t>prakse</w:t>
      </w:r>
      <w:r w:rsidR="003654C5" w:rsidRPr="0057658F">
        <w:rPr>
          <w:rFonts w:ascii="Times New Roman" w:hAnsi="Times New Roman" w:cs="Times New Roman"/>
          <w:sz w:val="24"/>
          <w:szCs w:val="24"/>
        </w:rPr>
        <w:t xml:space="preserve"> </w:t>
      </w:r>
      <w:r w:rsidR="004D6C97" w:rsidRPr="0057658F">
        <w:rPr>
          <w:rFonts w:ascii="Times New Roman" w:hAnsi="Times New Roman" w:cs="Times New Roman"/>
          <w:sz w:val="24"/>
          <w:szCs w:val="24"/>
        </w:rPr>
        <w:t xml:space="preserve">in strategije </w:t>
      </w:r>
      <w:r w:rsidR="003654C5" w:rsidRPr="0057658F">
        <w:rPr>
          <w:rFonts w:ascii="Times New Roman" w:hAnsi="Times New Roman" w:cs="Times New Roman"/>
          <w:sz w:val="24"/>
          <w:szCs w:val="24"/>
        </w:rPr>
        <w:t>prebivalcev.</w:t>
      </w:r>
      <w:r w:rsidR="00713DC3" w:rsidRPr="0057658F">
        <w:rPr>
          <w:rStyle w:val="Sprotnaopomba-sklic"/>
          <w:rFonts w:ascii="Times New Roman" w:hAnsi="Times New Roman" w:cs="Times New Roman"/>
          <w:sz w:val="24"/>
          <w:szCs w:val="24"/>
        </w:rPr>
        <w:footnoteReference w:id="21"/>
      </w:r>
      <w:r w:rsidR="00713DC3" w:rsidRPr="0057658F">
        <w:rPr>
          <w:rFonts w:ascii="Times New Roman" w:hAnsi="Times New Roman" w:cs="Times New Roman"/>
          <w:sz w:val="24"/>
          <w:szCs w:val="24"/>
        </w:rPr>
        <w:t xml:space="preserve"> </w:t>
      </w:r>
      <w:r w:rsidR="003654C5" w:rsidRPr="0057658F">
        <w:rPr>
          <w:rFonts w:ascii="Times New Roman" w:hAnsi="Times New Roman" w:cs="Times New Roman"/>
          <w:sz w:val="24"/>
          <w:szCs w:val="24"/>
        </w:rPr>
        <w:t>Jugoslavija</w:t>
      </w:r>
      <w:r w:rsidR="00CB1702" w:rsidRPr="0057658F">
        <w:rPr>
          <w:rFonts w:ascii="Times New Roman" w:hAnsi="Times New Roman" w:cs="Times New Roman"/>
          <w:sz w:val="24"/>
          <w:szCs w:val="24"/>
        </w:rPr>
        <w:t xml:space="preserve"> je bila, tako kot druge socialistične </w:t>
      </w:r>
      <w:r w:rsidR="003654C5" w:rsidRPr="0057658F">
        <w:rPr>
          <w:rFonts w:ascii="Times New Roman" w:hAnsi="Times New Roman" w:cs="Times New Roman"/>
          <w:sz w:val="24"/>
          <w:szCs w:val="24"/>
        </w:rPr>
        <w:t>države</w:t>
      </w:r>
      <w:r w:rsidR="00CB1702" w:rsidRPr="0057658F">
        <w:rPr>
          <w:rFonts w:ascii="Times New Roman" w:hAnsi="Times New Roman" w:cs="Times New Roman"/>
          <w:sz w:val="24"/>
          <w:szCs w:val="24"/>
        </w:rPr>
        <w:t xml:space="preserve">, </w:t>
      </w:r>
      <w:r w:rsidR="00E13286" w:rsidRPr="0057658F">
        <w:rPr>
          <w:rFonts w:ascii="Times New Roman" w:hAnsi="Times New Roman" w:cs="Times New Roman"/>
          <w:sz w:val="24"/>
          <w:szCs w:val="24"/>
        </w:rPr>
        <w:t xml:space="preserve">sicer </w:t>
      </w:r>
      <w:r w:rsidR="00CB1702" w:rsidRPr="0057658F">
        <w:rPr>
          <w:rFonts w:ascii="Times New Roman" w:hAnsi="Times New Roman" w:cs="Times New Roman"/>
          <w:sz w:val="24"/>
          <w:szCs w:val="24"/>
        </w:rPr>
        <w:t xml:space="preserve">zaznamovana </w:t>
      </w:r>
      <w:r w:rsidR="002E69A8" w:rsidRPr="0057658F">
        <w:rPr>
          <w:rFonts w:ascii="Times New Roman" w:hAnsi="Times New Roman" w:cs="Times New Roman"/>
          <w:sz w:val="24"/>
          <w:szCs w:val="24"/>
        </w:rPr>
        <w:t xml:space="preserve">s pomanjkanjem, ki </w:t>
      </w:r>
      <w:r w:rsidR="003654C5" w:rsidRPr="0057658F">
        <w:rPr>
          <w:rFonts w:ascii="Times New Roman" w:hAnsi="Times New Roman" w:cs="Times New Roman"/>
          <w:sz w:val="24"/>
          <w:szCs w:val="24"/>
        </w:rPr>
        <w:t xml:space="preserve">se </w:t>
      </w:r>
      <w:r w:rsidR="002E69A8" w:rsidRPr="0057658F">
        <w:rPr>
          <w:rFonts w:ascii="Times New Roman" w:hAnsi="Times New Roman" w:cs="Times New Roman"/>
          <w:sz w:val="24"/>
          <w:szCs w:val="24"/>
        </w:rPr>
        <w:t>je</w:t>
      </w:r>
      <w:r w:rsidR="00160089" w:rsidRPr="0057658F">
        <w:rPr>
          <w:rFonts w:ascii="Times New Roman" w:hAnsi="Times New Roman" w:cs="Times New Roman"/>
          <w:sz w:val="24"/>
          <w:szCs w:val="24"/>
        </w:rPr>
        <w:t>, kot smo videli,</w:t>
      </w:r>
      <w:r w:rsidR="002E69A8" w:rsidRPr="0057658F">
        <w:rPr>
          <w:rFonts w:ascii="Times New Roman" w:hAnsi="Times New Roman" w:cs="Times New Roman"/>
          <w:sz w:val="24"/>
          <w:szCs w:val="24"/>
        </w:rPr>
        <w:t xml:space="preserve"> </w:t>
      </w:r>
      <w:proofErr w:type="gramStart"/>
      <w:r w:rsidR="00160089" w:rsidRPr="0057658F">
        <w:rPr>
          <w:rFonts w:ascii="Times New Roman" w:hAnsi="Times New Roman" w:cs="Times New Roman"/>
          <w:sz w:val="24"/>
          <w:szCs w:val="24"/>
        </w:rPr>
        <w:t>skozi</w:t>
      </w:r>
      <w:proofErr w:type="gramEnd"/>
      <w:r w:rsidR="00160089" w:rsidRPr="0057658F">
        <w:rPr>
          <w:rFonts w:ascii="Times New Roman" w:hAnsi="Times New Roman" w:cs="Times New Roman"/>
          <w:sz w:val="24"/>
          <w:szCs w:val="24"/>
        </w:rPr>
        <w:t xml:space="preserve"> desetletja</w:t>
      </w:r>
      <w:r w:rsidR="003654C5" w:rsidRPr="0057658F">
        <w:rPr>
          <w:rFonts w:ascii="Times New Roman" w:hAnsi="Times New Roman" w:cs="Times New Roman"/>
          <w:sz w:val="24"/>
          <w:szCs w:val="24"/>
        </w:rPr>
        <w:t xml:space="preserve"> razlikovalo</w:t>
      </w:r>
      <w:r w:rsidR="002E69A8" w:rsidRPr="0057658F">
        <w:rPr>
          <w:rFonts w:ascii="Times New Roman" w:hAnsi="Times New Roman" w:cs="Times New Roman"/>
          <w:sz w:val="24"/>
          <w:szCs w:val="24"/>
        </w:rPr>
        <w:t xml:space="preserve">. </w:t>
      </w:r>
      <w:r w:rsidR="0049541E" w:rsidRPr="0057658F">
        <w:rPr>
          <w:rFonts w:ascii="Times New Roman" w:hAnsi="Times New Roman" w:cs="Times New Roman"/>
          <w:sz w:val="24"/>
          <w:szCs w:val="24"/>
        </w:rPr>
        <w:t>Do določene mere je ljudi</w:t>
      </w:r>
      <w:r w:rsidR="0010283C" w:rsidRPr="0057658F">
        <w:rPr>
          <w:rFonts w:ascii="Times New Roman" w:hAnsi="Times New Roman" w:cs="Times New Roman"/>
          <w:sz w:val="24"/>
          <w:szCs w:val="24"/>
        </w:rPr>
        <w:t xml:space="preserve"> </w:t>
      </w:r>
      <w:r w:rsidR="00E13286" w:rsidRPr="0057658F">
        <w:rPr>
          <w:rFonts w:ascii="Times New Roman" w:hAnsi="Times New Roman" w:cs="Times New Roman"/>
          <w:sz w:val="24"/>
          <w:szCs w:val="24"/>
        </w:rPr>
        <w:t>spodbujalo</w:t>
      </w:r>
      <w:r w:rsidR="0049541E" w:rsidRPr="0057658F">
        <w:rPr>
          <w:rFonts w:ascii="Times New Roman" w:hAnsi="Times New Roman" w:cs="Times New Roman"/>
          <w:sz w:val="24"/>
          <w:szCs w:val="24"/>
        </w:rPr>
        <w:t xml:space="preserve">, da so iskali alternativne poti za zadovoljevanje svojih potreb. A nekateri pričevalci </w:t>
      </w:r>
      <w:r w:rsidR="003654C5" w:rsidRPr="0057658F">
        <w:rPr>
          <w:rFonts w:ascii="Times New Roman" w:hAnsi="Times New Roman" w:cs="Times New Roman"/>
          <w:sz w:val="24"/>
          <w:szCs w:val="24"/>
        </w:rPr>
        <w:t>so povedali</w:t>
      </w:r>
      <w:r w:rsidR="0049541E" w:rsidRPr="0057658F">
        <w:rPr>
          <w:rFonts w:ascii="Times New Roman" w:hAnsi="Times New Roman" w:cs="Times New Roman"/>
          <w:sz w:val="24"/>
          <w:szCs w:val="24"/>
        </w:rPr>
        <w:t xml:space="preserve">, da so se pomanjkanja dejansko </w:t>
      </w:r>
      <w:proofErr w:type="gramStart"/>
      <w:r w:rsidR="0049541E" w:rsidRPr="0057658F">
        <w:rPr>
          <w:rFonts w:ascii="Times New Roman" w:hAnsi="Times New Roman" w:cs="Times New Roman"/>
          <w:sz w:val="24"/>
          <w:szCs w:val="24"/>
        </w:rPr>
        <w:t>zaved</w:t>
      </w:r>
      <w:ins w:id="160" w:author="Avtor">
        <w:r w:rsidR="00A03B2B">
          <w:rPr>
            <w:rFonts w:ascii="Times New Roman" w:hAnsi="Times New Roman" w:cs="Times New Roman"/>
            <w:sz w:val="24"/>
            <w:szCs w:val="24"/>
          </w:rPr>
          <w:t>e</w:t>
        </w:r>
      </w:ins>
      <w:r w:rsidR="0049541E" w:rsidRPr="0057658F">
        <w:rPr>
          <w:rFonts w:ascii="Times New Roman" w:hAnsi="Times New Roman" w:cs="Times New Roman"/>
          <w:sz w:val="24"/>
          <w:szCs w:val="24"/>
        </w:rPr>
        <w:t>li</w:t>
      </w:r>
      <w:proofErr w:type="gramEnd"/>
      <w:r w:rsidR="0049541E" w:rsidRPr="0057658F">
        <w:rPr>
          <w:rFonts w:ascii="Times New Roman" w:hAnsi="Times New Roman" w:cs="Times New Roman"/>
          <w:sz w:val="24"/>
          <w:szCs w:val="24"/>
        </w:rPr>
        <w:t xml:space="preserve"> šele takrat, ko so</w:t>
      </w:r>
      <w:r w:rsidR="00380AEC" w:rsidRPr="0057658F">
        <w:rPr>
          <w:rFonts w:ascii="Times New Roman" w:hAnsi="Times New Roman" w:cs="Times New Roman"/>
          <w:sz w:val="24"/>
          <w:szCs w:val="24"/>
        </w:rPr>
        <w:t xml:space="preserve"> se</w:t>
      </w:r>
      <w:r w:rsidR="0049541E" w:rsidRPr="0057658F">
        <w:rPr>
          <w:rFonts w:ascii="Times New Roman" w:hAnsi="Times New Roman" w:cs="Times New Roman"/>
          <w:sz w:val="24"/>
          <w:szCs w:val="24"/>
        </w:rPr>
        <w:t xml:space="preserve"> </w:t>
      </w:r>
      <w:r w:rsidR="00380AEC" w:rsidRPr="0057658F">
        <w:rPr>
          <w:rFonts w:ascii="Times New Roman" w:hAnsi="Times New Roman" w:cs="Times New Roman"/>
          <w:sz w:val="24"/>
          <w:szCs w:val="24"/>
        </w:rPr>
        <w:t>lahko primerjali z drugimi</w:t>
      </w:r>
      <w:r w:rsidR="0049541E" w:rsidRPr="0057658F">
        <w:rPr>
          <w:rFonts w:ascii="Times New Roman" w:hAnsi="Times New Roman" w:cs="Times New Roman"/>
          <w:sz w:val="24"/>
          <w:szCs w:val="24"/>
        </w:rPr>
        <w:t xml:space="preserve">. </w:t>
      </w:r>
      <w:r w:rsidR="0010283C" w:rsidRPr="0057658F">
        <w:rPr>
          <w:rFonts w:ascii="Times New Roman" w:hAnsi="Times New Roman" w:cs="Times New Roman"/>
          <w:sz w:val="24"/>
          <w:szCs w:val="24"/>
        </w:rPr>
        <w:t>Jugoslavija pa se je</w:t>
      </w:r>
      <w:r w:rsidR="0049541E" w:rsidRPr="0057658F">
        <w:rPr>
          <w:rFonts w:ascii="Times New Roman" w:hAnsi="Times New Roman" w:cs="Times New Roman"/>
          <w:sz w:val="24"/>
          <w:szCs w:val="24"/>
        </w:rPr>
        <w:t xml:space="preserve"> od drugih socialističnih držav</w:t>
      </w:r>
      <w:r w:rsidR="0010283C" w:rsidRPr="0057658F">
        <w:rPr>
          <w:rFonts w:ascii="Times New Roman" w:hAnsi="Times New Roman" w:cs="Times New Roman"/>
          <w:sz w:val="24"/>
          <w:szCs w:val="24"/>
        </w:rPr>
        <w:t xml:space="preserve"> tudi</w:t>
      </w:r>
      <w:r w:rsidR="0049541E" w:rsidRPr="0057658F">
        <w:rPr>
          <w:rFonts w:ascii="Times New Roman" w:hAnsi="Times New Roman" w:cs="Times New Roman"/>
          <w:sz w:val="24"/>
          <w:szCs w:val="24"/>
        </w:rPr>
        <w:t xml:space="preserve"> </w:t>
      </w:r>
      <w:r w:rsidR="0010283C" w:rsidRPr="0057658F">
        <w:rPr>
          <w:rFonts w:ascii="Times New Roman" w:hAnsi="Times New Roman" w:cs="Times New Roman"/>
          <w:sz w:val="24"/>
          <w:szCs w:val="24"/>
        </w:rPr>
        <w:t xml:space="preserve">razlikovala. </w:t>
      </w:r>
      <w:r w:rsidR="0049541E" w:rsidRPr="0057658F">
        <w:rPr>
          <w:rFonts w:ascii="Times New Roman" w:hAnsi="Times New Roman" w:cs="Times New Roman"/>
          <w:sz w:val="24"/>
          <w:szCs w:val="24"/>
        </w:rPr>
        <w:t>Z</w:t>
      </w:r>
      <w:r w:rsidR="00CB1702" w:rsidRPr="0057658F">
        <w:rPr>
          <w:rFonts w:ascii="Times New Roman" w:hAnsi="Times New Roman" w:cs="Times New Roman"/>
          <w:sz w:val="24"/>
          <w:szCs w:val="24"/>
        </w:rPr>
        <w:t>aradi svoje</w:t>
      </w:r>
      <w:ins w:id="161" w:author="Avtor">
        <w:r w:rsidR="000A5D74">
          <w:rPr>
            <w:rFonts w:ascii="Times New Roman" w:hAnsi="Times New Roman" w:cs="Times New Roman"/>
            <w:sz w:val="24"/>
            <w:szCs w:val="24"/>
          </w:rPr>
          <w:t>ga</w:t>
        </w:r>
      </w:ins>
      <w:r w:rsidR="00CB1702" w:rsidRPr="0057658F">
        <w:rPr>
          <w:rFonts w:ascii="Times New Roman" w:hAnsi="Times New Roman" w:cs="Times New Roman"/>
          <w:sz w:val="24"/>
          <w:szCs w:val="24"/>
        </w:rPr>
        <w:t xml:space="preserve"> geopolitične</w:t>
      </w:r>
      <w:ins w:id="162" w:author="Avtor">
        <w:r w:rsidR="000A5D74">
          <w:rPr>
            <w:rFonts w:ascii="Times New Roman" w:hAnsi="Times New Roman" w:cs="Times New Roman"/>
            <w:sz w:val="24"/>
            <w:szCs w:val="24"/>
          </w:rPr>
          <w:t>ga</w:t>
        </w:r>
      </w:ins>
      <w:r w:rsidR="00CB1702" w:rsidRPr="0057658F">
        <w:rPr>
          <w:rFonts w:ascii="Times New Roman" w:hAnsi="Times New Roman" w:cs="Times New Roman"/>
          <w:sz w:val="24"/>
          <w:szCs w:val="24"/>
        </w:rPr>
        <w:t xml:space="preserve"> po</w:t>
      </w:r>
      <w:ins w:id="163" w:author="Avtor">
        <w:r w:rsidR="000A5D74">
          <w:rPr>
            <w:rFonts w:ascii="Times New Roman" w:hAnsi="Times New Roman" w:cs="Times New Roman"/>
            <w:sz w:val="24"/>
            <w:szCs w:val="24"/>
          </w:rPr>
          <w:t>ložaja</w:t>
        </w:r>
      </w:ins>
      <w:del w:id="164" w:author="Avtor">
        <w:r w:rsidR="00CB1702" w:rsidRPr="0057658F" w:rsidDel="000A5D74">
          <w:rPr>
            <w:rFonts w:ascii="Times New Roman" w:hAnsi="Times New Roman" w:cs="Times New Roman"/>
            <w:sz w:val="24"/>
            <w:szCs w:val="24"/>
          </w:rPr>
          <w:delText>zicije</w:delText>
        </w:r>
      </w:del>
      <w:r w:rsidR="00CB1702" w:rsidRPr="0057658F">
        <w:rPr>
          <w:rFonts w:ascii="Times New Roman" w:hAnsi="Times New Roman" w:cs="Times New Roman"/>
          <w:sz w:val="24"/>
          <w:szCs w:val="24"/>
        </w:rPr>
        <w:t xml:space="preserve"> </w:t>
      </w:r>
      <w:r w:rsidR="0049541E" w:rsidRPr="0057658F">
        <w:rPr>
          <w:rFonts w:ascii="Times New Roman" w:hAnsi="Times New Roman" w:cs="Times New Roman"/>
          <w:sz w:val="24"/>
          <w:szCs w:val="24"/>
        </w:rPr>
        <w:t xml:space="preserve">je bila </w:t>
      </w:r>
      <w:r w:rsidR="00CB1702" w:rsidRPr="0057658F">
        <w:rPr>
          <w:rFonts w:ascii="Times New Roman" w:hAnsi="Times New Roman" w:cs="Times New Roman"/>
          <w:sz w:val="24"/>
          <w:szCs w:val="24"/>
        </w:rPr>
        <w:t>bolj odprta na zahod kot druge države vzhodnega bloka, njeni prebivalci so imeli večjo možnost vpogleda v zahodnoevropske države in njihov način življenja.</w:t>
      </w:r>
      <w:r w:rsidR="00CB1702" w:rsidRPr="0057658F">
        <w:rPr>
          <w:rStyle w:val="Sprotnaopomba-sklic"/>
          <w:rFonts w:ascii="Times New Roman" w:hAnsi="Times New Roman" w:cs="Times New Roman"/>
          <w:sz w:val="24"/>
          <w:szCs w:val="24"/>
        </w:rPr>
        <w:footnoteReference w:id="22"/>
      </w:r>
      <w:r w:rsidR="0049541E" w:rsidRPr="0057658F">
        <w:rPr>
          <w:rFonts w:ascii="Times New Roman" w:hAnsi="Times New Roman" w:cs="Times New Roman"/>
          <w:sz w:val="24"/>
          <w:szCs w:val="24"/>
        </w:rPr>
        <w:t xml:space="preserve"> </w:t>
      </w:r>
      <w:r w:rsidR="003654C5" w:rsidRPr="0057658F">
        <w:rPr>
          <w:rFonts w:ascii="Times New Roman" w:hAnsi="Times New Roman" w:cs="Times New Roman"/>
          <w:sz w:val="24"/>
          <w:szCs w:val="24"/>
        </w:rPr>
        <w:t xml:space="preserve">Razvijajoča se </w:t>
      </w:r>
      <w:r w:rsidR="0049541E" w:rsidRPr="0057658F">
        <w:rPr>
          <w:rFonts w:ascii="Times New Roman" w:hAnsi="Times New Roman" w:cs="Times New Roman"/>
          <w:sz w:val="24"/>
          <w:szCs w:val="24"/>
        </w:rPr>
        <w:t xml:space="preserve">potrošniška kultura </w:t>
      </w:r>
      <w:r w:rsidR="00CB1702" w:rsidRPr="0057658F">
        <w:rPr>
          <w:rFonts w:ascii="Times New Roman" w:hAnsi="Times New Roman" w:cs="Times New Roman"/>
          <w:sz w:val="24"/>
          <w:szCs w:val="24"/>
        </w:rPr>
        <w:t xml:space="preserve">je ljudem posredovala podobe o </w:t>
      </w:r>
      <w:r w:rsidR="002E69A8" w:rsidRPr="0057658F">
        <w:rPr>
          <w:rFonts w:ascii="Times New Roman" w:hAnsi="Times New Roman" w:cs="Times New Roman"/>
          <w:sz w:val="24"/>
          <w:szCs w:val="24"/>
        </w:rPr>
        <w:t>»dobrem življenju«</w:t>
      </w:r>
      <w:r w:rsidR="0049541E" w:rsidRPr="0057658F">
        <w:rPr>
          <w:rFonts w:ascii="Times New Roman" w:hAnsi="Times New Roman" w:cs="Times New Roman"/>
          <w:sz w:val="24"/>
          <w:szCs w:val="24"/>
        </w:rPr>
        <w:t xml:space="preserve"> ter vplivala na njihove želje in potrebe</w:t>
      </w:r>
      <w:r w:rsidR="002E69A8" w:rsidRPr="0057658F">
        <w:rPr>
          <w:rFonts w:ascii="Times New Roman" w:hAnsi="Times New Roman" w:cs="Times New Roman"/>
          <w:sz w:val="24"/>
          <w:szCs w:val="24"/>
        </w:rPr>
        <w:t>.</w:t>
      </w:r>
      <w:r w:rsidR="003654C5" w:rsidRPr="0057658F">
        <w:rPr>
          <w:rFonts w:ascii="Times New Roman" w:hAnsi="Times New Roman" w:cs="Times New Roman"/>
          <w:sz w:val="24"/>
          <w:szCs w:val="24"/>
        </w:rPr>
        <w:t xml:space="preserve"> Oblast je spodbujala</w:t>
      </w:r>
      <w:r w:rsidR="00F63DD5" w:rsidRPr="0057658F">
        <w:rPr>
          <w:rFonts w:ascii="Times New Roman" w:hAnsi="Times New Roman" w:cs="Times New Roman"/>
          <w:sz w:val="24"/>
          <w:szCs w:val="24"/>
        </w:rPr>
        <w:t xml:space="preserve"> rast življenjskega standarda in s tem razvoj potrošniške kulture, saj </w:t>
      </w:r>
      <w:r w:rsidR="003654C5" w:rsidRPr="0057658F">
        <w:rPr>
          <w:rFonts w:ascii="Times New Roman" w:hAnsi="Times New Roman" w:cs="Times New Roman"/>
          <w:sz w:val="24"/>
          <w:szCs w:val="24"/>
        </w:rPr>
        <w:t>je tako skrbela za zadovoljstvo svojih državljanov</w:t>
      </w:r>
      <w:r w:rsidR="00713DC3" w:rsidRPr="0057658F">
        <w:rPr>
          <w:rFonts w:ascii="Times New Roman" w:hAnsi="Times New Roman" w:cs="Times New Roman"/>
          <w:sz w:val="24"/>
          <w:szCs w:val="24"/>
        </w:rPr>
        <w:t>, ki so se soočali</w:t>
      </w:r>
      <w:r w:rsidR="0049541E" w:rsidRPr="0057658F">
        <w:rPr>
          <w:rFonts w:ascii="Times New Roman" w:hAnsi="Times New Roman" w:cs="Times New Roman"/>
          <w:sz w:val="24"/>
          <w:szCs w:val="24"/>
        </w:rPr>
        <w:t xml:space="preserve"> z omejitvami na trgu.</w:t>
      </w:r>
      <w:r w:rsidR="0049541E" w:rsidRPr="0057658F">
        <w:rPr>
          <w:rStyle w:val="Sprotnaopomba-sklic"/>
          <w:rFonts w:ascii="Times New Roman" w:hAnsi="Times New Roman" w:cs="Times New Roman"/>
          <w:sz w:val="24"/>
          <w:szCs w:val="24"/>
        </w:rPr>
        <w:footnoteReference w:id="23"/>
      </w:r>
    </w:p>
    <w:p w:rsidR="00E6744F"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E6744F" w:rsidRPr="0057658F">
        <w:rPr>
          <w:rFonts w:ascii="Times New Roman" w:hAnsi="Times New Roman" w:cs="Times New Roman"/>
          <w:sz w:val="24"/>
          <w:szCs w:val="24"/>
        </w:rPr>
        <w:t xml:space="preserve">Rast življenjskega standarda od šestdesetih let naprej je omogočila </w:t>
      </w:r>
      <w:del w:id="176" w:author="Avtor">
        <w:r w:rsidR="00E6744F" w:rsidRPr="0057658F" w:rsidDel="000A5D74">
          <w:rPr>
            <w:rFonts w:ascii="Times New Roman" w:hAnsi="Times New Roman" w:cs="Times New Roman"/>
            <w:sz w:val="24"/>
            <w:szCs w:val="24"/>
          </w:rPr>
          <w:delText xml:space="preserve">relativno </w:delText>
        </w:r>
      </w:del>
      <w:ins w:id="177" w:author="Avtor">
        <w:r w:rsidR="000A5D74">
          <w:rPr>
            <w:rFonts w:ascii="Times New Roman" w:hAnsi="Times New Roman" w:cs="Times New Roman"/>
            <w:sz w:val="24"/>
            <w:szCs w:val="24"/>
          </w:rPr>
          <w:t>sorazmerno</w:t>
        </w:r>
        <w:r w:rsidR="000A5D74" w:rsidRPr="0057658F">
          <w:rPr>
            <w:rFonts w:ascii="Times New Roman" w:hAnsi="Times New Roman" w:cs="Times New Roman"/>
            <w:sz w:val="24"/>
            <w:szCs w:val="24"/>
          </w:rPr>
          <w:t xml:space="preserve"> </w:t>
        </w:r>
      </w:ins>
      <w:r w:rsidR="00E6744F" w:rsidRPr="0057658F">
        <w:rPr>
          <w:rFonts w:ascii="Times New Roman" w:hAnsi="Times New Roman" w:cs="Times New Roman"/>
          <w:sz w:val="24"/>
          <w:szCs w:val="24"/>
        </w:rPr>
        <w:t xml:space="preserve">dobre življenjske </w:t>
      </w:r>
      <w:del w:id="178" w:author="Avtor">
        <w:r w:rsidR="00E6744F" w:rsidRPr="0057658F" w:rsidDel="00680762">
          <w:rPr>
            <w:rFonts w:ascii="Times New Roman" w:hAnsi="Times New Roman" w:cs="Times New Roman"/>
            <w:sz w:val="24"/>
            <w:szCs w:val="24"/>
          </w:rPr>
          <w:delText xml:space="preserve">pogoje </w:delText>
        </w:r>
      </w:del>
      <w:ins w:id="179" w:author="Avtor">
        <w:r w:rsidR="00680762">
          <w:rPr>
            <w:rFonts w:ascii="Times New Roman" w:hAnsi="Times New Roman" w:cs="Times New Roman"/>
            <w:sz w:val="24"/>
            <w:szCs w:val="24"/>
          </w:rPr>
          <w:t>razmere</w:t>
        </w:r>
        <w:r w:rsidR="00680762" w:rsidRPr="0057658F">
          <w:rPr>
            <w:rFonts w:ascii="Times New Roman" w:hAnsi="Times New Roman" w:cs="Times New Roman"/>
            <w:sz w:val="24"/>
            <w:szCs w:val="24"/>
          </w:rPr>
          <w:t xml:space="preserve"> </w:t>
        </w:r>
      </w:ins>
      <w:r w:rsidR="00E6744F" w:rsidRPr="0057658F">
        <w:rPr>
          <w:rFonts w:ascii="Times New Roman" w:hAnsi="Times New Roman" w:cs="Times New Roman"/>
          <w:sz w:val="24"/>
          <w:szCs w:val="24"/>
        </w:rPr>
        <w:t>za večinski del prebivalstva in razvoj potrošniške kulture</w:t>
      </w:r>
      <w:r w:rsidR="00126FA8" w:rsidRPr="0057658F">
        <w:rPr>
          <w:rFonts w:ascii="Times New Roman" w:hAnsi="Times New Roman" w:cs="Times New Roman"/>
          <w:sz w:val="24"/>
          <w:szCs w:val="24"/>
        </w:rPr>
        <w:t>, ki pa še zdaleč ni dosegla potrošnje v kapitalističnem svetu</w:t>
      </w:r>
      <w:r w:rsidR="00E6744F" w:rsidRPr="0057658F">
        <w:rPr>
          <w:rFonts w:ascii="Times New Roman" w:hAnsi="Times New Roman" w:cs="Times New Roman"/>
          <w:sz w:val="24"/>
          <w:szCs w:val="24"/>
        </w:rPr>
        <w:t>.</w:t>
      </w:r>
      <w:r w:rsidR="00E6744F" w:rsidRPr="0057658F">
        <w:rPr>
          <w:rStyle w:val="Sprotnaopomba-sklic"/>
          <w:rFonts w:ascii="Times New Roman" w:hAnsi="Times New Roman" w:cs="Times New Roman"/>
          <w:sz w:val="24"/>
          <w:szCs w:val="24"/>
        </w:rPr>
        <w:footnoteReference w:id="24"/>
      </w:r>
      <w:r w:rsidR="00E6744F" w:rsidRPr="0057658F">
        <w:rPr>
          <w:rFonts w:ascii="Times New Roman" w:hAnsi="Times New Roman" w:cs="Times New Roman"/>
          <w:sz w:val="24"/>
          <w:szCs w:val="24"/>
        </w:rPr>
        <w:t xml:space="preserve"> Pogoji za njen razvoj so bili poleg </w:t>
      </w:r>
      <w:r w:rsidR="00E6744F" w:rsidRPr="0057658F">
        <w:rPr>
          <w:rFonts w:ascii="Times New Roman" w:hAnsi="Times New Roman" w:cs="Times New Roman"/>
          <w:sz w:val="24"/>
          <w:szCs w:val="24"/>
        </w:rPr>
        <w:lastRenderedPageBreak/>
        <w:t>novih proizvodov in povišanja kupne moči še razvoj trgovinske mreže in dovolj velika zaloga izdelkov v njih.</w:t>
      </w:r>
      <w:r w:rsidR="00126FA8" w:rsidRPr="0057658F">
        <w:rPr>
          <w:rFonts w:ascii="Times New Roman" w:hAnsi="Times New Roman" w:cs="Times New Roman"/>
          <w:sz w:val="24"/>
          <w:szCs w:val="24"/>
        </w:rPr>
        <w:t xml:space="preserve"> </w:t>
      </w:r>
      <w:r w:rsidR="00286F5F" w:rsidRPr="0057658F">
        <w:rPr>
          <w:rFonts w:ascii="Times New Roman" w:hAnsi="Times New Roman" w:cs="Times New Roman"/>
          <w:sz w:val="24"/>
          <w:szCs w:val="24"/>
        </w:rPr>
        <w:t>Plače so hitro rasle, od leta 1960 do leta 1970 so se povečale za šestkrat.</w:t>
      </w:r>
      <w:r w:rsidR="00286F5F" w:rsidRPr="0057658F">
        <w:rPr>
          <w:rStyle w:val="Sprotnaopomba-sklic"/>
          <w:rFonts w:ascii="Times New Roman" w:hAnsi="Times New Roman" w:cs="Times New Roman"/>
          <w:sz w:val="24"/>
          <w:szCs w:val="24"/>
        </w:rPr>
        <w:footnoteReference w:id="25"/>
      </w:r>
      <w:r w:rsidR="00286F5F" w:rsidRPr="0057658F">
        <w:rPr>
          <w:rFonts w:ascii="Times New Roman" w:hAnsi="Times New Roman" w:cs="Times New Roman"/>
          <w:sz w:val="24"/>
          <w:szCs w:val="24"/>
        </w:rPr>
        <w:t xml:space="preserve"> Razlika med plačo nekvalificiranega delavca in delavca z visokošolsko izobrazbo je bila razmeroma majhna, v razmerju 1</w:t>
      </w:r>
      <w:ins w:id="184" w:author="Avtor">
        <w:r w:rsidR="0058779E">
          <w:rPr>
            <w:rFonts w:ascii="Times New Roman" w:hAnsi="Times New Roman" w:cs="Times New Roman"/>
            <w:sz w:val="24"/>
            <w:szCs w:val="24"/>
          </w:rPr>
          <w:t> </w:t>
        </w:r>
      </w:ins>
      <w:r w:rsidR="00286F5F" w:rsidRPr="0057658F">
        <w:rPr>
          <w:rFonts w:ascii="Times New Roman" w:hAnsi="Times New Roman" w:cs="Times New Roman"/>
          <w:sz w:val="24"/>
          <w:szCs w:val="24"/>
        </w:rPr>
        <w:t>:</w:t>
      </w:r>
      <w:ins w:id="185" w:author="Avtor">
        <w:r w:rsidR="0058779E">
          <w:rPr>
            <w:rFonts w:ascii="Times New Roman" w:hAnsi="Times New Roman" w:cs="Times New Roman"/>
            <w:sz w:val="24"/>
            <w:szCs w:val="24"/>
          </w:rPr>
          <w:t> </w:t>
        </w:r>
      </w:ins>
      <w:r w:rsidR="00286F5F" w:rsidRPr="0057658F">
        <w:rPr>
          <w:rFonts w:ascii="Times New Roman" w:hAnsi="Times New Roman" w:cs="Times New Roman"/>
          <w:sz w:val="24"/>
          <w:szCs w:val="24"/>
        </w:rPr>
        <w:t>3, plače zaposlenih v negospodarstvu pa so bile v povprečju nekaj višje kot plače zaposlenih v gospodarstvu.</w:t>
      </w:r>
      <w:r w:rsidR="00286F5F" w:rsidRPr="0057658F">
        <w:rPr>
          <w:rStyle w:val="Sprotnaopomba-sklic"/>
          <w:rFonts w:ascii="Times New Roman" w:hAnsi="Times New Roman" w:cs="Times New Roman"/>
          <w:sz w:val="24"/>
          <w:szCs w:val="24"/>
        </w:rPr>
        <w:footnoteReference w:id="26"/>
      </w:r>
      <w:r w:rsidR="00286F5F" w:rsidRPr="0057658F">
        <w:rPr>
          <w:rFonts w:ascii="Times New Roman" w:hAnsi="Times New Roman" w:cs="Times New Roman"/>
          <w:sz w:val="24"/>
          <w:szCs w:val="24"/>
        </w:rPr>
        <w:t xml:space="preserve"> Bolje so živela </w:t>
      </w:r>
      <w:del w:id="186" w:author="Avtor">
        <w:r w:rsidR="00286F5F" w:rsidRPr="0057658F" w:rsidDel="005F6184">
          <w:rPr>
            <w:rFonts w:ascii="Times New Roman" w:hAnsi="Times New Roman" w:cs="Times New Roman"/>
            <w:sz w:val="24"/>
            <w:szCs w:val="24"/>
          </w:rPr>
          <w:delText xml:space="preserve">tista </w:delText>
        </w:r>
      </w:del>
      <w:r w:rsidR="00286F5F" w:rsidRPr="0057658F">
        <w:rPr>
          <w:rFonts w:ascii="Times New Roman" w:hAnsi="Times New Roman" w:cs="Times New Roman"/>
          <w:sz w:val="24"/>
          <w:szCs w:val="24"/>
        </w:rPr>
        <w:t>gospodinjstva, katerih dohodek je izhajal iz delovnega razmerja</w:t>
      </w:r>
      <w:proofErr w:type="gramStart"/>
      <w:r w:rsidR="00286F5F" w:rsidRPr="0057658F">
        <w:rPr>
          <w:rFonts w:ascii="Times New Roman" w:hAnsi="Times New Roman" w:cs="Times New Roman"/>
          <w:sz w:val="24"/>
          <w:szCs w:val="24"/>
        </w:rPr>
        <w:t>,</w:t>
      </w:r>
      <w:proofErr w:type="gramEnd"/>
      <w:r w:rsidR="00286F5F" w:rsidRPr="0057658F">
        <w:rPr>
          <w:rFonts w:ascii="Times New Roman" w:hAnsi="Times New Roman" w:cs="Times New Roman"/>
          <w:sz w:val="24"/>
          <w:szCs w:val="24"/>
        </w:rPr>
        <w:t xml:space="preserve"> kot </w:t>
      </w:r>
      <w:ins w:id="187" w:author="Avtor">
        <w:del w:id="188" w:author="Avtor">
          <w:r w:rsidR="004374D5" w:rsidDel="005F6184">
            <w:rPr>
              <w:rFonts w:ascii="Times New Roman" w:hAnsi="Times New Roman" w:cs="Times New Roman"/>
              <w:sz w:val="24"/>
              <w:szCs w:val="24"/>
            </w:rPr>
            <w:delText xml:space="preserve">pa </w:delText>
          </w:r>
        </w:del>
      </w:ins>
      <w:r w:rsidR="00286F5F" w:rsidRPr="0057658F">
        <w:rPr>
          <w:rFonts w:ascii="Times New Roman" w:hAnsi="Times New Roman" w:cs="Times New Roman"/>
          <w:sz w:val="24"/>
          <w:szCs w:val="24"/>
        </w:rPr>
        <w:t>tista, ki so se preživljala izključno s kmetijstvom</w:t>
      </w:r>
      <w:r w:rsidR="00822282" w:rsidRPr="0057658F">
        <w:rPr>
          <w:rFonts w:ascii="Times New Roman" w:hAnsi="Times New Roman" w:cs="Times New Roman"/>
          <w:sz w:val="24"/>
          <w:szCs w:val="24"/>
        </w:rPr>
        <w:t>, še bolje pa tista, ki so imela dodatne vire zaslužka</w:t>
      </w:r>
      <w:r w:rsidR="00286F5F" w:rsidRPr="0057658F">
        <w:rPr>
          <w:rFonts w:ascii="Times New Roman" w:hAnsi="Times New Roman" w:cs="Times New Roman"/>
          <w:sz w:val="24"/>
          <w:szCs w:val="24"/>
        </w:rPr>
        <w:t xml:space="preserve">. Tudi pričevalci so </w:t>
      </w:r>
      <w:del w:id="189" w:author="Avtor">
        <w:r w:rsidR="00286F5F" w:rsidRPr="0057658F" w:rsidDel="0058779E">
          <w:rPr>
            <w:rFonts w:ascii="Times New Roman" w:hAnsi="Times New Roman" w:cs="Times New Roman"/>
            <w:sz w:val="24"/>
            <w:szCs w:val="24"/>
          </w:rPr>
          <w:delText>izpostavljali</w:delText>
        </w:r>
      </w:del>
      <w:ins w:id="190" w:author="Avtor">
        <w:r w:rsidR="0058779E">
          <w:rPr>
            <w:rFonts w:ascii="Times New Roman" w:hAnsi="Times New Roman" w:cs="Times New Roman"/>
            <w:sz w:val="24"/>
            <w:szCs w:val="24"/>
          </w:rPr>
          <w:t>poudarjali</w:t>
        </w:r>
      </w:ins>
      <w:r w:rsidR="00286F5F" w:rsidRPr="0057658F">
        <w:rPr>
          <w:rFonts w:ascii="Times New Roman" w:hAnsi="Times New Roman" w:cs="Times New Roman"/>
          <w:sz w:val="24"/>
          <w:szCs w:val="24"/>
        </w:rPr>
        <w:t>, da se je njihov standard izboljšal, ko je eden ali več članov gospodinjstva dobil</w:t>
      </w:r>
      <w:del w:id="191" w:author="Avtor">
        <w:r w:rsidR="00286F5F" w:rsidRPr="0057658F" w:rsidDel="005F6184">
          <w:rPr>
            <w:rFonts w:ascii="Times New Roman" w:hAnsi="Times New Roman" w:cs="Times New Roman"/>
            <w:sz w:val="24"/>
            <w:szCs w:val="24"/>
          </w:rPr>
          <w:delText>o</w:delText>
        </w:r>
      </w:del>
      <w:r w:rsidR="00286F5F" w:rsidRPr="0057658F">
        <w:rPr>
          <w:rFonts w:ascii="Times New Roman" w:hAnsi="Times New Roman" w:cs="Times New Roman"/>
          <w:sz w:val="24"/>
          <w:szCs w:val="24"/>
        </w:rPr>
        <w:t xml:space="preserve"> službo. </w:t>
      </w:r>
      <w:r w:rsidR="00D27CBA" w:rsidRPr="0057658F">
        <w:rPr>
          <w:rFonts w:ascii="Times New Roman" w:hAnsi="Times New Roman" w:cs="Times New Roman"/>
          <w:sz w:val="24"/>
          <w:szCs w:val="24"/>
        </w:rPr>
        <w:t>Potrošniki so z rastjo standarda dobili več možnosti za uresničitev svojih želja.</w:t>
      </w:r>
    </w:p>
    <w:p w:rsidR="00377BDE"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377BDE" w:rsidRPr="0057658F">
        <w:rPr>
          <w:rFonts w:ascii="Times New Roman" w:hAnsi="Times New Roman" w:cs="Times New Roman"/>
          <w:sz w:val="24"/>
          <w:szCs w:val="24"/>
        </w:rPr>
        <w:t xml:space="preserve">Spomini na standard </w:t>
      </w:r>
      <w:del w:id="192" w:author="Avtor">
        <w:r w:rsidR="00377BDE" w:rsidRPr="0057658F" w:rsidDel="00784174">
          <w:rPr>
            <w:rFonts w:ascii="Times New Roman" w:hAnsi="Times New Roman" w:cs="Times New Roman"/>
            <w:sz w:val="24"/>
            <w:szCs w:val="24"/>
          </w:rPr>
          <w:delText xml:space="preserve">oziroma </w:delText>
        </w:r>
      </w:del>
      <w:ins w:id="193" w:author="Avtor">
        <w:r w:rsidR="00784174">
          <w:rPr>
            <w:rFonts w:ascii="Times New Roman" w:hAnsi="Times New Roman" w:cs="Times New Roman"/>
            <w:sz w:val="24"/>
            <w:szCs w:val="24"/>
          </w:rPr>
          <w:t>ali</w:t>
        </w:r>
        <w:r w:rsidR="00784174" w:rsidRPr="0057658F">
          <w:rPr>
            <w:rFonts w:ascii="Times New Roman" w:hAnsi="Times New Roman" w:cs="Times New Roman"/>
            <w:sz w:val="24"/>
            <w:szCs w:val="24"/>
          </w:rPr>
          <w:t xml:space="preserve"> </w:t>
        </w:r>
      </w:ins>
      <w:r w:rsidR="00377BDE" w:rsidRPr="0057658F">
        <w:rPr>
          <w:rFonts w:ascii="Times New Roman" w:hAnsi="Times New Roman" w:cs="Times New Roman"/>
          <w:sz w:val="24"/>
          <w:szCs w:val="24"/>
        </w:rPr>
        <w:t xml:space="preserve">potrošniške navade niso bili nujno vezani na spol pričevalcev, čeprav je res, da so ženske več govorile o vsakodnevnih dobrinah, ki so bile pomembne za gospodinjstvo, moški pa so postregli z več anekdotami o </w:t>
      </w:r>
      <w:r w:rsidR="009263D8" w:rsidRPr="0057658F">
        <w:rPr>
          <w:rFonts w:ascii="Times New Roman" w:hAnsi="Times New Roman" w:cs="Times New Roman"/>
          <w:sz w:val="24"/>
          <w:szCs w:val="24"/>
        </w:rPr>
        <w:t>večjih nakupih</w:t>
      </w:r>
      <w:r w:rsidR="00377BDE" w:rsidRPr="0057658F">
        <w:rPr>
          <w:rFonts w:ascii="Times New Roman" w:hAnsi="Times New Roman" w:cs="Times New Roman"/>
          <w:sz w:val="24"/>
          <w:szCs w:val="24"/>
        </w:rPr>
        <w:t xml:space="preserve"> ali </w:t>
      </w:r>
      <w:r w:rsidR="009263D8" w:rsidRPr="0057658F">
        <w:rPr>
          <w:rFonts w:ascii="Times New Roman" w:hAnsi="Times New Roman" w:cs="Times New Roman"/>
          <w:sz w:val="24"/>
          <w:szCs w:val="24"/>
        </w:rPr>
        <w:t>nakupih gradbenih in tehničnih izdelkov</w:t>
      </w:r>
      <w:r w:rsidR="00377BDE" w:rsidRPr="0057658F">
        <w:rPr>
          <w:rFonts w:ascii="Times New Roman" w:hAnsi="Times New Roman" w:cs="Times New Roman"/>
          <w:sz w:val="24"/>
          <w:szCs w:val="24"/>
        </w:rPr>
        <w:t xml:space="preserve">. </w:t>
      </w:r>
      <w:r w:rsidR="004D6C97" w:rsidRPr="0057658F">
        <w:rPr>
          <w:rFonts w:ascii="Times New Roman" w:hAnsi="Times New Roman" w:cs="Times New Roman"/>
          <w:sz w:val="24"/>
          <w:szCs w:val="24"/>
        </w:rPr>
        <w:t xml:space="preserve">Včasih iz zgodb lahko razločimo, na katero obdobje se opisane prakse nanašajo, drugič ne. </w:t>
      </w:r>
      <w:r w:rsidR="00377BDE" w:rsidRPr="0057658F">
        <w:rPr>
          <w:rFonts w:ascii="Times New Roman" w:hAnsi="Times New Roman" w:cs="Times New Roman"/>
          <w:sz w:val="24"/>
          <w:szCs w:val="24"/>
        </w:rPr>
        <w:t xml:space="preserve">Ker so pričevalci znaten del svojih spominov namenjali dostopu do dobrin </w:t>
      </w:r>
      <w:del w:id="194" w:author="Avtor">
        <w:r w:rsidR="00377BDE" w:rsidRPr="0057658F" w:rsidDel="00B709D5">
          <w:rPr>
            <w:rFonts w:ascii="Times New Roman" w:hAnsi="Times New Roman" w:cs="Times New Roman"/>
            <w:sz w:val="24"/>
            <w:szCs w:val="24"/>
          </w:rPr>
          <w:delText xml:space="preserve">oziroma </w:delText>
        </w:r>
      </w:del>
      <w:ins w:id="195" w:author="Avtor">
        <w:r w:rsidR="00B709D5">
          <w:rPr>
            <w:rFonts w:ascii="Times New Roman" w:hAnsi="Times New Roman" w:cs="Times New Roman"/>
            <w:sz w:val="24"/>
            <w:szCs w:val="24"/>
          </w:rPr>
          <w:t>ali</w:t>
        </w:r>
        <w:r w:rsidR="00B709D5" w:rsidRPr="0057658F">
          <w:rPr>
            <w:rFonts w:ascii="Times New Roman" w:hAnsi="Times New Roman" w:cs="Times New Roman"/>
            <w:sz w:val="24"/>
            <w:szCs w:val="24"/>
          </w:rPr>
          <w:t xml:space="preserve"> </w:t>
        </w:r>
      </w:ins>
      <w:r w:rsidR="00377BDE" w:rsidRPr="0057658F">
        <w:rPr>
          <w:rFonts w:ascii="Times New Roman" w:hAnsi="Times New Roman" w:cs="Times New Roman"/>
          <w:sz w:val="24"/>
          <w:szCs w:val="24"/>
        </w:rPr>
        <w:t xml:space="preserve">pomanjkanju dobrin, lahko sklepamo, da so v nakupe poleg denarja vložili tudi veliko svojega časa, energije in iznajdljivosti. Iz </w:t>
      </w:r>
      <w:r w:rsidR="009263D8" w:rsidRPr="0057658F">
        <w:rPr>
          <w:rFonts w:ascii="Times New Roman" w:hAnsi="Times New Roman" w:cs="Times New Roman"/>
          <w:sz w:val="24"/>
          <w:szCs w:val="24"/>
        </w:rPr>
        <w:t xml:space="preserve">njihovih </w:t>
      </w:r>
      <w:r w:rsidR="00377BDE" w:rsidRPr="0057658F">
        <w:rPr>
          <w:rFonts w:ascii="Times New Roman" w:hAnsi="Times New Roman" w:cs="Times New Roman"/>
          <w:sz w:val="24"/>
          <w:szCs w:val="24"/>
        </w:rPr>
        <w:t xml:space="preserve">zgodb je razvidno tudi to, kako se je razvijala potrošniška družba </w:t>
      </w:r>
      <w:del w:id="196" w:author="Avtor">
        <w:r w:rsidR="00377BDE" w:rsidRPr="0057658F" w:rsidDel="00B709D5">
          <w:rPr>
            <w:rFonts w:ascii="Times New Roman" w:hAnsi="Times New Roman" w:cs="Times New Roman"/>
            <w:sz w:val="24"/>
            <w:szCs w:val="24"/>
          </w:rPr>
          <w:delText xml:space="preserve">oziroma </w:delText>
        </w:r>
      </w:del>
      <w:ins w:id="197" w:author="Avtor">
        <w:r w:rsidR="00B709D5">
          <w:rPr>
            <w:rFonts w:ascii="Times New Roman" w:hAnsi="Times New Roman" w:cs="Times New Roman"/>
            <w:sz w:val="24"/>
            <w:szCs w:val="24"/>
          </w:rPr>
          <w:t>ali</w:t>
        </w:r>
        <w:r w:rsidR="00B709D5" w:rsidRPr="0057658F">
          <w:rPr>
            <w:rFonts w:ascii="Times New Roman" w:hAnsi="Times New Roman" w:cs="Times New Roman"/>
            <w:sz w:val="24"/>
            <w:szCs w:val="24"/>
          </w:rPr>
          <w:t xml:space="preserve"> </w:t>
        </w:r>
      </w:ins>
      <w:r w:rsidR="00377BDE" w:rsidRPr="0057658F">
        <w:rPr>
          <w:rFonts w:ascii="Times New Roman" w:hAnsi="Times New Roman" w:cs="Times New Roman"/>
          <w:sz w:val="24"/>
          <w:szCs w:val="24"/>
        </w:rPr>
        <w:t>zavest</w:t>
      </w:r>
      <w:r w:rsidR="009263D8" w:rsidRPr="0057658F">
        <w:rPr>
          <w:rFonts w:ascii="Times New Roman" w:hAnsi="Times New Roman" w:cs="Times New Roman"/>
          <w:sz w:val="24"/>
          <w:szCs w:val="24"/>
        </w:rPr>
        <w:t xml:space="preserve"> o </w:t>
      </w:r>
      <w:r w:rsidR="00546DE3" w:rsidRPr="0057658F">
        <w:rPr>
          <w:rFonts w:ascii="Times New Roman" w:hAnsi="Times New Roman" w:cs="Times New Roman"/>
          <w:sz w:val="24"/>
          <w:szCs w:val="24"/>
        </w:rPr>
        <w:t>kakovosti</w:t>
      </w:r>
      <w:r w:rsidR="009263D8" w:rsidRPr="0057658F">
        <w:rPr>
          <w:rFonts w:ascii="Times New Roman" w:hAnsi="Times New Roman" w:cs="Times New Roman"/>
          <w:sz w:val="24"/>
          <w:szCs w:val="24"/>
        </w:rPr>
        <w:t xml:space="preserve"> izdelkov in možnostih za cenejši nakup</w:t>
      </w:r>
      <w:r w:rsidR="00377BDE" w:rsidRPr="0057658F">
        <w:rPr>
          <w:rFonts w:ascii="Times New Roman" w:hAnsi="Times New Roman" w:cs="Times New Roman"/>
          <w:sz w:val="24"/>
          <w:szCs w:val="24"/>
        </w:rPr>
        <w:t xml:space="preserve">, saj od opisovanja pomanjkanja počasi prehajajo na opisovanje strategij </w:t>
      </w:r>
      <w:r w:rsidR="009263D8" w:rsidRPr="0057658F">
        <w:rPr>
          <w:rFonts w:ascii="Times New Roman" w:hAnsi="Times New Roman" w:cs="Times New Roman"/>
          <w:sz w:val="24"/>
          <w:szCs w:val="24"/>
        </w:rPr>
        <w:t>za pridobivanje</w:t>
      </w:r>
      <w:r w:rsidR="0032786B" w:rsidRPr="0057658F">
        <w:rPr>
          <w:rFonts w:ascii="Times New Roman" w:hAnsi="Times New Roman" w:cs="Times New Roman"/>
          <w:sz w:val="24"/>
          <w:szCs w:val="24"/>
        </w:rPr>
        <w:t xml:space="preserve"> določenih</w:t>
      </w:r>
      <w:r w:rsidR="00377BDE" w:rsidRPr="0057658F">
        <w:rPr>
          <w:rFonts w:ascii="Times New Roman" w:hAnsi="Times New Roman" w:cs="Times New Roman"/>
          <w:sz w:val="24"/>
          <w:szCs w:val="24"/>
        </w:rPr>
        <w:t xml:space="preserve"> dobrin, ki jih je primanjkovalo.</w:t>
      </w:r>
      <w:r w:rsidR="0032786B" w:rsidRPr="0057658F">
        <w:rPr>
          <w:rStyle w:val="Sprotnaopomba-sklic"/>
          <w:rFonts w:ascii="Times New Roman" w:hAnsi="Times New Roman" w:cs="Times New Roman"/>
          <w:sz w:val="24"/>
          <w:szCs w:val="24"/>
        </w:rPr>
        <w:footnoteReference w:id="27"/>
      </w:r>
      <w:r w:rsidR="00377BDE" w:rsidRPr="0057658F">
        <w:rPr>
          <w:rFonts w:ascii="Times New Roman" w:hAnsi="Times New Roman" w:cs="Times New Roman"/>
          <w:sz w:val="24"/>
          <w:szCs w:val="24"/>
        </w:rPr>
        <w:t xml:space="preserve"> Opazimo lahko, da so bili v sedemdesetih in osemdesetih letih pričevalci že ozaveščeni ne samo o tem, kje je kakšne izdelke mogoče kupiti, temveč tudi </w:t>
      </w:r>
      <w:ins w:id="200" w:author="Avtor">
        <w:r w:rsidR="005F6184">
          <w:rPr>
            <w:rFonts w:ascii="Times New Roman" w:hAnsi="Times New Roman" w:cs="Times New Roman"/>
            <w:sz w:val="24"/>
            <w:szCs w:val="24"/>
          </w:rPr>
          <w:t xml:space="preserve">o tem, </w:t>
        </w:r>
      </w:ins>
      <w:r w:rsidR="00377BDE" w:rsidRPr="0057658F">
        <w:rPr>
          <w:rFonts w:ascii="Times New Roman" w:hAnsi="Times New Roman" w:cs="Times New Roman"/>
          <w:sz w:val="24"/>
          <w:szCs w:val="24"/>
        </w:rPr>
        <w:t xml:space="preserve">kje so cene </w:t>
      </w:r>
      <w:r w:rsidR="00E566C5" w:rsidRPr="0057658F">
        <w:rPr>
          <w:rFonts w:ascii="Times New Roman" w:hAnsi="Times New Roman" w:cs="Times New Roman"/>
          <w:sz w:val="24"/>
          <w:szCs w:val="24"/>
        </w:rPr>
        <w:t>ugodnejše</w:t>
      </w:r>
      <w:r w:rsidR="00377BDE" w:rsidRPr="0057658F">
        <w:rPr>
          <w:rFonts w:ascii="Times New Roman" w:hAnsi="Times New Roman" w:cs="Times New Roman"/>
          <w:sz w:val="24"/>
          <w:szCs w:val="24"/>
        </w:rPr>
        <w:t>. S tem so izkazovali značilnosti potrošnikov, kot jih poznamo še danes.</w:t>
      </w:r>
    </w:p>
    <w:p w:rsidR="00BD74BF"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546DE3" w:rsidRPr="0057658F">
        <w:rPr>
          <w:rFonts w:ascii="Times New Roman" w:hAnsi="Times New Roman" w:cs="Times New Roman"/>
          <w:sz w:val="24"/>
          <w:szCs w:val="24"/>
        </w:rPr>
        <w:t>Poglejmo si</w:t>
      </w:r>
      <w:r w:rsidR="00330E7A" w:rsidRPr="0057658F">
        <w:rPr>
          <w:rFonts w:ascii="Times New Roman" w:hAnsi="Times New Roman" w:cs="Times New Roman"/>
          <w:sz w:val="24"/>
          <w:szCs w:val="24"/>
        </w:rPr>
        <w:t xml:space="preserve"> poglavitne prakse </w:t>
      </w:r>
      <w:r w:rsidR="00944CE4" w:rsidRPr="0057658F">
        <w:rPr>
          <w:rFonts w:ascii="Times New Roman" w:hAnsi="Times New Roman" w:cs="Times New Roman"/>
          <w:sz w:val="24"/>
          <w:szCs w:val="24"/>
        </w:rPr>
        <w:t xml:space="preserve">in strategije </w:t>
      </w:r>
      <w:r w:rsidR="00330E7A" w:rsidRPr="0057658F">
        <w:rPr>
          <w:rFonts w:ascii="Times New Roman" w:hAnsi="Times New Roman" w:cs="Times New Roman"/>
          <w:sz w:val="24"/>
          <w:szCs w:val="24"/>
        </w:rPr>
        <w:t>p</w:t>
      </w:r>
      <w:r w:rsidR="00546DE3" w:rsidRPr="0057658F">
        <w:rPr>
          <w:rFonts w:ascii="Times New Roman" w:hAnsi="Times New Roman" w:cs="Times New Roman"/>
          <w:sz w:val="24"/>
          <w:szCs w:val="24"/>
        </w:rPr>
        <w:t>ričevalcev.</w:t>
      </w:r>
      <w:r w:rsidR="00330E7A" w:rsidRPr="0057658F">
        <w:rPr>
          <w:rFonts w:ascii="Times New Roman" w:hAnsi="Times New Roman" w:cs="Times New Roman"/>
          <w:sz w:val="24"/>
          <w:szCs w:val="24"/>
        </w:rPr>
        <w:t xml:space="preserve"> </w:t>
      </w:r>
      <w:r w:rsidR="002861CD" w:rsidRPr="0057658F">
        <w:rPr>
          <w:rFonts w:ascii="Times New Roman" w:hAnsi="Times New Roman" w:cs="Times New Roman"/>
          <w:sz w:val="24"/>
          <w:szCs w:val="24"/>
        </w:rPr>
        <w:t xml:space="preserve">Na eni strani so upravljali </w:t>
      </w:r>
      <w:proofErr w:type="gramStart"/>
      <w:r w:rsidR="002861CD" w:rsidRPr="0057658F">
        <w:rPr>
          <w:rFonts w:ascii="Times New Roman" w:hAnsi="Times New Roman" w:cs="Times New Roman"/>
          <w:sz w:val="24"/>
          <w:szCs w:val="24"/>
        </w:rPr>
        <w:t xml:space="preserve">z omejenimi </w:t>
      </w:r>
      <w:del w:id="201" w:author="Avtor">
        <w:r w:rsidR="002861CD" w:rsidRPr="0057658F" w:rsidDel="00D639D8">
          <w:rPr>
            <w:rFonts w:ascii="Times New Roman" w:hAnsi="Times New Roman" w:cs="Times New Roman"/>
            <w:sz w:val="24"/>
            <w:szCs w:val="24"/>
          </w:rPr>
          <w:delText>resursi</w:delText>
        </w:r>
      </w:del>
      <w:ins w:id="202" w:author="Avtor">
        <w:r w:rsidR="00D639D8">
          <w:rPr>
            <w:rFonts w:ascii="Times New Roman" w:hAnsi="Times New Roman" w:cs="Times New Roman"/>
            <w:sz w:val="24"/>
            <w:szCs w:val="24"/>
          </w:rPr>
          <w:t>sredstvi</w:t>
        </w:r>
      </w:ins>
      <w:proofErr w:type="gramEnd"/>
      <w:r w:rsidR="002861CD" w:rsidRPr="0057658F">
        <w:rPr>
          <w:rFonts w:ascii="Times New Roman" w:hAnsi="Times New Roman" w:cs="Times New Roman"/>
          <w:sz w:val="24"/>
          <w:szCs w:val="24"/>
        </w:rPr>
        <w:t>. Čakalne vrste so pogosta prispodoba za pomanjkanje v socializmu</w:t>
      </w:r>
      <w:r w:rsidR="00D440DA" w:rsidRPr="0057658F">
        <w:rPr>
          <w:rFonts w:ascii="Times New Roman" w:hAnsi="Times New Roman" w:cs="Times New Roman"/>
          <w:sz w:val="24"/>
          <w:szCs w:val="24"/>
        </w:rPr>
        <w:t xml:space="preserve">, ki </w:t>
      </w:r>
      <w:del w:id="203" w:author="Avtor">
        <w:r w:rsidR="00D440DA" w:rsidRPr="0057658F" w:rsidDel="00EC3BC0">
          <w:rPr>
            <w:rFonts w:ascii="Times New Roman" w:hAnsi="Times New Roman" w:cs="Times New Roman"/>
            <w:sz w:val="24"/>
            <w:szCs w:val="24"/>
          </w:rPr>
          <w:delText xml:space="preserve">se </w:delText>
        </w:r>
      </w:del>
      <w:r w:rsidR="00D440DA" w:rsidRPr="0057658F">
        <w:rPr>
          <w:rFonts w:ascii="Times New Roman" w:hAnsi="Times New Roman" w:cs="Times New Roman"/>
          <w:sz w:val="24"/>
          <w:szCs w:val="24"/>
        </w:rPr>
        <w:t>jo rad</w:t>
      </w:r>
      <w:ins w:id="204" w:author="Avtor">
        <w:r w:rsidR="00EC3BC0">
          <w:rPr>
            <w:rFonts w:ascii="Times New Roman" w:hAnsi="Times New Roman" w:cs="Times New Roman"/>
            <w:sz w:val="24"/>
            <w:szCs w:val="24"/>
          </w:rPr>
          <w:t>i</w:t>
        </w:r>
      </w:ins>
      <w:del w:id="205" w:author="Avtor">
        <w:r w:rsidR="00D440DA" w:rsidRPr="0057658F" w:rsidDel="00EC3BC0">
          <w:rPr>
            <w:rFonts w:ascii="Times New Roman" w:hAnsi="Times New Roman" w:cs="Times New Roman"/>
            <w:sz w:val="24"/>
            <w:szCs w:val="24"/>
          </w:rPr>
          <w:delText>o</w:delText>
        </w:r>
      </w:del>
      <w:r w:rsidR="00D440DA" w:rsidRPr="0057658F">
        <w:rPr>
          <w:rFonts w:ascii="Times New Roman" w:hAnsi="Times New Roman" w:cs="Times New Roman"/>
          <w:sz w:val="24"/>
          <w:szCs w:val="24"/>
        </w:rPr>
        <w:t xml:space="preserve"> posploši</w:t>
      </w:r>
      <w:ins w:id="206" w:author="Avtor">
        <w:r w:rsidR="00EC3BC0">
          <w:rPr>
            <w:rFonts w:ascii="Times New Roman" w:hAnsi="Times New Roman" w:cs="Times New Roman"/>
            <w:sz w:val="24"/>
            <w:szCs w:val="24"/>
          </w:rPr>
          <w:t>mo</w:t>
        </w:r>
      </w:ins>
      <w:r w:rsidR="00D440DA" w:rsidRPr="0057658F">
        <w:rPr>
          <w:rFonts w:ascii="Times New Roman" w:hAnsi="Times New Roman" w:cs="Times New Roman"/>
          <w:sz w:val="24"/>
          <w:szCs w:val="24"/>
        </w:rPr>
        <w:t xml:space="preserve"> na celo</w:t>
      </w:r>
      <w:del w:id="207" w:author="Avtor">
        <w:r w:rsidR="00D440DA" w:rsidRPr="0057658F" w:rsidDel="00EC3BC0">
          <w:rPr>
            <w:rFonts w:ascii="Times New Roman" w:hAnsi="Times New Roman" w:cs="Times New Roman"/>
            <w:sz w:val="24"/>
            <w:szCs w:val="24"/>
          </w:rPr>
          <w:delText>tno</w:delText>
        </w:r>
      </w:del>
      <w:r w:rsidR="00C302D9" w:rsidRPr="0057658F">
        <w:rPr>
          <w:rFonts w:ascii="Times New Roman" w:hAnsi="Times New Roman" w:cs="Times New Roman"/>
          <w:sz w:val="24"/>
          <w:szCs w:val="24"/>
        </w:rPr>
        <w:t xml:space="preserve"> obdobje, kljub temu</w:t>
      </w:r>
      <w:del w:id="208" w:author="Avtor">
        <w:r w:rsidR="00C302D9" w:rsidRPr="0057658F" w:rsidDel="00EC3BC0">
          <w:rPr>
            <w:rFonts w:ascii="Times New Roman" w:hAnsi="Times New Roman" w:cs="Times New Roman"/>
            <w:sz w:val="24"/>
            <w:szCs w:val="24"/>
          </w:rPr>
          <w:delText>,</w:delText>
        </w:r>
      </w:del>
      <w:r w:rsidR="00C302D9" w:rsidRPr="0057658F">
        <w:rPr>
          <w:rFonts w:ascii="Times New Roman" w:hAnsi="Times New Roman" w:cs="Times New Roman"/>
          <w:sz w:val="24"/>
          <w:szCs w:val="24"/>
        </w:rPr>
        <w:t xml:space="preserve"> da je bila značilna</w:t>
      </w:r>
      <w:r w:rsidR="00D440DA" w:rsidRPr="0057658F">
        <w:rPr>
          <w:rFonts w:ascii="Times New Roman" w:hAnsi="Times New Roman" w:cs="Times New Roman"/>
          <w:sz w:val="24"/>
          <w:szCs w:val="24"/>
        </w:rPr>
        <w:t xml:space="preserve"> predvsem za prvo povojno desetletje in kasneje za osemdeseta leta.</w:t>
      </w:r>
      <w:r w:rsidR="001E3DD9" w:rsidRPr="0057658F">
        <w:rPr>
          <w:rFonts w:ascii="Times New Roman" w:hAnsi="Times New Roman" w:cs="Times New Roman"/>
          <w:sz w:val="24"/>
          <w:szCs w:val="24"/>
        </w:rPr>
        <w:t xml:space="preserve"> Drugi načini upravljanja z omejenimi </w:t>
      </w:r>
      <w:del w:id="209" w:author="Avtor">
        <w:r w:rsidR="001E3DD9" w:rsidRPr="0057658F" w:rsidDel="00EC3BC0">
          <w:rPr>
            <w:rFonts w:ascii="Times New Roman" w:hAnsi="Times New Roman" w:cs="Times New Roman"/>
            <w:sz w:val="24"/>
            <w:szCs w:val="24"/>
          </w:rPr>
          <w:delText>resursi</w:delText>
        </w:r>
      </w:del>
      <w:ins w:id="210" w:author="Avtor">
        <w:r w:rsidR="00EC3BC0">
          <w:rPr>
            <w:rFonts w:ascii="Times New Roman" w:hAnsi="Times New Roman" w:cs="Times New Roman"/>
            <w:sz w:val="24"/>
            <w:szCs w:val="24"/>
          </w:rPr>
          <w:t>sredstvi</w:t>
        </w:r>
      </w:ins>
      <w:r w:rsidR="001E3DD9" w:rsidRPr="0057658F">
        <w:rPr>
          <w:rFonts w:ascii="Times New Roman" w:hAnsi="Times New Roman" w:cs="Times New Roman"/>
          <w:sz w:val="24"/>
          <w:szCs w:val="24"/>
        </w:rPr>
        <w:t xml:space="preserve">, ki </w:t>
      </w:r>
      <w:r w:rsidR="0070091F" w:rsidRPr="0057658F">
        <w:rPr>
          <w:rFonts w:ascii="Times New Roman" w:hAnsi="Times New Roman" w:cs="Times New Roman"/>
          <w:sz w:val="24"/>
          <w:szCs w:val="24"/>
        </w:rPr>
        <w:t xml:space="preserve">so </w:t>
      </w:r>
      <w:r w:rsidR="001E3DD9" w:rsidRPr="0057658F">
        <w:rPr>
          <w:rFonts w:ascii="Times New Roman" w:hAnsi="Times New Roman" w:cs="Times New Roman"/>
          <w:sz w:val="24"/>
          <w:szCs w:val="24"/>
        </w:rPr>
        <w:t>se jih</w:t>
      </w:r>
      <w:r w:rsidR="0070091F" w:rsidRPr="0057658F">
        <w:rPr>
          <w:rFonts w:ascii="Times New Roman" w:hAnsi="Times New Roman" w:cs="Times New Roman"/>
          <w:sz w:val="24"/>
          <w:szCs w:val="24"/>
        </w:rPr>
        <w:t xml:space="preserve"> spominjali</w:t>
      </w:r>
      <w:r w:rsidR="001E3DD9" w:rsidRPr="0057658F">
        <w:rPr>
          <w:rFonts w:ascii="Times New Roman" w:hAnsi="Times New Roman" w:cs="Times New Roman"/>
          <w:sz w:val="24"/>
          <w:szCs w:val="24"/>
        </w:rPr>
        <w:t xml:space="preserve"> pričevalci, so bili še racioniranje </w:t>
      </w:r>
      <w:del w:id="211" w:author="Avtor">
        <w:r w:rsidR="001E3DD9" w:rsidRPr="0057658F" w:rsidDel="00EC3BC0">
          <w:rPr>
            <w:rFonts w:ascii="Times New Roman" w:hAnsi="Times New Roman" w:cs="Times New Roman"/>
            <w:sz w:val="24"/>
            <w:szCs w:val="24"/>
          </w:rPr>
          <w:delText xml:space="preserve">oziroma </w:delText>
        </w:r>
      </w:del>
      <w:ins w:id="212" w:author="Avtor">
        <w:r w:rsidR="00EC3BC0">
          <w:rPr>
            <w:rFonts w:ascii="Times New Roman" w:hAnsi="Times New Roman" w:cs="Times New Roman"/>
            <w:sz w:val="24"/>
            <w:szCs w:val="24"/>
          </w:rPr>
          <w:t>ali</w:t>
        </w:r>
        <w:r w:rsidR="00EC3BC0" w:rsidRPr="0057658F">
          <w:rPr>
            <w:rFonts w:ascii="Times New Roman" w:hAnsi="Times New Roman" w:cs="Times New Roman"/>
            <w:sz w:val="24"/>
            <w:szCs w:val="24"/>
          </w:rPr>
          <w:t xml:space="preserve"> </w:t>
        </w:r>
      </w:ins>
      <w:r w:rsidR="001E3DD9" w:rsidRPr="0057658F">
        <w:rPr>
          <w:rFonts w:ascii="Times New Roman" w:hAnsi="Times New Roman" w:cs="Times New Roman"/>
          <w:sz w:val="24"/>
          <w:szCs w:val="24"/>
        </w:rPr>
        <w:t xml:space="preserve">načrtna razdelitev porabe življenjskih potrebščin </w:t>
      </w:r>
      <w:proofErr w:type="gramStart"/>
      <w:del w:id="213" w:author="Avtor">
        <w:r w:rsidR="001E3DD9" w:rsidRPr="0057658F" w:rsidDel="00EC3BC0">
          <w:rPr>
            <w:rFonts w:ascii="Times New Roman" w:hAnsi="Times New Roman" w:cs="Times New Roman"/>
            <w:sz w:val="24"/>
            <w:szCs w:val="24"/>
          </w:rPr>
          <w:delText xml:space="preserve">preko </w:delText>
        </w:r>
      </w:del>
      <w:ins w:id="214" w:author="Avtor">
        <w:r w:rsidR="00EC3BC0">
          <w:rPr>
            <w:rFonts w:ascii="Times New Roman" w:hAnsi="Times New Roman" w:cs="Times New Roman"/>
            <w:sz w:val="24"/>
            <w:szCs w:val="24"/>
          </w:rPr>
          <w:t>čez</w:t>
        </w:r>
        <w:proofErr w:type="gramEnd"/>
        <w:r w:rsidR="00EC3BC0" w:rsidRPr="0057658F">
          <w:rPr>
            <w:rFonts w:ascii="Times New Roman" w:hAnsi="Times New Roman" w:cs="Times New Roman"/>
            <w:sz w:val="24"/>
            <w:szCs w:val="24"/>
          </w:rPr>
          <w:t xml:space="preserve"> </w:t>
        </w:r>
      </w:ins>
      <w:r w:rsidR="001E3DD9" w:rsidRPr="0057658F">
        <w:rPr>
          <w:rFonts w:ascii="Times New Roman" w:hAnsi="Times New Roman" w:cs="Times New Roman"/>
          <w:sz w:val="24"/>
          <w:szCs w:val="24"/>
        </w:rPr>
        <w:t>mesec</w:t>
      </w:r>
      <w:del w:id="215" w:author="Avtor">
        <w:r w:rsidR="001E3DD9" w:rsidRPr="0057658F" w:rsidDel="00EC3BC0">
          <w:rPr>
            <w:rFonts w:ascii="Times New Roman" w:hAnsi="Times New Roman" w:cs="Times New Roman"/>
            <w:sz w:val="24"/>
            <w:szCs w:val="24"/>
          </w:rPr>
          <w:delText>a</w:delText>
        </w:r>
      </w:del>
      <w:r w:rsidR="001E3DD9" w:rsidRPr="0057658F">
        <w:rPr>
          <w:rFonts w:ascii="Times New Roman" w:hAnsi="Times New Roman" w:cs="Times New Roman"/>
          <w:sz w:val="24"/>
          <w:szCs w:val="24"/>
        </w:rPr>
        <w:t xml:space="preserve"> ali let</w:t>
      </w:r>
      <w:ins w:id="216" w:author="Avtor">
        <w:r w:rsidR="00EC3BC0">
          <w:rPr>
            <w:rFonts w:ascii="Times New Roman" w:hAnsi="Times New Roman" w:cs="Times New Roman"/>
            <w:sz w:val="24"/>
            <w:szCs w:val="24"/>
          </w:rPr>
          <w:t>o</w:t>
        </w:r>
      </w:ins>
      <w:del w:id="217" w:author="Avtor">
        <w:r w:rsidR="001E3DD9" w:rsidRPr="0057658F" w:rsidDel="00EC3BC0">
          <w:rPr>
            <w:rFonts w:ascii="Times New Roman" w:hAnsi="Times New Roman" w:cs="Times New Roman"/>
            <w:sz w:val="24"/>
            <w:szCs w:val="24"/>
          </w:rPr>
          <w:delText>a</w:delText>
        </w:r>
      </w:del>
      <w:r w:rsidR="001E3DD9" w:rsidRPr="0057658F">
        <w:rPr>
          <w:rFonts w:ascii="Times New Roman" w:hAnsi="Times New Roman" w:cs="Times New Roman"/>
          <w:sz w:val="24"/>
          <w:szCs w:val="24"/>
        </w:rPr>
        <w:t xml:space="preserve">, kopičenje zalog, ki je bilo </w:t>
      </w:r>
      <w:r w:rsidR="001E3DD9" w:rsidRPr="0057658F">
        <w:rPr>
          <w:rFonts w:ascii="Times New Roman" w:hAnsi="Times New Roman" w:cs="Times New Roman"/>
          <w:sz w:val="24"/>
          <w:szCs w:val="24"/>
        </w:rPr>
        <w:lastRenderedPageBreak/>
        <w:t xml:space="preserve">močneje izraženo v osemdesetih letih, </w:t>
      </w:r>
      <w:r w:rsidR="0070091F" w:rsidRPr="0057658F">
        <w:rPr>
          <w:rFonts w:ascii="Times New Roman" w:hAnsi="Times New Roman" w:cs="Times New Roman"/>
          <w:sz w:val="24"/>
          <w:szCs w:val="24"/>
        </w:rPr>
        <w:t xml:space="preserve">pridelava domače hrane </w:t>
      </w:r>
      <w:del w:id="218" w:author="Avtor">
        <w:r w:rsidR="0070091F" w:rsidRPr="0057658F" w:rsidDel="003E22F7">
          <w:rPr>
            <w:rFonts w:ascii="Times New Roman" w:hAnsi="Times New Roman" w:cs="Times New Roman"/>
            <w:sz w:val="24"/>
            <w:szCs w:val="24"/>
          </w:rPr>
          <w:delText xml:space="preserve">ter </w:delText>
        </w:r>
      </w:del>
      <w:ins w:id="219" w:author="Avtor">
        <w:r w:rsidR="003E22F7">
          <w:rPr>
            <w:rFonts w:ascii="Times New Roman" w:hAnsi="Times New Roman" w:cs="Times New Roman"/>
            <w:sz w:val="24"/>
            <w:szCs w:val="24"/>
          </w:rPr>
          <w:t>in</w:t>
        </w:r>
        <w:r w:rsidR="003E22F7" w:rsidRPr="0057658F">
          <w:rPr>
            <w:rFonts w:ascii="Times New Roman" w:hAnsi="Times New Roman" w:cs="Times New Roman"/>
            <w:sz w:val="24"/>
            <w:szCs w:val="24"/>
          </w:rPr>
          <w:t xml:space="preserve"> </w:t>
        </w:r>
      </w:ins>
      <w:r w:rsidR="001E3DD9" w:rsidRPr="0057658F">
        <w:rPr>
          <w:rFonts w:ascii="Times New Roman" w:hAnsi="Times New Roman" w:cs="Times New Roman"/>
          <w:sz w:val="24"/>
          <w:szCs w:val="24"/>
        </w:rPr>
        <w:t>recikliranje izdelkov ali materialov</w:t>
      </w:r>
      <w:r w:rsidR="005C4682" w:rsidRPr="0057658F">
        <w:rPr>
          <w:rFonts w:ascii="Times New Roman" w:hAnsi="Times New Roman" w:cs="Times New Roman"/>
          <w:sz w:val="24"/>
          <w:szCs w:val="24"/>
        </w:rPr>
        <w:t xml:space="preserve"> </w:t>
      </w:r>
      <w:del w:id="220" w:author="Avtor">
        <w:r w:rsidR="005C4682" w:rsidRPr="0057658F" w:rsidDel="003E22F7">
          <w:rPr>
            <w:rFonts w:ascii="Times New Roman" w:hAnsi="Times New Roman" w:cs="Times New Roman"/>
            <w:sz w:val="24"/>
            <w:szCs w:val="24"/>
          </w:rPr>
          <w:delText xml:space="preserve">in </w:delText>
        </w:r>
      </w:del>
      <w:ins w:id="221" w:author="Avtor">
        <w:r w:rsidR="003E22F7">
          <w:rPr>
            <w:rFonts w:ascii="Times New Roman" w:hAnsi="Times New Roman" w:cs="Times New Roman"/>
            <w:sz w:val="24"/>
            <w:szCs w:val="24"/>
          </w:rPr>
          <w:t>ter</w:t>
        </w:r>
        <w:r w:rsidR="003E22F7" w:rsidRPr="0057658F">
          <w:rPr>
            <w:rFonts w:ascii="Times New Roman" w:hAnsi="Times New Roman" w:cs="Times New Roman"/>
            <w:sz w:val="24"/>
            <w:szCs w:val="24"/>
          </w:rPr>
          <w:t xml:space="preserve"> </w:t>
        </w:r>
        <w:r w:rsidR="003E22F7">
          <w:rPr>
            <w:rFonts w:ascii="Times New Roman" w:hAnsi="Times New Roman" w:cs="Times New Roman"/>
            <w:sz w:val="24"/>
            <w:szCs w:val="24"/>
          </w:rPr>
          <w:t xml:space="preserve">kultura </w:t>
        </w:r>
      </w:ins>
      <w:r w:rsidR="005C4682" w:rsidRPr="0057658F">
        <w:rPr>
          <w:rFonts w:ascii="Times New Roman" w:hAnsi="Times New Roman" w:cs="Times New Roman"/>
          <w:sz w:val="24"/>
          <w:szCs w:val="24"/>
        </w:rPr>
        <w:t>»naredi sam«</w:t>
      </w:r>
      <w:del w:id="222" w:author="Avtor">
        <w:r w:rsidR="005C4682" w:rsidRPr="0057658F" w:rsidDel="003E22F7">
          <w:rPr>
            <w:rFonts w:ascii="Times New Roman" w:hAnsi="Times New Roman" w:cs="Times New Roman"/>
            <w:sz w:val="24"/>
            <w:szCs w:val="24"/>
          </w:rPr>
          <w:delText xml:space="preserve"> kultura</w:delText>
        </w:r>
      </w:del>
      <w:r w:rsidR="00944CE4" w:rsidRPr="0057658F">
        <w:rPr>
          <w:rFonts w:ascii="Times New Roman" w:hAnsi="Times New Roman" w:cs="Times New Roman"/>
          <w:sz w:val="24"/>
          <w:szCs w:val="24"/>
        </w:rPr>
        <w:t xml:space="preserve">. </w:t>
      </w:r>
      <w:proofErr w:type="gramStart"/>
      <w:r w:rsidR="00944CE4" w:rsidRPr="0057658F">
        <w:rPr>
          <w:rFonts w:ascii="Times New Roman" w:hAnsi="Times New Roman" w:cs="Times New Roman"/>
          <w:sz w:val="24"/>
          <w:szCs w:val="24"/>
        </w:rPr>
        <w:t>Mnoge</w:t>
      </w:r>
      <w:proofErr w:type="gramEnd"/>
      <w:r w:rsidR="00944CE4" w:rsidRPr="0057658F">
        <w:rPr>
          <w:rFonts w:ascii="Times New Roman" w:hAnsi="Times New Roman" w:cs="Times New Roman"/>
          <w:sz w:val="24"/>
          <w:szCs w:val="24"/>
        </w:rPr>
        <w:t xml:space="preserve"> od teh praks so bile</w:t>
      </w:r>
      <w:r w:rsidR="005C4682" w:rsidRPr="0057658F">
        <w:rPr>
          <w:rFonts w:ascii="Times New Roman" w:hAnsi="Times New Roman" w:cs="Times New Roman"/>
          <w:sz w:val="24"/>
          <w:szCs w:val="24"/>
        </w:rPr>
        <w:t xml:space="preserve"> </w:t>
      </w:r>
      <w:r w:rsidR="00944CE4" w:rsidRPr="0057658F">
        <w:rPr>
          <w:rFonts w:ascii="Times New Roman" w:hAnsi="Times New Roman" w:cs="Times New Roman"/>
          <w:sz w:val="24"/>
          <w:szCs w:val="24"/>
        </w:rPr>
        <w:t xml:space="preserve">povezane </w:t>
      </w:r>
      <w:del w:id="223" w:author="Avtor">
        <w:r w:rsidR="00944CE4" w:rsidRPr="0057658F" w:rsidDel="00516EA1">
          <w:rPr>
            <w:rFonts w:ascii="Times New Roman" w:hAnsi="Times New Roman" w:cs="Times New Roman"/>
            <w:sz w:val="24"/>
            <w:szCs w:val="24"/>
          </w:rPr>
          <w:delText>tako</w:delText>
        </w:r>
        <w:r w:rsidR="005C4682" w:rsidRPr="0057658F" w:rsidDel="00516EA1">
          <w:rPr>
            <w:rFonts w:ascii="Times New Roman" w:hAnsi="Times New Roman" w:cs="Times New Roman"/>
            <w:sz w:val="24"/>
            <w:szCs w:val="24"/>
          </w:rPr>
          <w:delText xml:space="preserve"> </w:delText>
        </w:r>
      </w:del>
      <w:r w:rsidR="005C4682" w:rsidRPr="0057658F">
        <w:rPr>
          <w:rFonts w:ascii="Times New Roman" w:hAnsi="Times New Roman" w:cs="Times New Roman"/>
          <w:sz w:val="24"/>
          <w:szCs w:val="24"/>
        </w:rPr>
        <w:t>s pomanjkanjem blaga in</w:t>
      </w:r>
      <w:r w:rsidR="00944CE4" w:rsidRPr="0057658F">
        <w:rPr>
          <w:rFonts w:ascii="Times New Roman" w:hAnsi="Times New Roman" w:cs="Times New Roman"/>
          <w:sz w:val="24"/>
          <w:szCs w:val="24"/>
        </w:rPr>
        <w:t xml:space="preserve"> surovin</w:t>
      </w:r>
      <w:r w:rsidR="0070091F" w:rsidRPr="0057658F">
        <w:rPr>
          <w:rFonts w:ascii="Times New Roman" w:hAnsi="Times New Roman" w:cs="Times New Roman"/>
          <w:sz w:val="24"/>
          <w:szCs w:val="24"/>
        </w:rPr>
        <w:t xml:space="preserve"> </w:t>
      </w:r>
      <w:del w:id="224" w:author="Avtor">
        <w:r w:rsidR="00944CE4" w:rsidRPr="0057658F" w:rsidDel="00516EA1">
          <w:rPr>
            <w:rFonts w:ascii="Times New Roman" w:hAnsi="Times New Roman" w:cs="Times New Roman"/>
            <w:sz w:val="24"/>
            <w:szCs w:val="24"/>
          </w:rPr>
          <w:delText>kot</w:delText>
        </w:r>
        <w:r w:rsidR="0070091F" w:rsidRPr="0057658F" w:rsidDel="00516EA1">
          <w:rPr>
            <w:rFonts w:ascii="Times New Roman" w:hAnsi="Times New Roman" w:cs="Times New Roman"/>
            <w:sz w:val="24"/>
            <w:szCs w:val="24"/>
          </w:rPr>
          <w:delText xml:space="preserve"> </w:delText>
        </w:r>
      </w:del>
      <w:ins w:id="225" w:author="Avtor">
        <w:r w:rsidR="00516EA1">
          <w:rPr>
            <w:rFonts w:ascii="Times New Roman" w:hAnsi="Times New Roman" w:cs="Times New Roman"/>
            <w:sz w:val="24"/>
            <w:szCs w:val="24"/>
          </w:rPr>
          <w:t>ter</w:t>
        </w:r>
        <w:r w:rsidR="00516EA1" w:rsidRPr="0057658F">
          <w:rPr>
            <w:rFonts w:ascii="Times New Roman" w:hAnsi="Times New Roman" w:cs="Times New Roman"/>
            <w:sz w:val="24"/>
            <w:szCs w:val="24"/>
          </w:rPr>
          <w:t xml:space="preserve"> </w:t>
        </w:r>
      </w:ins>
      <w:r w:rsidR="0070091F" w:rsidRPr="0057658F">
        <w:rPr>
          <w:rFonts w:ascii="Times New Roman" w:hAnsi="Times New Roman" w:cs="Times New Roman"/>
          <w:sz w:val="24"/>
          <w:szCs w:val="24"/>
        </w:rPr>
        <w:t xml:space="preserve">z varčevanjem. Varčevanja so se spominjali praktično vsi pričevalci, ne samo zaradi skromnih dohodkov. Za dosego svojih ciljev – novogradnja ali nakup stanovanja, večji nakupi potrošniških dobrin – so bili pripravljeni živeti skromno, se odpovedovati določenim dobrinam ali </w:t>
      </w:r>
      <w:r w:rsidR="00944CE4" w:rsidRPr="0057658F">
        <w:rPr>
          <w:rFonts w:ascii="Times New Roman" w:hAnsi="Times New Roman" w:cs="Times New Roman"/>
          <w:sz w:val="24"/>
          <w:szCs w:val="24"/>
        </w:rPr>
        <w:t>letovanju</w:t>
      </w:r>
      <w:r w:rsidR="0070091F" w:rsidRPr="0057658F">
        <w:rPr>
          <w:rFonts w:ascii="Times New Roman" w:hAnsi="Times New Roman" w:cs="Times New Roman"/>
          <w:sz w:val="24"/>
          <w:szCs w:val="24"/>
        </w:rPr>
        <w:t>.</w:t>
      </w:r>
    </w:p>
    <w:p w:rsidR="00BD74BF"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343806" w:rsidRPr="0057658F">
        <w:rPr>
          <w:rFonts w:ascii="Times New Roman" w:hAnsi="Times New Roman" w:cs="Times New Roman"/>
          <w:sz w:val="24"/>
          <w:szCs w:val="24"/>
        </w:rPr>
        <w:t xml:space="preserve">Ena od </w:t>
      </w:r>
      <w:r w:rsidR="0016778F" w:rsidRPr="0057658F">
        <w:rPr>
          <w:rFonts w:ascii="Times New Roman" w:hAnsi="Times New Roman" w:cs="Times New Roman"/>
          <w:sz w:val="24"/>
          <w:szCs w:val="24"/>
        </w:rPr>
        <w:t>praks</w:t>
      </w:r>
      <w:r w:rsidR="00343806" w:rsidRPr="0057658F">
        <w:rPr>
          <w:rFonts w:ascii="Times New Roman" w:hAnsi="Times New Roman" w:cs="Times New Roman"/>
          <w:sz w:val="24"/>
          <w:szCs w:val="24"/>
        </w:rPr>
        <w:t xml:space="preserve">, ki se je razvila v pravi kulturni fenomen, je bilo nakupovanje v tujini. </w:t>
      </w:r>
      <w:del w:id="226" w:author="Avtor">
        <w:r w:rsidR="00343806" w:rsidRPr="0057658F" w:rsidDel="005F6184">
          <w:rPr>
            <w:rFonts w:ascii="Times New Roman" w:hAnsi="Times New Roman" w:cs="Times New Roman"/>
            <w:sz w:val="24"/>
            <w:szCs w:val="24"/>
          </w:rPr>
          <w:delText>Začelo se je u</w:delText>
        </w:r>
      </w:del>
      <w:ins w:id="227" w:author="Avtor">
        <w:r w:rsidR="005F6184">
          <w:rPr>
            <w:rFonts w:ascii="Times New Roman" w:hAnsi="Times New Roman" w:cs="Times New Roman"/>
            <w:sz w:val="24"/>
            <w:szCs w:val="24"/>
          </w:rPr>
          <w:t>U</w:t>
        </w:r>
      </w:ins>
      <w:r w:rsidR="00343806" w:rsidRPr="0057658F">
        <w:rPr>
          <w:rFonts w:ascii="Times New Roman" w:hAnsi="Times New Roman" w:cs="Times New Roman"/>
          <w:sz w:val="24"/>
          <w:szCs w:val="24"/>
        </w:rPr>
        <w:t xml:space="preserve">veljavljati </w:t>
      </w:r>
      <w:ins w:id="228" w:author="Avtor">
        <w:r w:rsidR="005F6184">
          <w:rPr>
            <w:rFonts w:ascii="Times New Roman" w:hAnsi="Times New Roman" w:cs="Times New Roman"/>
            <w:sz w:val="24"/>
            <w:szCs w:val="24"/>
          </w:rPr>
          <w:t xml:space="preserve">se je začelo </w:t>
        </w:r>
      </w:ins>
      <w:r w:rsidR="00343806" w:rsidRPr="0057658F">
        <w:rPr>
          <w:rFonts w:ascii="Times New Roman" w:hAnsi="Times New Roman" w:cs="Times New Roman"/>
          <w:sz w:val="24"/>
          <w:szCs w:val="24"/>
        </w:rPr>
        <w:t>z odprtjem mej v šestdesetih letih</w:t>
      </w:r>
      <w:r w:rsidR="00BD74BF" w:rsidRPr="0057658F">
        <w:rPr>
          <w:rFonts w:ascii="Times New Roman" w:hAnsi="Times New Roman" w:cs="Times New Roman"/>
          <w:sz w:val="24"/>
          <w:szCs w:val="24"/>
        </w:rPr>
        <w:t>, stopnjevalo pa v sedemdesetih in osemdesetih letih</w:t>
      </w:r>
      <w:r w:rsidR="00343806" w:rsidRPr="0057658F">
        <w:rPr>
          <w:rFonts w:ascii="Times New Roman" w:hAnsi="Times New Roman" w:cs="Times New Roman"/>
          <w:sz w:val="24"/>
          <w:szCs w:val="24"/>
        </w:rPr>
        <w:t>. Potrošniki so v tujini kupovali izdelke, ki jih ni bilo na voljo doma</w:t>
      </w:r>
      <w:del w:id="229" w:author="Avtor">
        <w:r w:rsidR="00343806" w:rsidRPr="0057658F" w:rsidDel="006C0F4A">
          <w:rPr>
            <w:rFonts w:ascii="Times New Roman" w:hAnsi="Times New Roman" w:cs="Times New Roman"/>
            <w:sz w:val="24"/>
            <w:szCs w:val="24"/>
          </w:rPr>
          <w:delText>,</w:delText>
        </w:r>
      </w:del>
      <w:r w:rsidR="00343806" w:rsidRPr="0057658F">
        <w:rPr>
          <w:rFonts w:ascii="Times New Roman" w:hAnsi="Times New Roman" w:cs="Times New Roman"/>
          <w:sz w:val="24"/>
          <w:szCs w:val="24"/>
        </w:rPr>
        <w:t xml:space="preserve"> </w:t>
      </w:r>
      <w:ins w:id="230" w:author="Avtor">
        <w:r w:rsidR="006C0F4A">
          <w:rPr>
            <w:rFonts w:ascii="Times New Roman" w:hAnsi="Times New Roman" w:cs="Times New Roman"/>
            <w:sz w:val="24"/>
            <w:szCs w:val="24"/>
          </w:rPr>
          <w:t>ali jih ni bilo</w:t>
        </w:r>
      </w:ins>
      <w:del w:id="231" w:author="Avtor">
        <w:r w:rsidR="00343806" w:rsidRPr="0057658F" w:rsidDel="006C0F4A">
          <w:rPr>
            <w:rFonts w:ascii="Times New Roman" w:hAnsi="Times New Roman" w:cs="Times New Roman"/>
            <w:sz w:val="24"/>
            <w:szCs w:val="24"/>
          </w:rPr>
          <w:delText xml:space="preserve">oziroma ne </w:delText>
        </w:r>
      </w:del>
      <w:ins w:id="232" w:author="Avtor">
        <w:r w:rsidR="006C0F4A">
          <w:rPr>
            <w:rFonts w:ascii="Times New Roman" w:hAnsi="Times New Roman" w:cs="Times New Roman"/>
            <w:sz w:val="24"/>
            <w:szCs w:val="24"/>
          </w:rPr>
          <w:t xml:space="preserve"> dobiti </w:t>
        </w:r>
      </w:ins>
      <w:r w:rsidR="00343806" w:rsidRPr="0057658F">
        <w:rPr>
          <w:rFonts w:ascii="Times New Roman" w:hAnsi="Times New Roman" w:cs="Times New Roman"/>
          <w:sz w:val="24"/>
          <w:szCs w:val="24"/>
        </w:rPr>
        <w:t>v zadostnem številu ali kakovosti.</w:t>
      </w:r>
      <w:r w:rsidR="00BD74BF" w:rsidRPr="0057658F">
        <w:rPr>
          <w:rFonts w:ascii="Times New Roman" w:hAnsi="Times New Roman" w:cs="Times New Roman"/>
          <w:sz w:val="24"/>
          <w:szCs w:val="24"/>
        </w:rPr>
        <w:t xml:space="preserve"> Kupovali so obleke, plošče, tehnično blago, v osemdesetih letih </w:t>
      </w:r>
      <w:r w:rsidR="00546DE3" w:rsidRPr="0057658F">
        <w:rPr>
          <w:rFonts w:ascii="Times New Roman" w:hAnsi="Times New Roman" w:cs="Times New Roman"/>
          <w:sz w:val="24"/>
          <w:szCs w:val="24"/>
        </w:rPr>
        <w:t>še</w:t>
      </w:r>
      <w:r w:rsidR="00BD74BF" w:rsidRPr="0057658F">
        <w:rPr>
          <w:rFonts w:ascii="Times New Roman" w:hAnsi="Times New Roman" w:cs="Times New Roman"/>
          <w:sz w:val="24"/>
          <w:szCs w:val="24"/>
        </w:rPr>
        <w:t xml:space="preserve"> živila in nekatere druge osnovne življenjske potrebščine. </w:t>
      </w:r>
      <w:r w:rsidR="00343806" w:rsidRPr="0057658F">
        <w:rPr>
          <w:rFonts w:ascii="Times New Roman" w:hAnsi="Times New Roman" w:cs="Times New Roman"/>
          <w:sz w:val="24"/>
          <w:szCs w:val="24"/>
        </w:rPr>
        <w:t>Na</w:t>
      </w:r>
      <w:r w:rsidR="00BD74BF" w:rsidRPr="0057658F">
        <w:rPr>
          <w:rFonts w:ascii="Times New Roman" w:hAnsi="Times New Roman" w:cs="Times New Roman"/>
          <w:sz w:val="24"/>
          <w:szCs w:val="24"/>
        </w:rPr>
        <w:t xml:space="preserve">kupov </w:t>
      </w:r>
      <w:r w:rsidR="00343806" w:rsidRPr="0057658F">
        <w:rPr>
          <w:rFonts w:ascii="Times New Roman" w:hAnsi="Times New Roman" w:cs="Times New Roman"/>
          <w:sz w:val="24"/>
          <w:szCs w:val="24"/>
        </w:rPr>
        <w:t>niso usmerjale le potrebe, temveč tudi</w:t>
      </w:r>
      <w:r w:rsidR="00770708" w:rsidRPr="0057658F">
        <w:rPr>
          <w:rFonts w:ascii="Times New Roman" w:hAnsi="Times New Roman" w:cs="Times New Roman"/>
          <w:sz w:val="24"/>
          <w:szCs w:val="24"/>
        </w:rPr>
        <w:t xml:space="preserve"> potrošniška kultura </w:t>
      </w:r>
      <w:del w:id="233" w:author="Avtor">
        <w:r w:rsidR="00770708" w:rsidRPr="0057658F" w:rsidDel="006C0F4A">
          <w:rPr>
            <w:rFonts w:ascii="Times New Roman" w:hAnsi="Times New Roman" w:cs="Times New Roman"/>
            <w:sz w:val="24"/>
            <w:szCs w:val="24"/>
          </w:rPr>
          <w:delText xml:space="preserve">ter </w:delText>
        </w:r>
      </w:del>
      <w:ins w:id="234" w:author="Avtor">
        <w:r w:rsidR="006C0F4A">
          <w:rPr>
            <w:rFonts w:ascii="Times New Roman" w:hAnsi="Times New Roman" w:cs="Times New Roman"/>
            <w:sz w:val="24"/>
            <w:szCs w:val="24"/>
          </w:rPr>
          <w:t>in</w:t>
        </w:r>
        <w:r w:rsidR="006C0F4A" w:rsidRPr="0057658F">
          <w:rPr>
            <w:rFonts w:ascii="Times New Roman" w:hAnsi="Times New Roman" w:cs="Times New Roman"/>
            <w:sz w:val="24"/>
            <w:szCs w:val="24"/>
          </w:rPr>
          <w:t xml:space="preserve"> </w:t>
        </w:r>
      </w:ins>
      <w:r w:rsidR="00343806" w:rsidRPr="0057658F">
        <w:rPr>
          <w:rFonts w:ascii="Times New Roman" w:hAnsi="Times New Roman" w:cs="Times New Roman"/>
          <w:sz w:val="24"/>
          <w:szCs w:val="24"/>
        </w:rPr>
        <w:t>rastoče želje</w:t>
      </w:r>
      <w:r w:rsidR="00BD74BF" w:rsidRPr="0057658F">
        <w:rPr>
          <w:rFonts w:ascii="Times New Roman" w:hAnsi="Times New Roman" w:cs="Times New Roman"/>
          <w:sz w:val="24"/>
          <w:szCs w:val="24"/>
        </w:rPr>
        <w:t>.</w:t>
      </w:r>
      <w:r w:rsidR="00770708" w:rsidRPr="0057658F">
        <w:rPr>
          <w:rStyle w:val="Sprotnaopomba-sklic"/>
          <w:rFonts w:ascii="Times New Roman" w:hAnsi="Times New Roman" w:cs="Times New Roman"/>
          <w:sz w:val="24"/>
          <w:szCs w:val="24"/>
        </w:rPr>
        <w:footnoteReference w:id="28"/>
      </w:r>
      <w:r w:rsidR="00BD74BF" w:rsidRPr="0057658F">
        <w:rPr>
          <w:rFonts w:ascii="Times New Roman" w:hAnsi="Times New Roman" w:cs="Times New Roman"/>
          <w:sz w:val="24"/>
          <w:szCs w:val="24"/>
        </w:rPr>
        <w:t xml:space="preserve"> Določene dobrine so </w:t>
      </w:r>
      <w:r w:rsidR="0016778F" w:rsidRPr="0057658F">
        <w:rPr>
          <w:rFonts w:ascii="Times New Roman" w:hAnsi="Times New Roman" w:cs="Times New Roman"/>
          <w:sz w:val="24"/>
          <w:szCs w:val="24"/>
        </w:rPr>
        <w:t>postajale celo statusni simboli in</w:t>
      </w:r>
      <w:r w:rsidR="00BD74BF" w:rsidRPr="0057658F">
        <w:rPr>
          <w:rFonts w:ascii="Times New Roman" w:hAnsi="Times New Roman" w:cs="Times New Roman"/>
          <w:sz w:val="24"/>
          <w:szCs w:val="24"/>
        </w:rPr>
        <w:t xml:space="preserve"> po izdelkih iz tujine s</w:t>
      </w:r>
      <w:ins w:id="239" w:author="Avtor">
        <w:r w:rsidR="00CC7D16">
          <w:rPr>
            <w:rFonts w:ascii="Times New Roman" w:hAnsi="Times New Roman" w:cs="Times New Roman"/>
            <w:sz w:val="24"/>
            <w:szCs w:val="24"/>
          </w:rPr>
          <w:t>o</w:t>
        </w:r>
      </w:ins>
      <w:del w:id="240" w:author="Avtor">
        <w:r w:rsidR="00BD74BF" w:rsidRPr="0057658F" w:rsidDel="00CC7D16">
          <w:rPr>
            <w:rFonts w:ascii="Times New Roman" w:hAnsi="Times New Roman" w:cs="Times New Roman"/>
            <w:sz w:val="24"/>
            <w:szCs w:val="24"/>
          </w:rPr>
          <w:delText>e je</w:delText>
        </w:r>
      </w:del>
      <w:r w:rsidR="00BD74BF" w:rsidRPr="0057658F">
        <w:rPr>
          <w:rFonts w:ascii="Times New Roman" w:hAnsi="Times New Roman" w:cs="Times New Roman"/>
          <w:sz w:val="24"/>
          <w:szCs w:val="24"/>
        </w:rPr>
        <w:t xml:space="preserve"> ocenjeval</w:t>
      </w:r>
      <w:ins w:id="241" w:author="Avtor">
        <w:r w:rsidR="00CC7D16">
          <w:rPr>
            <w:rFonts w:ascii="Times New Roman" w:hAnsi="Times New Roman" w:cs="Times New Roman"/>
            <w:sz w:val="24"/>
            <w:szCs w:val="24"/>
          </w:rPr>
          <w:t>i</w:t>
        </w:r>
      </w:ins>
      <w:del w:id="242" w:author="Avtor">
        <w:r w:rsidR="00BD74BF" w:rsidRPr="0057658F" w:rsidDel="00CC7D16">
          <w:rPr>
            <w:rFonts w:ascii="Times New Roman" w:hAnsi="Times New Roman" w:cs="Times New Roman"/>
            <w:sz w:val="24"/>
            <w:szCs w:val="24"/>
          </w:rPr>
          <w:delText>o</w:delText>
        </w:r>
      </w:del>
      <w:r w:rsidR="00BD74BF" w:rsidRPr="0057658F">
        <w:rPr>
          <w:rFonts w:ascii="Times New Roman" w:hAnsi="Times New Roman" w:cs="Times New Roman"/>
          <w:sz w:val="24"/>
          <w:szCs w:val="24"/>
        </w:rPr>
        <w:t xml:space="preserve"> standard posameznika.</w:t>
      </w:r>
      <w:r w:rsidR="00770708" w:rsidRPr="0057658F">
        <w:rPr>
          <w:rStyle w:val="Sprotnaopomba-sklic"/>
          <w:rFonts w:ascii="Times New Roman" w:hAnsi="Times New Roman" w:cs="Times New Roman"/>
          <w:sz w:val="24"/>
          <w:szCs w:val="24"/>
        </w:rPr>
        <w:footnoteReference w:id="29"/>
      </w:r>
      <w:r w:rsidR="00BD74BF" w:rsidRPr="0057658F">
        <w:rPr>
          <w:rFonts w:ascii="Times New Roman" w:hAnsi="Times New Roman" w:cs="Times New Roman"/>
          <w:sz w:val="24"/>
          <w:szCs w:val="24"/>
        </w:rPr>
        <w:t xml:space="preserve"> Pričevalci so </w:t>
      </w:r>
      <w:r w:rsidR="0016778F" w:rsidRPr="0057658F">
        <w:rPr>
          <w:rFonts w:ascii="Times New Roman" w:hAnsi="Times New Roman" w:cs="Times New Roman"/>
          <w:sz w:val="24"/>
          <w:szCs w:val="24"/>
        </w:rPr>
        <w:t>znali</w:t>
      </w:r>
      <w:r w:rsidR="00BD74BF" w:rsidRPr="0057658F">
        <w:rPr>
          <w:rFonts w:ascii="Times New Roman" w:hAnsi="Times New Roman" w:cs="Times New Roman"/>
          <w:sz w:val="24"/>
          <w:szCs w:val="24"/>
        </w:rPr>
        <w:t xml:space="preserve"> povedati, katere znamke so v njihovem okolju veljale za boljše. Tisti, ki so pogosto nakupovali v tujini, so imeli dobre informacije o tem, kje se</w:t>
      </w:r>
      <w:r w:rsidR="0016778F" w:rsidRPr="0057658F">
        <w:rPr>
          <w:rFonts w:ascii="Times New Roman" w:hAnsi="Times New Roman" w:cs="Times New Roman"/>
          <w:sz w:val="24"/>
          <w:szCs w:val="24"/>
        </w:rPr>
        <w:t xml:space="preserve"> je</w:t>
      </w:r>
      <w:r w:rsidR="00BD74BF" w:rsidRPr="0057658F">
        <w:rPr>
          <w:rFonts w:ascii="Times New Roman" w:hAnsi="Times New Roman" w:cs="Times New Roman"/>
          <w:sz w:val="24"/>
          <w:szCs w:val="24"/>
        </w:rPr>
        <w:t xml:space="preserve"> </w:t>
      </w:r>
      <w:proofErr w:type="gramStart"/>
      <w:ins w:id="246" w:author="Avtor">
        <w:r w:rsidR="006C0F4A">
          <w:rPr>
            <w:rFonts w:ascii="Times New Roman" w:hAnsi="Times New Roman" w:cs="Times New Roman"/>
            <w:sz w:val="24"/>
            <w:szCs w:val="24"/>
          </w:rPr>
          <w:t>iz</w:t>
        </w:r>
      </w:ins>
      <w:del w:id="247" w:author="Avtor">
        <w:r w:rsidR="00BD74BF" w:rsidRPr="0057658F" w:rsidDel="006C0F4A">
          <w:rPr>
            <w:rFonts w:ascii="Times New Roman" w:hAnsi="Times New Roman" w:cs="Times New Roman"/>
            <w:sz w:val="24"/>
            <w:szCs w:val="24"/>
          </w:rPr>
          <w:delText>s</w:delText>
        </w:r>
      </w:del>
      <w:r w:rsidR="00BD74BF" w:rsidRPr="0057658F">
        <w:rPr>
          <w:rFonts w:ascii="Times New Roman" w:hAnsi="Times New Roman" w:cs="Times New Roman"/>
          <w:sz w:val="24"/>
          <w:szCs w:val="24"/>
        </w:rPr>
        <w:t>plača</w:t>
      </w:r>
      <w:r w:rsidR="0016778F" w:rsidRPr="0057658F">
        <w:rPr>
          <w:rFonts w:ascii="Times New Roman" w:hAnsi="Times New Roman" w:cs="Times New Roman"/>
          <w:sz w:val="24"/>
          <w:szCs w:val="24"/>
        </w:rPr>
        <w:t>lo</w:t>
      </w:r>
      <w:proofErr w:type="gramEnd"/>
      <w:r w:rsidR="0016778F" w:rsidRPr="0057658F">
        <w:rPr>
          <w:rFonts w:ascii="Times New Roman" w:hAnsi="Times New Roman" w:cs="Times New Roman"/>
          <w:sz w:val="24"/>
          <w:szCs w:val="24"/>
        </w:rPr>
        <w:t xml:space="preserve"> kupovati. A n</w:t>
      </w:r>
      <w:r w:rsidR="00BD74BF" w:rsidRPr="0057658F">
        <w:rPr>
          <w:rFonts w:ascii="Times New Roman" w:hAnsi="Times New Roman" w:cs="Times New Roman"/>
          <w:sz w:val="24"/>
          <w:szCs w:val="24"/>
        </w:rPr>
        <w:t xml:space="preserve">akupovalne navade pričevalcev so bile različne in odvisne od njihovih zmožnosti. Nekateri so v tujini nakupovali enkrat na leto ali manj, drugi vsak drugi mesec. Ljudje so bili navdušeni nad boljšo ponudbo, izdelki, ki jih niso videli v domačih trgovinah, lepim videzom ali boljšo </w:t>
      </w:r>
      <w:r w:rsidR="00546DE3" w:rsidRPr="0057658F">
        <w:rPr>
          <w:rFonts w:ascii="Times New Roman" w:hAnsi="Times New Roman" w:cs="Times New Roman"/>
          <w:sz w:val="24"/>
          <w:szCs w:val="24"/>
        </w:rPr>
        <w:t>kakovostjo</w:t>
      </w:r>
      <w:r w:rsidR="00BD74BF" w:rsidRPr="0057658F">
        <w:rPr>
          <w:rFonts w:ascii="Times New Roman" w:hAnsi="Times New Roman" w:cs="Times New Roman"/>
          <w:sz w:val="24"/>
          <w:szCs w:val="24"/>
        </w:rPr>
        <w:t>.</w:t>
      </w:r>
      <w:r w:rsidR="00BD74BF" w:rsidRPr="0057658F">
        <w:rPr>
          <w:rStyle w:val="Sprotnaopomba-sklic"/>
          <w:rFonts w:ascii="Times New Roman" w:hAnsi="Times New Roman" w:cs="Times New Roman"/>
          <w:sz w:val="24"/>
          <w:szCs w:val="24"/>
        </w:rPr>
        <w:footnoteReference w:id="30"/>
      </w:r>
    </w:p>
    <w:p w:rsidR="002861CD"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7F1A5E" w:rsidRPr="0057658F">
        <w:rPr>
          <w:rFonts w:ascii="Times New Roman" w:hAnsi="Times New Roman" w:cs="Times New Roman"/>
          <w:sz w:val="24"/>
          <w:szCs w:val="24"/>
        </w:rPr>
        <w:t xml:space="preserve">Z razvojem potrošniške kulture so se pričevalci naučili </w:t>
      </w:r>
      <w:r w:rsidR="00343806" w:rsidRPr="0057658F">
        <w:rPr>
          <w:rFonts w:ascii="Times New Roman" w:hAnsi="Times New Roman" w:cs="Times New Roman"/>
          <w:sz w:val="24"/>
          <w:szCs w:val="24"/>
        </w:rPr>
        <w:t xml:space="preserve">še </w:t>
      </w:r>
      <w:r w:rsidR="007F1A5E" w:rsidRPr="0057658F">
        <w:rPr>
          <w:rFonts w:ascii="Times New Roman" w:hAnsi="Times New Roman" w:cs="Times New Roman"/>
          <w:sz w:val="24"/>
          <w:szCs w:val="24"/>
        </w:rPr>
        <w:t xml:space="preserve">nakupovanja »na kredit« ali na čeke. V sedemdesetih letih so posojila, </w:t>
      </w:r>
      <w:del w:id="248" w:author="Avtor">
        <w:r w:rsidR="007F1A5E" w:rsidRPr="0057658F" w:rsidDel="006C0F4A">
          <w:rPr>
            <w:rFonts w:ascii="Times New Roman" w:hAnsi="Times New Roman" w:cs="Times New Roman"/>
            <w:sz w:val="24"/>
            <w:szCs w:val="24"/>
          </w:rPr>
          <w:delText xml:space="preserve">tako </w:delText>
        </w:r>
      </w:del>
      <w:r w:rsidR="007F1A5E" w:rsidRPr="0057658F">
        <w:rPr>
          <w:rFonts w:ascii="Times New Roman" w:hAnsi="Times New Roman" w:cs="Times New Roman"/>
          <w:sz w:val="24"/>
          <w:szCs w:val="24"/>
        </w:rPr>
        <w:t xml:space="preserve">stanovanjska </w:t>
      </w:r>
      <w:del w:id="249" w:author="Avtor">
        <w:r w:rsidR="007F1A5E" w:rsidRPr="0057658F" w:rsidDel="006C0F4A">
          <w:rPr>
            <w:rFonts w:ascii="Times New Roman" w:hAnsi="Times New Roman" w:cs="Times New Roman"/>
            <w:sz w:val="24"/>
            <w:szCs w:val="24"/>
          </w:rPr>
          <w:delText xml:space="preserve">kot </w:delText>
        </w:r>
      </w:del>
      <w:ins w:id="250" w:author="Avtor">
        <w:r w:rsidR="006C0F4A">
          <w:rPr>
            <w:rFonts w:ascii="Times New Roman" w:hAnsi="Times New Roman" w:cs="Times New Roman"/>
            <w:sz w:val="24"/>
            <w:szCs w:val="24"/>
          </w:rPr>
          <w:t>in</w:t>
        </w:r>
        <w:r w:rsidR="006C0F4A" w:rsidRPr="0057658F">
          <w:rPr>
            <w:rFonts w:ascii="Times New Roman" w:hAnsi="Times New Roman" w:cs="Times New Roman"/>
            <w:sz w:val="24"/>
            <w:szCs w:val="24"/>
          </w:rPr>
          <w:t xml:space="preserve"> </w:t>
        </w:r>
      </w:ins>
      <w:r w:rsidR="007F1A5E" w:rsidRPr="0057658F">
        <w:rPr>
          <w:rFonts w:ascii="Times New Roman" w:hAnsi="Times New Roman" w:cs="Times New Roman"/>
          <w:sz w:val="24"/>
          <w:szCs w:val="24"/>
        </w:rPr>
        <w:t xml:space="preserve">potrošniška, postala bolj dostopna. Na voljo so bila sicer že prej, a v manjši meri. V osemdesetih letih so se zaradi inflacije izkazala za zelo ugodna, saj jih banke niso revalorizirale. Podobno je veljalo za nakupe na čeke. </w:t>
      </w:r>
      <w:r w:rsidR="007F3D5E" w:rsidRPr="0057658F">
        <w:rPr>
          <w:rFonts w:ascii="Times New Roman" w:hAnsi="Times New Roman" w:cs="Times New Roman"/>
          <w:sz w:val="24"/>
          <w:szCs w:val="24"/>
        </w:rPr>
        <w:t>Pričevalci so se spominjali, da so na ta način</w:t>
      </w:r>
      <w:r w:rsidR="00343806" w:rsidRPr="0057658F">
        <w:rPr>
          <w:rFonts w:ascii="Times New Roman" w:hAnsi="Times New Roman" w:cs="Times New Roman"/>
          <w:sz w:val="24"/>
          <w:szCs w:val="24"/>
        </w:rPr>
        <w:t xml:space="preserve"> p</w:t>
      </w:r>
      <w:r w:rsidR="007F1A5E" w:rsidRPr="0057658F">
        <w:rPr>
          <w:rFonts w:ascii="Times New Roman" w:hAnsi="Times New Roman" w:cs="Times New Roman"/>
          <w:sz w:val="24"/>
          <w:szCs w:val="24"/>
        </w:rPr>
        <w:t xml:space="preserve">lačilo </w:t>
      </w:r>
      <w:r w:rsidR="00343806" w:rsidRPr="0057658F">
        <w:rPr>
          <w:rFonts w:ascii="Times New Roman" w:hAnsi="Times New Roman" w:cs="Times New Roman"/>
          <w:sz w:val="24"/>
          <w:szCs w:val="24"/>
        </w:rPr>
        <w:t>odložili</w:t>
      </w:r>
      <w:r w:rsidR="007F1A5E" w:rsidRPr="0057658F">
        <w:rPr>
          <w:rFonts w:ascii="Times New Roman" w:hAnsi="Times New Roman" w:cs="Times New Roman"/>
          <w:sz w:val="24"/>
          <w:szCs w:val="24"/>
        </w:rPr>
        <w:t xml:space="preserve"> za en mesec, </w:t>
      </w:r>
      <w:r w:rsidR="00182745" w:rsidRPr="0057658F">
        <w:rPr>
          <w:rFonts w:ascii="Times New Roman" w:hAnsi="Times New Roman" w:cs="Times New Roman"/>
          <w:sz w:val="24"/>
          <w:szCs w:val="24"/>
        </w:rPr>
        <w:t xml:space="preserve">zaradi inflacije pa se je </w:t>
      </w:r>
      <w:r w:rsidR="007F1A5E" w:rsidRPr="0057658F">
        <w:rPr>
          <w:rFonts w:ascii="Times New Roman" w:hAnsi="Times New Roman" w:cs="Times New Roman"/>
          <w:sz w:val="24"/>
          <w:szCs w:val="24"/>
        </w:rPr>
        <w:t>zmanjšala tudi vrednost nakupa.</w:t>
      </w:r>
    </w:p>
    <w:p w:rsidR="009F6ABC"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9F6ABC" w:rsidRPr="0057658F">
        <w:rPr>
          <w:rFonts w:ascii="Times New Roman" w:hAnsi="Times New Roman" w:cs="Times New Roman"/>
          <w:sz w:val="24"/>
          <w:szCs w:val="24"/>
        </w:rPr>
        <w:t xml:space="preserve">Nakup dobrin ni bil odvisen le od finančnih zmožnosti posameznikov, temveč tudi od njihovega socialnega kapitala. Pričevalci so v svojih zgodbah pogosto </w:t>
      </w:r>
      <w:del w:id="251" w:author="Avtor">
        <w:r w:rsidR="009F6ABC" w:rsidRPr="0057658F" w:rsidDel="006C0F4A">
          <w:rPr>
            <w:rFonts w:ascii="Times New Roman" w:hAnsi="Times New Roman" w:cs="Times New Roman"/>
            <w:sz w:val="24"/>
            <w:szCs w:val="24"/>
          </w:rPr>
          <w:delText>izpostavljali</w:delText>
        </w:r>
      </w:del>
      <w:ins w:id="252" w:author="Avtor">
        <w:r w:rsidR="006C0F4A">
          <w:rPr>
            <w:rFonts w:ascii="Times New Roman" w:hAnsi="Times New Roman" w:cs="Times New Roman"/>
            <w:sz w:val="24"/>
            <w:szCs w:val="24"/>
          </w:rPr>
          <w:t>poudarjali</w:t>
        </w:r>
      </w:ins>
      <w:r w:rsidR="009F6ABC" w:rsidRPr="0057658F">
        <w:rPr>
          <w:rFonts w:ascii="Times New Roman" w:hAnsi="Times New Roman" w:cs="Times New Roman"/>
          <w:sz w:val="24"/>
          <w:szCs w:val="24"/>
        </w:rPr>
        <w:t xml:space="preserve">, </w:t>
      </w:r>
      <w:r w:rsidR="007F3D5E" w:rsidRPr="0057658F">
        <w:rPr>
          <w:rFonts w:ascii="Times New Roman" w:hAnsi="Times New Roman" w:cs="Times New Roman"/>
          <w:sz w:val="24"/>
          <w:szCs w:val="24"/>
        </w:rPr>
        <w:t>da</w:t>
      </w:r>
      <w:r w:rsidR="009F6ABC" w:rsidRPr="0057658F">
        <w:rPr>
          <w:rFonts w:ascii="Times New Roman" w:hAnsi="Times New Roman" w:cs="Times New Roman"/>
          <w:sz w:val="24"/>
          <w:szCs w:val="24"/>
        </w:rPr>
        <w:t xml:space="preserve"> je bila za določene nakupe pomembna njihova socialna mreža, od sorodnikov in prijateljev </w:t>
      </w:r>
      <w:proofErr w:type="gramStart"/>
      <w:r w:rsidR="009F6ABC" w:rsidRPr="0057658F">
        <w:rPr>
          <w:rFonts w:ascii="Times New Roman" w:hAnsi="Times New Roman" w:cs="Times New Roman"/>
          <w:sz w:val="24"/>
          <w:szCs w:val="24"/>
        </w:rPr>
        <w:lastRenderedPageBreak/>
        <w:t>do</w:t>
      </w:r>
      <w:proofErr w:type="gramEnd"/>
      <w:r w:rsidR="009F6ABC" w:rsidRPr="0057658F">
        <w:rPr>
          <w:rFonts w:ascii="Times New Roman" w:hAnsi="Times New Roman" w:cs="Times New Roman"/>
          <w:sz w:val="24"/>
          <w:szCs w:val="24"/>
        </w:rPr>
        <w:t xml:space="preserve"> poslovnih stikov. Pri tem niso omenjali le obdobij večjega pomanjkanja, čeprav so </w:t>
      </w:r>
      <w:proofErr w:type="gramStart"/>
      <w:r w:rsidR="009F6ABC" w:rsidRPr="0057658F">
        <w:rPr>
          <w:rFonts w:ascii="Times New Roman" w:hAnsi="Times New Roman" w:cs="Times New Roman"/>
          <w:sz w:val="24"/>
          <w:szCs w:val="24"/>
        </w:rPr>
        <w:t>slednja</w:t>
      </w:r>
      <w:proofErr w:type="gramEnd"/>
      <w:r w:rsidR="009F6ABC" w:rsidRPr="0057658F">
        <w:rPr>
          <w:rFonts w:ascii="Times New Roman" w:hAnsi="Times New Roman" w:cs="Times New Roman"/>
          <w:sz w:val="24"/>
          <w:szCs w:val="24"/>
        </w:rPr>
        <w:t xml:space="preserve"> bolj </w:t>
      </w:r>
      <w:del w:id="253" w:author="Avtor">
        <w:r w:rsidR="009F6ABC" w:rsidRPr="0057658F" w:rsidDel="000D64C5">
          <w:rPr>
            <w:rFonts w:ascii="Times New Roman" w:hAnsi="Times New Roman" w:cs="Times New Roman"/>
            <w:sz w:val="24"/>
            <w:szCs w:val="24"/>
          </w:rPr>
          <w:delText>izpostavljali</w:delText>
        </w:r>
      </w:del>
      <w:ins w:id="254" w:author="Avtor">
        <w:r w:rsidR="000D64C5">
          <w:rPr>
            <w:rFonts w:ascii="Times New Roman" w:hAnsi="Times New Roman" w:cs="Times New Roman"/>
            <w:sz w:val="24"/>
            <w:szCs w:val="24"/>
          </w:rPr>
          <w:t>poudarjali</w:t>
        </w:r>
      </w:ins>
      <w:r w:rsidR="009F6ABC" w:rsidRPr="0057658F">
        <w:rPr>
          <w:rFonts w:ascii="Times New Roman" w:hAnsi="Times New Roman" w:cs="Times New Roman"/>
          <w:sz w:val="24"/>
          <w:szCs w:val="24"/>
        </w:rPr>
        <w:t xml:space="preserve">. Govorili so </w:t>
      </w:r>
      <w:del w:id="255" w:author="Avtor">
        <w:r w:rsidR="009F6ABC" w:rsidRPr="0057658F" w:rsidDel="00291ACD">
          <w:rPr>
            <w:rFonts w:ascii="Times New Roman" w:hAnsi="Times New Roman" w:cs="Times New Roman"/>
            <w:sz w:val="24"/>
            <w:szCs w:val="24"/>
          </w:rPr>
          <w:delText xml:space="preserve">tako </w:delText>
        </w:r>
      </w:del>
      <w:r w:rsidR="009F6ABC" w:rsidRPr="0057658F">
        <w:rPr>
          <w:rFonts w:ascii="Times New Roman" w:hAnsi="Times New Roman" w:cs="Times New Roman"/>
          <w:sz w:val="24"/>
          <w:szCs w:val="24"/>
        </w:rPr>
        <w:t>o ma</w:t>
      </w:r>
      <w:ins w:id="256" w:author="Avtor">
        <w:r w:rsidR="00291ACD">
          <w:rPr>
            <w:rFonts w:ascii="Times New Roman" w:hAnsi="Times New Roman" w:cs="Times New Roman"/>
            <w:sz w:val="24"/>
            <w:szCs w:val="24"/>
          </w:rPr>
          <w:t>jhnih</w:t>
        </w:r>
      </w:ins>
      <w:del w:id="257" w:author="Avtor">
        <w:r w:rsidR="009F6ABC" w:rsidRPr="0057658F" w:rsidDel="00291ACD">
          <w:rPr>
            <w:rFonts w:ascii="Times New Roman" w:hAnsi="Times New Roman" w:cs="Times New Roman"/>
            <w:sz w:val="24"/>
            <w:szCs w:val="24"/>
          </w:rPr>
          <w:delText>lih</w:delText>
        </w:r>
      </w:del>
      <w:r w:rsidR="009F6ABC" w:rsidRPr="0057658F">
        <w:rPr>
          <w:rFonts w:ascii="Times New Roman" w:hAnsi="Times New Roman" w:cs="Times New Roman"/>
          <w:sz w:val="24"/>
          <w:szCs w:val="24"/>
        </w:rPr>
        <w:t xml:space="preserve"> nakupih prehramb</w:t>
      </w:r>
      <w:del w:id="258" w:author="Avtor">
        <w:r w:rsidR="009F6ABC" w:rsidRPr="0057658F" w:rsidDel="00CC7D16">
          <w:rPr>
            <w:rFonts w:ascii="Times New Roman" w:hAnsi="Times New Roman" w:cs="Times New Roman"/>
            <w:sz w:val="24"/>
            <w:szCs w:val="24"/>
          </w:rPr>
          <w:delText>e</w:delText>
        </w:r>
      </w:del>
      <w:r w:rsidR="009F6ABC" w:rsidRPr="0057658F">
        <w:rPr>
          <w:rFonts w:ascii="Times New Roman" w:hAnsi="Times New Roman" w:cs="Times New Roman"/>
          <w:sz w:val="24"/>
          <w:szCs w:val="24"/>
        </w:rPr>
        <w:t xml:space="preserve">nih izdelkov, </w:t>
      </w:r>
      <w:del w:id="259" w:author="Avtor">
        <w:r w:rsidR="009F6ABC" w:rsidRPr="0057658F" w:rsidDel="00291ACD">
          <w:rPr>
            <w:rFonts w:ascii="Times New Roman" w:hAnsi="Times New Roman" w:cs="Times New Roman"/>
            <w:sz w:val="24"/>
            <w:szCs w:val="24"/>
          </w:rPr>
          <w:delText xml:space="preserve">kot o </w:delText>
        </w:r>
      </w:del>
      <w:r w:rsidR="009F6ABC" w:rsidRPr="0057658F">
        <w:rPr>
          <w:rFonts w:ascii="Times New Roman" w:hAnsi="Times New Roman" w:cs="Times New Roman"/>
          <w:sz w:val="24"/>
          <w:szCs w:val="24"/>
        </w:rPr>
        <w:t xml:space="preserve">nakupih tehničnega blaga ali gradbenega materiala. </w:t>
      </w:r>
      <w:r w:rsidR="00822282" w:rsidRPr="0057658F">
        <w:rPr>
          <w:rFonts w:ascii="Times New Roman" w:hAnsi="Times New Roman" w:cs="Times New Roman"/>
          <w:sz w:val="24"/>
          <w:szCs w:val="24"/>
        </w:rPr>
        <w:t>P</w:t>
      </w:r>
      <w:r w:rsidR="009F6ABC" w:rsidRPr="0057658F">
        <w:rPr>
          <w:rFonts w:ascii="Times New Roman" w:hAnsi="Times New Roman" w:cs="Times New Roman"/>
          <w:sz w:val="24"/>
          <w:szCs w:val="24"/>
        </w:rPr>
        <w:t xml:space="preserve">ogosto </w:t>
      </w:r>
      <w:r w:rsidR="00822282" w:rsidRPr="0057658F">
        <w:rPr>
          <w:rFonts w:ascii="Times New Roman" w:hAnsi="Times New Roman" w:cs="Times New Roman"/>
          <w:sz w:val="24"/>
          <w:szCs w:val="24"/>
        </w:rPr>
        <w:t xml:space="preserve">so </w:t>
      </w:r>
      <w:r w:rsidR="009F6ABC" w:rsidRPr="0057658F">
        <w:rPr>
          <w:rFonts w:ascii="Times New Roman" w:hAnsi="Times New Roman" w:cs="Times New Roman"/>
          <w:sz w:val="24"/>
          <w:szCs w:val="24"/>
        </w:rPr>
        <w:t>opisovali svojo iznajdljivost</w:t>
      </w:r>
      <w:del w:id="260" w:author="Avtor">
        <w:r w:rsidR="009F6ABC" w:rsidRPr="0057658F" w:rsidDel="00291ACD">
          <w:rPr>
            <w:rFonts w:ascii="Times New Roman" w:hAnsi="Times New Roman" w:cs="Times New Roman"/>
            <w:sz w:val="24"/>
            <w:szCs w:val="24"/>
          </w:rPr>
          <w:delText>i</w:delText>
        </w:r>
      </w:del>
      <w:r w:rsidR="009F6ABC" w:rsidRPr="0057658F">
        <w:rPr>
          <w:rFonts w:ascii="Times New Roman" w:hAnsi="Times New Roman" w:cs="Times New Roman"/>
          <w:sz w:val="24"/>
          <w:szCs w:val="24"/>
        </w:rPr>
        <w:t xml:space="preserve"> pri iskanju blaga ali storitev, ki jih brez poznanstev ne bi mogli dobiti. S pomočjo poznanstev so </w:t>
      </w:r>
      <w:r w:rsidR="000D5C33" w:rsidRPr="0057658F">
        <w:rPr>
          <w:rFonts w:ascii="Times New Roman" w:hAnsi="Times New Roman" w:cs="Times New Roman"/>
          <w:sz w:val="24"/>
          <w:szCs w:val="24"/>
        </w:rPr>
        <w:t>lahko kupili 100</w:t>
      </w:r>
      <w:ins w:id="261" w:author="Avtor">
        <w:r w:rsidR="00291ACD">
          <w:rPr>
            <w:rFonts w:ascii="Times New Roman" w:hAnsi="Times New Roman" w:cs="Times New Roman"/>
            <w:sz w:val="24"/>
            <w:szCs w:val="24"/>
          </w:rPr>
          <w:t> </w:t>
        </w:r>
      </w:ins>
      <w:del w:id="262" w:author="Avtor">
        <w:r w:rsidR="000D5C33" w:rsidRPr="0057658F" w:rsidDel="00291ACD">
          <w:rPr>
            <w:rFonts w:ascii="Times New Roman" w:hAnsi="Times New Roman" w:cs="Times New Roman"/>
            <w:sz w:val="24"/>
            <w:szCs w:val="24"/>
          </w:rPr>
          <w:delText xml:space="preserve"> </w:delText>
        </w:r>
      </w:del>
      <w:r w:rsidR="000D5C33" w:rsidRPr="0057658F">
        <w:rPr>
          <w:rFonts w:ascii="Times New Roman" w:hAnsi="Times New Roman" w:cs="Times New Roman"/>
          <w:sz w:val="24"/>
          <w:szCs w:val="24"/>
        </w:rPr>
        <w:t>g kave več</w:t>
      </w:r>
      <w:r w:rsidR="00F473AF" w:rsidRPr="0057658F">
        <w:rPr>
          <w:rFonts w:ascii="Times New Roman" w:hAnsi="Times New Roman" w:cs="Times New Roman"/>
          <w:sz w:val="24"/>
          <w:szCs w:val="24"/>
        </w:rPr>
        <w:t xml:space="preserve">, preden jo </w:t>
      </w:r>
      <w:ins w:id="263" w:author="Avtor">
        <w:r w:rsidR="00CC7D16">
          <w:rPr>
            <w:rFonts w:ascii="Times New Roman" w:hAnsi="Times New Roman" w:cs="Times New Roman"/>
            <w:sz w:val="24"/>
            <w:szCs w:val="24"/>
          </w:rPr>
          <w:t xml:space="preserve">je </w:t>
        </w:r>
      </w:ins>
      <w:r w:rsidR="00F473AF" w:rsidRPr="0057658F">
        <w:rPr>
          <w:rFonts w:ascii="Times New Roman" w:hAnsi="Times New Roman" w:cs="Times New Roman"/>
          <w:sz w:val="24"/>
          <w:szCs w:val="24"/>
        </w:rPr>
        <w:t>zmanj</w:t>
      </w:r>
      <w:r w:rsidR="004D6C97" w:rsidRPr="0057658F">
        <w:rPr>
          <w:rFonts w:ascii="Times New Roman" w:hAnsi="Times New Roman" w:cs="Times New Roman"/>
          <w:sz w:val="24"/>
          <w:szCs w:val="24"/>
        </w:rPr>
        <w:t>ka</w:t>
      </w:r>
      <w:ins w:id="264" w:author="Avtor">
        <w:r w:rsidR="00CC7D16">
          <w:rPr>
            <w:rFonts w:ascii="Times New Roman" w:hAnsi="Times New Roman" w:cs="Times New Roman"/>
            <w:sz w:val="24"/>
            <w:szCs w:val="24"/>
          </w:rPr>
          <w:t>lo</w:t>
        </w:r>
      </w:ins>
      <w:r w:rsidR="004D6C97" w:rsidRPr="0057658F">
        <w:rPr>
          <w:rFonts w:ascii="Times New Roman" w:hAnsi="Times New Roman" w:cs="Times New Roman"/>
          <w:sz w:val="24"/>
          <w:szCs w:val="24"/>
        </w:rPr>
        <w:t>, ali</w:t>
      </w:r>
      <w:r w:rsidR="000D5C33" w:rsidRPr="0057658F">
        <w:rPr>
          <w:rFonts w:ascii="Times New Roman" w:hAnsi="Times New Roman" w:cs="Times New Roman"/>
          <w:sz w:val="24"/>
          <w:szCs w:val="24"/>
        </w:rPr>
        <w:t xml:space="preserve"> </w:t>
      </w:r>
      <w:r w:rsidR="009F6ABC" w:rsidRPr="0057658F">
        <w:rPr>
          <w:rFonts w:ascii="Times New Roman" w:hAnsi="Times New Roman" w:cs="Times New Roman"/>
          <w:sz w:val="24"/>
          <w:szCs w:val="24"/>
        </w:rPr>
        <w:t>prej prišli na vrsto</w:t>
      </w:r>
      <w:r w:rsidR="001E2601" w:rsidRPr="0057658F">
        <w:rPr>
          <w:rFonts w:ascii="Times New Roman" w:hAnsi="Times New Roman" w:cs="Times New Roman"/>
          <w:sz w:val="24"/>
          <w:szCs w:val="24"/>
        </w:rPr>
        <w:t xml:space="preserve"> pri gradbenem materialu</w:t>
      </w:r>
      <w:r w:rsidR="000D5C33" w:rsidRPr="0057658F">
        <w:rPr>
          <w:rFonts w:ascii="Times New Roman" w:hAnsi="Times New Roman" w:cs="Times New Roman"/>
          <w:sz w:val="24"/>
          <w:szCs w:val="24"/>
        </w:rPr>
        <w:t>, kurivu ali nakupu oblačil</w:t>
      </w:r>
      <w:r w:rsidR="009F6ABC" w:rsidRPr="0057658F">
        <w:rPr>
          <w:rFonts w:ascii="Times New Roman" w:hAnsi="Times New Roman" w:cs="Times New Roman"/>
          <w:sz w:val="24"/>
          <w:szCs w:val="24"/>
        </w:rPr>
        <w:t xml:space="preserve">. </w:t>
      </w:r>
      <w:r w:rsidR="004D6C97" w:rsidRPr="0057658F">
        <w:rPr>
          <w:rFonts w:ascii="Times New Roman" w:hAnsi="Times New Roman" w:cs="Times New Roman"/>
          <w:sz w:val="24"/>
          <w:szCs w:val="24"/>
        </w:rPr>
        <w:t xml:space="preserve">Ker deklarirani sistem enakopravnosti pri distribuciji dobrin ni deloval, so si ljudje enakopravnost vzeli sami. </w:t>
      </w:r>
      <w:r w:rsidR="009F6ABC" w:rsidRPr="0057658F">
        <w:rPr>
          <w:rFonts w:ascii="Times New Roman" w:hAnsi="Times New Roman" w:cs="Times New Roman"/>
          <w:sz w:val="24"/>
          <w:szCs w:val="24"/>
        </w:rPr>
        <w:t>Temu so sami rekli, da so se znašli.</w:t>
      </w:r>
      <w:r w:rsidR="009F6ABC" w:rsidRPr="0057658F">
        <w:rPr>
          <w:rStyle w:val="Sprotnaopomba-sklic"/>
          <w:rFonts w:ascii="Times New Roman" w:hAnsi="Times New Roman" w:cs="Times New Roman"/>
          <w:sz w:val="24"/>
          <w:szCs w:val="24"/>
        </w:rPr>
        <w:footnoteReference w:id="31"/>
      </w:r>
    </w:p>
    <w:p w:rsidR="00770708"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770708" w:rsidRPr="0057658F">
        <w:rPr>
          <w:rFonts w:ascii="Times New Roman" w:hAnsi="Times New Roman" w:cs="Times New Roman"/>
          <w:sz w:val="24"/>
          <w:szCs w:val="24"/>
        </w:rPr>
        <w:t xml:space="preserve">Pričevalci so opisovali tudi nekatere strategije, ki so bile na meji legalnega ali pa so z njimi dejansko kršili zakonodajo. Nespoštovanje zakonodaje se v javnih diskurzih pogosto povezuje s socializmom, toda pričevalci ga dejansko niso omenjali pogosto. Bolj kot to so </w:t>
      </w:r>
      <w:del w:id="267" w:author="Avtor">
        <w:r w:rsidR="00770708" w:rsidRPr="0057658F" w:rsidDel="00606DE3">
          <w:rPr>
            <w:rFonts w:ascii="Times New Roman" w:hAnsi="Times New Roman" w:cs="Times New Roman"/>
            <w:sz w:val="24"/>
            <w:szCs w:val="24"/>
          </w:rPr>
          <w:delText xml:space="preserve">izpostavljali </w:delText>
        </w:r>
      </w:del>
      <w:ins w:id="268" w:author="Avtor">
        <w:r w:rsidR="00606DE3">
          <w:rPr>
            <w:rFonts w:ascii="Times New Roman" w:hAnsi="Times New Roman" w:cs="Times New Roman"/>
            <w:sz w:val="24"/>
            <w:szCs w:val="24"/>
          </w:rPr>
          <w:t>poudarjali</w:t>
        </w:r>
        <w:r w:rsidR="00606DE3" w:rsidRPr="0057658F">
          <w:rPr>
            <w:rFonts w:ascii="Times New Roman" w:hAnsi="Times New Roman" w:cs="Times New Roman"/>
            <w:sz w:val="24"/>
            <w:szCs w:val="24"/>
          </w:rPr>
          <w:t xml:space="preserve"> </w:t>
        </w:r>
      </w:ins>
      <w:r w:rsidR="00770708" w:rsidRPr="0057658F">
        <w:rPr>
          <w:rFonts w:ascii="Times New Roman" w:hAnsi="Times New Roman" w:cs="Times New Roman"/>
          <w:sz w:val="24"/>
          <w:szCs w:val="24"/>
        </w:rPr>
        <w:t>svojo iznajdljivost pri tem, kako oddati manj živil</w:t>
      </w:r>
      <w:r w:rsidR="00515FCE" w:rsidRPr="0057658F">
        <w:rPr>
          <w:rFonts w:ascii="Times New Roman" w:hAnsi="Times New Roman" w:cs="Times New Roman"/>
          <w:sz w:val="24"/>
          <w:szCs w:val="24"/>
        </w:rPr>
        <w:t xml:space="preserve"> pri obvezni oddaji</w:t>
      </w:r>
      <w:r w:rsidR="00770708" w:rsidRPr="0057658F">
        <w:rPr>
          <w:rFonts w:ascii="Times New Roman" w:hAnsi="Times New Roman" w:cs="Times New Roman"/>
          <w:sz w:val="24"/>
          <w:szCs w:val="24"/>
        </w:rPr>
        <w:t xml:space="preserve">, plačati manj pristojbin, </w:t>
      </w:r>
      <w:r w:rsidR="00F473AF" w:rsidRPr="0057658F">
        <w:rPr>
          <w:rFonts w:ascii="Times New Roman" w:hAnsi="Times New Roman" w:cs="Times New Roman"/>
          <w:sz w:val="24"/>
          <w:szCs w:val="24"/>
        </w:rPr>
        <w:t>dodatno zaslužiti</w:t>
      </w:r>
      <w:r w:rsidR="00770708" w:rsidRPr="0057658F">
        <w:rPr>
          <w:rFonts w:ascii="Times New Roman" w:hAnsi="Times New Roman" w:cs="Times New Roman"/>
          <w:sz w:val="24"/>
          <w:szCs w:val="24"/>
        </w:rPr>
        <w:t xml:space="preserve">, dobiti blago </w:t>
      </w:r>
      <w:r w:rsidR="00515FCE" w:rsidRPr="0057658F">
        <w:rPr>
          <w:rFonts w:ascii="Times New Roman" w:hAnsi="Times New Roman" w:cs="Times New Roman"/>
          <w:sz w:val="24"/>
          <w:szCs w:val="24"/>
        </w:rPr>
        <w:t xml:space="preserve">in storitve </w:t>
      </w:r>
      <w:r w:rsidR="00770708" w:rsidRPr="0057658F">
        <w:rPr>
          <w:rFonts w:ascii="Times New Roman" w:hAnsi="Times New Roman" w:cs="Times New Roman"/>
          <w:sz w:val="24"/>
          <w:szCs w:val="24"/>
        </w:rPr>
        <w:t>po nižji ceni ali zastonj, torej</w:t>
      </w:r>
      <w:del w:id="269" w:author="Avtor">
        <w:r w:rsidR="00770708" w:rsidRPr="0057658F" w:rsidDel="004F04AF">
          <w:rPr>
            <w:rFonts w:ascii="Times New Roman" w:hAnsi="Times New Roman" w:cs="Times New Roman"/>
            <w:sz w:val="24"/>
            <w:szCs w:val="24"/>
          </w:rPr>
          <w:delText>,</w:delText>
        </w:r>
      </w:del>
      <w:r w:rsidR="00770708" w:rsidRPr="0057658F">
        <w:rPr>
          <w:rFonts w:ascii="Times New Roman" w:hAnsi="Times New Roman" w:cs="Times New Roman"/>
          <w:sz w:val="24"/>
          <w:szCs w:val="24"/>
        </w:rPr>
        <w:t xml:space="preserve"> kako so v sivih conah iskali ugodnosti.</w:t>
      </w:r>
      <w:r w:rsidR="00770708" w:rsidRPr="0057658F">
        <w:rPr>
          <w:rStyle w:val="Sprotnaopomba-sklic"/>
          <w:rFonts w:ascii="Times New Roman" w:hAnsi="Times New Roman" w:cs="Times New Roman"/>
          <w:sz w:val="24"/>
          <w:szCs w:val="24"/>
        </w:rPr>
        <w:footnoteReference w:id="32"/>
      </w:r>
      <w:r w:rsidR="00770708" w:rsidRPr="0057658F">
        <w:rPr>
          <w:rFonts w:ascii="Times New Roman" w:hAnsi="Times New Roman" w:cs="Times New Roman"/>
          <w:sz w:val="24"/>
          <w:szCs w:val="24"/>
        </w:rPr>
        <w:t xml:space="preserve"> Pričevalci so največkrat omenjali črni trg, delo na črno</w:t>
      </w:r>
      <w:r w:rsidR="00515FCE" w:rsidRPr="0057658F">
        <w:rPr>
          <w:rFonts w:ascii="Times New Roman" w:hAnsi="Times New Roman" w:cs="Times New Roman"/>
          <w:sz w:val="24"/>
          <w:szCs w:val="24"/>
        </w:rPr>
        <w:t xml:space="preserve"> </w:t>
      </w:r>
      <w:del w:id="270" w:author="Avtor">
        <w:r w:rsidR="00515FCE" w:rsidRPr="0057658F" w:rsidDel="004F04AF">
          <w:rPr>
            <w:rFonts w:ascii="Times New Roman" w:hAnsi="Times New Roman" w:cs="Times New Roman"/>
            <w:sz w:val="24"/>
            <w:szCs w:val="24"/>
          </w:rPr>
          <w:delText xml:space="preserve">oziroma </w:delText>
        </w:r>
      </w:del>
      <w:ins w:id="271" w:author="Avtor">
        <w:r w:rsidR="004F04AF">
          <w:rPr>
            <w:rFonts w:ascii="Times New Roman" w:hAnsi="Times New Roman" w:cs="Times New Roman"/>
            <w:sz w:val="24"/>
            <w:szCs w:val="24"/>
          </w:rPr>
          <w:t>ali</w:t>
        </w:r>
        <w:r w:rsidR="004F04AF" w:rsidRPr="0057658F">
          <w:rPr>
            <w:rFonts w:ascii="Times New Roman" w:hAnsi="Times New Roman" w:cs="Times New Roman"/>
            <w:sz w:val="24"/>
            <w:szCs w:val="24"/>
          </w:rPr>
          <w:t xml:space="preserve"> </w:t>
        </w:r>
      </w:ins>
      <w:r w:rsidR="00515FCE" w:rsidRPr="0057658F">
        <w:rPr>
          <w:rFonts w:ascii="Times New Roman" w:hAnsi="Times New Roman" w:cs="Times New Roman"/>
          <w:sz w:val="24"/>
          <w:szCs w:val="24"/>
        </w:rPr>
        <w:t>opravljanje storitev v popoldanskem času</w:t>
      </w:r>
      <w:r w:rsidR="00770708" w:rsidRPr="0057658F">
        <w:rPr>
          <w:rFonts w:ascii="Times New Roman" w:hAnsi="Times New Roman" w:cs="Times New Roman"/>
          <w:sz w:val="24"/>
          <w:szCs w:val="24"/>
        </w:rPr>
        <w:t xml:space="preserve"> in »</w:t>
      </w:r>
      <w:proofErr w:type="gramStart"/>
      <w:r w:rsidR="00770708" w:rsidRPr="0057658F">
        <w:rPr>
          <w:rFonts w:ascii="Times New Roman" w:hAnsi="Times New Roman" w:cs="Times New Roman"/>
          <w:sz w:val="24"/>
          <w:szCs w:val="24"/>
        </w:rPr>
        <w:t>švercanje</w:t>
      </w:r>
      <w:proofErr w:type="gramEnd"/>
      <w:r w:rsidR="00770708" w:rsidRPr="0057658F">
        <w:rPr>
          <w:rFonts w:ascii="Times New Roman" w:hAnsi="Times New Roman" w:cs="Times New Roman"/>
          <w:sz w:val="24"/>
          <w:szCs w:val="24"/>
        </w:rPr>
        <w:t>«</w:t>
      </w:r>
      <w:r w:rsidR="00F473AF" w:rsidRPr="0057658F">
        <w:rPr>
          <w:rFonts w:ascii="Times New Roman" w:hAnsi="Times New Roman" w:cs="Times New Roman"/>
          <w:sz w:val="24"/>
          <w:szCs w:val="24"/>
        </w:rPr>
        <w:t xml:space="preserve"> </w:t>
      </w:r>
      <w:del w:id="272" w:author="Avtor">
        <w:r w:rsidR="00F473AF" w:rsidRPr="0057658F" w:rsidDel="004F04AF">
          <w:rPr>
            <w:rFonts w:ascii="Times New Roman" w:hAnsi="Times New Roman" w:cs="Times New Roman"/>
            <w:sz w:val="24"/>
            <w:szCs w:val="24"/>
          </w:rPr>
          <w:delText xml:space="preserve">oziroma </w:delText>
        </w:r>
      </w:del>
      <w:ins w:id="273" w:author="Avtor">
        <w:r w:rsidR="004F04AF">
          <w:rPr>
            <w:rFonts w:ascii="Times New Roman" w:hAnsi="Times New Roman" w:cs="Times New Roman"/>
            <w:sz w:val="24"/>
            <w:szCs w:val="24"/>
          </w:rPr>
          <w:t>ali</w:t>
        </w:r>
        <w:r w:rsidR="004F04AF" w:rsidRPr="0057658F">
          <w:rPr>
            <w:rFonts w:ascii="Times New Roman" w:hAnsi="Times New Roman" w:cs="Times New Roman"/>
            <w:sz w:val="24"/>
            <w:szCs w:val="24"/>
          </w:rPr>
          <w:t xml:space="preserve"> </w:t>
        </w:r>
      </w:ins>
      <w:r w:rsidR="00F473AF" w:rsidRPr="0057658F">
        <w:rPr>
          <w:rFonts w:ascii="Times New Roman" w:hAnsi="Times New Roman" w:cs="Times New Roman"/>
          <w:sz w:val="24"/>
          <w:szCs w:val="24"/>
        </w:rPr>
        <w:t>preprodajanje</w:t>
      </w:r>
      <w:r w:rsidR="00770708" w:rsidRPr="0057658F">
        <w:rPr>
          <w:rFonts w:ascii="Times New Roman" w:hAnsi="Times New Roman" w:cs="Times New Roman"/>
          <w:sz w:val="24"/>
          <w:szCs w:val="24"/>
        </w:rPr>
        <w:t>. Država se je proti določenim oblikam teh strategij borila, druge pa je tolerirala.</w:t>
      </w:r>
      <w:r w:rsidR="006E1A19" w:rsidRPr="0057658F">
        <w:rPr>
          <w:rFonts w:ascii="Times New Roman" w:hAnsi="Times New Roman" w:cs="Times New Roman"/>
          <w:sz w:val="24"/>
          <w:szCs w:val="24"/>
        </w:rPr>
        <w:t xml:space="preserve"> </w:t>
      </w:r>
      <w:r w:rsidR="004D6C97" w:rsidRPr="0057658F">
        <w:rPr>
          <w:rFonts w:ascii="Times New Roman" w:hAnsi="Times New Roman" w:cs="Times New Roman"/>
          <w:sz w:val="24"/>
          <w:szCs w:val="24"/>
        </w:rPr>
        <w:t>V</w:t>
      </w:r>
      <w:r w:rsidR="006E1A19" w:rsidRPr="0057658F">
        <w:rPr>
          <w:rFonts w:ascii="Times New Roman" w:hAnsi="Times New Roman" w:cs="Times New Roman"/>
          <w:sz w:val="24"/>
          <w:szCs w:val="24"/>
        </w:rPr>
        <w:t xml:space="preserve"> osemdesetih letih so ugotavljali, da so imela gospodinjstva ključne vire premoženja izven rednega dela v družbenem sektorju. </w:t>
      </w:r>
      <w:r w:rsidR="00515FCE" w:rsidRPr="0057658F">
        <w:rPr>
          <w:rFonts w:ascii="Times New Roman" w:hAnsi="Times New Roman" w:cs="Times New Roman"/>
          <w:sz w:val="24"/>
          <w:szCs w:val="24"/>
        </w:rPr>
        <w:t xml:space="preserve">Sem so med drugim spadali </w:t>
      </w:r>
      <w:r w:rsidR="006E1A19" w:rsidRPr="0057658F">
        <w:rPr>
          <w:rFonts w:ascii="Times New Roman" w:hAnsi="Times New Roman" w:cs="Times New Roman"/>
          <w:sz w:val="24"/>
          <w:szCs w:val="24"/>
        </w:rPr>
        <w:t xml:space="preserve">delo v tujini, opravljanje zasebne kmetijske, obrtne ali gostinske dejavnosti, dopolnilno delo, </w:t>
      </w:r>
      <w:r w:rsidR="00515FCE" w:rsidRPr="0057658F">
        <w:rPr>
          <w:rFonts w:ascii="Times New Roman" w:hAnsi="Times New Roman" w:cs="Times New Roman"/>
          <w:sz w:val="24"/>
          <w:szCs w:val="24"/>
        </w:rPr>
        <w:t>delo na črno in</w:t>
      </w:r>
      <w:r w:rsidR="006E1A19" w:rsidRPr="0057658F">
        <w:rPr>
          <w:rFonts w:ascii="Times New Roman" w:hAnsi="Times New Roman" w:cs="Times New Roman"/>
          <w:sz w:val="24"/>
          <w:szCs w:val="24"/>
        </w:rPr>
        <w:t xml:space="preserve"> ugodni posojilni pogoji. Taki viri so omogočali bogatenje določenih slojev prebivalstva.</w:t>
      </w:r>
      <w:r w:rsidR="006E1A19" w:rsidRPr="0057658F">
        <w:rPr>
          <w:rStyle w:val="Sprotnaopomba-sklic"/>
          <w:rFonts w:ascii="Times New Roman" w:hAnsi="Times New Roman" w:cs="Times New Roman"/>
          <w:sz w:val="24"/>
          <w:szCs w:val="24"/>
        </w:rPr>
        <w:footnoteReference w:id="33"/>
      </w:r>
    </w:p>
    <w:p w:rsidR="0051391B" w:rsidRDefault="00FC6919" w:rsidP="00FC6919">
      <w:pPr>
        <w:spacing w:line="360" w:lineRule="auto"/>
        <w:rPr>
          <w:ins w:id="275" w:author="Avtor"/>
          <w:rFonts w:ascii="Times New Roman" w:hAnsi="Times New Roman" w:cs="Times New Roman"/>
          <w:sz w:val="24"/>
          <w:szCs w:val="24"/>
        </w:rPr>
      </w:pPr>
      <w:r w:rsidRPr="0057658F">
        <w:rPr>
          <w:rFonts w:ascii="Times New Roman" w:hAnsi="Times New Roman" w:cs="Times New Roman"/>
          <w:sz w:val="24"/>
          <w:szCs w:val="24"/>
        </w:rPr>
        <w:tab/>
      </w:r>
      <w:r w:rsidR="00D57464" w:rsidRPr="0057658F">
        <w:rPr>
          <w:rFonts w:ascii="Times New Roman" w:hAnsi="Times New Roman" w:cs="Times New Roman"/>
          <w:sz w:val="24"/>
          <w:szCs w:val="24"/>
        </w:rPr>
        <w:t xml:space="preserve">Iz pričevanj je razvidno, da so se posamezne prakse </w:t>
      </w:r>
      <w:del w:id="276" w:author="Avtor">
        <w:r w:rsidR="00D57464" w:rsidRPr="0057658F" w:rsidDel="004F04AF">
          <w:rPr>
            <w:rFonts w:ascii="Times New Roman" w:hAnsi="Times New Roman" w:cs="Times New Roman"/>
            <w:sz w:val="24"/>
            <w:szCs w:val="24"/>
          </w:rPr>
          <w:delText xml:space="preserve">oziroma </w:delText>
        </w:r>
      </w:del>
      <w:ins w:id="277" w:author="Avtor">
        <w:r w:rsidR="004F04AF">
          <w:rPr>
            <w:rFonts w:ascii="Times New Roman" w:hAnsi="Times New Roman" w:cs="Times New Roman"/>
            <w:sz w:val="24"/>
            <w:szCs w:val="24"/>
          </w:rPr>
          <w:t>ali</w:t>
        </w:r>
        <w:r w:rsidR="004F04AF" w:rsidRPr="0057658F">
          <w:rPr>
            <w:rFonts w:ascii="Times New Roman" w:hAnsi="Times New Roman" w:cs="Times New Roman"/>
            <w:sz w:val="24"/>
            <w:szCs w:val="24"/>
          </w:rPr>
          <w:t xml:space="preserve"> </w:t>
        </w:r>
      </w:ins>
      <w:r w:rsidR="00D57464" w:rsidRPr="0057658F">
        <w:rPr>
          <w:rFonts w:ascii="Times New Roman" w:hAnsi="Times New Roman" w:cs="Times New Roman"/>
          <w:sz w:val="24"/>
          <w:szCs w:val="24"/>
        </w:rPr>
        <w:t xml:space="preserve">oblike distribucije in izmenjave dobrin spreminjale sorazmerno </w:t>
      </w:r>
      <w:r w:rsidR="00515FCE" w:rsidRPr="0057658F">
        <w:rPr>
          <w:rFonts w:ascii="Times New Roman" w:hAnsi="Times New Roman" w:cs="Times New Roman"/>
          <w:sz w:val="24"/>
          <w:szCs w:val="24"/>
        </w:rPr>
        <w:t>s spremembami ekonomskih razmer;</w:t>
      </w:r>
      <w:r w:rsidR="00D57464" w:rsidRPr="0057658F">
        <w:rPr>
          <w:rFonts w:ascii="Times New Roman" w:hAnsi="Times New Roman" w:cs="Times New Roman"/>
          <w:sz w:val="24"/>
          <w:szCs w:val="24"/>
        </w:rPr>
        <w:t xml:space="preserve"> </w:t>
      </w:r>
      <w:r w:rsidR="00515FCE" w:rsidRPr="0057658F">
        <w:rPr>
          <w:rFonts w:ascii="Times New Roman" w:hAnsi="Times New Roman" w:cs="Times New Roman"/>
          <w:sz w:val="24"/>
          <w:szCs w:val="24"/>
        </w:rPr>
        <w:t>n</w:t>
      </w:r>
      <w:r w:rsidR="00D57464" w:rsidRPr="0057658F">
        <w:rPr>
          <w:rFonts w:ascii="Times New Roman" w:hAnsi="Times New Roman" w:cs="Times New Roman"/>
          <w:sz w:val="24"/>
          <w:szCs w:val="24"/>
        </w:rPr>
        <w:t xml:space="preserve">ekatere </w:t>
      </w:r>
      <w:r w:rsidR="00515FCE" w:rsidRPr="0057658F">
        <w:rPr>
          <w:rFonts w:ascii="Times New Roman" w:hAnsi="Times New Roman" w:cs="Times New Roman"/>
          <w:sz w:val="24"/>
          <w:szCs w:val="24"/>
        </w:rPr>
        <w:t xml:space="preserve">pa </w:t>
      </w:r>
      <w:r w:rsidR="00D57464" w:rsidRPr="0057658F">
        <w:rPr>
          <w:rFonts w:ascii="Times New Roman" w:hAnsi="Times New Roman" w:cs="Times New Roman"/>
          <w:sz w:val="24"/>
          <w:szCs w:val="24"/>
        </w:rPr>
        <w:t xml:space="preserve">so </w:t>
      </w:r>
      <w:r w:rsidR="00515FCE" w:rsidRPr="0057658F">
        <w:rPr>
          <w:rFonts w:ascii="Times New Roman" w:hAnsi="Times New Roman" w:cs="Times New Roman"/>
          <w:sz w:val="24"/>
          <w:szCs w:val="24"/>
        </w:rPr>
        <w:t>se ohranjale</w:t>
      </w:r>
      <w:r w:rsidR="00D57464" w:rsidRPr="0057658F">
        <w:rPr>
          <w:rFonts w:ascii="Times New Roman" w:hAnsi="Times New Roman" w:cs="Times New Roman"/>
          <w:sz w:val="24"/>
          <w:szCs w:val="24"/>
        </w:rPr>
        <w:t>.</w:t>
      </w:r>
      <w:r w:rsidR="0051391B" w:rsidRPr="0057658F">
        <w:rPr>
          <w:rFonts w:ascii="Times New Roman" w:hAnsi="Times New Roman" w:cs="Times New Roman"/>
          <w:sz w:val="24"/>
          <w:szCs w:val="24"/>
        </w:rPr>
        <w:t xml:space="preserve"> </w:t>
      </w:r>
      <w:r w:rsidR="00822282" w:rsidRPr="0057658F">
        <w:rPr>
          <w:rFonts w:ascii="Times New Roman" w:hAnsi="Times New Roman" w:cs="Times New Roman"/>
          <w:sz w:val="24"/>
          <w:szCs w:val="24"/>
        </w:rPr>
        <w:t>Vidimo</w:t>
      </w:r>
      <w:r w:rsidR="00D409D0" w:rsidRPr="0057658F">
        <w:rPr>
          <w:rFonts w:ascii="Times New Roman" w:hAnsi="Times New Roman" w:cs="Times New Roman"/>
          <w:sz w:val="24"/>
          <w:szCs w:val="24"/>
        </w:rPr>
        <w:t xml:space="preserve"> tudi, da </w:t>
      </w:r>
      <w:r w:rsidR="0051391B" w:rsidRPr="0057658F">
        <w:rPr>
          <w:rFonts w:ascii="Times New Roman" w:hAnsi="Times New Roman" w:cs="Times New Roman"/>
          <w:sz w:val="24"/>
          <w:szCs w:val="24"/>
        </w:rPr>
        <w:t>so se želje po potrošniških dobri</w:t>
      </w:r>
      <w:r w:rsidR="00D409D0" w:rsidRPr="0057658F">
        <w:rPr>
          <w:rFonts w:ascii="Times New Roman" w:hAnsi="Times New Roman" w:cs="Times New Roman"/>
          <w:sz w:val="24"/>
          <w:szCs w:val="24"/>
        </w:rPr>
        <w:t xml:space="preserve">nah </w:t>
      </w:r>
      <w:proofErr w:type="gramStart"/>
      <w:r w:rsidR="00D409D0" w:rsidRPr="0057658F">
        <w:rPr>
          <w:rFonts w:ascii="Times New Roman" w:hAnsi="Times New Roman" w:cs="Times New Roman"/>
          <w:sz w:val="24"/>
          <w:szCs w:val="24"/>
        </w:rPr>
        <w:t>skozi</w:t>
      </w:r>
      <w:proofErr w:type="gramEnd"/>
      <w:r w:rsidR="00D409D0" w:rsidRPr="0057658F">
        <w:rPr>
          <w:rFonts w:ascii="Times New Roman" w:hAnsi="Times New Roman" w:cs="Times New Roman"/>
          <w:sz w:val="24"/>
          <w:szCs w:val="24"/>
        </w:rPr>
        <w:t xml:space="preserve"> desetletja povečevale</w:t>
      </w:r>
      <w:r w:rsidR="0051391B" w:rsidRPr="0057658F">
        <w:rPr>
          <w:rFonts w:ascii="Times New Roman" w:hAnsi="Times New Roman" w:cs="Times New Roman"/>
          <w:sz w:val="24"/>
          <w:szCs w:val="24"/>
        </w:rPr>
        <w:t xml:space="preserve">. Pričevalci so opisovali načine, kako izkoristiti </w:t>
      </w:r>
      <w:del w:id="278" w:author="Avtor">
        <w:r w:rsidR="0051391B" w:rsidRPr="0057658F" w:rsidDel="004F04AF">
          <w:rPr>
            <w:rFonts w:ascii="Times New Roman" w:hAnsi="Times New Roman" w:cs="Times New Roman"/>
            <w:sz w:val="24"/>
            <w:szCs w:val="24"/>
          </w:rPr>
          <w:delText>resurse</w:delText>
        </w:r>
      </w:del>
      <w:ins w:id="279" w:author="Avtor">
        <w:r w:rsidR="004F04AF">
          <w:rPr>
            <w:rFonts w:ascii="Times New Roman" w:hAnsi="Times New Roman" w:cs="Times New Roman"/>
            <w:sz w:val="24"/>
            <w:szCs w:val="24"/>
          </w:rPr>
          <w:t>sredstva</w:t>
        </w:r>
      </w:ins>
      <w:r w:rsidR="0051391B" w:rsidRPr="0057658F">
        <w:rPr>
          <w:rFonts w:ascii="Times New Roman" w:hAnsi="Times New Roman" w:cs="Times New Roman"/>
          <w:sz w:val="24"/>
          <w:szCs w:val="24"/>
        </w:rPr>
        <w:t>, ki so bil</w:t>
      </w:r>
      <w:ins w:id="280" w:author="Avtor">
        <w:r w:rsidR="004F04AF">
          <w:rPr>
            <w:rFonts w:ascii="Times New Roman" w:hAnsi="Times New Roman" w:cs="Times New Roman"/>
            <w:sz w:val="24"/>
            <w:szCs w:val="24"/>
          </w:rPr>
          <w:t>a</w:t>
        </w:r>
      </w:ins>
      <w:del w:id="281" w:author="Avtor">
        <w:r w:rsidR="0051391B" w:rsidRPr="0057658F" w:rsidDel="004F04AF">
          <w:rPr>
            <w:rFonts w:ascii="Times New Roman" w:hAnsi="Times New Roman" w:cs="Times New Roman"/>
            <w:sz w:val="24"/>
            <w:szCs w:val="24"/>
          </w:rPr>
          <w:delText>i</w:delText>
        </w:r>
      </w:del>
      <w:r w:rsidR="0051391B" w:rsidRPr="0057658F">
        <w:rPr>
          <w:rFonts w:ascii="Times New Roman" w:hAnsi="Times New Roman" w:cs="Times New Roman"/>
          <w:sz w:val="24"/>
          <w:szCs w:val="24"/>
        </w:rPr>
        <w:t xml:space="preserve"> na voljo, in iz njih iztržiti največ. Pri tem so pokazali različne mere iznajdljivosti in pragmatičnosti. Nekateri so se s svojo iznajdljivostjo tudi pohvalili. Strategije, kako izboljšati svoj življenjski standard ali p</w:t>
      </w:r>
      <w:r w:rsidR="004D6C97" w:rsidRPr="0057658F">
        <w:rPr>
          <w:rFonts w:ascii="Times New Roman" w:hAnsi="Times New Roman" w:cs="Times New Roman"/>
          <w:sz w:val="24"/>
          <w:szCs w:val="24"/>
        </w:rPr>
        <w:t>riti do določene vrste blaga in</w:t>
      </w:r>
      <w:r w:rsidR="0051391B" w:rsidRPr="0057658F">
        <w:rPr>
          <w:rFonts w:ascii="Times New Roman" w:hAnsi="Times New Roman" w:cs="Times New Roman"/>
          <w:sz w:val="24"/>
          <w:szCs w:val="24"/>
        </w:rPr>
        <w:t xml:space="preserve"> storitev, so bile prisotne pri vseh slojih prebivalstva, ne glede na socialno ozadje, situiranost ali spol.</w:t>
      </w:r>
      <w:r w:rsidR="00406018" w:rsidRPr="0057658F">
        <w:rPr>
          <w:rStyle w:val="Sprotnaopomba-sklic"/>
          <w:rFonts w:ascii="Times New Roman" w:hAnsi="Times New Roman" w:cs="Times New Roman"/>
          <w:sz w:val="24"/>
          <w:szCs w:val="24"/>
        </w:rPr>
        <w:footnoteReference w:id="34"/>
      </w:r>
      <w:r w:rsidR="0051391B" w:rsidRPr="0057658F">
        <w:rPr>
          <w:rFonts w:ascii="Times New Roman" w:hAnsi="Times New Roman" w:cs="Times New Roman"/>
          <w:sz w:val="24"/>
          <w:szCs w:val="24"/>
        </w:rPr>
        <w:t xml:space="preserve"> Čeprav nekateri avtorji potrošniškim praksam </w:t>
      </w:r>
      <w:r w:rsidR="0051391B" w:rsidRPr="0057658F">
        <w:rPr>
          <w:rFonts w:ascii="Times New Roman" w:hAnsi="Times New Roman" w:cs="Times New Roman"/>
          <w:sz w:val="24"/>
          <w:szCs w:val="24"/>
        </w:rPr>
        <w:lastRenderedPageBreak/>
        <w:t xml:space="preserve">pripisujejo tudi subverzivno dimenzijo </w:t>
      </w:r>
      <w:del w:id="282" w:author="Avtor">
        <w:r w:rsidR="0051391B" w:rsidRPr="0057658F" w:rsidDel="004F04AF">
          <w:rPr>
            <w:rFonts w:ascii="Times New Roman" w:hAnsi="Times New Roman" w:cs="Times New Roman"/>
            <w:sz w:val="24"/>
            <w:szCs w:val="24"/>
          </w:rPr>
          <w:delText xml:space="preserve">oziroma </w:delText>
        </w:r>
      </w:del>
      <w:ins w:id="283" w:author="Avtor">
        <w:r w:rsidR="004F04AF">
          <w:rPr>
            <w:rFonts w:ascii="Times New Roman" w:hAnsi="Times New Roman" w:cs="Times New Roman"/>
            <w:sz w:val="24"/>
            <w:szCs w:val="24"/>
          </w:rPr>
          <w:t>ali</w:t>
        </w:r>
        <w:r w:rsidR="004F04AF" w:rsidRPr="0057658F">
          <w:rPr>
            <w:rFonts w:ascii="Times New Roman" w:hAnsi="Times New Roman" w:cs="Times New Roman"/>
            <w:sz w:val="24"/>
            <w:szCs w:val="24"/>
          </w:rPr>
          <w:t xml:space="preserve"> </w:t>
        </w:r>
      </w:ins>
      <w:r w:rsidR="0051391B" w:rsidRPr="0057658F">
        <w:rPr>
          <w:rFonts w:ascii="Times New Roman" w:hAnsi="Times New Roman" w:cs="Times New Roman"/>
          <w:sz w:val="24"/>
          <w:szCs w:val="24"/>
        </w:rPr>
        <w:t>upor,</w:t>
      </w:r>
      <w:r w:rsidR="0051391B" w:rsidRPr="0057658F">
        <w:rPr>
          <w:rStyle w:val="Sprotnaopomba-sklic"/>
          <w:rFonts w:ascii="Times New Roman" w:hAnsi="Times New Roman" w:cs="Times New Roman"/>
          <w:sz w:val="24"/>
          <w:szCs w:val="24"/>
        </w:rPr>
        <w:footnoteReference w:id="35"/>
      </w:r>
      <w:r w:rsidR="0051391B" w:rsidRPr="0057658F">
        <w:rPr>
          <w:rFonts w:ascii="Times New Roman" w:hAnsi="Times New Roman" w:cs="Times New Roman"/>
          <w:sz w:val="24"/>
          <w:szCs w:val="24"/>
        </w:rPr>
        <w:t xml:space="preserve"> je v zgodbah </w:t>
      </w:r>
      <w:r w:rsidR="004D6C97" w:rsidRPr="0057658F">
        <w:rPr>
          <w:rFonts w:ascii="Times New Roman" w:hAnsi="Times New Roman" w:cs="Times New Roman"/>
          <w:sz w:val="24"/>
          <w:szCs w:val="24"/>
        </w:rPr>
        <w:t xml:space="preserve">posnetih </w:t>
      </w:r>
      <w:r w:rsidR="0051391B" w:rsidRPr="0057658F">
        <w:rPr>
          <w:rFonts w:ascii="Times New Roman" w:hAnsi="Times New Roman" w:cs="Times New Roman"/>
          <w:sz w:val="24"/>
          <w:szCs w:val="24"/>
        </w:rPr>
        <w:t xml:space="preserve">pričevalcev razbrati predvsem pragmatičnost </w:t>
      </w:r>
      <w:del w:id="284" w:author="Avtor">
        <w:r w:rsidR="0051391B" w:rsidRPr="0057658F" w:rsidDel="004F04AF">
          <w:rPr>
            <w:rFonts w:ascii="Times New Roman" w:hAnsi="Times New Roman" w:cs="Times New Roman"/>
            <w:sz w:val="24"/>
            <w:szCs w:val="24"/>
          </w:rPr>
          <w:delText xml:space="preserve">oziroma </w:delText>
        </w:r>
      </w:del>
      <w:ins w:id="285" w:author="Avtor">
        <w:r w:rsidR="004F04AF">
          <w:rPr>
            <w:rFonts w:ascii="Times New Roman" w:hAnsi="Times New Roman" w:cs="Times New Roman"/>
            <w:sz w:val="24"/>
            <w:szCs w:val="24"/>
          </w:rPr>
          <w:t>ali</w:t>
        </w:r>
        <w:r w:rsidR="004F04AF" w:rsidRPr="0057658F">
          <w:rPr>
            <w:rFonts w:ascii="Times New Roman" w:hAnsi="Times New Roman" w:cs="Times New Roman"/>
            <w:sz w:val="24"/>
            <w:szCs w:val="24"/>
          </w:rPr>
          <w:t xml:space="preserve"> </w:t>
        </w:r>
      </w:ins>
      <w:r w:rsidR="0051391B" w:rsidRPr="0057658F">
        <w:rPr>
          <w:rFonts w:ascii="Times New Roman" w:hAnsi="Times New Roman" w:cs="Times New Roman"/>
          <w:sz w:val="24"/>
          <w:szCs w:val="24"/>
        </w:rPr>
        <w:t>izpolnjevanje potreb in želja.</w:t>
      </w:r>
    </w:p>
    <w:p w:rsidR="004920A8" w:rsidRPr="0057658F" w:rsidRDefault="004920A8" w:rsidP="00FC6919">
      <w:pPr>
        <w:spacing w:line="360" w:lineRule="auto"/>
        <w:rPr>
          <w:rFonts w:ascii="Times New Roman" w:hAnsi="Times New Roman" w:cs="Times New Roman"/>
          <w:sz w:val="24"/>
          <w:szCs w:val="24"/>
        </w:rPr>
      </w:pPr>
    </w:p>
    <w:p w:rsidR="00D57464" w:rsidRPr="0057658F" w:rsidDel="00124D6C" w:rsidRDefault="00D57464" w:rsidP="00343806">
      <w:pPr>
        <w:spacing w:line="360" w:lineRule="auto"/>
        <w:rPr>
          <w:del w:id="286" w:author="Avtor"/>
          <w:rFonts w:ascii="Times New Roman" w:hAnsi="Times New Roman" w:cs="Times New Roman"/>
          <w:sz w:val="24"/>
          <w:szCs w:val="24"/>
        </w:rPr>
      </w:pPr>
    </w:p>
    <w:p w:rsidR="00343806" w:rsidRPr="0057658F" w:rsidRDefault="000F5B5E" w:rsidP="000F5B5E">
      <w:pPr>
        <w:spacing w:line="360" w:lineRule="auto"/>
        <w:jc w:val="center"/>
        <w:rPr>
          <w:rFonts w:ascii="Times New Roman" w:hAnsi="Times New Roman" w:cs="Times New Roman"/>
          <w:b/>
          <w:sz w:val="24"/>
          <w:szCs w:val="24"/>
        </w:rPr>
      </w:pPr>
      <w:r w:rsidRPr="0057658F">
        <w:rPr>
          <w:rFonts w:ascii="Times New Roman" w:hAnsi="Times New Roman" w:cs="Times New Roman"/>
          <w:b/>
          <w:sz w:val="24"/>
          <w:szCs w:val="24"/>
        </w:rPr>
        <w:t>Sklep</w:t>
      </w:r>
    </w:p>
    <w:p w:rsidR="00406018" w:rsidRPr="0057658F" w:rsidRDefault="00406018" w:rsidP="00343806">
      <w:pPr>
        <w:spacing w:line="360" w:lineRule="auto"/>
        <w:rPr>
          <w:rFonts w:ascii="Times New Roman" w:hAnsi="Times New Roman" w:cs="Times New Roman"/>
          <w:sz w:val="24"/>
          <w:szCs w:val="24"/>
        </w:rPr>
      </w:pPr>
    </w:p>
    <w:p w:rsidR="00E44E6D" w:rsidRPr="0057658F" w:rsidRDefault="00FC6919" w:rsidP="00FC6919">
      <w:pPr>
        <w:spacing w:line="360" w:lineRule="auto"/>
        <w:rPr>
          <w:rFonts w:ascii="Times New Roman" w:hAnsi="Times New Roman" w:cs="Times New Roman"/>
          <w:sz w:val="24"/>
          <w:szCs w:val="24"/>
        </w:rPr>
      </w:pPr>
      <w:r w:rsidRPr="0057658F">
        <w:rPr>
          <w:rFonts w:ascii="Times New Roman" w:hAnsi="Times New Roman" w:cs="Times New Roman"/>
          <w:sz w:val="24"/>
          <w:szCs w:val="24"/>
        </w:rPr>
        <w:tab/>
      </w:r>
      <w:r w:rsidR="008827B3" w:rsidRPr="0057658F">
        <w:rPr>
          <w:rFonts w:ascii="Times New Roman" w:hAnsi="Times New Roman" w:cs="Times New Roman"/>
          <w:sz w:val="24"/>
          <w:szCs w:val="24"/>
        </w:rPr>
        <w:t>Ustni viri nudijo</w:t>
      </w:r>
      <w:r w:rsidR="00F95002" w:rsidRPr="0057658F">
        <w:rPr>
          <w:rFonts w:ascii="Times New Roman" w:hAnsi="Times New Roman" w:cs="Times New Roman"/>
          <w:sz w:val="24"/>
          <w:szCs w:val="24"/>
        </w:rPr>
        <w:t xml:space="preserve"> veliko</w:t>
      </w:r>
      <w:r w:rsidR="008827B3" w:rsidRPr="0057658F">
        <w:rPr>
          <w:rFonts w:ascii="Times New Roman" w:hAnsi="Times New Roman" w:cs="Times New Roman"/>
          <w:sz w:val="24"/>
          <w:szCs w:val="24"/>
        </w:rPr>
        <w:t xml:space="preserve"> informacij</w:t>
      </w:r>
      <w:r w:rsidR="00F95002" w:rsidRPr="0057658F">
        <w:rPr>
          <w:rFonts w:ascii="Times New Roman" w:hAnsi="Times New Roman" w:cs="Times New Roman"/>
          <w:sz w:val="24"/>
          <w:szCs w:val="24"/>
        </w:rPr>
        <w:t xml:space="preserve"> </w:t>
      </w:r>
      <w:r w:rsidR="0092234A" w:rsidRPr="0057658F">
        <w:rPr>
          <w:rFonts w:ascii="Times New Roman" w:hAnsi="Times New Roman" w:cs="Times New Roman"/>
          <w:sz w:val="24"/>
          <w:szCs w:val="24"/>
        </w:rPr>
        <w:t xml:space="preserve">o življenjskem standardu, </w:t>
      </w:r>
      <w:r w:rsidR="008827B3" w:rsidRPr="0057658F">
        <w:rPr>
          <w:rFonts w:ascii="Times New Roman" w:hAnsi="Times New Roman" w:cs="Times New Roman"/>
          <w:sz w:val="24"/>
          <w:szCs w:val="24"/>
        </w:rPr>
        <w:t xml:space="preserve">še več </w:t>
      </w:r>
      <w:r w:rsidR="00E44E6D" w:rsidRPr="0057658F">
        <w:rPr>
          <w:rFonts w:ascii="Times New Roman" w:hAnsi="Times New Roman" w:cs="Times New Roman"/>
          <w:sz w:val="24"/>
          <w:szCs w:val="24"/>
        </w:rPr>
        <w:t>pa</w:t>
      </w:r>
      <w:r w:rsidR="0092234A" w:rsidRPr="0057658F">
        <w:rPr>
          <w:rFonts w:ascii="Times New Roman" w:hAnsi="Times New Roman" w:cs="Times New Roman"/>
          <w:sz w:val="24"/>
          <w:szCs w:val="24"/>
        </w:rPr>
        <w:t xml:space="preserve"> o praksah in strategijah, motivacijah za izboljšanje vsakdanjega življenja</w:t>
      </w:r>
      <w:r w:rsidR="00E37D35" w:rsidRPr="0057658F">
        <w:rPr>
          <w:rFonts w:ascii="Times New Roman" w:hAnsi="Times New Roman" w:cs="Times New Roman"/>
          <w:sz w:val="24"/>
          <w:szCs w:val="24"/>
        </w:rPr>
        <w:t xml:space="preserve"> ter razvoju potrošniške kulture</w:t>
      </w:r>
      <w:r w:rsidR="0092234A" w:rsidRPr="0057658F">
        <w:rPr>
          <w:rFonts w:ascii="Times New Roman" w:hAnsi="Times New Roman" w:cs="Times New Roman"/>
          <w:sz w:val="24"/>
          <w:szCs w:val="24"/>
        </w:rPr>
        <w:t xml:space="preserve">. </w:t>
      </w:r>
      <w:r w:rsidR="00E44E6D" w:rsidRPr="0057658F">
        <w:rPr>
          <w:rFonts w:ascii="Times New Roman" w:hAnsi="Times New Roman" w:cs="Times New Roman"/>
          <w:sz w:val="24"/>
          <w:szCs w:val="24"/>
        </w:rPr>
        <w:t xml:space="preserve">Zaradi različnih življenjskih okoliščin so se </w:t>
      </w:r>
      <w:r w:rsidR="008827B3" w:rsidRPr="0057658F">
        <w:rPr>
          <w:rFonts w:ascii="Times New Roman" w:hAnsi="Times New Roman" w:cs="Times New Roman"/>
          <w:sz w:val="24"/>
          <w:szCs w:val="24"/>
        </w:rPr>
        <w:t>zgodbe pričevalcev</w:t>
      </w:r>
      <w:r w:rsidR="00E44E6D" w:rsidRPr="0057658F">
        <w:rPr>
          <w:rFonts w:ascii="Times New Roman" w:hAnsi="Times New Roman" w:cs="Times New Roman"/>
          <w:sz w:val="24"/>
          <w:szCs w:val="24"/>
        </w:rPr>
        <w:t xml:space="preserve"> gener</w:t>
      </w:r>
      <w:r w:rsidR="008827B3" w:rsidRPr="0057658F">
        <w:rPr>
          <w:rFonts w:ascii="Times New Roman" w:hAnsi="Times New Roman" w:cs="Times New Roman"/>
          <w:sz w:val="24"/>
          <w:szCs w:val="24"/>
        </w:rPr>
        <w:t>acijsko razlikovale</w:t>
      </w:r>
      <w:r w:rsidR="00E44E6D" w:rsidRPr="0057658F">
        <w:rPr>
          <w:rFonts w:ascii="Times New Roman" w:hAnsi="Times New Roman" w:cs="Times New Roman"/>
          <w:sz w:val="24"/>
          <w:szCs w:val="24"/>
        </w:rPr>
        <w:t xml:space="preserve">. Tisti pričevalci, ki so bili rojeni do leta 1945, so se močno spominjali pomanjkanja in bolj preprostega ter tradicionalnega življenjskega ritma. Prav tako so bili s pomanjkanjem v otroških letih zaznamovani tisti, ki so bili rojeni med letoma 1946 in 1959, toda njihova formativna leta in leta ustvarjanja družine so padla v obdobje, ki je bilo glede na življenjske razmere </w:t>
      </w:r>
      <w:ins w:id="287" w:author="Avtor">
        <w:r w:rsidR="00CC7D16">
          <w:rPr>
            <w:rFonts w:ascii="Times New Roman" w:hAnsi="Times New Roman" w:cs="Times New Roman"/>
            <w:sz w:val="24"/>
            <w:szCs w:val="24"/>
          </w:rPr>
          <w:t xml:space="preserve">– </w:t>
        </w:r>
      </w:ins>
      <w:r w:rsidR="00E44E6D" w:rsidRPr="0057658F">
        <w:rPr>
          <w:rFonts w:ascii="Times New Roman" w:hAnsi="Times New Roman" w:cs="Times New Roman"/>
          <w:sz w:val="24"/>
          <w:szCs w:val="24"/>
        </w:rPr>
        <w:t xml:space="preserve">kljub nestabilnim razmeram na gospodarskem in političnem področju </w:t>
      </w:r>
      <w:ins w:id="288" w:author="Avtor">
        <w:r w:rsidR="00CC7D16">
          <w:rPr>
            <w:rFonts w:ascii="Times New Roman" w:hAnsi="Times New Roman" w:cs="Times New Roman"/>
            <w:sz w:val="24"/>
            <w:szCs w:val="24"/>
          </w:rPr>
          <w:t xml:space="preserve">– </w:t>
        </w:r>
      </w:ins>
      <w:r w:rsidR="00E44E6D" w:rsidRPr="0057658F">
        <w:rPr>
          <w:rFonts w:ascii="Times New Roman" w:hAnsi="Times New Roman" w:cs="Times New Roman"/>
          <w:sz w:val="24"/>
          <w:szCs w:val="24"/>
        </w:rPr>
        <w:t>najbolj ugodno. Najmlajši pričevalci</w:t>
      </w:r>
      <w:proofErr w:type="gramStart"/>
      <w:r w:rsidR="00E44E6D" w:rsidRPr="0057658F">
        <w:rPr>
          <w:rFonts w:ascii="Times New Roman" w:hAnsi="Times New Roman" w:cs="Times New Roman"/>
          <w:sz w:val="24"/>
          <w:szCs w:val="24"/>
        </w:rPr>
        <w:t>,</w:t>
      </w:r>
      <w:proofErr w:type="gramEnd"/>
      <w:r w:rsidR="00E44E6D" w:rsidRPr="0057658F">
        <w:rPr>
          <w:rFonts w:ascii="Times New Roman" w:hAnsi="Times New Roman" w:cs="Times New Roman"/>
          <w:sz w:val="24"/>
          <w:szCs w:val="24"/>
        </w:rPr>
        <w:t xml:space="preserve"> rojeni med letoma 1960 in 1973 so imeli v spominu predvsem konec sedemdesetih let in osemdeseta leta, ko so se življenjske razmere zaradi gospodarske krize in visoke inflacije ponovno poslabšale.</w:t>
      </w:r>
    </w:p>
    <w:p w:rsidR="00885CF3" w:rsidRDefault="00FC6919" w:rsidP="00FC6919">
      <w:pPr>
        <w:spacing w:line="360" w:lineRule="auto"/>
        <w:rPr>
          <w:ins w:id="289" w:author="Avtor"/>
          <w:rFonts w:ascii="Times New Roman" w:hAnsi="Times New Roman" w:cs="Times New Roman"/>
          <w:sz w:val="24"/>
          <w:szCs w:val="24"/>
        </w:rPr>
      </w:pPr>
      <w:r w:rsidRPr="0057658F">
        <w:rPr>
          <w:rFonts w:ascii="Times New Roman" w:hAnsi="Times New Roman" w:cs="Times New Roman"/>
          <w:sz w:val="24"/>
          <w:szCs w:val="24"/>
        </w:rPr>
        <w:tab/>
      </w:r>
      <w:r w:rsidR="00E44E6D" w:rsidRPr="0057658F">
        <w:rPr>
          <w:rFonts w:ascii="Times New Roman" w:hAnsi="Times New Roman" w:cs="Times New Roman"/>
          <w:sz w:val="24"/>
          <w:szCs w:val="24"/>
        </w:rPr>
        <w:t xml:space="preserve">Na začetku raziskovanega obdobja </w:t>
      </w:r>
      <w:r w:rsidR="006E01E6" w:rsidRPr="0057658F">
        <w:rPr>
          <w:rFonts w:ascii="Times New Roman" w:hAnsi="Times New Roman" w:cs="Times New Roman"/>
          <w:sz w:val="24"/>
          <w:szCs w:val="24"/>
        </w:rPr>
        <w:t xml:space="preserve">so </w:t>
      </w:r>
      <w:r w:rsidR="00E44E6D" w:rsidRPr="0057658F">
        <w:rPr>
          <w:rFonts w:ascii="Times New Roman" w:hAnsi="Times New Roman" w:cs="Times New Roman"/>
          <w:sz w:val="24"/>
          <w:szCs w:val="24"/>
        </w:rPr>
        <w:t xml:space="preserve">ljudje večinoma </w:t>
      </w:r>
      <w:r w:rsidR="006E01E6" w:rsidRPr="0057658F">
        <w:rPr>
          <w:rFonts w:ascii="Times New Roman" w:hAnsi="Times New Roman" w:cs="Times New Roman"/>
          <w:sz w:val="24"/>
          <w:szCs w:val="24"/>
        </w:rPr>
        <w:t xml:space="preserve">živeli skromno, a </w:t>
      </w:r>
      <w:r w:rsidR="00E44E6D" w:rsidRPr="0057658F">
        <w:rPr>
          <w:rFonts w:ascii="Times New Roman" w:hAnsi="Times New Roman" w:cs="Times New Roman"/>
          <w:sz w:val="24"/>
          <w:szCs w:val="24"/>
        </w:rPr>
        <w:t>čutili so optimizem.</w:t>
      </w:r>
      <w:r w:rsidR="006E01E6" w:rsidRPr="0057658F">
        <w:rPr>
          <w:rFonts w:ascii="Times New Roman" w:hAnsi="Times New Roman" w:cs="Times New Roman"/>
          <w:sz w:val="24"/>
          <w:szCs w:val="24"/>
        </w:rPr>
        <w:t xml:space="preserve"> </w:t>
      </w:r>
      <w:r w:rsidR="00E44E6D" w:rsidRPr="0057658F">
        <w:rPr>
          <w:rFonts w:ascii="Times New Roman" w:hAnsi="Times New Roman" w:cs="Times New Roman"/>
          <w:sz w:val="24"/>
          <w:szCs w:val="24"/>
        </w:rPr>
        <w:t>N</w:t>
      </w:r>
      <w:r w:rsidR="006E01E6" w:rsidRPr="0057658F">
        <w:rPr>
          <w:rFonts w:ascii="Times New Roman" w:hAnsi="Times New Roman" w:cs="Times New Roman"/>
          <w:sz w:val="24"/>
          <w:szCs w:val="24"/>
        </w:rPr>
        <w:t xml:space="preserve">jihovo življenje </w:t>
      </w:r>
      <w:r w:rsidR="00E44E6D" w:rsidRPr="0057658F">
        <w:rPr>
          <w:rFonts w:ascii="Times New Roman" w:hAnsi="Times New Roman" w:cs="Times New Roman"/>
          <w:sz w:val="24"/>
          <w:szCs w:val="24"/>
        </w:rPr>
        <w:t xml:space="preserve">se je </w:t>
      </w:r>
      <w:proofErr w:type="gramStart"/>
      <w:r w:rsidR="00F95002" w:rsidRPr="0057658F">
        <w:rPr>
          <w:rFonts w:ascii="Times New Roman" w:hAnsi="Times New Roman" w:cs="Times New Roman"/>
          <w:sz w:val="24"/>
          <w:szCs w:val="24"/>
        </w:rPr>
        <w:t>skozi</w:t>
      </w:r>
      <w:proofErr w:type="gramEnd"/>
      <w:r w:rsidR="00F95002" w:rsidRPr="0057658F">
        <w:rPr>
          <w:rFonts w:ascii="Times New Roman" w:hAnsi="Times New Roman" w:cs="Times New Roman"/>
          <w:sz w:val="24"/>
          <w:szCs w:val="24"/>
        </w:rPr>
        <w:t xml:space="preserve"> desetletja </w:t>
      </w:r>
      <w:r w:rsidR="00E44E6D" w:rsidRPr="0057658F">
        <w:rPr>
          <w:rFonts w:ascii="Times New Roman" w:hAnsi="Times New Roman" w:cs="Times New Roman"/>
          <w:sz w:val="24"/>
          <w:szCs w:val="24"/>
        </w:rPr>
        <w:t>izboljševalo</w:t>
      </w:r>
      <w:r w:rsidR="006E01E6" w:rsidRPr="0057658F">
        <w:rPr>
          <w:rFonts w:ascii="Times New Roman" w:hAnsi="Times New Roman" w:cs="Times New Roman"/>
          <w:sz w:val="24"/>
          <w:szCs w:val="24"/>
        </w:rPr>
        <w:t xml:space="preserve">. </w:t>
      </w:r>
      <w:r w:rsidR="00F95002" w:rsidRPr="0057658F">
        <w:rPr>
          <w:rFonts w:ascii="Times New Roman" w:hAnsi="Times New Roman" w:cs="Times New Roman"/>
          <w:sz w:val="24"/>
          <w:szCs w:val="24"/>
        </w:rPr>
        <w:t>B</w:t>
      </w:r>
      <w:r w:rsidR="006E01E6" w:rsidRPr="0057658F">
        <w:rPr>
          <w:rFonts w:ascii="Times New Roman" w:hAnsi="Times New Roman" w:cs="Times New Roman"/>
          <w:sz w:val="24"/>
          <w:szCs w:val="24"/>
        </w:rPr>
        <w:t xml:space="preserve">ili </w:t>
      </w:r>
      <w:r w:rsidR="00F95002" w:rsidRPr="0057658F">
        <w:rPr>
          <w:rFonts w:ascii="Times New Roman" w:hAnsi="Times New Roman" w:cs="Times New Roman"/>
          <w:sz w:val="24"/>
          <w:szCs w:val="24"/>
        </w:rPr>
        <w:t xml:space="preserve">so </w:t>
      </w:r>
      <w:r w:rsidR="006E01E6" w:rsidRPr="0057658F">
        <w:rPr>
          <w:rFonts w:ascii="Times New Roman" w:hAnsi="Times New Roman" w:cs="Times New Roman"/>
          <w:sz w:val="24"/>
          <w:szCs w:val="24"/>
        </w:rPr>
        <w:t>prič</w:t>
      </w:r>
      <w:ins w:id="290" w:author="Avtor">
        <w:r w:rsidR="003E0428">
          <w:rPr>
            <w:rFonts w:ascii="Times New Roman" w:hAnsi="Times New Roman" w:cs="Times New Roman"/>
            <w:sz w:val="24"/>
            <w:szCs w:val="24"/>
          </w:rPr>
          <w:t>e</w:t>
        </w:r>
      </w:ins>
      <w:del w:id="291" w:author="Avtor">
        <w:r w:rsidR="006E01E6" w:rsidRPr="0057658F" w:rsidDel="003E0428">
          <w:rPr>
            <w:rFonts w:ascii="Times New Roman" w:hAnsi="Times New Roman" w:cs="Times New Roman"/>
            <w:sz w:val="24"/>
            <w:szCs w:val="24"/>
          </w:rPr>
          <w:delText>a</w:delText>
        </w:r>
      </w:del>
      <w:r w:rsidR="006E01E6" w:rsidRPr="0057658F">
        <w:rPr>
          <w:rFonts w:ascii="Times New Roman" w:hAnsi="Times New Roman" w:cs="Times New Roman"/>
          <w:sz w:val="24"/>
          <w:szCs w:val="24"/>
        </w:rPr>
        <w:t xml:space="preserve"> modernizaciji in dvigu življenjskega standarda, živeli so udo</w:t>
      </w:r>
      <w:r w:rsidR="00E44E6D" w:rsidRPr="0057658F">
        <w:rPr>
          <w:rFonts w:ascii="Times New Roman" w:hAnsi="Times New Roman" w:cs="Times New Roman"/>
          <w:sz w:val="24"/>
          <w:szCs w:val="24"/>
        </w:rPr>
        <w:t>bneje kot generacije pred njimi.</w:t>
      </w:r>
      <w:r w:rsidR="006E01E6" w:rsidRPr="0057658F">
        <w:rPr>
          <w:rFonts w:ascii="Times New Roman" w:hAnsi="Times New Roman" w:cs="Times New Roman"/>
          <w:sz w:val="24"/>
          <w:szCs w:val="24"/>
        </w:rPr>
        <w:t xml:space="preserve"> </w:t>
      </w:r>
      <w:r w:rsidR="008827B3" w:rsidRPr="0057658F">
        <w:rPr>
          <w:rFonts w:ascii="Times New Roman" w:hAnsi="Times New Roman" w:cs="Times New Roman"/>
          <w:sz w:val="24"/>
          <w:szCs w:val="24"/>
        </w:rPr>
        <w:t>R</w:t>
      </w:r>
      <w:r w:rsidR="006E01E6" w:rsidRPr="0057658F">
        <w:rPr>
          <w:rFonts w:ascii="Times New Roman" w:hAnsi="Times New Roman" w:cs="Times New Roman"/>
          <w:sz w:val="24"/>
          <w:szCs w:val="24"/>
        </w:rPr>
        <w:t>azvijajoča se potrošniška kultura</w:t>
      </w:r>
      <w:r w:rsidR="008827B3" w:rsidRPr="0057658F">
        <w:rPr>
          <w:rFonts w:ascii="Times New Roman" w:hAnsi="Times New Roman" w:cs="Times New Roman"/>
          <w:sz w:val="24"/>
          <w:szCs w:val="24"/>
        </w:rPr>
        <w:t xml:space="preserve"> pa</w:t>
      </w:r>
      <w:r w:rsidR="006E01E6" w:rsidRPr="0057658F">
        <w:rPr>
          <w:rFonts w:ascii="Times New Roman" w:hAnsi="Times New Roman" w:cs="Times New Roman"/>
          <w:sz w:val="24"/>
          <w:szCs w:val="24"/>
        </w:rPr>
        <w:t xml:space="preserve"> </w:t>
      </w:r>
      <w:r w:rsidR="00E44E6D" w:rsidRPr="0057658F">
        <w:rPr>
          <w:rFonts w:ascii="Times New Roman" w:hAnsi="Times New Roman" w:cs="Times New Roman"/>
          <w:sz w:val="24"/>
          <w:szCs w:val="24"/>
        </w:rPr>
        <w:t xml:space="preserve">je </w:t>
      </w:r>
      <w:r w:rsidR="006E01E6" w:rsidRPr="0057658F">
        <w:rPr>
          <w:rFonts w:ascii="Times New Roman" w:hAnsi="Times New Roman" w:cs="Times New Roman"/>
          <w:sz w:val="24"/>
          <w:szCs w:val="24"/>
        </w:rPr>
        <w:t>ustvarjala nove želje in potrebe, h katerim so stremeli in ki jih niso mogli zadovoljiti od danes na jutri.</w:t>
      </w:r>
      <w:r w:rsidR="00F95002" w:rsidRPr="0057658F">
        <w:rPr>
          <w:rFonts w:ascii="Times New Roman" w:hAnsi="Times New Roman" w:cs="Times New Roman"/>
          <w:sz w:val="24"/>
          <w:szCs w:val="24"/>
        </w:rPr>
        <w:t xml:space="preserve"> Čeprav je bil svet</w:t>
      </w:r>
      <w:r w:rsidR="00E44E6D" w:rsidRPr="0057658F">
        <w:rPr>
          <w:rFonts w:ascii="Times New Roman" w:hAnsi="Times New Roman" w:cs="Times New Roman"/>
          <w:sz w:val="24"/>
          <w:szCs w:val="24"/>
        </w:rPr>
        <w:t xml:space="preserve">, v katerem so živeli, </w:t>
      </w:r>
      <w:r w:rsidR="00F95002" w:rsidRPr="0057658F">
        <w:rPr>
          <w:rFonts w:ascii="Times New Roman" w:hAnsi="Times New Roman" w:cs="Times New Roman"/>
          <w:sz w:val="24"/>
          <w:szCs w:val="24"/>
        </w:rPr>
        <w:t xml:space="preserve">zaznamovan s političnimi in gospodarskimi omejitvami, je </w:t>
      </w:r>
      <w:r w:rsidR="00E44E6D" w:rsidRPr="0057658F">
        <w:rPr>
          <w:rFonts w:ascii="Times New Roman" w:hAnsi="Times New Roman" w:cs="Times New Roman"/>
          <w:sz w:val="24"/>
          <w:szCs w:val="24"/>
        </w:rPr>
        <w:t>hkrati nudil</w:t>
      </w:r>
      <w:r w:rsidR="00F95002" w:rsidRPr="0057658F">
        <w:rPr>
          <w:rFonts w:ascii="Times New Roman" w:hAnsi="Times New Roman" w:cs="Times New Roman"/>
          <w:sz w:val="24"/>
          <w:szCs w:val="24"/>
        </w:rPr>
        <w:t xml:space="preserve"> socialno varnost in </w:t>
      </w:r>
      <w:del w:id="292" w:author="Avtor">
        <w:r w:rsidR="00F95002" w:rsidRPr="0057658F" w:rsidDel="003E0428">
          <w:rPr>
            <w:rFonts w:ascii="Times New Roman" w:hAnsi="Times New Roman" w:cs="Times New Roman"/>
            <w:sz w:val="24"/>
            <w:szCs w:val="24"/>
          </w:rPr>
          <w:delText xml:space="preserve">relativno </w:delText>
        </w:r>
      </w:del>
      <w:ins w:id="293" w:author="Avtor">
        <w:r w:rsidR="003E0428">
          <w:rPr>
            <w:rFonts w:ascii="Times New Roman" w:hAnsi="Times New Roman" w:cs="Times New Roman"/>
            <w:sz w:val="24"/>
            <w:szCs w:val="24"/>
          </w:rPr>
          <w:t>sorazmerno</w:t>
        </w:r>
        <w:r w:rsidR="003E0428" w:rsidRPr="0057658F">
          <w:rPr>
            <w:rFonts w:ascii="Times New Roman" w:hAnsi="Times New Roman" w:cs="Times New Roman"/>
            <w:sz w:val="24"/>
            <w:szCs w:val="24"/>
          </w:rPr>
          <w:t xml:space="preserve"> </w:t>
        </w:r>
      </w:ins>
      <w:r w:rsidR="00F95002" w:rsidRPr="0057658F">
        <w:rPr>
          <w:rFonts w:ascii="Times New Roman" w:hAnsi="Times New Roman" w:cs="Times New Roman"/>
          <w:sz w:val="24"/>
          <w:szCs w:val="24"/>
        </w:rPr>
        <w:t xml:space="preserve">enakost. V </w:t>
      </w:r>
      <w:r w:rsidR="008827B3" w:rsidRPr="0057658F">
        <w:rPr>
          <w:rFonts w:ascii="Times New Roman" w:hAnsi="Times New Roman" w:cs="Times New Roman"/>
          <w:sz w:val="24"/>
          <w:szCs w:val="24"/>
        </w:rPr>
        <w:t>teh okoliščinah</w:t>
      </w:r>
      <w:r w:rsidR="00F95002" w:rsidRPr="0057658F">
        <w:rPr>
          <w:rFonts w:ascii="Times New Roman" w:hAnsi="Times New Roman" w:cs="Times New Roman"/>
          <w:sz w:val="24"/>
          <w:szCs w:val="24"/>
        </w:rPr>
        <w:t xml:space="preserve"> so pričevalci iskali možnosti za dobro življenje in </w:t>
      </w:r>
      <w:del w:id="294" w:author="Avtor">
        <w:r w:rsidR="00F95002" w:rsidRPr="0057658F" w:rsidDel="003E0428">
          <w:rPr>
            <w:rFonts w:ascii="Times New Roman" w:hAnsi="Times New Roman" w:cs="Times New Roman"/>
            <w:sz w:val="24"/>
            <w:szCs w:val="24"/>
          </w:rPr>
          <w:delText xml:space="preserve">za </w:delText>
        </w:r>
      </w:del>
      <w:r w:rsidR="00F95002" w:rsidRPr="0057658F">
        <w:rPr>
          <w:rFonts w:ascii="Times New Roman" w:hAnsi="Times New Roman" w:cs="Times New Roman"/>
          <w:sz w:val="24"/>
          <w:szCs w:val="24"/>
        </w:rPr>
        <w:t xml:space="preserve">izboljšanje ekonomskega položaja. Za doseganje zastavljenih ciljev so bili pripravljeni na zmernost, odrekanje in varčevanje, a tudi na aktivnost. </w:t>
      </w:r>
      <w:r w:rsidR="00E44E6D" w:rsidRPr="0057658F">
        <w:rPr>
          <w:rFonts w:ascii="Times New Roman" w:hAnsi="Times New Roman" w:cs="Times New Roman"/>
          <w:sz w:val="24"/>
          <w:szCs w:val="24"/>
        </w:rPr>
        <w:t>R</w:t>
      </w:r>
      <w:r w:rsidR="00F95002" w:rsidRPr="0057658F">
        <w:rPr>
          <w:rFonts w:ascii="Times New Roman" w:hAnsi="Times New Roman" w:cs="Times New Roman"/>
          <w:sz w:val="24"/>
          <w:szCs w:val="24"/>
        </w:rPr>
        <w:t xml:space="preserve">azvili </w:t>
      </w:r>
      <w:r w:rsidR="00E44E6D" w:rsidRPr="0057658F">
        <w:rPr>
          <w:rFonts w:ascii="Times New Roman" w:hAnsi="Times New Roman" w:cs="Times New Roman"/>
          <w:sz w:val="24"/>
          <w:szCs w:val="24"/>
        </w:rPr>
        <w:t xml:space="preserve">so </w:t>
      </w:r>
      <w:r w:rsidR="00F95002" w:rsidRPr="0057658F">
        <w:rPr>
          <w:rFonts w:ascii="Times New Roman" w:hAnsi="Times New Roman" w:cs="Times New Roman"/>
          <w:sz w:val="24"/>
          <w:szCs w:val="24"/>
        </w:rPr>
        <w:t xml:space="preserve">veščine nakupovanja, ki </w:t>
      </w:r>
      <w:r w:rsidR="00E44E6D" w:rsidRPr="0057658F">
        <w:rPr>
          <w:rFonts w:ascii="Times New Roman" w:hAnsi="Times New Roman" w:cs="Times New Roman"/>
          <w:sz w:val="24"/>
          <w:szCs w:val="24"/>
        </w:rPr>
        <w:t xml:space="preserve">jih pravzaprav poznamo še danes, med njimi tudi take, ki </w:t>
      </w:r>
      <w:r w:rsidR="00F95002" w:rsidRPr="0057658F">
        <w:rPr>
          <w:rFonts w:ascii="Times New Roman" w:hAnsi="Times New Roman" w:cs="Times New Roman"/>
          <w:sz w:val="24"/>
          <w:szCs w:val="24"/>
        </w:rPr>
        <w:t>so vključevale osebne povezave in neformalno ekonomijo.</w:t>
      </w:r>
    </w:p>
    <w:p w:rsidR="00124D6C" w:rsidRDefault="00124D6C" w:rsidP="00FC6919">
      <w:pPr>
        <w:spacing w:line="360" w:lineRule="auto"/>
        <w:rPr>
          <w:ins w:id="295" w:author="Avtor"/>
          <w:rFonts w:ascii="Times New Roman" w:hAnsi="Times New Roman" w:cs="Times New Roman"/>
          <w:sz w:val="24"/>
          <w:szCs w:val="24"/>
        </w:rPr>
      </w:pPr>
    </w:p>
    <w:p w:rsidR="00124D6C" w:rsidRDefault="00124D6C" w:rsidP="00124D6C">
      <w:pPr>
        <w:spacing w:line="360" w:lineRule="auto"/>
        <w:jc w:val="center"/>
        <w:rPr>
          <w:ins w:id="296" w:author="Avtor"/>
          <w:rFonts w:ascii="Times New Roman" w:hAnsi="Times New Roman" w:cs="Times New Roman"/>
          <w:b/>
          <w:sz w:val="24"/>
          <w:szCs w:val="24"/>
        </w:rPr>
      </w:pPr>
      <w:ins w:id="297" w:author="Avtor">
        <w:r w:rsidRPr="0057658F">
          <w:rPr>
            <w:rFonts w:ascii="Times New Roman" w:hAnsi="Times New Roman" w:cs="Times New Roman"/>
            <w:b/>
            <w:sz w:val="24"/>
            <w:szCs w:val="24"/>
          </w:rPr>
          <w:t>Viri in literatura</w:t>
        </w:r>
      </w:ins>
    </w:p>
    <w:p w:rsidR="00FD1FFB" w:rsidRPr="0057658F" w:rsidRDefault="00FD1FFB" w:rsidP="00124D6C">
      <w:pPr>
        <w:spacing w:line="360" w:lineRule="auto"/>
        <w:jc w:val="center"/>
        <w:rPr>
          <w:ins w:id="298" w:author="Avtor"/>
          <w:rFonts w:ascii="Times New Roman" w:hAnsi="Times New Roman" w:cs="Times New Roman"/>
          <w:b/>
          <w:sz w:val="24"/>
          <w:szCs w:val="24"/>
        </w:rPr>
      </w:pPr>
    </w:p>
    <w:p w:rsidR="00124D6C" w:rsidRPr="00800DB4" w:rsidRDefault="00124D6C" w:rsidP="00124D6C">
      <w:pPr>
        <w:spacing w:line="360" w:lineRule="auto"/>
        <w:rPr>
          <w:ins w:id="299" w:author="Avtor"/>
          <w:rFonts w:ascii="Times New Roman" w:hAnsi="Times New Roman" w:cs="Times New Roman"/>
          <w:b/>
          <w:sz w:val="20"/>
          <w:szCs w:val="20"/>
          <w:rPrChange w:id="300" w:author="Avtor">
            <w:rPr>
              <w:ins w:id="301" w:author="Avtor"/>
              <w:rFonts w:ascii="Times New Roman" w:hAnsi="Times New Roman" w:cs="Times New Roman"/>
              <w:b/>
              <w:sz w:val="24"/>
              <w:szCs w:val="24"/>
            </w:rPr>
          </w:rPrChange>
        </w:rPr>
      </w:pPr>
      <w:ins w:id="302" w:author="Avtor">
        <w:r w:rsidRPr="00800DB4">
          <w:rPr>
            <w:rFonts w:ascii="Times New Roman" w:hAnsi="Times New Roman" w:cs="Times New Roman"/>
            <w:b/>
            <w:sz w:val="20"/>
            <w:szCs w:val="20"/>
            <w:rPrChange w:id="303" w:author="Avtor">
              <w:rPr>
                <w:rFonts w:ascii="Times New Roman" w:hAnsi="Times New Roman" w:cs="Times New Roman"/>
                <w:b/>
                <w:sz w:val="24"/>
                <w:szCs w:val="24"/>
              </w:rPr>
            </w:rPrChange>
          </w:rPr>
          <w:t>Časopisni viri:</w:t>
        </w:r>
      </w:ins>
    </w:p>
    <w:p w:rsidR="00124D6C" w:rsidRPr="00800DB4" w:rsidRDefault="00124D6C" w:rsidP="00800DB4">
      <w:pPr>
        <w:pStyle w:val="Odstavekseznama"/>
        <w:numPr>
          <w:ilvl w:val="0"/>
          <w:numId w:val="2"/>
        </w:numPr>
        <w:spacing w:line="360" w:lineRule="auto"/>
        <w:rPr>
          <w:ins w:id="304" w:author="Avtor"/>
          <w:rFonts w:ascii="Times New Roman" w:hAnsi="Times New Roman" w:cs="Times New Roman"/>
          <w:sz w:val="20"/>
          <w:szCs w:val="20"/>
          <w:rPrChange w:id="305" w:author="Avtor">
            <w:rPr>
              <w:ins w:id="306" w:author="Avtor"/>
              <w:rFonts w:ascii="Times New Roman" w:hAnsi="Times New Roman" w:cs="Times New Roman"/>
              <w:sz w:val="24"/>
              <w:szCs w:val="24"/>
            </w:rPr>
          </w:rPrChange>
        </w:rPr>
        <w:pPrChange w:id="307" w:author="Avtor">
          <w:pPr>
            <w:spacing w:line="360" w:lineRule="auto"/>
          </w:pPr>
        </w:pPrChange>
      </w:pPr>
      <w:ins w:id="308" w:author="Avtor">
        <w:r w:rsidRPr="00800DB4">
          <w:rPr>
            <w:rFonts w:ascii="Times New Roman" w:hAnsi="Times New Roman" w:cs="Times New Roman"/>
            <w:i/>
            <w:sz w:val="20"/>
            <w:szCs w:val="20"/>
            <w:rPrChange w:id="309" w:author="Avtor">
              <w:rPr>
                <w:rFonts w:ascii="Times New Roman" w:hAnsi="Times New Roman" w:cs="Times New Roman"/>
                <w:i/>
                <w:sz w:val="24"/>
                <w:szCs w:val="24"/>
              </w:rPr>
            </w:rPrChange>
          </w:rPr>
          <w:t>Zbor občanov</w:t>
        </w:r>
        <w:r w:rsidRPr="00800DB4">
          <w:rPr>
            <w:rFonts w:ascii="Times New Roman" w:hAnsi="Times New Roman" w:cs="Times New Roman"/>
            <w:sz w:val="20"/>
            <w:szCs w:val="20"/>
            <w:rPrChange w:id="310" w:author="Avtor">
              <w:rPr>
                <w:rFonts w:ascii="Times New Roman" w:hAnsi="Times New Roman" w:cs="Times New Roman"/>
                <w:sz w:val="24"/>
                <w:szCs w:val="24"/>
              </w:rPr>
            </w:rPrChange>
          </w:rPr>
          <w:t>, 19. 1. 1988, 5. »(</w:t>
        </w:r>
        <w:proofErr w:type="spellStart"/>
        <w:r w:rsidRPr="00800DB4">
          <w:rPr>
            <w:rFonts w:ascii="Times New Roman" w:hAnsi="Times New Roman" w:cs="Times New Roman"/>
            <w:sz w:val="20"/>
            <w:szCs w:val="20"/>
            <w:rPrChange w:id="311" w:author="Avtor">
              <w:rPr>
                <w:rFonts w:ascii="Times New Roman" w:hAnsi="Times New Roman" w:cs="Times New Roman"/>
                <w:sz w:val="24"/>
                <w:szCs w:val="24"/>
              </w:rPr>
            </w:rPrChange>
          </w:rPr>
          <w:t>Pre</w:t>
        </w:r>
        <w:proofErr w:type="spellEnd"/>
        <w:proofErr w:type="gramStart"/>
        <w:r w:rsidRPr="00800DB4">
          <w:rPr>
            <w:rFonts w:ascii="Times New Roman" w:hAnsi="Times New Roman" w:cs="Times New Roman"/>
            <w:sz w:val="20"/>
            <w:szCs w:val="20"/>
            <w:rPrChange w:id="312" w:author="Avtor">
              <w:rPr>
                <w:rFonts w:ascii="Times New Roman" w:hAnsi="Times New Roman" w:cs="Times New Roman"/>
                <w:sz w:val="24"/>
                <w:szCs w:val="24"/>
              </w:rPr>
            </w:rPrChange>
          </w:rPr>
          <w:t>)</w:t>
        </w:r>
        <w:proofErr w:type="gramEnd"/>
        <w:r w:rsidRPr="00800DB4">
          <w:rPr>
            <w:rFonts w:ascii="Times New Roman" w:hAnsi="Times New Roman" w:cs="Times New Roman"/>
            <w:sz w:val="20"/>
            <w:szCs w:val="20"/>
            <w:rPrChange w:id="313" w:author="Avtor">
              <w:rPr>
                <w:rFonts w:ascii="Times New Roman" w:hAnsi="Times New Roman" w:cs="Times New Roman"/>
                <w:sz w:val="24"/>
                <w:szCs w:val="24"/>
              </w:rPr>
            </w:rPrChange>
          </w:rPr>
          <w:t>živeti z inflacijo.«</w:t>
        </w:r>
      </w:ins>
    </w:p>
    <w:p w:rsidR="00124D6C" w:rsidRPr="00800DB4" w:rsidRDefault="00124D6C" w:rsidP="00124D6C">
      <w:pPr>
        <w:spacing w:line="360" w:lineRule="auto"/>
        <w:rPr>
          <w:ins w:id="314" w:author="Avtor"/>
          <w:rFonts w:ascii="Times New Roman" w:hAnsi="Times New Roman" w:cs="Times New Roman"/>
          <w:sz w:val="20"/>
          <w:szCs w:val="20"/>
          <w:rPrChange w:id="315" w:author="Avtor">
            <w:rPr>
              <w:ins w:id="316" w:author="Avtor"/>
              <w:rFonts w:ascii="Times New Roman" w:hAnsi="Times New Roman" w:cs="Times New Roman"/>
              <w:sz w:val="24"/>
              <w:szCs w:val="24"/>
            </w:rPr>
          </w:rPrChange>
        </w:rPr>
      </w:pPr>
    </w:p>
    <w:p w:rsidR="00124D6C" w:rsidRPr="00800DB4" w:rsidRDefault="00124D6C" w:rsidP="00124D6C">
      <w:pPr>
        <w:spacing w:line="360" w:lineRule="auto"/>
        <w:rPr>
          <w:ins w:id="317" w:author="Avtor"/>
          <w:rFonts w:ascii="Times New Roman" w:hAnsi="Times New Roman" w:cs="Times New Roman"/>
          <w:b/>
          <w:sz w:val="20"/>
          <w:szCs w:val="20"/>
          <w:rPrChange w:id="318" w:author="Avtor">
            <w:rPr>
              <w:ins w:id="319" w:author="Avtor"/>
              <w:rFonts w:ascii="Times New Roman" w:hAnsi="Times New Roman" w:cs="Times New Roman"/>
              <w:b/>
              <w:sz w:val="24"/>
              <w:szCs w:val="24"/>
            </w:rPr>
          </w:rPrChange>
        </w:rPr>
      </w:pPr>
      <w:ins w:id="320" w:author="Avtor">
        <w:r w:rsidRPr="00800DB4">
          <w:rPr>
            <w:rFonts w:ascii="Times New Roman" w:hAnsi="Times New Roman" w:cs="Times New Roman"/>
            <w:b/>
            <w:sz w:val="20"/>
            <w:szCs w:val="20"/>
            <w:rPrChange w:id="321" w:author="Avtor">
              <w:rPr>
                <w:rFonts w:ascii="Times New Roman" w:hAnsi="Times New Roman" w:cs="Times New Roman"/>
                <w:b/>
                <w:sz w:val="24"/>
                <w:szCs w:val="24"/>
              </w:rPr>
            </w:rPrChange>
          </w:rPr>
          <w:t>Literatura:</w:t>
        </w:r>
      </w:ins>
    </w:p>
    <w:p w:rsidR="00124D6C" w:rsidRPr="00800DB4" w:rsidRDefault="00124D6C" w:rsidP="00800DB4">
      <w:pPr>
        <w:pStyle w:val="Odstavekseznama"/>
        <w:numPr>
          <w:ilvl w:val="0"/>
          <w:numId w:val="1"/>
        </w:numPr>
        <w:spacing w:line="360" w:lineRule="auto"/>
        <w:rPr>
          <w:ins w:id="322" w:author="Avtor"/>
          <w:rFonts w:ascii="Times New Roman" w:hAnsi="Times New Roman" w:cs="Times New Roman"/>
          <w:sz w:val="20"/>
          <w:szCs w:val="20"/>
          <w:rPrChange w:id="323" w:author="Avtor">
            <w:rPr>
              <w:ins w:id="324" w:author="Avtor"/>
              <w:rFonts w:ascii="Times New Roman" w:hAnsi="Times New Roman" w:cs="Times New Roman"/>
              <w:sz w:val="24"/>
              <w:szCs w:val="24"/>
            </w:rPr>
          </w:rPrChange>
        </w:rPr>
        <w:pPrChange w:id="325" w:author="Avtor">
          <w:pPr>
            <w:spacing w:line="360" w:lineRule="auto"/>
            <w:ind w:left="709" w:hanging="709"/>
          </w:pPr>
        </w:pPrChange>
      </w:pPr>
      <w:proofErr w:type="gramStart"/>
      <w:ins w:id="326" w:author="Avtor">
        <w:r w:rsidRPr="00800DB4">
          <w:rPr>
            <w:rFonts w:ascii="Times New Roman" w:hAnsi="Times New Roman" w:cs="Times New Roman"/>
            <w:sz w:val="20"/>
            <w:szCs w:val="20"/>
            <w:rPrChange w:id="327" w:author="Avtor">
              <w:rPr>
                <w:rFonts w:ascii="Times New Roman" w:hAnsi="Times New Roman" w:cs="Times New Roman"/>
                <w:sz w:val="24"/>
                <w:szCs w:val="24"/>
              </w:rPr>
            </w:rPrChange>
          </w:rPr>
          <w:t>Čepič,</w:t>
        </w:r>
        <w:proofErr w:type="gramEnd"/>
        <w:r w:rsidRPr="00800DB4">
          <w:rPr>
            <w:rFonts w:ascii="Times New Roman" w:hAnsi="Times New Roman" w:cs="Times New Roman"/>
            <w:sz w:val="20"/>
            <w:szCs w:val="20"/>
            <w:rPrChange w:id="328" w:author="Avtor">
              <w:rPr>
                <w:rFonts w:ascii="Times New Roman" w:hAnsi="Times New Roman" w:cs="Times New Roman"/>
                <w:sz w:val="24"/>
                <w:szCs w:val="24"/>
              </w:rPr>
            </w:rPrChange>
          </w:rPr>
          <w:t xml:space="preserve"> Zdenko, ur. </w:t>
        </w:r>
        <w:r w:rsidRPr="00800DB4">
          <w:rPr>
            <w:rFonts w:ascii="Times New Roman" w:hAnsi="Times New Roman" w:cs="Times New Roman"/>
            <w:i/>
            <w:sz w:val="20"/>
            <w:szCs w:val="20"/>
            <w:rPrChange w:id="329" w:author="Avtor">
              <w:rPr>
                <w:rFonts w:ascii="Times New Roman" w:hAnsi="Times New Roman" w:cs="Times New Roman"/>
                <w:i/>
                <w:sz w:val="24"/>
                <w:szCs w:val="24"/>
              </w:rPr>
            </w:rPrChange>
          </w:rPr>
          <w:t>Slovenija v Jugoslaviji</w:t>
        </w:r>
        <w:r w:rsidRPr="00800DB4">
          <w:rPr>
            <w:rFonts w:ascii="Times New Roman" w:hAnsi="Times New Roman" w:cs="Times New Roman"/>
            <w:sz w:val="20"/>
            <w:szCs w:val="20"/>
            <w:rPrChange w:id="330" w:author="Avtor">
              <w:rPr>
                <w:rFonts w:ascii="Times New Roman" w:hAnsi="Times New Roman" w:cs="Times New Roman"/>
                <w:sz w:val="24"/>
                <w:szCs w:val="24"/>
              </w:rPr>
            </w:rPrChange>
          </w:rPr>
          <w:t>. Ljubljana: Inštitut za novejšo zgodovino, 2015.</w:t>
        </w:r>
      </w:ins>
    </w:p>
    <w:p w:rsidR="00124D6C" w:rsidRPr="00800DB4" w:rsidRDefault="00124D6C" w:rsidP="00800DB4">
      <w:pPr>
        <w:pStyle w:val="Odstavekseznama"/>
        <w:numPr>
          <w:ilvl w:val="0"/>
          <w:numId w:val="1"/>
        </w:numPr>
        <w:spacing w:line="360" w:lineRule="auto"/>
        <w:rPr>
          <w:ins w:id="331" w:author="Avtor"/>
          <w:rFonts w:ascii="Times New Roman" w:hAnsi="Times New Roman" w:cs="Times New Roman"/>
          <w:sz w:val="20"/>
          <w:szCs w:val="20"/>
          <w:rPrChange w:id="332" w:author="Avtor">
            <w:rPr>
              <w:ins w:id="333" w:author="Avtor"/>
              <w:rFonts w:ascii="Times New Roman" w:hAnsi="Times New Roman" w:cs="Times New Roman"/>
              <w:sz w:val="24"/>
              <w:szCs w:val="24"/>
            </w:rPr>
          </w:rPrChange>
        </w:rPr>
        <w:pPrChange w:id="334" w:author="Avtor">
          <w:pPr>
            <w:spacing w:line="360" w:lineRule="auto"/>
            <w:ind w:left="709" w:hanging="709"/>
          </w:pPr>
        </w:pPrChange>
      </w:pPr>
      <w:ins w:id="335" w:author="Avtor">
        <w:r w:rsidRPr="00800DB4">
          <w:rPr>
            <w:rFonts w:ascii="Times New Roman" w:hAnsi="Times New Roman" w:cs="Times New Roman"/>
            <w:sz w:val="20"/>
            <w:szCs w:val="20"/>
            <w:rPrChange w:id="336" w:author="Avtor">
              <w:rPr>
                <w:rFonts w:ascii="Times New Roman" w:hAnsi="Times New Roman" w:cs="Times New Roman"/>
                <w:sz w:val="24"/>
                <w:szCs w:val="24"/>
              </w:rPr>
            </w:rPrChange>
          </w:rPr>
          <w:t xml:space="preserve">Duda, Igor. </w:t>
        </w:r>
        <w:proofErr w:type="spellStart"/>
        <w:r w:rsidRPr="00800DB4">
          <w:rPr>
            <w:rFonts w:ascii="Times New Roman" w:hAnsi="Times New Roman" w:cs="Times New Roman"/>
            <w:i/>
            <w:sz w:val="20"/>
            <w:szCs w:val="20"/>
            <w:rPrChange w:id="337" w:author="Avtor">
              <w:rPr>
                <w:rFonts w:ascii="Times New Roman" w:hAnsi="Times New Roman" w:cs="Times New Roman"/>
                <w:i/>
                <w:sz w:val="24"/>
                <w:szCs w:val="24"/>
              </w:rPr>
            </w:rPrChange>
          </w:rPr>
          <w:t>Pronađeno</w:t>
        </w:r>
        <w:proofErr w:type="spellEnd"/>
        <w:r w:rsidRPr="00800DB4">
          <w:rPr>
            <w:rFonts w:ascii="Times New Roman" w:hAnsi="Times New Roman" w:cs="Times New Roman"/>
            <w:i/>
            <w:sz w:val="20"/>
            <w:szCs w:val="20"/>
            <w:rPrChange w:id="338" w:author="Avtor">
              <w:rPr>
                <w:rFonts w:ascii="Times New Roman" w:hAnsi="Times New Roman" w:cs="Times New Roman"/>
                <w:i/>
                <w:sz w:val="24"/>
                <w:szCs w:val="24"/>
              </w:rPr>
            </w:rPrChange>
          </w:rPr>
          <w:t xml:space="preserve"> blagostanje, </w:t>
        </w:r>
        <w:proofErr w:type="spellStart"/>
        <w:r w:rsidRPr="00800DB4">
          <w:rPr>
            <w:rFonts w:ascii="Times New Roman" w:hAnsi="Times New Roman" w:cs="Times New Roman"/>
            <w:i/>
            <w:sz w:val="20"/>
            <w:szCs w:val="20"/>
            <w:rPrChange w:id="339" w:author="Avtor">
              <w:rPr>
                <w:rFonts w:ascii="Times New Roman" w:hAnsi="Times New Roman" w:cs="Times New Roman"/>
                <w:i/>
                <w:sz w:val="24"/>
                <w:szCs w:val="24"/>
              </w:rPr>
            </w:rPrChange>
          </w:rPr>
          <w:t>Svakodnevni</w:t>
        </w:r>
        <w:proofErr w:type="spellEnd"/>
        <w:r w:rsidRPr="00800DB4">
          <w:rPr>
            <w:rFonts w:ascii="Times New Roman" w:hAnsi="Times New Roman" w:cs="Times New Roman"/>
            <w:i/>
            <w:sz w:val="20"/>
            <w:szCs w:val="20"/>
            <w:rPrChange w:id="340" w:author="Avtor">
              <w:rPr>
                <w:rFonts w:ascii="Times New Roman" w:hAnsi="Times New Roman" w:cs="Times New Roman"/>
                <w:i/>
                <w:sz w:val="24"/>
                <w:szCs w:val="24"/>
              </w:rPr>
            </w:rPrChange>
          </w:rPr>
          <w:t xml:space="preserve"> </w:t>
        </w:r>
        <w:proofErr w:type="gramStart"/>
        <w:r w:rsidRPr="00800DB4">
          <w:rPr>
            <w:rFonts w:ascii="Times New Roman" w:hAnsi="Times New Roman" w:cs="Times New Roman"/>
            <w:i/>
            <w:sz w:val="20"/>
            <w:szCs w:val="20"/>
            <w:rPrChange w:id="341" w:author="Avtor">
              <w:rPr>
                <w:rFonts w:ascii="Times New Roman" w:hAnsi="Times New Roman" w:cs="Times New Roman"/>
                <w:i/>
                <w:sz w:val="24"/>
                <w:szCs w:val="24"/>
              </w:rPr>
            </w:rPrChange>
          </w:rPr>
          <w:t>život</w:t>
        </w:r>
        <w:proofErr w:type="gramEnd"/>
        <w:r w:rsidRPr="00800DB4">
          <w:rPr>
            <w:rFonts w:ascii="Times New Roman" w:hAnsi="Times New Roman" w:cs="Times New Roman"/>
            <w:i/>
            <w:sz w:val="20"/>
            <w:szCs w:val="20"/>
            <w:rPrChange w:id="342" w:author="Avtor">
              <w:rPr>
                <w:rFonts w:ascii="Times New Roman" w:hAnsi="Times New Roman" w:cs="Times New Roman"/>
                <w:i/>
                <w:sz w:val="24"/>
                <w:szCs w:val="24"/>
              </w:rPr>
            </w:rPrChange>
          </w:rPr>
          <w:t xml:space="preserve"> i </w:t>
        </w:r>
        <w:proofErr w:type="spellStart"/>
        <w:r w:rsidRPr="00800DB4">
          <w:rPr>
            <w:rFonts w:ascii="Times New Roman" w:hAnsi="Times New Roman" w:cs="Times New Roman"/>
            <w:i/>
            <w:sz w:val="20"/>
            <w:szCs w:val="20"/>
            <w:rPrChange w:id="343" w:author="Avtor">
              <w:rPr>
                <w:rFonts w:ascii="Times New Roman" w:hAnsi="Times New Roman" w:cs="Times New Roman"/>
                <w:i/>
                <w:sz w:val="24"/>
                <w:szCs w:val="24"/>
              </w:rPr>
            </w:rPrChange>
          </w:rPr>
          <w:t>potrošačka</w:t>
        </w:r>
        <w:proofErr w:type="spellEnd"/>
        <w:r w:rsidRPr="00800DB4">
          <w:rPr>
            <w:rFonts w:ascii="Times New Roman" w:hAnsi="Times New Roman" w:cs="Times New Roman"/>
            <w:i/>
            <w:sz w:val="20"/>
            <w:szCs w:val="20"/>
            <w:rPrChange w:id="344" w:author="Avtor">
              <w:rPr>
                <w:rFonts w:ascii="Times New Roman" w:hAnsi="Times New Roman" w:cs="Times New Roman"/>
                <w:i/>
                <w:sz w:val="24"/>
                <w:szCs w:val="24"/>
              </w:rPr>
            </w:rPrChange>
          </w:rPr>
          <w:t xml:space="preserve"> kultura u </w:t>
        </w:r>
        <w:proofErr w:type="spellStart"/>
        <w:r w:rsidRPr="00800DB4">
          <w:rPr>
            <w:rFonts w:ascii="Times New Roman" w:hAnsi="Times New Roman" w:cs="Times New Roman"/>
            <w:i/>
            <w:sz w:val="20"/>
            <w:szCs w:val="20"/>
            <w:rPrChange w:id="345" w:author="Avtor">
              <w:rPr>
                <w:rFonts w:ascii="Times New Roman" w:hAnsi="Times New Roman" w:cs="Times New Roman"/>
                <w:i/>
                <w:sz w:val="24"/>
                <w:szCs w:val="24"/>
              </w:rPr>
            </w:rPrChange>
          </w:rPr>
          <w:t>Hrvatskoj</w:t>
        </w:r>
        <w:proofErr w:type="spellEnd"/>
        <w:r w:rsidRPr="00800DB4">
          <w:rPr>
            <w:rFonts w:ascii="Times New Roman" w:hAnsi="Times New Roman" w:cs="Times New Roman"/>
            <w:i/>
            <w:sz w:val="20"/>
            <w:szCs w:val="20"/>
            <w:rPrChange w:id="346" w:author="Avtor">
              <w:rPr>
                <w:rFonts w:ascii="Times New Roman" w:hAnsi="Times New Roman" w:cs="Times New Roman"/>
                <w:i/>
                <w:sz w:val="24"/>
                <w:szCs w:val="24"/>
              </w:rPr>
            </w:rPrChange>
          </w:rPr>
          <w:t xml:space="preserve"> 1970-ih i 1980-ih</w:t>
        </w:r>
        <w:r w:rsidRPr="00800DB4">
          <w:rPr>
            <w:rFonts w:ascii="Times New Roman" w:hAnsi="Times New Roman" w:cs="Times New Roman"/>
            <w:sz w:val="20"/>
            <w:szCs w:val="20"/>
            <w:rPrChange w:id="347" w:author="Avtor">
              <w:rPr>
                <w:rFonts w:ascii="Times New Roman" w:hAnsi="Times New Roman" w:cs="Times New Roman"/>
                <w:sz w:val="24"/>
                <w:szCs w:val="24"/>
              </w:rPr>
            </w:rPrChange>
          </w:rPr>
          <w:t xml:space="preserve">. Zagreb, Srednja </w:t>
        </w:r>
        <w:proofErr w:type="spellStart"/>
        <w:r w:rsidRPr="00800DB4">
          <w:rPr>
            <w:rFonts w:ascii="Times New Roman" w:hAnsi="Times New Roman" w:cs="Times New Roman"/>
            <w:sz w:val="20"/>
            <w:szCs w:val="20"/>
            <w:rPrChange w:id="348" w:author="Avtor">
              <w:rPr>
                <w:rFonts w:ascii="Times New Roman" w:hAnsi="Times New Roman" w:cs="Times New Roman"/>
                <w:sz w:val="24"/>
                <w:szCs w:val="24"/>
              </w:rPr>
            </w:rPrChange>
          </w:rPr>
          <w:t>Europa</w:t>
        </w:r>
        <w:proofErr w:type="spellEnd"/>
        <w:r w:rsidRPr="00800DB4">
          <w:rPr>
            <w:rFonts w:ascii="Times New Roman" w:hAnsi="Times New Roman" w:cs="Times New Roman"/>
            <w:sz w:val="20"/>
            <w:szCs w:val="20"/>
            <w:rPrChange w:id="349" w:author="Avtor">
              <w:rPr>
                <w:rFonts w:ascii="Times New Roman" w:hAnsi="Times New Roman" w:cs="Times New Roman"/>
                <w:sz w:val="24"/>
                <w:szCs w:val="24"/>
              </w:rPr>
            </w:rPrChange>
          </w:rPr>
          <w:t>, 2010.</w:t>
        </w:r>
      </w:ins>
    </w:p>
    <w:p w:rsidR="00124D6C" w:rsidRPr="00800DB4" w:rsidRDefault="00124D6C" w:rsidP="00800DB4">
      <w:pPr>
        <w:pStyle w:val="Odstavekseznama"/>
        <w:numPr>
          <w:ilvl w:val="0"/>
          <w:numId w:val="1"/>
        </w:numPr>
        <w:spacing w:line="360" w:lineRule="auto"/>
        <w:rPr>
          <w:ins w:id="350" w:author="Avtor"/>
          <w:rFonts w:ascii="Times New Roman" w:hAnsi="Times New Roman" w:cs="Times New Roman"/>
          <w:sz w:val="20"/>
          <w:szCs w:val="20"/>
          <w:rPrChange w:id="351" w:author="Avtor">
            <w:rPr>
              <w:ins w:id="352" w:author="Avtor"/>
              <w:rFonts w:ascii="Times New Roman" w:hAnsi="Times New Roman" w:cs="Times New Roman"/>
              <w:sz w:val="24"/>
              <w:szCs w:val="24"/>
            </w:rPr>
          </w:rPrChange>
        </w:rPr>
        <w:pPrChange w:id="353" w:author="Avtor">
          <w:pPr>
            <w:spacing w:line="360" w:lineRule="auto"/>
            <w:ind w:left="709" w:hanging="709"/>
          </w:pPr>
        </w:pPrChange>
      </w:pPr>
      <w:ins w:id="354" w:author="Avtor">
        <w:r w:rsidRPr="00800DB4">
          <w:rPr>
            <w:rFonts w:ascii="Times New Roman" w:hAnsi="Times New Roman" w:cs="Times New Roman"/>
            <w:sz w:val="20"/>
            <w:szCs w:val="20"/>
            <w:rPrChange w:id="355" w:author="Avtor">
              <w:rPr>
                <w:rFonts w:ascii="Times New Roman" w:hAnsi="Times New Roman" w:cs="Times New Roman"/>
                <w:sz w:val="24"/>
                <w:szCs w:val="24"/>
              </w:rPr>
            </w:rPrChange>
          </w:rPr>
          <w:t xml:space="preserve">Duda, Igor. »Tehnika narodu!, Trajna dobra, potrošnja </w:t>
        </w:r>
        <w:proofErr w:type="gramStart"/>
        <w:r w:rsidRPr="00800DB4">
          <w:rPr>
            <w:rFonts w:ascii="Times New Roman" w:hAnsi="Times New Roman" w:cs="Times New Roman"/>
            <w:sz w:val="20"/>
            <w:szCs w:val="20"/>
            <w:rPrChange w:id="356" w:author="Avtor">
              <w:rPr>
                <w:rFonts w:ascii="Times New Roman" w:hAnsi="Times New Roman" w:cs="Times New Roman"/>
                <w:sz w:val="24"/>
                <w:szCs w:val="24"/>
              </w:rPr>
            </w:rPrChange>
          </w:rPr>
          <w:t>i</w:t>
        </w:r>
        <w:proofErr w:type="gramEnd"/>
        <w:r w:rsidRPr="00800DB4">
          <w:rPr>
            <w:rFonts w:ascii="Times New Roman" w:hAnsi="Times New Roman" w:cs="Times New Roman"/>
            <w:sz w:val="20"/>
            <w:szCs w:val="20"/>
            <w:rPrChange w:id="357"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358" w:author="Avtor">
              <w:rPr>
                <w:rFonts w:ascii="Times New Roman" w:hAnsi="Times New Roman" w:cs="Times New Roman"/>
                <w:sz w:val="24"/>
                <w:szCs w:val="24"/>
              </w:rPr>
            </w:rPrChange>
          </w:rPr>
          <w:t>slobodno</w:t>
        </w:r>
        <w:proofErr w:type="spellEnd"/>
        <w:r w:rsidRPr="00800DB4">
          <w:rPr>
            <w:rFonts w:ascii="Times New Roman" w:hAnsi="Times New Roman" w:cs="Times New Roman"/>
            <w:sz w:val="20"/>
            <w:szCs w:val="20"/>
            <w:rPrChange w:id="359"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360" w:author="Avtor">
              <w:rPr>
                <w:rFonts w:ascii="Times New Roman" w:hAnsi="Times New Roman" w:cs="Times New Roman"/>
                <w:sz w:val="24"/>
                <w:szCs w:val="24"/>
              </w:rPr>
            </w:rPrChange>
          </w:rPr>
          <w:t>vrijeme</w:t>
        </w:r>
        <w:proofErr w:type="spellEnd"/>
        <w:r w:rsidRPr="00800DB4">
          <w:rPr>
            <w:rFonts w:ascii="Times New Roman" w:hAnsi="Times New Roman" w:cs="Times New Roman"/>
            <w:sz w:val="20"/>
            <w:szCs w:val="20"/>
            <w:rPrChange w:id="361" w:author="Avtor">
              <w:rPr>
                <w:rFonts w:ascii="Times New Roman" w:hAnsi="Times New Roman" w:cs="Times New Roman"/>
                <w:sz w:val="24"/>
                <w:szCs w:val="24"/>
              </w:rPr>
            </w:rPrChange>
          </w:rPr>
          <w:t xml:space="preserve"> u </w:t>
        </w:r>
        <w:proofErr w:type="spellStart"/>
        <w:r w:rsidRPr="00800DB4">
          <w:rPr>
            <w:rFonts w:ascii="Times New Roman" w:hAnsi="Times New Roman" w:cs="Times New Roman"/>
            <w:sz w:val="20"/>
            <w:szCs w:val="20"/>
            <w:rPrChange w:id="362" w:author="Avtor">
              <w:rPr>
                <w:rFonts w:ascii="Times New Roman" w:hAnsi="Times New Roman" w:cs="Times New Roman"/>
                <w:sz w:val="24"/>
                <w:szCs w:val="24"/>
              </w:rPr>
            </w:rPrChange>
          </w:rPr>
          <w:t>socijalističkoj</w:t>
        </w:r>
        <w:proofErr w:type="spellEnd"/>
        <w:r w:rsidRPr="00800DB4">
          <w:rPr>
            <w:rFonts w:ascii="Times New Roman" w:hAnsi="Times New Roman" w:cs="Times New Roman"/>
            <w:sz w:val="20"/>
            <w:szCs w:val="20"/>
            <w:rPrChange w:id="363"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364" w:author="Avtor">
              <w:rPr>
                <w:rFonts w:ascii="Times New Roman" w:hAnsi="Times New Roman" w:cs="Times New Roman"/>
                <w:sz w:val="24"/>
                <w:szCs w:val="24"/>
              </w:rPr>
            </w:rPrChange>
          </w:rPr>
          <w:t>Hrvatskoj</w:t>
        </w:r>
        <w:proofErr w:type="spellEnd"/>
        <w:r w:rsidRPr="00800DB4">
          <w:rPr>
            <w:rFonts w:ascii="Times New Roman" w:hAnsi="Times New Roman" w:cs="Times New Roman"/>
            <w:sz w:val="20"/>
            <w:szCs w:val="20"/>
            <w:rPrChange w:id="365" w:author="Avtor">
              <w:rPr>
                <w:rFonts w:ascii="Times New Roman" w:hAnsi="Times New Roman" w:cs="Times New Roman"/>
                <w:sz w:val="24"/>
                <w:szCs w:val="24"/>
              </w:rPr>
            </w:rPrChange>
          </w:rPr>
          <w:t xml:space="preserve">.« </w:t>
        </w:r>
        <w:r w:rsidRPr="00800DB4">
          <w:rPr>
            <w:rFonts w:ascii="Times New Roman" w:hAnsi="Times New Roman" w:cs="Times New Roman"/>
            <w:i/>
            <w:sz w:val="20"/>
            <w:szCs w:val="20"/>
            <w:rPrChange w:id="366" w:author="Avtor">
              <w:rPr>
                <w:rFonts w:ascii="Times New Roman" w:hAnsi="Times New Roman" w:cs="Times New Roman"/>
                <w:i/>
                <w:sz w:val="24"/>
                <w:szCs w:val="24"/>
              </w:rPr>
            </w:rPrChange>
          </w:rPr>
          <w:t xml:space="preserve">Časopis za </w:t>
        </w:r>
        <w:proofErr w:type="spellStart"/>
        <w:r w:rsidRPr="00800DB4">
          <w:rPr>
            <w:rFonts w:ascii="Times New Roman" w:hAnsi="Times New Roman" w:cs="Times New Roman"/>
            <w:i/>
            <w:sz w:val="20"/>
            <w:szCs w:val="20"/>
            <w:rPrChange w:id="367" w:author="Avtor">
              <w:rPr>
                <w:rFonts w:ascii="Times New Roman" w:hAnsi="Times New Roman" w:cs="Times New Roman"/>
                <w:i/>
                <w:sz w:val="24"/>
                <w:szCs w:val="24"/>
              </w:rPr>
            </w:rPrChange>
          </w:rPr>
          <w:t>suvremenu</w:t>
        </w:r>
        <w:proofErr w:type="spellEnd"/>
        <w:r w:rsidRPr="00800DB4">
          <w:rPr>
            <w:rFonts w:ascii="Times New Roman" w:hAnsi="Times New Roman" w:cs="Times New Roman"/>
            <w:i/>
            <w:sz w:val="20"/>
            <w:szCs w:val="20"/>
            <w:rPrChange w:id="368"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369" w:author="Avtor">
              <w:rPr>
                <w:rFonts w:ascii="Times New Roman" w:hAnsi="Times New Roman" w:cs="Times New Roman"/>
                <w:i/>
                <w:sz w:val="24"/>
                <w:szCs w:val="24"/>
              </w:rPr>
            </w:rPrChange>
          </w:rPr>
          <w:t>povijest</w:t>
        </w:r>
        <w:proofErr w:type="spellEnd"/>
        <w:r w:rsidRPr="00800DB4">
          <w:rPr>
            <w:rFonts w:ascii="Times New Roman" w:hAnsi="Times New Roman" w:cs="Times New Roman"/>
            <w:sz w:val="20"/>
            <w:szCs w:val="20"/>
            <w:rPrChange w:id="370" w:author="Avtor">
              <w:rPr>
                <w:rFonts w:ascii="Times New Roman" w:hAnsi="Times New Roman" w:cs="Times New Roman"/>
                <w:sz w:val="24"/>
                <w:szCs w:val="24"/>
              </w:rPr>
            </w:rPrChange>
          </w:rPr>
          <w:t xml:space="preserve"> 37, št. 2 (2005): 371–</w:t>
        </w:r>
        <w:del w:id="371" w:author="Avtor">
          <w:r w:rsidRPr="00800DB4" w:rsidDel="00A323B0">
            <w:rPr>
              <w:rFonts w:ascii="Times New Roman" w:hAnsi="Times New Roman" w:cs="Times New Roman"/>
              <w:sz w:val="20"/>
              <w:szCs w:val="20"/>
              <w:rPrChange w:id="372" w:author="Avtor">
                <w:rPr>
                  <w:rFonts w:ascii="Times New Roman" w:hAnsi="Times New Roman" w:cs="Times New Roman"/>
                  <w:sz w:val="24"/>
                  <w:szCs w:val="24"/>
                </w:rPr>
              </w:rPrChange>
            </w:rPr>
            <w:delText>3</w:delText>
          </w:r>
        </w:del>
        <w:r w:rsidRPr="00800DB4">
          <w:rPr>
            <w:rFonts w:ascii="Times New Roman" w:hAnsi="Times New Roman" w:cs="Times New Roman"/>
            <w:sz w:val="20"/>
            <w:szCs w:val="20"/>
            <w:rPrChange w:id="373" w:author="Avtor">
              <w:rPr>
                <w:rFonts w:ascii="Times New Roman" w:hAnsi="Times New Roman" w:cs="Times New Roman"/>
                <w:sz w:val="24"/>
                <w:szCs w:val="24"/>
              </w:rPr>
            </w:rPrChange>
          </w:rPr>
          <w:t>92.</w:t>
        </w:r>
      </w:ins>
    </w:p>
    <w:p w:rsidR="00124D6C" w:rsidRPr="00800DB4" w:rsidRDefault="00124D6C" w:rsidP="00800DB4">
      <w:pPr>
        <w:pStyle w:val="Odstavekseznama"/>
        <w:numPr>
          <w:ilvl w:val="0"/>
          <w:numId w:val="1"/>
        </w:numPr>
        <w:spacing w:line="360" w:lineRule="auto"/>
        <w:rPr>
          <w:ins w:id="374" w:author="Avtor"/>
          <w:rFonts w:ascii="Times New Roman" w:hAnsi="Times New Roman" w:cs="Times New Roman"/>
          <w:sz w:val="20"/>
          <w:szCs w:val="20"/>
          <w:rPrChange w:id="375" w:author="Avtor">
            <w:rPr>
              <w:ins w:id="376" w:author="Avtor"/>
              <w:rFonts w:ascii="Times New Roman" w:hAnsi="Times New Roman" w:cs="Times New Roman"/>
              <w:sz w:val="24"/>
              <w:szCs w:val="24"/>
            </w:rPr>
          </w:rPrChange>
        </w:rPr>
        <w:pPrChange w:id="377" w:author="Avtor">
          <w:pPr>
            <w:spacing w:line="360" w:lineRule="auto"/>
            <w:ind w:left="709" w:hanging="709"/>
          </w:pPr>
        </w:pPrChange>
      </w:pPr>
      <w:ins w:id="378" w:author="Avtor">
        <w:r w:rsidRPr="00800DB4">
          <w:rPr>
            <w:rFonts w:ascii="Times New Roman" w:hAnsi="Times New Roman" w:cs="Times New Roman"/>
            <w:sz w:val="20"/>
            <w:szCs w:val="20"/>
            <w:rPrChange w:id="379" w:author="Avtor">
              <w:rPr>
                <w:rFonts w:ascii="Times New Roman" w:hAnsi="Times New Roman" w:cs="Times New Roman"/>
                <w:sz w:val="24"/>
                <w:szCs w:val="24"/>
              </w:rPr>
            </w:rPrChange>
          </w:rPr>
          <w:t>Fikfak, Jurij</w:t>
        </w:r>
        <w:proofErr w:type="gramStart"/>
        <w:r w:rsidRPr="00800DB4">
          <w:rPr>
            <w:rFonts w:ascii="Times New Roman" w:hAnsi="Times New Roman" w:cs="Times New Roman"/>
            <w:sz w:val="20"/>
            <w:szCs w:val="20"/>
            <w:rPrChange w:id="380" w:author="Avtor">
              <w:rPr>
                <w:rFonts w:ascii="Times New Roman" w:hAnsi="Times New Roman" w:cs="Times New Roman"/>
                <w:sz w:val="24"/>
                <w:szCs w:val="24"/>
              </w:rPr>
            </w:rPrChange>
          </w:rPr>
          <w:t>,</w:t>
        </w:r>
        <w:proofErr w:type="gramEnd"/>
        <w:r w:rsidRPr="00800DB4">
          <w:rPr>
            <w:rFonts w:ascii="Times New Roman" w:hAnsi="Times New Roman" w:cs="Times New Roman"/>
            <w:sz w:val="20"/>
            <w:szCs w:val="20"/>
            <w:rPrChange w:id="381" w:author="Avtor">
              <w:rPr>
                <w:rFonts w:ascii="Times New Roman" w:hAnsi="Times New Roman" w:cs="Times New Roman"/>
                <w:sz w:val="24"/>
                <w:szCs w:val="24"/>
              </w:rPr>
            </w:rPrChange>
          </w:rPr>
          <w:t xml:space="preserve"> in Prinčič, Jože, ur. </w:t>
        </w:r>
        <w:r w:rsidRPr="00800DB4">
          <w:rPr>
            <w:rFonts w:ascii="Times New Roman" w:hAnsi="Times New Roman" w:cs="Times New Roman"/>
            <w:i/>
            <w:sz w:val="20"/>
            <w:szCs w:val="20"/>
            <w:rPrChange w:id="382" w:author="Avtor">
              <w:rPr>
                <w:rFonts w:ascii="Times New Roman" w:hAnsi="Times New Roman" w:cs="Times New Roman"/>
                <w:i/>
                <w:sz w:val="24"/>
                <w:szCs w:val="24"/>
              </w:rPr>
            </w:rPrChange>
          </w:rPr>
          <w:t>Biti direktor v času socializma, Med idejami in praksami</w:t>
        </w:r>
        <w:r w:rsidRPr="00800DB4">
          <w:rPr>
            <w:rFonts w:ascii="Times New Roman" w:hAnsi="Times New Roman" w:cs="Times New Roman"/>
            <w:sz w:val="20"/>
            <w:szCs w:val="20"/>
            <w:rPrChange w:id="383" w:author="Avtor">
              <w:rPr>
                <w:rFonts w:ascii="Times New Roman" w:hAnsi="Times New Roman" w:cs="Times New Roman"/>
                <w:sz w:val="24"/>
                <w:szCs w:val="24"/>
              </w:rPr>
            </w:rPrChange>
          </w:rPr>
          <w:t>. Ljubljana: Založba ZRC, ZRC SAZU, 2008.</w:t>
        </w:r>
      </w:ins>
    </w:p>
    <w:p w:rsidR="00124D6C" w:rsidRPr="00800DB4" w:rsidRDefault="00124D6C" w:rsidP="00800DB4">
      <w:pPr>
        <w:pStyle w:val="Odstavekseznama"/>
        <w:numPr>
          <w:ilvl w:val="0"/>
          <w:numId w:val="1"/>
        </w:numPr>
        <w:spacing w:line="360" w:lineRule="auto"/>
        <w:rPr>
          <w:ins w:id="384" w:author="Avtor"/>
          <w:rFonts w:ascii="Times New Roman" w:hAnsi="Times New Roman" w:cs="Times New Roman"/>
          <w:sz w:val="20"/>
          <w:szCs w:val="20"/>
          <w:rPrChange w:id="385" w:author="Avtor">
            <w:rPr>
              <w:ins w:id="386" w:author="Avtor"/>
              <w:rFonts w:ascii="Times New Roman" w:hAnsi="Times New Roman" w:cs="Times New Roman"/>
              <w:sz w:val="24"/>
              <w:szCs w:val="24"/>
            </w:rPr>
          </w:rPrChange>
        </w:rPr>
        <w:pPrChange w:id="387" w:author="Avtor">
          <w:pPr>
            <w:spacing w:line="360" w:lineRule="auto"/>
            <w:ind w:left="709" w:hanging="709"/>
          </w:pPr>
        </w:pPrChange>
      </w:pPr>
      <w:proofErr w:type="gramStart"/>
      <w:ins w:id="388" w:author="Avtor">
        <w:r w:rsidRPr="00800DB4">
          <w:rPr>
            <w:rFonts w:ascii="Times New Roman" w:hAnsi="Times New Roman" w:cs="Times New Roman"/>
            <w:sz w:val="20"/>
            <w:szCs w:val="20"/>
            <w:rPrChange w:id="389" w:author="Avtor">
              <w:rPr>
                <w:rFonts w:ascii="Times New Roman" w:hAnsi="Times New Roman" w:cs="Times New Roman"/>
                <w:sz w:val="24"/>
                <w:szCs w:val="24"/>
              </w:rPr>
            </w:rPrChange>
          </w:rPr>
          <w:t>Fischer,</w:t>
        </w:r>
        <w:proofErr w:type="gramEnd"/>
        <w:r w:rsidRPr="00800DB4">
          <w:rPr>
            <w:rFonts w:ascii="Times New Roman" w:hAnsi="Times New Roman" w:cs="Times New Roman"/>
            <w:sz w:val="20"/>
            <w:szCs w:val="20"/>
            <w:rPrChange w:id="390" w:author="Avtor">
              <w:rPr>
                <w:rFonts w:ascii="Times New Roman" w:hAnsi="Times New Roman" w:cs="Times New Roman"/>
                <w:sz w:val="24"/>
                <w:szCs w:val="24"/>
              </w:rPr>
            </w:rPrChange>
          </w:rPr>
          <w:t xml:space="preserve"> Jasna, et al., ur. </w:t>
        </w:r>
        <w:r w:rsidRPr="00800DB4">
          <w:rPr>
            <w:rFonts w:ascii="Times New Roman" w:hAnsi="Times New Roman" w:cs="Times New Roman"/>
            <w:i/>
            <w:sz w:val="20"/>
            <w:szCs w:val="20"/>
            <w:rPrChange w:id="391" w:author="Avtor">
              <w:rPr>
                <w:rFonts w:ascii="Times New Roman" w:hAnsi="Times New Roman" w:cs="Times New Roman"/>
                <w:i/>
                <w:sz w:val="24"/>
                <w:szCs w:val="24"/>
              </w:rPr>
            </w:rPrChange>
          </w:rPr>
          <w:t>Slovenska novejša zgodovina 2, Od programa Zedinjena Slovenija do mednarodnega priznanja Republike Slovenije 1848–1992</w:t>
        </w:r>
        <w:r w:rsidRPr="00800DB4">
          <w:rPr>
            <w:rFonts w:ascii="Times New Roman" w:hAnsi="Times New Roman" w:cs="Times New Roman"/>
            <w:sz w:val="20"/>
            <w:szCs w:val="20"/>
            <w:rPrChange w:id="392" w:author="Avtor">
              <w:rPr>
                <w:rFonts w:ascii="Times New Roman" w:hAnsi="Times New Roman" w:cs="Times New Roman"/>
                <w:sz w:val="24"/>
                <w:szCs w:val="24"/>
              </w:rPr>
            </w:rPrChange>
          </w:rPr>
          <w:t>. Ljubljana: Mladinska knjiga, 2005.</w:t>
        </w:r>
      </w:ins>
    </w:p>
    <w:p w:rsidR="00124D6C" w:rsidRPr="00800DB4" w:rsidRDefault="00124D6C" w:rsidP="00800DB4">
      <w:pPr>
        <w:pStyle w:val="Odstavekseznama"/>
        <w:numPr>
          <w:ilvl w:val="0"/>
          <w:numId w:val="1"/>
        </w:numPr>
        <w:spacing w:line="360" w:lineRule="auto"/>
        <w:rPr>
          <w:ins w:id="393" w:author="Avtor"/>
          <w:rFonts w:ascii="Times New Roman" w:hAnsi="Times New Roman" w:cs="Times New Roman"/>
          <w:sz w:val="20"/>
          <w:szCs w:val="20"/>
          <w:rPrChange w:id="394" w:author="Avtor">
            <w:rPr>
              <w:ins w:id="395" w:author="Avtor"/>
              <w:rFonts w:ascii="Times New Roman" w:hAnsi="Times New Roman" w:cs="Times New Roman"/>
              <w:sz w:val="24"/>
              <w:szCs w:val="24"/>
            </w:rPr>
          </w:rPrChange>
        </w:rPr>
        <w:pPrChange w:id="396" w:author="Avtor">
          <w:pPr>
            <w:spacing w:line="360" w:lineRule="auto"/>
            <w:ind w:left="709" w:hanging="709"/>
          </w:pPr>
        </w:pPrChange>
      </w:pPr>
      <w:ins w:id="397" w:author="Avtor">
        <w:r w:rsidRPr="00800DB4">
          <w:rPr>
            <w:rFonts w:ascii="Times New Roman" w:hAnsi="Times New Roman" w:cs="Times New Roman"/>
            <w:sz w:val="20"/>
            <w:szCs w:val="20"/>
            <w:rPrChange w:id="398" w:author="Avtor">
              <w:rPr>
                <w:rFonts w:ascii="Times New Roman" w:hAnsi="Times New Roman" w:cs="Times New Roman"/>
                <w:sz w:val="24"/>
                <w:szCs w:val="24"/>
              </w:rPr>
            </w:rPrChange>
          </w:rPr>
          <w:t xml:space="preserve">Habinc, Mateja. »Prazniki in tvorjenje skupnosti.« </w:t>
        </w:r>
        <w:r w:rsidRPr="00800DB4">
          <w:rPr>
            <w:rFonts w:ascii="Times New Roman" w:hAnsi="Times New Roman" w:cs="Times New Roman"/>
            <w:i/>
            <w:sz w:val="20"/>
            <w:szCs w:val="20"/>
            <w:rPrChange w:id="399" w:author="Avtor">
              <w:rPr>
                <w:rFonts w:ascii="Times New Roman" w:hAnsi="Times New Roman" w:cs="Times New Roman"/>
                <w:i/>
                <w:sz w:val="24"/>
                <w:szCs w:val="24"/>
              </w:rPr>
            </w:rPrChange>
          </w:rPr>
          <w:t>Glasnik Slovenskega etnološkega društva</w:t>
        </w:r>
        <w:r w:rsidRPr="00800DB4">
          <w:rPr>
            <w:rFonts w:ascii="Times New Roman" w:hAnsi="Times New Roman" w:cs="Times New Roman"/>
            <w:sz w:val="20"/>
            <w:szCs w:val="20"/>
            <w:rPrChange w:id="400" w:author="Avtor">
              <w:rPr>
                <w:rFonts w:ascii="Times New Roman" w:hAnsi="Times New Roman" w:cs="Times New Roman"/>
                <w:sz w:val="24"/>
                <w:szCs w:val="24"/>
              </w:rPr>
            </w:rPrChange>
          </w:rPr>
          <w:t xml:space="preserve"> 49, št. 1-2 (2009): 30–37.</w:t>
        </w:r>
      </w:ins>
    </w:p>
    <w:p w:rsidR="00124D6C" w:rsidRPr="00800DB4" w:rsidRDefault="00124D6C" w:rsidP="00800DB4">
      <w:pPr>
        <w:pStyle w:val="Odstavekseznama"/>
        <w:numPr>
          <w:ilvl w:val="0"/>
          <w:numId w:val="1"/>
        </w:numPr>
        <w:spacing w:line="360" w:lineRule="auto"/>
        <w:rPr>
          <w:ins w:id="401" w:author="Avtor"/>
          <w:rFonts w:ascii="Times New Roman" w:hAnsi="Times New Roman" w:cs="Times New Roman"/>
          <w:sz w:val="20"/>
          <w:szCs w:val="20"/>
          <w:rPrChange w:id="402" w:author="Avtor">
            <w:rPr>
              <w:ins w:id="403" w:author="Avtor"/>
              <w:rFonts w:ascii="Times New Roman" w:hAnsi="Times New Roman" w:cs="Times New Roman"/>
              <w:sz w:val="24"/>
              <w:szCs w:val="24"/>
            </w:rPr>
          </w:rPrChange>
        </w:rPr>
        <w:pPrChange w:id="404" w:author="Avtor">
          <w:pPr>
            <w:spacing w:line="360" w:lineRule="auto"/>
            <w:ind w:left="709" w:hanging="709"/>
          </w:pPr>
        </w:pPrChange>
      </w:pPr>
      <w:proofErr w:type="gramStart"/>
      <w:ins w:id="405" w:author="Avtor">
        <w:r w:rsidRPr="00800DB4">
          <w:rPr>
            <w:rFonts w:ascii="Times New Roman" w:hAnsi="Times New Roman" w:cs="Times New Roman"/>
            <w:sz w:val="20"/>
            <w:szCs w:val="20"/>
            <w:rPrChange w:id="406" w:author="Avtor">
              <w:rPr>
                <w:rFonts w:ascii="Times New Roman" w:hAnsi="Times New Roman" w:cs="Times New Roman"/>
                <w:sz w:val="24"/>
                <w:szCs w:val="24"/>
              </w:rPr>
            </w:rPrChange>
          </w:rPr>
          <w:t>Keršič,</w:t>
        </w:r>
        <w:proofErr w:type="gramEnd"/>
        <w:r w:rsidRPr="00800DB4">
          <w:rPr>
            <w:rFonts w:ascii="Times New Roman" w:hAnsi="Times New Roman" w:cs="Times New Roman"/>
            <w:sz w:val="20"/>
            <w:szCs w:val="20"/>
            <w:rPrChange w:id="407" w:author="Avtor">
              <w:rPr>
                <w:rFonts w:ascii="Times New Roman" w:hAnsi="Times New Roman" w:cs="Times New Roman"/>
                <w:sz w:val="24"/>
                <w:szCs w:val="24"/>
              </w:rPr>
            </w:rPrChange>
          </w:rPr>
          <w:t xml:space="preserve"> Marta Milena, in Stres, Neža, ur. </w:t>
        </w:r>
        <w:r w:rsidRPr="00800DB4">
          <w:rPr>
            <w:rFonts w:ascii="Times New Roman" w:hAnsi="Times New Roman" w:cs="Times New Roman"/>
            <w:i/>
            <w:sz w:val="20"/>
            <w:szCs w:val="20"/>
            <w:rPrChange w:id="408" w:author="Avtor">
              <w:rPr>
                <w:rFonts w:ascii="Times New Roman" w:hAnsi="Times New Roman" w:cs="Times New Roman"/>
                <w:i/>
                <w:sz w:val="24"/>
                <w:szCs w:val="24"/>
              </w:rPr>
            </w:rPrChange>
          </w:rPr>
          <w:t>Dokumenti o privilegijih političnih in državnih funkcionarjev v Sloveniji v obdobju socializma</w:t>
        </w:r>
        <w:r w:rsidRPr="00800DB4">
          <w:rPr>
            <w:rFonts w:ascii="Times New Roman" w:hAnsi="Times New Roman" w:cs="Times New Roman"/>
            <w:sz w:val="20"/>
            <w:szCs w:val="20"/>
            <w:rPrChange w:id="409" w:author="Avtor">
              <w:rPr>
                <w:rFonts w:ascii="Times New Roman" w:hAnsi="Times New Roman" w:cs="Times New Roman"/>
                <w:sz w:val="24"/>
                <w:szCs w:val="24"/>
              </w:rPr>
            </w:rPrChange>
          </w:rPr>
          <w:t>. Ljubljana: Ministrstvo za pravosodje Republike Slovenije, 2008.</w:t>
        </w:r>
      </w:ins>
    </w:p>
    <w:p w:rsidR="00124D6C" w:rsidRPr="00800DB4" w:rsidRDefault="00124D6C" w:rsidP="00800DB4">
      <w:pPr>
        <w:pStyle w:val="Odstavekseznama"/>
        <w:numPr>
          <w:ilvl w:val="0"/>
          <w:numId w:val="1"/>
        </w:numPr>
        <w:spacing w:line="360" w:lineRule="auto"/>
        <w:rPr>
          <w:ins w:id="410" w:author="Avtor"/>
          <w:rFonts w:ascii="Times New Roman" w:hAnsi="Times New Roman" w:cs="Times New Roman"/>
          <w:sz w:val="20"/>
          <w:szCs w:val="20"/>
          <w:rPrChange w:id="411" w:author="Avtor">
            <w:rPr>
              <w:ins w:id="412" w:author="Avtor"/>
              <w:rFonts w:ascii="Times New Roman" w:hAnsi="Times New Roman" w:cs="Times New Roman"/>
              <w:sz w:val="24"/>
              <w:szCs w:val="24"/>
            </w:rPr>
          </w:rPrChange>
        </w:rPr>
        <w:pPrChange w:id="413" w:author="Avtor">
          <w:pPr>
            <w:spacing w:line="360" w:lineRule="auto"/>
            <w:ind w:left="709" w:hanging="709"/>
          </w:pPr>
        </w:pPrChange>
      </w:pPr>
      <w:ins w:id="414" w:author="Avtor">
        <w:r w:rsidRPr="00800DB4">
          <w:rPr>
            <w:rFonts w:ascii="Times New Roman" w:hAnsi="Times New Roman" w:cs="Times New Roman"/>
            <w:sz w:val="20"/>
            <w:szCs w:val="20"/>
            <w:rPrChange w:id="415" w:author="Avtor">
              <w:rPr>
                <w:rFonts w:ascii="Times New Roman" w:hAnsi="Times New Roman" w:cs="Times New Roman"/>
                <w:sz w:val="24"/>
                <w:szCs w:val="24"/>
              </w:rPr>
            </w:rPrChange>
          </w:rPr>
          <w:t>Luthar, Breda. »</w:t>
        </w:r>
        <w:proofErr w:type="spellStart"/>
        <w:r w:rsidRPr="00800DB4">
          <w:rPr>
            <w:rFonts w:ascii="Times New Roman" w:hAnsi="Times New Roman" w:cs="Times New Roman"/>
            <w:sz w:val="20"/>
            <w:szCs w:val="20"/>
            <w:rPrChange w:id="416" w:author="Avtor">
              <w:rPr>
                <w:rFonts w:ascii="Times New Roman" w:hAnsi="Times New Roman" w:cs="Times New Roman"/>
                <w:sz w:val="24"/>
                <w:szCs w:val="24"/>
              </w:rPr>
            </w:rPrChange>
          </w:rPr>
          <w:t>Shame</w:t>
        </w:r>
        <w:proofErr w:type="spellEnd"/>
        <w:r w:rsidRPr="00800DB4">
          <w:rPr>
            <w:rFonts w:ascii="Times New Roman" w:hAnsi="Times New Roman" w:cs="Times New Roman"/>
            <w:sz w:val="20"/>
            <w:szCs w:val="20"/>
            <w:rPrChange w:id="417"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18" w:author="Avtor">
              <w:rPr>
                <w:rFonts w:ascii="Times New Roman" w:hAnsi="Times New Roman" w:cs="Times New Roman"/>
                <w:sz w:val="24"/>
                <w:szCs w:val="24"/>
              </w:rPr>
            </w:rPrChange>
          </w:rPr>
          <w:t>Desire</w:t>
        </w:r>
        <w:proofErr w:type="spellEnd"/>
        <w:r w:rsidRPr="00800DB4">
          <w:rPr>
            <w:rFonts w:ascii="Times New Roman" w:hAnsi="Times New Roman" w:cs="Times New Roman"/>
            <w:sz w:val="20"/>
            <w:szCs w:val="20"/>
            <w:rPrChange w:id="419" w:author="Avtor">
              <w:rPr>
                <w:rFonts w:ascii="Times New Roman" w:hAnsi="Times New Roman" w:cs="Times New Roman"/>
                <w:sz w:val="24"/>
                <w:szCs w:val="24"/>
              </w:rPr>
            </w:rPrChange>
          </w:rPr>
          <w:t xml:space="preserve"> and </w:t>
        </w:r>
        <w:proofErr w:type="spellStart"/>
        <w:r w:rsidRPr="00800DB4">
          <w:rPr>
            <w:rFonts w:ascii="Times New Roman" w:hAnsi="Times New Roman" w:cs="Times New Roman"/>
            <w:sz w:val="20"/>
            <w:szCs w:val="20"/>
            <w:rPrChange w:id="420" w:author="Avtor">
              <w:rPr>
                <w:rFonts w:ascii="Times New Roman" w:hAnsi="Times New Roman" w:cs="Times New Roman"/>
                <w:sz w:val="24"/>
                <w:szCs w:val="24"/>
              </w:rPr>
            </w:rPrChange>
          </w:rPr>
          <w:t>Longing</w:t>
        </w:r>
        <w:proofErr w:type="spellEnd"/>
        <w:r w:rsidRPr="00800DB4">
          <w:rPr>
            <w:rFonts w:ascii="Times New Roman" w:hAnsi="Times New Roman" w:cs="Times New Roman"/>
            <w:sz w:val="20"/>
            <w:szCs w:val="20"/>
            <w:rPrChange w:id="421" w:author="Avtor">
              <w:rPr>
                <w:rFonts w:ascii="Times New Roman" w:hAnsi="Times New Roman" w:cs="Times New Roman"/>
                <w:sz w:val="24"/>
                <w:szCs w:val="24"/>
              </w:rPr>
            </w:rPrChange>
          </w:rPr>
          <w:t xml:space="preserve"> </w:t>
        </w:r>
        <w:proofErr w:type="gramStart"/>
        <w:r w:rsidRPr="00800DB4">
          <w:rPr>
            <w:rFonts w:ascii="Times New Roman" w:hAnsi="Times New Roman" w:cs="Times New Roman"/>
            <w:sz w:val="20"/>
            <w:szCs w:val="20"/>
            <w:rPrChange w:id="422" w:author="Avtor">
              <w:rPr>
                <w:rFonts w:ascii="Times New Roman" w:hAnsi="Times New Roman" w:cs="Times New Roman"/>
                <w:sz w:val="24"/>
                <w:szCs w:val="24"/>
              </w:rPr>
            </w:rPrChange>
          </w:rPr>
          <w:t>for</w:t>
        </w:r>
        <w:proofErr w:type="gramEnd"/>
        <w:r w:rsidRPr="00800DB4">
          <w:rPr>
            <w:rFonts w:ascii="Times New Roman" w:hAnsi="Times New Roman" w:cs="Times New Roman"/>
            <w:sz w:val="20"/>
            <w:szCs w:val="20"/>
            <w:rPrChange w:id="423" w:author="Avtor">
              <w:rPr>
                <w:rFonts w:ascii="Times New Roman" w:hAnsi="Times New Roman" w:cs="Times New Roman"/>
                <w:sz w:val="24"/>
                <w:szCs w:val="24"/>
              </w:rPr>
            </w:rPrChange>
          </w:rPr>
          <w:t xml:space="preserve"> the West, A </w:t>
        </w:r>
        <w:proofErr w:type="spellStart"/>
        <w:r w:rsidRPr="00800DB4">
          <w:rPr>
            <w:rFonts w:ascii="Times New Roman" w:hAnsi="Times New Roman" w:cs="Times New Roman"/>
            <w:sz w:val="20"/>
            <w:szCs w:val="20"/>
            <w:rPrChange w:id="424" w:author="Avtor">
              <w:rPr>
                <w:rFonts w:ascii="Times New Roman" w:hAnsi="Times New Roman" w:cs="Times New Roman"/>
                <w:sz w:val="24"/>
                <w:szCs w:val="24"/>
              </w:rPr>
            </w:rPrChange>
          </w:rPr>
          <w:t>Case</w:t>
        </w:r>
        <w:proofErr w:type="spellEnd"/>
        <w:r w:rsidRPr="00800DB4">
          <w:rPr>
            <w:rFonts w:ascii="Times New Roman" w:hAnsi="Times New Roman" w:cs="Times New Roman"/>
            <w:sz w:val="20"/>
            <w:szCs w:val="20"/>
            <w:rPrChange w:id="425"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26" w:author="Avtor">
              <w:rPr>
                <w:rFonts w:ascii="Times New Roman" w:hAnsi="Times New Roman" w:cs="Times New Roman"/>
                <w:sz w:val="24"/>
                <w:szCs w:val="24"/>
              </w:rPr>
            </w:rPrChange>
          </w:rPr>
          <w:t>Study</w:t>
        </w:r>
        <w:proofErr w:type="spellEnd"/>
        <w:r w:rsidRPr="00800DB4">
          <w:rPr>
            <w:rFonts w:ascii="Times New Roman" w:hAnsi="Times New Roman" w:cs="Times New Roman"/>
            <w:sz w:val="20"/>
            <w:szCs w:val="20"/>
            <w:rPrChange w:id="427" w:author="Avtor">
              <w:rPr>
                <w:rFonts w:ascii="Times New Roman" w:hAnsi="Times New Roman" w:cs="Times New Roman"/>
                <w:sz w:val="24"/>
                <w:szCs w:val="24"/>
              </w:rPr>
            </w:rPrChange>
          </w:rPr>
          <w:t xml:space="preserve"> of </w:t>
        </w:r>
        <w:proofErr w:type="spellStart"/>
        <w:r w:rsidRPr="00800DB4">
          <w:rPr>
            <w:rFonts w:ascii="Times New Roman" w:hAnsi="Times New Roman" w:cs="Times New Roman"/>
            <w:sz w:val="20"/>
            <w:szCs w:val="20"/>
            <w:rPrChange w:id="428" w:author="Avtor">
              <w:rPr>
                <w:rFonts w:ascii="Times New Roman" w:hAnsi="Times New Roman" w:cs="Times New Roman"/>
                <w:sz w:val="24"/>
                <w:szCs w:val="24"/>
              </w:rPr>
            </w:rPrChange>
          </w:rPr>
          <w:t>Consumption</w:t>
        </w:r>
        <w:proofErr w:type="spellEnd"/>
        <w:r w:rsidRPr="00800DB4">
          <w:rPr>
            <w:rFonts w:ascii="Times New Roman" w:hAnsi="Times New Roman" w:cs="Times New Roman"/>
            <w:sz w:val="20"/>
            <w:szCs w:val="20"/>
            <w:rPrChange w:id="429" w:author="Avtor">
              <w:rPr>
                <w:rFonts w:ascii="Times New Roman" w:hAnsi="Times New Roman" w:cs="Times New Roman"/>
                <w:sz w:val="24"/>
                <w:szCs w:val="24"/>
              </w:rPr>
            </w:rPrChange>
          </w:rPr>
          <w:t xml:space="preserve">.« V: </w:t>
        </w:r>
        <w:proofErr w:type="spellStart"/>
        <w:r w:rsidRPr="00800DB4">
          <w:rPr>
            <w:rFonts w:ascii="Times New Roman" w:hAnsi="Times New Roman" w:cs="Times New Roman"/>
            <w:i/>
            <w:sz w:val="20"/>
            <w:szCs w:val="20"/>
            <w:rPrChange w:id="430" w:author="Avtor">
              <w:rPr>
                <w:rFonts w:ascii="Times New Roman" w:hAnsi="Times New Roman" w:cs="Times New Roman"/>
                <w:i/>
                <w:sz w:val="24"/>
                <w:szCs w:val="24"/>
              </w:rPr>
            </w:rPrChange>
          </w:rPr>
          <w:t>Remembering</w:t>
        </w:r>
        <w:proofErr w:type="spellEnd"/>
        <w:r w:rsidRPr="00800DB4">
          <w:rPr>
            <w:rFonts w:ascii="Times New Roman" w:hAnsi="Times New Roman" w:cs="Times New Roman"/>
            <w:i/>
            <w:sz w:val="20"/>
            <w:szCs w:val="20"/>
            <w:rPrChange w:id="431" w:author="Avtor">
              <w:rPr>
                <w:rFonts w:ascii="Times New Roman" w:hAnsi="Times New Roman" w:cs="Times New Roman"/>
                <w:i/>
                <w:sz w:val="24"/>
                <w:szCs w:val="24"/>
              </w:rPr>
            </w:rPrChange>
          </w:rPr>
          <w:t xml:space="preserve"> </w:t>
        </w:r>
        <w:proofErr w:type="spellStart"/>
        <w:proofErr w:type="gramStart"/>
        <w:r w:rsidRPr="00800DB4">
          <w:rPr>
            <w:rFonts w:ascii="Times New Roman" w:hAnsi="Times New Roman" w:cs="Times New Roman"/>
            <w:i/>
            <w:sz w:val="20"/>
            <w:szCs w:val="20"/>
            <w:rPrChange w:id="432" w:author="Avtor">
              <w:rPr>
                <w:rFonts w:ascii="Times New Roman" w:hAnsi="Times New Roman" w:cs="Times New Roman"/>
                <w:i/>
                <w:sz w:val="24"/>
                <w:szCs w:val="24"/>
              </w:rPr>
            </w:rPrChange>
          </w:rPr>
          <w:t>Utopia</w:t>
        </w:r>
        <w:proofErr w:type="spellEnd"/>
        <w:proofErr w:type="gramEnd"/>
        <w:r w:rsidRPr="00800DB4">
          <w:rPr>
            <w:rFonts w:ascii="Times New Roman" w:hAnsi="Times New Roman" w:cs="Times New Roman"/>
            <w:i/>
            <w:sz w:val="20"/>
            <w:szCs w:val="20"/>
            <w:rPrChange w:id="433" w:author="Avtor">
              <w:rPr>
                <w:rFonts w:ascii="Times New Roman" w:hAnsi="Times New Roman" w:cs="Times New Roman"/>
                <w:i/>
                <w:sz w:val="24"/>
                <w:szCs w:val="24"/>
              </w:rPr>
            </w:rPrChange>
          </w:rPr>
          <w:t xml:space="preserve">, The </w:t>
        </w:r>
        <w:proofErr w:type="spellStart"/>
        <w:r w:rsidRPr="00800DB4">
          <w:rPr>
            <w:rFonts w:ascii="Times New Roman" w:hAnsi="Times New Roman" w:cs="Times New Roman"/>
            <w:i/>
            <w:sz w:val="20"/>
            <w:szCs w:val="20"/>
            <w:rPrChange w:id="434" w:author="Avtor">
              <w:rPr>
                <w:rFonts w:ascii="Times New Roman" w:hAnsi="Times New Roman" w:cs="Times New Roman"/>
                <w:i/>
                <w:sz w:val="24"/>
                <w:szCs w:val="24"/>
              </w:rPr>
            </w:rPrChange>
          </w:rPr>
          <w:t>Culture</w:t>
        </w:r>
        <w:proofErr w:type="spellEnd"/>
        <w:r w:rsidRPr="00800DB4">
          <w:rPr>
            <w:rFonts w:ascii="Times New Roman" w:hAnsi="Times New Roman" w:cs="Times New Roman"/>
            <w:i/>
            <w:sz w:val="20"/>
            <w:szCs w:val="20"/>
            <w:rPrChange w:id="435" w:author="Avtor">
              <w:rPr>
                <w:rFonts w:ascii="Times New Roman" w:hAnsi="Times New Roman" w:cs="Times New Roman"/>
                <w:i/>
                <w:sz w:val="24"/>
                <w:szCs w:val="24"/>
              </w:rPr>
            </w:rPrChange>
          </w:rPr>
          <w:t xml:space="preserve"> of </w:t>
        </w:r>
        <w:proofErr w:type="spellStart"/>
        <w:r w:rsidRPr="00800DB4">
          <w:rPr>
            <w:rFonts w:ascii="Times New Roman" w:hAnsi="Times New Roman" w:cs="Times New Roman"/>
            <w:i/>
            <w:sz w:val="20"/>
            <w:szCs w:val="20"/>
            <w:rPrChange w:id="436" w:author="Avtor">
              <w:rPr>
                <w:rFonts w:ascii="Times New Roman" w:hAnsi="Times New Roman" w:cs="Times New Roman"/>
                <w:i/>
                <w:sz w:val="24"/>
                <w:szCs w:val="24"/>
              </w:rPr>
            </w:rPrChange>
          </w:rPr>
          <w:t>Everyday</w:t>
        </w:r>
        <w:proofErr w:type="spellEnd"/>
        <w:r w:rsidRPr="00800DB4">
          <w:rPr>
            <w:rFonts w:ascii="Times New Roman" w:hAnsi="Times New Roman" w:cs="Times New Roman"/>
            <w:i/>
            <w:sz w:val="20"/>
            <w:szCs w:val="20"/>
            <w:rPrChange w:id="437"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438" w:author="Avtor">
              <w:rPr>
                <w:rFonts w:ascii="Times New Roman" w:hAnsi="Times New Roman" w:cs="Times New Roman"/>
                <w:i/>
                <w:sz w:val="24"/>
                <w:szCs w:val="24"/>
              </w:rPr>
            </w:rPrChange>
          </w:rPr>
          <w:t>Life</w:t>
        </w:r>
        <w:proofErr w:type="spellEnd"/>
        <w:r w:rsidRPr="00800DB4">
          <w:rPr>
            <w:rFonts w:ascii="Times New Roman" w:hAnsi="Times New Roman" w:cs="Times New Roman"/>
            <w:i/>
            <w:sz w:val="20"/>
            <w:szCs w:val="20"/>
            <w:rPrChange w:id="439" w:author="Avtor">
              <w:rPr>
                <w:rFonts w:ascii="Times New Roman" w:hAnsi="Times New Roman" w:cs="Times New Roman"/>
                <w:i/>
                <w:sz w:val="24"/>
                <w:szCs w:val="24"/>
              </w:rPr>
            </w:rPrChange>
          </w:rPr>
          <w:t xml:space="preserve"> in Socialist </w:t>
        </w:r>
        <w:proofErr w:type="spellStart"/>
        <w:r w:rsidRPr="00800DB4">
          <w:rPr>
            <w:rFonts w:ascii="Times New Roman" w:hAnsi="Times New Roman" w:cs="Times New Roman"/>
            <w:i/>
            <w:sz w:val="20"/>
            <w:szCs w:val="20"/>
            <w:rPrChange w:id="440" w:author="Avtor">
              <w:rPr>
                <w:rFonts w:ascii="Times New Roman" w:hAnsi="Times New Roman" w:cs="Times New Roman"/>
                <w:i/>
                <w:sz w:val="24"/>
                <w:szCs w:val="24"/>
              </w:rPr>
            </w:rPrChange>
          </w:rPr>
          <w:t>Yugoslavia</w:t>
        </w:r>
        <w:proofErr w:type="spellEnd"/>
        <w:r w:rsidRPr="00800DB4">
          <w:rPr>
            <w:rFonts w:ascii="Times New Roman" w:hAnsi="Times New Roman" w:cs="Times New Roman"/>
            <w:sz w:val="20"/>
            <w:szCs w:val="20"/>
            <w:rPrChange w:id="441" w:author="Avtor">
              <w:rPr>
                <w:rFonts w:ascii="Times New Roman" w:hAnsi="Times New Roman" w:cs="Times New Roman"/>
                <w:sz w:val="24"/>
                <w:szCs w:val="24"/>
              </w:rPr>
            </w:rPrChange>
          </w:rPr>
          <w:t xml:space="preserve">, ur. Breda Luthar in Maruša Pušnik, 341–377. Washington: </w:t>
        </w:r>
        <w:proofErr w:type="gramStart"/>
        <w:r w:rsidRPr="00800DB4">
          <w:rPr>
            <w:rFonts w:ascii="Times New Roman" w:hAnsi="Times New Roman" w:cs="Times New Roman"/>
            <w:sz w:val="20"/>
            <w:szCs w:val="20"/>
            <w:rPrChange w:id="442" w:author="Avtor">
              <w:rPr>
                <w:rFonts w:ascii="Times New Roman" w:hAnsi="Times New Roman" w:cs="Times New Roman"/>
                <w:sz w:val="24"/>
                <w:szCs w:val="24"/>
              </w:rPr>
            </w:rPrChange>
          </w:rPr>
          <w:t>New</w:t>
        </w:r>
        <w:proofErr w:type="gramEnd"/>
        <w:r w:rsidRPr="00800DB4">
          <w:rPr>
            <w:rFonts w:ascii="Times New Roman" w:hAnsi="Times New Roman" w:cs="Times New Roman"/>
            <w:sz w:val="20"/>
            <w:szCs w:val="20"/>
            <w:rPrChange w:id="443"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44" w:author="Avtor">
              <w:rPr>
                <w:rFonts w:ascii="Times New Roman" w:hAnsi="Times New Roman" w:cs="Times New Roman"/>
                <w:sz w:val="24"/>
                <w:szCs w:val="24"/>
              </w:rPr>
            </w:rPrChange>
          </w:rPr>
          <w:t>Academia</w:t>
        </w:r>
        <w:proofErr w:type="spellEnd"/>
        <w:r w:rsidRPr="00800DB4">
          <w:rPr>
            <w:rFonts w:ascii="Times New Roman" w:hAnsi="Times New Roman" w:cs="Times New Roman"/>
            <w:sz w:val="20"/>
            <w:szCs w:val="20"/>
            <w:rPrChange w:id="445"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46" w:author="Avtor">
              <w:rPr>
                <w:rFonts w:ascii="Times New Roman" w:hAnsi="Times New Roman" w:cs="Times New Roman"/>
                <w:sz w:val="24"/>
                <w:szCs w:val="24"/>
              </w:rPr>
            </w:rPrChange>
          </w:rPr>
          <w:t>Publishing</w:t>
        </w:r>
        <w:proofErr w:type="spellEnd"/>
        <w:r w:rsidRPr="00800DB4">
          <w:rPr>
            <w:rFonts w:ascii="Times New Roman" w:hAnsi="Times New Roman" w:cs="Times New Roman"/>
            <w:sz w:val="20"/>
            <w:szCs w:val="20"/>
            <w:rPrChange w:id="447" w:author="Avtor">
              <w:rPr>
                <w:rFonts w:ascii="Times New Roman" w:hAnsi="Times New Roman" w:cs="Times New Roman"/>
                <w:sz w:val="24"/>
                <w:szCs w:val="24"/>
              </w:rPr>
            </w:rPrChange>
          </w:rPr>
          <w:t>, 2010</w:t>
        </w:r>
        <w:del w:id="448" w:author="Avtor">
          <w:r w:rsidRPr="00800DB4" w:rsidDel="008C5899">
            <w:rPr>
              <w:rFonts w:ascii="Times New Roman" w:hAnsi="Times New Roman" w:cs="Times New Roman"/>
              <w:sz w:val="20"/>
              <w:szCs w:val="20"/>
              <w:rPrChange w:id="449" w:author="Avtor">
                <w:rPr>
                  <w:rFonts w:ascii="Times New Roman" w:hAnsi="Times New Roman" w:cs="Times New Roman"/>
                  <w:sz w:val="24"/>
                  <w:szCs w:val="24"/>
                </w:rPr>
              </w:rPrChange>
            </w:rPr>
            <w:delText>, 341–377</w:delText>
          </w:r>
        </w:del>
        <w:r w:rsidRPr="00800DB4">
          <w:rPr>
            <w:rFonts w:ascii="Times New Roman" w:hAnsi="Times New Roman" w:cs="Times New Roman"/>
            <w:sz w:val="20"/>
            <w:szCs w:val="20"/>
            <w:rPrChange w:id="450" w:author="Avtor">
              <w:rPr>
                <w:rFonts w:ascii="Times New Roman" w:hAnsi="Times New Roman" w:cs="Times New Roman"/>
                <w:sz w:val="24"/>
                <w:szCs w:val="24"/>
              </w:rPr>
            </w:rPrChange>
          </w:rPr>
          <w:t>.</w:t>
        </w:r>
      </w:ins>
    </w:p>
    <w:p w:rsidR="00124D6C" w:rsidRPr="00800DB4" w:rsidRDefault="00124D6C" w:rsidP="00800DB4">
      <w:pPr>
        <w:pStyle w:val="Odstavekseznama"/>
        <w:numPr>
          <w:ilvl w:val="0"/>
          <w:numId w:val="1"/>
        </w:numPr>
        <w:spacing w:line="360" w:lineRule="auto"/>
        <w:rPr>
          <w:ins w:id="451" w:author="Avtor"/>
          <w:rFonts w:ascii="Times New Roman" w:hAnsi="Times New Roman" w:cs="Times New Roman"/>
          <w:sz w:val="20"/>
          <w:szCs w:val="20"/>
          <w:rPrChange w:id="452" w:author="Avtor">
            <w:rPr>
              <w:ins w:id="453" w:author="Avtor"/>
              <w:rFonts w:ascii="Times New Roman" w:hAnsi="Times New Roman" w:cs="Times New Roman"/>
              <w:sz w:val="24"/>
              <w:szCs w:val="24"/>
            </w:rPr>
          </w:rPrChange>
        </w:rPr>
        <w:pPrChange w:id="454" w:author="Avtor">
          <w:pPr>
            <w:spacing w:line="360" w:lineRule="auto"/>
            <w:ind w:left="709" w:hanging="709"/>
          </w:pPr>
        </w:pPrChange>
      </w:pPr>
      <w:ins w:id="455" w:author="Avtor">
        <w:r w:rsidRPr="00800DB4">
          <w:rPr>
            <w:rFonts w:ascii="Times New Roman" w:hAnsi="Times New Roman" w:cs="Times New Roman"/>
            <w:sz w:val="20"/>
            <w:szCs w:val="20"/>
            <w:rPrChange w:id="456" w:author="Avtor">
              <w:rPr>
                <w:rFonts w:ascii="Times New Roman" w:hAnsi="Times New Roman" w:cs="Times New Roman"/>
                <w:sz w:val="24"/>
                <w:szCs w:val="24"/>
              </w:rPr>
            </w:rPrChange>
          </w:rPr>
          <w:t>Marković, Predrag. »</w:t>
        </w:r>
        <w:proofErr w:type="spellStart"/>
        <w:r w:rsidRPr="00800DB4">
          <w:rPr>
            <w:rFonts w:ascii="Times New Roman" w:hAnsi="Times New Roman" w:cs="Times New Roman"/>
            <w:sz w:val="20"/>
            <w:szCs w:val="20"/>
            <w:rPrChange w:id="457" w:author="Avtor">
              <w:rPr>
                <w:rFonts w:ascii="Times New Roman" w:hAnsi="Times New Roman" w:cs="Times New Roman"/>
                <w:sz w:val="24"/>
                <w:szCs w:val="24"/>
              </w:rPr>
            </w:rPrChange>
          </w:rPr>
          <w:t>Erinnerung</w:t>
        </w:r>
        <w:proofErr w:type="spellEnd"/>
        <w:r w:rsidRPr="00800DB4">
          <w:rPr>
            <w:rFonts w:ascii="Times New Roman" w:hAnsi="Times New Roman" w:cs="Times New Roman"/>
            <w:sz w:val="20"/>
            <w:szCs w:val="20"/>
            <w:rPrChange w:id="45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59" w:author="Avtor">
              <w:rPr>
                <w:rFonts w:ascii="Times New Roman" w:hAnsi="Times New Roman" w:cs="Times New Roman"/>
                <w:sz w:val="24"/>
                <w:szCs w:val="24"/>
              </w:rPr>
            </w:rPrChange>
          </w:rPr>
          <w:t>und</w:t>
        </w:r>
        <w:proofErr w:type="spellEnd"/>
        <w:r w:rsidRPr="00800DB4">
          <w:rPr>
            <w:rFonts w:ascii="Times New Roman" w:hAnsi="Times New Roman" w:cs="Times New Roman"/>
            <w:sz w:val="20"/>
            <w:szCs w:val="20"/>
            <w:rPrChange w:id="46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61" w:author="Avtor">
              <w:rPr>
                <w:rFonts w:ascii="Times New Roman" w:hAnsi="Times New Roman" w:cs="Times New Roman"/>
                <w:sz w:val="24"/>
                <w:szCs w:val="24"/>
              </w:rPr>
            </w:rPrChange>
          </w:rPr>
          <w:t>Realität</w:t>
        </w:r>
        <w:proofErr w:type="spellEnd"/>
        <w:r w:rsidRPr="00800DB4">
          <w:rPr>
            <w:rFonts w:ascii="Times New Roman" w:hAnsi="Times New Roman" w:cs="Times New Roman"/>
            <w:sz w:val="20"/>
            <w:szCs w:val="20"/>
            <w:rPrChange w:id="462"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63" w:author="Avtor">
              <w:rPr>
                <w:rFonts w:ascii="Times New Roman" w:hAnsi="Times New Roman" w:cs="Times New Roman"/>
                <w:sz w:val="24"/>
                <w:szCs w:val="24"/>
              </w:rPr>
            </w:rPrChange>
          </w:rPr>
          <w:t>Arbeit</w:t>
        </w:r>
        <w:proofErr w:type="spellEnd"/>
        <w:r w:rsidRPr="00800DB4">
          <w:rPr>
            <w:rFonts w:ascii="Times New Roman" w:hAnsi="Times New Roman" w:cs="Times New Roman"/>
            <w:sz w:val="20"/>
            <w:szCs w:val="20"/>
            <w:rPrChange w:id="464" w:author="Avtor">
              <w:rPr>
                <w:rFonts w:ascii="Times New Roman" w:hAnsi="Times New Roman" w:cs="Times New Roman"/>
                <w:sz w:val="24"/>
                <w:szCs w:val="24"/>
              </w:rPr>
            </w:rPrChange>
          </w:rPr>
          <w:t xml:space="preserve"> </w:t>
        </w:r>
        <w:proofErr w:type="gramStart"/>
        <w:r w:rsidRPr="00800DB4">
          <w:rPr>
            <w:rFonts w:ascii="Times New Roman" w:hAnsi="Times New Roman" w:cs="Times New Roman"/>
            <w:sz w:val="20"/>
            <w:szCs w:val="20"/>
            <w:rPrChange w:id="465" w:author="Avtor">
              <w:rPr>
                <w:rFonts w:ascii="Times New Roman" w:hAnsi="Times New Roman" w:cs="Times New Roman"/>
                <w:sz w:val="24"/>
                <w:szCs w:val="24"/>
              </w:rPr>
            </w:rPrChange>
          </w:rPr>
          <w:t>im</w:t>
        </w:r>
        <w:proofErr w:type="gramEnd"/>
        <w:r w:rsidRPr="00800DB4">
          <w:rPr>
            <w:rFonts w:ascii="Times New Roman" w:hAnsi="Times New Roman" w:cs="Times New Roman"/>
            <w:sz w:val="20"/>
            <w:szCs w:val="20"/>
            <w:rPrChange w:id="46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67" w:author="Avtor">
              <w:rPr>
                <w:rFonts w:ascii="Times New Roman" w:hAnsi="Times New Roman" w:cs="Times New Roman"/>
                <w:sz w:val="24"/>
                <w:szCs w:val="24"/>
              </w:rPr>
            </w:rPrChange>
          </w:rPr>
          <w:t>sozialistischen</w:t>
        </w:r>
        <w:proofErr w:type="spellEnd"/>
        <w:r w:rsidRPr="00800DB4">
          <w:rPr>
            <w:rFonts w:ascii="Times New Roman" w:hAnsi="Times New Roman" w:cs="Times New Roman"/>
            <w:sz w:val="20"/>
            <w:szCs w:val="20"/>
            <w:rPrChange w:id="46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69" w:author="Avtor">
              <w:rPr>
                <w:rFonts w:ascii="Times New Roman" w:hAnsi="Times New Roman" w:cs="Times New Roman"/>
                <w:sz w:val="24"/>
                <w:szCs w:val="24"/>
              </w:rPr>
            </w:rPrChange>
          </w:rPr>
          <w:t>Jugoslawien</w:t>
        </w:r>
        <w:proofErr w:type="spellEnd"/>
        <w:r w:rsidRPr="00800DB4">
          <w:rPr>
            <w:rFonts w:ascii="Times New Roman" w:hAnsi="Times New Roman" w:cs="Times New Roman"/>
            <w:sz w:val="20"/>
            <w:szCs w:val="20"/>
            <w:rPrChange w:id="47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71" w:author="Avtor">
              <w:rPr>
                <w:rFonts w:ascii="Times New Roman" w:hAnsi="Times New Roman" w:cs="Times New Roman"/>
                <w:sz w:val="24"/>
                <w:szCs w:val="24"/>
              </w:rPr>
            </w:rPrChange>
          </w:rPr>
          <w:t>zwischen</w:t>
        </w:r>
        <w:proofErr w:type="spellEnd"/>
        <w:r w:rsidRPr="00800DB4">
          <w:rPr>
            <w:rFonts w:ascii="Times New Roman" w:hAnsi="Times New Roman" w:cs="Times New Roman"/>
            <w:sz w:val="20"/>
            <w:szCs w:val="20"/>
            <w:rPrChange w:id="472" w:author="Avtor">
              <w:rPr>
                <w:rFonts w:ascii="Times New Roman" w:hAnsi="Times New Roman" w:cs="Times New Roman"/>
                <w:sz w:val="24"/>
                <w:szCs w:val="24"/>
              </w:rPr>
            </w:rPrChange>
          </w:rPr>
          <w:t xml:space="preserve"> Kritik </w:t>
        </w:r>
        <w:proofErr w:type="spellStart"/>
        <w:r w:rsidRPr="00800DB4">
          <w:rPr>
            <w:rFonts w:ascii="Times New Roman" w:hAnsi="Times New Roman" w:cs="Times New Roman"/>
            <w:sz w:val="20"/>
            <w:szCs w:val="20"/>
            <w:rPrChange w:id="473" w:author="Avtor">
              <w:rPr>
                <w:rFonts w:ascii="Times New Roman" w:hAnsi="Times New Roman" w:cs="Times New Roman"/>
                <w:sz w:val="24"/>
                <w:szCs w:val="24"/>
              </w:rPr>
            </w:rPrChange>
          </w:rPr>
          <w:t>und</w:t>
        </w:r>
        <w:proofErr w:type="spellEnd"/>
        <w:r w:rsidRPr="00800DB4">
          <w:rPr>
            <w:rFonts w:ascii="Times New Roman" w:hAnsi="Times New Roman" w:cs="Times New Roman"/>
            <w:sz w:val="20"/>
            <w:szCs w:val="20"/>
            <w:rPrChange w:id="474"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75" w:author="Avtor">
              <w:rPr>
                <w:rFonts w:ascii="Times New Roman" w:hAnsi="Times New Roman" w:cs="Times New Roman"/>
                <w:sz w:val="24"/>
                <w:szCs w:val="24"/>
              </w:rPr>
            </w:rPrChange>
          </w:rPr>
          <w:t>Märchen</w:t>
        </w:r>
        <w:proofErr w:type="spellEnd"/>
        <w:r w:rsidRPr="00800DB4">
          <w:rPr>
            <w:rFonts w:ascii="Times New Roman" w:hAnsi="Times New Roman" w:cs="Times New Roman"/>
            <w:sz w:val="20"/>
            <w:szCs w:val="20"/>
            <w:rPrChange w:id="47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77" w:author="Avtor">
              <w:rPr>
                <w:rFonts w:ascii="Times New Roman" w:hAnsi="Times New Roman" w:cs="Times New Roman"/>
                <w:sz w:val="24"/>
                <w:szCs w:val="24"/>
              </w:rPr>
            </w:rPrChange>
          </w:rPr>
          <w:t>vom</w:t>
        </w:r>
        <w:proofErr w:type="spellEnd"/>
        <w:r w:rsidRPr="00800DB4">
          <w:rPr>
            <w:rFonts w:ascii="Times New Roman" w:hAnsi="Times New Roman" w:cs="Times New Roman"/>
            <w:sz w:val="20"/>
            <w:szCs w:val="20"/>
            <w:rPrChange w:id="47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479" w:author="Avtor">
              <w:rPr>
                <w:rFonts w:ascii="Times New Roman" w:hAnsi="Times New Roman" w:cs="Times New Roman"/>
                <w:sz w:val="24"/>
                <w:szCs w:val="24"/>
              </w:rPr>
            </w:rPrChange>
          </w:rPr>
          <w:t>Schlaraffenland</w:t>
        </w:r>
        <w:proofErr w:type="spellEnd"/>
        <w:r w:rsidRPr="00800DB4">
          <w:rPr>
            <w:rFonts w:ascii="Times New Roman" w:hAnsi="Times New Roman" w:cs="Times New Roman"/>
            <w:sz w:val="20"/>
            <w:szCs w:val="20"/>
            <w:rPrChange w:id="480" w:author="Avtor">
              <w:rPr>
                <w:rFonts w:ascii="Times New Roman" w:hAnsi="Times New Roman" w:cs="Times New Roman"/>
                <w:sz w:val="24"/>
                <w:szCs w:val="24"/>
              </w:rPr>
            </w:rPrChange>
          </w:rPr>
          <w:t xml:space="preserve">.« V: </w:t>
        </w:r>
        <w:proofErr w:type="spellStart"/>
        <w:r w:rsidRPr="00800DB4">
          <w:rPr>
            <w:rFonts w:ascii="Times New Roman" w:hAnsi="Times New Roman" w:cs="Times New Roman"/>
            <w:i/>
            <w:sz w:val="20"/>
            <w:szCs w:val="20"/>
            <w:rPrChange w:id="481" w:author="Avtor">
              <w:rPr>
                <w:rFonts w:ascii="Times New Roman" w:hAnsi="Times New Roman" w:cs="Times New Roman"/>
                <w:i/>
                <w:sz w:val="24"/>
                <w:szCs w:val="24"/>
              </w:rPr>
            </w:rPrChange>
          </w:rPr>
          <w:t>Arbeit</w:t>
        </w:r>
        <w:proofErr w:type="spellEnd"/>
        <w:r w:rsidRPr="00800DB4">
          <w:rPr>
            <w:rFonts w:ascii="Times New Roman" w:hAnsi="Times New Roman" w:cs="Times New Roman"/>
            <w:i/>
            <w:sz w:val="20"/>
            <w:szCs w:val="20"/>
            <w:rPrChange w:id="482" w:author="Avtor">
              <w:rPr>
                <w:rFonts w:ascii="Times New Roman" w:hAnsi="Times New Roman" w:cs="Times New Roman"/>
                <w:i/>
                <w:sz w:val="24"/>
                <w:szCs w:val="24"/>
              </w:rPr>
            </w:rPrChange>
          </w:rPr>
          <w:t xml:space="preserve"> </w:t>
        </w:r>
        <w:proofErr w:type="gramStart"/>
        <w:r w:rsidRPr="00800DB4">
          <w:rPr>
            <w:rFonts w:ascii="Times New Roman" w:hAnsi="Times New Roman" w:cs="Times New Roman"/>
            <w:i/>
            <w:sz w:val="20"/>
            <w:szCs w:val="20"/>
            <w:rPrChange w:id="483" w:author="Avtor">
              <w:rPr>
                <w:rFonts w:ascii="Times New Roman" w:hAnsi="Times New Roman" w:cs="Times New Roman"/>
                <w:i/>
                <w:sz w:val="24"/>
                <w:szCs w:val="24"/>
              </w:rPr>
            </w:rPrChange>
          </w:rPr>
          <w:t>im</w:t>
        </w:r>
        <w:proofErr w:type="gramEnd"/>
        <w:r w:rsidRPr="00800DB4">
          <w:rPr>
            <w:rFonts w:ascii="Times New Roman" w:hAnsi="Times New Roman" w:cs="Times New Roman"/>
            <w:i/>
            <w:sz w:val="20"/>
            <w:szCs w:val="20"/>
            <w:rPrChange w:id="484"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485" w:author="Avtor">
              <w:rPr>
                <w:rFonts w:ascii="Times New Roman" w:hAnsi="Times New Roman" w:cs="Times New Roman"/>
                <w:i/>
                <w:sz w:val="24"/>
                <w:szCs w:val="24"/>
              </w:rPr>
            </w:rPrChange>
          </w:rPr>
          <w:t>Sozialismus</w:t>
        </w:r>
        <w:proofErr w:type="spellEnd"/>
        <w:r w:rsidRPr="00800DB4">
          <w:rPr>
            <w:rFonts w:ascii="Times New Roman" w:hAnsi="Times New Roman" w:cs="Times New Roman"/>
            <w:i/>
            <w:sz w:val="20"/>
            <w:szCs w:val="20"/>
            <w:rPrChange w:id="486" w:author="Avtor">
              <w:rPr>
                <w:rFonts w:ascii="Times New Roman" w:hAnsi="Times New Roman" w:cs="Times New Roman"/>
                <w:i/>
                <w:sz w:val="24"/>
                <w:szCs w:val="24"/>
              </w:rPr>
            </w:rPrChange>
          </w:rPr>
          <w:t xml:space="preserve"> – </w:t>
        </w:r>
        <w:proofErr w:type="spellStart"/>
        <w:r w:rsidRPr="00800DB4">
          <w:rPr>
            <w:rFonts w:ascii="Times New Roman" w:hAnsi="Times New Roman" w:cs="Times New Roman"/>
            <w:i/>
            <w:sz w:val="20"/>
            <w:szCs w:val="20"/>
            <w:rPrChange w:id="487" w:author="Avtor">
              <w:rPr>
                <w:rFonts w:ascii="Times New Roman" w:hAnsi="Times New Roman" w:cs="Times New Roman"/>
                <w:i/>
                <w:sz w:val="24"/>
                <w:szCs w:val="24"/>
              </w:rPr>
            </w:rPrChange>
          </w:rPr>
          <w:t>Arbeit</w:t>
        </w:r>
        <w:proofErr w:type="spellEnd"/>
        <w:r w:rsidRPr="00800DB4">
          <w:rPr>
            <w:rFonts w:ascii="Times New Roman" w:hAnsi="Times New Roman" w:cs="Times New Roman"/>
            <w:i/>
            <w:sz w:val="20"/>
            <w:szCs w:val="20"/>
            <w:rPrChange w:id="488" w:author="Avtor">
              <w:rPr>
                <w:rFonts w:ascii="Times New Roman" w:hAnsi="Times New Roman" w:cs="Times New Roman"/>
                <w:i/>
                <w:sz w:val="24"/>
                <w:szCs w:val="24"/>
              </w:rPr>
            </w:rPrChange>
          </w:rPr>
          <w:t xml:space="preserve"> im </w:t>
        </w:r>
        <w:proofErr w:type="spellStart"/>
        <w:r w:rsidRPr="00800DB4">
          <w:rPr>
            <w:rFonts w:ascii="Times New Roman" w:hAnsi="Times New Roman" w:cs="Times New Roman"/>
            <w:i/>
            <w:sz w:val="20"/>
            <w:szCs w:val="20"/>
            <w:rPrChange w:id="489" w:author="Avtor">
              <w:rPr>
                <w:rFonts w:ascii="Times New Roman" w:hAnsi="Times New Roman" w:cs="Times New Roman"/>
                <w:i/>
                <w:sz w:val="24"/>
                <w:szCs w:val="24"/>
              </w:rPr>
            </w:rPrChange>
          </w:rPr>
          <w:t>Postsozialismus</w:t>
        </w:r>
        <w:proofErr w:type="spellEnd"/>
        <w:r w:rsidRPr="00800DB4">
          <w:rPr>
            <w:rFonts w:ascii="Times New Roman" w:hAnsi="Times New Roman" w:cs="Times New Roman"/>
            <w:i/>
            <w:sz w:val="20"/>
            <w:szCs w:val="20"/>
            <w:rPrChange w:id="490"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491" w:author="Avtor">
              <w:rPr>
                <w:rFonts w:ascii="Times New Roman" w:hAnsi="Times New Roman" w:cs="Times New Roman"/>
                <w:i/>
                <w:sz w:val="24"/>
                <w:szCs w:val="24"/>
              </w:rPr>
            </w:rPrChange>
          </w:rPr>
          <w:t>Erkundungen</w:t>
        </w:r>
        <w:proofErr w:type="spellEnd"/>
        <w:r w:rsidRPr="00800DB4">
          <w:rPr>
            <w:rFonts w:ascii="Times New Roman" w:hAnsi="Times New Roman" w:cs="Times New Roman"/>
            <w:i/>
            <w:sz w:val="20"/>
            <w:szCs w:val="20"/>
            <w:rPrChange w:id="492" w:author="Avtor">
              <w:rPr>
                <w:rFonts w:ascii="Times New Roman" w:hAnsi="Times New Roman" w:cs="Times New Roman"/>
                <w:i/>
                <w:sz w:val="24"/>
                <w:szCs w:val="24"/>
              </w:rPr>
            </w:rPrChange>
          </w:rPr>
          <w:t xml:space="preserve"> zum </w:t>
        </w:r>
        <w:proofErr w:type="spellStart"/>
        <w:r w:rsidRPr="00800DB4">
          <w:rPr>
            <w:rFonts w:ascii="Times New Roman" w:hAnsi="Times New Roman" w:cs="Times New Roman"/>
            <w:i/>
            <w:sz w:val="20"/>
            <w:szCs w:val="20"/>
            <w:rPrChange w:id="493" w:author="Avtor">
              <w:rPr>
                <w:rFonts w:ascii="Times New Roman" w:hAnsi="Times New Roman" w:cs="Times New Roman"/>
                <w:i/>
                <w:sz w:val="24"/>
                <w:szCs w:val="24"/>
              </w:rPr>
            </w:rPrChange>
          </w:rPr>
          <w:t>Arbeitsleben</w:t>
        </w:r>
        <w:proofErr w:type="spellEnd"/>
        <w:r w:rsidRPr="00800DB4">
          <w:rPr>
            <w:rFonts w:ascii="Times New Roman" w:hAnsi="Times New Roman" w:cs="Times New Roman"/>
            <w:i/>
            <w:sz w:val="20"/>
            <w:szCs w:val="20"/>
            <w:rPrChange w:id="494" w:author="Avtor">
              <w:rPr>
                <w:rFonts w:ascii="Times New Roman" w:hAnsi="Times New Roman" w:cs="Times New Roman"/>
                <w:i/>
                <w:sz w:val="24"/>
                <w:szCs w:val="24"/>
              </w:rPr>
            </w:rPrChange>
          </w:rPr>
          <w:t xml:space="preserve"> im </w:t>
        </w:r>
        <w:proofErr w:type="spellStart"/>
        <w:r w:rsidRPr="00800DB4">
          <w:rPr>
            <w:rFonts w:ascii="Times New Roman" w:hAnsi="Times New Roman" w:cs="Times New Roman"/>
            <w:i/>
            <w:sz w:val="20"/>
            <w:szCs w:val="20"/>
            <w:rPrChange w:id="495" w:author="Avtor">
              <w:rPr>
                <w:rFonts w:ascii="Times New Roman" w:hAnsi="Times New Roman" w:cs="Times New Roman"/>
                <w:i/>
                <w:sz w:val="24"/>
                <w:szCs w:val="24"/>
              </w:rPr>
            </w:rPrChange>
          </w:rPr>
          <w:t>östlichen</w:t>
        </w:r>
        <w:proofErr w:type="spellEnd"/>
        <w:r w:rsidRPr="00800DB4">
          <w:rPr>
            <w:rFonts w:ascii="Times New Roman" w:hAnsi="Times New Roman" w:cs="Times New Roman"/>
            <w:i/>
            <w:sz w:val="20"/>
            <w:szCs w:val="20"/>
            <w:rPrChange w:id="496"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497" w:author="Avtor">
              <w:rPr>
                <w:rFonts w:ascii="Times New Roman" w:hAnsi="Times New Roman" w:cs="Times New Roman"/>
                <w:i/>
                <w:sz w:val="24"/>
                <w:szCs w:val="24"/>
              </w:rPr>
            </w:rPrChange>
          </w:rPr>
          <w:t>Europa</w:t>
        </w:r>
        <w:proofErr w:type="spellEnd"/>
        <w:r w:rsidRPr="00800DB4">
          <w:rPr>
            <w:rFonts w:ascii="Times New Roman" w:hAnsi="Times New Roman" w:cs="Times New Roman"/>
            <w:sz w:val="20"/>
            <w:szCs w:val="20"/>
            <w:rPrChange w:id="498" w:author="Avtor">
              <w:rPr>
                <w:rFonts w:ascii="Times New Roman" w:hAnsi="Times New Roman" w:cs="Times New Roman"/>
                <w:sz w:val="24"/>
                <w:szCs w:val="24"/>
              </w:rPr>
            </w:rPrChange>
          </w:rPr>
          <w:t>, ur. Klaus Roth, 259-</w:t>
        </w:r>
        <w:del w:id="499" w:author="Avtor">
          <w:r w:rsidRPr="00800DB4" w:rsidDel="00A323B0">
            <w:rPr>
              <w:rFonts w:ascii="Times New Roman" w:hAnsi="Times New Roman" w:cs="Times New Roman"/>
              <w:sz w:val="20"/>
              <w:szCs w:val="20"/>
              <w:rPrChange w:id="500" w:author="Avtor">
                <w:rPr>
                  <w:rFonts w:ascii="Times New Roman" w:hAnsi="Times New Roman" w:cs="Times New Roman"/>
                  <w:sz w:val="24"/>
                  <w:szCs w:val="24"/>
                </w:rPr>
              </w:rPrChange>
            </w:rPr>
            <w:delText>2</w:delText>
          </w:r>
        </w:del>
        <w:r w:rsidRPr="00800DB4">
          <w:rPr>
            <w:rFonts w:ascii="Times New Roman" w:hAnsi="Times New Roman" w:cs="Times New Roman"/>
            <w:sz w:val="20"/>
            <w:szCs w:val="20"/>
            <w:rPrChange w:id="501" w:author="Avtor">
              <w:rPr>
                <w:rFonts w:ascii="Times New Roman" w:hAnsi="Times New Roman" w:cs="Times New Roman"/>
                <w:sz w:val="24"/>
                <w:szCs w:val="24"/>
              </w:rPr>
            </w:rPrChange>
          </w:rPr>
          <w:t xml:space="preserve">71. Münster: LIT </w:t>
        </w:r>
        <w:proofErr w:type="spellStart"/>
        <w:r w:rsidRPr="00800DB4">
          <w:rPr>
            <w:rFonts w:ascii="Times New Roman" w:hAnsi="Times New Roman" w:cs="Times New Roman"/>
            <w:sz w:val="20"/>
            <w:szCs w:val="20"/>
            <w:rPrChange w:id="502" w:author="Avtor">
              <w:rPr>
                <w:rFonts w:ascii="Times New Roman" w:hAnsi="Times New Roman" w:cs="Times New Roman"/>
                <w:sz w:val="24"/>
                <w:szCs w:val="24"/>
              </w:rPr>
            </w:rPrChange>
          </w:rPr>
          <w:t>Verlag</w:t>
        </w:r>
        <w:proofErr w:type="spellEnd"/>
        <w:r w:rsidRPr="00800DB4">
          <w:rPr>
            <w:rFonts w:ascii="Times New Roman" w:hAnsi="Times New Roman" w:cs="Times New Roman"/>
            <w:sz w:val="20"/>
            <w:szCs w:val="20"/>
            <w:rPrChange w:id="503" w:author="Avtor">
              <w:rPr>
                <w:rFonts w:ascii="Times New Roman" w:hAnsi="Times New Roman" w:cs="Times New Roman"/>
                <w:sz w:val="24"/>
                <w:szCs w:val="24"/>
              </w:rPr>
            </w:rPrChange>
          </w:rPr>
          <w:t>, 2004</w:t>
        </w:r>
        <w:del w:id="504" w:author="Avtor">
          <w:r w:rsidRPr="00800DB4" w:rsidDel="008C5899">
            <w:rPr>
              <w:rFonts w:ascii="Times New Roman" w:hAnsi="Times New Roman" w:cs="Times New Roman"/>
              <w:sz w:val="20"/>
              <w:szCs w:val="20"/>
              <w:rPrChange w:id="505" w:author="Avtor">
                <w:rPr>
                  <w:rFonts w:ascii="Times New Roman" w:hAnsi="Times New Roman" w:cs="Times New Roman"/>
                  <w:sz w:val="24"/>
                  <w:szCs w:val="24"/>
                </w:rPr>
              </w:rPrChange>
            </w:rPr>
            <w:delText>, 259-271</w:delText>
          </w:r>
        </w:del>
        <w:r w:rsidRPr="00800DB4">
          <w:rPr>
            <w:rFonts w:ascii="Times New Roman" w:hAnsi="Times New Roman" w:cs="Times New Roman"/>
            <w:sz w:val="20"/>
            <w:szCs w:val="20"/>
            <w:rPrChange w:id="506" w:author="Avtor">
              <w:rPr>
                <w:rFonts w:ascii="Times New Roman" w:hAnsi="Times New Roman" w:cs="Times New Roman"/>
                <w:sz w:val="24"/>
                <w:szCs w:val="24"/>
              </w:rPr>
            </w:rPrChange>
          </w:rPr>
          <w:t>.</w:t>
        </w:r>
      </w:ins>
    </w:p>
    <w:p w:rsidR="00124D6C" w:rsidRPr="00800DB4" w:rsidRDefault="00124D6C" w:rsidP="00800DB4">
      <w:pPr>
        <w:pStyle w:val="Odstavekseznama"/>
        <w:numPr>
          <w:ilvl w:val="0"/>
          <w:numId w:val="1"/>
        </w:numPr>
        <w:spacing w:line="360" w:lineRule="auto"/>
        <w:rPr>
          <w:ins w:id="507" w:author="Avtor"/>
          <w:rFonts w:ascii="Times New Roman" w:hAnsi="Times New Roman" w:cs="Times New Roman"/>
          <w:sz w:val="20"/>
          <w:szCs w:val="20"/>
          <w:rPrChange w:id="508" w:author="Avtor">
            <w:rPr>
              <w:ins w:id="509" w:author="Avtor"/>
              <w:rFonts w:ascii="Times New Roman" w:hAnsi="Times New Roman" w:cs="Times New Roman"/>
              <w:sz w:val="24"/>
              <w:szCs w:val="24"/>
            </w:rPr>
          </w:rPrChange>
        </w:rPr>
        <w:pPrChange w:id="510" w:author="Avtor">
          <w:pPr>
            <w:spacing w:line="360" w:lineRule="auto"/>
            <w:ind w:left="709" w:hanging="709"/>
          </w:pPr>
        </w:pPrChange>
      </w:pPr>
      <w:ins w:id="511" w:author="Avtor">
        <w:r w:rsidRPr="00800DB4">
          <w:rPr>
            <w:rFonts w:ascii="Times New Roman" w:hAnsi="Times New Roman" w:cs="Times New Roman"/>
            <w:sz w:val="20"/>
            <w:szCs w:val="20"/>
            <w:rPrChange w:id="512" w:author="Avtor">
              <w:rPr>
                <w:rFonts w:ascii="Times New Roman" w:hAnsi="Times New Roman" w:cs="Times New Roman"/>
                <w:sz w:val="24"/>
                <w:szCs w:val="24"/>
              </w:rPr>
            </w:rPrChange>
          </w:rPr>
          <w:t xml:space="preserve">Patterson, Patrick </w:t>
        </w:r>
        <w:proofErr w:type="spellStart"/>
        <w:r w:rsidRPr="00800DB4">
          <w:rPr>
            <w:rFonts w:ascii="Times New Roman" w:hAnsi="Times New Roman" w:cs="Times New Roman"/>
            <w:sz w:val="20"/>
            <w:szCs w:val="20"/>
            <w:rPrChange w:id="513" w:author="Avtor">
              <w:rPr>
                <w:rFonts w:ascii="Times New Roman" w:hAnsi="Times New Roman" w:cs="Times New Roman"/>
                <w:sz w:val="24"/>
                <w:szCs w:val="24"/>
              </w:rPr>
            </w:rPrChange>
          </w:rPr>
          <w:t>Hyder</w:t>
        </w:r>
        <w:proofErr w:type="spellEnd"/>
        <w:r w:rsidRPr="00800DB4">
          <w:rPr>
            <w:rFonts w:ascii="Times New Roman" w:hAnsi="Times New Roman" w:cs="Times New Roman"/>
            <w:sz w:val="20"/>
            <w:szCs w:val="20"/>
            <w:rPrChange w:id="514"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i/>
            <w:sz w:val="20"/>
            <w:szCs w:val="20"/>
            <w:rPrChange w:id="515" w:author="Avtor">
              <w:rPr>
                <w:rFonts w:ascii="Times New Roman" w:hAnsi="Times New Roman" w:cs="Times New Roman"/>
                <w:i/>
                <w:sz w:val="24"/>
                <w:szCs w:val="24"/>
              </w:rPr>
            </w:rPrChange>
          </w:rPr>
          <w:t>Bought</w:t>
        </w:r>
        <w:proofErr w:type="spellEnd"/>
        <w:r w:rsidRPr="00800DB4">
          <w:rPr>
            <w:rFonts w:ascii="Times New Roman" w:hAnsi="Times New Roman" w:cs="Times New Roman"/>
            <w:i/>
            <w:sz w:val="20"/>
            <w:szCs w:val="20"/>
            <w:rPrChange w:id="516" w:author="Avtor">
              <w:rPr>
                <w:rFonts w:ascii="Times New Roman" w:hAnsi="Times New Roman" w:cs="Times New Roman"/>
                <w:i/>
                <w:sz w:val="24"/>
                <w:szCs w:val="24"/>
              </w:rPr>
            </w:rPrChange>
          </w:rPr>
          <w:t xml:space="preserve"> and Sold, </w:t>
        </w:r>
        <w:proofErr w:type="spellStart"/>
        <w:r w:rsidRPr="00800DB4">
          <w:rPr>
            <w:rFonts w:ascii="Times New Roman" w:hAnsi="Times New Roman" w:cs="Times New Roman"/>
            <w:i/>
            <w:sz w:val="20"/>
            <w:szCs w:val="20"/>
            <w:rPrChange w:id="517" w:author="Avtor">
              <w:rPr>
                <w:rFonts w:ascii="Times New Roman" w:hAnsi="Times New Roman" w:cs="Times New Roman"/>
                <w:i/>
                <w:sz w:val="24"/>
                <w:szCs w:val="24"/>
              </w:rPr>
            </w:rPrChange>
          </w:rPr>
          <w:t>Living</w:t>
        </w:r>
        <w:proofErr w:type="spellEnd"/>
        <w:r w:rsidRPr="00800DB4">
          <w:rPr>
            <w:rFonts w:ascii="Times New Roman" w:hAnsi="Times New Roman" w:cs="Times New Roman"/>
            <w:i/>
            <w:sz w:val="20"/>
            <w:szCs w:val="20"/>
            <w:rPrChange w:id="518" w:author="Avtor">
              <w:rPr>
                <w:rFonts w:ascii="Times New Roman" w:hAnsi="Times New Roman" w:cs="Times New Roman"/>
                <w:i/>
                <w:sz w:val="24"/>
                <w:szCs w:val="24"/>
              </w:rPr>
            </w:rPrChange>
          </w:rPr>
          <w:t xml:space="preserve"> and </w:t>
        </w:r>
        <w:proofErr w:type="spellStart"/>
        <w:r w:rsidRPr="00800DB4">
          <w:rPr>
            <w:rFonts w:ascii="Times New Roman" w:hAnsi="Times New Roman" w:cs="Times New Roman"/>
            <w:i/>
            <w:sz w:val="20"/>
            <w:szCs w:val="20"/>
            <w:rPrChange w:id="519" w:author="Avtor">
              <w:rPr>
                <w:rFonts w:ascii="Times New Roman" w:hAnsi="Times New Roman" w:cs="Times New Roman"/>
                <w:i/>
                <w:sz w:val="24"/>
                <w:szCs w:val="24"/>
              </w:rPr>
            </w:rPrChange>
          </w:rPr>
          <w:t>Losing</w:t>
        </w:r>
        <w:proofErr w:type="spellEnd"/>
        <w:r w:rsidRPr="00800DB4">
          <w:rPr>
            <w:rFonts w:ascii="Times New Roman" w:hAnsi="Times New Roman" w:cs="Times New Roman"/>
            <w:i/>
            <w:sz w:val="20"/>
            <w:szCs w:val="20"/>
            <w:rPrChange w:id="520" w:author="Avtor">
              <w:rPr>
                <w:rFonts w:ascii="Times New Roman" w:hAnsi="Times New Roman" w:cs="Times New Roman"/>
                <w:i/>
                <w:sz w:val="24"/>
                <w:szCs w:val="24"/>
              </w:rPr>
            </w:rPrChange>
          </w:rPr>
          <w:t xml:space="preserve"> the </w:t>
        </w:r>
        <w:proofErr w:type="spellStart"/>
        <w:r w:rsidRPr="00800DB4">
          <w:rPr>
            <w:rFonts w:ascii="Times New Roman" w:hAnsi="Times New Roman" w:cs="Times New Roman"/>
            <w:i/>
            <w:sz w:val="20"/>
            <w:szCs w:val="20"/>
            <w:rPrChange w:id="521" w:author="Avtor">
              <w:rPr>
                <w:rFonts w:ascii="Times New Roman" w:hAnsi="Times New Roman" w:cs="Times New Roman"/>
                <w:i/>
                <w:sz w:val="24"/>
                <w:szCs w:val="24"/>
              </w:rPr>
            </w:rPrChange>
          </w:rPr>
          <w:t>Good</w:t>
        </w:r>
        <w:proofErr w:type="spellEnd"/>
        <w:r w:rsidRPr="00800DB4">
          <w:rPr>
            <w:rFonts w:ascii="Times New Roman" w:hAnsi="Times New Roman" w:cs="Times New Roman"/>
            <w:i/>
            <w:sz w:val="20"/>
            <w:szCs w:val="20"/>
            <w:rPrChange w:id="522"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523" w:author="Avtor">
              <w:rPr>
                <w:rFonts w:ascii="Times New Roman" w:hAnsi="Times New Roman" w:cs="Times New Roman"/>
                <w:i/>
                <w:sz w:val="24"/>
                <w:szCs w:val="24"/>
              </w:rPr>
            </w:rPrChange>
          </w:rPr>
          <w:t>Life</w:t>
        </w:r>
        <w:proofErr w:type="spellEnd"/>
        <w:r w:rsidRPr="00800DB4">
          <w:rPr>
            <w:rFonts w:ascii="Times New Roman" w:hAnsi="Times New Roman" w:cs="Times New Roman"/>
            <w:i/>
            <w:sz w:val="20"/>
            <w:szCs w:val="20"/>
            <w:rPrChange w:id="524" w:author="Avtor">
              <w:rPr>
                <w:rFonts w:ascii="Times New Roman" w:hAnsi="Times New Roman" w:cs="Times New Roman"/>
                <w:i/>
                <w:sz w:val="24"/>
                <w:szCs w:val="24"/>
              </w:rPr>
            </w:rPrChange>
          </w:rPr>
          <w:t xml:space="preserve"> in Socialist </w:t>
        </w:r>
        <w:proofErr w:type="spellStart"/>
        <w:r w:rsidRPr="00800DB4">
          <w:rPr>
            <w:rFonts w:ascii="Times New Roman" w:hAnsi="Times New Roman" w:cs="Times New Roman"/>
            <w:i/>
            <w:sz w:val="20"/>
            <w:szCs w:val="20"/>
            <w:rPrChange w:id="525" w:author="Avtor">
              <w:rPr>
                <w:rFonts w:ascii="Times New Roman" w:hAnsi="Times New Roman" w:cs="Times New Roman"/>
                <w:i/>
                <w:sz w:val="24"/>
                <w:szCs w:val="24"/>
              </w:rPr>
            </w:rPrChange>
          </w:rPr>
          <w:t>Yugoslavia</w:t>
        </w:r>
        <w:proofErr w:type="spellEnd"/>
        <w:r w:rsidRPr="00800DB4">
          <w:rPr>
            <w:rFonts w:ascii="Times New Roman" w:hAnsi="Times New Roman" w:cs="Times New Roman"/>
            <w:sz w:val="20"/>
            <w:szCs w:val="20"/>
            <w:rPrChange w:id="52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527" w:author="Avtor">
              <w:rPr>
                <w:rFonts w:ascii="Times New Roman" w:hAnsi="Times New Roman" w:cs="Times New Roman"/>
                <w:sz w:val="24"/>
                <w:szCs w:val="24"/>
              </w:rPr>
            </w:rPrChange>
          </w:rPr>
          <w:t>Ithaca</w:t>
        </w:r>
        <w:proofErr w:type="spellEnd"/>
        <w:r w:rsidRPr="00800DB4">
          <w:rPr>
            <w:rFonts w:ascii="Times New Roman" w:hAnsi="Times New Roman" w:cs="Times New Roman"/>
            <w:sz w:val="20"/>
            <w:szCs w:val="20"/>
            <w:rPrChange w:id="528" w:author="Avtor">
              <w:rPr>
                <w:rFonts w:ascii="Times New Roman" w:hAnsi="Times New Roman" w:cs="Times New Roman"/>
                <w:sz w:val="24"/>
                <w:szCs w:val="24"/>
              </w:rPr>
            </w:rPrChange>
          </w:rPr>
          <w:t xml:space="preserve"> in London: Cornell </w:t>
        </w:r>
        <w:proofErr w:type="spellStart"/>
        <w:r w:rsidRPr="00800DB4">
          <w:rPr>
            <w:rFonts w:ascii="Times New Roman" w:hAnsi="Times New Roman" w:cs="Times New Roman"/>
            <w:sz w:val="20"/>
            <w:szCs w:val="20"/>
            <w:rPrChange w:id="529" w:author="Avtor">
              <w:rPr>
                <w:rFonts w:ascii="Times New Roman" w:hAnsi="Times New Roman" w:cs="Times New Roman"/>
                <w:sz w:val="24"/>
                <w:szCs w:val="24"/>
              </w:rPr>
            </w:rPrChange>
          </w:rPr>
          <w:t>University</w:t>
        </w:r>
        <w:proofErr w:type="spellEnd"/>
        <w:r w:rsidRPr="00800DB4">
          <w:rPr>
            <w:rFonts w:ascii="Times New Roman" w:hAnsi="Times New Roman" w:cs="Times New Roman"/>
            <w:sz w:val="20"/>
            <w:szCs w:val="20"/>
            <w:rPrChange w:id="53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531" w:author="Avtor">
              <w:rPr>
                <w:rFonts w:ascii="Times New Roman" w:hAnsi="Times New Roman" w:cs="Times New Roman"/>
                <w:sz w:val="24"/>
                <w:szCs w:val="24"/>
              </w:rPr>
            </w:rPrChange>
          </w:rPr>
          <w:t>Press</w:t>
        </w:r>
        <w:proofErr w:type="spellEnd"/>
        <w:r w:rsidRPr="00800DB4">
          <w:rPr>
            <w:rFonts w:ascii="Times New Roman" w:hAnsi="Times New Roman" w:cs="Times New Roman"/>
            <w:sz w:val="20"/>
            <w:szCs w:val="20"/>
            <w:rPrChange w:id="532" w:author="Avtor">
              <w:rPr>
                <w:rFonts w:ascii="Times New Roman" w:hAnsi="Times New Roman" w:cs="Times New Roman"/>
                <w:sz w:val="24"/>
                <w:szCs w:val="24"/>
              </w:rPr>
            </w:rPrChange>
          </w:rPr>
          <w:t>, 2011.</w:t>
        </w:r>
      </w:ins>
    </w:p>
    <w:p w:rsidR="00124D6C" w:rsidRPr="00800DB4" w:rsidRDefault="00124D6C" w:rsidP="00800DB4">
      <w:pPr>
        <w:pStyle w:val="Odstavekseznama"/>
        <w:numPr>
          <w:ilvl w:val="0"/>
          <w:numId w:val="1"/>
        </w:numPr>
        <w:spacing w:line="360" w:lineRule="auto"/>
        <w:rPr>
          <w:ins w:id="533" w:author="Avtor"/>
          <w:rFonts w:ascii="Times New Roman" w:hAnsi="Times New Roman" w:cs="Times New Roman"/>
          <w:sz w:val="20"/>
          <w:szCs w:val="20"/>
          <w:rPrChange w:id="534" w:author="Avtor">
            <w:rPr>
              <w:ins w:id="535" w:author="Avtor"/>
              <w:rFonts w:ascii="Times New Roman" w:hAnsi="Times New Roman" w:cs="Times New Roman"/>
              <w:sz w:val="24"/>
              <w:szCs w:val="24"/>
            </w:rPr>
          </w:rPrChange>
        </w:rPr>
        <w:pPrChange w:id="536" w:author="Avtor">
          <w:pPr>
            <w:spacing w:line="360" w:lineRule="auto"/>
            <w:ind w:left="709" w:hanging="709"/>
          </w:pPr>
        </w:pPrChange>
      </w:pPr>
      <w:ins w:id="537" w:author="Avtor">
        <w:r w:rsidRPr="00800DB4">
          <w:rPr>
            <w:rFonts w:ascii="Times New Roman" w:hAnsi="Times New Roman" w:cs="Times New Roman"/>
            <w:sz w:val="20"/>
            <w:szCs w:val="20"/>
            <w:rPrChange w:id="538" w:author="Avtor">
              <w:rPr>
                <w:rFonts w:ascii="Times New Roman" w:hAnsi="Times New Roman" w:cs="Times New Roman"/>
                <w:sz w:val="24"/>
                <w:szCs w:val="24"/>
              </w:rPr>
            </w:rPrChange>
          </w:rPr>
          <w:t>Petrović, Tanja. »</w:t>
        </w:r>
        <w:proofErr w:type="spellStart"/>
        <w:r w:rsidRPr="00800DB4">
          <w:rPr>
            <w:rFonts w:ascii="Times New Roman" w:hAnsi="Times New Roman" w:cs="Times New Roman"/>
            <w:sz w:val="20"/>
            <w:szCs w:val="20"/>
            <w:rPrChange w:id="539" w:author="Avtor">
              <w:rPr>
                <w:rFonts w:ascii="Times New Roman" w:hAnsi="Times New Roman" w:cs="Times New Roman"/>
                <w:sz w:val="24"/>
                <w:szCs w:val="24"/>
              </w:rPr>
            </w:rPrChange>
          </w:rPr>
          <w:t>Towards</w:t>
        </w:r>
        <w:proofErr w:type="spellEnd"/>
        <w:r w:rsidRPr="00800DB4">
          <w:rPr>
            <w:rFonts w:ascii="Times New Roman" w:hAnsi="Times New Roman" w:cs="Times New Roman"/>
            <w:sz w:val="20"/>
            <w:szCs w:val="20"/>
            <w:rPrChange w:id="540" w:author="Avtor">
              <w:rPr>
                <w:rFonts w:ascii="Times New Roman" w:hAnsi="Times New Roman" w:cs="Times New Roman"/>
                <w:sz w:val="24"/>
                <w:szCs w:val="24"/>
              </w:rPr>
            </w:rPrChange>
          </w:rPr>
          <w:t xml:space="preserve"> </w:t>
        </w:r>
        <w:proofErr w:type="spellStart"/>
        <w:proofErr w:type="gramStart"/>
        <w:r w:rsidRPr="00800DB4">
          <w:rPr>
            <w:rFonts w:ascii="Times New Roman" w:hAnsi="Times New Roman" w:cs="Times New Roman"/>
            <w:sz w:val="20"/>
            <w:szCs w:val="20"/>
            <w:rPrChange w:id="541" w:author="Avtor">
              <w:rPr>
                <w:rFonts w:ascii="Times New Roman" w:hAnsi="Times New Roman" w:cs="Times New Roman"/>
                <w:sz w:val="24"/>
                <w:szCs w:val="24"/>
              </w:rPr>
            </w:rPrChange>
          </w:rPr>
          <w:t>an</w:t>
        </w:r>
        <w:proofErr w:type="spellEnd"/>
        <w:proofErr w:type="gramEnd"/>
        <w:r w:rsidRPr="00800DB4">
          <w:rPr>
            <w:rFonts w:ascii="Times New Roman" w:hAnsi="Times New Roman" w:cs="Times New Roman"/>
            <w:sz w:val="20"/>
            <w:szCs w:val="20"/>
            <w:rPrChange w:id="542"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543" w:author="Avtor">
              <w:rPr>
                <w:rFonts w:ascii="Times New Roman" w:hAnsi="Times New Roman" w:cs="Times New Roman"/>
                <w:sz w:val="24"/>
                <w:szCs w:val="24"/>
              </w:rPr>
            </w:rPrChange>
          </w:rPr>
          <w:t>Affective</w:t>
        </w:r>
        <w:proofErr w:type="spellEnd"/>
        <w:r w:rsidRPr="00800DB4">
          <w:rPr>
            <w:rFonts w:ascii="Times New Roman" w:hAnsi="Times New Roman" w:cs="Times New Roman"/>
            <w:sz w:val="20"/>
            <w:szCs w:val="20"/>
            <w:rPrChange w:id="544"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545" w:author="Avtor">
              <w:rPr>
                <w:rFonts w:ascii="Times New Roman" w:hAnsi="Times New Roman" w:cs="Times New Roman"/>
                <w:sz w:val="24"/>
                <w:szCs w:val="24"/>
              </w:rPr>
            </w:rPrChange>
          </w:rPr>
          <w:t>History</w:t>
        </w:r>
        <w:proofErr w:type="spellEnd"/>
        <w:r w:rsidRPr="00800DB4">
          <w:rPr>
            <w:rFonts w:ascii="Times New Roman" w:hAnsi="Times New Roman" w:cs="Times New Roman"/>
            <w:sz w:val="20"/>
            <w:szCs w:val="20"/>
            <w:rPrChange w:id="546" w:author="Avtor">
              <w:rPr>
                <w:rFonts w:ascii="Times New Roman" w:hAnsi="Times New Roman" w:cs="Times New Roman"/>
                <w:sz w:val="24"/>
                <w:szCs w:val="24"/>
              </w:rPr>
            </w:rPrChange>
          </w:rPr>
          <w:t xml:space="preserve"> of </w:t>
        </w:r>
        <w:proofErr w:type="spellStart"/>
        <w:r w:rsidRPr="00800DB4">
          <w:rPr>
            <w:rFonts w:ascii="Times New Roman" w:hAnsi="Times New Roman" w:cs="Times New Roman"/>
            <w:sz w:val="20"/>
            <w:szCs w:val="20"/>
            <w:rPrChange w:id="547" w:author="Avtor">
              <w:rPr>
                <w:rFonts w:ascii="Times New Roman" w:hAnsi="Times New Roman" w:cs="Times New Roman"/>
                <w:sz w:val="24"/>
                <w:szCs w:val="24"/>
              </w:rPr>
            </w:rPrChange>
          </w:rPr>
          <w:t>Yugoslavia</w:t>
        </w:r>
        <w:proofErr w:type="spellEnd"/>
        <w:r w:rsidRPr="00800DB4">
          <w:rPr>
            <w:rFonts w:ascii="Times New Roman" w:hAnsi="Times New Roman" w:cs="Times New Roman"/>
            <w:sz w:val="20"/>
            <w:szCs w:val="20"/>
            <w:rPrChange w:id="54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i/>
            <w:sz w:val="20"/>
            <w:szCs w:val="20"/>
            <w:rPrChange w:id="549" w:author="Avtor">
              <w:rPr>
                <w:rFonts w:ascii="Times New Roman" w:hAnsi="Times New Roman" w:cs="Times New Roman"/>
                <w:i/>
                <w:sz w:val="24"/>
                <w:szCs w:val="24"/>
              </w:rPr>
            </w:rPrChange>
          </w:rPr>
          <w:t>Filozifija</w:t>
        </w:r>
        <w:proofErr w:type="spellEnd"/>
        <w:r w:rsidRPr="00800DB4">
          <w:rPr>
            <w:rFonts w:ascii="Times New Roman" w:hAnsi="Times New Roman" w:cs="Times New Roman"/>
            <w:i/>
            <w:sz w:val="20"/>
            <w:szCs w:val="20"/>
            <w:rPrChange w:id="550" w:author="Avtor">
              <w:rPr>
                <w:rFonts w:ascii="Times New Roman" w:hAnsi="Times New Roman" w:cs="Times New Roman"/>
                <w:i/>
                <w:sz w:val="24"/>
                <w:szCs w:val="24"/>
              </w:rPr>
            </w:rPrChange>
          </w:rPr>
          <w:t xml:space="preserve"> </w:t>
        </w:r>
        <w:proofErr w:type="gramStart"/>
        <w:r w:rsidRPr="00800DB4">
          <w:rPr>
            <w:rFonts w:ascii="Times New Roman" w:hAnsi="Times New Roman" w:cs="Times New Roman"/>
            <w:i/>
            <w:sz w:val="20"/>
            <w:szCs w:val="20"/>
            <w:rPrChange w:id="551" w:author="Avtor">
              <w:rPr>
                <w:rFonts w:ascii="Times New Roman" w:hAnsi="Times New Roman" w:cs="Times New Roman"/>
                <w:i/>
                <w:sz w:val="24"/>
                <w:szCs w:val="24"/>
              </w:rPr>
            </w:rPrChange>
          </w:rPr>
          <w:t>i</w:t>
        </w:r>
        <w:proofErr w:type="gramEnd"/>
        <w:r w:rsidRPr="00800DB4">
          <w:rPr>
            <w:rFonts w:ascii="Times New Roman" w:hAnsi="Times New Roman" w:cs="Times New Roman"/>
            <w:i/>
            <w:sz w:val="20"/>
            <w:szCs w:val="20"/>
            <w:rPrChange w:id="552" w:author="Avtor">
              <w:rPr>
                <w:rFonts w:ascii="Times New Roman" w:hAnsi="Times New Roman" w:cs="Times New Roman"/>
                <w:i/>
                <w:sz w:val="24"/>
                <w:szCs w:val="24"/>
              </w:rPr>
            </w:rPrChange>
          </w:rPr>
          <w:t xml:space="preserve"> društvo</w:t>
        </w:r>
        <w:r w:rsidRPr="00800DB4">
          <w:rPr>
            <w:rFonts w:ascii="Times New Roman" w:hAnsi="Times New Roman" w:cs="Times New Roman"/>
            <w:sz w:val="20"/>
            <w:szCs w:val="20"/>
            <w:rPrChange w:id="553" w:author="Avtor">
              <w:rPr>
                <w:rFonts w:ascii="Times New Roman" w:hAnsi="Times New Roman" w:cs="Times New Roman"/>
                <w:sz w:val="24"/>
                <w:szCs w:val="24"/>
              </w:rPr>
            </w:rPrChange>
          </w:rPr>
          <w:t xml:space="preserve"> 27, št. 3 (2016): 504–</w:t>
        </w:r>
        <w:del w:id="554" w:author="Avtor">
          <w:r w:rsidRPr="00800DB4" w:rsidDel="00A323B0">
            <w:rPr>
              <w:rFonts w:ascii="Times New Roman" w:hAnsi="Times New Roman" w:cs="Times New Roman"/>
              <w:sz w:val="20"/>
              <w:szCs w:val="20"/>
              <w:rPrChange w:id="555" w:author="Avtor">
                <w:rPr>
                  <w:rFonts w:ascii="Times New Roman" w:hAnsi="Times New Roman" w:cs="Times New Roman"/>
                  <w:sz w:val="24"/>
                  <w:szCs w:val="24"/>
                </w:rPr>
              </w:rPrChange>
            </w:rPr>
            <w:delText>5</w:delText>
          </w:r>
        </w:del>
        <w:r w:rsidRPr="00800DB4">
          <w:rPr>
            <w:rFonts w:ascii="Times New Roman" w:hAnsi="Times New Roman" w:cs="Times New Roman"/>
            <w:sz w:val="20"/>
            <w:szCs w:val="20"/>
            <w:rPrChange w:id="556" w:author="Avtor">
              <w:rPr>
                <w:rFonts w:ascii="Times New Roman" w:hAnsi="Times New Roman" w:cs="Times New Roman"/>
                <w:sz w:val="24"/>
                <w:szCs w:val="24"/>
              </w:rPr>
            </w:rPrChange>
          </w:rPr>
          <w:t>20.</w:t>
        </w:r>
      </w:ins>
    </w:p>
    <w:p w:rsidR="00124D6C" w:rsidRPr="00800DB4" w:rsidRDefault="00124D6C" w:rsidP="00800DB4">
      <w:pPr>
        <w:pStyle w:val="Odstavekseznama"/>
        <w:numPr>
          <w:ilvl w:val="0"/>
          <w:numId w:val="1"/>
        </w:numPr>
        <w:spacing w:line="360" w:lineRule="auto"/>
        <w:rPr>
          <w:ins w:id="557" w:author="Avtor"/>
          <w:rFonts w:ascii="Times New Roman" w:hAnsi="Times New Roman" w:cs="Times New Roman"/>
          <w:sz w:val="20"/>
          <w:szCs w:val="20"/>
          <w:rPrChange w:id="558" w:author="Avtor">
            <w:rPr>
              <w:ins w:id="559" w:author="Avtor"/>
              <w:rFonts w:ascii="Times New Roman" w:hAnsi="Times New Roman" w:cs="Times New Roman"/>
              <w:sz w:val="24"/>
              <w:szCs w:val="24"/>
            </w:rPr>
          </w:rPrChange>
        </w:rPr>
        <w:pPrChange w:id="560" w:author="Avtor">
          <w:pPr>
            <w:spacing w:line="360" w:lineRule="auto"/>
            <w:ind w:left="709" w:hanging="709"/>
          </w:pPr>
        </w:pPrChange>
      </w:pPr>
      <w:ins w:id="561" w:author="Avtor">
        <w:r w:rsidRPr="00800DB4">
          <w:rPr>
            <w:rFonts w:ascii="Times New Roman" w:hAnsi="Times New Roman" w:cs="Times New Roman"/>
            <w:sz w:val="20"/>
            <w:szCs w:val="20"/>
            <w:rPrChange w:id="562" w:author="Avtor">
              <w:rPr>
                <w:rFonts w:ascii="Times New Roman" w:hAnsi="Times New Roman" w:cs="Times New Roman"/>
                <w:sz w:val="24"/>
                <w:szCs w:val="24"/>
              </w:rPr>
            </w:rPrChange>
          </w:rPr>
          <w:t xml:space="preserve">Pirjevec, Jože. »Iskanje socializma s človeškim obrazom,« </w:t>
        </w:r>
        <w:proofErr w:type="spellStart"/>
        <w:r w:rsidRPr="00800DB4">
          <w:rPr>
            <w:rFonts w:ascii="Times New Roman" w:hAnsi="Times New Roman" w:cs="Times New Roman"/>
            <w:i/>
            <w:sz w:val="20"/>
            <w:szCs w:val="20"/>
            <w:rPrChange w:id="563" w:author="Avtor">
              <w:rPr>
                <w:rFonts w:ascii="Times New Roman" w:hAnsi="Times New Roman" w:cs="Times New Roman"/>
                <w:i/>
                <w:sz w:val="24"/>
                <w:szCs w:val="24"/>
              </w:rPr>
            </w:rPrChange>
          </w:rPr>
          <w:t>Annales</w:t>
        </w:r>
        <w:proofErr w:type="spellEnd"/>
        <w:r w:rsidRPr="00800DB4">
          <w:rPr>
            <w:rFonts w:ascii="Times New Roman" w:hAnsi="Times New Roman" w:cs="Times New Roman"/>
            <w:i/>
            <w:sz w:val="20"/>
            <w:szCs w:val="20"/>
            <w:rPrChange w:id="564" w:author="Avtor">
              <w:rPr>
                <w:rFonts w:ascii="Times New Roman" w:hAnsi="Times New Roman" w:cs="Times New Roman"/>
                <w:i/>
                <w:sz w:val="24"/>
                <w:szCs w:val="24"/>
              </w:rPr>
            </w:rPrChange>
          </w:rPr>
          <w:t xml:space="preserve">, anali za istrske in mediteranske študije, </w:t>
        </w:r>
        <w:proofErr w:type="spellStart"/>
        <w:r w:rsidRPr="00800DB4">
          <w:rPr>
            <w:rFonts w:ascii="Times New Roman" w:hAnsi="Times New Roman" w:cs="Times New Roman"/>
            <w:i/>
            <w:sz w:val="20"/>
            <w:szCs w:val="20"/>
            <w:rPrChange w:id="565" w:author="Avtor">
              <w:rPr>
                <w:rFonts w:ascii="Times New Roman" w:hAnsi="Times New Roman" w:cs="Times New Roman"/>
                <w:i/>
                <w:sz w:val="24"/>
                <w:szCs w:val="24"/>
              </w:rPr>
            </w:rPrChange>
          </w:rPr>
          <w:t>Series</w:t>
        </w:r>
        <w:proofErr w:type="spellEnd"/>
        <w:r w:rsidRPr="00800DB4">
          <w:rPr>
            <w:rFonts w:ascii="Times New Roman" w:hAnsi="Times New Roman" w:cs="Times New Roman"/>
            <w:i/>
            <w:sz w:val="20"/>
            <w:szCs w:val="20"/>
            <w:rPrChange w:id="566"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567" w:author="Avtor">
              <w:rPr>
                <w:rFonts w:ascii="Times New Roman" w:hAnsi="Times New Roman" w:cs="Times New Roman"/>
                <w:i/>
                <w:sz w:val="24"/>
                <w:szCs w:val="24"/>
              </w:rPr>
            </w:rPrChange>
          </w:rPr>
          <w:t>historia</w:t>
        </w:r>
        <w:proofErr w:type="spellEnd"/>
        <w:r w:rsidRPr="00800DB4">
          <w:rPr>
            <w:rFonts w:ascii="Times New Roman" w:hAnsi="Times New Roman" w:cs="Times New Roman"/>
            <w:i/>
            <w:sz w:val="20"/>
            <w:szCs w:val="20"/>
            <w:rPrChange w:id="568" w:author="Avtor">
              <w:rPr>
                <w:rFonts w:ascii="Times New Roman" w:hAnsi="Times New Roman" w:cs="Times New Roman"/>
                <w:i/>
                <w:sz w:val="24"/>
                <w:szCs w:val="24"/>
              </w:rPr>
            </w:rPrChange>
          </w:rPr>
          <w:t xml:space="preserve"> et </w:t>
        </w:r>
        <w:proofErr w:type="spellStart"/>
        <w:r w:rsidRPr="00800DB4">
          <w:rPr>
            <w:rFonts w:ascii="Times New Roman" w:hAnsi="Times New Roman" w:cs="Times New Roman"/>
            <w:i/>
            <w:sz w:val="20"/>
            <w:szCs w:val="20"/>
            <w:rPrChange w:id="569" w:author="Avtor">
              <w:rPr>
                <w:rFonts w:ascii="Times New Roman" w:hAnsi="Times New Roman" w:cs="Times New Roman"/>
                <w:i/>
                <w:sz w:val="24"/>
                <w:szCs w:val="24"/>
              </w:rPr>
            </w:rPrChange>
          </w:rPr>
          <w:t>sociologia</w:t>
        </w:r>
        <w:proofErr w:type="spellEnd"/>
        <w:r w:rsidRPr="00800DB4">
          <w:rPr>
            <w:rFonts w:ascii="Times New Roman" w:hAnsi="Times New Roman" w:cs="Times New Roman"/>
            <w:sz w:val="20"/>
            <w:szCs w:val="20"/>
            <w:rPrChange w:id="570" w:author="Avtor">
              <w:rPr>
                <w:rFonts w:ascii="Times New Roman" w:hAnsi="Times New Roman" w:cs="Times New Roman"/>
                <w:sz w:val="24"/>
                <w:szCs w:val="24"/>
              </w:rPr>
            </w:rPrChange>
          </w:rPr>
          <w:t xml:space="preserve"> 24, št. 4 (2014): 763–</w:t>
        </w:r>
        <w:del w:id="571" w:author="Avtor">
          <w:r w:rsidRPr="00800DB4" w:rsidDel="00A323B0">
            <w:rPr>
              <w:rFonts w:ascii="Times New Roman" w:hAnsi="Times New Roman" w:cs="Times New Roman"/>
              <w:sz w:val="20"/>
              <w:szCs w:val="20"/>
              <w:rPrChange w:id="572" w:author="Avtor">
                <w:rPr>
                  <w:rFonts w:ascii="Times New Roman" w:hAnsi="Times New Roman" w:cs="Times New Roman"/>
                  <w:sz w:val="24"/>
                  <w:szCs w:val="24"/>
                </w:rPr>
              </w:rPrChange>
            </w:rPr>
            <w:delText>7</w:delText>
          </w:r>
        </w:del>
        <w:r w:rsidRPr="00800DB4">
          <w:rPr>
            <w:rFonts w:ascii="Times New Roman" w:hAnsi="Times New Roman" w:cs="Times New Roman"/>
            <w:sz w:val="20"/>
            <w:szCs w:val="20"/>
            <w:rPrChange w:id="573" w:author="Avtor">
              <w:rPr>
                <w:rFonts w:ascii="Times New Roman" w:hAnsi="Times New Roman" w:cs="Times New Roman"/>
                <w:sz w:val="24"/>
                <w:szCs w:val="24"/>
              </w:rPr>
            </w:rPrChange>
          </w:rPr>
          <w:t>78.</w:t>
        </w:r>
      </w:ins>
    </w:p>
    <w:p w:rsidR="00124D6C" w:rsidRPr="00800DB4" w:rsidRDefault="00124D6C" w:rsidP="00800DB4">
      <w:pPr>
        <w:pStyle w:val="Odstavekseznama"/>
        <w:numPr>
          <w:ilvl w:val="0"/>
          <w:numId w:val="1"/>
        </w:numPr>
        <w:spacing w:line="360" w:lineRule="auto"/>
        <w:rPr>
          <w:ins w:id="574" w:author="Avtor"/>
          <w:rFonts w:ascii="Times New Roman" w:hAnsi="Times New Roman" w:cs="Times New Roman"/>
          <w:sz w:val="20"/>
          <w:szCs w:val="20"/>
          <w:rPrChange w:id="575" w:author="Avtor">
            <w:rPr>
              <w:ins w:id="576" w:author="Avtor"/>
              <w:rFonts w:ascii="Times New Roman" w:hAnsi="Times New Roman" w:cs="Times New Roman"/>
              <w:sz w:val="24"/>
              <w:szCs w:val="24"/>
            </w:rPr>
          </w:rPrChange>
        </w:rPr>
        <w:pPrChange w:id="577" w:author="Avtor">
          <w:pPr>
            <w:spacing w:line="360" w:lineRule="auto"/>
            <w:ind w:left="709" w:hanging="709"/>
          </w:pPr>
        </w:pPrChange>
      </w:pPr>
      <w:proofErr w:type="spellStart"/>
      <w:ins w:id="578" w:author="Avtor">
        <w:r w:rsidRPr="00800DB4">
          <w:rPr>
            <w:rFonts w:ascii="Times New Roman" w:hAnsi="Times New Roman" w:cs="Times New Roman"/>
            <w:sz w:val="20"/>
            <w:szCs w:val="20"/>
            <w:rPrChange w:id="579" w:author="Avtor">
              <w:rPr>
                <w:rFonts w:ascii="Times New Roman" w:hAnsi="Times New Roman" w:cs="Times New Roman"/>
                <w:sz w:val="24"/>
                <w:szCs w:val="24"/>
              </w:rPr>
            </w:rPrChange>
          </w:rPr>
          <w:t>Rendla</w:t>
        </w:r>
        <w:proofErr w:type="spellEnd"/>
        <w:r w:rsidRPr="00800DB4">
          <w:rPr>
            <w:rFonts w:ascii="Times New Roman" w:hAnsi="Times New Roman" w:cs="Times New Roman"/>
            <w:sz w:val="20"/>
            <w:szCs w:val="20"/>
            <w:rPrChange w:id="580" w:author="Avtor">
              <w:rPr>
                <w:rFonts w:ascii="Times New Roman" w:hAnsi="Times New Roman" w:cs="Times New Roman"/>
                <w:sz w:val="24"/>
                <w:szCs w:val="24"/>
              </w:rPr>
            </w:rPrChange>
          </w:rPr>
          <w:t xml:space="preserve">, Marta. »Založenost trga z blagom za široko potrošnjo v Sloveniji v času socializma.« V: </w:t>
        </w:r>
        <w:r w:rsidRPr="00800DB4">
          <w:rPr>
            <w:rFonts w:ascii="Times New Roman" w:hAnsi="Times New Roman" w:cs="Times New Roman"/>
            <w:i/>
            <w:sz w:val="20"/>
            <w:szCs w:val="20"/>
            <w:rPrChange w:id="581" w:author="Avtor">
              <w:rPr>
                <w:rFonts w:ascii="Times New Roman" w:hAnsi="Times New Roman" w:cs="Times New Roman"/>
                <w:i/>
                <w:sz w:val="24"/>
                <w:szCs w:val="24"/>
              </w:rPr>
            </w:rPrChange>
          </w:rPr>
          <w:t>Med trgom in državo, Cikli in prelomi v zgodovini</w:t>
        </w:r>
        <w:r w:rsidRPr="00800DB4">
          <w:rPr>
            <w:rFonts w:ascii="Times New Roman" w:hAnsi="Times New Roman" w:cs="Times New Roman"/>
            <w:sz w:val="20"/>
            <w:szCs w:val="20"/>
            <w:rPrChange w:id="582" w:author="Avtor">
              <w:rPr>
                <w:rFonts w:ascii="Times New Roman" w:hAnsi="Times New Roman" w:cs="Times New Roman"/>
                <w:sz w:val="24"/>
                <w:szCs w:val="24"/>
              </w:rPr>
            </w:rPrChange>
          </w:rPr>
          <w:t>, ur. Nina Vodopivec, 111–</w:t>
        </w:r>
        <w:del w:id="583" w:author="Avtor">
          <w:r w:rsidRPr="00800DB4" w:rsidDel="00A323B0">
            <w:rPr>
              <w:rFonts w:ascii="Times New Roman" w:hAnsi="Times New Roman" w:cs="Times New Roman"/>
              <w:sz w:val="20"/>
              <w:szCs w:val="20"/>
              <w:rPrChange w:id="584" w:author="Avtor">
                <w:rPr>
                  <w:rFonts w:ascii="Times New Roman" w:hAnsi="Times New Roman" w:cs="Times New Roman"/>
                  <w:sz w:val="24"/>
                  <w:szCs w:val="24"/>
                </w:rPr>
              </w:rPrChange>
            </w:rPr>
            <w:delText>1</w:delText>
          </w:r>
        </w:del>
        <w:r w:rsidRPr="00800DB4">
          <w:rPr>
            <w:rFonts w:ascii="Times New Roman" w:hAnsi="Times New Roman" w:cs="Times New Roman"/>
            <w:sz w:val="20"/>
            <w:szCs w:val="20"/>
            <w:rPrChange w:id="585" w:author="Avtor">
              <w:rPr>
                <w:rFonts w:ascii="Times New Roman" w:hAnsi="Times New Roman" w:cs="Times New Roman"/>
                <w:sz w:val="24"/>
                <w:szCs w:val="24"/>
              </w:rPr>
            </w:rPrChange>
          </w:rPr>
          <w:t>41. Ljubljana: Inštitut za novejšo zgodovino, 2014</w:t>
        </w:r>
        <w:del w:id="586" w:author="Avtor">
          <w:r w:rsidRPr="00800DB4" w:rsidDel="00EC076F">
            <w:rPr>
              <w:rFonts w:ascii="Times New Roman" w:hAnsi="Times New Roman" w:cs="Times New Roman"/>
              <w:sz w:val="20"/>
              <w:szCs w:val="20"/>
              <w:rPrChange w:id="587" w:author="Avtor">
                <w:rPr>
                  <w:rFonts w:ascii="Times New Roman" w:hAnsi="Times New Roman" w:cs="Times New Roman"/>
                  <w:sz w:val="24"/>
                  <w:szCs w:val="24"/>
                </w:rPr>
              </w:rPrChange>
            </w:rPr>
            <w:delText>, 111–141</w:delText>
          </w:r>
        </w:del>
        <w:r w:rsidRPr="00800DB4">
          <w:rPr>
            <w:rFonts w:ascii="Times New Roman" w:hAnsi="Times New Roman" w:cs="Times New Roman"/>
            <w:sz w:val="20"/>
            <w:szCs w:val="20"/>
            <w:rPrChange w:id="588" w:author="Avtor">
              <w:rPr>
                <w:rFonts w:ascii="Times New Roman" w:hAnsi="Times New Roman" w:cs="Times New Roman"/>
                <w:sz w:val="24"/>
                <w:szCs w:val="24"/>
              </w:rPr>
            </w:rPrChange>
          </w:rPr>
          <w:t>.</w:t>
        </w:r>
      </w:ins>
    </w:p>
    <w:p w:rsidR="00124D6C" w:rsidRPr="00800DB4" w:rsidRDefault="00124D6C" w:rsidP="00800DB4">
      <w:pPr>
        <w:pStyle w:val="Odstavekseznama"/>
        <w:numPr>
          <w:ilvl w:val="0"/>
          <w:numId w:val="1"/>
        </w:numPr>
        <w:spacing w:line="360" w:lineRule="auto"/>
        <w:rPr>
          <w:ins w:id="589" w:author="Avtor"/>
          <w:rFonts w:ascii="Times New Roman" w:hAnsi="Times New Roman" w:cs="Times New Roman"/>
          <w:sz w:val="20"/>
          <w:szCs w:val="20"/>
          <w:rPrChange w:id="590" w:author="Avtor">
            <w:rPr>
              <w:ins w:id="591" w:author="Avtor"/>
              <w:rFonts w:ascii="Times New Roman" w:hAnsi="Times New Roman" w:cs="Times New Roman"/>
              <w:sz w:val="24"/>
              <w:szCs w:val="24"/>
            </w:rPr>
          </w:rPrChange>
        </w:rPr>
        <w:pPrChange w:id="592" w:author="Avtor">
          <w:pPr>
            <w:spacing w:line="360" w:lineRule="auto"/>
            <w:ind w:left="709" w:hanging="709"/>
          </w:pPr>
        </w:pPrChange>
      </w:pPr>
      <w:proofErr w:type="spellStart"/>
      <w:ins w:id="593" w:author="Avtor">
        <w:r w:rsidRPr="00800DB4">
          <w:rPr>
            <w:rFonts w:ascii="Times New Roman" w:hAnsi="Times New Roman" w:cs="Times New Roman"/>
            <w:sz w:val="20"/>
            <w:szCs w:val="20"/>
            <w:rPrChange w:id="594" w:author="Avtor">
              <w:rPr>
                <w:rFonts w:ascii="Times New Roman" w:hAnsi="Times New Roman" w:cs="Times New Roman"/>
                <w:sz w:val="24"/>
                <w:szCs w:val="24"/>
              </w:rPr>
            </w:rPrChange>
          </w:rPr>
          <w:t>Rendla</w:t>
        </w:r>
        <w:proofErr w:type="spellEnd"/>
        <w:r w:rsidRPr="00800DB4">
          <w:rPr>
            <w:rFonts w:ascii="Times New Roman" w:hAnsi="Times New Roman" w:cs="Times New Roman"/>
            <w:sz w:val="20"/>
            <w:szCs w:val="20"/>
            <w:rPrChange w:id="595" w:author="Avtor">
              <w:rPr>
                <w:rFonts w:ascii="Times New Roman" w:hAnsi="Times New Roman" w:cs="Times New Roman"/>
                <w:sz w:val="24"/>
                <w:szCs w:val="24"/>
              </w:rPr>
            </w:rPrChange>
          </w:rPr>
          <w:t>, Marta. »Življenjska raven Slovencev v času socializma s poudarkom na šestdesetih in sedemdesetih letih.« Doktorska disertacija, Univerza v Ljubljani, Filozofska fakulteta, 2016.</w:t>
        </w:r>
      </w:ins>
    </w:p>
    <w:p w:rsidR="00124D6C" w:rsidRPr="00800DB4" w:rsidRDefault="00124D6C" w:rsidP="00800DB4">
      <w:pPr>
        <w:pStyle w:val="Odstavekseznama"/>
        <w:numPr>
          <w:ilvl w:val="0"/>
          <w:numId w:val="1"/>
        </w:numPr>
        <w:spacing w:line="360" w:lineRule="auto"/>
        <w:rPr>
          <w:ins w:id="596" w:author="Avtor"/>
          <w:rFonts w:ascii="Times New Roman" w:hAnsi="Times New Roman" w:cs="Times New Roman"/>
          <w:sz w:val="20"/>
          <w:szCs w:val="20"/>
          <w:rPrChange w:id="597" w:author="Avtor">
            <w:rPr>
              <w:ins w:id="598" w:author="Avtor"/>
              <w:rFonts w:ascii="Times New Roman" w:hAnsi="Times New Roman" w:cs="Times New Roman"/>
              <w:sz w:val="24"/>
              <w:szCs w:val="24"/>
            </w:rPr>
          </w:rPrChange>
        </w:rPr>
        <w:pPrChange w:id="599" w:author="Avtor">
          <w:pPr>
            <w:spacing w:line="360" w:lineRule="auto"/>
            <w:ind w:left="709" w:hanging="709"/>
          </w:pPr>
        </w:pPrChange>
      </w:pPr>
      <w:ins w:id="600" w:author="Avtor">
        <w:r w:rsidRPr="00800DB4">
          <w:rPr>
            <w:rFonts w:ascii="Times New Roman" w:hAnsi="Times New Roman" w:cs="Times New Roman"/>
            <w:sz w:val="20"/>
            <w:szCs w:val="20"/>
            <w:rPrChange w:id="601" w:author="Avtor">
              <w:rPr>
                <w:rFonts w:ascii="Times New Roman" w:hAnsi="Times New Roman" w:cs="Times New Roman"/>
                <w:sz w:val="24"/>
                <w:szCs w:val="24"/>
              </w:rPr>
            </w:rPrChange>
          </w:rPr>
          <w:t xml:space="preserve">Repe, Božo. »Mit in resničnost komunizma.« V: </w:t>
        </w:r>
        <w:r w:rsidRPr="00800DB4">
          <w:rPr>
            <w:rFonts w:ascii="Times New Roman" w:hAnsi="Times New Roman" w:cs="Times New Roman"/>
            <w:i/>
            <w:sz w:val="20"/>
            <w:szCs w:val="20"/>
            <w:rPrChange w:id="602" w:author="Avtor">
              <w:rPr>
                <w:rFonts w:ascii="Times New Roman" w:hAnsi="Times New Roman" w:cs="Times New Roman"/>
                <w:i/>
                <w:sz w:val="24"/>
                <w:szCs w:val="24"/>
              </w:rPr>
            </w:rPrChange>
          </w:rPr>
          <w:t>Mitsko in stereotipno v slovenskem pogledu na zgodovino, Zbornik 33. zborovanja Zveze zgodovinskih društev Slovenije</w:t>
        </w:r>
        <w:r w:rsidRPr="00800DB4">
          <w:rPr>
            <w:rFonts w:ascii="Times New Roman" w:hAnsi="Times New Roman" w:cs="Times New Roman"/>
            <w:sz w:val="20"/>
            <w:szCs w:val="20"/>
            <w:rPrChange w:id="603" w:author="Avtor">
              <w:rPr>
                <w:rFonts w:ascii="Times New Roman" w:hAnsi="Times New Roman" w:cs="Times New Roman"/>
                <w:sz w:val="24"/>
                <w:szCs w:val="24"/>
              </w:rPr>
            </w:rPrChange>
          </w:rPr>
          <w:t>, ur. Mitja Ferenc in Branka Petkovšek, 285–302. Ljubljana: Zveza zgodovinskih društev Slovenije, 2006</w:t>
        </w:r>
        <w:del w:id="604" w:author="Avtor">
          <w:r w:rsidRPr="00800DB4" w:rsidDel="00EC076F">
            <w:rPr>
              <w:rFonts w:ascii="Times New Roman" w:hAnsi="Times New Roman" w:cs="Times New Roman"/>
              <w:sz w:val="20"/>
              <w:szCs w:val="20"/>
              <w:rPrChange w:id="605" w:author="Avtor">
                <w:rPr>
                  <w:rFonts w:ascii="Times New Roman" w:hAnsi="Times New Roman" w:cs="Times New Roman"/>
                  <w:sz w:val="24"/>
                  <w:szCs w:val="24"/>
                </w:rPr>
              </w:rPrChange>
            </w:rPr>
            <w:delText>, 285–302</w:delText>
          </w:r>
        </w:del>
        <w:r w:rsidRPr="00800DB4">
          <w:rPr>
            <w:rFonts w:ascii="Times New Roman" w:hAnsi="Times New Roman" w:cs="Times New Roman"/>
            <w:sz w:val="20"/>
            <w:szCs w:val="20"/>
            <w:rPrChange w:id="606" w:author="Avtor">
              <w:rPr>
                <w:rFonts w:ascii="Times New Roman" w:hAnsi="Times New Roman" w:cs="Times New Roman"/>
                <w:sz w:val="24"/>
                <w:szCs w:val="24"/>
              </w:rPr>
            </w:rPrChange>
          </w:rPr>
          <w:t>.</w:t>
        </w:r>
      </w:ins>
    </w:p>
    <w:p w:rsidR="00124D6C" w:rsidRPr="00800DB4" w:rsidRDefault="00124D6C" w:rsidP="00800DB4">
      <w:pPr>
        <w:pStyle w:val="Odstavekseznama"/>
        <w:numPr>
          <w:ilvl w:val="0"/>
          <w:numId w:val="1"/>
        </w:numPr>
        <w:spacing w:line="360" w:lineRule="auto"/>
        <w:rPr>
          <w:ins w:id="607" w:author="Avtor"/>
          <w:rFonts w:ascii="Times New Roman" w:hAnsi="Times New Roman" w:cs="Times New Roman"/>
          <w:sz w:val="20"/>
          <w:szCs w:val="20"/>
          <w:rPrChange w:id="608" w:author="Avtor">
            <w:rPr>
              <w:ins w:id="609" w:author="Avtor"/>
              <w:rFonts w:ascii="Times New Roman" w:hAnsi="Times New Roman" w:cs="Times New Roman"/>
              <w:sz w:val="24"/>
              <w:szCs w:val="24"/>
            </w:rPr>
          </w:rPrChange>
        </w:rPr>
        <w:pPrChange w:id="610" w:author="Avtor">
          <w:pPr>
            <w:spacing w:line="360" w:lineRule="auto"/>
            <w:ind w:left="709" w:hanging="709"/>
          </w:pPr>
        </w:pPrChange>
      </w:pPr>
      <w:ins w:id="611" w:author="Avtor">
        <w:r w:rsidRPr="00800DB4">
          <w:rPr>
            <w:rFonts w:ascii="Times New Roman" w:hAnsi="Times New Roman" w:cs="Times New Roman"/>
            <w:sz w:val="20"/>
            <w:szCs w:val="20"/>
            <w:rPrChange w:id="612" w:author="Avtor">
              <w:rPr>
                <w:rFonts w:ascii="Times New Roman" w:hAnsi="Times New Roman" w:cs="Times New Roman"/>
                <w:sz w:val="24"/>
                <w:szCs w:val="24"/>
              </w:rPr>
            </w:rPrChange>
          </w:rPr>
          <w:t xml:space="preserve">Repe, Božo. »'Tihotapijo vse, razen ptičjega mleka', Vpliv nakupovalnega turizma na kulturne spremembe in način življenja v Sloveniji po drugi svetovni vojni.« </w:t>
        </w:r>
        <w:r w:rsidRPr="00800DB4">
          <w:rPr>
            <w:rFonts w:ascii="Times New Roman" w:hAnsi="Times New Roman" w:cs="Times New Roman"/>
            <w:i/>
            <w:sz w:val="20"/>
            <w:szCs w:val="20"/>
            <w:rPrChange w:id="613" w:author="Avtor">
              <w:rPr>
                <w:rFonts w:ascii="Times New Roman" w:hAnsi="Times New Roman" w:cs="Times New Roman"/>
                <w:i/>
                <w:sz w:val="24"/>
                <w:szCs w:val="24"/>
              </w:rPr>
            </w:rPrChange>
          </w:rPr>
          <w:t>Zgodovina za vse</w:t>
        </w:r>
        <w:r w:rsidRPr="00800DB4">
          <w:rPr>
            <w:rFonts w:ascii="Times New Roman" w:hAnsi="Times New Roman" w:cs="Times New Roman"/>
            <w:sz w:val="20"/>
            <w:szCs w:val="20"/>
            <w:rPrChange w:id="614" w:author="Avtor">
              <w:rPr>
                <w:rFonts w:ascii="Times New Roman" w:hAnsi="Times New Roman" w:cs="Times New Roman"/>
                <w:sz w:val="24"/>
                <w:szCs w:val="24"/>
              </w:rPr>
            </w:rPrChange>
          </w:rPr>
          <w:t xml:space="preserve"> št. 2 (1998): 90–96.</w:t>
        </w:r>
      </w:ins>
    </w:p>
    <w:p w:rsidR="00124D6C" w:rsidRPr="00800DB4" w:rsidRDefault="00124D6C" w:rsidP="00800DB4">
      <w:pPr>
        <w:pStyle w:val="Odstavekseznama"/>
        <w:numPr>
          <w:ilvl w:val="0"/>
          <w:numId w:val="1"/>
        </w:numPr>
        <w:spacing w:line="360" w:lineRule="auto"/>
        <w:rPr>
          <w:ins w:id="615" w:author="Avtor"/>
          <w:rFonts w:ascii="Times New Roman" w:hAnsi="Times New Roman" w:cs="Times New Roman"/>
          <w:sz w:val="20"/>
          <w:szCs w:val="20"/>
          <w:rPrChange w:id="616" w:author="Avtor">
            <w:rPr>
              <w:ins w:id="617" w:author="Avtor"/>
              <w:rFonts w:ascii="Times New Roman" w:hAnsi="Times New Roman" w:cs="Times New Roman"/>
              <w:sz w:val="24"/>
              <w:szCs w:val="24"/>
            </w:rPr>
          </w:rPrChange>
        </w:rPr>
        <w:pPrChange w:id="618" w:author="Avtor">
          <w:pPr>
            <w:spacing w:line="360" w:lineRule="auto"/>
            <w:ind w:left="709" w:hanging="709"/>
          </w:pPr>
        </w:pPrChange>
      </w:pPr>
      <w:ins w:id="619" w:author="Avtor">
        <w:r w:rsidRPr="00800DB4">
          <w:rPr>
            <w:rFonts w:ascii="Times New Roman" w:hAnsi="Times New Roman" w:cs="Times New Roman"/>
            <w:sz w:val="20"/>
            <w:szCs w:val="20"/>
            <w:rPrChange w:id="620" w:author="Avtor">
              <w:rPr>
                <w:rFonts w:ascii="Times New Roman" w:hAnsi="Times New Roman" w:cs="Times New Roman"/>
                <w:sz w:val="24"/>
                <w:szCs w:val="24"/>
              </w:rPr>
            </w:rPrChange>
          </w:rPr>
          <w:t xml:space="preserve">Sitar, Polona. »Modernizacija pranja, potrošnja in gospodinjsko delo: Vpliv nakupa pralnega stroja v individualnem gospodinjstvu na uvajanje javnih pralnic v socialistični Sloveniji.« </w:t>
        </w:r>
        <w:r w:rsidRPr="00800DB4">
          <w:rPr>
            <w:rFonts w:ascii="Times New Roman" w:hAnsi="Times New Roman" w:cs="Times New Roman"/>
            <w:i/>
            <w:sz w:val="20"/>
            <w:szCs w:val="20"/>
            <w:rPrChange w:id="621" w:author="Avtor">
              <w:rPr>
                <w:rFonts w:ascii="Times New Roman" w:hAnsi="Times New Roman" w:cs="Times New Roman"/>
                <w:i/>
                <w:sz w:val="24"/>
                <w:szCs w:val="24"/>
              </w:rPr>
            </w:rPrChange>
          </w:rPr>
          <w:t>Zgodovinski časopis</w:t>
        </w:r>
        <w:r w:rsidRPr="00800DB4">
          <w:rPr>
            <w:rFonts w:ascii="Times New Roman" w:hAnsi="Times New Roman" w:cs="Times New Roman"/>
            <w:sz w:val="20"/>
            <w:szCs w:val="20"/>
            <w:rPrChange w:id="622" w:author="Avtor">
              <w:rPr>
                <w:rFonts w:ascii="Times New Roman" w:hAnsi="Times New Roman" w:cs="Times New Roman"/>
                <w:sz w:val="24"/>
                <w:szCs w:val="24"/>
              </w:rPr>
            </w:rPrChange>
          </w:rPr>
          <w:t xml:space="preserve"> 69, št. 3-4 (2015): 455–</w:t>
        </w:r>
        <w:del w:id="623" w:author="Avtor">
          <w:r w:rsidRPr="00800DB4" w:rsidDel="00A323B0">
            <w:rPr>
              <w:rFonts w:ascii="Times New Roman" w:hAnsi="Times New Roman" w:cs="Times New Roman"/>
              <w:sz w:val="20"/>
              <w:szCs w:val="20"/>
              <w:rPrChange w:id="624" w:author="Avtor">
                <w:rPr>
                  <w:rFonts w:ascii="Times New Roman" w:hAnsi="Times New Roman" w:cs="Times New Roman"/>
                  <w:sz w:val="24"/>
                  <w:szCs w:val="24"/>
                </w:rPr>
              </w:rPrChange>
            </w:rPr>
            <w:delText>4</w:delText>
          </w:r>
        </w:del>
        <w:r w:rsidRPr="00800DB4">
          <w:rPr>
            <w:rFonts w:ascii="Times New Roman" w:hAnsi="Times New Roman" w:cs="Times New Roman"/>
            <w:sz w:val="20"/>
            <w:szCs w:val="20"/>
            <w:rPrChange w:id="625" w:author="Avtor">
              <w:rPr>
                <w:rFonts w:ascii="Times New Roman" w:hAnsi="Times New Roman" w:cs="Times New Roman"/>
                <w:sz w:val="24"/>
                <w:szCs w:val="24"/>
              </w:rPr>
            </w:rPrChange>
          </w:rPr>
          <w:t>58.</w:t>
        </w:r>
      </w:ins>
    </w:p>
    <w:p w:rsidR="00124D6C" w:rsidRPr="00800DB4" w:rsidRDefault="00124D6C" w:rsidP="00800DB4">
      <w:pPr>
        <w:pStyle w:val="Odstavekseznama"/>
        <w:numPr>
          <w:ilvl w:val="0"/>
          <w:numId w:val="1"/>
        </w:numPr>
        <w:spacing w:line="360" w:lineRule="auto"/>
        <w:rPr>
          <w:ins w:id="626" w:author="Avtor"/>
          <w:rFonts w:ascii="Times New Roman" w:hAnsi="Times New Roman" w:cs="Times New Roman"/>
          <w:sz w:val="20"/>
          <w:szCs w:val="20"/>
          <w:rPrChange w:id="627" w:author="Avtor">
            <w:rPr>
              <w:ins w:id="628" w:author="Avtor"/>
              <w:rFonts w:ascii="Times New Roman" w:hAnsi="Times New Roman" w:cs="Times New Roman"/>
              <w:sz w:val="24"/>
              <w:szCs w:val="24"/>
            </w:rPr>
          </w:rPrChange>
        </w:rPr>
        <w:pPrChange w:id="629" w:author="Avtor">
          <w:pPr>
            <w:spacing w:line="360" w:lineRule="auto"/>
            <w:ind w:left="709" w:hanging="709"/>
          </w:pPr>
        </w:pPrChange>
      </w:pPr>
      <w:ins w:id="630" w:author="Avtor">
        <w:r w:rsidRPr="00800DB4">
          <w:rPr>
            <w:rFonts w:ascii="Times New Roman" w:hAnsi="Times New Roman" w:cs="Times New Roman"/>
            <w:sz w:val="20"/>
            <w:szCs w:val="20"/>
            <w:rPrChange w:id="631" w:author="Avtor">
              <w:rPr>
                <w:rFonts w:ascii="Times New Roman" w:hAnsi="Times New Roman" w:cs="Times New Roman"/>
                <w:sz w:val="24"/>
                <w:szCs w:val="24"/>
              </w:rPr>
            </w:rPrChange>
          </w:rPr>
          <w:t>Švab, Alenka. »</w:t>
        </w:r>
        <w:proofErr w:type="spellStart"/>
        <w:r w:rsidRPr="00800DB4">
          <w:rPr>
            <w:rFonts w:ascii="Times New Roman" w:hAnsi="Times New Roman" w:cs="Times New Roman"/>
            <w:sz w:val="20"/>
            <w:szCs w:val="20"/>
            <w:rPrChange w:id="632" w:author="Avtor">
              <w:rPr>
                <w:rFonts w:ascii="Times New Roman" w:hAnsi="Times New Roman" w:cs="Times New Roman"/>
                <w:sz w:val="24"/>
                <w:szCs w:val="24"/>
              </w:rPr>
            </w:rPrChange>
          </w:rPr>
          <w:t>Consuming</w:t>
        </w:r>
        <w:proofErr w:type="spellEnd"/>
        <w:r w:rsidRPr="00800DB4">
          <w:rPr>
            <w:rFonts w:ascii="Times New Roman" w:hAnsi="Times New Roman" w:cs="Times New Roman"/>
            <w:sz w:val="20"/>
            <w:szCs w:val="20"/>
            <w:rPrChange w:id="633"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34" w:author="Avtor">
              <w:rPr>
                <w:rFonts w:ascii="Times New Roman" w:hAnsi="Times New Roman" w:cs="Times New Roman"/>
                <w:sz w:val="24"/>
                <w:szCs w:val="24"/>
              </w:rPr>
            </w:rPrChange>
          </w:rPr>
          <w:t>Western</w:t>
        </w:r>
        <w:proofErr w:type="spellEnd"/>
        <w:r w:rsidRPr="00800DB4">
          <w:rPr>
            <w:rFonts w:ascii="Times New Roman" w:hAnsi="Times New Roman" w:cs="Times New Roman"/>
            <w:sz w:val="20"/>
            <w:szCs w:val="20"/>
            <w:rPrChange w:id="635" w:author="Avtor">
              <w:rPr>
                <w:rFonts w:ascii="Times New Roman" w:hAnsi="Times New Roman" w:cs="Times New Roman"/>
                <w:sz w:val="24"/>
                <w:szCs w:val="24"/>
              </w:rPr>
            </w:rPrChange>
          </w:rPr>
          <w:t xml:space="preserve"> Image </w:t>
        </w:r>
        <w:proofErr w:type="gramStart"/>
        <w:r w:rsidRPr="00800DB4">
          <w:rPr>
            <w:rFonts w:ascii="Times New Roman" w:hAnsi="Times New Roman" w:cs="Times New Roman"/>
            <w:sz w:val="20"/>
            <w:szCs w:val="20"/>
            <w:rPrChange w:id="636" w:author="Avtor">
              <w:rPr>
                <w:rFonts w:ascii="Times New Roman" w:hAnsi="Times New Roman" w:cs="Times New Roman"/>
                <w:sz w:val="24"/>
                <w:szCs w:val="24"/>
              </w:rPr>
            </w:rPrChange>
          </w:rPr>
          <w:t>of</w:t>
        </w:r>
        <w:proofErr w:type="gramEnd"/>
        <w:r w:rsidRPr="00800DB4">
          <w:rPr>
            <w:rFonts w:ascii="Times New Roman" w:hAnsi="Times New Roman" w:cs="Times New Roman"/>
            <w:sz w:val="20"/>
            <w:szCs w:val="20"/>
            <w:rPrChange w:id="637"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38" w:author="Avtor">
              <w:rPr>
                <w:rFonts w:ascii="Times New Roman" w:hAnsi="Times New Roman" w:cs="Times New Roman"/>
                <w:sz w:val="24"/>
                <w:szCs w:val="24"/>
              </w:rPr>
            </w:rPrChange>
          </w:rPr>
          <w:t>Well</w:t>
        </w:r>
        <w:proofErr w:type="spellEnd"/>
        <w:r w:rsidRPr="00800DB4">
          <w:rPr>
            <w:rFonts w:ascii="Times New Roman" w:hAnsi="Times New Roman" w:cs="Times New Roman"/>
            <w:sz w:val="20"/>
            <w:szCs w:val="20"/>
            <w:rPrChange w:id="639" w:author="Avtor">
              <w:rPr>
                <w:rFonts w:ascii="Times New Roman" w:hAnsi="Times New Roman" w:cs="Times New Roman"/>
                <w:sz w:val="24"/>
                <w:szCs w:val="24"/>
              </w:rPr>
            </w:rPrChange>
          </w:rPr>
          <w:t>-</w:t>
        </w:r>
        <w:proofErr w:type="spellStart"/>
        <w:r w:rsidRPr="00800DB4">
          <w:rPr>
            <w:rFonts w:ascii="Times New Roman" w:hAnsi="Times New Roman" w:cs="Times New Roman"/>
            <w:sz w:val="20"/>
            <w:szCs w:val="20"/>
            <w:rPrChange w:id="640" w:author="Avtor">
              <w:rPr>
                <w:rFonts w:ascii="Times New Roman" w:hAnsi="Times New Roman" w:cs="Times New Roman"/>
                <w:sz w:val="24"/>
                <w:szCs w:val="24"/>
              </w:rPr>
            </w:rPrChange>
          </w:rPr>
          <w:t>being</w:t>
        </w:r>
        <w:proofErr w:type="spellEnd"/>
        <w:r w:rsidRPr="00800DB4">
          <w:rPr>
            <w:rFonts w:ascii="Times New Roman" w:hAnsi="Times New Roman" w:cs="Times New Roman"/>
            <w:sz w:val="20"/>
            <w:szCs w:val="20"/>
            <w:rPrChange w:id="641" w:author="Avtor">
              <w:rPr>
                <w:rFonts w:ascii="Times New Roman" w:hAnsi="Times New Roman" w:cs="Times New Roman"/>
                <w:sz w:val="24"/>
                <w:szCs w:val="24"/>
              </w:rPr>
            </w:rPrChange>
          </w:rPr>
          <w:t xml:space="preserve"> – Shopping </w:t>
        </w:r>
        <w:proofErr w:type="spellStart"/>
        <w:r w:rsidRPr="00800DB4">
          <w:rPr>
            <w:rFonts w:ascii="Times New Roman" w:hAnsi="Times New Roman" w:cs="Times New Roman"/>
            <w:sz w:val="20"/>
            <w:szCs w:val="20"/>
            <w:rPrChange w:id="642" w:author="Avtor">
              <w:rPr>
                <w:rFonts w:ascii="Times New Roman" w:hAnsi="Times New Roman" w:cs="Times New Roman"/>
                <w:sz w:val="24"/>
                <w:szCs w:val="24"/>
              </w:rPr>
            </w:rPrChange>
          </w:rPr>
          <w:t>Tourism</w:t>
        </w:r>
        <w:proofErr w:type="spellEnd"/>
        <w:r w:rsidRPr="00800DB4">
          <w:rPr>
            <w:rFonts w:ascii="Times New Roman" w:hAnsi="Times New Roman" w:cs="Times New Roman"/>
            <w:sz w:val="20"/>
            <w:szCs w:val="20"/>
            <w:rPrChange w:id="643" w:author="Avtor">
              <w:rPr>
                <w:rFonts w:ascii="Times New Roman" w:hAnsi="Times New Roman" w:cs="Times New Roman"/>
                <w:sz w:val="24"/>
                <w:szCs w:val="24"/>
              </w:rPr>
            </w:rPrChange>
          </w:rPr>
          <w:t xml:space="preserve"> in Socialist </w:t>
        </w:r>
        <w:proofErr w:type="spellStart"/>
        <w:r w:rsidRPr="00800DB4">
          <w:rPr>
            <w:rFonts w:ascii="Times New Roman" w:hAnsi="Times New Roman" w:cs="Times New Roman"/>
            <w:sz w:val="20"/>
            <w:szCs w:val="20"/>
            <w:rPrChange w:id="644" w:author="Avtor">
              <w:rPr>
                <w:rFonts w:ascii="Times New Roman" w:hAnsi="Times New Roman" w:cs="Times New Roman"/>
                <w:sz w:val="24"/>
                <w:szCs w:val="24"/>
              </w:rPr>
            </w:rPrChange>
          </w:rPr>
          <w:t>Slovenia</w:t>
        </w:r>
        <w:proofErr w:type="spellEnd"/>
        <w:r w:rsidRPr="00800DB4">
          <w:rPr>
            <w:rFonts w:ascii="Times New Roman" w:hAnsi="Times New Roman" w:cs="Times New Roman"/>
            <w:sz w:val="20"/>
            <w:szCs w:val="20"/>
            <w:rPrChange w:id="645"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i/>
            <w:sz w:val="20"/>
            <w:szCs w:val="20"/>
            <w:rPrChange w:id="646" w:author="Avtor">
              <w:rPr>
                <w:rFonts w:ascii="Times New Roman" w:hAnsi="Times New Roman" w:cs="Times New Roman"/>
                <w:i/>
                <w:sz w:val="24"/>
                <w:szCs w:val="24"/>
              </w:rPr>
            </w:rPrChange>
          </w:rPr>
          <w:t>Cultural</w:t>
        </w:r>
        <w:proofErr w:type="spellEnd"/>
        <w:r w:rsidRPr="00800DB4">
          <w:rPr>
            <w:rFonts w:ascii="Times New Roman" w:hAnsi="Times New Roman" w:cs="Times New Roman"/>
            <w:i/>
            <w:sz w:val="20"/>
            <w:szCs w:val="20"/>
            <w:rPrChange w:id="647"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648" w:author="Avtor">
              <w:rPr>
                <w:rFonts w:ascii="Times New Roman" w:hAnsi="Times New Roman" w:cs="Times New Roman"/>
                <w:i/>
                <w:sz w:val="24"/>
                <w:szCs w:val="24"/>
              </w:rPr>
            </w:rPrChange>
          </w:rPr>
          <w:t>Studies</w:t>
        </w:r>
        <w:proofErr w:type="spellEnd"/>
        <w:r w:rsidRPr="00800DB4">
          <w:rPr>
            <w:rFonts w:ascii="Times New Roman" w:hAnsi="Times New Roman" w:cs="Times New Roman"/>
            <w:sz w:val="20"/>
            <w:szCs w:val="20"/>
            <w:rPrChange w:id="649" w:author="Avtor">
              <w:rPr>
                <w:rFonts w:ascii="Times New Roman" w:hAnsi="Times New Roman" w:cs="Times New Roman"/>
                <w:sz w:val="24"/>
                <w:szCs w:val="24"/>
              </w:rPr>
            </w:rPrChange>
          </w:rPr>
          <w:t xml:space="preserve"> 16, št. 1 (2002): 63–79.</w:t>
        </w:r>
      </w:ins>
    </w:p>
    <w:p w:rsidR="00124D6C" w:rsidRPr="00800DB4" w:rsidRDefault="00124D6C" w:rsidP="00800DB4">
      <w:pPr>
        <w:pStyle w:val="Odstavekseznama"/>
        <w:numPr>
          <w:ilvl w:val="0"/>
          <w:numId w:val="1"/>
        </w:numPr>
        <w:spacing w:line="360" w:lineRule="auto"/>
        <w:rPr>
          <w:ins w:id="650" w:author="Avtor"/>
          <w:rFonts w:ascii="Times New Roman" w:hAnsi="Times New Roman" w:cs="Times New Roman"/>
          <w:sz w:val="20"/>
          <w:szCs w:val="20"/>
          <w:rPrChange w:id="651" w:author="Avtor">
            <w:rPr>
              <w:ins w:id="652" w:author="Avtor"/>
              <w:rFonts w:ascii="Times New Roman" w:hAnsi="Times New Roman" w:cs="Times New Roman"/>
              <w:sz w:val="24"/>
              <w:szCs w:val="24"/>
            </w:rPr>
          </w:rPrChange>
        </w:rPr>
        <w:pPrChange w:id="653" w:author="Avtor">
          <w:pPr>
            <w:spacing w:line="360" w:lineRule="auto"/>
            <w:ind w:left="709" w:hanging="709"/>
          </w:pPr>
        </w:pPrChange>
      </w:pPr>
      <w:proofErr w:type="spellStart"/>
      <w:ins w:id="654" w:author="Avtor">
        <w:r w:rsidRPr="00800DB4">
          <w:rPr>
            <w:rFonts w:ascii="Times New Roman" w:hAnsi="Times New Roman" w:cs="Times New Roman"/>
            <w:sz w:val="20"/>
            <w:szCs w:val="20"/>
            <w:rPrChange w:id="655" w:author="Avtor">
              <w:rPr>
                <w:rFonts w:ascii="Times New Roman" w:hAnsi="Times New Roman" w:cs="Times New Roman"/>
                <w:sz w:val="24"/>
                <w:szCs w:val="24"/>
              </w:rPr>
            </w:rPrChange>
          </w:rPr>
          <w:t>Thelen</w:t>
        </w:r>
        <w:proofErr w:type="spellEnd"/>
        <w:r w:rsidRPr="00800DB4">
          <w:rPr>
            <w:rFonts w:ascii="Times New Roman" w:hAnsi="Times New Roman" w:cs="Times New Roman"/>
            <w:sz w:val="20"/>
            <w:szCs w:val="20"/>
            <w:rPrChange w:id="656" w:author="Avtor">
              <w:rPr>
                <w:rFonts w:ascii="Times New Roman" w:hAnsi="Times New Roman" w:cs="Times New Roman"/>
                <w:sz w:val="24"/>
                <w:szCs w:val="24"/>
              </w:rPr>
            </w:rPrChange>
          </w:rPr>
          <w:t>, Tatjana. »</w:t>
        </w:r>
        <w:proofErr w:type="spellStart"/>
        <w:r w:rsidRPr="00800DB4">
          <w:rPr>
            <w:rFonts w:ascii="Times New Roman" w:hAnsi="Times New Roman" w:cs="Times New Roman"/>
            <w:sz w:val="20"/>
            <w:szCs w:val="20"/>
            <w:rPrChange w:id="657" w:author="Avtor">
              <w:rPr>
                <w:rFonts w:ascii="Times New Roman" w:hAnsi="Times New Roman" w:cs="Times New Roman"/>
                <w:sz w:val="24"/>
                <w:szCs w:val="24"/>
              </w:rPr>
            </w:rPrChange>
          </w:rPr>
          <w:t>Shortage</w:t>
        </w:r>
        <w:proofErr w:type="spellEnd"/>
        <w:r w:rsidRPr="00800DB4">
          <w:rPr>
            <w:rFonts w:ascii="Times New Roman" w:hAnsi="Times New Roman" w:cs="Times New Roman"/>
            <w:sz w:val="20"/>
            <w:szCs w:val="20"/>
            <w:rPrChange w:id="65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59" w:author="Avtor">
              <w:rPr>
                <w:rFonts w:ascii="Times New Roman" w:hAnsi="Times New Roman" w:cs="Times New Roman"/>
                <w:sz w:val="24"/>
                <w:szCs w:val="24"/>
              </w:rPr>
            </w:rPrChange>
          </w:rPr>
          <w:t>Fuzzy</w:t>
        </w:r>
        <w:proofErr w:type="spellEnd"/>
        <w:r w:rsidRPr="00800DB4">
          <w:rPr>
            <w:rFonts w:ascii="Times New Roman" w:hAnsi="Times New Roman" w:cs="Times New Roman"/>
            <w:sz w:val="20"/>
            <w:szCs w:val="20"/>
            <w:rPrChange w:id="66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61" w:author="Avtor">
              <w:rPr>
                <w:rFonts w:ascii="Times New Roman" w:hAnsi="Times New Roman" w:cs="Times New Roman"/>
                <w:sz w:val="24"/>
                <w:szCs w:val="24"/>
              </w:rPr>
            </w:rPrChange>
          </w:rPr>
          <w:t>Property</w:t>
        </w:r>
        <w:proofErr w:type="spellEnd"/>
        <w:r w:rsidRPr="00800DB4">
          <w:rPr>
            <w:rFonts w:ascii="Times New Roman" w:hAnsi="Times New Roman" w:cs="Times New Roman"/>
            <w:sz w:val="20"/>
            <w:szCs w:val="20"/>
            <w:rPrChange w:id="662" w:author="Avtor">
              <w:rPr>
                <w:rFonts w:ascii="Times New Roman" w:hAnsi="Times New Roman" w:cs="Times New Roman"/>
                <w:sz w:val="24"/>
                <w:szCs w:val="24"/>
              </w:rPr>
            </w:rPrChange>
          </w:rPr>
          <w:t xml:space="preserve"> and </w:t>
        </w:r>
        <w:proofErr w:type="spellStart"/>
        <w:r w:rsidRPr="00800DB4">
          <w:rPr>
            <w:rFonts w:ascii="Times New Roman" w:hAnsi="Times New Roman" w:cs="Times New Roman"/>
            <w:sz w:val="20"/>
            <w:szCs w:val="20"/>
            <w:rPrChange w:id="663" w:author="Avtor">
              <w:rPr>
                <w:rFonts w:ascii="Times New Roman" w:hAnsi="Times New Roman" w:cs="Times New Roman"/>
                <w:sz w:val="24"/>
                <w:szCs w:val="24"/>
              </w:rPr>
            </w:rPrChange>
          </w:rPr>
          <w:t>Other</w:t>
        </w:r>
        <w:proofErr w:type="spellEnd"/>
        <w:r w:rsidRPr="00800DB4">
          <w:rPr>
            <w:rFonts w:ascii="Times New Roman" w:hAnsi="Times New Roman" w:cs="Times New Roman"/>
            <w:sz w:val="20"/>
            <w:szCs w:val="20"/>
            <w:rPrChange w:id="664"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65" w:author="Avtor">
              <w:rPr>
                <w:rFonts w:ascii="Times New Roman" w:hAnsi="Times New Roman" w:cs="Times New Roman"/>
                <w:sz w:val="24"/>
                <w:szCs w:val="24"/>
              </w:rPr>
            </w:rPrChange>
          </w:rPr>
          <w:t>Dead</w:t>
        </w:r>
        <w:proofErr w:type="spellEnd"/>
        <w:r w:rsidRPr="00800DB4">
          <w:rPr>
            <w:rFonts w:ascii="Times New Roman" w:hAnsi="Times New Roman" w:cs="Times New Roman"/>
            <w:sz w:val="20"/>
            <w:szCs w:val="20"/>
            <w:rPrChange w:id="66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67" w:author="Avtor">
              <w:rPr>
                <w:rFonts w:ascii="Times New Roman" w:hAnsi="Times New Roman" w:cs="Times New Roman"/>
                <w:sz w:val="24"/>
                <w:szCs w:val="24"/>
              </w:rPr>
            </w:rPrChange>
          </w:rPr>
          <w:t>Ends</w:t>
        </w:r>
        <w:proofErr w:type="spellEnd"/>
        <w:r w:rsidRPr="00800DB4">
          <w:rPr>
            <w:rFonts w:ascii="Times New Roman" w:hAnsi="Times New Roman" w:cs="Times New Roman"/>
            <w:sz w:val="20"/>
            <w:szCs w:val="20"/>
            <w:rPrChange w:id="668" w:author="Avtor">
              <w:rPr>
                <w:rFonts w:ascii="Times New Roman" w:hAnsi="Times New Roman" w:cs="Times New Roman"/>
                <w:sz w:val="24"/>
                <w:szCs w:val="24"/>
              </w:rPr>
            </w:rPrChange>
          </w:rPr>
          <w:t xml:space="preserve"> in the </w:t>
        </w:r>
        <w:proofErr w:type="spellStart"/>
        <w:r w:rsidRPr="00800DB4">
          <w:rPr>
            <w:rFonts w:ascii="Times New Roman" w:hAnsi="Times New Roman" w:cs="Times New Roman"/>
            <w:sz w:val="20"/>
            <w:szCs w:val="20"/>
            <w:rPrChange w:id="669" w:author="Avtor">
              <w:rPr>
                <w:rFonts w:ascii="Times New Roman" w:hAnsi="Times New Roman" w:cs="Times New Roman"/>
                <w:sz w:val="24"/>
                <w:szCs w:val="24"/>
              </w:rPr>
            </w:rPrChange>
          </w:rPr>
          <w:t>Anthropological</w:t>
        </w:r>
        <w:proofErr w:type="spellEnd"/>
        <w:r w:rsidRPr="00800DB4">
          <w:rPr>
            <w:rFonts w:ascii="Times New Roman" w:hAnsi="Times New Roman" w:cs="Times New Roman"/>
            <w:sz w:val="20"/>
            <w:szCs w:val="20"/>
            <w:rPrChange w:id="67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671" w:author="Avtor">
              <w:rPr>
                <w:rFonts w:ascii="Times New Roman" w:hAnsi="Times New Roman" w:cs="Times New Roman"/>
                <w:sz w:val="24"/>
                <w:szCs w:val="24"/>
              </w:rPr>
            </w:rPrChange>
          </w:rPr>
          <w:t>Analysis</w:t>
        </w:r>
        <w:proofErr w:type="spellEnd"/>
        <w:r w:rsidRPr="00800DB4">
          <w:rPr>
            <w:rFonts w:ascii="Times New Roman" w:hAnsi="Times New Roman" w:cs="Times New Roman"/>
            <w:sz w:val="20"/>
            <w:szCs w:val="20"/>
            <w:rPrChange w:id="672" w:author="Avtor">
              <w:rPr>
                <w:rFonts w:ascii="Times New Roman" w:hAnsi="Times New Roman" w:cs="Times New Roman"/>
                <w:sz w:val="24"/>
                <w:szCs w:val="24"/>
              </w:rPr>
            </w:rPrChange>
          </w:rPr>
          <w:t xml:space="preserve"> </w:t>
        </w:r>
        <w:proofErr w:type="gramStart"/>
        <w:r w:rsidRPr="00800DB4">
          <w:rPr>
            <w:rFonts w:ascii="Times New Roman" w:hAnsi="Times New Roman" w:cs="Times New Roman"/>
            <w:sz w:val="20"/>
            <w:szCs w:val="20"/>
            <w:rPrChange w:id="673" w:author="Avtor">
              <w:rPr>
                <w:rFonts w:ascii="Times New Roman" w:hAnsi="Times New Roman" w:cs="Times New Roman"/>
                <w:sz w:val="24"/>
                <w:szCs w:val="24"/>
              </w:rPr>
            </w:rPrChange>
          </w:rPr>
          <w:t>of</w:t>
        </w:r>
        <w:proofErr w:type="gramEnd"/>
        <w:r w:rsidRPr="00800DB4">
          <w:rPr>
            <w:rFonts w:ascii="Times New Roman" w:hAnsi="Times New Roman" w:cs="Times New Roman"/>
            <w:sz w:val="20"/>
            <w:szCs w:val="20"/>
            <w:rPrChange w:id="674" w:author="Avtor">
              <w:rPr>
                <w:rFonts w:ascii="Times New Roman" w:hAnsi="Times New Roman" w:cs="Times New Roman"/>
                <w:sz w:val="24"/>
                <w:szCs w:val="24"/>
              </w:rPr>
            </w:rPrChange>
          </w:rPr>
          <w:t xml:space="preserve"> (Post)</w:t>
        </w:r>
        <w:proofErr w:type="spellStart"/>
        <w:r w:rsidRPr="00800DB4">
          <w:rPr>
            <w:rFonts w:ascii="Times New Roman" w:hAnsi="Times New Roman" w:cs="Times New Roman"/>
            <w:sz w:val="20"/>
            <w:szCs w:val="20"/>
            <w:rPrChange w:id="675" w:author="Avtor">
              <w:rPr>
                <w:rFonts w:ascii="Times New Roman" w:hAnsi="Times New Roman" w:cs="Times New Roman"/>
                <w:sz w:val="24"/>
                <w:szCs w:val="24"/>
              </w:rPr>
            </w:rPrChange>
          </w:rPr>
          <w:t>socialism</w:t>
        </w:r>
        <w:proofErr w:type="spellEnd"/>
        <w:r w:rsidRPr="00800DB4">
          <w:rPr>
            <w:rFonts w:ascii="Times New Roman" w:hAnsi="Times New Roman" w:cs="Times New Roman"/>
            <w:sz w:val="20"/>
            <w:szCs w:val="20"/>
            <w:rPrChange w:id="67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i/>
            <w:sz w:val="20"/>
            <w:szCs w:val="20"/>
            <w:rPrChange w:id="677" w:author="Avtor">
              <w:rPr>
                <w:rFonts w:ascii="Times New Roman" w:hAnsi="Times New Roman" w:cs="Times New Roman"/>
                <w:i/>
                <w:sz w:val="24"/>
                <w:szCs w:val="24"/>
              </w:rPr>
            </w:rPrChange>
          </w:rPr>
          <w:t>Critique</w:t>
        </w:r>
        <w:proofErr w:type="spellEnd"/>
        <w:r w:rsidRPr="00800DB4">
          <w:rPr>
            <w:rFonts w:ascii="Times New Roman" w:hAnsi="Times New Roman" w:cs="Times New Roman"/>
            <w:i/>
            <w:sz w:val="20"/>
            <w:szCs w:val="20"/>
            <w:rPrChange w:id="678" w:author="Avtor">
              <w:rPr>
                <w:rFonts w:ascii="Times New Roman" w:hAnsi="Times New Roman" w:cs="Times New Roman"/>
                <w:i/>
                <w:sz w:val="24"/>
                <w:szCs w:val="24"/>
              </w:rPr>
            </w:rPrChange>
          </w:rPr>
          <w:t xml:space="preserve"> </w:t>
        </w:r>
        <w:proofErr w:type="gramStart"/>
        <w:r w:rsidRPr="00800DB4">
          <w:rPr>
            <w:rFonts w:ascii="Times New Roman" w:hAnsi="Times New Roman" w:cs="Times New Roman"/>
            <w:i/>
            <w:sz w:val="20"/>
            <w:szCs w:val="20"/>
            <w:rPrChange w:id="679" w:author="Avtor">
              <w:rPr>
                <w:rFonts w:ascii="Times New Roman" w:hAnsi="Times New Roman" w:cs="Times New Roman"/>
                <w:i/>
                <w:sz w:val="24"/>
                <w:szCs w:val="24"/>
              </w:rPr>
            </w:rPrChange>
          </w:rPr>
          <w:t>of</w:t>
        </w:r>
        <w:proofErr w:type="gramEnd"/>
        <w:r w:rsidRPr="00800DB4">
          <w:rPr>
            <w:rFonts w:ascii="Times New Roman" w:hAnsi="Times New Roman" w:cs="Times New Roman"/>
            <w:i/>
            <w:sz w:val="20"/>
            <w:szCs w:val="20"/>
            <w:rPrChange w:id="680"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681" w:author="Avtor">
              <w:rPr>
                <w:rFonts w:ascii="Times New Roman" w:hAnsi="Times New Roman" w:cs="Times New Roman"/>
                <w:i/>
                <w:sz w:val="24"/>
                <w:szCs w:val="24"/>
              </w:rPr>
            </w:rPrChange>
          </w:rPr>
          <w:t>Anthropology</w:t>
        </w:r>
        <w:proofErr w:type="spellEnd"/>
        <w:r w:rsidRPr="00800DB4">
          <w:rPr>
            <w:rFonts w:ascii="Times New Roman" w:hAnsi="Times New Roman" w:cs="Times New Roman"/>
            <w:sz w:val="20"/>
            <w:szCs w:val="20"/>
            <w:rPrChange w:id="682" w:author="Avtor">
              <w:rPr>
                <w:rFonts w:ascii="Times New Roman" w:hAnsi="Times New Roman" w:cs="Times New Roman"/>
                <w:sz w:val="24"/>
                <w:szCs w:val="24"/>
              </w:rPr>
            </w:rPrChange>
          </w:rPr>
          <w:t xml:space="preserve"> 31, št. 1 (2011): 43–61.</w:t>
        </w:r>
      </w:ins>
    </w:p>
    <w:p w:rsidR="00124D6C" w:rsidRPr="00800DB4" w:rsidRDefault="00124D6C" w:rsidP="00800DB4">
      <w:pPr>
        <w:pStyle w:val="Odstavekseznama"/>
        <w:numPr>
          <w:ilvl w:val="0"/>
          <w:numId w:val="1"/>
        </w:numPr>
        <w:spacing w:line="360" w:lineRule="auto"/>
        <w:rPr>
          <w:ins w:id="683" w:author="Avtor"/>
          <w:rFonts w:ascii="Times New Roman" w:hAnsi="Times New Roman" w:cs="Times New Roman"/>
          <w:sz w:val="20"/>
          <w:szCs w:val="20"/>
          <w:rPrChange w:id="684" w:author="Avtor">
            <w:rPr>
              <w:ins w:id="685" w:author="Avtor"/>
              <w:rFonts w:ascii="Times New Roman" w:hAnsi="Times New Roman" w:cs="Times New Roman"/>
              <w:sz w:val="24"/>
              <w:szCs w:val="24"/>
            </w:rPr>
          </w:rPrChange>
        </w:rPr>
        <w:pPrChange w:id="686" w:author="Avtor">
          <w:pPr>
            <w:spacing w:line="360" w:lineRule="auto"/>
            <w:ind w:left="709" w:hanging="709"/>
          </w:pPr>
        </w:pPrChange>
      </w:pPr>
      <w:ins w:id="687" w:author="Avtor">
        <w:r w:rsidRPr="00800DB4">
          <w:rPr>
            <w:rFonts w:ascii="Times New Roman" w:hAnsi="Times New Roman" w:cs="Times New Roman"/>
            <w:sz w:val="20"/>
            <w:szCs w:val="20"/>
            <w:rPrChange w:id="688" w:author="Avtor">
              <w:rPr>
                <w:rFonts w:ascii="Times New Roman" w:hAnsi="Times New Roman" w:cs="Times New Roman"/>
                <w:sz w:val="24"/>
                <w:szCs w:val="24"/>
              </w:rPr>
            </w:rPrChange>
          </w:rPr>
          <w:t xml:space="preserve">Toš, Niko. »Longitudinalni projekt slovenskega empiričnega družboslovja: SJM 1966–2010.« V: </w:t>
        </w:r>
        <w:r w:rsidRPr="00800DB4">
          <w:rPr>
            <w:rFonts w:ascii="Times New Roman" w:hAnsi="Times New Roman" w:cs="Times New Roman"/>
            <w:i/>
            <w:sz w:val="20"/>
            <w:szCs w:val="20"/>
            <w:rPrChange w:id="689" w:author="Avtor">
              <w:rPr>
                <w:rFonts w:ascii="Times New Roman" w:hAnsi="Times New Roman" w:cs="Times New Roman"/>
                <w:i/>
                <w:sz w:val="24"/>
                <w:szCs w:val="24"/>
              </w:rPr>
            </w:rPrChange>
          </w:rPr>
          <w:t>Primerjalno družboslovje: Metodološki in vsebinski vidiki</w:t>
        </w:r>
        <w:r w:rsidRPr="00800DB4">
          <w:rPr>
            <w:rFonts w:ascii="Times New Roman" w:hAnsi="Times New Roman" w:cs="Times New Roman"/>
            <w:sz w:val="20"/>
            <w:szCs w:val="20"/>
            <w:rPrChange w:id="690" w:author="Avtor">
              <w:rPr>
                <w:rFonts w:ascii="Times New Roman" w:hAnsi="Times New Roman" w:cs="Times New Roman"/>
                <w:sz w:val="24"/>
                <w:szCs w:val="24"/>
              </w:rPr>
            </w:rPrChange>
          </w:rPr>
          <w:t xml:space="preserve">, ur. Niko </w:t>
        </w:r>
        <w:proofErr w:type="gramStart"/>
        <w:r w:rsidRPr="00800DB4">
          <w:rPr>
            <w:rFonts w:ascii="Times New Roman" w:hAnsi="Times New Roman" w:cs="Times New Roman"/>
            <w:sz w:val="20"/>
            <w:szCs w:val="20"/>
            <w:rPrChange w:id="691" w:author="Avtor">
              <w:rPr>
                <w:rFonts w:ascii="Times New Roman" w:hAnsi="Times New Roman" w:cs="Times New Roman"/>
                <w:sz w:val="24"/>
                <w:szCs w:val="24"/>
              </w:rPr>
            </w:rPrChange>
          </w:rPr>
          <w:t>Toš,</w:t>
        </w:r>
        <w:proofErr w:type="gramEnd"/>
        <w:r w:rsidRPr="00800DB4">
          <w:rPr>
            <w:rFonts w:ascii="Times New Roman" w:hAnsi="Times New Roman" w:cs="Times New Roman"/>
            <w:sz w:val="20"/>
            <w:szCs w:val="20"/>
            <w:rPrChange w:id="692" w:author="Avtor">
              <w:rPr>
                <w:rFonts w:ascii="Times New Roman" w:hAnsi="Times New Roman" w:cs="Times New Roman"/>
                <w:sz w:val="24"/>
                <w:szCs w:val="24"/>
              </w:rPr>
            </w:rPrChange>
          </w:rPr>
          <w:t xml:space="preserve"> Karl H. Müller, 119–</w:t>
        </w:r>
        <w:del w:id="693" w:author="Avtor">
          <w:r w:rsidRPr="00800DB4" w:rsidDel="00A323B0">
            <w:rPr>
              <w:rFonts w:ascii="Times New Roman" w:hAnsi="Times New Roman" w:cs="Times New Roman"/>
              <w:sz w:val="20"/>
              <w:szCs w:val="20"/>
              <w:rPrChange w:id="694" w:author="Avtor">
                <w:rPr>
                  <w:rFonts w:ascii="Times New Roman" w:hAnsi="Times New Roman" w:cs="Times New Roman"/>
                  <w:sz w:val="24"/>
                  <w:szCs w:val="24"/>
                </w:rPr>
              </w:rPrChange>
            </w:rPr>
            <w:delText>1</w:delText>
          </w:r>
        </w:del>
        <w:r w:rsidRPr="00800DB4">
          <w:rPr>
            <w:rFonts w:ascii="Times New Roman" w:hAnsi="Times New Roman" w:cs="Times New Roman"/>
            <w:sz w:val="20"/>
            <w:szCs w:val="20"/>
            <w:rPrChange w:id="695" w:author="Avtor">
              <w:rPr>
                <w:rFonts w:ascii="Times New Roman" w:hAnsi="Times New Roman" w:cs="Times New Roman"/>
                <w:sz w:val="24"/>
                <w:szCs w:val="24"/>
              </w:rPr>
            </w:rPrChange>
          </w:rPr>
          <w:t>60. Ljubljana: Fakulteta za družbene vede, IDV–CJMMK, 2011</w:t>
        </w:r>
        <w:del w:id="696" w:author="Avtor">
          <w:r w:rsidRPr="00800DB4" w:rsidDel="00EC076F">
            <w:rPr>
              <w:rFonts w:ascii="Times New Roman" w:hAnsi="Times New Roman" w:cs="Times New Roman"/>
              <w:sz w:val="20"/>
              <w:szCs w:val="20"/>
              <w:rPrChange w:id="697" w:author="Avtor">
                <w:rPr>
                  <w:rFonts w:ascii="Times New Roman" w:hAnsi="Times New Roman" w:cs="Times New Roman"/>
                  <w:sz w:val="24"/>
                  <w:szCs w:val="24"/>
                </w:rPr>
              </w:rPrChange>
            </w:rPr>
            <w:delText>, 119–160</w:delText>
          </w:r>
        </w:del>
        <w:r w:rsidRPr="00800DB4">
          <w:rPr>
            <w:rFonts w:ascii="Times New Roman" w:hAnsi="Times New Roman" w:cs="Times New Roman"/>
            <w:sz w:val="20"/>
            <w:szCs w:val="20"/>
            <w:rPrChange w:id="698" w:author="Avtor">
              <w:rPr>
                <w:rFonts w:ascii="Times New Roman" w:hAnsi="Times New Roman" w:cs="Times New Roman"/>
                <w:sz w:val="24"/>
                <w:szCs w:val="24"/>
              </w:rPr>
            </w:rPrChange>
          </w:rPr>
          <w:t>.</w:t>
        </w:r>
      </w:ins>
    </w:p>
    <w:p w:rsidR="00124D6C" w:rsidRPr="00800DB4" w:rsidRDefault="00124D6C" w:rsidP="00800DB4">
      <w:pPr>
        <w:pStyle w:val="Odstavekseznama"/>
        <w:numPr>
          <w:ilvl w:val="0"/>
          <w:numId w:val="1"/>
        </w:numPr>
        <w:spacing w:line="360" w:lineRule="auto"/>
        <w:rPr>
          <w:ins w:id="699" w:author="Avtor"/>
          <w:rFonts w:ascii="Times New Roman" w:hAnsi="Times New Roman" w:cs="Times New Roman"/>
          <w:sz w:val="20"/>
          <w:szCs w:val="20"/>
          <w:rPrChange w:id="700" w:author="Avtor">
            <w:rPr>
              <w:ins w:id="701" w:author="Avtor"/>
              <w:rFonts w:ascii="Times New Roman" w:hAnsi="Times New Roman" w:cs="Times New Roman"/>
              <w:sz w:val="24"/>
              <w:szCs w:val="24"/>
            </w:rPr>
          </w:rPrChange>
        </w:rPr>
        <w:pPrChange w:id="702" w:author="Avtor">
          <w:pPr>
            <w:spacing w:line="360" w:lineRule="auto"/>
            <w:ind w:left="709" w:hanging="709"/>
          </w:pPr>
        </w:pPrChange>
      </w:pPr>
      <w:proofErr w:type="spellStart"/>
      <w:ins w:id="703" w:author="Avtor">
        <w:r w:rsidRPr="00800DB4">
          <w:rPr>
            <w:rFonts w:ascii="Times New Roman" w:hAnsi="Times New Roman" w:cs="Times New Roman"/>
            <w:sz w:val="20"/>
            <w:szCs w:val="20"/>
            <w:rPrChange w:id="704" w:author="Avtor">
              <w:rPr>
                <w:rFonts w:ascii="Times New Roman" w:hAnsi="Times New Roman" w:cs="Times New Roman"/>
                <w:sz w:val="24"/>
                <w:szCs w:val="24"/>
              </w:rPr>
            </w:rPrChange>
          </w:rPr>
          <w:t>Trobič</w:t>
        </w:r>
        <w:proofErr w:type="spellEnd"/>
        <w:r w:rsidRPr="00800DB4">
          <w:rPr>
            <w:rFonts w:ascii="Times New Roman" w:hAnsi="Times New Roman" w:cs="Times New Roman"/>
            <w:sz w:val="20"/>
            <w:szCs w:val="20"/>
            <w:rPrChange w:id="705" w:author="Avtor">
              <w:rPr>
                <w:rFonts w:ascii="Times New Roman" w:hAnsi="Times New Roman" w:cs="Times New Roman"/>
                <w:sz w:val="24"/>
                <w:szCs w:val="24"/>
              </w:rPr>
            </w:rPrChange>
          </w:rPr>
          <w:t>, Milan. »</w:t>
        </w:r>
        <w:proofErr w:type="gramStart"/>
        <w:r w:rsidRPr="00800DB4">
          <w:rPr>
            <w:rFonts w:ascii="Times New Roman" w:hAnsi="Times New Roman" w:cs="Times New Roman"/>
            <w:sz w:val="20"/>
            <w:szCs w:val="20"/>
            <w:rPrChange w:id="706" w:author="Avtor">
              <w:rPr>
                <w:rFonts w:ascii="Times New Roman" w:hAnsi="Times New Roman" w:cs="Times New Roman"/>
                <w:sz w:val="24"/>
                <w:szCs w:val="24"/>
              </w:rPr>
            </w:rPrChange>
          </w:rPr>
          <w:t>Kontrabant</w:t>
        </w:r>
        <w:proofErr w:type="gramEnd"/>
        <w:r w:rsidRPr="00800DB4">
          <w:rPr>
            <w:rFonts w:ascii="Times New Roman" w:hAnsi="Times New Roman" w:cs="Times New Roman"/>
            <w:sz w:val="20"/>
            <w:szCs w:val="20"/>
            <w:rPrChange w:id="707" w:author="Avtor">
              <w:rPr>
                <w:rFonts w:ascii="Times New Roman" w:hAnsi="Times New Roman" w:cs="Times New Roman"/>
                <w:sz w:val="24"/>
                <w:szCs w:val="24"/>
              </w:rPr>
            </w:rPrChange>
          </w:rPr>
          <w:t xml:space="preserve"> in tihotapstvo.« V: </w:t>
        </w:r>
        <w:r w:rsidRPr="00800DB4">
          <w:rPr>
            <w:rFonts w:ascii="Times New Roman" w:hAnsi="Times New Roman" w:cs="Times New Roman"/>
            <w:i/>
            <w:sz w:val="20"/>
            <w:szCs w:val="20"/>
            <w:rPrChange w:id="708" w:author="Avtor">
              <w:rPr>
                <w:rFonts w:ascii="Times New Roman" w:hAnsi="Times New Roman" w:cs="Times New Roman"/>
                <w:i/>
                <w:sz w:val="24"/>
                <w:szCs w:val="24"/>
              </w:rPr>
            </w:rPrChange>
          </w:rPr>
          <w:t>Plačilna sredstva skozi čas, Zbornik strokovnih prispevkov za mentorje zgodovinskih krožkov</w:t>
        </w:r>
        <w:r w:rsidRPr="00800DB4">
          <w:rPr>
            <w:rFonts w:ascii="Times New Roman" w:hAnsi="Times New Roman" w:cs="Times New Roman"/>
            <w:sz w:val="20"/>
            <w:szCs w:val="20"/>
            <w:rPrChange w:id="709" w:author="Avtor">
              <w:rPr>
                <w:rFonts w:ascii="Times New Roman" w:hAnsi="Times New Roman" w:cs="Times New Roman"/>
                <w:sz w:val="24"/>
                <w:szCs w:val="24"/>
              </w:rPr>
            </w:rPrChange>
          </w:rPr>
          <w:t>, ur. Majda Pungerčar. Ljubljana: Zveza prijateljev mladine Slovenije, Komisija za delo zgodovinskih krožkov, 2011, 31–38.</w:t>
        </w:r>
      </w:ins>
    </w:p>
    <w:p w:rsidR="00124D6C" w:rsidRPr="00800DB4" w:rsidRDefault="00124D6C" w:rsidP="00800DB4">
      <w:pPr>
        <w:pStyle w:val="Odstavekseznama"/>
        <w:numPr>
          <w:ilvl w:val="0"/>
          <w:numId w:val="1"/>
        </w:numPr>
        <w:spacing w:line="360" w:lineRule="auto"/>
        <w:rPr>
          <w:ins w:id="710" w:author="Avtor"/>
          <w:rFonts w:ascii="Times New Roman" w:hAnsi="Times New Roman" w:cs="Times New Roman"/>
          <w:sz w:val="20"/>
          <w:szCs w:val="20"/>
          <w:rPrChange w:id="711" w:author="Avtor">
            <w:rPr>
              <w:ins w:id="712" w:author="Avtor"/>
              <w:rFonts w:ascii="Times New Roman" w:hAnsi="Times New Roman" w:cs="Times New Roman"/>
              <w:sz w:val="24"/>
              <w:szCs w:val="24"/>
            </w:rPr>
          </w:rPrChange>
        </w:rPr>
        <w:pPrChange w:id="713" w:author="Avtor">
          <w:pPr>
            <w:spacing w:line="360" w:lineRule="auto"/>
            <w:ind w:left="709" w:hanging="709"/>
          </w:pPr>
        </w:pPrChange>
      </w:pPr>
      <w:ins w:id="714" w:author="Avtor">
        <w:r w:rsidRPr="00800DB4">
          <w:rPr>
            <w:rFonts w:ascii="Times New Roman" w:hAnsi="Times New Roman" w:cs="Times New Roman"/>
            <w:sz w:val="20"/>
            <w:szCs w:val="20"/>
            <w:rPrChange w:id="715" w:author="Avtor">
              <w:rPr>
                <w:rFonts w:ascii="Times New Roman" w:hAnsi="Times New Roman" w:cs="Times New Roman"/>
                <w:sz w:val="24"/>
                <w:szCs w:val="24"/>
              </w:rPr>
            </w:rPrChange>
          </w:rPr>
          <w:t>Vidmar Horvat, Ksenja. »</w:t>
        </w:r>
        <w:proofErr w:type="spellStart"/>
        <w:r w:rsidRPr="00800DB4">
          <w:rPr>
            <w:rFonts w:ascii="Times New Roman" w:hAnsi="Times New Roman" w:cs="Times New Roman"/>
            <w:sz w:val="20"/>
            <w:szCs w:val="20"/>
            <w:rPrChange w:id="716" w:author="Avtor">
              <w:rPr>
                <w:rFonts w:ascii="Times New Roman" w:hAnsi="Times New Roman" w:cs="Times New Roman"/>
                <w:sz w:val="24"/>
                <w:szCs w:val="24"/>
              </w:rPr>
            </w:rPrChange>
          </w:rPr>
          <w:t>Memory</w:t>
        </w:r>
        <w:proofErr w:type="spellEnd"/>
        <w:r w:rsidRPr="00800DB4">
          <w:rPr>
            <w:rFonts w:ascii="Times New Roman" w:hAnsi="Times New Roman" w:cs="Times New Roman"/>
            <w:sz w:val="20"/>
            <w:szCs w:val="20"/>
            <w:rPrChange w:id="717"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18" w:author="Avtor">
              <w:rPr>
                <w:rFonts w:ascii="Times New Roman" w:hAnsi="Times New Roman" w:cs="Times New Roman"/>
                <w:sz w:val="24"/>
                <w:szCs w:val="24"/>
              </w:rPr>
            </w:rPrChange>
          </w:rPr>
          <w:t>Citizenship</w:t>
        </w:r>
        <w:proofErr w:type="spellEnd"/>
        <w:r w:rsidRPr="00800DB4">
          <w:rPr>
            <w:rFonts w:ascii="Times New Roman" w:hAnsi="Times New Roman" w:cs="Times New Roman"/>
            <w:sz w:val="20"/>
            <w:szCs w:val="20"/>
            <w:rPrChange w:id="719" w:author="Avtor">
              <w:rPr>
                <w:rFonts w:ascii="Times New Roman" w:hAnsi="Times New Roman" w:cs="Times New Roman"/>
                <w:sz w:val="24"/>
                <w:szCs w:val="24"/>
              </w:rPr>
            </w:rPrChange>
          </w:rPr>
          <w:t xml:space="preserve">, and </w:t>
        </w:r>
        <w:proofErr w:type="spellStart"/>
        <w:r w:rsidRPr="00800DB4">
          <w:rPr>
            <w:rFonts w:ascii="Times New Roman" w:hAnsi="Times New Roman" w:cs="Times New Roman"/>
            <w:sz w:val="20"/>
            <w:szCs w:val="20"/>
            <w:rPrChange w:id="720" w:author="Avtor">
              <w:rPr>
                <w:rFonts w:ascii="Times New Roman" w:hAnsi="Times New Roman" w:cs="Times New Roman"/>
                <w:sz w:val="24"/>
                <w:szCs w:val="24"/>
              </w:rPr>
            </w:rPrChange>
          </w:rPr>
          <w:t>Consumer</w:t>
        </w:r>
        <w:proofErr w:type="spellEnd"/>
        <w:r w:rsidRPr="00800DB4">
          <w:rPr>
            <w:rFonts w:ascii="Times New Roman" w:hAnsi="Times New Roman" w:cs="Times New Roman"/>
            <w:sz w:val="20"/>
            <w:szCs w:val="20"/>
            <w:rPrChange w:id="721"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22" w:author="Avtor">
              <w:rPr>
                <w:rFonts w:ascii="Times New Roman" w:hAnsi="Times New Roman" w:cs="Times New Roman"/>
                <w:sz w:val="24"/>
                <w:szCs w:val="24"/>
              </w:rPr>
            </w:rPrChange>
          </w:rPr>
          <w:t>Culture</w:t>
        </w:r>
        <w:proofErr w:type="spellEnd"/>
        <w:r w:rsidRPr="00800DB4">
          <w:rPr>
            <w:rFonts w:ascii="Times New Roman" w:hAnsi="Times New Roman" w:cs="Times New Roman"/>
            <w:sz w:val="20"/>
            <w:szCs w:val="20"/>
            <w:rPrChange w:id="723" w:author="Avtor">
              <w:rPr>
                <w:rFonts w:ascii="Times New Roman" w:hAnsi="Times New Roman" w:cs="Times New Roman"/>
                <w:sz w:val="24"/>
                <w:szCs w:val="24"/>
              </w:rPr>
            </w:rPrChange>
          </w:rPr>
          <w:t xml:space="preserve"> in </w:t>
        </w:r>
        <w:proofErr w:type="spellStart"/>
        <w:r w:rsidRPr="00800DB4">
          <w:rPr>
            <w:rFonts w:ascii="Times New Roman" w:hAnsi="Times New Roman" w:cs="Times New Roman"/>
            <w:sz w:val="20"/>
            <w:szCs w:val="20"/>
            <w:rPrChange w:id="724" w:author="Avtor">
              <w:rPr>
                <w:rFonts w:ascii="Times New Roman" w:hAnsi="Times New Roman" w:cs="Times New Roman"/>
                <w:sz w:val="24"/>
                <w:szCs w:val="24"/>
              </w:rPr>
            </w:rPrChange>
          </w:rPr>
          <w:t>Postsocialist</w:t>
        </w:r>
        <w:proofErr w:type="spellEnd"/>
        <w:r w:rsidRPr="00800DB4">
          <w:rPr>
            <w:rFonts w:ascii="Times New Roman" w:hAnsi="Times New Roman" w:cs="Times New Roman"/>
            <w:sz w:val="20"/>
            <w:szCs w:val="20"/>
            <w:rPrChange w:id="725"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26" w:author="Avtor">
              <w:rPr>
                <w:rFonts w:ascii="Times New Roman" w:hAnsi="Times New Roman" w:cs="Times New Roman"/>
                <w:sz w:val="24"/>
                <w:szCs w:val="24"/>
              </w:rPr>
            </w:rPrChange>
          </w:rPr>
          <w:t>Europe</w:t>
        </w:r>
        <w:proofErr w:type="spellEnd"/>
        <w:r w:rsidRPr="00800DB4">
          <w:rPr>
            <w:rFonts w:ascii="Times New Roman" w:hAnsi="Times New Roman" w:cs="Times New Roman"/>
            <w:sz w:val="20"/>
            <w:szCs w:val="20"/>
            <w:rPrChange w:id="727" w:author="Avtor">
              <w:rPr>
                <w:rFonts w:ascii="Times New Roman" w:hAnsi="Times New Roman" w:cs="Times New Roman"/>
                <w:sz w:val="24"/>
                <w:szCs w:val="24"/>
              </w:rPr>
            </w:rPrChange>
          </w:rPr>
          <w:t xml:space="preserve">.« V: </w:t>
        </w:r>
        <w:r w:rsidRPr="00800DB4">
          <w:rPr>
            <w:rFonts w:ascii="Times New Roman" w:hAnsi="Times New Roman" w:cs="Times New Roman"/>
            <w:i/>
            <w:sz w:val="20"/>
            <w:szCs w:val="20"/>
            <w:rPrChange w:id="728" w:author="Avtor">
              <w:rPr>
                <w:rFonts w:ascii="Times New Roman" w:hAnsi="Times New Roman" w:cs="Times New Roman"/>
                <w:i/>
                <w:sz w:val="24"/>
                <w:szCs w:val="24"/>
              </w:rPr>
            </w:rPrChange>
          </w:rPr>
          <w:t xml:space="preserve">A </w:t>
        </w:r>
        <w:proofErr w:type="spellStart"/>
        <w:r w:rsidRPr="00800DB4">
          <w:rPr>
            <w:rFonts w:ascii="Times New Roman" w:hAnsi="Times New Roman" w:cs="Times New Roman"/>
            <w:i/>
            <w:sz w:val="20"/>
            <w:szCs w:val="20"/>
            <w:rPrChange w:id="729" w:author="Avtor">
              <w:rPr>
                <w:rFonts w:ascii="Times New Roman" w:hAnsi="Times New Roman" w:cs="Times New Roman"/>
                <w:i/>
                <w:sz w:val="24"/>
                <w:szCs w:val="24"/>
              </w:rPr>
            </w:rPrChange>
          </w:rPr>
          <w:t>Companion</w:t>
        </w:r>
        <w:proofErr w:type="spellEnd"/>
        <w:r w:rsidRPr="00800DB4">
          <w:rPr>
            <w:rFonts w:ascii="Times New Roman" w:hAnsi="Times New Roman" w:cs="Times New Roman"/>
            <w:i/>
            <w:sz w:val="20"/>
            <w:szCs w:val="20"/>
            <w:rPrChange w:id="730" w:author="Avtor">
              <w:rPr>
                <w:rFonts w:ascii="Times New Roman" w:hAnsi="Times New Roman" w:cs="Times New Roman"/>
                <w:i/>
                <w:sz w:val="24"/>
                <w:szCs w:val="24"/>
              </w:rPr>
            </w:rPrChange>
          </w:rPr>
          <w:t xml:space="preserve"> to the </w:t>
        </w:r>
        <w:proofErr w:type="spellStart"/>
        <w:r w:rsidRPr="00800DB4">
          <w:rPr>
            <w:rFonts w:ascii="Times New Roman" w:hAnsi="Times New Roman" w:cs="Times New Roman"/>
            <w:i/>
            <w:sz w:val="20"/>
            <w:szCs w:val="20"/>
            <w:rPrChange w:id="731" w:author="Avtor">
              <w:rPr>
                <w:rFonts w:ascii="Times New Roman" w:hAnsi="Times New Roman" w:cs="Times New Roman"/>
                <w:i/>
                <w:sz w:val="24"/>
                <w:szCs w:val="24"/>
              </w:rPr>
            </w:rPrChange>
          </w:rPr>
          <w:t>Anthropology</w:t>
        </w:r>
        <w:proofErr w:type="spellEnd"/>
        <w:r w:rsidRPr="00800DB4">
          <w:rPr>
            <w:rFonts w:ascii="Times New Roman" w:hAnsi="Times New Roman" w:cs="Times New Roman"/>
            <w:i/>
            <w:sz w:val="20"/>
            <w:szCs w:val="20"/>
            <w:rPrChange w:id="732" w:author="Avtor">
              <w:rPr>
                <w:rFonts w:ascii="Times New Roman" w:hAnsi="Times New Roman" w:cs="Times New Roman"/>
                <w:i/>
                <w:sz w:val="24"/>
                <w:szCs w:val="24"/>
              </w:rPr>
            </w:rPrChange>
          </w:rPr>
          <w:t xml:space="preserve"> </w:t>
        </w:r>
        <w:proofErr w:type="gramStart"/>
        <w:r w:rsidRPr="00800DB4">
          <w:rPr>
            <w:rFonts w:ascii="Times New Roman" w:hAnsi="Times New Roman" w:cs="Times New Roman"/>
            <w:i/>
            <w:sz w:val="20"/>
            <w:szCs w:val="20"/>
            <w:rPrChange w:id="733" w:author="Avtor">
              <w:rPr>
                <w:rFonts w:ascii="Times New Roman" w:hAnsi="Times New Roman" w:cs="Times New Roman"/>
                <w:i/>
                <w:sz w:val="24"/>
                <w:szCs w:val="24"/>
              </w:rPr>
            </w:rPrChange>
          </w:rPr>
          <w:t>of</w:t>
        </w:r>
        <w:proofErr w:type="gramEnd"/>
        <w:r w:rsidRPr="00800DB4">
          <w:rPr>
            <w:rFonts w:ascii="Times New Roman" w:hAnsi="Times New Roman" w:cs="Times New Roman"/>
            <w:i/>
            <w:sz w:val="20"/>
            <w:szCs w:val="20"/>
            <w:rPrChange w:id="734"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735" w:author="Avtor">
              <w:rPr>
                <w:rFonts w:ascii="Times New Roman" w:hAnsi="Times New Roman" w:cs="Times New Roman"/>
                <w:i/>
                <w:sz w:val="24"/>
                <w:szCs w:val="24"/>
              </w:rPr>
            </w:rPrChange>
          </w:rPr>
          <w:t>Europe</w:t>
        </w:r>
        <w:proofErr w:type="spellEnd"/>
        <w:r w:rsidRPr="00800DB4">
          <w:rPr>
            <w:rFonts w:ascii="Times New Roman" w:hAnsi="Times New Roman" w:cs="Times New Roman"/>
            <w:sz w:val="20"/>
            <w:szCs w:val="20"/>
            <w:rPrChange w:id="736" w:author="Avtor">
              <w:rPr>
                <w:rFonts w:ascii="Times New Roman" w:hAnsi="Times New Roman" w:cs="Times New Roman"/>
                <w:sz w:val="24"/>
                <w:szCs w:val="24"/>
              </w:rPr>
            </w:rPrChange>
          </w:rPr>
          <w:t xml:space="preserve">, ur. Ullrich </w:t>
        </w:r>
        <w:proofErr w:type="spellStart"/>
        <w:r w:rsidRPr="00800DB4">
          <w:rPr>
            <w:rFonts w:ascii="Times New Roman" w:hAnsi="Times New Roman" w:cs="Times New Roman"/>
            <w:sz w:val="20"/>
            <w:szCs w:val="20"/>
            <w:rPrChange w:id="737" w:author="Avtor">
              <w:rPr>
                <w:rFonts w:ascii="Times New Roman" w:hAnsi="Times New Roman" w:cs="Times New Roman"/>
                <w:sz w:val="24"/>
                <w:szCs w:val="24"/>
              </w:rPr>
            </w:rPrChange>
          </w:rPr>
          <w:t>Kockel</w:t>
        </w:r>
        <w:proofErr w:type="spellEnd"/>
        <w:r w:rsidRPr="00800DB4">
          <w:rPr>
            <w:rFonts w:ascii="Times New Roman" w:hAnsi="Times New Roman" w:cs="Times New Roman"/>
            <w:sz w:val="20"/>
            <w:szCs w:val="20"/>
            <w:rPrChange w:id="73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39" w:author="Avtor">
              <w:rPr>
                <w:rFonts w:ascii="Times New Roman" w:hAnsi="Times New Roman" w:cs="Times New Roman"/>
                <w:sz w:val="24"/>
                <w:szCs w:val="24"/>
              </w:rPr>
            </w:rPrChange>
          </w:rPr>
          <w:t>Máiréad</w:t>
        </w:r>
        <w:proofErr w:type="spellEnd"/>
        <w:r w:rsidRPr="00800DB4">
          <w:rPr>
            <w:rFonts w:ascii="Times New Roman" w:hAnsi="Times New Roman" w:cs="Times New Roman"/>
            <w:sz w:val="20"/>
            <w:szCs w:val="20"/>
            <w:rPrChange w:id="74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41" w:author="Avtor">
              <w:rPr>
                <w:rFonts w:ascii="Times New Roman" w:hAnsi="Times New Roman" w:cs="Times New Roman"/>
                <w:sz w:val="24"/>
                <w:szCs w:val="24"/>
              </w:rPr>
            </w:rPrChange>
          </w:rPr>
          <w:t>Nic</w:t>
        </w:r>
        <w:proofErr w:type="spellEnd"/>
        <w:r w:rsidRPr="00800DB4">
          <w:rPr>
            <w:rFonts w:ascii="Times New Roman" w:hAnsi="Times New Roman" w:cs="Times New Roman"/>
            <w:sz w:val="20"/>
            <w:szCs w:val="20"/>
            <w:rPrChange w:id="742"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43" w:author="Avtor">
              <w:rPr>
                <w:rFonts w:ascii="Times New Roman" w:hAnsi="Times New Roman" w:cs="Times New Roman"/>
                <w:sz w:val="24"/>
                <w:szCs w:val="24"/>
              </w:rPr>
            </w:rPrChange>
          </w:rPr>
          <w:t>Craith</w:t>
        </w:r>
        <w:proofErr w:type="spellEnd"/>
        <w:r w:rsidRPr="00800DB4">
          <w:rPr>
            <w:rFonts w:ascii="Times New Roman" w:hAnsi="Times New Roman" w:cs="Times New Roman"/>
            <w:sz w:val="20"/>
            <w:szCs w:val="20"/>
            <w:rPrChange w:id="744" w:author="Avtor">
              <w:rPr>
                <w:rFonts w:ascii="Times New Roman" w:hAnsi="Times New Roman" w:cs="Times New Roman"/>
                <w:sz w:val="24"/>
                <w:szCs w:val="24"/>
              </w:rPr>
            </w:rPrChange>
          </w:rPr>
          <w:t xml:space="preserve"> in Jonas </w:t>
        </w:r>
        <w:proofErr w:type="spellStart"/>
        <w:r w:rsidRPr="00800DB4">
          <w:rPr>
            <w:rFonts w:ascii="Times New Roman" w:hAnsi="Times New Roman" w:cs="Times New Roman"/>
            <w:sz w:val="20"/>
            <w:szCs w:val="20"/>
            <w:rPrChange w:id="745" w:author="Avtor">
              <w:rPr>
                <w:rFonts w:ascii="Times New Roman" w:hAnsi="Times New Roman" w:cs="Times New Roman"/>
                <w:sz w:val="24"/>
                <w:szCs w:val="24"/>
              </w:rPr>
            </w:rPrChange>
          </w:rPr>
          <w:t>Frykman</w:t>
        </w:r>
        <w:proofErr w:type="spellEnd"/>
        <w:r w:rsidRPr="00800DB4">
          <w:rPr>
            <w:rFonts w:ascii="Times New Roman" w:hAnsi="Times New Roman" w:cs="Times New Roman"/>
            <w:sz w:val="20"/>
            <w:szCs w:val="20"/>
            <w:rPrChange w:id="746" w:author="Avtor">
              <w:rPr>
                <w:rFonts w:ascii="Times New Roman" w:hAnsi="Times New Roman" w:cs="Times New Roman"/>
                <w:sz w:val="24"/>
                <w:szCs w:val="24"/>
              </w:rPr>
            </w:rPrChange>
          </w:rPr>
          <w:t>, 145–</w:t>
        </w:r>
        <w:del w:id="747" w:author="Avtor">
          <w:r w:rsidRPr="00800DB4" w:rsidDel="00A323B0">
            <w:rPr>
              <w:rFonts w:ascii="Times New Roman" w:hAnsi="Times New Roman" w:cs="Times New Roman"/>
              <w:sz w:val="20"/>
              <w:szCs w:val="20"/>
              <w:rPrChange w:id="748" w:author="Avtor">
                <w:rPr>
                  <w:rFonts w:ascii="Times New Roman" w:hAnsi="Times New Roman" w:cs="Times New Roman"/>
                  <w:sz w:val="24"/>
                  <w:szCs w:val="24"/>
                </w:rPr>
              </w:rPrChange>
            </w:rPr>
            <w:delText>1</w:delText>
          </w:r>
        </w:del>
        <w:r w:rsidRPr="00800DB4">
          <w:rPr>
            <w:rFonts w:ascii="Times New Roman" w:hAnsi="Times New Roman" w:cs="Times New Roman"/>
            <w:sz w:val="20"/>
            <w:szCs w:val="20"/>
            <w:rPrChange w:id="749" w:author="Avtor">
              <w:rPr>
                <w:rFonts w:ascii="Times New Roman" w:hAnsi="Times New Roman" w:cs="Times New Roman"/>
                <w:sz w:val="24"/>
                <w:szCs w:val="24"/>
              </w:rPr>
            </w:rPrChange>
          </w:rPr>
          <w:t xml:space="preserve">62. Oxford, </w:t>
        </w:r>
        <w:proofErr w:type="spellStart"/>
        <w:r w:rsidRPr="00800DB4">
          <w:rPr>
            <w:rFonts w:ascii="Times New Roman" w:hAnsi="Times New Roman" w:cs="Times New Roman"/>
            <w:sz w:val="20"/>
            <w:szCs w:val="20"/>
            <w:rPrChange w:id="750" w:author="Avtor">
              <w:rPr>
                <w:rFonts w:ascii="Times New Roman" w:hAnsi="Times New Roman" w:cs="Times New Roman"/>
                <w:sz w:val="24"/>
                <w:szCs w:val="24"/>
              </w:rPr>
            </w:rPrChange>
          </w:rPr>
          <w:t>Chichester</w:t>
        </w:r>
        <w:proofErr w:type="spellEnd"/>
        <w:r w:rsidRPr="00800DB4">
          <w:rPr>
            <w:rFonts w:ascii="Times New Roman" w:hAnsi="Times New Roman" w:cs="Times New Roman"/>
            <w:sz w:val="20"/>
            <w:szCs w:val="20"/>
            <w:rPrChange w:id="751"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52" w:author="Avtor">
              <w:rPr>
                <w:rFonts w:ascii="Times New Roman" w:hAnsi="Times New Roman" w:cs="Times New Roman"/>
                <w:sz w:val="24"/>
                <w:szCs w:val="24"/>
              </w:rPr>
            </w:rPrChange>
          </w:rPr>
          <w:t>Malden</w:t>
        </w:r>
        <w:proofErr w:type="spellEnd"/>
        <w:r w:rsidRPr="00800DB4">
          <w:rPr>
            <w:rFonts w:ascii="Times New Roman" w:hAnsi="Times New Roman" w:cs="Times New Roman"/>
            <w:sz w:val="20"/>
            <w:szCs w:val="20"/>
            <w:rPrChange w:id="753"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54" w:author="Avtor">
              <w:rPr>
                <w:rFonts w:ascii="Times New Roman" w:hAnsi="Times New Roman" w:cs="Times New Roman"/>
                <w:sz w:val="24"/>
                <w:szCs w:val="24"/>
              </w:rPr>
            </w:rPrChange>
          </w:rPr>
          <w:t>Wiley</w:t>
        </w:r>
        <w:proofErr w:type="spellEnd"/>
        <w:r w:rsidRPr="00800DB4">
          <w:rPr>
            <w:rFonts w:ascii="Times New Roman" w:hAnsi="Times New Roman" w:cs="Times New Roman"/>
            <w:sz w:val="20"/>
            <w:szCs w:val="20"/>
            <w:rPrChange w:id="755" w:author="Avtor">
              <w:rPr>
                <w:rFonts w:ascii="Times New Roman" w:hAnsi="Times New Roman" w:cs="Times New Roman"/>
                <w:sz w:val="24"/>
                <w:szCs w:val="24"/>
              </w:rPr>
            </w:rPrChange>
          </w:rPr>
          <w:t>-Blackwell, 2012</w:t>
        </w:r>
        <w:del w:id="756" w:author="Avtor">
          <w:r w:rsidRPr="00800DB4" w:rsidDel="007A574F">
            <w:rPr>
              <w:rFonts w:ascii="Times New Roman" w:hAnsi="Times New Roman" w:cs="Times New Roman"/>
              <w:sz w:val="20"/>
              <w:szCs w:val="20"/>
              <w:rPrChange w:id="757" w:author="Avtor">
                <w:rPr>
                  <w:rFonts w:ascii="Times New Roman" w:hAnsi="Times New Roman" w:cs="Times New Roman"/>
                  <w:sz w:val="24"/>
                  <w:szCs w:val="24"/>
                </w:rPr>
              </w:rPrChange>
            </w:rPr>
            <w:delText>, 145–162</w:delText>
          </w:r>
        </w:del>
        <w:r w:rsidRPr="00800DB4">
          <w:rPr>
            <w:rFonts w:ascii="Times New Roman" w:hAnsi="Times New Roman" w:cs="Times New Roman"/>
            <w:sz w:val="20"/>
            <w:szCs w:val="20"/>
            <w:rPrChange w:id="758" w:author="Avtor">
              <w:rPr>
                <w:rFonts w:ascii="Times New Roman" w:hAnsi="Times New Roman" w:cs="Times New Roman"/>
                <w:sz w:val="24"/>
                <w:szCs w:val="24"/>
              </w:rPr>
            </w:rPrChange>
          </w:rPr>
          <w:t>.</w:t>
        </w:r>
      </w:ins>
    </w:p>
    <w:p w:rsidR="00124D6C" w:rsidRPr="00800DB4" w:rsidRDefault="00124D6C" w:rsidP="00800DB4">
      <w:pPr>
        <w:pStyle w:val="Odstavekseznama"/>
        <w:numPr>
          <w:ilvl w:val="0"/>
          <w:numId w:val="1"/>
        </w:numPr>
        <w:spacing w:line="360" w:lineRule="auto"/>
        <w:rPr>
          <w:ins w:id="759" w:author="Avtor"/>
          <w:rFonts w:ascii="Times New Roman" w:hAnsi="Times New Roman" w:cs="Times New Roman"/>
          <w:sz w:val="20"/>
          <w:szCs w:val="20"/>
          <w:rPrChange w:id="760" w:author="Avtor">
            <w:rPr>
              <w:ins w:id="761" w:author="Avtor"/>
              <w:rFonts w:ascii="Times New Roman" w:hAnsi="Times New Roman" w:cs="Times New Roman"/>
              <w:sz w:val="24"/>
              <w:szCs w:val="24"/>
            </w:rPr>
          </w:rPrChange>
        </w:rPr>
        <w:pPrChange w:id="762" w:author="Avtor">
          <w:pPr>
            <w:spacing w:line="360" w:lineRule="auto"/>
            <w:ind w:left="709" w:hanging="709"/>
          </w:pPr>
        </w:pPrChange>
      </w:pPr>
      <w:proofErr w:type="spellStart"/>
      <w:ins w:id="763" w:author="Avtor">
        <w:r w:rsidRPr="00800DB4">
          <w:rPr>
            <w:rFonts w:ascii="Times New Roman" w:hAnsi="Times New Roman" w:cs="Times New Roman"/>
            <w:sz w:val="20"/>
            <w:szCs w:val="20"/>
            <w:rPrChange w:id="764" w:author="Avtor">
              <w:rPr>
                <w:rFonts w:ascii="Times New Roman" w:hAnsi="Times New Roman" w:cs="Times New Roman"/>
                <w:sz w:val="24"/>
                <w:szCs w:val="24"/>
              </w:rPr>
            </w:rPrChange>
          </w:rPr>
          <w:t>Vučetić</w:t>
        </w:r>
        <w:proofErr w:type="spellEnd"/>
        <w:r w:rsidRPr="00800DB4">
          <w:rPr>
            <w:rFonts w:ascii="Times New Roman" w:hAnsi="Times New Roman" w:cs="Times New Roman"/>
            <w:sz w:val="20"/>
            <w:szCs w:val="20"/>
            <w:rPrChange w:id="765" w:author="Avtor">
              <w:rPr>
                <w:rFonts w:ascii="Times New Roman" w:hAnsi="Times New Roman" w:cs="Times New Roman"/>
                <w:sz w:val="24"/>
                <w:szCs w:val="24"/>
              </w:rPr>
            </w:rPrChange>
          </w:rPr>
          <w:t>, Radina. »</w:t>
        </w:r>
        <w:proofErr w:type="spellStart"/>
        <w:r w:rsidRPr="00800DB4">
          <w:rPr>
            <w:rFonts w:ascii="Times New Roman" w:hAnsi="Times New Roman" w:cs="Times New Roman"/>
            <w:sz w:val="20"/>
            <w:szCs w:val="20"/>
            <w:rPrChange w:id="766" w:author="Avtor">
              <w:rPr>
                <w:rFonts w:ascii="Times New Roman" w:hAnsi="Times New Roman" w:cs="Times New Roman"/>
                <w:sz w:val="24"/>
                <w:szCs w:val="24"/>
              </w:rPr>
            </w:rPrChange>
          </w:rPr>
          <w:t>Potrošačko</w:t>
        </w:r>
        <w:proofErr w:type="spellEnd"/>
        <w:r w:rsidRPr="00800DB4">
          <w:rPr>
            <w:rFonts w:ascii="Times New Roman" w:hAnsi="Times New Roman" w:cs="Times New Roman"/>
            <w:sz w:val="20"/>
            <w:szCs w:val="20"/>
            <w:rPrChange w:id="767" w:author="Avtor">
              <w:rPr>
                <w:rFonts w:ascii="Times New Roman" w:hAnsi="Times New Roman" w:cs="Times New Roman"/>
                <w:sz w:val="24"/>
                <w:szCs w:val="24"/>
              </w:rPr>
            </w:rPrChange>
          </w:rPr>
          <w:t xml:space="preserve"> društvo po </w:t>
        </w:r>
        <w:proofErr w:type="spellStart"/>
        <w:r w:rsidRPr="00800DB4">
          <w:rPr>
            <w:rFonts w:ascii="Times New Roman" w:hAnsi="Times New Roman" w:cs="Times New Roman"/>
            <w:sz w:val="20"/>
            <w:szCs w:val="20"/>
            <w:rPrChange w:id="768" w:author="Avtor">
              <w:rPr>
                <w:rFonts w:ascii="Times New Roman" w:hAnsi="Times New Roman" w:cs="Times New Roman"/>
                <w:sz w:val="24"/>
                <w:szCs w:val="24"/>
              </w:rPr>
            </w:rPrChange>
          </w:rPr>
          <w:t>američkom</w:t>
        </w:r>
        <w:proofErr w:type="spellEnd"/>
        <w:r w:rsidRPr="00800DB4">
          <w:rPr>
            <w:rFonts w:ascii="Times New Roman" w:hAnsi="Times New Roman" w:cs="Times New Roman"/>
            <w:sz w:val="20"/>
            <w:szCs w:val="20"/>
            <w:rPrChange w:id="769" w:author="Avtor">
              <w:rPr>
                <w:rFonts w:ascii="Times New Roman" w:hAnsi="Times New Roman" w:cs="Times New Roman"/>
                <w:sz w:val="24"/>
                <w:szCs w:val="24"/>
              </w:rPr>
            </w:rPrChange>
          </w:rPr>
          <w:t xml:space="preserve"> modelu (</w:t>
        </w:r>
        <w:proofErr w:type="spellStart"/>
        <w:r w:rsidRPr="00800DB4">
          <w:rPr>
            <w:rFonts w:ascii="Times New Roman" w:hAnsi="Times New Roman" w:cs="Times New Roman"/>
            <w:sz w:val="20"/>
            <w:szCs w:val="20"/>
            <w:rPrChange w:id="770" w:author="Avtor">
              <w:rPr>
                <w:rFonts w:ascii="Times New Roman" w:hAnsi="Times New Roman" w:cs="Times New Roman"/>
                <w:sz w:val="24"/>
                <w:szCs w:val="24"/>
              </w:rPr>
            </w:rPrChange>
          </w:rPr>
          <w:t>jedan</w:t>
        </w:r>
        <w:proofErr w:type="spellEnd"/>
        <w:r w:rsidRPr="00800DB4">
          <w:rPr>
            <w:rFonts w:ascii="Times New Roman" w:hAnsi="Times New Roman" w:cs="Times New Roman"/>
            <w:sz w:val="20"/>
            <w:szCs w:val="20"/>
            <w:rPrChange w:id="771" w:author="Avtor">
              <w:rPr>
                <w:rFonts w:ascii="Times New Roman" w:hAnsi="Times New Roman" w:cs="Times New Roman"/>
                <w:sz w:val="24"/>
                <w:szCs w:val="24"/>
              </w:rPr>
            </w:rPrChange>
          </w:rPr>
          <w:t xml:space="preserve"> pogled na </w:t>
        </w:r>
        <w:proofErr w:type="spellStart"/>
        <w:r w:rsidRPr="00800DB4">
          <w:rPr>
            <w:rFonts w:ascii="Times New Roman" w:hAnsi="Times New Roman" w:cs="Times New Roman"/>
            <w:sz w:val="20"/>
            <w:szCs w:val="20"/>
            <w:rPrChange w:id="772" w:author="Avtor">
              <w:rPr>
                <w:rFonts w:ascii="Times New Roman" w:hAnsi="Times New Roman" w:cs="Times New Roman"/>
                <w:sz w:val="24"/>
                <w:szCs w:val="24"/>
              </w:rPr>
            </w:rPrChange>
          </w:rPr>
          <w:t>jugoslavensku</w:t>
        </w:r>
        <w:proofErr w:type="spellEnd"/>
        <w:r w:rsidRPr="00800DB4">
          <w:rPr>
            <w:rFonts w:ascii="Times New Roman" w:hAnsi="Times New Roman" w:cs="Times New Roman"/>
            <w:sz w:val="20"/>
            <w:szCs w:val="20"/>
            <w:rPrChange w:id="773"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74" w:author="Avtor">
              <w:rPr>
                <w:rFonts w:ascii="Times New Roman" w:hAnsi="Times New Roman" w:cs="Times New Roman"/>
                <w:sz w:val="24"/>
                <w:szCs w:val="24"/>
              </w:rPr>
            </w:rPrChange>
          </w:rPr>
          <w:t>svakodnevnicu</w:t>
        </w:r>
        <w:proofErr w:type="spellEnd"/>
        <w:r w:rsidRPr="00800DB4">
          <w:rPr>
            <w:rFonts w:ascii="Times New Roman" w:hAnsi="Times New Roman" w:cs="Times New Roman"/>
            <w:sz w:val="20"/>
            <w:szCs w:val="20"/>
            <w:rPrChange w:id="775"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76" w:author="Avtor">
              <w:rPr>
                <w:rFonts w:ascii="Times New Roman" w:hAnsi="Times New Roman" w:cs="Times New Roman"/>
                <w:sz w:val="24"/>
                <w:szCs w:val="24"/>
              </w:rPr>
            </w:rPrChange>
          </w:rPr>
          <w:t>šezdesetih</w:t>
        </w:r>
        <w:proofErr w:type="spellEnd"/>
        <w:r w:rsidRPr="00800DB4">
          <w:rPr>
            <w:rFonts w:ascii="Times New Roman" w:hAnsi="Times New Roman" w:cs="Times New Roman"/>
            <w:sz w:val="20"/>
            <w:szCs w:val="20"/>
            <w:rPrChange w:id="777" w:author="Avtor">
              <w:rPr>
                <w:rFonts w:ascii="Times New Roman" w:hAnsi="Times New Roman" w:cs="Times New Roman"/>
                <w:sz w:val="24"/>
                <w:szCs w:val="24"/>
              </w:rPr>
            </w:rPrChange>
          </w:rPr>
          <w:t xml:space="preserve">).« </w:t>
        </w:r>
        <w:r w:rsidRPr="00800DB4">
          <w:rPr>
            <w:rFonts w:ascii="Times New Roman" w:hAnsi="Times New Roman" w:cs="Times New Roman"/>
            <w:i/>
            <w:sz w:val="20"/>
            <w:szCs w:val="20"/>
            <w:rPrChange w:id="778" w:author="Avtor">
              <w:rPr>
                <w:rFonts w:ascii="Times New Roman" w:hAnsi="Times New Roman" w:cs="Times New Roman"/>
                <w:i/>
                <w:sz w:val="24"/>
                <w:szCs w:val="24"/>
              </w:rPr>
            </w:rPrChange>
          </w:rPr>
          <w:t xml:space="preserve">Časopis za </w:t>
        </w:r>
        <w:proofErr w:type="spellStart"/>
        <w:r w:rsidRPr="00800DB4">
          <w:rPr>
            <w:rFonts w:ascii="Times New Roman" w:hAnsi="Times New Roman" w:cs="Times New Roman"/>
            <w:i/>
            <w:sz w:val="20"/>
            <w:szCs w:val="20"/>
            <w:rPrChange w:id="779" w:author="Avtor">
              <w:rPr>
                <w:rFonts w:ascii="Times New Roman" w:hAnsi="Times New Roman" w:cs="Times New Roman"/>
                <w:i/>
                <w:sz w:val="24"/>
                <w:szCs w:val="24"/>
              </w:rPr>
            </w:rPrChange>
          </w:rPr>
          <w:t>suvremenu</w:t>
        </w:r>
        <w:proofErr w:type="spellEnd"/>
        <w:r w:rsidRPr="00800DB4">
          <w:rPr>
            <w:rFonts w:ascii="Times New Roman" w:hAnsi="Times New Roman" w:cs="Times New Roman"/>
            <w:i/>
            <w:sz w:val="20"/>
            <w:szCs w:val="20"/>
            <w:rPrChange w:id="780"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781" w:author="Avtor">
              <w:rPr>
                <w:rFonts w:ascii="Times New Roman" w:hAnsi="Times New Roman" w:cs="Times New Roman"/>
                <w:i/>
                <w:sz w:val="24"/>
                <w:szCs w:val="24"/>
              </w:rPr>
            </w:rPrChange>
          </w:rPr>
          <w:t>povijest</w:t>
        </w:r>
        <w:proofErr w:type="spellEnd"/>
        <w:r w:rsidRPr="00800DB4">
          <w:rPr>
            <w:rFonts w:ascii="Times New Roman" w:hAnsi="Times New Roman" w:cs="Times New Roman"/>
            <w:sz w:val="20"/>
            <w:szCs w:val="20"/>
            <w:rPrChange w:id="782" w:author="Avtor">
              <w:rPr>
                <w:rFonts w:ascii="Times New Roman" w:hAnsi="Times New Roman" w:cs="Times New Roman"/>
                <w:sz w:val="24"/>
                <w:szCs w:val="24"/>
              </w:rPr>
            </w:rPrChange>
          </w:rPr>
          <w:t xml:space="preserve"> 43, št. 2 (2012): 277–</w:t>
        </w:r>
        <w:del w:id="783" w:author="Avtor">
          <w:r w:rsidRPr="00800DB4" w:rsidDel="00A323B0">
            <w:rPr>
              <w:rFonts w:ascii="Times New Roman" w:hAnsi="Times New Roman" w:cs="Times New Roman"/>
              <w:sz w:val="20"/>
              <w:szCs w:val="20"/>
              <w:rPrChange w:id="784" w:author="Avtor">
                <w:rPr>
                  <w:rFonts w:ascii="Times New Roman" w:hAnsi="Times New Roman" w:cs="Times New Roman"/>
                  <w:sz w:val="24"/>
                  <w:szCs w:val="24"/>
                </w:rPr>
              </w:rPrChange>
            </w:rPr>
            <w:delText>2</w:delText>
          </w:r>
        </w:del>
        <w:r w:rsidRPr="00800DB4">
          <w:rPr>
            <w:rFonts w:ascii="Times New Roman" w:hAnsi="Times New Roman" w:cs="Times New Roman"/>
            <w:sz w:val="20"/>
            <w:szCs w:val="20"/>
            <w:rPrChange w:id="785" w:author="Avtor">
              <w:rPr>
                <w:rFonts w:ascii="Times New Roman" w:hAnsi="Times New Roman" w:cs="Times New Roman"/>
                <w:sz w:val="24"/>
                <w:szCs w:val="24"/>
              </w:rPr>
            </w:rPrChange>
          </w:rPr>
          <w:t>98.</w:t>
        </w:r>
      </w:ins>
    </w:p>
    <w:p w:rsidR="00124D6C" w:rsidRPr="00800DB4" w:rsidRDefault="00124D6C" w:rsidP="00800DB4">
      <w:pPr>
        <w:pStyle w:val="Odstavekseznama"/>
        <w:numPr>
          <w:ilvl w:val="0"/>
          <w:numId w:val="1"/>
        </w:numPr>
        <w:spacing w:line="360" w:lineRule="auto"/>
        <w:rPr>
          <w:ins w:id="786" w:author="Avtor"/>
          <w:rFonts w:ascii="Times New Roman" w:hAnsi="Times New Roman" w:cs="Times New Roman"/>
          <w:sz w:val="20"/>
          <w:szCs w:val="20"/>
          <w:rPrChange w:id="787" w:author="Avtor">
            <w:rPr>
              <w:ins w:id="788" w:author="Avtor"/>
              <w:rFonts w:ascii="Times New Roman" w:hAnsi="Times New Roman" w:cs="Times New Roman"/>
              <w:sz w:val="24"/>
              <w:szCs w:val="24"/>
            </w:rPr>
          </w:rPrChange>
        </w:rPr>
        <w:pPrChange w:id="789" w:author="Avtor">
          <w:pPr>
            <w:spacing w:line="360" w:lineRule="auto"/>
            <w:ind w:left="709" w:hanging="709"/>
          </w:pPr>
        </w:pPrChange>
      </w:pPr>
      <w:proofErr w:type="spellStart"/>
      <w:ins w:id="790" w:author="Avtor">
        <w:r w:rsidRPr="00800DB4">
          <w:rPr>
            <w:rFonts w:ascii="Times New Roman" w:hAnsi="Times New Roman" w:cs="Times New Roman"/>
            <w:sz w:val="20"/>
            <w:szCs w:val="20"/>
            <w:rPrChange w:id="791" w:author="Avtor">
              <w:rPr>
                <w:rFonts w:ascii="Times New Roman" w:hAnsi="Times New Roman" w:cs="Times New Roman"/>
                <w:sz w:val="24"/>
                <w:szCs w:val="24"/>
              </w:rPr>
            </w:rPrChange>
          </w:rPr>
          <w:t>Vultur</w:t>
        </w:r>
        <w:proofErr w:type="spellEnd"/>
        <w:r w:rsidRPr="00800DB4">
          <w:rPr>
            <w:rFonts w:ascii="Times New Roman" w:hAnsi="Times New Roman" w:cs="Times New Roman"/>
            <w:sz w:val="20"/>
            <w:szCs w:val="20"/>
            <w:rPrChange w:id="792"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93" w:author="Avtor">
              <w:rPr>
                <w:rFonts w:ascii="Times New Roman" w:hAnsi="Times New Roman" w:cs="Times New Roman"/>
                <w:sz w:val="24"/>
                <w:szCs w:val="24"/>
              </w:rPr>
            </w:rPrChange>
          </w:rPr>
          <w:t>Samaranda</w:t>
        </w:r>
        <w:proofErr w:type="spellEnd"/>
        <w:r w:rsidRPr="00800DB4">
          <w:rPr>
            <w:rFonts w:ascii="Times New Roman" w:hAnsi="Times New Roman" w:cs="Times New Roman"/>
            <w:sz w:val="20"/>
            <w:szCs w:val="20"/>
            <w:rPrChange w:id="794" w:author="Avtor">
              <w:rPr>
                <w:rFonts w:ascii="Times New Roman" w:hAnsi="Times New Roman" w:cs="Times New Roman"/>
                <w:sz w:val="24"/>
                <w:szCs w:val="24"/>
              </w:rPr>
            </w:rPrChange>
          </w:rPr>
          <w:t>. »</w:t>
        </w:r>
        <w:proofErr w:type="spellStart"/>
        <w:r w:rsidRPr="00800DB4">
          <w:rPr>
            <w:rFonts w:ascii="Times New Roman" w:hAnsi="Times New Roman" w:cs="Times New Roman"/>
            <w:sz w:val="20"/>
            <w:szCs w:val="20"/>
            <w:rPrChange w:id="795" w:author="Avtor">
              <w:rPr>
                <w:rFonts w:ascii="Times New Roman" w:hAnsi="Times New Roman" w:cs="Times New Roman"/>
                <w:sz w:val="24"/>
                <w:szCs w:val="24"/>
              </w:rPr>
            </w:rPrChange>
          </w:rPr>
          <w:t>Daily</w:t>
        </w:r>
        <w:proofErr w:type="spellEnd"/>
        <w:r w:rsidRPr="00800DB4">
          <w:rPr>
            <w:rFonts w:ascii="Times New Roman" w:hAnsi="Times New Roman" w:cs="Times New Roman"/>
            <w:sz w:val="20"/>
            <w:szCs w:val="20"/>
            <w:rPrChange w:id="79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797" w:author="Avtor">
              <w:rPr>
                <w:rFonts w:ascii="Times New Roman" w:hAnsi="Times New Roman" w:cs="Times New Roman"/>
                <w:sz w:val="24"/>
                <w:szCs w:val="24"/>
              </w:rPr>
            </w:rPrChange>
          </w:rPr>
          <w:t>Life</w:t>
        </w:r>
        <w:proofErr w:type="spellEnd"/>
        <w:r w:rsidRPr="00800DB4">
          <w:rPr>
            <w:rFonts w:ascii="Times New Roman" w:hAnsi="Times New Roman" w:cs="Times New Roman"/>
            <w:sz w:val="20"/>
            <w:szCs w:val="20"/>
            <w:rPrChange w:id="798" w:author="Avtor">
              <w:rPr>
                <w:rFonts w:ascii="Times New Roman" w:hAnsi="Times New Roman" w:cs="Times New Roman"/>
                <w:sz w:val="24"/>
                <w:szCs w:val="24"/>
              </w:rPr>
            </w:rPrChange>
          </w:rPr>
          <w:t xml:space="preserve"> and </w:t>
        </w:r>
        <w:proofErr w:type="spellStart"/>
        <w:r w:rsidRPr="00800DB4">
          <w:rPr>
            <w:rFonts w:ascii="Times New Roman" w:hAnsi="Times New Roman" w:cs="Times New Roman"/>
            <w:sz w:val="20"/>
            <w:szCs w:val="20"/>
            <w:rPrChange w:id="799" w:author="Avtor">
              <w:rPr>
                <w:rFonts w:ascii="Times New Roman" w:hAnsi="Times New Roman" w:cs="Times New Roman"/>
                <w:sz w:val="24"/>
                <w:szCs w:val="24"/>
              </w:rPr>
            </w:rPrChange>
          </w:rPr>
          <w:t>Constraints</w:t>
        </w:r>
        <w:proofErr w:type="spellEnd"/>
        <w:r w:rsidRPr="00800DB4">
          <w:rPr>
            <w:rFonts w:ascii="Times New Roman" w:hAnsi="Times New Roman" w:cs="Times New Roman"/>
            <w:sz w:val="20"/>
            <w:szCs w:val="20"/>
            <w:rPrChange w:id="800" w:author="Avtor">
              <w:rPr>
                <w:rFonts w:ascii="Times New Roman" w:hAnsi="Times New Roman" w:cs="Times New Roman"/>
                <w:sz w:val="24"/>
                <w:szCs w:val="24"/>
              </w:rPr>
            </w:rPrChange>
          </w:rPr>
          <w:t xml:space="preserve"> in </w:t>
        </w:r>
        <w:proofErr w:type="spellStart"/>
        <w:r w:rsidRPr="00800DB4">
          <w:rPr>
            <w:rFonts w:ascii="Times New Roman" w:hAnsi="Times New Roman" w:cs="Times New Roman"/>
            <w:sz w:val="20"/>
            <w:szCs w:val="20"/>
            <w:rPrChange w:id="801" w:author="Avtor">
              <w:rPr>
                <w:rFonts w:ascii="Times New Roman" w:hAnsi="Times New Roman" w:cs="Times New Roman"/>
                <w:sz w:val="24"/>
                <w:szCs w:val="24"/>
              </w:rPr>
            </w:rPrChange>
          </w:rPr>
          <w:t>Communist</w:t>
        </w:r>
        <w:proofErr w:type="spellEnd"/>
        <w:r w:rsidRPr="00800DB4">
          <w:rPr>
            <w:rFonts w:ascii="Times New Roman" w:hAnsi="Times New Roman" w:cs="Times New Roman"/>
            <w:sz w:val="20"/>
            <w:szCs w:val="20"/>
            <w:rPrChange w:id="802"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803" w:author="Avtor">
              <w:rPr>
                <w:rFonts w:ascii="Times New Roman" w:hAnsi="Times New Roman" w:cs="Times New Roman"/>
                <w:sz w:val="24"/>
                <w:szCs w:val="24"/>
              </w:rPr>
            </w:rPrChange>
          </w:rPr>
          <w:t>Romania</w:t>
        </w:r>
        <w:proofErr w:type="spellEnd"/>
        <w:r w:rsidRPr="00800DB4">
          <w:rPr>
            <w:rFonts w:ascii="Times New Roman" w:hAnsi="Times New Roman" w:cs="Times New Roman"/>
            <w:sz w:val="20"/>
            <w:szCs w:val="20"/>
            <w:rPrChange w:id="804" w:author="Avtor">
              <w:rPr>
                <w:rFonts w:ascii="Times New Roman" w:hAnsi="Times New Roman" w:cs="Times New Roman"/>
                <w:sz w:val="24"/>
                <w:szCs w:val="24"/>
              </w:rPr>
            </w:rPrChange>
          </w:rPr>
          <w:t xml:space="preserve"> in the Late 1980s: </w:t>
        </w:r>
        <w:proofErr w:type="spellStart"/>
        <w:r w:rsidRPr="00800DB4">
          <w:rPr>
            <w:rFonts w:ascii="Times New Roman" w:hAnsi="Times New Roman" w:cs="Times New Roman"/>
            <w:sz w:val="20"/>
            <w:szCs w:val="20"/>
            <w:rPrChange w:id="805" w:author="Avtor">
              <w:rPr>
                <w:rFonts w:ascii="Times New Roman" w:hAnsi="Times New Roman" w:cs="Times New Roman"/>
                <w:sz w:val="24"/>
                <w:szCs w:val="24"/>
              </w:rPr>
            </w:rPrChange>
          </w:rPr>
          <w:t>From</w:t>
        </w:r>
        <w:proofErr w:type="spellEnd"/>
        <w:r w:rsidRPr="00800DB4">
          <w:rPr>
            <w:rFonts w:ascii="Times New Roman" w:hAnsi="Times New Roman" w:cs="Times New Roman"/>
            <w:sz w:val="20"/>
            <w:szCs w:val="20"/>
            <w:rPrChange w:id="806" w:author="Avtor">
              <w:rPr>
                <w:rFonts w:ascii="Times New Roman" w:hAnsi="Times New Roman" w:cs="Times New Roman"/>
                <w:sz w:val="24"/>
                <w:szCs w:val="24"/>
              </w:rPr>
            </w:rPrChange>
          </w:rPr>
          <w:t xml:space="preserve"> the </w:t>
        </w:r>
        <w:proofErr w:type="spellStart"/>
        <w:r w:rsidRPr="00800DB4">
          <w:rPr>
            <w:rFonts w:ascii="Times New Roman" w:hAnsi="Times New Roman" w:cs="Times New Roman"/>
            <w:sz w:val="20"/>
            <w:szCs w:val="20"/>
            <w:rPrChange w:id="807" w:author="Avtor">
              <w:rPr>
                <w:rFonts w:ascii="Times New Roman" w:hAnsi="Times New Roman" w:cs="Times New Roman"/>
                <w:sz w:val="24"/>
                <w:szCs w:val="24"/>
              </w:rPr>
            </w:rPrChange>
          </w:rPr>
          <w:t>Semiotics</w:t>
        </w:r>
        <w:proofErr w:type="spellEnd"/>
        <w:r w:rsidRPr="00800DB4">
          <w:rPr>
            <w:rFonts w:ascii="Times New Roman" w:hAnsi="Times New Roman" w:cs="Times New Roman"/>
            <w:sz w:val="20"/>
            <w:szCs w:val="20"/>
            <w:rPrChange w:id="808" w:author="Avtor">
              <w:rPr>
                <w:rFonts w:ascii="Times New Roman" w:hAnsi="Times New Roman" w:cs="Times New Roman"/>
                <w:sz w:val="24"/>
                <w:szCs w:val="24"/>
              </w:rPr>
            </w:rPrChange>
          </w:rPr>
          <w:t xml:space="preserve"> </w:t>
        </w:r>
        <w:proofErr w:type="gramStart"/>
        <w:r w:rsidRPr="00800DB4">
          <w:rPr>
            <w:rFonts w:ascii="Times New Roman" w:hAnsi="Times New Roman" w:cs="Times New Roman"/>
            <w:sz w:val="20"/>
            <w:szCs w:val="20"/>
            <w:rPrChange w:id="809" w:author="Avtor">
              <w:rPr>
                <w:rFonts w:ascii="Times New Roman" w:hAnsi="Times New Roman" w:cs="Times New Roman"/>
                <w:sz w:val="24"/>
                <w:szCs w:val="24"/>
              </w:rPr>
            </w:rPrChange>
          </w:rPr>
          <w:t>of</w:t>
        </w:r>
        <w:proofErr w:type="gramEnd"/>
        <w:r w:rsidRPr="00800DB4">
          <w:rPr>
            <w:rFonts w:ascii="Times New Roman" w:hAnsi="Times New Roman" w:cs="Times New Roman"/>
            <w:sz w:val="20"/>
            <w:szCs w:val="20"/>
            <w:rPrChange w:id="810"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811" w:author="Avtor">
              <w:rPr>
                <w:rFonts w:ascii="Times New Roman" w:hAnsi="Times New Roman" w:cs="Times New Roman"/>
                <w:sz w:val="24"/>
                <w:szCs w:val="24"/>
              </w:rPr>
            </w:rPrChange>
          </w:rPr>
          <w:t>Food</w:t>
        </w:r>
        <w:proofErr w:type="spellEnd"/>
        <w:r w:rsidRPr="00800DB4">
          <w:rPr>
            <w:rFonts w:ascii="Times New Roman" w:hAnsi="Times New Roman" w:cs="Times New Roman"/>
            <w:sz w:val="20"/>
            <w:szCs w:val="20"/>
            <w:rPrChange w:id="812" w:author="Avtor">
              <w:rPr>
                <w:rFonts w:ascii="Times New Roman" w:hAnsi="Times New Roman" w:cs="Times New Roman"/>
                <w:sz w:val="24"/>
                <w:szCs w:val="24"/>
              </w:rPr>
            </w:rPrChange>
          </w:rPr>
          <w:t xml:space="preserve"> to the </w:t>
        </w:r>
        <w:proofErr w:type="spellStart"/>
        <w:r w:rsidRPr="00800DB4">
          <w:rPr>
            <w:rFonts w:ascii="Times New Roman" w:hAnsi="Times New Roman" w:cs="Times New Roman"/>
            <w:sz w:val="20"/>
            <w:szCs w:val="20"/>
            <w:rPrChange w:id="813" w:author="Avtor">
              <w:rPr>
                <w:rFonts w:ascii="Times New Roman" w:hAnsi="Times New Roman" w:cs="Times New Roman"/>
                <w:sz w:val="24"/>
                <w:szCs w:val="24"/>
              </w:rPr>
            </w:rPrChange>
          </w:rPr>
          <w:t>Semiotics</w:t>
        </w:r>
        <w:proofErr w:type="spellEnd"/>
        <w:r w:rsidRPr="00800DB4">
          <w:rPr>
            <w:rFonts w:ascii="Times New Roman" w:hAnsi="Times New Roman" w:cs="Times New Roman"/>
            <w:sz w:val="20"/>
            <w:szCs w:val="20"/>
            <w:rPrChange w:id="814" w:author="Avtor">
              <w:rPr>
                <w:rFonts w:ascii="Times New Roman" w:hAnsi="Times New Roman" w:cs="Times New Roman"/>
                <w:sz w:val="24"/>
                <w:szCs w:val="24"/>
              </w:rPr>
            </w:rPrChange>
          </w:rPr>
          <w:t xml:space="preserve"> of </w:t>
        </w:r>
        <w:proofErr w:type="spellStart"/>
        <w:r w:rsidRPr="00800DB4">
          <w:rPr>
            <w:rFonts w:ascii="Times New Roman" w:hAnsi="Times New Roman" w:cs="Times New Roman"/>
            <w:sz w:val="20"/>
            <w:szCs w:val="20"/>
            <w:rPrChange w:id="815" w:author="Avtor">
              <w:rPr>
                <w:rFonts w:ascii="Times New Roman" w:hAnsi="Times New Roman" w:cs="Times New Roman"/>
                <w:sz w:val="24"/>
                <w:szCs w:val="24"/>
              </w:rPr>
            </w:rPrChange>
          </w:rPr>
          <w:t>Power</w:t>
        </w:r>
        <w:proofErr w:type="spellEnd"/>
        <w:r w:rsidRPr="00800DB4">
          <w:rPr>
            <w:rFonts w:ascii="Times New Roman" w:hAnsi="Times New Roman" w:cs="Times New Roman"/>
            <w:sz w:val="20"/>
            <w:szCs w:val="20"/>
            <w:rPrChange w:id="816" w:author="Avtor">
              <w:rPr>
                <w:rFonts w:ascii="Times New Roman" w:hAnsi="Times New Roman" w:cs="Times New Roman"/>
                <w:sz w:val="24"/>
                <w:szCs w:val="24"/>
              </w:rPr>
            </w:rPrChange>
          </w:rPr>
          <w:t xml:space="preserve">.« V: </w:t>
        </w:r>
        <w:proofErr w:type="spellStart"/>
        <w:r w:rsidRPr="00800DB4">
          <w:rPr>
            <w:rFonts w:ascii="Times New Roman" w:hAnsi="Times New Roman" w:cs="Times New Roman"/>
            <w:i/>
            <w:sz w:val="20"/>
            <w:szCs w:val="20"/>
            <w:rPrChange w:id="817" w:author="Avtor">
              <w:rPr>
                <w:rFonts w:ascii="Times New Roman" w:hAnsi="Times New Roman" w:cs="Times New Roman"/>
                <w:i/>
                <w:sz w:val="24"/>
                <w:szCs w:val="24"/>
              </w:rPr>
            </w:rPrChange>
          </w:rPr>
          <w:t>Remembering</w:t>
        </w:r>
        <w:proofErr w:type="spellEnd"/>
        <w:r w:rsidRPr="00800DB4">
          <w:rPr>
            <w:rFonts w:ascii="Times New Roman" w:hAnsi="Times New Roman" w:cs="Times New Roman"/>
            <w:i/>
            <w:sz w:val="20"/>
            <w:szCs w:val="20"/>
            <w:rPrChange w:id="818"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819" w:author="Avtor">
              <w:rPr>
                <w:rFonts w:ascii="Times New Roman" w:hAnsi="Times New Roman" w:cs="Times New Roman"/>
                <w:i/>
                <w:sz w:val="24"/>
                <w:szCs w:val="24"/>
              </w:rPr>
            </w:rPrChange>
          </w:rPr>
          <w:t>Communism</w:t>
        </w:r>
        <w:proofErr w:type="spellEnd"/>
        <w:r w:rsidRPr="00800DB4">
          <w:rPr>
            <w:rFonts w:ascii="Times New Roman" w:hAnsi="Times New Roman" w:cs="Times New Roman"/>
            <w:i/>
            <w:sz w:val="20"/>
            <w:szCs w:val="20"/>
            <w:rPrChange w:id="820"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821" w:author="Avtor">
              <w:rPr>
                <w:rFonts w:ascii="Times New Roman" w:hAnsi="Times New Roman" w:cs="Times New Roman"/>
                <w:i/>
                <w:sz w:val="24"/>
                <w:szCs w:val="24"/>
              </w:rPr>
            </w:rPrChange>
          </w:rPr>
          <w:t>Private</w:t>
        </w:r>
        <w:proofErr w:type="spellEnd"/>
        <w:r w:rsidRPr="00800DB4">
          <w:rPr>
            <w:rFonts w:ascii="Times New Roman" w:hAnsi="Times New Roman" w:cs="Times New Roman"/>
            <w:i/>
            <w:sz w:val="20"/>
            <w:szCs w:val="20"/>
            <w:rPrChange w:id="822" w:author="Avtor">
              <w:rPr>
                <w:rFonts w:ascii="Times New Roman" w:hAnsi="Times New Roman" w:cs="Times New Roman"/>
                <w:i/>
                <w:sz w:val="24"/>
                <w:szCs w:val="24"/>
              </w:rPr>
            </w:rPrChange>
          </w:rPr>
          <w:t xml:space="preserve"> and </w:t>
        </w:r>
        <w:proofErr w:type="spellStart"/>
        <w:r w:rsidRPr="00800DB4">
          <w:rPr>
            <w:rFonts w:ascii="Times New Roman" w:hAnsi="Times New Roman" w:cs="Times New Roman"/>
            <w:i/>
            <w:sz w:val="20"/>
            <w:szCs w:val="20"/>
            <w:rPrChange w:id="823" w:author="Avtor">
              <w:rPr>
                <w:rFonts w:ascii="Times New Roman" w:hAnsi="Times New Roman" w:cs="Times New Roman"/>
                <w:i/>
                <w:sz w:val="24"/>
                <w:szCs w:val="24"/>
              </w:rPr>
            </w:rPrChange>
          </w:rPr>
          <w:t>Public</w:t>
        </w:r>
        <w:proofErr w:type="spellEnd"/>
        <w:r w:rsidRPr="00800DB4">
          <w:rPr>
            <w:rFonts w:ascii="Times New Roman" w:hAnsi="Times New Roman" w:cs="Times New Roman"/>
            <w:i/>
            <w:sz w:val="20"/>
            <w:szCs w:val="20"/>
            <w:rPrChange w:id="824"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825" w:author="Avtor">
              <w:rPr>
                <w:rFonts w:ascii="Times New Roman" w:hAnsi="Times New Roman" w:cs="Times New Roman"/>
                <w:i/>
                <w:sz w:val="24"/>
                <w:szCs w:val="24"/>
              </w:rPr>
            </w:rPrChange>
          </w:rPr>
          <w:t>Recollections</w:t>
        </w:r>
        <w:proofErr w:type="spellEnd"/>
        <w:r w:rsidRPr="00800DB4">
          <w:rPr>
            <w:rFonts w:ascii="Times New Roman" w:hAnsi="Times New Roman" w:cs="Times New Roman"/>
            <w:i/>
            <w:sz w:val="20"/>
            <w:szCs w:val="20"/>
            <w:rPrChange w:id="826" w:author="Avtor">
              <w:rPr>
                <w:rFonts w:ascii="Times New Roman" w:hAnsi="Times New Roman" w:cs="Times New Roman"/>
                <w:i/>
                <w:sz w:val="24"/>
                <w:szCs w:val="24"/>
              </w:rPr>
            </w:rPrChange>
          </w:rPr>
          <w:t xml:space="preserve"> </w:t>
        </w:r>
        <w:proofErr w:type="gramStart"/>
        <w:r w:rsidRPr="00800DB4">
          <w:rPr>
            <w:rFonts w:ascii="Times New Roman" w:hAnsi="Times New Roman" w:cs="Times New Roman"/>
            <w:i/>
            <w:sz w:val="20"/>
            <w:szCs w:val="20"/>
            <w:rPrChange w:id="827" w:author="Avtor">
              <w:rPr>
                <w:rFonts w:ascii="Times New Roman" w:hAnsi="Times New Roman" w:cs="Times New Roman"/>
                <w:i/>
                <w:sz w:val="24"/>
                <w:szCs w:val="24"/>
              </w:rPr>
            </w:rPrChange>
          </w:rPr>
          <w:t>of</w:t>
        </w:r>
        <w:proofErr w:type="gramEnd"/>
        <w:r w:rsidRPr="00800DB4">
          <w:rPr>
            <w:rFonts w:ascii="Times New Roman" w:hAnsi="Times New Roman" w:cs="Times New Roman"/>
            <w:i/>
            <w:sz w:val="20"/>
            <w:szCs w:val="20"/>
            <w:rPrChange w:id="828"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829" w:author="Avtor">
              <w:rPr>
                <w:rFonts w:ascii="Times New Roman" w:hAnsi="Times New Roman" w:cs="Times New Roman"/>
                <w:i/>
                <w:sz w:val="24"/>
                <w:szCs w:val="24"/>
              </w:rPr>
            </w:rPrChange>
          </w:rPr>
          <w:t>Lived</w:t>
        </w:r>
        <w:proofErr w:type="spellEnd"/>
        <w:r w:rsidRPr="00800DB4">
          <w:rPr>
            <w:rFonts w:ascii="Times New Roman" w:hAnsi="Times New Roman" w:cs="Times New Roman"/>
            <w:i/>
            <w:sz w:val="20"/>
            <w:szCs w:val="20"/>
            <w:rPrChange w:id="830"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831" w:author="Avtor">
              <w:rPr>
                <w:rFonts w:ascii="Times New Roman" w:hAnsi="Times New Roman" w:cs="Times New Roman"/>
                <w:i/>
                <w:sz w:val="24"/>
                <w:szCs w:val="24"/>
              </w:rPr>
            </w:rPrChange>
          </w:rPr>
          <w:t>Experience</w:t>
        </w:r>
        <w:proofErr w:type="spellEnd"/>
        <w:r w:rsidRPr="00800DB4">
          <w:rPr>
            <w:rFonts w:ascii="Times New Roman" w:hAnsi="Times New Roman" w:cs="Times New Roman"/>
            <w:i/>
            <w:sz w:val="20"/>
            <w:szCs w:val="20"/>
            <w:rPrChange w:id="832" w:author="Avtor">
              <w:rPr>
                <w:rFonts w:ascii="Times New Roman" w:hAnsi="Times New Roman" w:cs="Times New Roman"/>
                <w:i/>
                <w:sz w:val="24"/>
                <w:szCs w:val="24"/>
              </w:rPr>
            </w:rPrChange>
          </w:rPr>
          <w:t xml:space="preserve"> in </w:t>
        </w:r>
        <w:proofErr w:type="spellStart"/>
        <w:r w:rsidRPr="00800DB4">
          <w:rPr>
            <w:rFonts w:ascii="Times New Roman" w:hAnsi="Times New Roman" w:cs="Times New Roman"/>
            <w:i/>
            <w:sz w:val="20"/>
            <w:szCs w:val="20"/>
            <w:rPrChange w:id="833" w:author="Avtor">
              <w:rPr>
                <w:rFonts w:ascii="Times New Roman" w:hAnsi="Times New Roman" w:cs="Times New Roman"/>
                <w:i/>
                <w:sz w:val="24"/>
                <w:szCs w:val="24"/>
              </w:rPr>
            </w:rPrChange>
          </w:rPr>
          <w:t>Southeast</w:t>
        </w:r>
        <w:proofErr w:type="spellEnd"/>
        <w:r w:rsidRPr="00800DB4">
          <w:rPr>
            <w:rFonts w:ascii="Times New Roman" w:hAnsi="Times New Roman" w:cs="Times New Roman"/>
            <w:i/>
            <w:sz w:val="20"/>
            <w:szCs w:val="20"/>
            <w:rPrChange w:id="834" w:author="Avtor">
              <w:rPr>
                <w:rFonts w:ascii="Times New Roman" w:hAnsi="Times New Roman" w:cs="Times New Roman"/>
                <w:i/>
                <w:sz w:val="24"/>
                <w:szCs w:val="24"/>
              </w:rPr>
            </w:rPrChange>
          </w:rPr>
          <w:t xml:space="preserve"> </w:t>
        </w:r>
        <w:proofErr w:type="spellStart"/>
        <w:r w:rsidRPr="00800DB4">
          <w:rPr>
            <w:rFonts w:ascii="Times New Roman" w:hAnsi="Times New Roman" w:cs="Times New Roman"/>
            <w:i/>
            <w:sz w:val="20"/>
            <w:szCs w:val="20"/>
            <w:rPrChange w:id="835" w:author="Avtor">
              <w:rPr>
                <w:rFonts w:ascii="Times New Roman" w:hAnsi="Times New Roman" w:cs="Times New Roman"/>
                <w:i/>
                <w:sz w:val="24"/>
                <w:szCs w:val="24"/>
              </w:rPr>
            </w:rPrChange>
          </w:rPr>
          <w:t>Europe</w:t>
        </w:r>
        <w:proofErr w:type="spellEnd"/>
        <w:r w:rsidRPr="00800DB4">
          <w:rPr>
            <w:rFonts w:ascii="Times New Roman" w:hAnsi="Times New Roman" w:cs="Times New Roman"/>
            <w:sz w:val="20"/>
            <w:szCs w:val="20"/>
            <w:rPrChange w:id="836" w:author="Avtor">
              <w:rPr>
                <w:rFonts w:ascii="Times New Roman" w:hAnsi="Times New Roman" w:cs="Times New Roman"/>
                <w:sz w:val="24"/>
                <w:szCs w:val="24"/>
              </w:rPr>
            </w:rPrChange>
          </w:rPr>
          <w:t xml:space="preserve">, ur. Maria </w:t>
        </w:r>
        <w:proofErr w:type="spellStart"/>
        <w:r w:rsidRPr="00800DB4">
          <w:rPr>
            <w:rFonts w:ascii="Times New Roman" w:hAnsi="Times New Roman" w:cs="Times New Roman"/>
            <w:sz w:val="20"/>
            <w:szCs w:val="20"/>
            <w:rPrChange w:id="837" w:author="Avtor">
              <w:rPr>
                <w:rFonts w:ascii="Times New Roman" w:hAnsi="Times New Roman" w:cs="Times New Roman"/>
                <w:sz w:val="24"/>
                <w:szCs w:val="24"/>
              </w:rPr>
            </w:rPrChange>
          </w:rPr>
          <w:t>Todorova</w:t>
        </w:r>
        <w:proofErr w:type="spellEnd"/>
        <w:r w:rsidRPr="00800DB4">
          <w:rPr>
            <w:rFonts w:ascii="Times New Roman" w:hAnsi="Times New Roman" w:cs="Times New Roman"/>
            <w:sz w:val="20"/>
            <w:szCs w:val="20"/>
            <w:rPrChange w:id="838" w:author="Avtor">
              <w:rPr>
                <w:rFonts w:ascii="Times New Roman" w:hAnsi="Times New Roman" w:cs="Times New Roman"/>
                <w:sz w:val="24"/>
                <w:szCs w:val="24"/>
              </w:rPr>
            </w:rPrChange>
          </w:rPr>
          <w:t xml:space="preserve">, Augusta </w:t>
        </w:r>
        <w:proofErr w:type="spellStart"/>
        <w:r w:rsidRPr="00800DB4">
          <w:rPr>
            <w:rFonts w:ascii="Times New Roman" w:hAnsi="Times New Roman" w:cs="Times New Roman"/>
            <w:sz w:val="20"/>
            <w:szCs w:val="20"/>
            <w:rPrChange w:id="839" w:author="Avtor">
              <w:rPr>
                <w:rFonts w:ascii="Times New Roman" w:hAnsi="Times New Roman" w:cs="Times New Roman"/>
                <w:sz w:val="24"/>
                <w:szCs w:val="24"/>
              </w:rPr>
            </w:rPrChange>
          </w:rPr>
          <w:t>Dimou</w:t>
        </w:r>
        <w:proofErr w:type="spellEnd"/>
        <w:r w:rsidRPr="00800DB4">
          <w:rPr>
            <w:rFonts w:ascii="Times New Roman" w:hAnsi="Times New Roman" w:cs="Times New Roman"/>
            <w:sz w:val="20"/>
            <w:szCs w:val="20"/>
            <w:rPrChange w:id="840" w:author="Avtor">
              <w:rPr>
                <w:rFonts w:ascii="Times New Roman" w:hAnsi="Times New Roman" w:cs="Times New Roman"/>
                <w:sz w:val="24"/>
                <w:szCs w:val="24"/>
              </w:rPr>
            </w:rPrChange>
          </w:rPr>
          <w:t xml:space="preserve"> in Stefan </w:t>
        </w:r>
        <w:proofErr w:type="spellStart"/>
        <w:r w:rsidRPr="00800DB4">
          <w:rPr>
            <w:rFonts w:ascii="Times New Roman" w:hAnsi="Times New Roman" w:cs="Times New Roman"/>
            <w:sz w:val="20"/>
            <w:szCs w:val="20"/>
            <w:rPrChange w:id="841" w:author="Avtor">
              <w:rPr>
                <w:rFonts w:ascii="Times New Roman" w:hAnsi="Times New Roman" w:cs="Times New Roman"/>
                <w:sz w:val="24"/>
                <w:szCs w:val="24"/>
              </w:rPr>
            </w:rPrChange>
          </w:rPr>
          <w:t>Troebst</w:t>
        </w:r>
        <w:proofErr w:type="spellEnd"/>
        <w:r w:rsidRPr="00800DB4">
          <w:rPr>
            <w:rFonts w:ascii="Times New Roman" w:hAnsi="Times New Roman" w:cs="Times New Roman"/>
            <w:sz w:val="20"/>
            <w:szCs w:val="20"/>
            <w:rPrChange w:id="842" w:author="Avtor">
              <w:rPr>
                <w:rFonts w:ascii="Times New Roman" w:hAnsi="Times New Roman" w:cs="Times New Roman"/>
                <w:sz w:val="24"/>
                <w:szCs w:val="24"/>
              </w:rPr>
            </w:rPrChange>
          </w:rPr>
          <w:t xml:space="preserve">, 175–200. </w:t>
        </w:r>
        <w:proofErr w:type="spellStart"/>
        <w:r w:rsidRPr="00800DB4">
          <w:rPr>
            <w:rFonts w:ascii="Times New Roman" w:hAnsi="Times New Roman" w:cs="Times New Roman"/>
            <w:sz w:val="20"/>
            <w:szCs w:val="20"/>
            <w:rPrChange w:id="843" w:author="Avtor">
              <w:rPr>
                <w:rFonts w:ascii="Times New Roman" w:hAnsi="Times New Roman" w:cs="Times New Roman"/>
                <w:sz w:val="24"/>
                <w:szCs w:val="24"/>
              </w:rPr>
            </w:rPrChange>
          </w:rPr>
          <w:t>Budapest</w:t>
        </w:r>
        <w:proofErr w:type="spellEnd"/>
        <w:r w:rsidRPr="00800DB4">
          <w:rPr>
            <w:rFonts w:ascii="Times New Roman" w:hAnsi="Times New Roman" w:cs="Times New Roman"/>
            <w:sz w:val="20"/>
            <w:szCs w:val="20"/>
            <w:rPrChange w:id="844" w:author="Avtor">
              <w:rPr>
                <w:rFonts w:ascii="Times New Roman" w:hAnsi="Times New Roman" w:cs="Times New Roman"/>
                <w:sz w:val="24"/>
                <w:szCs w:val="24"/>
              </w:rPr>
            </w:rPrChange>
          </w:rPr>
          <w:t xml:space="preserve"> – New York: Central </w:t>
        </w:r>
        <w:proofErr w:type="spellStart"/>
        <w:r w:rsidRPr="00800DB4">
          <w:rPr>
            <w:rFonts w:ascii="Times New Roman" w:hAnsi="Times New Roman" w:cs="Times New Roman"/>
            <w:sz w:val="20"/>
            <w:szCs w:val="20"/>
            <w:rPrChange w:id="845" w:author="Avtor">
              <w:rPr>
                <w:rFonts w:ascii="Times New Roman" w:hAnsi="Times New Roman" w:cs="Times New Roman"/>
                <w:sz w:val="24"/>
                <w:szCs w:val="24"/>
              </w:rPr>
            </w:rPrChange>
          </w:rPr>
          <w:t>European</w:t>
        </w:r>
        <w:proofErr w:type="spellEnd"/>
        <w:r w:rsidRPr="00800DB4">
          <w:rPr>
            <w:rFonts w:ascii="Times New Roman" w:hAnsi="Times New Roman" w:cs="Times New Roman"/>
            <w:sz w:val="20"/>
            <w:szCs w:val="20"/>
            <w:rPrChange w:id="846"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847" w:author="Avtor">
              <w:rPr>
                <w:rFonts w:ascii="Times New Roman" w:hAnsi="Times New Roman" w:cs="Times New Roman"/>
                <w:sz w:val="24"/>
                <w:szCs w:val="24"/>
              </w:rPr>
            </w:rPrChange>
          </w:rPr>
          <w:t>University</w:t>
        </w:r>
        <w:proofErr w:type="spellEnd"/>
        <w:r w:rsidRPr="00800DB4">
          <w:rPr>
            <w:rFonts w:ascii="Times New Roman" w:hAnsi="Times New Roman" w:cs="Times New Roman"/>
            <w:sz w:val="20"/>
            <w:szCs w:val="20"/>
            <w:rPrChange w:id="848" w:author="Avtor">
              <w:rPr>
                <w:rFonts w:ascii="Times New Roman" w:hAnsi="Times New Roman" w:cs="Times New Roman"/>
                <w:sz w:val="24"/>
                <w:szCs w:val="24"/>
              </w:rPr>
            </w:rPrChange>
          </w:rPr>
          <w:t xml:space="preserve"> </w:t>
        </w:r>
        <w:proofErr w:type="spellStart"/>
        <w:r w:rsidRPr="00800DB4">
          <w:rPr>
            <w:rFonts w:ascii="Times New Roman" w:hAnsi="Times New Roman" w:cs="Times New Roman"/>
            <w:sz w:val="20"/>
            <w:szCs w:val="20"/>
            <w:rPrChange w:id="849" w:author="Avtor">
              <w:rPr>
                <w:rFonts w:ascii="Times New Roman" w:hAnsi="Times New Roman" w:cs="Times New Roman"/>
                <w:sz w:val="24"/>
                <w:szCs w:val="24"/>
              </w:rPr>
            </w:rPrChange>
          </w:rPr>
          <w:t>Press</w:t>
        </w:r>
        <w:proofErr w:type="spellEnd"/>
        <w:r w:rsidRPr="00800DB4">
          <w:rPr>
            <w:rFonts w:ascii="Times New Roman" w:hAnsi="Times New Roman" w:cs="Times New Roman"/>
            <w:sz w:val="20"/>
            <w:szCs w:val="20"/>
            <w:rPrChange w:id="850" w:author="Avtor">
              <w:rPr>
                <w:rFonts w:ascii="Times New Roman" w:hAnsi="Times New Roman" w:cs="Times New Roman"/>
                <w:sz w:val="24"/>
                <w:szCs w:val="24"/>
              </w:rPr>
            </w:rPrChange>
          </w:rPr>
          <w:t>, 2014</w:t>
        </w:r>
        <w:del w:id="851" w:author="Avtor">
          <w:r w:rsidRPr="00800DB4" w:rsidDel="007A574F">
            <w:rPr>
              <w:rFonts w:ascii="Times New Roman" w:hAnsi="Times New Roman" w:cs="Times New Roman"/>
              <w:sz w:val="20"/>
              <w:szCs w:val="20"/>
              <w:rPrChange w:id="852" w:author="Avtor">
                <w:rPr>
                  <w:rFonts w:ascii="Times New Roman" w:hAnsi="Times New Roman" w:cs="Times New Roman"/>
                  <w:sz w:val="24"/>
                  <w:szCs w:val="24"/>
                </w:rPr>
              </w:rPrChange>
            </w:rPr>
            <w:delText>, 175–200</w:delText>
          </w:r>
        </w:del>
        <w:r w:rsidRPr="00800DB4">
          <w:rPr>
            <w:rFonts w:ascii="Times New Roman" w:hAnsi="Times New Roman" w:cs="Times New Roman"/>
            <w:sz w:val="20"/>
            <w:szCs w:val="20"/>
            <w:rPrChange w:id="853" w:author="Avtor">
              <w:rPr>
                <w:rFonts w:ascii="Times New Roman" w:hAnsi="Times New Roman" w:cs="Times New Roman"/>
                <w:sz w:val="24"/>
                <w:szCs w:val="24"/>
              </w:rPr>
            </w:rPrChange>
          </w:rPr>
          <w:t>.</w:t>
        </w:r>
      </w:ins>
    </w:p>
    <w:p w:rsidR="00124D6C" w:rsidRPr="0057658F" w:rsidRDefault="00124D6C" w:rsidP="00124D6C">
      <w:pPr>
        <w:spacing w:line="360" w:lineRule="auto"/>
        <w:rPr>
          <w:ins w:id="854" w:author="Avtor"/>
          <w:rFonts w:ascii="Times New Roman" w:hAnsi="Times New Roman" w:cs="Times New Roman"/>
          <w:sz w:val="24"/>
          <w:szCs w:val="24"/>
        </w:rPr>
      </w:pPr>
    </w:p>
    <w:p w:rsidR="00124D6C" w:rsidRPr="00800DB4" w:rsidRDefault="00124D6C" w:rsidP="00124D6C">
      <w:pPr>
        <w:spacing w:line="360" w:lineRule="auto"/>
        <w:jc w:val="center"/>
        <w:rPr>
          <w:ins w:id="855" w:author="Avtor"/>
          <w:rFonts w:ascii="Times New Roman" w:hAnsi="Times New Roman" w:cs="Times New Roman"/>
          <w:sz w:val="20"/>
          <w:szCs w:val="20"/>
          <w:rPrChange w:id="856" w:author="Avtor">
            <w:rPr>
              <w:ins w:id="857" w:author="Avtor"/>
              <w:rFonts w:ascii="Times New Roman" w:hAnsi="Times New Roman" w:cs="Times New Roman"/>
              <w:sz w:val="24"/>
              <w:szCs w:val="24"/>
            </w:rPr>
          </w:rPrChange>
        </w:rPr>
      </w:pPr>
      <w:ins w:id="858" w:author="Avtor">
        <w:r w:rsidRPr="00800DB4">
          <w:rPr>
            <w:rFonts w:ascii="Times New Roman" w:hAnsi="Times New Roman" w:cs="Times New Roman"/>
            <w:sz w:val="20"/>
            <w:szCs w:val="20"/>
            <w:lang w:val="en-GB"/>
            <w:rPrChange w:id="859" w:author="Avtor">
              <w:rPr>
                <w:rFonts w:ascii="Times New Roman" w:hAnsi="Times New Roman" w:cs="Times New Roman"/>
                <w:sz w:val="24"/>
                <w:szCs w:val="24"/>
                <w:lang w:val="en-GB"/>
              </w:rPr>
            </w:rPrChange>
          </w:rPr>
          <w:t>STANDARD OF LIVING AND CONSUMER PRACTICES IN THE MEMORIES OF SOCIALISM</w:t>
        </w:r>
      </w:ins>
    </w:p>
    <w:p w:rsidR="00124D6C" w:rsidRPr="00800DB4" w:rsidRDefault="00124D6C" w:rsidP="00124D6C">
      <w:pPr>
        <w:spacing w:line="360" w:lineRule="auto"/>
        <w:jc w:val="center"/>
        <w:rPr>
          <w:ins w:id="860" w:author="Avtor"/>
          <w:rFonts w:ascii="Times New Roman" w:hAnsi="Times New Roman" w:cs="Times New Roman"/>
          <w:sz w:val="20"/>
          <w:szCs w:val="20"/>
          <w:rPrChange w:id="861" w:author="Avtor">
            <w:rPr>
              <w:ins w:id="862" w:author="Avtor"/>
              <w:rFonts w:ascii="Times New Roman" w:hAnsi="Times New Roman" w:cs="Times New Roman"/>
              <w:sz w:val="24"/>
              <w:szCs w:val="24"/>
            </w:rPr>
          </w:rPrChange>
        </w:rPr>
      </w:pPr>
      <w:ins w:id="863" w:author="Avtor">
        <w:r w:rsidRPr="00800DB4">
          <w:rPr>
            <w:rFonts w:ascii="Times New Roman" w:hAnsi="Times New Roman" w:cs="Times New Roman"/>
            <w:sz w:val="20"/>
            <w:szCs w:val="20"/>
            <w:lang w:val="en-GB"/>
            <w:rPrChange w:id="864" w:author="Avtor">
              <w:rPr>
                <w:rFonts w:ascii="Times New Roman" w:hAnsi="Times New Roman" w:cs="Times New Roman"/>
                <w:sz w:val="24"/>
                <w:szCs w:val="24"/>
                <w:lang w:val="en-GB"/>
              </w:rPr>
            </w:rPrChange>
          </w:rPr>
          <w:t>SUMMARY</w:t>
        </w:r>
      </w:ins>
    </w:p>
    <w:p w:rsidR="00124D6C" w:rsidRPr="00800DB4" w:rsidRDefault="00124D6C" w:rsidP="00124D6C">
      <w:pPr>
        <w:spacing w:line="360" w:lineRule="auto"/>
        <w:rPr>
          <w:ins w:id="865" w:author="Avtor"/>
          <w:rFonts w:ascii="Times New Roman" w:hAnsi="Times New Roman" w:cs="Times New Roman"/>
          <w:sz w:val="20"/>
          <w:szCs w:val="20"/>
          <w:rPrChange w:id="866" w:author="Avtor">
            <w:rPr>
              <w:ins w:id="867" w:author="Avtor"/>
              <w:rFonts w:ascii="Times New Roman" w:hAnsi="Times New Roman" w:cs="Times New Roman"/>
              <w:sz w:val="24"/>
              <w:szCs w:val="24"/>
            </w:rPr>
          </w:rPrChange>
        </w:rPr>
      </w:pPr>
    </w:p>
    <w:p w:rsidR="00124D6C" w:rsidRPr="00800DB4" w:rsidRDefault="00124D6C" w:rsidP="00124D6C">
      <w:pPr>
        <w:spacing w:line="360" w:lineRule="auto"/>
        <w:rPr>
          <w:ins w:id="868" w:author="Avtor"/>
          <w:rFonts w:ascii="Times New Roman" w:hAnsi="Times New Roman" w:cs="Times New Roman"/>
          <w:sz w:val="20"/>
          <w:szCs w:val="20"/>
          <w:rPrChange w:id="869" w:author="Avtor">
            <w:rPr>
              <w:ins w:id="870" w:author="Avtor"/>
              <w:rFonts w:ascii="Times New Roman" w:hAnsi="Times New Roman" w:cs="Times New Roman"/>
              <w:sz w:val="24"/>
              <w:szCs w:val="24"/>
            </w:rPr>
          </w:rPrChange>
        </w:rPr>
      </w:pPr>
      <w:ins w:id="871" w:author="Avtor">
        <w:r w:rsidRPr="00800DB4">
          <w:rPr>
            <w:rFonts w:ascii="Times New Roman" w:hAnsi="Times New Roman" w:cs="Times New Roman"/>
            <w:sz w:val="20"/>
            <w:szCs w:val="20"/>
            <w:rPrChange w:id="872" w:author="Avtor">
              <w:rPr>
                <w:rFonts w:ascii="Times New Roman" w:hAnsi="Times New Roman" w:cs="Times New Roman"/>
                <w:sz w:val="24"/>
                <w:szCs w:val="24"/>
              </w:rPr>
            </w:rPrChange>
          </w:rPr>
          <w:tab/>
        </w:r>
        <w:r w:rsidRPr="00800DB4">
          <w:rPr>
            <w:rFonts w:ascii="Times New Roman" w:hAnsi="Times New Roman" w:cs="Times New Roman"/>
            <w:sz w:val="20"/>
            <w:szCs w:val="20"/>
            <w:lang w:val="en-GB"/>
            <w:rPrChange w:id="873" w:author="Avtor">
              <w:rPr>
                <w:rFonts w:ascii="Times New Roman" w:hAnsi="Times New Roman" w:cs="Times New Roman"/>
                <w:sz w:val="24"/>
                <w:szCs w:val="24"/>
                <w:lang w:val="en-GB"/>
              </w:rPr>
            </w:rPrChange>
          </w:rPr>
          <w:t>During socialism, the living standard kept changing through the decades.</w:t>
        </w:r>
        <w:r w:rsidRPr="00800DB4">
          <w:rPr>
            <w:rFonts w:ascii="Times New Roman" w:hAnsi="Times New Roman" w:cs="Times New Roman"/>
            <w:sz w:val="20"/>
            <w:szCs w:val="20"/>
            <w:rPrChange w:id="874"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75" w:author="Avtor">
              <w:rPr>
                <w:rFonts w:ascii="Times New Roman" w:hAnsi="Times New Roman" w:cs="Times New Roman"/>
                <w:sz w:val="24"/>
                <w:szCs w:val="24"/>
                <w:lang w:val="en-GB"/>
              </w:rPr>
            </w:rPrChange>
          </w:rPr>
          <w:t>For the first ten years after the war, life was modest, shortage considerable, while the distribution of goods was limited.</w:t>
        </w:r>
        <w:r w:rsidRPr="00800DB4">
          <w:rPr>
            <w:rFonts w:ascii="Times New Roman" w:hAnsi="Times New Roman" w:cs="Times New Roman"/>
            <w:sz w:val="20"/>
            <w:szCs w:val="20"/>
            <w:rPrChange w:id="876"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77" w:author="Avtor">
              <w:rPr>
                <w:rFonts w:ascii="Times New Roman" w:hAnsi="Times New Roman" w:cs="Times New Roman"/>
                <w:sz w:val="24"/>
                <w:szCs w:val="24"/>
                <w:lang w:val="en-GB"/>
              </w:rPr>
            </w:rPrChange>
          </w:rPr>
          <w:t>As of the middle of the 1950s – after the politics had adopted the improvement of living standard as one of the priorities – the situation began to change gradually.</w:t>
        </w:r>
        <w:r w:rsidRPr="00800DB4">
          <w:rPr>
            <w:rFonts w:ascii="Times New Roman" w:hAnsi="Times New Roman" w:cs="Times New Roman"/>
            <w:sz w:val="20"/>
            <w:szCs w:val="20"/>
            <w:rPrChange w:id="878"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79" w:author="Avtor">
              <w:rPr>
                <w:rFonts w:ascii="Times New Roman" w:hAnsi="Times New Roman" w:cs="Times New Roman"/>
                <w:sz w:val="24"/>
                <w:szCs w:val="24"/>
                <w:lang w:val="en-GB"/>
              </w:rPr>
            </w:rPrChange>
          </w:rPr>
          <w:t>In the 1960s, a special form of consumerism started developing in Yugoslavia, prompted by the increasing living standard and influence of the western consumer culture.</w:t>
        </w:r>
        <w:r w:rsidRPr="00800DB4">
          <w:rPr>
            <w:rFonts w:ascii="Times New Roman" w:hAnsi="Times New Roman" w:cs="Times New Roman"/>
            <w:sz w:val="20"/>
            <w:szCs w:val="20"/>
            <w:rPrChange w:id="880"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81" w:author="Avtor">
              <w:rPr>
                <w:rFonts w:ascii="Times New Roman" w:hAnsi="Times New Roman" w:cs="Times New Roman"/>
                <w:sz w:val="24"/>
                <w:szCs w:val="24"/>
                <w:lang w:val="en-GB"/>
              </w:rPr>
            </w:rPrChange>
          </w:rPr>
          <w:t>The demand for products that stood for modernisation and better life was becoming increasingly stronger.</w:t>
        </w:r>
        <w:r w:rsidRPr="00800DB4">
          <w:rPr>
            <w:rFonts w:ascii="Times New Roman" w:hAnsi="Times New Roman" w:cs="Times New Roman"/>
            <w:sz w:val="20"/>
            <w:szCs w:val="20"/>
            <w:rPrChange w:id="882"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83" w:author="Avtor">
              <w:rPr>
                <w:rFonts w:ascii="Times New Roman" w:hAnsi="Times New Roman" w:cs="Times New Roman"/>
                <w:sz w:val="24"/>
                <w:szCs w:val="24"/>
                <w:lang w:val="en-GB"/>
              </w:rPr>
            </w:rPrChange>
          </w:rPr>
          <w:t>From the viewpoint of the living standard, the politically bland 1970s were the most favourable years for the socialist consumers, while the 1980s brought inflation and renewed restrictions.</w:t>
        </w:r>
        <w:r w:rsidRPr="00800DB4">
          <w:rPr>
            <w:rFonts w:ascii="Times New Roman" w:hAnsi="Times New Roman" w:cs="Times New Roman"/>
            <w:sz w:val="20"/>
            <w:szCs w:val="20"/>
            <w:rPrChange w:id="884"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85" w:author="Avtor">
              <w:rPr>
                <w:rFonts w:ascii="Times New Roman" w:hAnsi="Times New Roman" w:cs="Times New Roman"/>
                <w:sz w:val="24"/>
                <w:szCs w:val="24"/>
                <w:lang w:val="en-GB"/>
              </w:rPr>
            </w:rPrChange>
          </w:rPr>
          <w:t>The worsening standard of living and the political crisis resulted in the dissatisfaction that the people would also begin to express publicly in the second half of this decade.</w:t>
        </w:r>
      </w:ins>
    </w:p>
    <w:p w:rsidR="00124D6C" w:rsidRPr="00800DB4" w:rsidRDefault="00124D6C" w:rsidP="00124D6C">
      <w:pPr>
        <w:spacing w:line="360" w:lineRule="auto"/>
        <w:rPr>
          <w:ins w:id="886" w:author="Avtor"/>
          <w:rFonts w:ascii="Times New Roman" w:hAnsi="Times New Roman" w:cs="Times New Roman"/>
          <w:sz w:val="20"/>
          <w:szCs w:val="20"/>
          <w:rPrChange w:id="887" w:author="Avtor">
            <w:rPr>
              <w:ins w:id="888" w:author="Avtor"/>
              <w:rFonts w:ascii="Times New Roman" w:hAnsi="Times New Roman" w:cs="Times New Roman"/>
              <w:sz w:val="24"/>
              <w:szCs w:val="24"/>
            </w:rPr>
          </w:rPrChange>
        </w:rPr>
      </w:pPr>
      <w:ins w:id="889" w:author="Avtor">
        <w:r w:rsidRPr="00800DB4">
          <w:rPr>
            <w:rFonts w:ascii="Times New Roman" w:hAnsi="Times New Roman" w:cs="Times New Roman"/>
            <w:sz w:val="20"/>
            <w:szCs w:val="20"/>
            <w:rPrChange w:id="890" w:author="Avtor">
              <w:rPr>
                <w:rFonts w:ascii="Times New Roman" w:hAnsi="Times New Roman" w:cs="Times New Roman"/>
                <w:sz w:val="24"/>
                <w:szCs w:val="24"/>
              </w:rPr>
            </w:rPrChange>
          </w:rPr>
          <w:tab/>
        </w:r>
        <w:r w:rsidRPr="00800DB4">
          <w:rPr>
            <w:rFonts w:ascii="Times New Roman" w:hAnsi="Times New Roman" w:cs="Times New Roman"/>
            <w:sz w:val="20"/>
            <w:szCs w:val="20"/>
            <w:lang w:val="en-GB"/>
            <w:rPrChange w:id="891" w:author="Avtor">
              <w:rPr>
                <w:rFonts w:ascii="Times New Roman" w:hAnsi="Times New Roman" w:cs="Times New Roman"/>
                <w:sz w:val="24"/>
                <w:szCs w:val="24"/>
                <w:lang w:val="en-GB"/>
              </w:rPr>
            </w:rPrChange>
          </w:rPr>
          <w:t>On the basis of oral sources, the present contribution outlines the living standard and consumer practices during socialism.</w:t>
        </w:r>
        <w:r w:rsidRPr="00800DB4">
          <w:rPr>
            <w:rFonts w:ascii="Times New Roman" w:hAnsi="Times New Roman" w:cs="Times New Roman"/>
            <w:sz w:val="20"/>
            <w:szCs w:val="20"/>
            <w:rPrChange w:id="892"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93" w:author="Avtor">
              <w:rPr>
                <w:rFonts w:ascii="Times New Roman" w:hAnsi="Times New Roman" w:cs="Times New Roman"/>
                <w:sz w:val="24"/>
                <w:szCs w:val="24"/>
                <w:lang w:val="en-GB"/>
              </w:rPr>
            </w:rPrChange>
          </w:rPr>
          <w:t>In their memories, the interviewees described extensively their everyday efforts to purchase goods; recalled what sort of goods were in short supply or when certain goods finally appeared in their households; and outlined the strategies used to acquire the goods that they needed.</w:t>
        </w:r>
        <w:r w:rsidRPr="00800DB4">
          <w:rPr>
            <w:rFonts w:ascii="Times New Roman" w:hAnsi="Times New Roman" w:cs="Times New Roman"/>
            <w:sz w:val="20"/>
            <w:szCs w:val="20"/>
            <w:rPrChange w:id="894"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95" w:author="Avtor">
              <w:rPr>
                <w:rFonts w:ascii="Times New Roman" w:hAnsi="Times New Roman" w:cs="Times New Roman"/>
                <w:sz w:val="24"/>
                <w:szCs w:val="24"/>
                <w:lang w:val="en-GB"/>
              </w:rPr>
            </w:rPrChange>
          </w:rPr>
          <w:t>Indirectly, the narrators would also describe their living standard and the development of the consumer culture.</w:t>
        </w:r>
        <w:r w:rsidRPr="00800DB4">
          <w:rPr>
            <w:rFonts w:ascii="Times New Roman" w:hAnsi="Times New Roman" w:cs="Times New Roman"/>
            <w:sz w:val="20"/>
            <w:szCs w:val="20"/>
            <w:rPrChange w:id="896"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897" w:author="Avtor">
              <w:rPr>
                <w:rFonts w:ascii="Times New Roman" w:hAnsi="Times New Roman" w:cs="Times New Roman"/>
                <w:sz w:val="24"/>
                <w:szCs w:val="24"/>
                <w:lang w:val="en-GB"/>
              </w:rPr>
            </w:rPrChange>
          </w:rPr>
          <w:t>Their stories would often be illustrated by anecdotes attesting to their resourcefulness.</w:t>
        </w:r>
      </w:ins>
    </w:p>
    <w:p w:rsidR="00124D6C" w:rsidRPr="00800DB4" w:rsidRDefault="00124D6C" w:rsidP="00124D6C">
      <w:pPr>
        <w:spacing w:line="360" w:lineRule="auto"/>
        <w:rPr>
          <w:ins w:id="898" w:author="Avtor"/>
          <w:rFonts w:ascii="Times New Roman" w:hAnsi="Times New Roman" w:cs="Times New Roman"/>
          <w:sz w:val="20"/>
          <w:szCs w:val="20"/>
          <w:rPrChange w:id="899" w:author="Avtor">
            <w:rPr>
              <w:ins w:id="900" w:author="Avtor"/>
              <w:rFonts w:ascii="Times New Roman" w:hAnsi="Times New Roman" w:cs="Times New Roman"/>
              <w:sz w:val="24"/>
              <w:szCs w:val="24"/>
            </w:rPr>
          </w:rPrChange>
        </w:rPr>
      </w:pPr>
      <w:ins w:id="901" w:author="Avtor">
        <w:r w:rsidRPr="00800DB4">
          <w:rPr>
            <w:rFonts w:ascii="Times New Roman" w:hAnsi="Times New Roman" w:cs="Times New Roman"/>
            <w:sz w:val="20"/>
            <w:szCs w:val="20"/>
            <w:rPrChange w:id="902" w:author="Avtor">
              <w:rPr>
                <w:rFonts w:ascii="Times New Roman" w:hAnsi="Times New Roman" w:cs="Times New Roman"/>
                <w:sz w:val="24"/>
                <w:szCs w:val="24"/>
              </w:rPr>
            </w:rPrChange>
          </w:rPr>
          <w:tab/>
        </w:r>
        <w:r w:rsidRPr="00800DB4">
          <w:rPr>
            <w:rFonts w:ascii="Times New Roman" w:hAnsi="Times New Roman" w:cs="Times New Roman"/>
            <w:sz w:val="20"/>
            <w:szCs w:val="20"/>
            <w:lang w:val="en-GB"/>
            <w:rPrChange w:id="903" w:author="Avtor">
              <w:rPr>
                <w:rFonts w:ascii="Times New Roman" w:hAnsi="Times New Roman" w:cs="Times New Roman"/>
                <w:sz w:val="24"/>
                <w:szCs w:val="24"/>
                <w:lang w:val="en-GB"/>
              </w:rPr>
            </w:rPrChange>
          </w:rPr>
          <w:t>The increasing living standard as well as the restrictions and shortages in the distribution of goods influenced the consumer practices.</w:t>
        </w:r>
        <w:r w:rsidRPr="00800DB4">
          <w:rPr>
            <w:rFonts w:ascii="Times New Roman" w:hAnsi="Times New Roman" w:cs="Times New Roman"/>
            <w:sz w:val="20"/>
            <w:szCs w:val="20"/>
            <w:rPrChange w:id="904"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05" w:author="Avtor">
              <w:rPr>
                <w:rFonts w:ascii="Times New Roman" w:hAnsi="Times New Roman" w:cs="Times New Roman"/>
                <w:sz w:val="24"/>
                <w:szCs w:val="24"/>
                <w:lang w:val="en-GB"/>
              </w:rPr>
            </w:rPrChange>
          </w:rPr>
          <w:t>People lived modestly, yet felt that their lives were improving.</w:t>
        </w:r>
        <w:r w:rsidRPr="00800DB4">
          <w:rPr>
            <w:rFonts w:ascii="Times New Roman" w:hAnsi="Times New Roman" w:cs="Times New Roman"/>
            <w:sz w:val="20"/>
            <w:szCs w:val="20"/>
            <w:rPrChange w:id="906"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07" w:author="Avtor">
              <w:rPr>
                <w:rFonts w:ascii="Times New Roman" w:hAnsi="Times New Roman" w:cs="Times New Roman"/>
                <w:sz w:val="24"/>
                <w:szCs w:val="24"/>
                <w:lang w:val="en-GB"/>
              </w:rPr>
            </w:rPrChange>
          </w:rPr>
          <w:t>Through the decades, they witnessed modernisation and the increase in their living standard; they lived more comfortably than the preceding generations; but simultaneously the developing consumer culture would create new desires and needs that the people strived for and could not satisfy immediately.</w:t>
        </w:r>
        <w:r w:rsidRPr="00800DB4">
          <w:rPr>
            <w:rFonts w:ascii="Times New Roman" w:hAnsi="Times New Roman" w:cs="Times New Roman"/>
            <w:sz w:val="20"/>
            <w:szCs w:val="20"/>
            <w:rPrChange w:id="908"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09" w:author="Avtor">
              <w:rPr>
                <w:rFonts w:ascii="Times New Roman" w:hAnsi="Times New Roman" w:cs="Times New Roman"/>
                <w:sz w:val="24"/>
                <w:szCs w:val="24"/>
                <w:lang w:val="en-GB"/>
              </w:rPr>
            </w:rPrChange>
          </w:rPr>
          <w:t>Due to foreign influences, people imagined what a better life looked like.</w:t>
        </w:r>
        <w:r w:rsidRPr="00800DB4">
          <w:rPr>
            <w:rFonts w:ascii="Times New Roman" w:hAnsi="Times New Roman" w:cs="Times New Roman"/>
            <w:sz w:val="20"/>
            <w:szCs w:val="20"/>
            <w:rPrChange w:id="910"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11" w:author="Avtor">
              <w:rPr>
                <w:rFonts w:ascii="Times New Roman" w:hAnsi="Times New Roman" w:cs="Times New Roman"/>
                <w:sz w:val="24"/>
                <w:szCs w:val="24"/>
                <w:lang w:val="en-GB"/>
              </w:rPr>
            </w:rPrChange>
          </w:rPr>
          <w:t>However, modern stores would not open quickly enough and were not stocked well enough to satisfy the customers, whose needs kept increasing.</w:t>
        </w:r>
      </w:ins>
    </w:p>
    <w:p w:rsidR="00124D6C" w:rsidRPr="00800DB4" w:rsidRDefault="00124D6C" w:rsidP="00C50DF9">
      <w:pPr>
        <w:spacing w:line="360" w:lineRule="auto"/>
        <w:rPr>
          <w:rFonts w:ascii="Times New Roman" w:hAnsi="Times New Roman" w:cs="Times New Roman"/>
          <w:sz w:val="20"/>
          <w:szCs w:val="20"/>
          <w:rPrChange w:id="912" w:author="Avtor">
            <w:rPr>
              <w:rFonts w:ascii="Times New Roman" w:hAnsi="Times New Roman" w:cs="Times New Roman"/>
              <w:sz w:val="24"/>
              <w:szCs w:val="24"/>
            </w:rPr>
          </w:rPrChange>
        </w:rPr>
        <w:pPrChange w:id="913" w:author="Avtor">
          <w:pPr>
            <w:spacing w:line="360" w:lineRule="auto"/>
          </w:pPr>
        </w:pPrChange>
      </w:pPr>
      <w:ins w:id="914" w:author="Avtor">
        <w:r w:rsidRPr="00800DB4">
          <w:rPr>
            <w:rFonts w:ascii="Times New Roman" w:hAnsi="Times New Roman" w:cs="Times New Roman"/>
            <w:sz w:val="20"/>
            <w:szCs w:val="20"/>
            <w:rPrChange w:id="915" w:author="Avtor">
              <w:rPr>
                <w:rFonts w:ascii="Times New Roman" w:hAnsi="Times New Roman" w:cs="Times New Roman"/>
                <w:sz w:val="24"/>
                <w:szCs w:val="24"/>
              </w:rPr>
            </w:rPrChange>
          </w:rPr>
          <w:tab/>
        </w:r>
        <w:r w:rsidRPr="00800DB4">
          <w:rPr>
            <w:rFonts w:ascii="Times New Roman" w:hAnsi="Times New Roman" w:cs="Times New Roman"/>
            <w:sz w:val="20"/>
            <w:szCs w:val="20"/>
            <w:lang w:val="en-GB"/>
            <w:rPrChange w:id="916" w:author="Avtor">
              <w:rPr>
                <w:rFonts w:ascii="Times New Roman" w:hAnsi="Times New Roman" w:cs="Times New Roman"/>
                <w:sz w:val="24"/>
                <w:szCs w:val="24"/>
                <w:lang w:val="en-GB"/>
              </w:rPr>
            </w:rPrChange>
          </w:rPr>
          <w:t>The urban and rural population's demands for consumer goods were similar; but until the 1970s their standards of living were significantly different.</w:t>
        </w:r>
        <w:r w:rsidRPr="00800DB4">
          <w:rPr>
            <w:rFonts w:ascii="Times New Roman" w:hAnsi="Times New Roman" w:cs="Times New Roman"/>
            <w:sz w:val="20"/>
            <w:szCs w:val="20"/>
            <w:rPrChange w:id="917"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18" w:author="Avtor">
              <w:rPr>
                <w:rFonts w:ascii="Times New Roman" w:hAnsi="Times New Roman" w:cs="Times New Roman"/>
                <w:sz w:val="24"/>
                <w:szCs w:val="24"/>
                <w:lang w:val="en-GB"/>
              </w:rPr>
            </w:rPrChange>
          </w:rPr>
          <w:t>Due to the variety of generational experience, the memories of the narrators differed as well.</w:t>
        </w:r>
        <w:r w:rsidRPr="00800DB4">
          <w:rPr>
            <w:rFonts w:ascii="Times New Roman" w:hAnsi="Times New Roman" w:cs="Times New Roman"/>
            <w:sz w:val="20"/>
            <w:szCs w:val="20"/>
            <w:rPrChange w:id="919"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20" w:author="Avtor">
              <w:rPr>
                <w:rFonts w:ascii="Times New Roman" w:hAnsi="Times New Roman" w:cs="Times New Roman"/>
                <w:sz w:val="24"/>
                <w:szCs w:val="24"/>
                <w:lang w:val="en-GB"/>
              </w:rPr>
            </w:rPrChange>
          </w:rPr>
          <w:t>All the stories nevertheless indicate that people attempted to bring the political and economic restrictions in line with their consumer cravings and their wish for a better life.</w:t>
        </w:r>
        <w:r w:rsidRPr="00800DB4">
          <w:rPr>
            <w:rFonts w:ascii="Times New Roman" w:hAnsi="Times New Roman" w:cs="Times New Roman"/>
            <w:sz w:val="20"/>
            <w:szCs w:val="20"/>
            <w:rPrChange w:id="921"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22" w:author="Avtor">
              <w:rPr>
                <w:rFonts w:ascii="Times New Roman" w:hAnsi="Times New Roman" w:cs="Times New Roman"/>
                <w:sz w:val="24"/>
                <w:szCs w:val="24"/>
                <w:lang w:val="en-GB"/>
              </w:rPr>
            </w:rPrChange>
          </w:rPr>
          <w:t>However, the interviewees had to adapt to the economic and political reality.</w:t>
        </w:r>
        <w:r w:rsidRPr="00800DB4">
          <w:rPr>
            <w:rFonts w:ascii="Times New Roman" w:hAnsi="Times New Roman" w:cs="Times New Roman"/>
            <w:sz w:val="20"/>
            <w:szCs w:val="20"/>
            <w:rPrChange w:id="923"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24" w:author="Avtor">
              <w:rPr>
                <w:rFonts w:ascii="Times New Roman" w:hAnsi="Times New Roman" w:cs="Times New Roman"/>
                <w:sz w:val="24"/>
                <w:szCs w:val="24"/>
                <w:lang w:val="en-GB"/>
              </w:rPr>
            </w:rPrChange>
          </w:rPr>
          <w:t>In order to attain their goals, they were willing to be moderate, austere, and frugal, but also active.</w:t>
        </w:r>
        <w:r w:rsidRPr="00800DB4">
          <w:rPr>
            <w:rFonts w:ascii="Times New Roman" w:hAnsi="Times New Roman" w:cs="Times New Roman"/>
            <w:sz w:val="20"/>
            <w:szCs w:val="20"/>
            <w:rPrChange w:id="925" w:author="Avtor">
              <w:rPr>
                <w:rFonts w:ascii="Times New Roman" w:hAnsi="Times New Roman" w:cs="Times New Roman"/>
                <w:sz w:val="24"/>
                <w:szCs w:val="24"/>
              </w:rPr>
            </w:rPrChange>
          </w:rPr>
          <w:t xml:space="preserve"> </w:t>
        </w:r>
        <w:r w:rsidRPr="00800DB4">
          <w:rPr>
            <w:rFonts w:ascii="Times New Roman" w:hAnsi="Times New Roman" w:cs="Times New Roman"/>
            <w:sz w:val="20"/>
            <w:szCs w:val="20"/>
            <w:lang w:val="en-GB"/>
            <w:rPrChange w:id="926" w:author="Avtor">
              <w:rPr>
                <w:rFonts w:ascii="Times New Roman" w:hAnsi="Times New Roman" w:cs="Times New Roman"/>
                <w:sz w:val="24"/>
                <w:szCs w:val="24"/>
                <w:lang w:val="en-GB"/>
              </w:rPr>
            </w:rPrChange>
          </w:rPr>
          <w:t>They developed the procurement skills that we are still familiar with today – including those that involved personal connections and the informal economy.</w:t>
        </w:r>
      </w:ins>
    </w:p>
    <w:sectPr w:rsidR="00124D6C" w:rsidRPr="00800DB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F8F" w:rsidRDefault="00616F8F" w:rsidP="003A0ADD">
      <w:pPr>
        <w:spacing w:line="240" w:lineRule="auto"/>
      </w:pPr>
      <w:r>
        <w:separator/>
      </w:r>
    </w:p>
  </w:endnote>
  <w:endnote w:type="continuationSeparator" w:id="0">
    <w:p w:rsidR="00616F8F" w:rsidRDefault="00616F8F" w:rsidP="003A0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altName w:val="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249567"/>
      <w:docPartObj>
        <w:docPartGallery w:val="Page Numbers (Bottom of Page)"/>
        <w:docPartUnique/>
      </w:docPartObj>
    </w:sdtPr>
    <w:sdtEndPr/>
    <w:sdtContent>
      <w:p w:rsidR="00685D0E" w:rsidRDefault="00685D0E">
        <w:pPr>
          <w:pStyle w:val="Noga"/>
          <w:jc w:val="right"/>
        </w:pPr>
        <w:r>
          <w:fldChar w:fldCharType="begin"/>
        </w:r>
        <w:r>
          <w:instrText>PAGE   \* MERGEFORMAT</w:instrText>
        </w:r>
        <w:r>
          <w:fldChar w:fldCharType="separate"/>
        </w:r>
        <w:r w:rsidR="00FC1BBE">
          <w:rPr>
            <w:noProof/>
          </w:rPr>
          <w:t>14</w:t>
        </w:r>
        <w:r>
          <w:fldChar w:fldCharType="end"/>
        </w:r>
      </w:p>
    </w:sdtContent>
  </w:sdt>
  <w:p w:rsidR="00685D0E" w:rsidRDefault="00685D0E">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F8F" w:rsidRDefault="00616F8F" w:rsidP="003A0ADD">
      <w:pPr>
        <w:spacing w:line="240" w:lineRule="auto"/>
      </w:pPr>
      <w:r>
        <w:separator/>
      </w:r>
    </w:p>
  </w:footnote>
  <w:footnote w:type="continuationSeparator" w:id="0">
    <w:p w:rsidR="00616F8F" w:rsidRDefault="00616F8F" w:rsidP="003A0ADD">
      <w:pPr>
        <w:spacing w:line="240" w:lineRule="auto"/>
      </w:pPr>
      <w:r>
        <w:continuationSeparator/>
      </w:r>
    </w:p>
  </w:footnote>
  <w:footnote w:id="1">
    <w:p w:rsidR="00685D0E" w:rsidRPr="001C5433" w:rsidRDefault="00685D0E">
      <w:pPr>
        <w:pStyle w:val="Sprotnaopomba-besedilo"/>
        <w:rPr>
          <w:rFonts w:ascii="Times New Roman" w:hAnsi="Times New Roman" w:cs="Times New Roman"/>
          <w:rPrChange w:id="2" w:author="Avtor">
            <w:rPr/>
          </w:rPrChange>
        </w:rPr>
      </w:pPr>
      <w:r w:rsidRPr="00685D0E">
        <w:rPr>
          <w:rStyle w:val="Sprotnaopomba-sklic"/>
        </w:rPr>
        <w:sym w:font="Symbol" w:char="F02A"/>
      </w:r>
      <w:del w:id="3" w:author="Avtor">
        <w:r w:rsidRPr="001C5433" w:rsidDel="00800DB4">
          <w:rPr>
            <w:rFonts w:ascii="Times New Roman" w:hAnsi="Times New Roman" w:cs="Times New Roman"/>
            <w:rPrChange w:id="4" w:author="Avtor">
              <w:rPr/>
            </w:rPrChange>
          </w:rPr>
          <w:delText xml:space="preserve"> </w:delText>
        </w:r>
      </w:del>
      <w:ins w:id="5" w:author="Avtor">
        <w:r w:rsidR="006714AE" w:rsidRPr="001C5433">
          <w:rPr>
            <w:rFonts w:ascii="Times New Roman" w:hAnsi="Times New Roman" w:cs="Times New Roman"/>
            <w:b/>
            <w:rPrChange w:id="6" w:author="Avtor">
              <w:rPr>
                <w:b/>
              </w:rPr>
            </w:rPrChange>
          </w:rPr>
          <w:t>Dr., samostojna raziskovalka, Študijski center za narodno spravo, Tivolska 42, SI-1000 Ljubljana</w:t>
        </w:r>
        <w:r w:rsidR="003B6ED4">
          <w:rPr>
            <w:rFonts w:ascii="Times New Roman" w:hAnsi="Times New Roman" w:cs="Times New Roman"/>
            <w:b/>
          </w:rPr>
          <w:t>,</w:t>
        </w:r>
        <w:del w:id="7" w:author="Avtor">
          <w:r w:rsidR="006714AE" w:rsidRPr="001C5433" w:rsidDel="003B6ED4">
            <w:rPr>
              <w:rFonts w:ascii="Times New Roman" w:hAnsi="Times New Roman" w:cs="Times New Roman"/>
              <w:b/>
              <w:rPrChange w:id="8" w:author="Avtor">
                <w:rPr/>
              </w:rPrChange>
            </w:rPr>
            <w:delText>;</w:delText>
          </w:r>
        </w:del>
        <w:r w:rsidR="006714AE" w:rsidRPr="001C5433">
          <w:rPr>
            <w:rFonts w:ascii="Times New Roman" w:hAnsi="Times New Roman" w:cs="Times New Roman"/>
            <w:b/>
            <w:rPrChange w:id="9" w:author="Avtor">
              <w:rPr/>
            </w:rPrChange>
          </w:rPr>
          <w:t xml:space="preserve"> </w:t>
        </w:r>
        <w:r w:rsidR="004920A8" w:rsidRPr="001C5433">
          <w:rPr>
            <w:rFonts w:ascii="Times New Roman" w:hAnsi="Times New Roman" w:cs="Times New Roman"/>
            <w:b/>
            <w:rPrChange w:id="10" w:author="Avtor">
              <w:rPr>
                <w:b/>
              </w:rPr>
            </w:rPrChange>
          </w:rPr>
          <w:fldChar w:fldCharType="begin"/>
        </w:r>
        <w:r w:rsidR="004920A8" w:rsidRPr="001C5433">
          <w:rPr>
            <w:rFonts w:ascii="Times New Roman" w:hAnsi="Times New Roman" w:cs="Times New Roman"/>
            <w:b/>
            <w:rPrChange w:id="11" w:author="Avtor">
              <w:rPr>
                <w:b/>
              </w:rPr>
            </w:rPrChange>
          </w:rPr>
          <w:instrText>HYPERLINK "mailto:jelka.piskuric@scnr.si"</w:instrText>
        </w:r>
        <w:r w:rsidR="004920A8" w:rsidRPr="001C5433">
          <w:rPr>
            <w:rFonts w:ascii="Times New Roman" w:hAnsi="Times New Roman" w:cs="Times New Roman"/>
            <w:b/>
            <w:rPrChange w:id="12" w:author="Avtor">
              <w:rPr>
                <w:b/>
              </w:rPr>
            </w:rPrChange>
          </w:rPr>
        </w:r>
        <w:r w:rsidR="004920A8" w:rsidRPr="001C5433">
          <w:rPr>
            <w:rFonts w:ascii="Times New Roman" w:hAnsi="Times New Roman" w:cs="Times New Roman"/>
            <w:b/>
            <w:rPrChange w:id="13" w:author="Avtor">
              <w:rPr>
                <w:b/>
              </w:rPr>
            </w:rPrChange>
          </w:rPr>
          <w:fldChar w:fldCharType="separate"/>
        </w:r>
        <w:r w:rsidR="004920A8" w:rsidRPr="001C5433">
          <w:rPr>
            <w:rStyle w:val="Hiperpovezava"/>
            <w:rFonts w:ascii="Times New Roman" w:hAnsi="Times New Roman" w:cs="Times New Roman"/>
            <w:b/>
            <w:rPrChange w:id="14" w:author="Avtor">
              <w:rPr>
                <w:rStyle w:val="Hiperpovezava"/>
                <w:b/>
              </w:rPr>
            </w:rPrChange>
          </w:rPr>
          <w:t>jelka.piskuric@scnr.si</w:t>
        </w:r>
        <w:r w:rsidR="004920A8" w:rsidRPr="001C5433">
          <w:rPr>
            <w:rFonts w:ascii="Times New Roman" w:hAnsi="Times New Roman" w:cs="Times New Roman"/>
            <w:b/>
            <w:rPrChange w:id="15" w:author="Avtor">
              <w:rPr>
                <w:b/>
              </w:rPr>
            </w:rPrChange>
          </w:rPr>
          <w:fldChar w:fldCharType="end"/>
        </w:r>
        <w:bookmarkStart w:id="16" w:name="_GoBack"/>
        <w:bookmarkEnd w:id="16"/>
        <w:del w:id="17" w:author="Avtor">
          <w:r w:rsidR="004920A8" w:rsidRPr="001C5433" w:rsidDel="003B6ED4">
            <w:rPr>
              <w:rFonts w:ascii="Times New Roman" w:hAnsi="Times New Roman" w:cs="Times New Roman"/>
              <w:b/>
              <w:rPrChange w:id="18" w:author="Avtor">
                <w:rPr>
                  <w:b/>
                </w:rPr>
              </w:rPrChange>
            </w:rPr>
            <w:delText>.</w:delText>
          </w:r>
        </w:del>
      </w:ins>
    </w:p>
  </w:footnote>
  <w:footnote w:id="2">
    <w:p w:rsidR="00700619" w:rsidRPr="00A83BD1" w:rsidRDefault="005A4C11" w:rsidP="005A4C11">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282053" w:rsidRPr="00A83BD1">
        <w:rPr>
          <w:rFonts w:ascii="Times New Roman" w:hAnsi="Times New Roman" w:cs="Times New Roman"/>
        </w:rPr>
        <w:t xml:space="preserve">Gl. </w:t>
      </w:r>
      <w:r w:rsidR="00975CE7" w:rsidRPr="00A83BD1">
        <w:rPr>
          <w:rFonts w:ascii="Times New Roman" w:hAnsi="Times New Roman" w:cs="Times New Roman"/>
        </w:rPr>
        <w:t xml:space="preserve">Tanja </w:t>
      </w:r>
      <w:r w:rsidRPr="00A83BD1">
        <w:rPr>
          <w:rFonts w:ascii="Times New Roman" w:hAnsi="Times New Roman" w:cs="Times New Roman"/>
        </w:rPr>
        <w:t>Petrović, »</w:t>
      </w:r>
      <w:proofErr w:type="spellStart"/>
      <w:r w:rsidRPr="00A83BD1">
        <w:rPr>
          <w:rFonts w:ascii="Times New Roman" w:hAnsi="Times New Roman" w:cs="Times New Roman"/>
        </w:rPr>
        <w:t>Towards</w:t>
      </w:r>
      <w:proofErr w:type="spellEnd"/>
      <w:r w:rsidRPr="00A83BD1">
        <w:rPr>
          <w:rFonts w:ascii="Times New Roman" w:hAnsi="Times New Roman" w:cs="Times New Roman"/>
        </w:rPr>
        <w:t xml:space="preserve"> </w:t>
      </w:r>
      <w:proofErr w:type="spellStart"/>
      <w:proofErr w:type="gramStart"/>
      <w:r w:rsidRPr="00A83BD1">
        <w:rPr>
          <w:rFonts w:ascii="Times New Roman" w:hAnsi="Times New Roman" w:cs="Times New Roman"/>
        </w:rPr>
        <w:t>an</w:t>
      </w:r>
      <w:proofErr w:type="spellEnd"/>
      <w:proofErr w:type="gramEnd"/>
      <w:r w:rsidRPr="00A83BD1">
        <w:rPr>
          <w:rFonts w:ascii="Times New Roman" w:hAnsi="Times New Roman" w:cs="Times New Roman"/>
        </w:rPr>
        <w:t xml:space="preserve"> </w:t>
      </w:r>
      <w:proofErr w:type="spellStart"/>
      <w:r w:rsidRPr="00A83BD1">
        <w:rPr>
          <w:rFonts w:ascii="Times New Roman" w:hAnsi="Times New Roman" w:cs="Times New Roman"/>
        </w:rPr>
        <w:t>Affective</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Histo</w:t>
      </w:r>
      <w:del w:id="40" w:author="Avtor">
        <w:r w:rsidRPr="00A83BD1" w:rsidDel="003B67FF">
          <w:rPr>
            <w:rFonts w:ascii="Times New Roman" w:hAnsi="Times New Roman" w:cs="Times New Roman"/>
          </w:rPr>
          <w:delText>e</w:delText>
        </w:r>
      </w:del>
      <w:r w:rsidRPr="00A83BD1">
        <w:rPr>
          <w:rFonts w:ascii="Times New Roman" w:hAnsi="Times New Roman" w:cs="Times New Roman"/>
        </w:rPr>
        <w:t>ry</w:t>
      </w:r>
      <w:proofErr w:type="spellEnd"/>
      <w:r w:rsidRPr="00A83BD1">
        <w:rPr>
          <w:rFonts w:ascii="Times New Roman" w:hAnsi="Times New Roman" w:cs="Times New Roman"/>
        </w:rPr>
        <w:t xml:space="preserve"> of </w:t>
      </w:r>
      <w:proofErr w:type="spellStart"/>
      <w:r w:rsidRPr="00A83BD1">
        <w:rPr>
          <w:rFonts w:ascii="Times New Roman" w:hAnsi="Times New Roman" w:cs="Times New Roman"/>
        </w:rPr>
        <w:t>Yugoslavia</w:t>
      </w:r>
      <w:proofErr w:type="spellEnd"/>
      <w:r w:rsidRPr="00A83BD1">
        <w:rPr>
          <w:rFonts w:ascii="Times New Roman" w:hAnsi="Times New Roman" w:cs="Times New Roman"/>
        </w:rPr>
        <w:t xml:space="preserve">,« </w:t>
      </w:r>
      <w:r w:rsidR="00C16BA2" w:rsidRPr="00A83BD1">
        <w:rPr>
          <w:rFonts w:ascii="Times New Roman" w:hAnsi="Times New Roman" w:cs="Times New Roman"/>
          <w:i/>
        </w:rPr>
        <w:t>Filoz</w:t>
      </w:r>
      <w:ins w:id="41" w:author="Avtor">
        <w:r w:rsidR="006A754E">
          <w:rPr>
            <w:rFonts w:ascii="Times New Roman" w:hAnsi="Times New Roman" w:cs="Times New Roman"/>
            <w:i/>
          </w:rPr>
          <w:t>o</w:t>
        </w:r>
      </w:ins>
      <w:del w:id="42" w:author="Avtor">
        <w:r w:rsidR="00C16BA2" w:rsidRPr="00A83BD1" w:rsidDel="006A754E">
          <w:rPr>
            <w:rFonts w:ascii="Times New Roman" w:hAnsi="Times New Roman" w:cs="Times New Roman"/>
            <w:i/>
          </w:rPr>
          <w:delText>i</w:delText>
        </w:r>
      </w:del>
      <w:r w:rsidR="00C16BA2" w:rsidRPr="00A83BD1">
        <w:rPr>
          <w:rFonts w:ascii="Times New Roman" w:hAnsi="Times New Roman" w:cs="Times New Roman"/>
          <w:i/>
        </w:rPr>
        <w:t>fija i društvo</w:t>
      </w:r>
      <w:r w:rsidR="00C16BA2" w:rsidRPr="00A83BD1">
        <w:rPr>
          <w:rFonts w:ascii="Times New Roman" w:hAnsi="Times New Roman" w:cs="Times New Roman"/>
        </w:rPr>
        <w:t xml:space="preserve"> 27, št. 3 (2016): </w:t>
      </w:r>
      <w:r w:rsidR="00F34451">
        <w:rPr>
          <w:rFonts w:ascii="Times New Roman" w:hAnsi="Times New Roman" w:cs="Times New Roman"/>
        </w:rPr>
        <w:t>510.</w:t>
      </w:r>
      <w:r w:rsidRPr="00A83BD1">
        <w:rPr>
          <w:rFonts w:ascii="Times New Roman" w:hAnsi="Times New Roman" w:cs="Times New Roman"/>
        </w:rPr>
        <w:t xml:space="preserve"> </w:t>
      </w:r>
      <w:r w:rsidR="00764D3F">
        <w:rPr>
          <w:rFonts w:ascii="Times New Roman" w:hAnsi="Times New Roman" w:cs="Times New Roman"/>
        </w:rPr>
        <w:t xml:space="preserve">Breda </w:t>
      </w:r>
      <w:r w:rsidRPr="00A83BD1">
        <w:rPr>
          <w:rFonts w:ascii="Times New Roman" w:hAnsi="Times New Roman" w:cs="Times New Roman"/>
        </w:rPr>
        <w:t xml:space="preserve">Luthar, </w:t>
      </w:r>
      <w:r w:rsidR="00700619" w:rsidRPr="00A83BD1">
        <w:rPr>
          <w:rFonts w:ascii="Times New Roman" w:hAnsi="Times New Roman" w:cs="Times New Roman"/>
        </w:rPr>
        <w:t>»</w:t>
      </w:r>
      <w:proofErr w:type="spellStart"/>
      <w:r w:rsidR="00700619" w:rsidRPr="00A83BD1">
        <w:rPr>
          <w:rFonts w:ascii="Times New Roman" w:hAnsi="Times New Roman" w:cs="Times New Roman"/>
        </w:rPr>
        <w:t>Shame</w:t>
      </w:r>
      <w:proofErr w:type="spellEnd"/>
      <w:r w:rsidR="00700619" w:rsidRPr="00A83BD1">
        <w:rPr>
          <w:rFonts w:ascii="Times New Roman" w:hAnsi="Times New Roman" w:cs="Times New Roman"/>
        </w:rPr>
        <w:t xml:space="preserve">, </w:t>
      </w:r>
      <w:proofErr w:type="spellStart"/>
      <w:r w:rsidR="00700619" w:rsidRPr="00A83BD1">
        <w:rPr>
          <w:rFonts w:ascii="Times New Roman" w:hAnsi="Times New Roman" w:cs="Times New Roman"/>
        </w:rPr>
        <w:t>Desire</w:t>
      </w:r>
      <w:proofErr w:type="spellEnd"/>
      <w:r w:rsidR="00700619" w:rsidRPr="00A83BD1">
        <w:rPr>
          <w:rFonts w:ascii="Times New Roman" w:hAnsi="Times New Roman" w:cs="Times New Roman"/>
        </w:rPr>
        <w:t xml:space="preserve"> and </w:t>
      </w:r>
      <w:proofErr w:type="spellStart"/>
      <w:r w:rsidR="00700619" w:rsidRPr="00A83BD1">
        <w:rPr>
          <w:rFonts w:ascii="Times New Roman" w:hAnsi="Times New Roman" w:cs="Times New Roman"/>
        </w:rPr>
        <w:t>Longing</w:t>
      </w:r>
      <w:proofErr w:type="spellEnd"/>
      <w:r w:rsidR="00700619" w:rsidRPr="00A83BD1">
        <w:rPr>
          <w:rFonts w:ascii="Times New Roman" w:hAnsi="Times New Roman" w:cs="Times New Roman"/>
        </w:rPr>
        <w:t xml:space="preserve"> </w:t>
      </w:r>
      <w:proofErr w:type="gramStart"/>
      <w:r w:rsidR="00700619" w:rsidRPr="00A83BD1">
        <w:rPr>
          <w:rFonts w:ascii="Times New Roman" w:hAnsi="Times New Roman" w:cs="Times New Roman"/>
        </w:rPr>
        <w:t>for</w:t>
      </w:r>
      <w:proofErr w:type="gramEnd"/>
      <w:r w:rsidR="00700619" w:rsidRPr="00A83BD1">
        <w:rPr>
          <w:rFonts w:ascii="Times New Roman" w:hAnsi="Times New Roman" w:cs="Times New Roman"/>
        </w:rPr>
        <w:t xml:space="preserve"> the West, A </w:t>
      </w:r>
      <w:proofErr w:type="spellStart"/>
      <w:r w:rsidR="00700619" w:rsidRPr="00A83BD1">
        <w:rPr>
          <w:rFonts w:ascii="Times New Roman" w:hAnsi="Times New Roman" w:cs="Times New Roman"/>
        </w:rPr>
        <w:t>Case</w:t>
      </w:r>
      <w:proofErr w:type="spellEnd"/>
      <w:r w:rsidR="00700619" w:rsidRPr="00A83BD1">
        <w:rPr>
          <w:rFonts w:ascii="Times New Roman" w:hAnsi="Times New Roman" w:cs="Times New Roman"/>
        </w:rPr>
        <w:t xml:space="preserve"> </w:t>
      </w:r>
      <w:proofErr w:type="spellStart"/>
      <w:r w:rsidR="00700619" w:rsidRPr="00A83BD1">
        <w:rPr>
          <w:rFonts w:ascii="Times New Roman" w:hAnsi="Times New Roman" w:cs="Times New Roman"/>
        </w:rPr>
        <w:t>Study</w:t>
      </w:r>
      <w:proofErr w:type="spellEnd"/>
      <w:r w:rsidR="00700619" w:rsidRPr="00A83BD1">
        <w:rPr>
          <w:rFonts w:ascii="Times New Roman" w:hAnsi="Times New Roman" w:cs="Times New Roman"/>
        </w:rPr>
        <w:t xml:space="preserve"> o</w:t>
      </w:r>
      <w:ins w:id="43" w:author="Avtor">
        <w:r w:rsidR="006A754E">
          <w:rPr>
            <w:rFonts w:ascii="Times New Roman" w:hAnsi="Times New Roman" w:cs="Times New Roman"/>
          </w:rPr>
          <w:t>f</w:t>
        </w:r>
      </w:ins>
      <w:del w:id="44" w:author="Avtor">
        <w:r w:rsidR="00700619" w:rsidRPr="00A83BD1" w:rsidDel="006A754E">
          <w:rPr>
            <w:rFonts w:ascii="Times New Roman" w:hAnsi="Times New Roman" w:cs="Times New Roman"/>
          </w:rPr>
          <w:delText>d</w:delText>
        </w:r>
      </w:del>
      <w:r w:rsidR="00700619" w:rsidRPr="00A83BD1">
        <w:rPr>
          <w:rFonts w:ascii="Times New Roman" w:hAnsi="Times New Roman" w:cs="Times New Roman"/>
        </w:rPr>
        <w:t xml:space="preserve"> </w:t>
      </w:r>
      <w:proofErr w:type="spellStart"/>
      <w:r w:rsidR="00700619" w:rsidRPr="00A83BD1">
        <w:rPr>
          <w:rFonts w:ascii="Times New Roman" w:hAnsi="Times New Roman" w:cs="Times New Roman"/>
        </w:rPr>
        <w:t>Consumption</w:t>
      </w:r>
      <w:proofErr w:type="spellEnd"/>
      <w:r w:rsidR="00700619" w:rsidRPr="00A83BD1">
        <w:rPr>
          <w:rFonts w:ascii="Times New Roman" w:hAnsi="Times New Roman" w:cs="Times New Roman"/>
        </w:rPr>
        <w:t xml:space="preserve">,« v: </w:t>
      </w:r>
      <w:proofErr w:type="spellStart"/>
      <w:r w:rsidR="00700619" w:rsidRPr="00A83BD1">
        <w:rPr>
          <w:rFonts w:ascii="Times New Roman" w:hAnsi="Times New Roman" w:cs="Times New Roman"/>
          <w:i/>
        </w:rPr>
        <w:t>Remembering</w:t>
      </w:r>
      <w:proofErr w:type="spellEnd"/>
      <w:r w:rsidR="00700619" w:rsidRPr="00A83BD1">
        <w:rPr>
          <w:rFonts w:ascii="Times New Roman" w:hAnsi="Times New Roman" w:cs="Times New Roman"/>
          <w:i/>
        </w:rPr>
        <w:t xml:space="preserve"> </w:t>
      </w:r>
      <w:proofErr w:type="spellStart"/>
      <w:r w:rsidR="00700619" w:rsidRPr="00A83BD1">
        <w:rPr>
          <w:rFonts w:ascii="Times New Roman" w:hAnsi="Times New Roman" w:cs="Times New Roman"/>
          <w:i/>
        </w:rPr>
        <w:t>Utopia</w:t>
      </w:r>
      <w:proofErr w:type="spellEnd"/>
      <w:r w:rsidR="00700619" w:rsidRPr="00A83BD1">
        <w:rPr>
          <w:rFonts w:ascii="Times New Roman" w:hAnsi="Times New Roman" w:cs="Times New Roman"/>
          <w:i/>
        </w:rPr>
        <w:t xml:space="preserve">, The </w:t>
      </w:r>
      <w:proofErr w:type="spellStart"/>
      <w:r w:rsidR="00700619" w:rsidRPr="00A83BD1">
        <w:rPr>
          <w:rFonts w:ascii="Times New Roman" w:hAnsi="Times New Roman" w:cs="Times New Roman"/>
          <w:i/>
        </w:rPr>
        <w:t>Culture</w:t>
      </w:r>
      <w:proofErr w:type="spellEnd"/>
      <w:r w:rsidR="00700619" w:rsidRPr="00A83BD1">
        <w:rPr>
          <w:rFonts w:ascii="Times New Roman" w:hAnsi="Times New Roman" w:cs="Times New Roman"/>
          <w:i/>
        </w:rPr>
        <w:t xml:space="preserve"> of </w:t>
      </w:r>
      <w:proofErr w:type="spellStart"/>
      <w:r w:rsidR="00700619" w:rsidRPr="00A83BD1">
        <w:rPr>
          <w:rFonts w:ascii="Times New Roman" w:hAnsi="Times New Roman" w:cs="Times New Roman"/>
          <w:i/>
        </w:rPr>
        <w:t>Everyday</w:t>
      </w:r>
      <w:proofErr w:type="spellEnd"/>
      <w:r w:rsidR="00700619" w:rsidRPr="00A83BD1">
        <w:rPr>
          <w:rFonts w:ascii="Times New Roman" w:hAnsi="Times New Roman" w:cs="Times New Roman"/>
          <w:i/>
        </w:rPr>
        <w:t xml:space="preserve"> </w:t>
      </w:r>
      <w:proofErr w:type="spellStart"/>
      <w:r w:rsidR="00700619" w:rsidRPr="00A83BD1">
        <w:rPr>
          <w:rFonts w:ascii="Times New Roman" w:hAnsi="Times New Roman" w:cs="Times New Roman"/>
          <w:i/>
        </w:rPr>
        <w:t>Life</w:t>
      </w:r>
      <w:proofErr w:type="spellEnd"/>
      <w:r w:rsidR="00700619" w:rsidRPr="00A83BD1">
        <w:rPr>
          <w:rFonts w:ascii="Times New Roman" w:hAnsi="Times New Roman" w:cs="Times New Roman"/>
          <w:i/>
        </w:rPr>
        <w:t xml:space="preserve"> in Socialist </w:t>
      </w:r>
      <w:proofErr w:type="spellStart"/>
      <w:r w:rsidR="00700619" w:rsidRPr="00A83BD1">
        <w:rPr>
          <w:rFonts w:ascii="Times New Roman" w:hAnsi="Times New Roman" w:cs="Times New Roman"/>
          <w:i/>
        </w:rPr>
        <w:t>Yugoslavia</w:t>
      </w:r>
      <w:proofErr w:type="spellEnd"/>
      <w:r w:rsidR="00700619" w:rsidRPr="00A83BD1">
        <w:rPr>
          <w:rFonts w:ascii="Times New Roman" w:hAnsi="Times New Roman" w:cs="Times New Roman"/>
        </w:rPr>
        <w:t xml:space="preserve">, ur. Breda Luthar in Maruša Pušnik (Washington: </w:t>
      </w:r>
      <w:proofErr w:type="gramStart"/>
      <w:r w:rsidR="00700619" w:rsidRPr="00A83BD1">
        <w:rPr>
          <w:rFonts w:ascii="Times New Roman" w:hAnsi="Times New Roman" w:cs="Times New Roman"/>
        </w:rPr>
        <w:t>New</w:t>
      </w:r>
      <w:proofErr w:type="gramEnd"/>
      <w:r w:rsidR="00700619" w:rsidRPr="00A83BD1">
        <w:rPr>
          <w:rFonts w:ascii="Times New Roman" w:hAnsi="Times New Roman" w:cs="Times New Roman"/>
        </w:rPr>
        <w:t xml:space="preserve"> </w:t>
      </w:r>
      <w:proofErr w:type="spellStart"/>
      <w:r w:rsidR="00700619" w:rsidRPr="00A83BD1">
        <w:rPr>
          <w:rFonts w:ascii="Times New Roman" w:hAnsi="Times New Roman" w:cs="Times New Roman"/>
        </w:rPr>
        <w:t>Academia</w:t>
      </w:r>
      <w:proofErr w:type="spellEnd"/>
      <w:r w:rsidR="00700619" w:rsidRPr="00A83BD1">
        <w:rPr>
          <w:rFonts w:ascii="Times New Roman" w:hAnsi="Times New Roman" w:cs="Times New Roman"/>
        </w:rPr>
        <w:t xml:space="preserve"> </w:t>
      </w:r>
      <w:proofErr w:type="spellStart"/>
      <w:r w:rsidR="00700619" w:rsidRPr="00A83BD1">
        <w:rPr>
          <w:rFonts w:ascii="Times New Roman" w:hAnsi="Times New Roman" w:cs="Times New Roman"/>
        </w:rPr>
        <w:t>Publishing</w:t>
      </w:r>
      <w:proofErr w:type="spellEnd"/>
      <w:r w:rsidR="00700619" w:rsidRPr="00A83BD1">
        <w:rPr>
          <w:rFonts w:ascii="Times New Roman" w:hAnsi="Times New Roman" w:cs="Times New Roman"/>
        </w:rPr>
        <w:t>, 2010), 341–</w:t>
      </w:r>
      <w:del w:id="45" w:author="Avtor">
        <w:r w:rsidR="00700619" w:rsidRPr="00A83BD1" w:rsidDel="004920A8">
          <w:rPr>
            <w:rFonts w:ascii="Times New Roman" w:hAnsi="Times New Roman" w:cs="Times New Roman"/>
          </w:rPr>
          <w:delText>3</w:delText>
        </w:r>
      </w:del>
      <w:r w:rsidR="00700619" w:rsidRPr="00A83BD1">
        <w:rPr>
          <w:rFonts w:ascii="Times New Roman" w:hAnsi="Times New Roman" w:cs="Times New Roman"/>
        </w:rPr>
        <w:t>77.</w:t>
      </w:r>
    </w:p>
  </w:footnote>
  <w:footnote w:id="3">
    <w:p w:rsidR="00A83BD1" w:rsidRPr="00A83BD1" w:rsidRDefault="00A83BD1">
      <w:pPr>
        <w:pStyle w:val="Sprotnaopomba-besedilo"/>
        <w:rPr>
          <w:rFonts w:ascii="Times New Roman" w:hAnsi="Times New Roman" w:cs="Times New Roman"/>
        </w:rPr>
      </w:pPr>
      <w:r w:rsidRPr="003979CD">
        <w:rPr>
          <w:rStyle w:val="Sprotnaopomba-sklic"/>
          <w:rFonts w:ascii="Times New Roman" w:hAnsi="Times New Roman" w:cs="Times New Roman"/>
        </w:rPr>
        <w:footnoteRef/>
      </w:r>
      <w:r w:rsidRPr="003979CD">
        <w:rPr>
          <w:rFonts w:ascii="Times New Roman" w:hAnsi="Times New Roman" w:cs="Times New Roman"/>
        </w:rPr>
        <w:t xml:space="preserve"> </w:t>
      </w:r>
      <w:r w:rsidR="00890EF5">
        <w:rPr>
          <w:rFonts w:ascii="Times New Roman" w:hAnsi="Times New Roman" w:cs="Times New Roman"/>
        </w:rPr>
        <w:t xml:space="preserve">Posneta pričevanja naj </w:t>
      </w:r>
      <w:r w:rsidR="00890EF5" w:rsidRPr="00890EF5">
        <w:rPr>
          <w:rFonts w:ascii="Times New Roman" w:hAnsi="Times New Roman" w:cs="Times New Roman"/>
        </w:rPr>
        <w:t>bi posredovala čim širšo podobo o vsakdanjem življenju v socializmu</w:t>
      </w:r>
      <w:r w:rsidR="00890EF5">
        <w:rPr>
          <w:rFonts w:ascii="Times New Roman" w:hAnsi="Times New Roman" w:cs="Times New Roman"/>
        </w:rPr>
        <w:t xml:space="preserve">, zato sem se trudila, da je bila izbrana </w:t>
      </w:r>
      <w:r w:rsidR="00890EF5" w:rsidRPr="00890EF5">
        <w:rPr>
          <w:rFonts w:ascii="Times New Roman" w:hAnsi="Times New Roman" w:cs="Times New Roman"/>
        </w:rPr>
        <w:t>geografsko in demografsko raznolika</w:t>
      </w:r>
      <w:r w:rsidR="00890EF5">
        <w:rPr>
          <w:rFonts w:ascii="Times New Roman" w:hAnsi="Times New Roman" w:cs="Times New Roman"/>
        </w:rPr>
        <w:t xml:space="preserve"> populacija.</w:t>
      </w:r>
      <w:r w:rsidR="00890EF5" w:rsidRPr="00890EF5">
        <w:rPr>
          <w:rFonts w:ascii="Times New Roman" w:hAnsi="Times New Roman" w:cs="Times New Roman"/>
        </w:rPr>
        <w:t xml:space="preserve"> </w:t>
      </w:r>
      <w:r w:rsidR="00890EF5">
        <w:rPr>
          <w:rFonts w:ascii="Times New Roman" w:hAnsi="Times New Roman" w:cs="Times New Roman"/>
        </w:rPr>
        <w:t>Da bi dobila reprezentativni vzorec, sem sogovornike iskala p</w:t>
      </w:r>
      <w:del w:id="50" w:author="Avtor">
        <w:r w:rsidR="00890EF5" w:rsidDel="003B67FF">
          <w:rPr>
            <w:rFonts w:ascii="Times New Roman" w:hAnsi="Times New Roman" w:cs="Times New Roman"/>
          </w:rPr>
          <w:delText>rek</w:delText>
        </w:r>
      </w:del>
      <w:r w:rsidR="00890EF5">
        <w:rPr>
          <w:rFonts w:ascii="Times New Roman" w:hAnsi="Times New Roman" w:cs="Times New Roman"/>
        </w:rPr>
        <w:t>o različnih pot</w:t>
      </w:r>
      <w:ins w:id="51" w:author="Avtor">
        <w:r w:rsidR="003B67FF">
          <w:rPr>
            <w:rFonts w:ascii="Times New Roman" w:hAnsi="Times New Roman" w:cs="Times New Roman"/>
          </w:rPr>
          <w:t>eh</w:t>
        </w:r>
      </w:ins>
      <w:del w:id="52" w:author="Avtor">
        <w:r w:rsidR="00890EF5" w:rsidDel="003B67FF">
          <w:rPr>
            <w:rFonts w:ascii="Times New Roman" w:hAnsi="Times New Roman" w:cs="Times New Roman"/>
          </w:rPr>
          <w:delText>i</w:delText>
        </w:r>
      </w:del>
      <w:r w:rsidR="00890EF5">
        <w:rPr>
          <w:rFonts w:ascii="Times New Roman" w:hAnsi="Times New Roman" w:cs="Times New Roman"/>
        </w:rPr>
        <w:t>. P</w:t>
      </w:r>
      <w:r w:rsidR="00890EF5" w:rsidRPr="00890EF5">
        <w:rPr>
          <w:rFonts w:ascii="Times New Roman" w:hAnsi="Times New Roman" w:cs="Times New Roman"/>
        </w:rPr>
        <w:t xml:space="preserve">rva je bila </w:t>
      </w:r>
      <w:del w:id="53" w:author="Avtor">
        <w:r w:rsidR="00890EF5" w:rsidDel="003B67FF">
          <w:rPr>
            <w:rFonts w:ascii="Times New Roman" w:hAnsi="Times New Roman" w:cs="Times New Roman"/>
          </w:rPr>
          <w:delText xml:space="preserve">preko </w:delText>
        </w:r>
      </w:del>
      <w:ins w:id="54" w:author="Avtor">
        <w:r w:rsidR="003B67FF">
          <w:rPr>
            <w:rFonts w:ascii="Times New Roman" w:hAnsi="Times New Roman" w:cs="Times New Roman"/>
          </w:rPr>
          <w:t xml:space="preserve">s pomočjo </w:t>
        </w:r>
      </w:ins>
      <w:r w:rsidR="00890EF5">
        <w:rPr>
          <w:rFonts w:ascii="Times New Roman" w:hAnsi="Times New Roman" w:cs="Times New Roman"/>
        </w:rPr>
        <w:t>organizacij, društev ali</w:t>
      </w:r>
      <w:r w:rsidR="00890EF5" w:rsidRPr="00890EF5">
        <w:rPr>
          <w:rFonts w:ascii="Times New Roman" w:hAnsi="Times New Roman" w:cs="Times New Roman"/>
        </w:rPr>
        <w:t xml:space="preserve"> lokalni</w:t>
      </w:r>
      <w:ins w:id="55" w:author="Avtor">
        <w:r w:rsidR="003B67FF">
          <w:rPr>
            <w:rFonts w:ascii="Times New Roman" w:hAnsi="Times New Roman" w:cs="Times New Roman"/>
          </w:rPr>
          <w:t>h</w:t>
        </w:r>
      </w:ins>
      <w:del w:id="56" w:author="Avtor">
        <w:r w:rsidR="00890EF5" w:rsidRPr="00890EF5" w:rsidDel="003B67FF">
          <w:rPr>
            <w:rFonts w:ascii="Times New Roman" w:hAnsi="Times New Roman" w:cs="Times New Roman"/>
          </w:rPr>
          <w:delText>mi</w:delText>
        </w:r>
      </w:del>
      <w:r w:rsidR="00890EF5" w:rsidRPr="00890EF5">
        <w:rPr>
          <w:rFonts w:ascii="Times New Roman" w:hAnsi="Times New Roman" w:cs="Times New Roman"/>
        </w:rPr>
        <w:t xml:space="preserve"> skupnost</w:t>
      </w:r>
      <w:del w:id="57" w:author="Avtor">
        <w:r w:rsidR="00890EF5" w:rsidRPr="00890EF5" w:rsidDel="003B67FF">
          <w:rPr>
            <w:rFonts w:ascii="Times New Roman" w:hAnsi="Times New Roman" w:cs="Times New Roman"/>
          </w:rPr>
          <w:delText>m</w:delText>
        </w:r>
      </w:del>
      <w:r w:rsidR="00890EF5" w:rsidRPr="00890EF5">
        <w:rPr>
          <w:rFonts w:ascii="Times New Roman" w:hAnsi="Times New Roman" w:cs="Times New Roman"/>
        </w:rPr>
        <w:t>i</w:t>
      </w:r>
      <w:r w:rsidR="00890EF5">
        <w:rPr>
          <w:rFonts w:ascii="Times New Roman" w:hAnsi="Times New Roman" w:cs="Times New Roman"/>
        </w:rPr>
        <w:t xml:space="preserve">, vendar </w:t>
      </w:r>
      <w:ins w:id="58" w:author="Avtor">
        <w:r w:rsidR="003B67FF">
          <w:rPr>
            <w:rFonts w:ascii="Times New Roman" w:hAnsi="Times New Roman" w:cs="Times New Roman"/>
          </w:rPr>
          <w:t>mi je</w:t>
        </w:r>
      </w:ins>
      <w:del w:id="59" w:author="Avtor">
        <w:r w:rsidR="00890EF5" w:rsidRPr="00890EF5" w:rsidDel="003B67FF">
          <w:rPr>
            <w:rFonts w:ascii="Times New Roman" w:hAnsi="Times New Roman" w:cs="Times New Roman"/>
          </w:rPr>
          <w:delText>sem</w:delText>
        </w:r>
      </w:del>
      <w:r w:rsidR="00890EF5" w:rsidRPr="00890EF5">
        <w:rPr>
          <w:rFonts w:ascii="Times New Roman" w:hAnsi="Times New Roman" w:cs="Times New Roman"/>
        </w:rPr>
        <w:t xml:space="preserve"> na ta način uspel</w:t>
      </w:r>
      <w:ins w:id="60" w:author="Avtor">
        <w:r w:rsidR="003B67FF">
          <w:rPr>
            <w:rFonts w:ascii="Times New Roman" w:hAnsi="Times New Roman" w:cs="Times New Roman"/>
          </w:rPr>
          <w:t>o</w:t>
        </w:r>
      </w:ins>
      <w:del w:id="61" w:author="Avtor">
        <w:r w:rsidR="00890EF5" w:rsidRPr="00890EF5" w:rsidDel="003B67FF">
          <w:rPr>
            <w:rFonts w:ascii="Times New Roman" w:hAnsi="Times New Roman" w:cs="Times New Roman"/>
          </w:rPr>
          <w:delText>a</w:delText>
        </w:r>
      </w:del>
      <w:r w:rsidR="00890EF5" w:rsidRPr="00890EF5">
        <w:rPr>
          <w:rFonts w:ascii="Times New Roman" w:hAnsi="Times New Roman" w:cs="Times New Roman"/>
        </w:rPr>
        <w:t xml:space="preserve"> zbrati zelo malo pričevanj</w:t>
      </w:r>
      <w:r w:rsidR="00890EF5">
        <w:rPr>
          <w:rFonts w:ascii="Times New Roman" w:hAnsi="Times New Roman" w:cs="Times New Roman"/>
        </w:rPr>
        <w:t>. Več uspeha sem imela z iskanjem pričevalcev p</w:t>
      </w:r>
      <w:del w:id="62" w:author="Avtor">
        <w:r w:rsidR="00890EF5" w:rsidDel="003B67FF">
          <w:rPr>
            <w:rFonts w:ascii="Times New Roman" w:hAnsi="Times New Roman" w:cs="Times New Roman"/>
          </w:rPr>
          <w:delText>rek</w:delText>
        </w:r>
      </w:del>
      <w:r w:rsidR="00890EF5">
        <w:rPr>
          <w:rFonts w:ascii="Times New Roman" w:hAnsi="Times New Roman" w:cs="Times New Roman"/>
        </w:rPr>
        <w:t>o svoj</w:t>
      </w:r>
      <w:ins w:id="63" w:author="Avtor">
        <w:r w:rsidR="003B67FF">
          <w:rPr>
            <w:rFonts w:ascii="Times New Roman" w:hAnsi="Times New Roman" w:cs="Times New Roman"/>
          </w:rPr>
          <w:t>i</w:t>
        </w:r>
      </w:ins>
      <w:del w:id="64" w:author="Avtor">
        <w:r w:rsidR="00890EF5" w:rsidDel="003B67FF">
          <w:rPr>
            <w:rFonts w:ascii="Times New Roman" w:hAnsi="Times New Roman" w:cs="Times New Roman"/>
          </w:rPr>
          <w:delText>e</w:delText>
        </w:r>
      </w:del>
      <w:r w:rsidR="00890EF5">
        <w:rPr>
          <w:rFonts w:ascii="Times New Roman" w:hAnsi="Times New Roman" w:cs="Times New Roman"/>
        </w:rPr>
        <w:t xml:space="preserve"> socialn</w:t>
      </w:r>
      <w:ins w:id="65" w:author="Avtor">
        <w:r w:rsidR="003B67FF">
          <w:rPr>
            <w:rFonts w:ascii="Times New Roman" w:hAnsi="Times New Roman" w:cs="Times New Roman"/>
          </w:rPr>
          <w:t>i</w:t>
        </w:r>
      </w:ins>
      <w:del w:id="66" w:author="Avtor">
        <w:r w:rsidR="00890EF5" w:rsidDel="003B67FF">
          <w:rPr>
            <w:rFonts w:ascii="Times New Roman" w:hAnsi="Times New Roman" w:cs="Times New Roman"/>
          </w:rPr>
          <w:delText>e</w:delText>
        </w:r>
      </w:del>
      <w:r w:rsidR="00890EF5">
        <w:rPr>
          <w:rFonts w:ascii="Times New Roman" w:hAnsi="Times New Roman" w:cs="Times New Roman"/>
        </w:rPr>
        <w:t xml:space="preserve"> mrež</w:t>
      </w:r>
      <w:ins w:id="67" w:author="Avtor">
        <w:r w:rsidR="003B67FF">
          <w:rPr>
            <w:rFonts w:ascii="Times New Roman" w:hAnsi="Times New Roman" w:cs="Times New Roman"/>
          </w:rPr>
          <w:t>i</w:t>
        </w:r>
      </w:ins>
      <w:del w:id="68" w:author="Avtor">
        <w:r w:rsidR="00890EF5" w:rsidDel="003B67FF">
          <w:rPr>
            <w:rFonts w:ascii="Times New Roman" w:hAnsi="Times New Roman" w:cs="Times New Roman"/>
          </w:rPr>
          <w:delText>e</w:delText>
        </w:r>
      </w:del>
      <w:r w:rsidR="00890EF5">
        <w:rPr>
          <w:rFonts w:ascii="Times New Roman" w:hAnsi="Times New Roman" w:cs="Times New Roman"/>
        </w:rPr>
        <w:t xml:space="preserve">. </w:t>
      </w:r>
      <w:r w:rsidR="00890EF5" w:rsidRPr="00890EF5">
        <w:rPr>
          <w:rFonts w:ascii="Times New Roman" w:hAnsi="Times New Roman" w:cs="Times New Roman"/>
        </w:rPr>
        <w:t xml:space="preserve">Izbrani vzorec </w:t>
      </w:r>
      <w:r w:rsidR="00890EF5">
        <w:rPr>
          <w:rFonts w:ascii="Times New Roman" w:hAnsi="Times New Roman" w:cs="Times New Roman"/>
        </w:rPr>
        <w:t>sem razdelila na tri generacijske skupine: v</w:t>
      </w:r>
      <w:r w:rsidR="00890EF5" w:rsidRPr="00890EF5">
        <w:rPr>
          <w:rFonts w:ascii="Times New Roman" w:hAnsi="Times New Roman" w:cs="Times New Roman"/>
        </w:rPr>
        <w:t xml:space="preserve"> prvi so bili tisti, ki so bili rojeni do vključno leta 1945, v drugi tisti, ki so bili rojeni med letoma 1946 in 1959, v tretji pa tisti, ki so bili rojeni med letoma 1960 in 1973.</w:t>
      </w:r>
      <w:r w:rsidR="00F16ABE">
        <w:rPr>
          <w:rFonts w:ascii="Times New Roman" w:hAnsi="Times New Roman" w:cs="Times New Roman"/>
        </w:rPr>
        <w:t xml:space="preserve"> </w:t>
      </w:r>
      <w:r w:rsidR="00890EF5" w:rsidRPr="00890EF5">
        <w:rPr>
          <w:rFonts w:ascii="Times New Roman" w:hAnsi="Times New Roman" w:cs="Times New Roman"/>
        </w:rPr>
        <w:t>Pričevanja so bila posneta v avdio formatu z digitalnim diktafon</w:t>
      </w:r>
      <w:r w:rsidR="00890EF5">
        <w:rPr>
          <w:rFonts w:ascii="Times New Roman" w:hAnsi="Times New Roman" w:cs="Times New Roman"/>
        </w:rPr>
        <w:t>om, posnetke in transkripcije</w:t>
      </w:r>
      <w:r w:rsidR="00890EF5" w:rsidRPr="00890EF5">
        <w:rPr>
          <w:rFonts w:ascii="Times New Roman" w:hAnsi="Times New Roman" w:cs="Times New Roman"/>
        </w:rPr>
        <w:t xml:space="preserve"> hrani Študijski center za narodno spravo.</w:t>
      </w:r>
    </w:p>
  </w:footnote>
  <w:footnote w:id="4">
    <w:p w:rsidR="003A0ADD" w:rsidRPr="00A83BD1" w:rsidRDefault="003A0ADD" w:rsidP="003A0ADD">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Jugoslavija, ki se je zaradi zunanjepolitičnih razlogov odmaknila od sovjetskega vpliva</w:t>
      </w:r>
      <w:r w:rsidR="00700619" w:rsidRPr="00A83BD1">
        <w:rPr>
          <w:rFonts w:ascii="Times New Roman" w:hAnsi="Times New Roman" w:cs="Times New Roman"/>
        </w:rPr>
        <w:t xml:space="preserve"> in se začela odpirati na zahod</w:t>
      </w:r>
      <w:r w:rsidRPr="00A83BD1">
        <w:rPr>
          <w:rFonts w:ascii="Times New Roman" w:hAnsi="Times New Roman" w:cs="Times New Roman"/>
        </w:rPr>
        <w:t xml:space="preserve">, je </w:t>
      </w:r>
      <w:r w:rsidR="00424AD5" w:rsidRPr="00A83BD1">
        <w:rPr>
          <w:rFonts w:ascii="Times New Roman" w:hAnsi="Times New Roman" w:cs="Times New Roman"/>
        </w:rPr>
        <w:t>poudarjala prednosti svoje</w:t>
      </w:r>
      <w:r w:rsidR="000F1D1B">
        <w:rPr>
          <w:rFonts w:ascii="Times New Roman" w:hAnsi="Times New Roman" w:cs="Times New Roman"/>
        </w:rPr>
        <w:t>ga tipa</w:t>
      </w:r>
      <w:r w:rsidRPr="00A83BD1">
        <w:rPr>
          <w:rFonts w:ascii="Times New Roman" w:hAnsi="Times New Roman" w:cs="Times New Roman"/>
        </w:rPr>
        <w:t xml:space="preserve"> socializma in samoupravljanja. »</w:t>
      </w:r>
      <w:r w:rsidR="000F1D1B">
        <w:rPr>
          <w:rFonts w:ascii="Times New Roman" w:hAnsi="Times New Roman" w:cs="Times New Roman"/>
        </w:rPr>
        <w:t>S</w:t>
      </w:r>
      <w:r w:rsidRPr="00A83BD1">
        <w:rPr>
          <w:rFonts w:ascii="Times New Roman" w:hAnsi="Times New Roman" w:cs="Times New Roman"/>
        </w:rPr>
        <w:t>o</w:t>
      </w:r>
      <w:r w:rsidR="00424AD5" w:rsidRPr="00A83BD1">
        <w:rPr>
          <w:rFonts w:ascii="Times New Roman" w:hAnsi="Times New Roman" w:cs="Times New Roman"/>
        </w:rPr>
        <w:t>cializem s človeškim obrazom« je</w:t>
      </w:r>
      <w:r w:rsidRPr="00A83BD1">
        <w:rPr>
          <w:rFonts w:ascii="Times New Roman" w:hAnsi="Times New Roman" w:cs="Times New Roman"/>
        </w:rPr>
        <w:t xml:space="preserve"> bila retorika političnih elit,</w:t>
      </w:r>
      <w:r w:rsidR="00424AD5" w:rsidRPr="00A83BD1">
        <w:rPr>
          <w:rFonts w:ascii="Times New Roman" w:hAnsi="Times New Roman" w:cs="Times New Roman"/>
        </w:rPr>
        <w:t xml:space="preserve"> a</w:t>
      </w:r>
      <w:r w:rsidRPr="00A83BD1">
        <w:rPr>
          <w:rFonts w:ascii="Times New Roman" w:hAnsi="Times New Roman" w:cs="Times New Roman"/>
        </w:rPr>
        <w:t xml:space="preserve"> vanj so verjeli tudi </w:t>
      </w:r>
      <w:r w:rsidR="00282053" w:rsidRPr="00A83BD1">
        <w:rPr>
          <w:rFonts w:ascii="Times New Roman" w:hAnsi="Times New Roman" w:cs="Times New Roman"/>
        </w:rPr>
        <w:t xml:space="preserve">ljudje in </w:t>
      </w:r>
      <w:r w:rsidR="00C82C70">
        <w:rPr>
          <w:rFonts w:ascii="Times New Roman" w:hAnsi="Times New Roman" w:cs="Times New Roman"/>
        </w:rPr>
        <w:t>celo</w:t>
      </w:r>
      <w:r w:rsidR="00282053" w:rsidRPr="00A83BD1">
        <w:rPr>
          <w:rFonts w:ascii="Times New Roman" w:hAnsi="Times New Roman" w:cs="Times New Roman"/>
        </w:rPr>
        <w:t xml:space="preserve"> raziskovalci</w:t>
      </w:r>
      <w:r w:rsidR="000F1D1B">
        <w:rPr>
          <w:rFonts w:ascii="Times New Roman" w:hAnsi="Times New Roman" w:cs="Times New Roman"/>
        </w:rPr>
        <w:t>, medtem ko se o</w:t>
      </w:r>
      <w:r w:rsidRPr="00A83BD1">
        <w:rPr>
          <w:rFonts w:ascii="Times New Roman" w:hAnsi="Times New Roman" w:cs="Times New Roman"/>
        </w:rPr>
        <w:t xml:space="preserve"> </w:t>
      </w:r>
      <w:r w:rsidR="00424AD5" w:rsidRPr="00A83BD1">
        <w:rPr>
          <w:rFonts w:ascii="Times New Roman" w:hAnsi="Times New Roman" w:cs="Times New Roman"/>
        </w:rPr>
        <w:t xml:space="preserve">političnih in </w:t>
      </w:r>
      <w:r w:rsidRPr="00A83BD1">
        <w:rPr>
          <w:rFonts w:ascii="Times New Roman" w:hAnsi="Times New Roman" w:cs="Times New Roman"/>
        </w:rPr>
        <w:t>gospodarskih težavah</w:t>
      </w:r>
      <w:r w:rsidR="00424AD5" w:rsidRPr="00A83BD1">
        <w:rPr>
          <w:rFonts w:ascii="Times New Roman" w:hAnsi="Times New Roman" w:cs="Times New Roman"/>
        </w:rPr>
        <w:t xml:space="preserve"> </w:t>
      </w:r>
      <w:ins w:id="76" w:author="Avtor">
        <w:r w:rsidR="003B67FF">
          <w:rPr>
            <w:rFonts w:ascii="Times New Roman" w:hAnsi="Times New Roman" w:cs="Times New Roman"/>
          </w:rPr>
          <w:t xml:space="preserve">v </w:t>
        </w:r>
      </w:ins>
      <w:r w:rsidR="00424AD5" w:rsidRPr="00A83BD1">
        <w:rPr>
          <w:rFonts w:ascii="Times New Roman" w:hAnsi="Times New Roman" w:cs="Times New Roman"/>
        </w:rPr>
        <w:t xml:space="preserve">javnosti dolgo ni </w:t>
      </w:r>
      <w:r w:rsidR="000F1D1B">
        <w:rPr>
          <w:rFonts w:ascii="Times New Roman" w:hAnsi="Times New Roman" w:cs="Times New Roman"/>
        </w:rPr>
        <w:t>govorilo</w:t>
      </w:r>
      <w:r w:rsidR="001E1DBA" w:rsidRPr="00A83BD1">
        <w:rPr>
          <w:rFonts w:ascii="Times New Roman" w:hAnsi="Times New Roman" w:cs="Times New Roman"/>
        </w:rPr>
        <w:t>. Prim.</w:t>
      </w:r>
      <w:r w:rsidR="00B77A8B">
        <w:rPr>
          <w:rFonts w:ascii="Times New Roman" w:hAnsi="Times New Roman" w:cs="Times New Roman"/>
        </w:rPr>
        <w:t xml:space="preserve"> Predrag</w:t>
      </w:r>
      <w:r w:rsidRPr="00A83BD1">
        <w:rPr>
          <w:rFonts w:ascii="Times New Roman" w:hAnsi="Times New Roman" w:cs="Times New Roman"/>
        </w:rPr>
        <w:t xml:space="preserve"> Marković, »</w:t>
      </w:r>
      <w:proofErr w:type="spellStart"/>
      <w:r w:rsidRPr="00A83BD1">
        <w:rPr>
          <w:rFonts w:ascii="Times New Roman" w:hAnsi="Times New Roman" w:cs="Times New Roman"/>
        </w:rPr>
        <w:t>Erinnerung</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und</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Realität</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Arbeit</w:t>
      </w:r>
      <w:proofErr w:type="spellEnd"/>
      <w:r w:rsidRPr="00A83BD1">
        <w:rPr>
          <w:rFonts w:ascii="Times New Roman" w:hAnsi="Times New Roman" w:cs="Times New Roman"/>
        </w:rPr>
        <w:t xml:space="preserve"> </w:t>
      </w:r>
      <w:proofErr w:type="gramStart"/>
      <w:r w:rsidRPr="00A83BD1">
        <w:rPr>
          <w:rFonts w:ascii="Times New Roman" w:hAnsi="Times New Roman" w:cs="Times New Roman"/>
        </w:rPr>
        <w:t>im</w:t>
      </w:r>
      <w:proofErr w:type="gramEnd"/>
      <w:r w:rsidRPr="00A83BD1">
        <w:rPr>
          <w:rFonts w:ascii="Times New Roman" w:hAnsi="Times New Roman" w:cs="Times New Roman"/>
        </w:rPr>
        <w:t xml:space="preserve"> </w:t>
      </w:r>
      <w:proofErr w:type="spellStart"/>
      <w:r w:rsidRPr="00A83BD1">
        <w:rPr>
          <w:rFonts w:ascii="Times New Roman" w:hAnsi="Times New Roman" w:cs="Times New Roman"/>
        </w:rPr>
        <w:t>sozialistischen</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Jugoslawien</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zwischen</w:t>
      </w:r>
      <w:proofErr w:type="spellEnd"/>
      <w:r w:rsidRPr="00A83BD1">
        <w:rPr>
          <w:rFonts w:ascii="Times New Roman" w:hAnsi="Times New Roman" w:cs="Times New Roman"/>
        </w:rPr>
        <w:t xml:space="preserve"> Kritik </w:t>
      </w:r>
      <w:proofErr w:type="spellStart"/>
      <w:r w:rsidRPr="00A83BD1">
        <w:rPr>
          <w:rFonts w:ascii="Times New Roman" w:hAnsi="Times New Roman" w:cs="Times New Roman"/>
        </w:rPr>
        <w:t>und</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Märchen</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vom</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Schlaraffenland</w:t>
      </w:r>
      <w:proofErr w:type="spellEnd"/>
      <w:r w:rsidRPr="00A83BD1">
        <w:rPr>
          <w:rFonts w:ascii="Times New Roman" w:hAnsi="Times New Roman" w:cs="Times New Roman"/>
        </w:rPr>
        <w:t>,«</w:t>
      </w:r>
      <w:r w:rsidR="00180507" w:rsidRPr="00A83BD1">
        <w:rPr>
          <w:rFonts w:ascii="Times New Roman" w:hAnsi="Times New Roman" w:cs="Times New Roman"/>
        </w:rPr>
        <w:t xml:space="preserve"> v: </w:t>
      </w:r>
      <w:proofErr w:type="spellStart"/>
      <w:r w:rsidR="00180507" w:rsidRPr="00A83BD1">
        <w:rPr>
          <w:rFonts w:ascii="Times New Roman" w:hAnsi="Times New Roman" w:cs="Times New Roman"/>
          <w:i/>
        </w:rPr>
        <w:t>Arbeit</w:t>
      </w:r>
      <w:proofErr w:type="spellEnd"/>
      <w:r w:rsidR="00180507" w:rsidRPr="00A83BD1">
        <w:rPr>
          <w:rFonts w:ascii="Times New Roman" w:hAnsi="Times New Roman" w:cs="Times New Roman"/>
          <w:i/>
        </w:rPr>
        <w:t xml:space="preserve"> im </w:t>
      </w:r>
      <w:proofErr w:type="spellStart"/>
      <w:r w:rsidR="00180507" w:rsidRPr="00A83BD1">
        <w:rPr>
          <w:rFonts w:ascii="Times New Roman" w:hAnsi="Times New Roman" w:cs="Times New Roman"/>
          <w:i/>
        </w:rPr>
        <w:t>Sozialismus</w:t>
      </w:r>
      <w:proofErr w:type="spellEnd"/>
      <w:r w:rsidR="00180507" w:rsidRPr="00A83BD1">
        <w:rPr>
          <w:rFonts w:ascii="Times New Roman" w:hAnsi="Times New Roman" w:cs="Times New Roman"/>
          <w:i/>
        </w:rPr>
        <w:t xml:space="preserve"> – </w:t>
      </w:r>
      <w:proofErr w:type="spellStart"/>
      <w:r w:rsidR="00180507" w:rsidRPr="00A83BD1">
        <w:rPr>
          <w:rFonts w:ascii="Times New Roman" w:hAnsi="Times New Roman" w:cs="Times New Roman"/>
          <w:i/>
        </w:rPr>
        <w:t>Arbeit</w:t>
      </w:r>
      <w:proofErr w:type="spellEnd"/>
      <w:r w:rsidR="00180507" w:rsidRPr="00A83BD1">
        <w:rPr>
          <w:rFonts w:ascii="Times New Roman" w:hAnsi="Times New Roman" w:cs="Times New Roman"/>
          <w:i/>
        </w:rPr>
        <w:t xml:space="preserve"> im </w:t>
      </w:r>
      <w:proofErr w:type="spellStart"/>
      <w:r w:rsidR="00180507" w:rsidRPr="00A83BD1">
        <w:rPr>
          <w:rFonts w:ascii="Times New Roman" w:hAnsi="Times New Roman" w:cs="Times New Roman"/>
          <w:i/>
        </w:rPr>
        <w:t>Postsozialismus</w:t>
      </w:r>
      <w:proofErr w:type="spellEnd"/>
      <w:r w:rsidR="00180507" w:rsidRPr="00A83BD1">
        <w:rPr>
          <w:rFonts w:ascii="Times New Roman" w:hAnsi="Times New Roman" w:cs="Times New Roman"/>
          <w:i/>
        </w:rPr>
        <w:t xml:space="preserve">, </w:t>
      </w:r>
      <w:proofErr w:type="spellStart"/>
      <w:r w:rsidR="00180507" w:rsidRPr="00A83BD1">
        <w:rPr>
          <w:rFonts w:ascii="Times New Roman" w:hAnsi="Times New Roman" w:cs="Times New Roman"/>
          <w:i/>
        </w:rPr>
        <w:t>Erkundungen</w:t>
      </w:r>
      <w:proofErr w:type="spellEnd"/>
      <w:r w:rsidR="00180507" w:rsidRPr="00A83BD1">
        <w:rPr>
          <w:rFonts w:ascii="Times New Roman" w:hAnsi="Times New Roman" w:cs="Times New Roman"/>
          <w:i/>
        </w:rPr>
        <w:t xml:space="preserve"> zum </w:t>
      </w:r>
      <w:proofErr w:type="spellStart"/>
      <w:r w:rsidR="00180507" w:rsidRPr="00A83BD1">
        <w:rPr>
          <w:rFonts w:ascii="Times New Roman" w:hAnsi="Times New Roman" w:cs="Times New Roman"/>
          <w:i/>
        </w:rPr>
        <w:t>Arbeitsleben</w:t>
      </w:r>
      <w:proofErr w:type="spellEnd"/>
      <w:r w:rsidR="00180507" w:rsidRPr="00A83BD1">
        <w:rPr>
          <w:rFonts w:ascii="Times New Roman" w:hAnsi="Times New Roman" w:cs="Times New Roman"/>
          <w:i/>
        </w:rPr>
        <w:t xml:space="preserve"> im </w:t>
      </w:r>
      <w:proofErr w:type="spellStart"/>
      <w:r w:rsidR="00180507" w:rsidRPr="00A83BD1">
        <w:rPr>
          <w:rFonts w:ascii="Times New Roman" w:hAnsi="Times New Roman" w:cs="Times New Roman"/>
          <w:i/>
        </w:rPr>
        <w:t>östlichen</w:t>
      </w:r>
      <w:proofErr w:type="spellEnd"/>
      <w:r w:rsidR="00180507" w:rsidRPr="00A83BD1">
        <w:rPr>
          <w:rFonts w:ascii="Times New Roman" w:hAnsi="Times New Roman" w:cs="Times New Roman"/>
          <w:i/>
        </w:rPr>
        <w:t xml:space="preserve"> </w:t>
      </w:r>
      <w:proofErr w:type="spellStart"/>
      <w:r w:rsidR="00180507" w:rsidRPr="00A83BD1">
        <w:rPr>
          <w:rFonts w:ascii="Times New Roman" w:hAnsi="Times New Roman" w:cs="Times New Roman"/>
          <w:i/>
        </w:rPr>
        <w:t>Europa</w:t>
      </w:r>
      <w:proofErr w:type="spellEnd"/>
      <w:r w:rsidR="00180507" w:rsidRPr="00A83BD1">
        <w:rPr>
          <w:rFonts w:ascii="Times New Roman" w:hAnsi="Times New Roman" w:cs="Times New Roman"/>
        </w:rPr>
        <w:t xml:space="preserve">, ur. Klaus Roth (Münster: LIT </w:t>
      </w:r>
      <w:proofErr w:type="spellStart"/>
      <w:r w:rsidR="00180507" w:rsidRPr="00A83BD1">
        <w:rPr>
          <w:rFonts w:ascii="Times New Roman" w:hAnsi="Times New Roman" w:cs="Times New Roman"/>
        </w:rPr>
        <w:t>Verlag</w:t>
      </w:r>
      <w:proofErr w:type="spellEnd"/>
      <w:r w:rsidR="00180507" w:rsidRPr="00A83BD1">
        <w:rPr>
          <w:rFonts w:ascii="Times New Roman" w:hAnsi="Times New Roman" w:cs="Times New Roman"/>
        </w:rPr>
        <w:t xml:space="preserve">, 2004), </w:t>
      </w:r>
      <w:r w:rsidR="00A63C6E">
        <w:rPr>
          <w:rFonts w:ascii="Times New Roman" w:hAnsi="Times New Roman" w:cs="Times New Roman"/>
        </w:rPr>
        <w:t>259–</w:t>
      </w:r>
      <w:del w:id="77" w:author="Avtor">
        <w:r w:rsidR="00A63C6E" w:rsidDel="004920A8">
          <w:rPr>
            <w:rFonts w:ascii="Times New Roman" w:hAnsi="Times New Roman" w:cs="Times New Roman"/>
          </w:rPr>
          <w:delText>2</w:delText>
        </w:r>
      </w:del>
      <w:r w:rsidR="00A63C6E">
        <w:rPr>
          <w:rFonts w:ascii="Times New Roman" w:hAnsi="Times New Roman" w:cs="Times New Roman"/>
        </w:rPr>
        <w:t>60.</w:t>
      </w:r>
      <w:r w:rsidRPr="00A83BD1">
        <w:rPr>
          <w:rFonts w:ascii="Times New Roman" w:hAnsi="Times New Roman" w:cs="Times New Roman"/>
        </w:rPr>
        <w:t xml:space="preserve"> Božo Repe, </w:t>
      </w:r>
      <w:r w:rsidR="00C52DF5" w:rsidRPr="00A83BD1">
        <w:rPr>
          <w:rFonts w:ascii="Times New Roman" w:hAnsi="Times New Roman" w:cs="Times New Roman"/>
        </w:rPr>
        <w:t xml:space="preserve">»Mit in resničnost komunizma,« v: </w:t>
      </w:r>
      <w:r w:rsidR="00C52DF5" w:rsidRPr="00A83BD1">
        <w:rPr>
          <w:rFonts w:ascii="Times New Roman" w:hAnsi="Times New Roman" w:cs="Times New Roman"/>
          <w:i/>
        </w:rPr>
        <w:t xml:space="preserve">Mitsko in stereotipno v slovenskem pogledu na zgodovino, Zbornik 33. zborovanja Zveze </w:t>
      </w:r>
      <w:r w:rsidR="00F508CD">
        <w:rPr>
          <w:rFonts w:ascii="Times New Roman" w:hAnsi="Times New Roman" w:cs="Times New Roman"/>
          <w:i/>
        </w:rPr>
        <w:t>zgodovinskih društev Slovenije</w:t>
      </w:r>
      <w:r w:rsidR="00C52DF5" w:rsidRPr="00A83BD1">
        <w:rPr>
          <w:rFonts w:ascii="Times New Roman" w:hAnsi="Times New Roman" w:cs="Times New Roman"/>
        </w:rPr>
        <w:t xml:space="preserve">, ur. Mitja Ferenc in Branka Petkovšek (Ljubljana: Zveza zgodovinskih društev Slovenije, 2006), </w:t>
      </w:r>
      <w:r w:rsidR="00A63C6E">
        <w:rPr>
          <w:rFonts w:ascii="Times New Roman" w:hAnsi="Times New Roman" w:cs="Times New Roman"/>
        </w:rPr>
        <w:t>297–</w:t>
      </w:r>
      <w:del w:id="78" w:author="Avtor">
        <w:r w:rsidR="00A63C6E" w:rsidDel="00E64991">
          <w:rPr>
            <w:rFonts w:ascii="Times New Roman" w:hAnsi="Times New Roman" w:cs="Times New Roman"/>
          </w:rPr>
          <w:delText>2</w:delText>
        </w:r>
      </w:del>
      <w:r w:rsidR="00A63C6E">
        <w:rPr>
          <w:rFonts w:ascii="Times New Roman" w:hAnsi="Times New Roman" w:cs="Times New Roman"/>
        </w:rPr>
        <w:t>99.</w:t>
      </w:r>
      <w:r w:rsidR="00AA0028" w:rsidRPr="00A83BD1">
        <w:rPr>
          <w:rFonts w:ascii="Times New Roman" w:hAnsi="Times New Roman" w:cs="Times New Roman"/>
        </w:rPr>
        <w:t xml:space="preserve"> Jože Pirjevec, »Iskanje socializma s človeškim obrazom,« </w:t>
      </w:r>
      <w:proofErr w:type="spellStart"/>
      <w:r w:rsidR="00AA0028" w:rsidRPr="00A83BD1">
        <w:rPr>
          <w:rFonts w:ascii="Times New Roman" w:hAnsi="Times New Roman" w:cs="Times New Roman"/>
          <w:i/>
        </w:rPr>
        <w:t>Annales</w:t>
      </w:r>
      <w:proofErr w:type="spellEnd"/>
      <w:r w:rsidR="00AA0028" w:rsidRPr="00A83BD1">
        <w:rPr>
          <w:rFonts w:ascii="Times New Roman" w:hAnsi="Times New Roman" w:cs="Times New Roman"/>
          <w:i/>
        </w:rPr>
        <w:t xml:space="preserve">, anali za istrske in mediteranske študije, </w:t>
      </w:r>
      <w:proofErr w:type="spellStart"/>
      <w:r w:rsidR="00AA0028" w:rsidRPr="00A83BD1">
        <w:rPr>
          <w:rFonts w:ascii="Times New Roman" w:hAnsi="Times New Roman" w:cs="Times New Roman"/>
          <w:i/>
        </w:rPr>
        <w:t>Series</w:t>
      </w:r>
      <w:proofErr w:type="spellEnd"/>
      <w:r w:rsidR="00AA0028" w:rsidRPr="00A83BD1">
        <w:rPr>
          <w:rFonts w:ascii="Times New Roman" w:hAnsi="Times New Roman" w:cs="Times New Roman"/>
          <w:i/>
        </w:rPr>
        <w:t xml:space="preserve"> </w:t>
      </w:r>
      <w:proofErr w:type="spellStart"/>
      <w:r w:rsidR="00AA0028" w:rsidRPr="00A83BD1">
        <w:rPr>
          <w:rFonts w:ascii="Times New Roman" w:hAnsi="Times New Roman" w:cs="Times New Roman"/>
          <w:i/>
        </w:rPr>
        <w:t>historia</w:t>
      </w:r>
      <w:proofErr w:type="spellEnd"/>
      <w:r w:rsidR="00AA0028" w:rsidRPr="00A83BD1">
        <w:rPr>
          <w:rFonts w:ascii="Times New Roman" w:hAnsi="Times New Roman" w:cs="Times New Roman"/>
          <w:i/>
        </w:rPr>
        <w:t xml:space="preserve"> et </w:t>
      </w:r>
      <w:proofErr w:type="spellStart"/>
      <w:r w:rsidR="00AA0028" w:rsidRPr="00A83BD1">
        <w:rPr>
          <w:rFonts w:ascii="Times New Roman" w:hAnsi="Times New Roman" w:cs="Times New Roman"/>
          <w:i/>
        </w:rPr>
        <w:t>sociologia</w:t>
      </w:r>
      <w:proofErr w:type="spellEnd"/>
      <w:r w:rsidR="00923BDF" w:rsidRPr="00A83BD1">
        <w:rPr>
          <w:rFonts w:ascii="Times New Roman" w:hAnsi="Times New Roman" w:cs="Times New Roman"/>
        </w:rPr>
        <w:t xml:space="preserve"> 24, št. 4 (2014): 763–</w:t>
      </w:r>
      <w:del w:id="79" w:author="Avtor">
        <w:r w:rsidR="00923BDF" w:rsidRPr="00A83BD1" w:rsidDel="004920A8">
          <w:rPr>
            <w:rFonts w:ascii="Times New Roman" w:hAnsi="Times New Roman" w:cs="Times New Roman"/>
          </w:rPr>
          <w:delText>7</w:delText>
        </w:r>
      </w:del>
      <w:r w:rsidR="00923BDF" w:rsidRPr="00A83BD1">
        <w:rPr>
          <w:rFonts w:ascii="Times New Roman" w:hAnsi="Times New Roman" w:cs="Times New Roman"/>
        </w:rPr>
        <w:t>76</w:t>
      </w:r>
      <w:r w:rsidR="00AA0028" w:rsidRPr="00A83BD1">
        <w:rPr>
          <w:rFonts w:ascii="Times New Roman" w:hAnsi="Times New Roman" w:cs="Times New Roman"/>
        </w:rPr>
        <w:t>.</w:t>
      </w:r>
    </w:p>
  </w:footnote>
  <w:footnote w:id="5">
    <w:p w:rsidR="003A0ADD" w:rsidRPr="00A83BD1" w:rsidRDefault="003A0ADD" w:rsidP="003A0ADD">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9E5E7D" w:rsidRPr="00A83BD1">
        <w:rPr>
          <w:rFonts w:ascii="Times New Roman" w:hAnsi="Times New Roman" w:cs="Times New Roman"/>
        </w:rPr>
        <w:t>T</w:t>
      </w:r>
      <w:r w:rsidR="00923BDF" w:rsidRPr="00A83BD1">
        <w:rPr>
          <w:rFonts w:ascii="Times New Roman" w:hAnsi="Times New Roman" w:cs="Times New Roman"/>
        </w:rPr>
        <w:t xml:space="preserve">udi v drugih državah vzhodnega bloka posamezniki dobra in težka obdobja povezujejo z dostopnostjo </w:t>
      </w:r>
      <w:del w:id="85" w:author="Avtor">
        <w:r w:rsidR="00923BDF" w:rsidRPr="00A83BD1" w:rsidDel="00805E03">
          <w:rPr>
            <w:rFonts w:ascii="Times New Roman" w:hAnsi="Times New Roman" w:cs="Times New Roman"/>
          </w:rPr>
          <w:delText xml:space="preserve">oziroma </w:delText>
        </w:r>
      </w:del>
      <w:ins w:id="86" w:author="Avtor">
        <w:r w:rsidR="00805E03">
          <w:rPr>
            <w:rFonts w:ascii="Times New Roman" w:hAnsi="Times New Roman" w:cs="Times New Roman"/>
          </w:rPr>
          <w:t>ali</w:t>
        </w:r>
        <w:r w:rsidR="00805E03" w:rsidRPr="00A83BD1">
          <w:rPr>
            <w:rFonts w:ascii="Times New Roman" w:hAnsi="Times New Roman" w:cs="Times New Roman"/>
          </w:rPr>
          <w:t xml:space="preserve"> </w:t>
        </w:r>
      </w:ins>
      <w:r w:rsidR="00923BDF" w:rsidRPr="00A83BD1">
        <w:rPr>
          <w:rFonts w:ascii="Times New Roman" w:hAnsi="Times New Roman" w:cs="Times New Roman"/>
        </w:rPr>
        <w:t xml:space="preserve">s pomanjkanjem dobrin. Gl. </w:t>
      </w:r>
      <w:proofErr w:type="spellStart"/>
      <w:r w:rsidRPr="00A83BD1">
        <w:rPr>
          <w:rFonts w:ascii="Times New Roman" w:hAnsi="Times New Roman" w:cs="Times New Roman"/>
        </w:rPr>
        <w:t>Samaranda</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Vultur</w:t>
      </w:r>
      <w:proofErr w:type="spellEnd"/>
      <w:r w:rsidRPr="00A83BD1">
        <w:rPr>
          <w:rFonts w:ascii="Times New Roman" w:hAnsi="Times New Roman" w:cs="Times New Roman"/>
        </w:rPr>
        <w:t>, »</w:t>
      </w:r>
      <w:proofErr w:type="spellStart"/>
      <w:r w:rsidRPr="00A83BD1">
        <w:rPr>
          <w:rFonts w:ascii="Times New Roman" w:hAnsi="Times New Roman" w:cs="Times New Roman"/>
        </w:rPr>
        <w:t>Daily</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Life</w:t>
      </w:r>
      <w:proofErr w:type="spellEnd"/>
      <w:r w:rsidRPr="00A83BD1">
        <w:rPr>
          <w:rFonts w:ascii="Times New Roman" w:hAnsi="Times New Roman" w:cs="Times New Roman"/>
        </w:rPr>
        <w:t xml:space="preserve"> and </w:t>
      </w:r>
      <w:proofErr w:type="spellStart"/>
      <w:r w:rsidRPr="00A83BD1">
        <w:rPr>
          <w:rFonts w:ascii="Times New Roman" w:hAnsi="Times New Roman" w:cs="Times New Roman"/>
        </w:rPr>
        <w:t>Constraints</w:t>
      </w:r>
      <w:proofErr w:type="spellEnd"/>
      <w:r w:rsidRPr="00A83BD1">
        <w:rPr>
          <w:rFonts w:ascii="Times New Roman" w:hAnsi="Times New Roman" w:cs="Times New Roman"/>
        </w:rPr>
        <w:t xml:space="preserve"> in </w:t>
      </w:r>
      <w:proofErr w:type="spellStart"/>
      <w:r w:rsidRPr="00A83BD1">
        <w:rPr>
          <w:rFonts w:ascii="Times New Roman" w:hAnsi="Times New Roman" w:cs="Times New Roman"/>
        </w:rPr>
        <w:t>Communist</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Romania</w:t>
      </w:r>
      <w:proofErr w:type="spellEnd"/>
      <w:r w:rsidRPr="00A83BD1">
        <w:rPr>
          <w:rFonts w:ascii="Times New Roman" w:hAnsi="Times New Roman" w:cs="Times New Roman"/>
        </w:rPr>
        <w:t xml:space="preserve"> in the Late 1980s: </w:t>
      </w:r>
      <w:proofErr w:type="spellStart"/>
      <w:r w:rsidRPr="00A83BD1">
        <w:rPr>
          <w:rFonts w:ascii="Times New Roman" w:hAnsi="Times New Roman" w:cs="Times New Roman"/>
        </w:rPr>
        <w:t>From</w:t>
      </w:r>
      <w:proofErr w:type="spellEnd"/>
      <w:r w:rsidRPr="00A83BD1">
        <w:rPr>
          <w:rFonts w:ascii="Times New Roman" w:hAnsi="Times New Roman" w:cs="Times New Roman"/>
        </w:rPr>
        <w:t xml:space="preserve"> the </w:t>
      </w:r>
      <w:proofErr w:type="spellStart"/>
      <w:r w:rsidRPr="00A83BD1">
        <w:rPr>
          <w:rFonts w:ascii="Times New Roman" w:hAnsi="Times New Roman" w:cs="Times New Roman"/>
        </w:rPr>
        <w:t>Semiotics</w:t>
      </w:r>
      <w:proofErr w:type="spellEnd"/>
      <w:r w:rsidRPr="00A83BD1">
        <w:rPr>
          <w:rFonts w:ascii="Times New Roman" w:hAnsi="Times New Roman" w:cs="Times New Roman"/>
        </w:rPr>
        <w:t xml:space="preserve"> </w:t>
      </w:r>
      <w:proofErr w:type="gramStart"/>
      <w:r w:rsidRPr="00A83BD1">
        <w:rPr>
          <w:rFonts w:ascii="Times New Roman" w:hAnsi="Times New Roman" w:cs="Times New Roman"/>
        </w:rPr>
        <w:t>of</w:t>
      </w:r>
      <w:proofErr w:type="gramEnd"/>
      <w:r w:rsidRPr="00A83BD1">
        <w:rPr>
          <w:rFonts w:ascii="Times New Roman" w:hAnsi="Times New Roman" w:cs="Times New Roman"/>
        </w:rPr>
        <w:t xml:space="preserve"> </w:t>
      </w:r>
      <w:proofErr w:type="spellStart"/>
      <w:r w:rsidRPr="00A83BD1">
        <w:rPr>
          <w:rFonts w:ascii="Times New Roman" w:hAnsi="Times New Roman" w:cs="Times New Roman"/>
        </w:rPr>
        <w:t>Food</w:t>
      </w:r>
      <w:proofErr w:type="spellEnd"/>
      <w:r w:rsidRPr="00A83BD1">
        <w:rPr>
          <w:rFonts w:ascii="Times New Roman" w:hAnsi="Times New Roman" w:cs="Times New Roman"/>
        </w:rPr>
        <w:t xml:space="preserve"> to the </w:t>
      </w:r>
      <w:proofErr w:type="spellStart"/>
      <w:r w:rsidRPr="00A83BD1">
        <w:rPr>
          <w:rFonts w:ascii="Times New Roman" w:hAnsi="Times New Roman" w:cs="Times New Roman"/>
        </w:rPr>
        <w:t>Semiotics</w:t>
      </w:r>
      <w:proofErr w:type="spellEnd"/>
      <w:r w:rsidRPr="00A83BD1">
        <w:rPr>
          <w:rFonts w:ascii="Times New Roman" w:hAnsi="Times New Roman" w:cs="Times New Roman"/>
        </w:rPr>
        <w:t xml:space="preserve"> of </w:t>
      </w:r>
      <w:proofErr w:type="spellStart"/>
      <w:r w:rsidRPr="00A83BD1">
        <w:rPr>
          <w:rFonts w:ascii="Times New Roman" w:hAnsi="Times New Roman" w:cs="Times New Roman"/>
        </w:rPr>
        <w:t>Power</w:t>
      </w:r>
      <w:proofErr w:type="spellEnd"/>
      <w:r w:rsidRPr="00A83BD1">
        <w:rPr>
          <w:rFonts w:ascii="Times New Roman" w:hAnsi="Times New Roman" w:cs="Times New Roman"/>
        </w:rPr>
        <w:t xml:space="preserve">,« v: </w:t>
      </w:r>
      <w:proofErr w:type="spellStart"/>
      <w:r w:rsidRPr="00A83BD1">
        <w:rPr>
          <w:rFonts w:ascii="Times New Roman" w:hAnsi="Times New Roman" w:cs="Times New Roman"/>
          <w:i/>
        </w:rPr>
        <w:t>Remembering</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Communism</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Private</w:t>
      </w:r>
      <w:proofErr w:type="spellEnd"/>
      <w:r w:rsidRPr="00A83BD1">
        <w:rPr>
          <w:rFonts w:ascii="Times New Roman" w:hAnsi="Times New Roman" w:cs="Times New Roman"/>
          <w:i/>
        </w:rPr>
        <w:t xml:space="preserve"> and </w:t>
      </w:r>
      <w:proofErr w:type="spellStart"/>
      <w:r w:rsidRPr="00A83BD1">
        <w:rPr>
          <w:rFonts w:ascii="Times New Roman" w:hAnsi="Times New Roman" w:cs="Times New Roman"/>
          <w:i/>
        </w:rPr>
        <w:t>Public</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Recollections</w:t>
      </w:r>
      <w:proofErr w:type="spellEnd"/>
      <w:r w:rsidRPr="00A83BD1">
        <w:rPr>
          <w:rFonts w:ascii="Times New Roman" w:hAnsi="Times New Roman" w:cs="Times New Roman"/>
          <w:i/>
        </w:rPr>
        <w:t xml:space="preserve"> of </w:t>
      </w:r>
      <w:proofErr w:type="spellStart"/>
      <w:r w:rsidRPr="00A83BD1">
        <w:rPr>
          <w:rFonts w:ascii="Times New Roman" w:hAnsi="Times New Roman" w:cs="Times New Roman"/>
          <w:i/>
        </w:rPr>
        <w:t>Lived</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Experience</w:t>
      </w:r>
      <w:proofErr w:type="spellEnd"/>
      <w:r w:rsidRPr="00A83BD1">
        <w:rPr>
          <w:rFonts w:ascii="Times New Roman" w:hAnsi="Times New Roman" w:cs="Times New Roman"/>
          <w:i/>
        </w:rPr>
        <w:t xml:space="preserve"> in </w:t>
      </w:r>
      <w:proofErr w:type="spellStart"/>
      <w:r w:rsidRPr="00A83BD1">
        <w:rPr>
          <w:rFonts w:ascii="Times New Roman" w:hAnsi="Times New Roman" w:cs="Times New Roman"/>
          <w:i/>
        </w:rPr>
        <w:t>Southeast</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Europe</w:t>
      </w:r>
      <w:proofErr w:type="spellEnd"/>
      <w:r w:rsidRPr="00A83BD1">
        <w:rPr>
          <w:rFonts w:ascii="Times New Roman" w:hAnsi="Times New Roman" w:cs="Times New Roman"/>
        </w:rPr>
        <w:t xml:space="preserve">, ur. Maria </w:t>
      </w:r>
      <w:proofErr w:type="spellStart"/>
      <w:r w:rsidRPr="00A83BD1">
        <w:rPr>
          <w:rFonts w:ascii="Times New Roman" w:hAnsi="Times New Roman" w:cs="Times New Roman"/>
        </w:rPr>
        <w:t>Todorova</w:t>
      </w:r>
      <w:proofErr w:type="spellEnd"/>
      <w:r w:rsidRPr="00A83BD1">
        <w:rPr>
          <w:rFonts w:ascii="Times New Roman" w:hAnsi="Times New Roman" w:cs="Times New Roman"/>
        </w:rPr>
        <w:t xml:space="preserve">, Augusta </w:t>
      </w:r>
      <w:proofErr w:type="spellStart"/>
      <w:r w:rsidRPr="00A83BD1">
        <w:rPr>
          <w:rFonts w:ascii="Times New Roman" w:hAnsi="Times New Roman" w:cs="Times New Roman"/>
        </w:rPr>
        <w:t>Dimou</w:t>
      </w:r>
      <w:proofErr w:type="spellEnd"/>
      <w:r w:rsidRPr="00A83BD1">
        <w:rPr>
          <w:rFonts w:ascii="Times New Roman" w:hAnsi="Times New Roman" w:cs="Times New Roman"/>
        </w:rPr>
        <w:t xml:space="preserve"> in Stefan </w:t>
      </w:r>
      <w:proofErr w:type="spellStart"/>
      <w:r w:rsidRPr="00A83BD1">
        <w:rPr>
          <w:rFonts w:ascii="Times New Roman" w:hAnsi="Times New Roman" w:cs="Times New Roman"/>
        </w:rPr>
        <w:t>Troebst</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Budapest</w:t>
      </w:r>
      <w:proofErr w:type="spellEnd"/>
      <w:r w:rsidRPr="00A83BD1">
        <w:rPr>
          <w:rFonts w:ascii="Times New Roman" w:hAnsi="Times New Roman" w:cs="Times New Roman"/>
        </w:rPr>
        <w:t xml:space="preserve"> – New York: Central </w:t>
      </w:r>
      <w:proofErr w:type="spellStart"/>
      <w:r w:rsidRPr="00A83BD1">
        <w:rPr>
          <w:rFonts w:ascii="Times New Roman" w:hAnsi="Times New Roman" w:cs="Times New Roman"/>
        </w:rPr>
        <w:t>European</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Un</w:t>
      </w:r>
      <w:r w:rsidR="00923BDF" w:rsidRPr="00A83BD1">
        <w:rPr>
          <w:rFonts w:ascii="Times New Roman" w:hAnsi="Times New Roman" w:cs="Times New Roman"/>
        </w:rPr>
        <w:t>iversity</w:t>
      </w:r>
      <w:proofErr w:type="spellEnd"/>
      <w:r w:rsidR="00923BDF" w:rsidRPr="00A83BD1">
        <w:rPr>
          <w:rFonts w:ascii="Times New Roman" w:hAnsi="Times New Roman" w:cs="Times New Roman"/>
        </w:rPr>
        <w:t xml:space="preserve"> </w:t>
      </w:r>
      <w:proofErr w:type="spellStart"/>
      <w:r w:rsidR="00923BDF" w:rsidRPr="00A83BD1">
        <w:rPr>
          <w:rFonts w:ascii="Times New Roman" w:hAnsi="Times New Roman" w:cs="Times New Roman"/>
        </w:rPr>
        <w:t>Press</w:t>
      </w:r>
      <w:proofErr w:type="spellEnd"/>
      <w:r w:rsidR="00923BDF" w:rsidRPr="00A83BD1">
        <w:rPr>
          <w:rFonts w:ascii="Times New Roman" w:hAnsi="Times New Roman" w:cs="Times New Roman"/>
        </w:rPr>
        <w:t>, 2014), 179–</w:t>
      </w:r>
      <w:del w:id="87" w:author="Avtor">
        <w:r w:rsidR="00923BDF" w:rsidRPr="00A83BD1" w:rsidDel="004920A8">
          <w:rPr>
            <w:rFonts w:ascii="Times New Roman" w:hAnsi="Times New Roman" w:cs="Times New Roman"/>
          </w:rPr>
          <w:delText>1</w:delText>
        </w:r>
      </w:del>
      <w:r w:rsidR="00923BDF" w:rsidRPr="00A83BD1">
        <w:rPr>
          <w:rFonts w:ascii="Times New Roman" w:hAnsi="Times New Roman" w:cs="Times New Roman"/>
        </w:rPr>
        <w:t>84.</w:t>
      </w:r>
    </w:p>
  </w:footnote>
  <w:footnote w:id="6">
    <w:p w:rsidR="00511CDE" w:rsidRPr="00A83BD1" w:rsidRDefault="00511CDE" w:rsidP="00511CDE">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Za njih so obstajale posebne trgovine ali možnost uvoza izdelkov, česar se je spominjal tudi eden od pričevalcev.</w:t>
      </w:r>
    </w:p>
  </w:footnote>
  <w:footnote w:id="7">
    <w:p w:rsidR="001F4EE9" w:rsidRPr="00A83BD1" w:rsidRDefault="001F4EE9" w:rsidP="001F4EE9">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P</w:t>
      </w:r>
      <w:r w:rsidR="00923BDF" w:rsidRPr="00A83BD1">
        <w:rPr>
          <w:rFonts w:ascii="Times New Roman" w:hAnsi="Times New Roman" w:cs="Times New Roman"/>
        </w:rPr>
        <w:t>ovojno p</w:t>
      </w:r>
      <w:r w:rsidRPr="00A83BD1">
        <w:rPr>
          <w:rFonts w:ascii="Times New Roman" w:hAnsi="Times New Roman" w:cs="Times New Roman"/>
        </w:rPr>
        <w:t xml:space="preserve">oslabšanje standarda je </w:t>
      </w:r>
      <w:r w:rsidR="00923BDF" w:rsidRPr="00A83BD1">
        <w:rPr>
          <w:rFonts w:ascii="Times New Roman" w:hAnsi="Times New Roman" w:cs="Times New Roman"/>
        </w:rPr>
        <w:t>nazorno</w:t>
      </w:r>
      <w:r w:rsidRPr="00A83BD1">
        <w:rPr>
          <w:rFonts w:ascii="Times New Roman" w:hAnsi="Times New Roman" w:cs="Times New Roman"/>
        </w:rPr>
        <w:t xml:space="preserve"> </w:t>
      </w:r>
      <w:ins w:id="97" w:author="Avtor">
        <w:r w:rsidR="00805E03">
          <w:rPr>
            <w:rFonts w:ascii="Times New Roman" w:hAnsi="Times New Roman" w:cs="Times New Roman"/>
          </w:rPr>
          <w:t>raz</w:t>
        </w:r>
      </w:ins>
      <w:r w:rsidRPr="00A83BD1">
        <w:rPr>
          <w:rFonts w:ascii="Times New Roman" w:hAnsi="Times New Roman" w:cs="Times New Roman"/>
        </w:rPr>
        <w:t>vidno iz elaborata Sveta za blagovni promet LRS iz leta 1951, v katerem je opisana primerjava standarda povprečne štiričlanske druž</w:t>
      </w:r>
      <w:r w:rsidR="00923BDF" w:rsidRPr="00A83BD1">
        <w:rPr>
          <w:rFonts w:ascii="Times New Roman" w:hAnsi="Times New Roman" w:cs="Times New Roman"/>
        </w:rPr>
        <w:t>ine v letih 1939 in 1951. Gl.</w:t>
      </w:r>
      <w:r w:rsidRPr="00A83BD1">
        <w:rPr>
          <w:rFonts w:ascii="Times New Roman" w:hAnsi="Times New Roman" w:cs="Times New Roman"/>
        </w:rPr>
        <w:t xml:space="preserve"> Marta Milena Keršič in Neža Stres, ur., </w:t>
      </w:r>
      <w:r w:rsidRPr="00A83BD1">
        <w:rPr>
          <w:rFonts w:ascii="Times New Roman" w:hAnsi="Times New Roman" w:cs="Times New Roman"/>
          <w:i/>
        </w:rPr>
        <w:t>Dokumenti o privilegijih političnih in državnih funkcionarjev v Sloveniji v obdobju socializma</w:t>
      </w:r>
      <w:r w:rsidRPr="00A83BD1">
        <w:rPr>
          <w:rFonts w:ascii="Times New Roman" w:hAnsi="Times New Roman" w:cs="Times New Roman"/>
        </w:rPr>
        <w:t xml:space="preserve"> (Ljubljana: Ministrstvo za pravosodje Republike Slovenije, 2008), 15–31.</w:t>
      </w:r>
    </w:p>
  </w:footnote>
  <w:footnote w:id="8">
    <w:p w:rsidR="00906B84" w:rsidRPr="00A83BD1" w:rsidRDefault="00906B84" w:rsidP="00906B84">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Pomoč je prihajala še </w:t>
      </w:r>
      <w:ins w:id="98" w:author="Avtor">
        <w:r w:rsidR="00805E03">
          <w:rPr>
            <w:rFonts w:ascii="Times New Roman" w:hAnsi="Times New Roman" w:cs="Times New Roman"/>
          </w:rPr>
          <w:t>od</w:t>
        </w:r>
      </w:ins>
      <w:del w:id="99" w:author="Avtor">
        <w:r w:rsidRPr="00A83BD1" w:rsidDel="00805E03">
          <w:rPr>
            <w:rFonts w:ascii="Times New Roman" w:hAnsi="Times New Roman" w:cs="Times New Roman"/>
          </w:rPr>
          <w:delText>preko</w:delText>
        </w:r>
      </w:del>
      <w:r w:rsidRPr="00A83BD1">
        <w:rPr>
          <w:rFonts w:ascii="Times New Roman" w:hAnsi="Times New Roman" w:cs="Times New Roman"/>
        </w:rPr>
        <w:t xml:space="preserve"> Rdečega križa, UNRRE (</w:t>
      </w:r>
      <w:proofErr w:type="spellStart"/>
      <w:r w:rsidRPr="00A83BD1">
        <w:rPr>
          <w:rFonts w:ascii="Times New Roman" w:hAnsi="Times New Roman" w:cs="Times New Roman"/>
        </w:rPr>
        <w:t>United</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Nations</w:t>
      </w:r>
      <w:proofErr w:type="spellEnd"/>
      <w:r w:rsidRPr="00A83BD1">
        <w:rPr>
          <w:rFonts w:ascii="Times New Roman" w:hAnsi="Times New Roman" w:cs="Times New Roman"/>
        </w:rPr>
        <w:t xml:space="preserve"> Relief and</w:t>
      </w:r>
      <w:r w:rsidR="00235E25" w:rsidRPr="00A83BD1">
        <w:rPr>
          <w:rFonts w:ascii="Times New Roman" w:hAnsi="Times New Roman" w:cs="Times New Roman"/>
        </w:rPr>
        <w:t xml:space="preserve"> </w:t>
      </w:r>
      <w:proofErr w:type="spellStart"/>
      <w:r w:rsidR="00235E25" w:rsidRPr="00A83BD1">
        <w:rPr>
          <w:rFonts w:ascii="Times New Roman" w:hAnsi="Times New Roman" w:cs="Times New Roman"/>
        </w:rPr>
        <w:t>Rehabilitation</w:t>
      </w:r>
      <w:proofErr w:type="spellEnd"/>
      <w:r w:rsidR="00235E25" w:rsidRPr="00A83BD1">
        <w:rPr>
          <w:rFonts w:ascii="Times New Roman" w:hAnsi="Times New Roman" w:cs="Times New Roman"/>
        </w:rPr>
        <w:t xml:space="preserve"> </w:t>
      </w:r>
      <w:proofErr w:type="spellStart"/>
      <w:r w:rsidR="00235E25" w:rsidRPr="00A83BD1">
        <w:rPr>
          <w:rFonts w:ascii="Times New Roman" w:hAnsi="Times New Roman" w:cs="Times New Roman"/>
        </w:rPr>
        <w:t>Administration</w:t>
      </w:r>
      <w:proofErr w:type="spellEnd"/>
      <w:r w:rsidR="00235E25" w:rsidRPr="00A83BD1">
        <w:rPr>
          <w:rFonts w:ascii="Times New Roman" w:hAnsi="Times New Roman" w:cs="Times New Roman"/>
        </w:rPr>
        <w:t>) ali</w:t>
      </w:r>
      <w:r w:rsidRPr="00A83BD1">
        <w:rPr>
          <w:rFonts w:ascii="Times New Roman" w:hAnsi="Times New Roman" w:cs="Times New Roman"/>
        </w:rPr>
        <w:t xml:space="preserve"> organizacije CARE (</w:t>
      </w:r>
      <w:proofErr w:type="spellStart"/>
      <w:r w:rsidRPr="00A83BD1">
        <w:rPr>
          <w:rFonts w:ascii="Times New Roman" w:hAnsi="Times New Roman" w:cs="Times New Roman"/>
        </w:rPr>
        <w:t>Cooperative</w:t>
      </w:r>
      <w:proofErr w:type="spellEnd"/>
      <w:r w:rsidRPr="00A83BD1">
        <w:rPr>
          <w:rFonts w:ascii="Times New Roman" w:hAnsi="Times New Roman" w:cs="Times New Roman"/>
        </w:rPr>
        <w:t xml:space="preserve"> </w:t>
      </w:r>
      <w:proofErr w:type="gramStart"/>
      <w:r w:rsidRPr="00A83BD1">
        <w:rPr>
          <w:rFonts w:ascii="Times New Roman" w:hAnsi="Times New Roman" w:cs="Times New Roman"/>
        </w:rPr>
        <w:t>for</w:t>
      </w:r>
      <w:proofErr w:type="gramEnd"/>
      <w:r w:rsidRPr="00A83BD1">
        <w:rPr>
          <w:rFonts w:ascii="Times New Roman" w:hAnsi="Times New Roman" w:cs="Times New Roman"/>
        </w:rPr>
        <w:t xml:space="preserve"> </w:t>
      </w:r>
      <w:proofErr w:type="spellStart"/>
      <w:r w:rsidRPr="00A83BD1">
        <w:rPr>
          <w:rFonts w:ascii="Times New Roman" w:hAnsi="Times New Roman" w:cs="Times New Roman"/>
        </w:rPr>
        <w:t>A</w:t>
      </w:r>
      <w:r w:rsidR="002C092A" w:rsidRPr="00A83BD1">
        <w:rPr>
          <w:rFonts w:ascii="Times New Roman" w:hAnsi="Times New Roman" w:cs="Times New Roman"/>
        </w:rPr>
        <w:t>merican</w:t>
      </w:r>
      <w:proofErr w:type="spellEnd"/>
      <w:r w:rsidR="002C092A" w:rsidRPr="00A83BD1">
        <w:rPr>
          <w:rFonts w:ascii="Times New Roman" w:hAnsi="Times New Roman" w:cs="Times New Roman"/>
        </w:rPr>
        <w:t xml:space="preserve"> </w:t>
      </w:r>
      <w:proofErr w:type="spellStart"/>
      <w:r w:rsidR="002C092A" w:rsidRPr="00A83BD1">
        <w:rPr>
          <w:rFonts w:ascii="Times New Roman" w:hAnsi="Times New Roman" w:cs="Times New Roman"/>
        </w:rPr>
        <w:t>Remittances</w:t>
      </w:r>
      <w:proofErr w:type="spellEnd"/>
      <w:r w:rsidR="002C092A" w:rsidRPr="00A83BD1">
        <w:rPr>
          <w:rFonts w:ascii="Times New Roman" w:hAnsi="Times New Roman" w:cs="Times New Roman"/>
        </w:rPr>
        <w:t xml:space="preserve"> to </w:t>
      </w:r>
      <w:proofErr w:type="spellStart"/>
      <w:r w:rsidR="002C092A" w:rsidRPr="00A83BD1">
        <w:rPr>
          <w:rFonts w:ascii="Times New Roman" w:hAnsi="Times New Roman" w:cs="Times New Roman"/>
        </w:rPr>
        <w:t>Europe</w:t>
      </w:r>
      <w:proofErr w:type="spellEnd"/>
      <w:r w:rsidR="002C092A" w:rsidRPr="00A83BD1">
        <w:rPr>
          <w:rFonts w:ascii="Times New Roman" w:hAnsi="Times New Roman" w:cs="Times New Roman"/>
        </w:rPr>
        <w:t>).</w:t>
      </w:r>
    </w:p>
  </w:footnote>
  <w:footnote w:id="9">
    <w:p w:rsidR="000A4015" w:rsidRPr="00A83BD1" w:rsidRDefault="000A4015" w:rsidP="000A401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465E88" w:rsidRPr="00A83BD1">
        <w:rPr>
          <w:rFonts w:ascii="Times New Roman" w:hAnsi="Times New Roman" w:cs="Times New Roman"/>
        </w:rPr>
        <w:t xml:space="preserve">Nakaznice, s katerimi je bilo mogoče pridobiti izdelke, so bile uvedene julija 1945, v uporabi pa so ostale do konca leta 1952. </w:t>
      </w:r>
      <w:r w:rsidR="00235E25" w:rsidRPr="00A83BD1">
        <w:rPr>
          <w:rFonts w:ascii="Times New Roman" w:hAnsi="Times New Roman" w:cs="Times New Roman"/>
        </w:rPr>
        <w:t xml:space="preserve">Zdenko Čepič, »Preskrba prebivalstva in obvezni odkupi,« v: </w:t>
      </w:r>
      <w:r w:rsidR="00235E25" w:rsidRPr="00A83BD1">
        <w:rPr>
          <w:rFonts w:ascii="Times New Roman" w:hAnsi="Times New Roman" w:cs="Times New Roman"/>
          <w:i/>
        </w:rPr>
        <w:t>Slovenska novejša zgodovina 2, Od programa Zedinjena Slovenija do mednarodnega priznanja Republike Slovenije, 1848–1992</w:t>
      </w:r>
      <w:r w:rsidR="00235E25" w:rsidRPr="00A83BD1">
        <w:rPr>
          <w:rFonts w:ascii="Times New Roman" w:hAnsi="Times New Roman" w:cs="Times New Roman"/>
        </w:rPr>
        <w:t xml:space="preserve">, ur. Jasna Fischer et </w:t>
      </w:r>
      <w:proofErr w:type="gramStart"/>
      <w:r w:rsidR="00235E25" w:rsidRPr="00A83BD1">
        <w:rPr>
          <w:rFonts w:ascii="Times New Roman" w:hAnsi="Times New Roman" w:cs="Times New Roman"/>
        </w:rPr>
        <w:t>al</w:t>
      </w:r>
      <w:proofErr w:type="gramEnd"/>
      <w:r w:rsidR="00235E25" w:rsidRPr="00A83BD1">
        <w:rPr>
          <w:rFonts w:ascii="Times New Roman" w:hAnsi="Times New Roman" w:cs="Times New Roman"/>
        </w:rPr>
        <w:t xml:space="preserve">. (Ljubljana: Mladinska knjiga, 2005), </w:t>
      </w:r>
      <w:r w:rsidRPr="00A83BD1">
        <w:rPr>
          <w:rFonts w:ascii="Times New Roman" w:hAnsi="Times New Roman" w:cs="Times New Roman"/>
        </w:rPr>
        <w:t>893.</w:t>
      </w:r>
    </w:p>
  </w:footnote>
  <w:footnote w:id="10">
    <w:p w:rsidR="00465E88" w:rsidRPr="00A83BD1" w:rsidRDefault="00465E88" w:rsidP="00465E88">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proofErr w:type="spellStart"/>
      <w:proofErr w:type="gramStart"/>
      <w:r w:rsidRPr="00A83BD1">
        <w:rPr>
          <w:rFonts w:ascii="Times New Roman" w:hAnsi="Times New Roman" w:cs="Times New Roman"/>
        </w:rPr>
        <w:t>Ibid</w:t>
      </w:r>
      <w:proofErr w:type="spellEnd"/>
      <w:r w:rsidRPr="00A83BD1">
        <w:rPr>
          <w:rFonts w:ascii="Times New Roman" w:hAnsi="Times New Roman" w:cs="Times New Roman"/>
        </w:rPr>
        <w:t>.</w:t>
      </w:r>
      <w:proofErr w:type="gramEnd"/>
      <w:r w:rsidRPr="00A83BD1">
        <w:rPr>
          <w:rFonts w:ascii="Times New Roman" w:hAnsi="Times New Roman" w:cs="Times New Roman"/>
        </w:rPr>
        <w:t>, 897–</w:t>
      </w:r>
      <w:del w:id="100" w:author="Avtor">
        <w:r w:rsidRPr="00A83BD1" w:rsidDel="004920A8">
          <w:rPr>
            <w:rFonts w:ascii="Times New Roman" w:hAnsi="Times New Roman" w:cs="Times New Roman"/>
          </w:rPr>
          <w:delText>8</w:delText>
        </w:r>
      </w:del>
      <w:r w:rsidRPr="00A83BD1">
        <w:rPr>
          <w:rFonts w:ascii="Times New Roman" w:hAnsi="Times New Roman" w:cs="Times New Roman"/>
        </w:rPr>
        <w:t>98.</w:t>
      </w:r>
    </w:p>
  </w:footnote>
  <w:footnote w:id="11">
    <w:p w:rsidR="00122EDA" w:rsidRPr="00A83BD1" w:rsidRDefault="00122EDA" w:rsidP="00122EDA">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Marta </w:t>
      </w:r>
      <w:proofErr w:type="spellStart"/>
      <w:r w:rsidRPr="00A83BD1">
        <w:rPr>
          <w:rFonts w:ascii="Times New Roman" w:hAnsi="Times New Roman" w:cs="Times New Roman"/>
        </w:rPr>
        <w:t>Rendla</w:t>
      </w:r>
      <w:proofErr w:type="spellEnd"/>
      <w:r w:rsidRPr="00A83BD1">
        <w:rPr>
          <w:rFonts w:ascii="Times New Roman" w:hAnsi="Times New Roman" w:cs="Times New Roman"/>
        </w:rPr>
        <w:t xml:space="preserve">, »Založenost trga z blagom za široko potrošnjo v Sloveniji v času socializma,« v: </w:t>
      </w:r>
      <w:r w:rsidRPr="00A83BD1">
        <w:rPr>
          <w:rFonts w:ascii="Times New Roman" w:hAnsi="Times New Roman" w:cs="Times New Roman"/>
          <w:i/>
        </w:rPr>
        <w:t>Med trgom in državo, Cikli in prelomi v zgodovini</w:t>
      </w:r>
      <w:r w:rsidRPr="00A83BD1">
        <w:rPr>
          <w:rFonts w:ascii="Times New Roman" w:hAnsi="Times New Roman" w:cs="Times New Roman"/>
        </w:rPr>
        <w:t>, ur. Nina Vodopivec (Ljubljana: Inštitut za novejšo zgodovino, 2014),</w:t>
      </w:r>
      <w:ins w:id="103" w:author="Avtor">
        <w:r w:rsidR="00805E03">
          <w:rPr>
            <w:rFonts w:ascii="Times New Roman" w:hAnsi="Times New Roman" w:cs="Times New Roman"/>
          </w:rPr>
          <w:t xml:space="preserve"> </w:t>
        </w:r>
      </w:ins>
      <w:r w:rsidRPr="00A83BD1">
        <w:rPr>
          <w:rFonts w:ascii="Times New Roman" w:hAnsi="Times New Roman" w:cs="Times New Roman"/>
        </w:rPr>
        <w:t>113.</w:t>
      </w:r>
    </w:p>
  </w:footnote>
  <w:footnote w:id="12">
    <w:p w:rsidR="00122EDA" w:rsidRPr="00A83BD1" w:rsidRDefault="00122EDA" w:rsidP="00122EDA">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C82C70">
        <w:rPr>
          <w:rFonts w:ascii="Times New Roman" w:hAnsi="Times New Roman" w:cs="Times New Roman"/>
        </w:rPr>
        <w:t>Z</w:t>
      </w:r>
      <w:r w:rsidRPr="00A83BD1">
        <w:rPr>
          <w:rFonts w:ascii="Times New Roman" w:hAnsi="Times New Roman" w:cs="Times New Roman"/>
        </w:rPr>
        <w:t xml:space="preserve">višanje standarda </w:t>
      </w:r>
      <w:r w:rsidR="00C82C70" w:rsidRPr="00A83BD1">
        <w:rPr>
          <w:rFonts w:ascii="Times New Roman" w:hAnsi="Times New Roman" w:cs="Times New Roman"/>
        </w:rPr>
        <w:t xml:space="preserve">je </w:t>
      </w:r>
      <w:r w:rsidR="00C82C70">
        <w:rPr>
          <w:rFonts w:ascii="Times New Roman" w:hAnsi="Times New Roman" w:cs="Times New Roman"/>
        </w:rPr>
        <w:t>l</w:t>
      </w:r>
      <w:r w:rsidR="00C82C70" w:rsidRPr="00A83BD1">
        <w:rPr>
          <w:rFonts w:ascii="Times New Roman" w:hAnsi="Times New Roman" w:cs="Times New Roman"/>
        </w:rPr>
        <w:t>eta 1955</w:t>
      </w:r>
      <w:r w:rsidR="00C82C70">
        <w:rPr>
          <w:rFonts w:ascii="Times New Roman" w:hAnsi="Times New Roman" w:cs="Times New Roman"/>
        </w:rPr>
        <w:t xml:space="preserve"> v enem od svojih obiskov</w:t>
      </w:r>
      <w:r w:rsidR="00C82C70" w:rsidRPr="00A83BD1">
        <w:rPr>
          <w:rFonts w:ascii="Times New Roman" w:hAnsi="Times New Roman" w:cs="Times New Roman"/>
        </w:rPr>
        <w:t xml:space="preserve"> </w:t>
      </w:r>
      <w:r w:rsidRPr="00A83BD1">
        <w:rPr>
          <w:rFonts w:ascii="Times New Roman" w:hAnsi="Times New Roman" w:cs="Times New Roman"/>
        </w:rPr>
        <w:t xml:space="preserve">napovedal Josip Broz – Tito. </w:t>
      </w:r>
      <w:r w:rsidR="00C82C70">
        <w:rPr>
          <w:rFonts w:ascii="Times New Roman" w:hAnsi="Times New Roman" w:cs="Times New Roman"/>
        </w:rPr>
        <w:t>P</w:t>
      </w:r>
      <w:r w:rsidRPr="00A83BD1">
        <w:rPr>
          <w:rFonts w:ascii="Times New Roman" w:hAnsi="Times New Roman" w:cs="Times New Roman"/>
        </w:rPr>
        <w:t>rogram Zveze komunistov Jugoslavije iz leta 1958 je</w:t>
      </w:r>
      <w:r w:rsidR="00C82C70">
        <w:rPr>
          <w:rFonts w:ascii="Times New Roman" w:hAnsi="Times New Roman" w:cs="Times New Roman"/>
        </w:rPr>
        <w:t xml:space="preserve"> tako že</w:t>
      </w:r>
      <w:r w:rsidRPr="00A83BD1">
        <w:rPr>
          <w:rFonts w:ascii="Times New Roman" w:hAnsi="Times New Roman" w:cs="Times New Roman"/>
        </w:rPr>
        <w:t xml:space="preserve"> predvideval udobnejše življenje za državljane, boljšo preskrbo s potrošniškimi dobrinami ter skrb za odmor in zabavo. Gl. Jože </w:t>
      </w:r>
      <w:proofErr w:type="gramStart"/>
      <w:r w:rsidRPr="00A83BD1">
        <w:rPr>
          <w:rFonts w:ascii="Times New Roman" w:hAnsi="Times New Roman" w:cs="Times New Roman"/>
        </w:rPr>
        <w:t>Prinčič,</w:t>
      </w:r>
      <w:proofErr w:type="gramEnd"/>
      <w:r w:rsidRPr="00A83BD1">
        <w:rPr>
          <w:rFonts w:ascii="Times New Roman" w:hAnsi="Times New Roman" w:cs="Times New Roman"/>
        </w:rPr>
        <w:t xml:space="preserve"> Zdenko Čepič, »Urbanizacija in življenjska raven,« v: </w:t>
      </w:r>
      <w:r w:rsidRPr="00A83BD1">
        <w:rPr>
          <w:rFonts w:ascii="Times New Roman" w:hAnsi="Times New Roman" w:cs="Times New Roman"/>
          <w:i/>
        </w:rPr>
        <w:t>Slovenska novejša zgodovina 2, Od programa Zedinjena Slovenija do mednarodnega priznanja Republike Slovenije 1848–1992</w:t>
      </w:r>
      <w:r w:rsidRPr="00A83BD1">
        <w:rPr>
          <w:rFonts w:ascii="Times New Roman" w:hAnsi="Times New Roman" w:cs="Times New Roman"/>
        </w:rPr>
        <w:t xml:space="preserve">, ur. Jasna Fischer et </w:t>
      </w:r>
      <w:proofErr w:type="gramStart"/>
      <w:r w:rsidRPr="00A83BD1">
        <w:rPr>
          <w:rFonts w:ascii="Times New Roman" w:hAnsi="Times New Roman" w:cs="Times New Roman"/>
        </w:rPr>
        <w:t>al</w:t>
      </w:r>
      <w:proofErr w:type="gramEnd"/>
      <w:r w:rsidRPr="00A83BD1">
        <w:rPr>
          <w:rFonts w:ascii="Times New Roman" w:hAnsi="Times New Roman" w:cs="Times New Roman"/>
        </w:rPr>
        <w:t>. (Ljubljana: Mladinska knjiga, 2005), 1013</w:t>
      </w:r>
      <w:ins w:id="104" w:author="Avtor">
        <w:r w:rsidR="00FC0A66">
          <w:rPr>
            <w:rFonts w:ascii="Times New Roman" w:hAnsi="Times New Roman" w:cs="Times New Roman"/>
          </w:rPr>
          <w:t>.</w:t>
        </w:r>
      </w:ins>
      <w:del w:id="105" w:author="Avtor">
        <w:r w:rsidRPr="00A83BD1" w:rsidDel="00FC0A66">
          <w:rPr>
            <w:rFonts w:ascii="Times New Roman" w:hAnsi="Times New Roman" w:cs="Times New Roman"/>
          </w:rPr>
          <w:delText>;</w:delText>
        </w:r>
      </w:del>
      <w:r w:rsidRPr="00A83BD1">
        <w:rPr>
          <w:rFonts w:ascii="Times New Roman" w:hAnsi="Times New Roman" w:cs="Times New Roman"/>
        </w:rPr>
        <w:t xml:space="preserve"> Igor Duda, </w:t>
      </w:r>
      <w:proofErr w:type="spellStart"/>
      <w:r w:rsidRPr="00A83BD1">
        <w:rPr>
          <w:rFonts w:ascii="Times New Roman" w:hAnsi="Times New Roman" w:cs="Times New Roman"/>
          <w:i/>
        </w:rPr>
        <w:t>Pronađeno</w:t>
      </w:r>
      <w:proofErr w:type="spellEnd"/>
      <w:r w:rsidRPr="00A83BD1">
        <w:rPr>
          <w:rFonts w:ascii="Times New Roman" w:hAnsi="Times New Roman" w:cs="Times New Roman"/>
          <w:i/>
        </w:rPr>
        <w:t xml:space="preserve"> blagostanje, </w:t>
      </w:r>
      <w:proofErr w:type="spellStart"/>
      <w:r w:rsidRPr="00A83BD1">
        <w:rPr>
          <w:rFonts w:ascii="Times New Roman" w:hAnsi="Times New Roman" w:cs="Times New Roman"/>
          <w:i/>
        </w:rPr>
        <w:t>Svakodnevni</w:t>
      </w:r>
      <w:proofErr w:type="spellEnd"/>
      <w:r w:rsidRPr="00A83BD1">
        <w:rPr>
          <w:rFonts w:ascii="Times New Roman" w:hAnsi="Times New Roman" w:cs="Times New Roman"/>
          <w:i/>
        </w:rPr>
        <w:t xml:space="preserve"> </w:t>
      </w:r>
      <w:proofErr w:type="gramStart"/>
      <w:r w:rsidRPr="00A83BD1">
        <w:rPr>
          <w:rFonts w:ascii="Times New Roman" w:hAnsi="Times New Roman" w:cs="Times New Roman"/>
          <w:i/>
        </w:rPr>
        <w:t>život</w:t>
      </w:r>
      <w:proofErr w:type="gramEnd"/>
      <w:r w:rsidRPr="00A83BD1">
        <w:rPr>
          <w:rFonts w:ascii="Times New Roman" w:hAnsi="Times New Roman" w:cs="Times New Roman"/>
          <w:i/>
        </w:rPr>
        <w:t xml:space="preserve"> i </w:t>
      </w:r>
      <w:proofErr w:type="spellStart"/>
      <w:r w:rsidRPr="00A83BD1">
        <w:rPr>
          <w:rFonts w:ascii="Times New Roman" w:hAnsi="Times New Roman" w:cs="Times New Roman"/>
          <w:i/>
        </w:rPr>
        <w:t>potrošačka</w:t>
      </w:r>
      <w:proofErr w:type="spellEnd"/>
      <w:r w:rsidRPr="00A83BD1">
        <w:rPr>
          <w:rFonts w:ascii="Times New Roman" w:hAnsi="Times New Roman" w:cs="Times New Roman"/>
          <w:i/>
        </w:rPr>
        <w:t xml:space="preserve"> kultura u </w:t>
      </w:r>
      <w:proofErr w:type="spellStart"/>
      <w:r w:rsidRPr="00A83BD1">
        <w:rPr>
          <w:rFonts w:ascii="Times New Roman" w:hAnsi="Times New Roman" w:cs="Times New Roman"/>
          <w:i/>
        </w:rPr>
        <w:t>Hrvatskoj</w:t>
      </w:r>
      <w:proofErr w:type="spellEnd"/>
      <w:r w:rsidRPr="00A83BD1">
        <w:rPr>
          <w:rFonts w:ascii="Times New Roman" w:hAnsi="Times New Roman" w:cs="Times New Roman"/>
          <w:i/>
        </w:rPr>
        <w:t xml:space="preserve"> 1970-ih i 1980-ih</w:t>
      </w:r>
      <w:r w:rsidRPr="00A83BD1">
        <w:rPr>
          <w:rFonts w:ascii="Times New Roman" w:hAnsi="Times New Roman" w:cs="Times New Roman"/>
        </w:rPr>
        <w:t xml:space="preserve"> (Zagreb, Srednja </w:t>
      </w:r>
      <w:proofErr w:type="spellStart"/>
      <w:r w:rsidRPr="00A83BD1">
        <w:rPr>
          <w:rFonts w:ascii="Times New Roman" w:hAnsi="Times New Roman" w:cs="Times New Roman"/>
        </w:rPr>
        <w:t>Europa</w:t>
      </w:r>
      <w:proofErr w:type="spellEnd"/>
      <w:r w:rsidRPr="00A83BD1">
        <w:rPr>
          <w:rFonts w:ascii="Times New Roman" w:hAnsi="Times New Roman" w:cs="Times New Roman"/>
        </w:rPr>
        <w:t>, 2010), 18.</w:t>
      </w:r>
    </w:p>
  </w:footnote>
  <w:footnote w:id="13">
    <w:p w:rsidR="00271885" w:rsidRPr="00A83BD1" w:rsidRDefault="00271885" w:rsidP="0027188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Z izdelki široke potrošnje so bila konec šestdesetih let bolje opremljena mestna gospodinjstva, na podeželju pa so bile televizije, pralni stroji in avtomobili še redki, le radijske aparate je imelo več gospodinjstev.</w:t>
      </w:r>
      <w:ins w:id="106" w:author="Avtor">
        <w:r w:rsidR="00F70981">
          <w:rPr>
            <w:rFonts w:ascii="Times New Roman" w:hAnsi="Times New Roman" w:cs="Times New Roman"/>
          </w:rPr>
          <w:t xml:space="preserve"> </w:t>
        </w:r>
      </w:ins>
      <w:r w:rsidRPr="00A83BD1">
        <w:rPr>
          <w:rFonts w:ascii="Times New Roman" w:hAnsi="Times New Roman" w:cs="Times New Roman"/>
        </w:rPr>
        <w:t xml:space="preserve">Gl. Zdenko Čepič, »Zvišanje življenjske ravni,« v: </w:t>
      </w:r>
      <w:r w:rsidRPr="00A83BD1">
        <w:rPr>
          <w:rFonts w:ascii="Times New Roman" w:hAnsi="Times New Roman" w:cs="Times New Roman"/>
          <w:i/>
        </w:rPr>
        <w:t>Slovenska novejša zgodovina 2, Od programa Zedinjena Slovenija do mednarodnega priznanja Republike Slovenije 1848–1992</w:t>
      </w:r>
      <w:r w:rsidRPr="00A83BD1">
        <w:rPr>
          <w:rFonts w:ascii="Times New Roman" w:hAnsi="Times New Roman" w:cs="Times New Roman"/>
        </w:rPr>
        <w:t xml:space="preserve">, ur. Jasna Fischer </w:t>
      </w:r>
      <w:r w:rsidR="00010405" w:rsidRPr="00A83BD1">
        <w:rPr>
          <w:rFonts w:ascii="Times New Roman" w:hAnsi="Times New Roman" w:cs="Times New Roman"/>
        </w:rPr>
        <w:t xml:space="preserve">et </w:t>
      </w:r>
      <w:proofErr w:type="gramStart"/>
      <w:r w:rsidR="00010405" w:rsidRPr="00A83BD1">
        <w:rPr>
          <w:rFonts w:ascii="Times New Roman" w:hAnsi="Times New Roman" w:cs="Times New Roman"/>
        </w:rPr>
        <w:t>al</w:t>
      </w:r>
      <w:proofErr w:type="gramEnd"/>
      <w:r w:rsidRPr="00A83BD1">
        <w:rPr>
          <w:rFonts w:ascii="Times New Roman" w:hAnsi="Times New Roman" w:cs="Times New Roman"/>
        </w:rPr>
        <w:t>. (Ljubljana: Mladinska knjiga, 2005), 1090.</w:t>
      </w:r>
    </w:p>
  </w:footnote>
  <w:footnote w:id="14">
    <w:p w:rsidR="00F829A5" w:rsidRPr="00A83BD1" w:rsidRDefault="00F829A5" w:rsidP="00F829A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6E01E6" w:rsidRPr="00A83BD1">
        <w:rPr>
          <w:rFonts w:ascii="Times New Roman" w:hAnsi="Times New Roman" w:cs="Times New Roman"/>
        </w:rPr>
        <w:t xml:space="preserve">V tem obdobju je prišlo do spremembe v strukturi življenjskih stroškov. Izdatki gospodinjstev za hrano, obleko in obutev so se zmanjšali, izdatki za izdelke višjega standarda, gradnjo ali opremljanje stanovanj, kulturo, izobrazbo in higieno pa povečali. Gl. </w:t>
      </w:r>
      <w:r w:rsidR="004A4A93" w:rsidRPr="00A83BD1">
        <w:rPr>
          <w:rFonts w:ascii="Times New Roman" w:hAnsi="Times New Roman" w:cs="Times New Roman"/>
        </w:rPr>
        <w:t xml:space="preserve">Marta </w:t>
      </w:r>
      <w:proofErr w:type="spellStart"/>
      <w:r w:rsidR="004A4A93" w:rsidRPr="00A83BD1">
        <w:rPr>
          <w:rFonts w:ascii="Times New Roman" w:hAnsi="Times New Roman" w:cs="Times New Roman"/>
        </w:rPr>
        <w:t>Rendla</w:t>
      </w:r>
      <w:proofErr w:type="spellEnd"/>
      <w:r w:rsidR="004A4A93" w:rsidRPr="00A83BD1">
        <w:rPr>
          <w:rFonts w:ascii="Times New Roman" w:hAnsi="Times New Roman" w:cs="Times New Roman"/>
        </w:rPr>
        <w:t xml:space="preserve">, »Življenjska raven Slovencev v drugi Jugoslaviji,« v: </w:t>
      </w:r>
      <w:r w:rsidR="004A4A93" w:rsidRPr="00A83BD1">
        <w:rPr>
          <w:rFonts w:ascii="Times New Roman" w:hAnsi="Times New Roman" w:cs="Times New Roman"/>
          <w:i/>
        </w:rPr>
        <w:t>Slovenija v Jugoslaviji</w:t>
      </w:r>
      <w:r w:rsidR="004A4A93" w:rsidRPr="00A83BD1">
        <w:rPr>
          <w:rFonts w:ascii="Times New Roman" w:hAnsi="Times New Roman" w:cs="Times New Roman"/>
        </w:rPr>
        <w:t xml:space="preserve">, ur. Zdenko Čepič (Ljubljana: Inštitut za novejšo zgodovino, 2014), </w:t>
      </w:r>
      <w:r w:rsidR="006E01E6" w:rsidRPr="00A83BD1">
        <w:rPr>
          <w:rFonts w:ascii="Times New Roman" w:hAnsi="Times New Roman" w:cs="Times New Roman"/>
        </w:rPr>
        <w:t>189–</w:t>
      </w:r>
      <w:del w:id="110" w:author="Avtor">
        <w:r w:rsidR="006E01E6" w:rsidRPr="00A83BD1" w:rsidDel="004920A8">
          <w:rPr>
            <w:rFonts w:ascii="Times New Roman" w:hAnsi="Times New Roman" w:cs="Times New Roman"/>
          </w:rPr>
          <w:delText>1</w:delText>
        </w:r>
      </w:del>
      <w:r w:rsidR="006E01E6" w:rsidRPr="00A83BD1">
        <w:rPr>
          <w:rFonts w:ascii="Times New Roman" w:hAnsi="Times New Roman" w:cs="Times New Roman"/>
        </w:rPr>
        <w:t>92</w:t>
      </w:r>
      <w:r w:rsidRPr="00A83BD1">
        <w:rPr>
          <w:rFonts w:ascii="Times New Roman" w:hAnsi="Times New Roman" w:cs="Times New Roman"/>
        </w:rPr>
        <w:t>.</w:t>
      </w:r>
    </w:p>
  </w:footnote>
  <w:footnote w:id="15">
    <w:p w:rsidR="00F829A5" w:rsidRPr="00A83BD1" w:rsidRDefault="00F829A5" w:rsidP="00F829A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Pogoj za večje število gospodinjskih aparatov ni bil le povečanje življenjskega standarda, tem</w:t>
      </w:r>
      <w:r w:rsidR="00DB2069" w:rsidRPr="00A83BD1">
        <w:rPr>
          <w:rFonts w:ascii="Times New Roman" w:hAnsi="Times New Roman" w:cs="Times New Roman"/>
        </w:rPr>
        <w:t>več tudi elektrifikacija. Gl.</w:t>
      </w:r>
      <w:r w:rsidRPr="00A83BD1">
        <w:rPr>
          <w:rFonts w:ascii="Times New Roman" w:hAnsi="Times New Roman" w:cs="Times New Roman"/>
        </w:rPr>
        <w:t xml:space="preserve"> </w:t>
      </w:r>
      <w:r w:rsidR="00DB2069" w:rsidRPr="00A83BD1">
        <w:rPr>
          <w:rFonts w:ascii="Times New Roman" w:hAnsi="Times New Roman" w:cs="Times New Roman"/>
        </w:rPr>
        <w:t xml:space="preserve">Polona Sitar, »Modernizacija pranja, potrošnja in gospodinjsko delo: Vpliv nakupa pralnega stroja v individualnem gospodinjstvu na uvajanje javnih pralnic v socialistični Sloveniji,« </w:t>
      </w:r>
      <w:r w:rsidR="00DB2069" w:rsidRPr="00A83BD1">
        <w:rPr>
          <w:rFonts w:ascii="Times New Roman" w:hAnsi="Times New Roman" w:cs="Times New Roman"/>
          <w:i/>
        </w:rPr>
        <w:t>Zgodovinski časopis</w:t>
      </w:r>
      <w:r w:rsidR="00753242" w:rsidRPr="00A83BD1">
        <w:rPr>
          <w:rFonts w:ascii="Times New Roman" w:hAnsi="Times New Roman" w:cs="Times New Roman"/>
        </w:rPr>
        <w:t xml:space="preserve"> 69, št. 3-4 (2015):</w:t>
      </w:r>
      <w:r w:rsidR="00DB2069" w:rsidRPr="00A83BD1">
        <w:rPr>
          <w:rFonts w:ascii="Times New Roman" w:hAnsi="Times New Roman" w:cs="Times New Roman"/>
        </w:rPr>
        <w:t xml:space="preserve"> </w:t>
      </w:r>
      <w:r w:rsidRPr="00A83BD1">
        <w:rPr>
          <w:rFonts w:ascii="Times New Roman" w:hAnsi="Times New Roman" w:cs="Times New Roman"/>
        </w:rPr>
        <w:t>455–</w:t>
      </w:r>
      <w:del w:id="115" w:author="Avtor">
        <w:r w:rsidRPr="00A83BD1" w:rsidDel="004920A8">
          <w:rPr>
            <w:rFonts w:ascii="Times New Roman" w:hAnsi="Times New Roman" w:cs="Times New Roman"/>
          </w:rPr>
          <w:delText>4</w:delText>
        </w:r>
      </w:del>
      <w:r w:rsidRPr="00A83BD1">
        <w:rPr>
          <w:rFonts w:ascii="Times New Roman" w:hAnsi="Times New Roman" w:cs="Times New Roman"/>
        </w:rPr>
        <w:t>58. Kljub temu</w:t>
      </w:r>
      <w:del w:id="116" w:author="Avtor">
        <w:r w:rsidRPr="00A83BD1" w:rsidDel="00F70981">
          <w:rPr>
            <w:rFonts w:ascii="Times New Roman" w:hAnsi="Times New Roman" w:cs="Times New Roman"/>
          </w:rPr>
          <w:delText>,</w:delText>
        </w:r>
      </w:del>
      <w:r w:rsidRPr="00A83BD1">
        <w:rPr>
          <w:rFonts w:ascii="Times New Roman" w:hAnsi="Times New Roman" w:cs="Times New Roman"/>
        </w:rPr>
        <w:t xml:space="preserve"> da je bila konec petdesetih let Slovenija </w:t>
      </w:r>
      <w:ins w:id="117" w:author="Avtor">
        <w:r w:rsidR="00B4194B" w:rsidRPr="00A83BD1">
          <w:rPr>
            <w:rFonts w:ascii="Times New Roman" w:hAnsi="Times New Roman" w:cs="Times New Roman"/>
          </w:rPr>
          <w:t xml:space="preserve">v večjem delu že </w:t>
        </w:r>
      </w:ins>
      <w:r w:rsidRPr="00A83BD1">
        <w:rPr>
          <w:rFonts w:ascii="Times New Roman" w:hAnsi="Times New Roman" w:cs="Times New Roman"/>
        </w:rPr>
        <w:t>elektrificirana</w:t>
      </w:r>
      <w:del w:id="118" w:author="Avtor">
        <w:r w:rsidRPr="00A83BD1" w:rsidDel="00B4194B">
          <w:rPr>
            <w:rFonts w:ascii="Times New Roman" w:hAnsi="Times New Roman" w:cs="Times New Roman"/>
          </w:rPr>
          <w:delText xml:space="preserve"> že v večjem delu</w:delText>
        </w:r>
      </w:del>
      <w:r w:rsidRPr="00A83BD1">
        <w:rPr>
          <w:rFonts w:ascii="Times New Roman" w:hAnsi="Times New Roman" w:cs="Times New Roman"/>
        </w:rPr>
        <w:t xml:space="preserve">, se pričevalci </w:t>
      </w:r>
      <w:ins w:id="119" w:author="Avtor">
        <w:r w:rsidR="006C641B">
          <w:rPr>
            <w:rFonts w:ascii="Times New Roman" w:hAnsi="Times New Roman" w:cs="Times New Roman"/>
          </w:rPr>
          <w:t>s</w:t>
        </w:r>
      </w:ins>
      <w:del w:id="120" w:author="Avtor">
        <w:r w:rsidRPr="00A83BD1" w:rsidDel="006C641B">
          <w:rPr>
            <w:rFonts w:ascii="Times New Roman" w:hAnsi="Times New Roman" w:cs="Times New Roman"/>
          </w:rPr>
          <w:delText>iz</w:delText>
        </w:r>
      </w:del>
      <w:r w:rsidRPr="00A83BD1">
        <w:rPr>
          <w:rFonts w:ascii="Times New Roman" w:hAnsi="Times New Roman" w:cs="Times New Roman"/>
        </w:rPr>
        <w:t xml:space="preserve"> podeželja za to obdobje spominjajo, da so bile na električno omrežje največkrat priključene le razsvetljava in radio. V sedemdesetih letih, ko je število gospodinjskih in drugih aparatov poraslo, so se pojavljale nove težave, tokrat zaradi preobremenjenosti električnega omrežja.</w:t>
      </w:r>
    </w:p>
  </w:footnote>
  <w:footnote w:id="16">
    <w:p w:rsidR="00F829A5" w:rsidRPr="00A83BD1" w:rsidRDefault="00F829A5" w:rsidP="00F829A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3B28EE" w:rsidRPr="00A83BD1">
        <w:rPr>
          <w:rFonts w:ascii="Times New Roman" w:hAnsi="Times New Roman" w:cs="Times New Roman"/>
        </w:rPr>
        <w:t>Gospodarska k</w:t>
      </w:r>
      <w:r w:rsidR="00DB2069" w:rsidRPr="00A83BD1">
        <w:rPr>
          <w:rFonts w:ascii="Times New Roman" w:hAnsi="Times New Roman" w:cs="Times New Roman"/>
        </w:rPr>
        <w:t>riza se je pokazala že na začetku šestdesetih</w:t>
      </w:r>
      <w:r w:rsidR="00C82C70">
        <w:rPr>
          <w:rFonts w:ascii="Times New Roman" w:hAnsi="Times New Roman" w:cs="Times New Roman"/>
        </w:rPr>
        <w:t xml:space="preserve"> let</w:t>
      </w:r>
      <w:r w:rsidR="00DB2069" w:rsidRPr="00A83BD1">
        <w:rPr>
          <w:rFonts w:ascii="Times New Roman" w:hAnsi="Times New Roman" w:cs="Times New Roman"/>
        </w:rPr>
        <w:t xml:space="preserve">, a </w:t>
      </w:r>
      <w:r w:rsidR="00264A71">
        <w:rPr>
          <w:rFonts w:ascii="Times New Roman" w:hAnsi="Times New Roman" w:cs="Times New Roman"/>
        </w:rPr>
        <w:t>je</w:t>
      </w:r>
      <w:r w:rsidR="001B7201">
        <w:rPr>
          <w:rFonts w:ascii="Times New Roman" w:hAnsi="Times New Roman" w:cs="Times New Roman"/>
        </w:rPr>
        <w:t xml:space="preserve"> </w:t>
      </w:r>
      <w:r w:rsidR="00DB2069" w:rsidRPr="00A83BD1">
        <w:rPr>
          <w:rFonts w:ascii="Times New Roman" w:hAnsi="Times New Roman" w:cs="Times New Roman"/>
        </w:rPr>
        <w:t>p</w:t>
      </w:r>
      <w:r w:rsidR="00264A71">
        <w:rPr>
          <w:rFonts w:ascii="Times New Roman" w:hAnsi="Times New Roman" w:cs="Times New Roman"/>
        </w:rPr>
        <w:t>oskus</w:t>
      </w:r>
      <w:r w:rsidRPr="00A83BD1">
        <w:rPr>
          <w:rFonts w:ascii="Times New Roman" w:hAnsi="Times New Roman" w:cs="Times New Roman"/>
        </w:rPr>
        <w:t xml:space="preserve"> reform</w:t>
      </w:r>
      <w:r w:rsidR="00264A71">
        <w:rPr>
          <w:rFonts w:ascii="Times New Roman" w:hAnsi="Times New Roman" w:cs="Times New Roman"/>
        </w:rPr>
        <w:t>e</w:t>
      </w:r>
      <w:r w:rsidRPr="00A83BD1">
        <w:rPr>
          <w:rFonts w:ascii="Times New Roman" w:hAnsi="Times New Roman" w:cs="Times New Roman"/>
        </w:rPr>
        <w:t xml:space="preserve"> </w:t>
      </w:r>
      <w:r w:rsidR="00264A71">
        <w:rPr>
          <w:rFonts w:ascii="Times New Roman" w:hAnsi="Times New Roman" w:cs="Times New Roman"/>
        </w:rPr>
        <w:t>spodletel</w:t>
      </w:r>
      <w:r w:rsidRPr="00A83BD1">
        <w:rPr>
          <w:rFonts w:ascii="Times New Roman" w:hAnsi="Times New Roman" w:cs="Times New Roman"/>
        </w:rPr>
        <w:t xml:space="preserve">. Jugoslavija se je </w:t>
      </w:r>
      <w:r w:rsidR="001B7201">
        <w:rPr>
          <w:rFonts w:ascii="Times New Roman" w:hAnsi="Times New Roman" w:cs="Times New Roman"/>
        </w:rPr>
        <w:t xml:space="preserve">začela </w:t>
      </w:r>
      <w:r w:rsidR="002207CB">
        <w:rPr>
          <w:rFonts w:ascii="Times New Roman" w:hAnsi="Times New Roman" w:cs="Times New Roman"/>
        </w:rPr>
        <w:t xml:space="preserve">velikopotezno </w:t>
      </w:r>
      <w:r w:rsidR="001B7201">
        <w:rPr>
          <w:rFonts w:ascii="Times New Roman" w:hAnsi="Times New Roman" w:cs="Times New Roman"/>
        </w:rPr>
        <w:t>zadolževati</w:t>
      </w:r>
      <w:r w:rsidRPr="00A83BD1">
        <w:rPr>
          <w:rFonts w:ascii="Times New Roman" w:hAnsi="Times New Roman" w:cs="Times New Roman"/>
        </w:rPr>
        <w:t xml:space="preserve"> v tujini, </w:t>
      </w:r>
      <w:r w:rsidR="001B7201">
        <w:rPr>
          <w:rFonts w:ascii="Times New Roman" w:hAnsi="Times New Roman" w:cs="Times New Roman"/>
        </w:rPr>
        <w:t>kar je</w:t>
      </w:r>
      <w:r w:rsidR="00C82C70">
        <w:rPr>
          <w:rFonts w:ascii="Times New Roman" w:hAnsi="Times New Roman" w:cs="Times New Roman"/>
        </w:rPr>
        <w:t xml:space="preserve"> občutila</w:t>
      </w:r>
      <w:r w:rsidR="001B7201">
        <w:rPr>
          <w:rFonts w:ascii="Times New Roman" w:hAnsi="Times New Roman" w:cs="Times New Roman"/>
        </w:rPr>
        <w:t xml:space="preserve"> </w:t>
      </w:r>
      <w:r w:rsidR="001B7201" w:rsidRPr="00A83BD1">
        <w:rPr>
          <w:rFonts w:ascii="Times New Roman" w:hAnsi="Times New Roman" w:cs="Times New Roman"/>
        </w:rPr>
        <w:t>ob naftnih krizah</w:t>
      </w:r>
      <w:r w:rsidR="001B7201">
        <w:rPr>
          <w:rFonts w:ascii="Times New Roman" w:hAnsi="Times New Roman" w:cs="Times New Roman"/>
        </w:rPr>
        <w:t xml:space="preserve">. </w:t>
      </w:r>
      <w:r w:rsidRPr="00A83BD1">
        <w:rPr>
          <w:rFonts w:ascii="Times New Roman" w:hAnsi="Times New Roman" w:cs="Times New Roman"/>
        </w:rPr>
        <w:t>Prva</w:t>
      </w:r>
      <w:r w:rsidR="003B28EE" w:rsidRPr="00A83BD1">
        <w:rPr>
          <w:rFonts w:ascii="Times New Roman" w:hAnsi="Times New Roman" w:cs="Times New Roman"/>
        </w:rPr>
        <w:t>,</w:t>
      </w:r>
      <w:r w:rsidRPr="00A83BD1">
        <w:rPr>
          <w:rFonts w:ascii="Times New Roman" w:hAnsi="Times New Roman" w:cs="Times New Roman"/>
        </w:rPr>
        <w:t xml:space="preserve"> v letih 1973 in 1974</w:t>
      </w:r>
      <w:r w:rsidR="003B28EE" w:rsidRPr="00A83BD1">
        <w:rPr>
          <w:rFonts w:ascii="Times New Roman" w:hAnsi="Times New Roman" w:cs="Times New Roman"/>
        </w:rPr>
        <w:t>,</w:t>
      </w:r>
      <w:r w:rsidRPr="00A83BD1">
        <w:rPr>
          <w:rFonts w:ascii="Times New Roman" w:hAnsi="Times New Roman" w:cs="Times New Roman"/>
        </w:rPr>
        <w:t xml:space="preserve"> še ni imela </w:t>
      </w:r>
      <w:r w:rsidR="00DB2069" w:rsidRPr="00A83BD1">
        <w:rPr>
          <w:rFonts w:ascii="Times New Roman" w:hAnsi="Times New Roman" w:cs="Times New Roman"/>
        </w:rPr>
        <w:t>tolikšnega</w:t>
      </w:r>
      <w:r w:rsidRPr="00A83BD1">
        <w:rPr>
          <w:rFonts w:ascii="Times New Roman" w:hAnsi="Times New Roman" w:cs="Times New Roman"/>
        </w:rPr>
        <w:t xml:space="preserve"> vpliva, saj je Jugoslavija dobivala poceni nafto iz Lib</w:t>
      </w:r>
      <w:r w:rsidR="003B28EE" w:rsidRPr="00A83BD1">
        <w:rPr>
          <w:rFonts w:ascii="Times New Roman" w:hAnsi="Times New Roman" w:cs="Times New Roman"/>
        </w:rPr>
        <w:t>ije.</w:t>
      </w:r>
      <w:r w:rsidR="00181F4A" w:rsidRPr="00A83BD1">
        <w:rPr>
          <w:rFonts w:ascii="Times New Roman" w:hAnsi="Times New Roman" w:cs="Times New Roman"/>
        </w:rPr>
        <w:t xml:space="preserve"> </w:t>
      </w:r>
      <w:r w:rsidR="003B28EE" w:rsidRPr="00A83BD1">
        <w:rPr>
          <w:rFonts w:ascii="Times New Roman" w:hAnsi="Times New Roman" w:cs="Times New Roman"/>
        </w:rPr>
        <w:t>A</w:t>
      </w:r>
      <w:r w:rsidR="00181F4A" w:rsidRPr="00A83BD1">
        <w:rPr>
          <w:rFonts w:ascii="Times New Roman" w:hAnsi="Times New Roman" w:cs="Times New Roman"/>
        </w:rPr>
        <w:t xml:space="preserve"> v drugi polovici sedemdesetih let </w:t>
      </w:r>
      <w:r w:rsidR="003B28EE" w:rsidRPr="00A83BD1">
        <w:rPr>
          <w:rFonts w:ascii="Times New Roman" w:hAnsi="Times New Roman" w:cs="Times New Roman"/>
        </w:rPr>
        <w:t xml:space="preserve">so državo </w:t>
      </w:r>
      <w:r w:rsidR="00181F4A" w:rsidRPr="00A83BD1">
        <w:rPr>
          <w:rFonts w:ascii="Times New Roman" w:hAnsi="Times New Roman" w:cs="Times New Roman"/>
        </w:rPr>
        <w:t xml:space="preserve">že </w:t>
      </w:r>
      <w:r w:rsidR="003B28EE" w:rsidRPr="00A83BD1">
        <w:rPr>
          <w:rFonts w:ascii="Times New Roman" w:hAnsi="Times New Roman" w:cs="Times New Roman"/>
        </w:rPr>
        <w:t>zajeli razni</w:t>
      </w:r>
      <w:r w:rsidR="00181F4A" w:rsidRPr="00A83BD1">
        <w:rPr>
          <w:rFonts w:ascii="Times New Roman" w:hAnsi="Times New Roman" w:cs="Times New Roman"/>
        </w:rPr>
        <w:t xml:space="preserve"> </w:t>
      </w:r>
      <w:r w:rsidR="003B28EE" w:rsidRPr="00A83BD1">
        <w:rPr>
          <w:rFonts w:ascii="Times New Roman" w:hAnsi="Times New Roman" w:cs="Times New Roman"/>
        </w:rPr>
        <w:t>»stabilizacijski«</w:t>
      </w:r>
      <w:r w:rsidR="00181F4A" w:rsidRPr="00A83BD1">
        <w:rPr>
          <w:rFonts w:ascii="Times New Roman" w:hAnsi="Times New Roman" w:cs="Times New Roman"/>
        </w:rPr>
        <w:t xml:space="preserve"> ukrep</w:t>
      </w:r>
      <w:r w:rsidR="003B28EE" w:rsidRPr="00A83BD1">
        <w:rPr>
          <w:rFonts w:ascii="Times New Roman" w:hAnsi="Times New Roman" w:cs="Times New Roman"/>
        </w:rPr>
        <w:t>i</w:t>
      </w:r>
      <w:r w:rsidR="00181F4A" w:rsidRPr="00A83BD1">
        <w:rPr>
          <w:rFonts w:ascii="Times New Roman" w:hAnsi="Times New Roman" w:cs="Times New Roman"/>
        </w:rPr>
        <w:t xml:space="preserve">. </w:t>
      </w:r>
      <w:r w:rsidRPr="00A83BD1">
        <w:rPr>
          <w:rFonts w:ascii="Times New Roman" w:hAnsi="Times New Roman" w:cs="Times New Roman"/>
        </w:rPr>
        <w:t xml:space="preserve">Gospodarske težave so postale očitne ob drugi naftni krizi v letih 1979 in 1980, saj se Jugoslavija nanjo </w:t>
      </w:r>
      <w:r w:rsidR="001B7201">
        <w:rPr>
          <w:rFonts w:ascii="Times New Roman" w:hAnsi="Times New Roman" w:cs="Times New Roman"/>
        </w:rPr>
        <w:t>ni znala pravočasno prilagoditi</w:t>
      </w:r>
      <w:r w:rsidR="00DB2069" w:rsidRPr="00A83BD1">
        <w:rPr>
          <w:rFonts w:ascii="Times New Roman" w:hAnsi="Times New Roman" w:cs="Times New Roman"/>
        </w:rPr>
        <w:t>. Gl.</w:t>
      </w:r>
      <w:r w:rsidRPr="00A83BD1">
        <w:rPr>
          <w:rFonts w:ascii="Times New Roman" w:hAnsi="Times New Roman" w:cs="Times New Roman"/>
        </w:rPr>
        <w:t xml:space="preserve"> Duda, </w:t>
      </w:r>
      <w:proofErr w:type="spellStart"/>
      <w:r w:rsidRPr="00A83BD1">
        <w:rPr>
          <w:rFonts w:ascii="Times New Roman" w:hAnsi="Times New Roman" w:cs="Times New Roman"/>
          <w:i/>
        </w:rPr>
        <w:t>Pronađeno</w:t>
      </w:r>
      <w:proofErr w:type="spellEnd"/>
      <w:r w:rsidRPr="00A83BD1">
        <w:rPr>
          <w:rFonts w:ascii="Times New Roman" w:hAnsi="Times New Roman" w:cs="Times New Roman"/>
          <w:i/>
        </w:rPr>
        <w:t xml:space="preserve"> blagostanje</w:t>
      </w:r>
      <w:r w:rsidRPr="00A83BD1">
        <w:rPr>
          <w:rFonts w:ascii="Times New Roman" w:hAnsi="Times New Roman" w:cs="Times New Roman"/>
        </w:rPr>
        <w:t>, 27</w:t>
      </w:r>
      <w:del w:id="121" w:author="Avtor">
        <w:r w:rsidRPr="00A83BD1" w:rsidDel="00EB75B5">
          <w:rPr>
            <w:rFonts w:ascii="Times New Roman" w:hAnsi="Times New Roman" w:cs="Times New Roman"/>
          </w:rPr>
          <w:delText>;</w:delText>
        </w:r>
      </w:del>
      <w:ins w:id="122" w:author="Avtor">
        <w:r w:rsidR="00EB75B5">
          <w:rPr>
            <w:rFonts w:ascii="Times New Roman" w:hAnsi="Times New Roman" w:cs="Times New Roman"/>
          </w:rPr>
          <w:t>.</w:t>
        </w:r>
      </w:ins>
      <w:r w:rsidRPr="00A83BD1">
        <w:rPr>
          <w:rFonts w:ascii="Times New Roman" w:hAnsi="Times New Roman" w:cs="Times New Roman"/>
        </w:rPr>
        <w:t xml:space="preserve"> </w:t>
      </w:r>
      <w:r w:rsidR="00181F4A" w:rsidRPr="00A83BD1">
        <w:rPr>
          <w:rFonts w:ascii="Times New Roman" w:hAnsi="Times New Roman" w:cs="Times New Roman"/>
        </w:rPr>
        <w:t xml:space="preserve">Aleksander </w:t>
      </w:r>
      <w:r w:rsidRPr="00A83BD1">
        <w:rPr>
          <w:rFonts w:ascii="Times New Roman" w:hAnsi="Times New Roman" w:cs="Times New Roman"/>
        </w:rPr>
        <w:t xml:space="preserve">Lorenčič, </w:t>
      </w:r>
      <w:r w:rsidR="00181F4A" w:rsidRPr="00A83BD1">
        <w:rPr>
          <w:rFonts w:ascii="Times New Roman" w:hAnsi="Times New Roman" w:cs="Times New Roman"/>
        </w:rPr>
        <w:t>»K</w:t>
      </w:r>
      <w:r w:rsidRPr="00A83BD1">
        <w:rPr>
          <w:rFonts w:ascii="Times New Roman" w:hAnsi="Times New Roman" w:cs="Times New Roman"/>
        </w:rPr>
        <w:t>ako smo živeli v drugi Jugoslaviji,</w:t>
      </w:r>
      <w:r w:rsidR="00181F4A" w:rsidRPr="00A83BD1">
        <w:rPr>
          <w:rFonts w:ascii="Times New Roman" w:hAnsi="Times New Roman" w:cs="Times New Roman"/>
        </w:rPr>
        <w:t xml:space="preserve"> oris dogajanja v luči izbranih kazalnikov,</w:t>
      </w:r>
      <w:r w:rsidRPr="00A83BD1">
        <w:rPr>
          <w:rFonts w:ascii="Times New Roman" w:hAnsi="Times New Roman" w:cs="Times New Roman"/>
        </w:rPr>
        <w:t>«</w:t>
      </w:r>
      <w:r w:rsidR="00181F4A" w:rsidRPr="00A83BD1">
        <w:rPr>
          <w:rFonts w:ascii="Times New Roman" w:hAnsi="Times New Roman" w:cs="Times New Roman"/>
        </w:rPr>
        <w:t xml:space="preserve"> v: </w:t>
      </w:r>
      <w:r w:rsidR="00181F4A" w:rsidRPr="00A83BD1">
        <w:rPr>
          <w:rFonts w:ascii="Times New Roman" w:hAnsi="Times New Roman" w:cs="Times New Roman"/>
          <w:i/>
        </w:rPr>
        <w:t>Slovenija v Jugoslaviji</w:t>
      </w:r>
      <w:r w:rsidR="00181F4A" w:rsidRPr="00A83BD1">
        <w:rPr>
          <w:rFonts w:ascii="Times New Roman" w:hAnsi="Times New Roman" w:cs="Times New Roman"/>
        </w:rPr>
        <w:t>, ur. Zdenko Čepič (Ljubljana: Inštitut za novejšo zgodovino, 2014),</w:t>
      </w:r>
      <w:r w:rsidRPr="00A83BD1">
        <w:rPr>
          <w:rFonts w:ascii="Times New Roman" w:hAnsi="Times New Roman" w:cs="Times New Roman"/>
        </w:rPr>
        <w:t xml:space="preserve"> 133–</w:t>
      </w:r>
      <w:del w:id="123" w:author="Avtor">
        <w:r w:rsidRPr="00A83BD1" w:rsidDel="004920A8">
          <w:rPr>
            <w:rFonts w:ascii="Times New Roman" w:hAnsi="Times New Roman" w:cs="Times New Roman"/>
          </w:rPr>
          <w:delText>1</w:delText>
        </w:r>
      </w:del>
      <w:r w:rsidRPr="00A83BD1">
        <w:rPr>
          <w:rFonts w:ascii="Times New Roman" w:hAnsi="Times New Roman" w:cs="Times New Roman"/>
        </w:rPr>
        <w:t>37.</w:t>
      </w:r>
    </w:p>
  </w:footnote>
  <w:footnote w:id="17">
    <w:p w:rsidR="00F829A5" w:rsidRPr="00A83BD1" w:rsidRDefault="00F829A5" w:rsidP="00F829A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proofErr w:type="spellStart"/>
      <w:r w:rsidRPr="00A83BD1">
        <w:rPr>
          <w:rFonts w:ascii="Times New Roman" w:hAnsi="Times New Roman" w:cs="Times New Roman"/>
        </w:rPr>
        <w:t>Rendla</w:t>
      </w:r>
      <w:proofErr w:type="spellEnd"/>
      <w:r w:rsidRPr="00A83BD1">
        <w:rPr>
          <w:rFonts w:ascii="Times New Roman" w:hAnsi="Times New Roman" w:cs="Times New Roman"/>
        </w:rPr>
        <w:t>, »Založenost trga z blagom za široko potrošnjo,« 135.</w:t>
      </w:r>
    </w:p>
  </w:footnote>
  <w:footnote w:id="18">
    <w:p w:rsidR="002207CB" w:rsidRPr="00A83BD1" w:rsidRDefault="002207CB" w:rsidP="002207CB">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Duda, </w:t>
      </w:r>
      <w:proofErr w:type="spellStart"/>
      <w:r w:rsidRPr="00A83BD1">
        <w:rPr>
          <w:rFonts w:ascii="Times New Roman" w:hAnsi="Times New Roman" w:cs="Times New Roman"/>
          <w:i/>
        </w:rPr>
        <w:t>Pronađeno</w:t>
      </w:r>
      <w:proofErr w:type="spellEnd"/>
      <w:r w:rsidRPr="00A83BD1">
        <w:rPr>
          <w:rFonts w:ascii="Times New Roman" w:hAnsi="Times New Roman" w:cs="Times New Roman"/>
          <w:i/>
        </w:rPr>
        <w:t xml:space="preserve"> blagostanje,</w:t>
      </w:r>
      <w:r w:rsidRPr="00A83BD1">
        <w:rPr>
          <w:rFonts w:ascii="Times New Roman" w:hAnsi="Times New Roman" w:cs="Times New Roman"/>
        </w:rPr>
        <w:t xml:space="preserve"> 388.</w:t>
      </w:r>
    </w:p>
  </w:footnote>
  <w:footnote w:id="19">
    <w:p w:rsidR="00F829A5" w:rsidRPr="00A83BD1" w:rsidRDefault="00F829A5" w:rsidP="00F829A5">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727F2A" w:rsidRPr="00A83BD1">
        <w:rPr>
          <w:rFonts w:ascii="Times New Roman" w:hAnsi="Times New Roman" w:cs="Times New Roman"/>
        </w:rPr>
        <w:t xml:space="preserve">Gl. npr. </w:t>
      </w:r>
      <w:r w:rsidRPr="00A83BD1">
        <w:rPr>
          <w:rFonts w:ascii="Times New Roman" w:hAnsi="Times New Roman" w:cs="Times New Roman"/>
        </w:rPr>
        <w:t>»(</w:t>
      </w:r>
      <w:proofErr w:type="spellStart"/>
      <w:r w:rsidRPr="00A83BD1">
        <w:rPr>
          <w:rFonts w:ascii="Times New Roman" w:hAnsi="Times New Roman" w:cs="Times New Roman"/>
        </w:rPr>
        <w:t>Pre</w:t>
      </w:r>
      <w:proofErr w:type="spellEnd"/>
      <w:proofErr w:type="gramStart"/>
      <w:r w:rsidRPr="00A83BD1">
        <w:rPr>
          <w:rFonts w:ascii="Times New Roman" w:hAnsi="Times New Roman" w:cs="Times New Roman"/>
        </w:rPr>
        <w:t>)</w:t>
      </w:r>
      <w:proofErr w:type="gramEnd"/>
      <w:r w:rsidRPr="00A83BD1">
        <w:rPr>
          <w:rFonts w:ascii="Times New Roman" w:hAnsi="Times New Roman" w:cs="Times New Roman"/>
        </w:rPr>
        <w:t xml:space="preserve">živeti z inflacijo,« </w:t>
      </w:r>
      <w:r w:rsidRPr="00A83BD1">
        <w:rPr>
          <w:rFonts w:ascii="Times New Roman" w:hAnsi="Times New Roman" w:cs="Times New Roman"/>
          <w:i/>
        </w:rPr>
        <w:t>Zbor občanov</w:t>
      </w:r>
      <w:r w:rsidRPr="00A83BD1">
        <w:rPr>
          <w:rFonts w:ascii="Times New Roman" w:hAnsi="Times New Roman" w:cs="Times New Roman"/>
        </w:rPr>
        <w:t xml:space="preserve">, 19. </w:t>
      </w:r>
      <w:r w:rsidR="005A2FC4" w:rsidRPr="00A83BD1">
        <w:rPr>
          <w:rFonts w:ascii="Times New Roman" w:hAnsi="Times New Roman" w:cs="Times New Roman"/>
        </w:rPr>
        <w:t>1.</w:t>
      </w:r>
      <w:r w:rsidRPr="00A83BD1">
        <w:rPr>
          <w:rFonts w:ascii="Times New Roman" w:hAnsi="Times New Roman" w:cs="Times New Roman"/>
        </w:rPr>
        <w:t xml:space="preserve"> 1988, 5.</w:t>
      </w:r>
    </w:p>
  </w:footnote>
  <w:footnote w:id="20">
    <w:p w:rsidR="002207CB" w:rsidRPr="00A83BD1" w:rsidRDefault="002207CB" w:rsidP="002207CB">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Čedalje večje nezadovoljstvo z gospodarsk</w:t>
      </w:r>
      <w:ins w:id="151" w:author="Avtor">
        <w:r w:rsidR="00B12890">
          <w:rPr>
            <w:rFonts w:ascii="Times New Roman" w:hAnsi="Times New Roman" w:cs="Times New Roman"/>
          </w:rPr>
          <w:t>im</w:t>
        </w:r>
      </w:ins>
      <w:del w:id="152" w:author="Avtor">
        <w:r w:rsidRPr="00A83BD1" w:rsidDel="00B12890">
          <w:rPr>
            <w:rFonts w:ascii="Times New Roman" w:hAnsi="Times New Roman" w:cs="Times New Roman"/>
          </w:rPr>
          <w:delText>o</w:delText>
        </w:r>
      </w:del>
      <w:r w:rsidRPr="00A83BD1">
        <w:rPr>
          <w:rFonts w:ascii="Times New Roman" w:hAnsi="Times New Roman" w:cs="Times New Roman"/>
        </w:rPr>
        <w:t xml:space="preserve"> </w:t>
      </w:r>
      <w:ins w:id="153" w:author="Avtor">
        <w:r w:rsidR="00B12890">
          <w:rPr>
            <w:rFonts w:ascii="Times New Roman" w:hAnsi="Times New Roman" w:cs="Times New Roman"/>
          </w:rPr>
          <w:t>položajem</w:t>
        </w:r>
      </w:ins>
      <w:del w:id="154" w:author="Avtor">
        <w:r w:rsidRPr="00A83BD1" w:rsidDel="00B12890">
          <w:rPr>
            <w:rFonts w:ascii="Times New Roman" w:hAnsi="Times New Roman" w:cs="Times New Roman"/>
          </w:rPr>
          <w:delText>situacijo</w:delText>
        </w:r>
      </w:del>
      <w:r w:rsidRPr="00A83BD1">
        <w:rPr>
          <w:rFonts w:ascii="Times New Roman" w:hAnsi="Times New Roman" w:cs="Times New Roman"/>
        </w:rPr>
        <w:t xml:space="preserve"> so beležile tudi javnomnenjske raziskave. Ljudje so krizo začeli dojemati kot nedelovanje socialističnega sistema in samoupravljan</w:t>
      </w:r>
      <w:ins w:id="155" w:author="Avtor">
        <w:r w:rsidR="00A03B2B">
          <w:rPr>
            <w:rFonts w:ascii="Times New Roman" w:hAnsi="Times New Roman" w:cs="Times New Roman"/>
          </w:rPr>
          <w:t>j</w:t>
        </w:r>
      </w:ins>
      <w:r w:rsidRPr="00A83BD1">
        <w:rPr>
          <w:rFonts w:ascii="Times New Roman" w:hAnsi="Times New Roman" w:cs="Times New Roman"/>
        </w:rPr>
        <w:t>a. Nekateri</w:t>
      </w:r>
      <w:r w:rsidR="00E13286">
        <w:rPr>
          <w:rFonts w:ascii="Times New Roman" w:hAnsi="Times New Roman" w:cs="Times New Roman"/>
        </w:rPr>
        <w:t xml:space="preserve"> avtorji</w:t>
      </w:r>
      <w:r w:rsidRPr="00A83BD1">
        <w:rPr>
          <w:rFonts w:ascii="Times New Roman" w:hAnsi="Times New Roman" w:cs="Times New Roman"/>
        </w:rPr>
        <w:t xml:space="preserve"> celo menijo, da je nezadovoljstvo igralo pomembno vlogo pri razpadu države. Gl.</w:t>
      </w:r>
      <w:del w:id="156" w:author="Avtor">
        <w:r w:rsidRPr="00A83BD1" w:rsidDel="00124D6C">
          <w:rPr>
            <w:rFonts w:ascii="Times New Roman" w:hAnsi="Times New Roman" w:cs="Times New Roman"/>
          </w:rPr>
          <w:delText xml:space="preserve"> </w:delText>
        </w:r>
        <w:r w:rsidRPr="00E64991" w:rsidDel="00124D6C">
          <w:rPr>
            <w:rFonts w:ascii="Times New Roman" w:hAnsi="Times New Roman" w:cs="Times New Roman"/>
            <w:highlight w:val="yellow"/>
            <w:rPrChange w:id="157" w:author="Avtor">
              <w:rPr>
                <w:rFonts w:ascii="Times New Roman" w:hAnsi="Times New Roman" w:cs="Times New Roman"/>
              </w:rPr>
            </w:rPrChange>
          </w:rPr>
          <w:delText>Niko Toš</w:delText>
        </w:r>
        <w:r w:rsidRPr="00A83BD1" w:rsidDel="00124D6C">
          <w:rPr>
            <w:rFonts w:ascii="Times New Roman" w:hAnsi="Times New Roman" w:cs="Times New Roman"/>
          </w:rPr>
          <w:delText>,</w:delText>
        </w:r>
      </w:del>
      <w:r w:rsidRPr="00A83BD1">
        <w:rPr>
          <w:rFonts w:ascii="Times New Roman" w:hAnsi="Times New Roman" w:cs="Times New Roman"/>
        </w:rPr>
        <w:t xml:space="preserve"> Niko Toš, »Longitudinalni projekt slovenskega empiričnega družboslovja: SJM 1966–2010,« v: </w:t>
      </w:r>
      <w:r w:rsidRPr="00A83BD1">
        <w:rPr>
          <w:rFonts w:ascii="Times New Roman" w:hAnsi="Times New Roman" w:cs="Times New Roman"/>
          <w:i/>
        </w:rPr>
        <w:t>Primerjalno družboslovje: Metodološki in vsebinski vidiki</w:t>
      </w:r>
      <w:r w:rsidRPr="00A83BD1">
        <w:rPr>
          <w:rFonts w:ascii="Times New Roman" w:hAnsi="Times New Roman" w:cs="Times New Roman"/>
        </w:rPr>
        <w:t xml:space="preserve">, ur. Niko </w:t>
      </w:r>
      <w:proofErr w:type="gramStart"/>
      <w:r w:rsidRPr="00A83BD1">
        <w:rPr>
          <w:rFonts w:ascii="Times New Roman" w:hAnsi="Times New Roman" w:cs="Times New Roman"/>
        </w:rPr>
        <w:t>Toš,</w:t>
      </w:r>
      <w:proofErr w:type="gramEnd"/>
      <w:r w:rsidRPr="00A83BD1">
        <w:rPr>
          <w:rFonts w:ascii="Times New Roman" w:hAnsi="Times New Roman" w:cs="Times New Roman"/>
        </w:rPr>
        <w:t xml:space="preserve"> Karl H. Müller (Ljubljana: Fakulteta za družbene vede, IDV–CJMMK, 2011), 128</w:t>
      </w:r>
      <w:ins w:id="158" w:author="Avtor">
        <w:r w:rsidR="00604BA7">
          <w:rPr>
            <w:rFonts w:ascii="Times New Roman" w:hAnsi="Times New Roman" w:cs="Times New Roman"/>
          </w:rPr>
          <w:t>.</w:t>
        </w:r>
      </w:ins>
      <w:del w:id="159" w:author="Avtor">
        <w:r w:rsidRPr="00A83BD1" w:rsidDel="00604BA7">
          <w:rPr>
            <w:rFonts w:ascii="Times New Roman" w:hAnsi="Times New Roman" w:cs="Times New Roman"/>
          </w:rPr>
          <w:delText>;</w:delText>
        </w:r>
      </w:del>
      <w:r w:rsidRPr="00A83BD1">
        <w:rPr>
          <w:rFonts w:ascii="Times New Roman" w:hAnsi="Times New Roman" w:cs="Times New Roman"/>
        </w:rPr>
        <w:t xml:space="preserve"> Patrick </w:t>
      </w:r>
      <w:proofErr w:type="spellStart"/>
      <w:r w:rsidRPr="00A83BD1">
        <w:rPr>
          <w:rFonts w:ascii="Times New Roman" w:hAnsi="Times New Roman" w:cs="Times New Roman"/>
        </w:rPr>
        <w:t>Hyder</w:t>
      </w:r>
      <w:proofErr w:type="spellEnd"/>
      <w:r w:rsidRPr="00A83BD1">
        <w:rPr>
          <w:rFonts w:ascii="Times New Roman" w:hAnsi="Times New Roman" w:cs="Times New Roman"/>
        </w:rPr>
        <w:t xml:space="preserve"> Patterson, </w:t>
      </w:r>
      <w:proofErr w:type="spellStart"/>
      <w:r w:rsidRPr="00A83BD1">
        <w:rPr>
          <w:rFonts w:ascii="Times New Roman" w:hAnsi="Times New Roman" w:cs="Times New Roman"/>
          <w:i/>
        </w:rPr>
        <w:t>Bought</w:t>
      </w:r>
      <w:proofErr w:type="spellEnd"/>
      <w:r w:rsidRPr="00A83BD1">
        <w:rPr>
          <w:rFonts w:ascii="Times New Roman" w:hAnsi="Times New Roman" w:cs="Times New Roman"/>
          <w:i/>
        </w:rPr>
        <w:t xml:space="preserve"> and Sold, </w:t>
      </w:r>
      <w:proofErr w:type="spellStart"/>
      <w:r w:rsidRPr="00A83BD1">
        <w:rPr>
          <w:rFonts w:ascii="Times New Roman" w:hAnsi="Times New Roman" w:cs="Times New Roman"/>
          <w:i/>
        </w:rPr>
        <w:t>Living</w:t>
      </w:r>
      <w:proofErr w:type="spellEnd"/>
      <w:r w:rsidRPr="00A83BD1">
        <w:rPr>
          <w:rFonts w:ascii="Times New Roman" w:hAnsi="Times New Roman" w:cs="Times New Roman"/>
          <w:i/>
        </w:rPr>
        <w:t xml:space="preserve"> and </w:t>
      </w:r>
      <w:proofErr w:type="spellStart"/>
      <w:r w:rsidRPr="00A83BD1">
        <w:rPr>
          <w:rFonts w:ascii="Times New Roman" w:hAnsi="Times New Roman" w:cs="Times New Roman"/>
          <w:i/>
        </w:rPr>
        <w:t>Losing</w:t>
      </w:r>
      <w:proofErr w:type="spellEnd"/>
      <w:r w:rsidRPr="00A83BD1">
        <w:rPr>
          <w:rFonts w:ascii="Times New Roman" w:hAnsi="Times New Roman" w:cs="Times New Roman"/>
          <w:i/>
        </w:rPr>
        <w:t xml:space="preserve"> the </w:t>
      </w:r>
      <w:proofErr w:type="spellStart"/>
      <w:r w:rsidRPr="00A83BD1">
        <w:rPr>
          <w:rFonts w:ascii="Times New Roman" w:hAnsi="Times New Roman" w:cs="Times New Roman"/>
          <w:i/>
        </w:rPr>
        <w:t>Good</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Life</w:t>
      </w:r>
      <w:proofErr w:type="spellEnd"/>
      <w:r w:rsidRPr="00A83BD1">
        <w:rPr>
          <w:rFonts w:ascii="Times New Roman" w:hAnsi="Times New Roman" w:cs="Times New Roman"/>
          <w:i/>
        </w:rPr>
        <w:t xml:space="preserve"> in Socialist </w:t>
      </w:r>
      <w:proofErr w:type="spellStart"/>
      <w:r w:rsidRPr="00A83BD1">
        <w:rPr>
          <w:rFonts w:ascii="Times New Roman" w:hAnsi="Times New Roman" w:cs="Times New Roman"/>
          <w:i/>
        </w:rPr>
        <w:t>Yugoslavia</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Ithaca</w:t>
      </w:r>
      <w:proofErr w:type="spellEnd"/>
      <w:r w:rsidRPr="00A83BD1">
        <w:rPr>
          <w:rFonts w:ascii="Times New Roman" w:hAnsi="Times New Roman" w:cs="Times New Roman"/>
        </w:rPr>
        <w:t xml:space="preserve">, London: Cornell </w:t>
      </w:r>
      <w:proofErr w:type="spellStart"/>
      <w:r w:rsidRPr="00A83BD1">
        <w:rPr>
          <w:rFonts w:ascii="Times New Roman" w:hAnsi="Times New Roman" w:cs="Times New Roman"/>
        </w:rPr>
        <w:t>University</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Press</w:t>
      </w:r>
      <w:proofErr w:type="spellEnd"/>
      <w:r w:rsidRPr="00A83BD1">
        <w:rPr>
          <w:rFonts w:ascii="Times New Roman" w:hAnsi="Times New Roman" w:cs="Times New Roman"/>
        </w:rPr>
        <w:t>, 2011), 294–319.</w:t>
      </w:r>
    </w:p>
  </w:footnote>
  <w:footnote w:id="21">
    <w:p w:rsidR="00713DC3" w:rsidRPr="00A83BD1" w:rsidRDefault="00713DC3" w:rsidP="00713DC3">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380AEC" w:rsidRPr="00A83BD1">
        <w:rPr>
          <w:rFonts w:ascii="Times New Roman" w:hAnsi="Times New Roman" w:cs="Times New Roman"/>
        </w:rPr>
        <w:t>Pomanjkanje</w:t>
      </w:r>
      <w:r w:rsidRPr="00A83BD1">
        <w:rPr>
          <w:rFonts w:ascii="Times New Roman" w:hAnsi="Times New Roman" w:cs="Times New Roman"/>
        </w:rPr>
        <w:t xml:space="preserve"> ponuja poenostavljen pogled na socializem in predstavlja nevarnost za posploševanje. Gl. Tatjana </w:t>
      </w:r>
      <w:proofErr w:type="spellStart"/>
      <w:r w:rsidRPr="00A83BD1">
        <w:rPr>
          <w:rFonts w:ascii="Times New Roman" w:hAnsi="Times New Roman" w:cs="Times New Roman"/>
        </w:rPr>
        <w:t>Thelen</w:t>
      </w:r>
      <w:proofErr w:type="spellEnd"/>
      <w:r w:rsidRPr="00A83BD1">
        <w:rPr>
          <w:rFonts w:ascii="Times New Roman" w:hAnsi="Times New Roman" w:cs="Times New Roman"/>
        </w:rPr>
        <w:t>, »</w:t>
      </w:r>
      <w:proofErr w:type="spellStart"/>
      <w:r w:rsidRPr="00A83BD1">
        <w:rPr>
          <w:rFonts w:ascii="Times New Roman" w:hAnsi="Times New Roman" w:cs="Times New Roman"/>
        </w:rPr>
        <w:t>Shortage</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Fuzzy</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Property</w:t>
      </w:r>
      <w:proofErr w:type="spellEnd"/>
      <w:r w:rsidRPr="00A83BD1">
        <w:rPr>
          <w:rFonts w:ascii="Times New Roman" w:hAnsi="Times New Roman" w:cs="Times New Roman"/>
        </w:rPr>
        <w:t xml:space="preserve"> and </w:t>
      </w:r>
      <w:proofErr w:type="spellStart"/>
      <w:r w:rsidRPr="00A83BD1">
        <w:rPr>
          <w:rFonts w:ascii="Times New Roman" w:hAnsi="Times New Roman" w:cs="Times New Roman"/>
        </w:rPr>
        <w:t>Other</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Dead</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Ends</w:t>
      </w:r>
      <w:proofErr w:type="spellEnd"/>
      <w:r w:rsidRPr="00A83BD1">
        <w:rPr>
          <w:rFonts w:ascii="Times New Roman" w:hAnsi="Times New Roman" w:cs="Times New Roman"/>
        </w:rPr>
        <w:t xml:space="preserve"> in the </w:t>
      </w:r>
      <w:proofErr w:type="spellStart"/>
      <w:r w:rsidRPr="00A83BD1">
        <w:rPr>
          <w:rFonts w:ascii="Times New Roman" w:hAnsi="Times New Roman" w:cs="Times New Roman"/>
        </w:rPr>
        <w:t>Anthropological</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Analysis</w:t>
      </w:r>
      <w:proofErr w:type="spellEnd"/>
      <w:r w:rsidRPr="00A83BD1">
        <w:rPr>
          <w:rFonts w:ascii="Times New Roman" w:hAnsi="Times New Roman" w:cs="Times New Roman"/>
        </w:rPr>
        <w:t xml:space="preserve"> </w:t>
      </w:r>
      <w:proofErr w:type="gramStart"/>
      <w:r w:rsidRPr="00A83BD1">
        <w:rPr>
          <w:rFonts w:ascii="Times New Roman" w:hAnsi="Times New Roman" w:cs="Times New Roman"/>
        </w:rPr>
        <w:t>of</w:t>
      </w:r>
      <w:proofErr w:type="gramEnd"/>
      <w:r w:rsidRPr="00A83BD1">
        <w:rPr>
          <w:rFonts w:ascii="Times New Roman" w:hAnsi="Times New Roman" w:cs="Times New Roman"/>
        </w:rPr>
        <w:t xml:space="preserve"> (Post)</w:t>
      </w:r>
      <w:proofErr w:type="spellStart"/>
      <w:r w:rsidRPr="00A83BD1">
        <w:rPr>
          <w:rFonts w:ascii="Times New Roman" w:hAnsi="Times New Roman" w:cs="Times New Roman"/>
        </w:rPr>
        <w:t>socialism</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i/>
        </w:rPr>
        <w:t>Critique</w:t>
      </w:r>
      <w:proofErr w:type="spellEnd"/>
      <w:r w:rsidRPr="00A83BD1">
        <w:rPr>
          <w:rFonts w:ascii="Times New Roman" w:hAnsi="Times New Roman" w:cs="Times New Roman"/>
          <w:i/>
        </w:rPr>
        <w:t xml:space="preserve"> of </w:t>
      </w:r>
      <w:proofErr w:type="spellStart"/>
      <w:r w:rsidRPr="00A83BD1">
        <w:rPr>
          <w:rFonts w:ascii="Times New Roman" w:hAnsi="Times New Roman" w:cs="Times New Roman"/>
          <w:i/>
        </w:rPr>
        <w:t>Anthropology</w:t>
      </w:r>
      <w:proofErr w:type="spellEnd"/>
      <w:r w:rsidRPr="00A83BD1">
        <w:rPr>
          <w:rFonts w:ascii="Times New Roman" w:hAnsi="Times New Roman" w:cs="Times New Roman"/>
        </w:rPr>
        <w:t xml:space="preserve"> 31, št. 1 (2011): 43–61.</w:t>
      </w:r>
    </w:p>
  </w:footnote>
  <w:footnote w:id="22">
    <w:p w:rsidR="001E1DBA" w:rsidRPr="00A83BD1" w:rsidRDefault="00CB1702" w:rsidP="00CB1702">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1E1DBA" w:rsidRPr="00A83BD1">
        <w:rPr>
          <w:rFonts w:ascii="Times New Roman" w:hAnsi="Times New Roman" w:cs="Times New Roman"/>
        </w:rPr>
        <w:t xml:space="preserve">Nekateri avtorji </w:t>
      </w:r>
      <w:del w:id="165" w:author="Avtor">
        <w:r w:rsidR="001E1DBA" w:rsidRPr="00A83BD1" w:rsidDel="00680762">
          <w:rPr>
            <w:rFonts w:ascii="Times New Roman" w:hAnsi="Times New Roman" w:cs="Times New Roman"/>
          </w:rPr>
          <w:delText>izpostavljajo</w:delText>
        </w:r>
      </w:del>
      <w:ins w:id="166" w:author="Avtor">
        <w:r w:rsidR="00680762">
          <w:rPr>
            <w:rFonts w:ascii="Times New Roman" w:hAnsi="Times New Roman" w:cs="Times New Roman"/>
          </w:rPr>
          <w:t>poudarjajo</w:t>
        </w:r>
      </w:ins>
      <w:r w:rsidR="001E1DBA" w:rsidRPr="00A83BD1">
        <w:rPr>
          <w:rFonts w:ascii="Times New Roman" w:hAnsi="Times New Roman" w:cs="Times New Roman"/>
        </w:rPr>
        <w:t>, da je bil razvoj jugoslovanske potrošniške kulture netipičen za vzhodnoevropske države, predvsem zaradi odprtosti na zahod, večjih možnosti za potovanja ter prevzemanja zahodnega modela oglaševanja.</w:t>
      </w:r>
      <w:r w:rsidR="002E69A8" w:rsidRPr="00A83BD1">
        <w:rPr>
          <w:rFonts w:ascii="Times New Roman" w:hAnsi="Times New Roman" w:cs="Times New Roman"/>
        </w:rPr>
        <w:t xml:space="preserve"> Država </w:t>
      </w:r>
      <w:r w:rsidR="00E85DCB" w:rsidRPr="00A83BD1">
        <w:rPr>
          <w:rFonts w:ascii="Times New Roman" w:hAnsi="Times New Roman" w:cs="Times New Roman"/>
        </w:rPr>
        <w:t>je odobravala razvoj potrošništva in čezmejnih nakupovalnih navad in jih le deloma ovirala. N</w:t>
      </w:r>
      <w:r w:rsidR="002E69A8" w:rsidRPr="00A83BD1">
        <w:rPr>
          <w:rFonts w:ascii="Times New Roman" w:hAnsi="Times New Roman" w:cs="Times New Roman"/>
        </w:rPr>
        <w:t>ovi življenjski standard</w:t>
      </w:r>
      <w:r w:rsidR="00E85DCB" w:rsidRPr="00A83BD1">
        <w:rPr>
          <w:rFonts w:ascii="Times New Roman" w:hAnsi="Times New Roman" w:cs="Times New Roman"/>
        </w:rPr>
        <w:t xml:space="preserve"> je namreč</w:t>
      </w:r>
      <w:r w:rsidR="002E69A8" w:rsidRPr="00A83BD1">
        <w:rPr>
          <w:rFonts w:ascii="Times New Roman" w:hAnsi="Times New Roman" w:cs="Times New Roman"/>
        </w:rPr>
        <w:t xml:space="preserve"> poudarjal blaginjo socialistične družbe kot celote. </w:t>
      </w:r>
      <w:r w:rsidR="00160089">
        <w:rPr>
          <w:rFonts w:ascii="Times New Roman" w:hAnsi="Times New Roman" w:cs="Times New Roman"/>
        </w:rPr>
        <w:t>D</w:t>
      </w:r>
      <w:r w:rsidR="00E85DCB" w:rsidRPr="00A83BD1">
        <w:rPr>
          <w:rFonts w:ascii="Times New Roman" w:hAnsi="Times New Roman" w:cs="Times New Roman"/>
        </w:rPr>
        <w:t xml:space="preserve">ržavljani so se obnašali kot pragmatični potrošniki, ki </w:t>
      </w:r>
      <w:r w:rsidR="00380AEC" w:rsidRPr="00A83BD1">
        <w:rPr>
          <w:rFonts w:ascii="Times New Roman" w:hAnsi="Times New Roman" w:cs="Times New Roman"/>
        </w:rPr>
        <w:t>so želeli</w:t>
      </w:r>
      <w:r w:rsidR="00E85DCB" w:rsidRPr="00A83BD1">
        <w:rPr>
          <w:rFonts w:ascii="Times New Roman" w:hAnsi="Times New Roman" w:cs="Times New Roman"/>
        </w:rPr>
        <w:t xml:space="preserve"> najprej zadostiti svojim potrebam, </w:t>
      </w:r>
      <w:r w:rsidR="00380AEC" w:rsidRPr="00A83BD1">
        <w:rPr>
          <w:rFonts w:ascii="Times New Roman" w:hAnsi="Times New Roman" w:cs="Times New Roman"/>
        </w:rPr>
        <w:t>na ta način</w:t>
      </w:r>
      <w:r w:rsidR="00E85DCB" w:rsidRPr="00A83BD1">
        <w:rPr>
          <w:rFonts w:ascii="Times New Roman" w:hAnsi="Times New Roman" w:cs="Times New Roman"/>
        </w:rPr>
        <w:t xml:space="preserve"> pa so bili hkrati lojalni in nelojalni do družbene ureditve.</w:t>
      </w:r>
      <w:r w:rsidR="002E69A8" w:rsidRPr="00A83BD1">
        <w:rPr>
          <w:rFonts w:ascii="Times New Roman" w:hAnsi="Times New Roman" w:cs="Times New Roman"/>
        </w:rPr>
        <w:t xml:space="preserve"> Gl</w:t>
      </w:r>
      <w:r w:rsidR="001E1DBA" w:rsidRPr="00A83BD1">
        <w:rPr>
          <w:rFonts w:ascii="Times New Roman" w:hAnsi="Times New Roman" w:cs="Times New Roman"/>
        </w:rPr>
        <w:t xml:space="preserve">. Božo </w:t>
      </w:r>
      <w:r w:rsidRPr="00A83BD1">
        <w:rPr>
          <w:rFonts w:ascii="Times New Roman" w:hAnsi="Times New Roman" w:cs="Times New Roman"/>
        </w:rPr>
        <w:t xml:space="preserve">Repe, »'Tihotapijo vse, razen ptičjega mleka', Vpliv nakupovalnega turizma na kulturne spremembe in način življenja v Sloveniji po drugi svetovni vojni,« </w:t>
      </w:r>
      <w:r w:rsidR="001E1DBA" w:rsidRPr="00A83BD1">
        <w:rPr>
          <w:rFonts w:ascii="Times New Roman" w:hAnsi="Times New Roman" w:cs="Times New Roman"/>
          <w:i/>
        </w:rPr>
        <w:t>Zgodovina za vse</w:t>
      </w:r>
      <w:r w:rsidR="001E1DBA" w:rsidRPr="00A83BD1">
        <w:rPr>
          <w:rFonts w:ascii="Times New Roman" w:hAnsi="Times New Roman" w:cs="Times New Roman"/>
        </w:rPr>
        <w:t xml:space="preserve"> št. 2 (1998): 90–94</w:t>
      </w:r>
      <w:ins w:id="167" w:author="Avtor">
        <w:r w:rsidR="0007453C">
          <w:rPr>
            <w:rFonts w:ascii="Times New Roman" w:hAnsi="Times New Roman" w:cs="Times New Roman"/>
          </w:rPr>
          <w:t>.</w:t>
        </w:r>
      </w:ins>
      <w:del w:id="168" w:author="Avtor">
        <w:r w:rsidR="001E1DBA" w:rsidRPr="00A83BD1" w:rsidDel="0007453C">
          <w:rPr>
            <w:rFonts w:ascii="Times New Roman" w:hAnsi="Times New Roman" w:cs="Times New Roman"/>
          </w:rPr>
          <w:delText>;</w:delText>
        </w:r>
      </w:del>
      <w:r w:rsidR="001E1DBA" w:rsidRPr="00A83BD1">
        <w:rPr>
          <w:rFonts w:ascii="Times New Roman" w:hAnsi="Times New Roman" w:cs="Times New Roman"/>
        </w:rPr>
        <w:t xml:space="preserve"> Radina </w:t>
      </w:r>
      <w:proofErr w:type="spellStart"/>
      <w:r w:rsidR="001E1DBA" w:rsidRPr="00A83BD1">
        <w:rPr>
          <w:rFonts w:ascii="Times New Roman" w:hAnsi="Times New Roman" w:cs="Times New Roman"/>
        </w:rPr>
        <w:t>Vučetić</w:t>
      </w:r>
      <w:proofErr w:type="spellEnd"/>
      <w:r w:rsidR="001E1DBA" w:rsidRPr="00A83BD1">
        <w:rPr>
          <w:rFonts w:ascii="Times New Roman" w:hAnsi="Times New Roman" w:cs="Times New Roman"/>
        </w:rPr>
        <w:t>, »</w:t>
      </w:r>
      <w:proofErr w:type="spellStart"/>
      <w:r w:rsidR="001E1DBA" w:rsidRPr="00A83BD1">
        <w:rPr>
          <w:rFonts w:ascii="Times New Roman" w:hAnsi="Times New Roman" w:cs="Times New Roman"/>
        </w:rPr>
        <w:t>Potrošačko</w:t>
      </w:r>
      <w:proofErr w:type="spellEnd"/>
      <w:r w:rsidR="001E1DBA" w:rsidRPr="00A83BD1">
        <w:rPr>
          <w:rFonts w:ascii="Times New Roman" w:hAnsi="Times New Roman" w:cs="Times New Roman"/>
        </w:rPr>
        <w:t xml:space="preserve"> društvo po </w:t>
      </w:r>
      <w:proofErr w:type="spellStart"/>
      <w:r w:rsidR="001E1DBA" w:rsidRPr="00A83BD1">
        <w:rPr>
          <w:rFonts w:ascii="Times New Roman" w:hAnsi="Times New Roman" w:cs="Times New Roman"/>
        </w:rPr>
        <w:t>američkom</w:t>
      </w:r>
      <w:proofErr w:type="spellEnd"/>
      <w:r w:rsidR="001E1DBA" w:rsidRPr="00A83BD1">
        <w:rPr>
          <w:rFonts w:ascii="Times New Roman" w:hAnsi="Times New Roman" w:cs="Times New Roman"/>
        </w:rPr>
        <w:t xml:space="preserve"> modelu (</w:t>
      </w:r>
      <w:proofErr w:type="spellStart"/>
      <w:r w:rsidR="001E1DBA" w:rsidRPr="00A83BD1">
        <w:rPr>
          <w:rFonts w:ascii="Times New Roman" w:hAnsi="Times New Roman" w:cs="Times New Roman"/>
        </w:rPr>
        <w:t>jedan</w:t>
      </w:r>
      <w:proofErr w:type="spellEnd"/>
      <w:r w:rsidR="001E1DBA" w:rsidRPr="00A83BD1">
        <w:rPr>
          <w:rFonts w:ascii="Times New Roman" w:hAnsi="Times New Roman" w:cs="Times New Roman"/>
        </w:rPr>
        <w:t xml:space="preserve"> pogled na </w:t>
      </w:r>
      <w:proofErr w:type="spellStart"/>
      <w:r w:rsidR="001E1DBA" w:rsidRPr="00A83BD1">
        <w:rPr>
          <w:rFonts w:ascii="Times New Roman" w:hAnsi="Times New Roman" w:cs="Times New Roman"/>
        </w:rPr>
        <w:t>jugoslavensku</w:t>
      </w:r>
      <w:proofErr w:type="spellEnd"/>
      <w:r w:rsidR="001E1DBA" w:rsidRPr="00A83BD1">
        <w:rPr>
          <w:rFonts w:ascii="Times New Roman" w:hAnsi="Times New Roman" w:cs="Times New Roman"/>
        </w:rPr>
        <w:t xml:space="preserve"> </w:t>
      </w:r>
      <w:proofErr w:type="spellStart"/>
      <w:r w:rsidR="001E1DBA" w:rsidRPr="00A83BD1">
        <w:rPr>
          <w:rFonts w:ascii="Times New Roman" w:hAnsi="Times New Roman" w:cs="Times New Roman"/>
        </w:rPr>
        <w:t>svakodnevnicu</w:t>
      </w:r>
      <w:proofErr w:type="spellEnd"/>
      <w:r w:rsidR="001E1DBA" w:rsidRPr="00A83BD1">
        <w:rPr>
          <w:rFonts w:ascii="Times New Roman" w:hAnsi="Times New Roman" w:cs="Times New Roman"/>
        </w:rPr>
        <w:t xml:space="preserve"> </w:t>
      </w:r>
      <w:proofErr w:type="spellStart"/>
      <w:r w:rsidR="001E1DBA" w:rsidRPr="00A83BD1">
        <w:rPr>
          <w:rFonts w:ascii="Times New Roman" w:hAnsi="Times New Roman" w:cs="Times New Roman"/>
        </w:rPr>
        <w:t>šezdesetih</w:t>
      </w:r>
      <w:proofErr w:type="spellEnd"/>
      <w:r w:rsidR="001E1DBA" w:rsidRPr="00A83BD1">
        <w:rPr>
          <w:rFonts w:ascii="Times New Roman" w:hAnsi="Times New Roman" w:cs="Times New Roman"/>
        </w:rPr>
        <w:t xml:space="preserve">),« </w:t>
      </w:r>
      <w:r w:rsidR="001E1DBA" w:rsidRPr="00A83BD1">
        <w:rPr>
          <w:rFonts w:ascii="Times New Roman" w:hAnsi="Times New Roman" w:cs="Times New Roman"/>
          <w:i/>
        </w:rPr>
        <w:t xml:space="preserve">Časopis za </w:t>
      </w:r>
      <w:proofErr w:type="spellStart"/>
      <w:r w:rsidR="001E1DBA" w:rsidRPr="00A83BD1">
        <w:rPr>
          <w:rFonts w:ascii="Times New Roman" w:hAnsi="Times New Roman" w:cs="Times New Roman"/>
          <w:i/>
        </w:rPr>
        <w:t>suvremenu</w:t>
      </w:r>
      <w:proofErr w:type="spellEnd"/>
      <w:r w:rsidR="001E1DBA" w:rsidRPr="00A83BD1">
        <w:rPr>
          <w:rFonts w:ascii="Times New Roman" w:hAnsi="Times New Roman" w:cs="Times New Roman"/>
          <w:i/>
        </w:rPr>
        <w:t xml:space="preserve"> </w:t>
      </w:r>
      <w:proofErr w:type="spellStart"/>
      <w:r w:rsidR="001E1DBA" w:rsidRPr="00A83BD1">
        <w:rPr>
          <w:rFonts w:ascii="Times New Roman" w:hAnsi="Times New Roman" w:cs="Times New Roman"/>
          <w:i/>
        </w:rPr>
        <w:t>povijest</w:t>
      </w:r>
      <w:proofErr w:type="spellEnd"/>
      <w:r w:rsidR="001E1DBA" w:rsidRPr="00A83BD1">
        <w:rPr>
          <w:rFonts w:ascii="Times New Roman" w:hAnsi="Times New Roman" w:cs="Times New Roman"/>
        </w:rPr>
        <w:t xml:space="preserve"> 43, št. 2 (2012): 277–</w:t>
      </w:r>
      <w:del w:id="169" w:author="Avtor">
        <w:r w:rsidR="001E1DBA" w:rsidRPr="00A83BD1" w:rsidDel="004920A8">
          <w:rPr>
            <w:rFonts w:ascii="Times New Roman" w:hAnsi="Times New Roman" w:cs="Times New Roman"/>
          </w:rPr>
          <w:delText>2</w:delText>
        </w:r>
      </w:del>
      <w:r w:rsidR="001E1DBA" w:rsidRPr="00A83BD1">
        <w:rPr>
          <w:rFonts w:ascii="Times New Roman" w:hAnsi="Times New Roman" w:cs="Times New Roman"/>
        </w:rPr>
        <w:t>98</w:t>
      </w:r>
      <w:ins w:id="170" w:author="Avtor">
        <w:r w:rsidR="0007453C">
          <w:rPr>
            <w:rFonts w:ascii="Times New Roman" w:hAnsi="Times New Roman" w:cs="Times New Roman"/>
          </w:rPr>
          <w:t>.</w:t>
        </w:r>
      </w:ins>
      <w:del w:id="171" w:author="Avtor">
        <w:r w:rsidR="001E1DBA" w:rsidRPr="00A83BD1" w:rsidDel="0007453C">
          <w:rPr>
            <w:rFonts w:ascii="Times New Roman" w:hAnsi="Times New Roman" w:cs="Times New Roman"/>
          </w:rPr>
          <w:delText>;</w:delText>
        </w:r>
      </w:del>
      <w:r w:rsidR="00EB5141" w:rsidRPr="00A83BD1">
        <w:rPr>
          <w:rFonts w:ascii="Times New Roman" w:hAnsi="Times New Roman" w:cs="Times New Roman"/>
        </w:rPr>
        <w:t xml:space="preserve"> Ksenja Vidmar Horvat, »</w:t>
      </w:r>
      <w:proofErr w:type="spellStart"/>
      <w:r w:rsidR="00EB5141" w:rsidRPr="00A83BD1">
        <w:rPr>
          <w:rFonts w:ascii="Times New Roman" w:hAnsi="Times New Roman" w:cs="Times New Roman"/>
        </w:rPr>
        <w:t>Memory</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Citizenship</w:t>
      </w:r>
      <w:proofErr w:type="spellEnd"/>
      <w:r w:rsidR="00EB5141" w:rsidRPr="00A83BD1">
        <w:rPr>
          <w:rFonts w:ascii="Times New Roman" w:hAnsi="Times New Roman" w:cs="Times New Roman"/>
        </w:rPr>
        <w:t xml:space="preserve">, and </w:t>
      </w:r>
      <w:proofErr w:type="spellStart"/>
      <w:r w:rsidR="00EB5141" w:rsidRPr="00A83BD1">
        <w:rPr>
          <w:rFonts w:ascii="Times New Roman" w:hAnsi="Times New Roman" w:cs="Times New Roman"/>
        </w:rPr>
        <w:t>Consumer</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Culture</w:t>
      </w:r>
      <w:proofErr w:type="spellEnd"/>
      <w:r w:rsidR="00EB5141" w:rsidRPr="00A83BD1">
        <w:rPr>
          <w:rFonts w:ascii="Times New Roman" w:hAnsi="Times New Roman" w:cs="Times New Roman"/>
        </w:rPr>
        <w:t xml:space="preserve"> in </w:t>
      </w:r>
      <w:proofErr w:type="spellStart"/>
      <w:r w:rsidR="00EB5141" w:rsidRPr="00A83BD1">
        <w:rPr>
          <w:rFonts w:ascii="Times New Roman" w:hAnsi="Times New Roman" w:cs="Times New Roman"/>
        </w:rPr>
        <w:t>Postsocialist</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Europe</w:t>
      </w:r>
      <w:proofErr w:type="spellEnd"/>
      <w:r w:rsidR="00EB5141" w:rsidRPr="00A83BD1">
        <w:rPr>
          <w:rFonts w:ascii="Times New Roman" w:hAnsi="Times New Roman" w:cs="Times New Roman"/>
        </w:rPr>
        <w:t xml:space="preserve">,« v: </w:t>
      </w:r>
      <w:r w:rsidR="00EB5141" w:rsidRPr="00A83BD1">
        <w:rPr>
          <w:rFonts w:ascii="Times New Roman" w:hAnsi="Times New Roman" w:cs="Times New Roman"/>
          <w:i/>
        </w:rPr>
        <w:t xml:space="preserve">A </w:t>
      </w:r>
      <w:proofErr w:type="spellStart"/>
      <w:r w:rsidR="00EB5141" w:rsidRPr="00A83BD1">
        <w:rPr>
          <w:rFonts w:ascii="Times New Roman" w:hAnsi="Times New Roman" w:cs="Times New Roman"/>
          <w:i/>
        </w:rPr>
        <w:t>Companion</w:t>
      </w:r>
      <w:proofErr w:type="spellEnd"/>
      <w:r w:rsidR="00EB5141" w:rsidRPr="00A83BD1">
        <w:rPr>
          <w:rFonts w:ascii="Times New Roman" w:hAnsi="Times New Roman" w:cs="Times New Roman"/>
          <w:i/>
        </w:rPr>
        <w:t xml:space="preserve"> to the </w:t>
      </w:r>
      <w:proofErr w:type="spellStart"/>
      <w:r w:rsidR="00EB5141" w:rsidRPr="00A83BD1">
        <w:rPr>
          <w:rFonts w:ascii="Times New Roman" w:hAnsi="Times New Roman" w:cs="Times New Roman"/>
          <w:i/>
        </w:rPr>
        <w:t>Anthropology</w:t>
      </w:r>
      <w:proofErr w:type="spellEnd"/>
      <w:r w:rsidR="00EB5141" w:rsidRPr="00A83BD1">
        <w:rPr>
          <w:rFonts w:ascii="Times New Roman" w:hAnsi="Times New Roman" w:cs="Times New Roman"/>
          <w:i/>
        </w:rPr>
        <w:t xml:space="preserve"> </w:t>
      </w:r>
      <w:proofErr w:type="gramStart"/>
      <w:r w:rsidR="00EB5141" w:rsidRPr="00A83BD1">
        <w:rPr>
          <w:rFonts w:ascii="Times New Roman" w:hAnsi="Times New Roman" w:cs="Times New Roman"/>
          <w:i/>
        </w:rPr>
        <w:t>of</w:t>
      </w:r>
      <w:proofErr w:type="gramEnd"/>
      <w:r w:rsidR="00EB5141" w:rsidRPr="00A83BD1">
        <w:rPr>
          <w:rFonts w:ascii="Times New Roman" w:hAnsi="Times New Roman" w:cs="Times New Roman"/>
          <w:i/>
        </w:rPr>
        <w:t xml:space="preserve"> </w:t>
      </w:r>
      <w:proofErr w:type="spellStart"/>
      <w:r w:rsidR="00EB5141" w:rsidRPr="00A83BD1">
        <w:rPr>
          <w:rFonts w:ascii="Times New Roman" w:hAnsi="Times New Roman" w:cs="Times New Roman"/>
          <w:i/>
        </w:rPr>
        <w:t>Europe</w:t>
      </w:r>
      <w:proofErr w:type="spellEnd"/>
      <w:r w:rsidR="00EB5141" w:rsidRPr="00A83BD1">
        <w:rPr>
          <w:rFonts w:ascii="Times New Roman" w:hAnsi="Times New Roman" w:cs="Times New Roman"/>
        </w:rPr>
        <w:t xml:space="preserve">, ur. Ullrich </w:t>
      </w:r>
      <w:proofErr w:type="spellStart"/>
      <w:r w:rsidR="00EB5141" w:rsidRPr="00A83BD1">
        <w:rPr>
          <w:rFonts w:ascii="Times New Roman" w:hAnsi="Times New Roman" w:cs="Times New Roman"/>
        </w:rPr>
        <w:t>Kockel</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Máiréad</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Nic</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Craith</w:t>
      </w:r>
      <w:proofErr w:type="spellEnd"/>
      <w:r w:rsidR="00EB5141" w:rsidRPr="00A83BD1">
        <w:rPr>
          <w:rFonts w:ascii="Times New Roman" w:hAnsi="Times New Roman" w:cs="Times New Roman"/>
        </w:rPr>
        <w:t xml:space="preserve"> in Jonas </w:t>
      </w:r>
      <w:proofErr w:type="spellStart"/>
      <w:r w:rsidR="00EB5141" w:rsidRPr="00A83BD1">
        <w:rPr>
          <w:rFonts w:ascii="Times New Roman" w:hAnsi="Times New Roman" w:cs="Times New Roman"/>
        </w:rPr>
        <w:t>Frykman</w:t>
      </w:r>
      <w:proofErr w:type="spellEnd"/>
      <w:r w:rsidR="00EB5141" w:rsidRPr="00A83BD1">
        <w:rPr>
          <w:rFonts w:ascii="Times New Roman" w:hAnsi="Times New Roman" w:cs="Times New Roman"/>
        </w:rPr>
        <w:t xml:space="preserve"> (Oxford, </w:t>
      </w:r>
      <w:proofErr w:type="spellStart"/>
      <w:r w:rsidR="00EB5141" w:rsidRPr="00A83BD1">
        <w:rPr>
          <w:rFonts w:ascii="Times New Roman" w:hAnsi="Times New Roman" w:cs="Times New Roman"/>
        </w:rPr>
        <w:t>Chichester</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Malden</w:t>
      </w:r>
      <w:proofErr w:type="spellEnd"/>
      <w:r w:rsidR="00EB5141" w:rsidRPr="00A83BD1">
        <w:rPr>
          <w:rFonts w:ascii="Times New Roman" w:hAnsi="Times New Roman" w:cs="Times New Roman"/>
        </w:rPr>
        <w:t xml:space="preserve">: </w:t>
      </w:r>
      <w:proofErr w:type="spellStart"/>
      <w:r w:rsidR="00EB5141" w:rsidRPr="00A83BD1">
        <w:rPr>
          <w:rFonts w:ascii="Times New Roman" w:hAnsi="Times New Roman" w:cs="Times New Roman"/>
        </w:rPr>
        <w:t>Wiley</w:t>
      </w:r>
      <w:proofErr w:type="spellEnd"/>
      <w:r w:rsidR="00EB5141" w:rsidRPr="00A83BD1">
        <w:rPr>
          <w:rFonts w:ascii="Times New Roman" w:hAnsi="Times New Roman" w:cs="Times New Roman"/>
        </w:rPr>
        <w:t>-Blackwell, 2012), 145–</w:t>
      </w:r>
      <w:del w:id="172" w:author="Avtor">
        <w:r w:rsidR="00EB5141" w:rsidRPr="00A83BD1" w:rsidDel="004920A8">
          <w:rPr>
            <w:rFonts w:ascii="Times New Roman" w:hAnsi="Times New Roman" w:cs="Times New Roman"/>
          </w:rPr>
          <w:delText>1</w:delText>
        </w:r>
      </w:del>
      <w:r w:rsidR="00EB5141" w:rsidRPr="00A83BD1">
        <w:rPr>
          <w:rFonts w:ascii="Times New Roman" w:hAnsi="Times New Roman" w:cs="Times New Roman"/>
        </w:rPr>
        <w:t>62.</w:t>
      </w:r>
    </w:p>
  </w:footnote>
  <w:footnote w:id="23">
    <w:p w:rsidR="0049541E" w:rsidRPr="00A83BD1" w:rsidRDefault="0049541E" w:rsidP="0049541E">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00F63DD5" w:rsidRPr="00A83BD1">
        <w:rPr>
          <w:rFonts w:ascii="Times New Roman" w:hAnsi="Times New Roman" w:cs="Times New Roman"/>
        </w:rPr>
        <w:t xml:space="preserve"> </w:t>
      </w:r>
      <w:r w:rsidRPr="00A83BD1">
        <w:rPr>
          <w:rFonts w:ascii="Times New Roman" w:hAnsi="Times New Roman" w:cs="Times New Roman"/>
        </w:rPr>
        <w:t xml:space="preserve">Duda, </w:t>
      </w:r>
      <w:proofErr w:type="spellStart"/>
      <w:r w:rsidRPr="00A83BD1">
        <w:rPr>
          <w:rFonts w:ascii="Times New Roman" w:hAnsi="Times New Roman" w:cs="Times New Roman"/>
          <w:i/>
        </w:rPr>
        <w:t>Pronađeno</w:t>
      </w:r>
      <w:proofErr w:type="spellEnd"/>
      <w:r w:rsidRPr="00A83BD1">
        <w:rPr>
          <w:rFonts w:ascii="Times New Roman" w:hAnsi="Times New Roman" w:cs="Times New Roman"/>
          <w:i/>
        </w:rPr>
        <w:t xml:space="preserve"> blagostanje</w:t>
      </w:r>
      <w:r w:rsidR="00F63DD5" w:rsidRPr="00A83BD1">
        <w:rPr>
          <w:rFonts w:ascii="Times New Roman" w:hAnsi="Times New Roman" w:cs="Times New Roman"/>
        </w:rPr>
        <w:t>, 391</w:t>
      </w:r>
      <w:ins w:id="173" w:author="Avtor">
        <w:r w:rsidR="0007453C">
          <w:rPr>
            <w:rFonts w:ascii="Times New Roman" w:hAnsi="Times New Roman" w:cs="Times New Roman"/>
          </w:rPr>
          <w:t>.</w:t>
        </w:r>
      </w:ins>
      <w:del w:id="174" w:author="Avtor">
        <w:r w:rsidR="00F63DD5" w:rsidRPr="00A83BD1" w:rsidDel="0007453C">
          <w:rPr>
            <w:rFonts w:ascii="Times New Roman" w:hAnsi="Times New Roman" w:cs="Times New Roman"/>
          </w:rPr>
          <w:delText>;</w:delText>
        </w:r>
      </w:del>
      <w:r w:rsidR="00F63DD5" w:rsidRPr="00A83BD1">
        <w:rPr>
          <w:rFonts w:ascii="Times New Roman" w:hAnsi="Times New Roman" w:cs="Times New Roman"/>
        </w:rPr>
        <w:t xml:space="preserve"> Patterson, </w:t>
      </w:r>
      <w:proofErr w:type="spellStart"/>
      <w:r w:rsidR="00F63DD5" w:rsidRPr="00A83BD1">
        <w:rPr>
          <w:rFonts w:ascii="Times New Roman" w:hAnsi="Times New Roman" w:cs="Times New Roman"/>
          <w:i/>
        </w:rPr>
        <w:t>Bought</w:t>
      </w:r>
      <w:proofErr w:type="spellEnd"/>
      <w:r w:rsidR="00F63DD5" w:rsidRPr="00A83BD1">
        <w:rPr>
          <w:rFonts w:ascii="Times New Roman" w:hAnsi="Times New Roman" w:cs="Times New Roman"/>
          <w:i/>
        </w:rPr>
        <w:t xml:space="preserve"> and Sold</w:t>
      </w:r>
      <w:r w:rsidR="00F63DD5" w:rsidRPr="00A83BD1">
        <w:rPr>
          <w:rFonts w:ascii="Times New Roman" w:hAnsi="Times New Roman" w:cs="Times New Roman"/>
        </w:rPr>
        <w:t>, 318</w:t>
      </w:r>
      <w:ins w:id="175" w:author="Avtor">
        <w:r w:rsidR="0007453C">
          <w:rPr>
            <w:rFonts w:ascii="Times New Roman" w:hAnsi="Times New Roman" w:cs="Times New Roman"/>
          </w:rPr>
          <w:t>.</w:t>
        </w:r>
      </w:ins>
    </w:p>
  </w:footnote>
  <w:footnote w:id="24">
    <w:p w:rsidR="00E6744F" w:rsidRPr="00A83BD1" w:rsidRDefault="00E6744F" w:rsidP="00E6744F">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D27CBA" w:rsidRPr="00A83BD1">
        <w:rPr>
          <w:rFonts w:ascii="Times New Roman" w:hAnsi="Times New Roman" w:cs="Times New Roman"/>
        </w:rPr>
        <w:t xml:space="preserve">Začetki razvoja jugoslovanske potrošniške kulture segajo </w:t>
      </w:r>
      <w:proofErr w:type="gramStart"/>
      <w:r w:rsidR="00D27CBA" w:rsidRPr="00A83BD1">
        <w:rPr>
          <w:rFonts w:ascii="Times New Roman" w:hAnsi="Times New Roman" w:cs="Times New Roman"/>
        </w:rPr>
        <w:t>v</w:t>
      </w:r>
      <w:proofErr w:type="gramEnd"/>
      <w:r w:rsidR="00D27CBA" w:rsidRPr="00A83BD1">
        <w:rPr>
          <w:rFonts w:ascii="Times New Roman" w:hAnsi="Times New Roman" w:cs="Times New Roman"/>
        </w:rPr>
        <w:t xml:space="preserve"> konec petdesetih let, bolj intenzivno pa se je začela razvijati v naslednjih desetletjih. Transformacija jugoslovanske družbe, ki se je zgodila v šestdesetih in sedemdesetih letih na področju življenjskega standarda in potrošnje, je državo spremenila v izjemo med socialističnimi državami, saj je bilo </w:t>
      </w:r>
      <w:del w:id="180" w:author="Avtor">
        <w:r w:rsidR="00D27CBA" w:rsidRPr="00A83BD1" w:rsidDel="0058779E">
          <w:rPr>
            <w:rFonts w:ascii="Times New Roman" w:hAnsi="Times New Roman" w:cs="Times New Roman"/>
          </w:rPr>
          <w:delText xml:space="preserve">relativno </w:delText>
        </w:r>
      </w:del>
      <w:ins w:id="181" w:author="Avtor">
        <w:r w:rsidR="0058779E">
          <w:rPr>
            <w:rFonts w:ascii="Times New Roman" w:hAnsi="Times New Roman" w:cs="Times New Roman"/>
          </w:rPr>
          <w:t>sorazmerno</w:t>
        </w:r>
        <w:r w:rsidR="0058779E" w:rsidRPr="00A83BD1">
          <w:rPr>
            <w:rFonts w:ascii="Times New Roman" w:hAnsi="Times New Roman" w:cs="Times New Roman"/>
          </w:rPr>
          <w:t xml:space="preserve"> </w:t>
        </w:r>
      </w:ins>
      <w:r w:rsidR="00D27CBA" w:rsidRPr="00A83BD1">
        <w:rPr>
          <w:rFonts w:ascii="Times New Roman" w:hAnsi="Times New Roman" w:cs="Times New Roman"/>
        </w:rPr>
        <w:t xml:space="preserve">dobro življenje prvič dostopno večini prebivalcev. Gl. Duda, </w:t>
      </w:r>
      <w:proofErr w:type="spellStart"/>
      <w:r w:rsidR="00D27CBA" w:rsidRPr="00A83BD1">
        <w:rPr>
          <w:rFonts w:ascii="Times New Roman" w:hAnsi="Times New Roman" w:cs="Times New Roman"/>
          <w:i/>
        </w:rPr>
        <w:t>Pronađeno</w:t>
      </w:r>
      <w:proofErr w:type="spellEnd"/>
      <w:r w:rsidR="00D27CBA" w:rsidRPr="00A83BD1">
        <w:rPr>
          <w:rFonts w:ascii="Times New Roman" w:hAnsi="Times New Roman" w:cs="Times New Roman"/>
          <w:i/>
        </w:rPr>
        <w:t xml:space="preserve"> blagostanje</w:t>
      </w:r>
      <w:r w:rsidR="00D27CBA" w:rsidRPr="00A83BD1">
        <w:rPr>
          <w:rFonts w:ascii="Times New Roman" w:hAnsi="Times New Roman" w:cs="Times New Roman"/>
        </w:rPr>
        <w:t>, 18–22, 36–69</w:t>
      </w:r>
      <w:ins w:id="182" w:author="Avtor">
        <w:r w:rsidR="0007453C">
          <w:rPr>
            <w:rFonts w:ascii="Times New Roman" w:hAnsi="Times New Roman" w:cs="Times New Roman"/>
          </w:rPr>
          <w:t>.</w:t>
        </w:r>
      </w:ins>
      <w:del w:id="183" w:author="Avtor">
        <w:r w:rsidR="00D27CBA" w:rsidRPr="00A83BD1" w:rsidDel="0007453C">
          <w:rPr>
            <w:rFonts w:ascii="Times New Roman" w:hAnsi="Times New Roman" w:cs="Times New Roman"/>
          </w:rPr>
          <w:delText>;</w:delText>
        </w:r>
      </w:del>
      <w:r w:rsidR="00D27CBA" w:rsidRPr="00A83BD1">
        <w:rPr>
          <w:rFonts w:ascii="Times New Roman" w:hAnsi="Times New Roman" w:cs="Times New Roman"/>
        </w:rPr>
        <w:t xml:space="preserve"> Patterson, </w:t>
      </w:r>
      <w:proofErr w:type="spellStart"/>
      <w:r w:rsidR="00D27CBA" w:rsidRPr="00A83BD1">
        <w:rPr>
          <w:rFonts w:ascii="Times New Roman" w:hAnsi="Times New Roman" w:cs="Times New Roman"/>
          <w:i/>
        </w:rPr>
        <w:t>Bought</w:t>
      </w:r>
      <w:proofErr w:type="spellEnd"/>
      <w:r w:rsidR="00D27CBA" w:rsidRPr="00A83BD1">
        <w:rPr>
          <w:rFonts w:ascii="Times New Roman" w:hAnsi="Times New Roman" w:cs="Times New Roman"/>
          <w:i/>
        </w:rPr>
        <w:t xml:space="preserve"> and Sold</w:t>
      </w:r>
      <w:r w:rsidR="00D27CBA" w:rsidRPr="00A83BD1">
        <w:rPr>
          <w:rFonts w:ascii="Times New Roman" w:hAnsi="Times New Roman" w:cs="Times New Roman"/>
        </w:rPr>
        <w:t>, 1–18.</w:t>
      </w:r>
    </w:p>
  </w:footnote>
  <w:footnote w:id="25">
    <w:p w:rsidR="00286F5F" w:rsidRPr="00A83BD1" w:rsidRDefault="00286F5F" w:rsidP="00286F5F">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Čepič, »Zvišanje življenjske ravni,« 1088.</w:t>
      </w:r>
    </w:p>
  </w:footnote>
  <w:footnote w:id="26">
    <w:p w:rsidR="00286F5F" w:rsidRPr="00A83BD1" w:rsidRDefault="00286F5F" w:rsidP="00286F5F">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proofErr w:type="spellStart"/>
      <w:proofErr w:type="gramStart"/>
      <w:r w:rsidRPr="00A83BD1">
        <w:rPr>
          <w:rFonts w:ascii="Times New Roman" w:hAnsi="Times New Roman" w:cs="Times New Roman"/>
        </w:rPr>
        <w:t>Ibid</w:t>
      </w:r>
      <w:proofErr w:type="spellEnd"/>
      <w:proofErr w:type="gramEnd"/>
      <w:r w:rsidRPr="00A83BD1">
        <w:rPr>
          <w:rFonts w:ascii="Times New Roman" w:hAnsi="Times New Roman" w:cs="Times New Roman"/>
        </w:rPr>
        <w:t>.</w:t>
      </w:r>
    </w:p>
  </w:footnote>
  <w:footnote w:id="27">
    <w:p w:rsidR="0032786B" w:rsidRPr="00A83BD1" w:rsidRDefault="0032786B" w:rsidP="0032786B">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E566C5">
        <w:rPr>
          <w:rFonts w:ascii="Times New Roman" w:hAnsi="Times New Roman" w:cs="Times New Roman"/>
        </w:rPr>
        <w:t>V Jugoslaviji</w:t>
      </w:r>
      <w:r w:rsidRPr="00A83BD1">
        <w:rPr>
          <w:rFonts w:ascii="Times New Roman" w:hAnsi="Times New Roman" w:cs="Times New Roman"/>
        </w:rPr>
        <w:t xml:space="preserve"> je bilo v šestdesetih, sedemdesetih in osemdesetih letih potrošništvo že razvito, kljub temu</w:t>
      </w:r>
      <w:del w:id="198" w:author="Avtor">
        <w:r w:rsidRPr="00A83BD1" w:rsidDel="00516EA1">
          <w:rPr>
            <w:rFonts w:ascii="Times New Roman" w:hAnsi="Times New Roman" w:cs="Times New Roman"/>
          </w:rPr>
          <w:delText>,</w:delText>
        </w:r>
      </w:del>
      <w:r w:rsidRPr="00A83BD1">
        <w:rPr>
          <w:rFonts w:ascii="Times New Roman" w:hAnsi="Times New Roman" w:cs="Times New Roman"/>
        </w:rPr>
        <w:t xml:space="preserve"> da količine in kakovosti izdelkov ni bilo mogoče primerjati z zahodom. </w:t>
      </w:r>
      <w:r w:rsidR="00E566C5">
        <w:rPr>
          <w:rFonts w:ascii="Times New Roman" w:hAnsi="Times New Roman" w:cs="Times New Roman"/>
        </w:rPr>
        <w:t>P</w:t>
      </w:r>
      <w:r w:rsidRPr="00A83BD1">
        <w:rPr>
          <w:rFonts w:ascii="Times New Roman" w:hAnsi="Times New Roman" w:cs="Times New Roman"/>
        </w:rPr>
        <w:t>rebivalci so si želeli novih proizvodov, k</w:t>
      </w:r>
      <w:r w:rsidR="00E566C5">
        <w:rPr>
          <w:rFonts w:ascii="Times New Roman" w:hAnsi="Times New Roman" w:cs="Times New Roman"/>
        </w:rPr>
        <w:t>i so postajali statusni simboli,</w:t>
      </w:r>
      <w:r w:rsidRPr="00A83BD1">
        <w:rPr>
          <w:rFonts w:ascii="Times New Roman" w:hAnsi="Times New Roman" w:cs="Times New Roman"/>
        </w:rPr>
        <w:t xml:space="preserve"> nakupe</w:t>
      </w:r>
      <w:r w:rsidR="00E566C5">
        <w:rPr>
          <w:rFonts w:ascii="Times New Roman" w:hAnsi="Times New Roman" w:cs="Times New Roman"/>
        </w:rPr>
        <w:t xml:space="preserve"> pa</w:t>
      </w:r>
      <w:r w:rsidRPr="00A83BD1">
        <w:rPr>
          <w:rFonts w:ascii="Times New Roman" w:hAnsi="Times New Roman" w:cs="Times New Roman"/>
        </w:rPr>
        <w:t xml:space="preserve"> so omogočali povečana kupna moč, posojila in obročno odplačevanje. Gl. Igor Duda, »Tehnika narodu!, Trajna dobra, potrošnja </w:t>
      </w:r>
      <w:proofErr w:type="gramStart"/>
      <w:r w:rsidRPr="00A83BD1">
        <w:rPr>
          <w:rFonts w:ascii="Times New Roman" w:hAnsi="Times New Roman" w:cs="Times New Roman"/>
        </w:rPr>
        <w:t>i</w:t>
      </w:r>
      <w:proofErr w:type="gramEnd"/>
      <w:r w:rsidRPr="00A83BD1">
        <w:rPr>
          <w:rFonts w:ascii="Times New Roman" w:hAnsi="Times New Roman" w:cs="Times New Roman"/>
        </w:rPr>
        <w:t xml:space="preserve"> </w:t>
      </w:r>
      <w:proofErr w:type="spellStart"/>
      <w:r w:rsidRPr="00A83BD1">
        <w:rPr>
          <w:rFonts w:ascii="Times New Roman" w:hAnsi="Times New Roman" w:cs="Times New Roman"/>
        </w:rPr>
        <w:t>slobodno</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vrijeme</w:t>
      </w:r>
      <w:proofErr w:type="spellEnd"/>
      <w:r w:rsidRPr="00A83BD1">
        <w:rPr>
          <w:rFonts w:ascii="Times New Roman" w:hAnsi="Times New Roman" w:cs="Times New Roman"/>
        </w:rPr>
        <w:t xml:space="preserve"> u </w:t>
      </w:r>
      <w:proofErr w:type="spellStart"/>
      <w:r w:rsidRPr="00A83BD1">
        <w:rPr>
          <w:rFonts w:ascii="Times New Roman" w:hAnsi="Times New Roman" w:cs="Times New Roman"/>
        </w:rPr>
        <w:t>socijalističkoj</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Hrvatskoj</w:t>
      </w:r>
      <w:proofErr w:type="spellEnd"/>
      <w:r w:rsidRPr="00A83BD1">
        <w:rPr>
          <w:rFonts w:ascii="Times New Roman" w:hAnsi="Times New Roman" w:cs="Times New Roman"/>
        </w:rPr>
        <w:t xml:space="preserve">,« </w:t>
      </w:r>
      <w:r w:rsidRPr="00A83BD1">
        <w:rPr>
          <w:rFonts w:ascii="Times New Roman" w:hAnsi="Times New Roman" w:cs="Times New Roman"/>
          <w:i/>
        </w:rPr>
        <w:t xml:space="preserve">Časopis za </w:t>
      </w:r>
      <w:proofErr w:type="spellStart"/>
      <w:r w:rsidRPr="00A83BD1">
        <w:rPr>
          <w:rFonts w:ascii="Times New Roman" w:hAnsi="Times New Roman" w:cs="Times New Roman"/>
          <w:i/>
        </w:rPr>
        <w:t>suvremenu</w:t>
      </w:r>
      <w:proofErr w:type="spellEnd"/>
      <w:r w:rsidRPr="00A83BD1">
        <w:rPr>
          <w:rFonts w:ascii="Times New Roman" w:hAnsi="Times New Roman" w:cs="Times New Roman"/>
          <w:i/>
        </w:rPr>
        <w:t xml:space="preserve"> </w:t>
      </w:r>
      <w:proofErr w:type="spellStart"/>
      <w:r w:rsidRPr="00A83BD1">
        <w:rPr>
          <w:rFonts w:ascii="Times New Roman" w:hAnsi="Times New Roman" w:cs="Times New Roman"/>
          <w:i/>
        </w:rPr>
        <w:t>povijest</w:t>
      </w:r>
      <w:proofErr w:type="spellEnd"/>
      <w:r w:rsidRPr="00A83BD1">
        <w:rPr>
          <w:rFonts w:ascii="Times New Roman" w:hAnsi="Times New Roman" w:cs="Times New Roman"/>
        </w:rPr>
        <w:t xml:space="preserve"> 37, št. 2 (2005): 373–</w:t>
      </w:r>
      <w:del w:id="199" w:author="Avtor">
        <w:r w:rsidRPr="00A83BD1" w:rsidDel="004920A8">
          <w:rPr>
            <w:rFonts w:ascii="Times New Roman" w:hAnsi="Times New Roman" w:cs="Times New Roman"/>
          </w:rPr>
          <w:delText>3</w:delText>
        </w:r>
      </w:del>
      <w:r w:rsidRPr="00A83BD1">
        <w:rPr>
          <w:rFonts w:ascii="Times New Roman" w:hAnsi="Times New Roman" w:cs="Times New Roman"/>
        </w:rPr>
        <w:t>74.</w:t>
      </w:r>
    </w:p>
  </w:footnote>
  <w:footnote w:id="28">
    <w:p w:rsidR="00770708" w:rsidRPr="00A83BD1" w:rsidRDefault="00770708">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330E7A" w:rsidRPr="00A83BD1">
        <w:rPr>
          <w:rFonts w:ascii="Times New Roman" w:hAnsi="Times New Roman" w:cs="Times New Roman"/>
        </w:rPr>
        <w:t>Alenka Švab, »</w:t>
      </w:r>
      <w:proofErr w:type="spellStart"/>
      <w:r w:rsidR="00330E7A" w:rsidRPr="00A83BD1">
        <w:rPr>
          <w:rFonts w:ascii="Times New Roman" w:hAnsi="Times New Roman" w:cs="Times New Roman"/>
        </w:rPr>
        <w:t>Consuming</w:t>
      </w:r>
      <w:proofErr w:type="spellEnd"/>
      <w:r w:rsidR="00330E7A" w:rsidRPr="00A83BD1">
        <w:rPr>
          <w:rFonts w:ascii="Times New Roman" w:hAnsi="Times New Roman" w:cs="Times New Roman"/>
        </w:rPr>
        <w:t xml:space="preserve"> </w:t>
      </w:r>
      <w:proofErr w:type="spellStart"/>
      <w:r w:rsidR="00330E7A" w:rsidRPr="00A83BD1">
        <w:rPr>
          <w:rFonts w:ascii="Times New Roman" w:hAnsi="Times New Roman" w:cs="Times New Roman"/>
        </w:rPr>
        <w:t>Western</w:t>
      </w:r>
      <w:proofErr w:type="spellEnd"/>
      <w:r w:rsidR="00330E7A" w:rsidRPr="00A83BD1">
        <w:rPr>
          <w:rFonts w:ascii="Times New Roman" w:hAnsi="Times New Roman" w:cs="Times New Roman"/>
        </w:rPr>
        <w:t xml:space="preserve"> Image </w:t>
      </w:r>
      <w:proofErr w:type="gramStart"/>
      <w:r w:rsidR="00330E7A" w:rsidRPr="00A83BD1">
        <w:rPr>
          <w:rFonts w:ascii="Times New Roman" w:hAnsi="Times New Roman" w:cs="Times New Roman"/>
        </w:rPr>
        <w:t>of</w:t>
      </w:r>
      <w:proofErr w:type="gramEnd"/>
      <w:r w:rsidR="00330E7A" w:rsidRPr="00A83BD1">
        <w:rPr>
          <w:rFonts w:ascii="Times New Roman" w:hAnsi="Times New Roman" w:cs="Times New Roman"/>
        </w:rPr>
        <w:t xml:space="preserve"> </w:t>
      </w:r>
      <w:proofErr w:type="spellStart"/>
      <w:r w:rsidR="00330E7A" w:rsidRPr="00A83BD1">
        <w:rPr>
          <w:rFonts w:ascii="Times New Roman" w:hAnsi="Times New Roman" w:cs="Times New Roman"/>
        </w:rPr>
        <w:t>Well</w:t>
      </w:r>
      <w:proofErr w:type="spellEnd"/>
      <w:r w:rsidR="00330E7A" w:rsidRPr="00A83BD1">
        <w:rPr>
          <w:rFonts w:ascii="Times New Roman" w:hAnsi="Times New Roman" w:cs="Times New Roman"/>
        </w:rPr>
        <w:t>-</w:t>
      </w:r>
      <w:proofErr w:type="spellStart"/>
      <w:r w:rsidR="00330E7A" w:rsidRPr="00A83BD1">
        <w:rPr>
          <w:rFonts w:ascii="Times New Roman" w:hAnsi="Times New Roman" w:cs="Times New Roman"/>
        </w:rPr>
        <w:t>being</w:t>
      </w:r>
      <w:proofErr w:type="spellEnd"/>
      <w:r w:rsidR="00330E7A" w:rsidRPr="00A83BD1">
        <w:rPr>
          <w:rFonts w:ascii="Times New Roman" w:hAnsi="Times New Roman" w:cs="Times New Roman"/>
        </w:rPr>
        <w:t xml:space="preserve"> – Shopping </w:t>
      </w:r>
      <w:proofErr w:type="spellStart"/>
      <w:r w:rsidR="00330E7A" w:rsidRPr="00A83BD1">
        <w:rPr>
          <w:rFonts w:ascii="Times New Roman" w:hAnsi="Times New Roman" w:cs="Times New Roman"/>
        </w:rPr>
        <w:t>Tourism</w:t>
      </w:r>
      <w:proofErr w:type="spellEnd"/>
      <w:r w:rsidR="00330E7A" w:rsidRPr="00A83BD1">
        <w:rPr>
          <w:rFonts w:ascii="Times New Roman" w:hAnsi="Times New Roman" w:cs="Times New Roman"/>
        </w:rPr>
        <w:t xml:space="preserve"> in Socialist </w:t>
      </w:r>
      <w:proofErr w:type="spellStart"/>
      <w:r w:rsidR="00330E7A" w:rsidRPr="00A83BD1">
        <w:rPr>
          <w:rFonts w:ascii="Times New Roman" w:hAnsi="Times New Roman" w:cs="Times New Roman"/>
        </w:rPr>
        <w:t>Slovenia</w:t>
      </w:r>
      <w:proofErr w:type="spellEnd"/>
      <w:r w:rsidR="00330E7A" w:rsidRPr="00A83BD1">
        <w:rPr>
          <w:rFonts w:ascii="Times New Roman" w:hAnsi="Times New Roman" w:cs="Times New Roman"/>
        </w:rPr>
        <w:t xml:space="preserve">,« </w:t>
      </w:r>
      <w:proofErr w:type="spellStart"/>
      <w:r w:rsidR="00330E7A" w:rsidRPr="00E64991">
        <w:rPr>
          <w:rFonts w:ascii="Times New Roman" w:hAnsi="Times New Roman" w:cs="Times New Roman"/>
          <w:i/>
          <w:rPrChange w:id="235" w:author="Avtor">
            <w:rPr>
              <w:rFonts w:ascii="Times New Roman" w:hAnsi="Times New Roman" w:cs="Times New Roman"/>
            </w:rPr>
          </w:rPrChange>
        </w:rPr>
        <w:t>Cu</w:t>
      </w:r>
      <w:r w:rsidR="00AC0C68" w:rsidRPr="00E64991">
        <w:rPr>
          <w:rFonts w:ascii="Times New Roman" w:hAnsi="Times New Roman" w:cs="Times New Roman"/>
          <w:i/>
          <w:rPrChange w:id="236" w:author="Avtor">
            <w:rPr>
              <w:rFonts w:ascii="Times New Roman" w:hAnsi="Times New Roman" w:cs="Times New Roman"/>
            </w:rPr>
          </w:rPrChange>
        </w:rPr>
        <w:t>ltural</w:t>
      </w:r>
      <w:proofErr w:type="spellEnd"/>
      <w:r w:rsidR="00AC0C68" w:rsidRPr="00E64991">
        <w:rPr>
          <w:rFonts w:ascii="Times New Roman" w:hAnsi="Times New Roman" w:cs="Times New Roman"/>
          <w:i/>
          <w:rPrChange w:id="237" w:author="Avtor">
            <w:rPr>
              <w:rFonts w:ascii="Times New Roman" w:hAnsi="Times New Roman" w:cs="Times New Roman"/>
            </w:rPr>
          </w:rPrChange>
        </w:rPr>
        <w:t xml:space="preserve"> </w:t>
      </w:r>
      <w:proofErr w:type="spellStart"/>
      <w:r w:rsidR="00AC0C68" w:rsidRPr="00E64991">
        <w:rPr>
          <w:rFonts w:ascii="Times New Roman" w:hAnsi="Times New Roman" w:cs="Times New Roman"/>
          <w:i/>
          <w:rPrChange w:id="238" w:author="Avtor">
            <w:rPr>
              <w:rFonts w:ascii="Times New Roman" w:hAnsi="Times New Roman" w:cs="Times New Roman"/>
            </w:rPr>
          </w:rPrChange>
        </w:rPr>
        <w:t>Studies</w:t>
      </w:r>
      <w:proofErr w:type="spellEnd"/>
      <w:r w:rsidR="00AC0C68" w:rsidRPr="00A83BD1">
        <w:rPr>
          <w:rFonts w:ascii="Times New Roman" w:hAnsi="Times New Roman" w:cs="Times New Roman"/>
        </w:rPr>
        <w:t xml:space="preserve"> 16, št. 1 (2002):</w:t>
      </w:r>
      <w:r w:rsidR="00330E7A" w:rsidRPr="00A83BD1">
        <w:rPr>
          <w:rFonts w:ascii="Times New Roman" w:hAnsi="Times New Roman" w:cs="Times New Roman"/>
        </w:rPr>
        <w:t xml:space="preserve"> 67.</w:t>
      </w:r>
    </w:p>
  </w:footnote>
  <w:footnote w:id="29">
    <w:p w:rsidR="00770708" w:rsidRPr="00A83BD1" w:rsidRDefault="00770708">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546DE3" w:rsidRPr="00A83BD1">
        <w:rPr>
          <w:rFonts w:ascii="Times New Roman" w:hAnsi="Times New Roman" w:cs="Times New Roman"/>
        </w:rPr>
        <w:t xml:space="preserve">Kupci so tudi sicer vešči iskanja boljših, drugačnih ali ugodnejših dobrin v sosednjih mestih ali državah. </w:t>
      </w:r>
      <w:r w:rsidRPr="00A83BD1">
        <w:rPr>
          <w:rFonts w:ascii="Times New Roman" w:hAnsi="Times New Roman" w:cs="Times New Roman"/>
        </w:rPr>
        <w:t xml:space="preserve">Duda pri nakupovanju v tujini posebnosti ne vidi v iskanju cenejših dobrin, </w:t>
      </w:r>
      <w:r w:rsidR="00546DE3" w:rsidRPr="00A83BD1">
        <w:rPr>
          <w:rFonts w:ascii="Times New Roman" w:hAnsi="Times New Roman" w:cs="Times New Roman"/>
        </w:rPr>
        <w:t>temveč</w:t>
      </w:r>
      <w:r w:rsidR="0016778F" w:rsidRPr="00A83BD1">
        <w:rPr>
          <w:rFonts w:ascii="Times New Roman" w:hAnsi="Times New Roman" w:cs="Times New Roman"/>
        </w:rPr>
        <w:t xml:space="preserve"> </w:t>
      </w:r>
      <w:r w:rsidRPr="00A83BD1">
        <w:rPr>
          <w:rFonts w:ascii="Times New Roman" w:hAnsi="Times New Roman" w:cs="Times New Roman"/>
        </w:rPr>
        <w:t>v tem, da so jugoslovanski potrošniki potovali v države z drugačnim političnim sistemom in potrošniško kulturo ter na ta način</w:t>
      </w:r>
      <w:r w:rsidR="00546DE3" w:rsidRPr="00A83BD1">
        <w:rPr>
          <w:rFonts w:ascii="Times New Roman" w:hAnsi="Times New Roman" w:cs="Times New Roman"/>
        </w:rPr>
        <w:t xml:space="preserve"> doma</w:t>
      </w:r>
      <w:r w:rsidRPr="00A83BD1">
        <w:rPr>
          <w:rFonts w:ascii="Times New Roman" w:hAnsi="Times New Roman" w:cs="Times New Roman"/>
        </w:rPr>
        <w:t xml:space="preserve"> ustvarjali hibridno potrošniško kulturo, ki je zadovoljevala </w:t>
      </w:r>
      <w:del w:id="243" w:author="Avtor">
        <w:r w:rsidRPr="00A83BD1" w:rsidDel="005D2BAF">
          <w:rPr>
            <w:rFonts w:ascii="Times New Roman" w:hAnsi="Times New Roman" w:cs="Times New Roman"/>
          </w:rPr>
          <w:delText>tak</w:delText>
        </w:r>
        <w:r w:rsidR="00330E7A" w:rsidRPr="00A83BD1" w:rsidDel="005D2BAF">
          <w:rPr>
            <w:rFonts w:ascii="Times New Roman" w:hAnsi="Times New Roman" w:cs="Times New Roman"/>
          </w:rPr>
          <w:delText xml:space="preserve">o </w:delText>
        </w:r>
      </w:del>
      <w:r w:rsidR="00330E7A" w:rsidRPr="00A83BD1">
        <w:rPr>
          <w:rFonts w:ascii="Times New Roman" w:hAnsi="Times New Roman" w:cs="Times New Roman"/>
        </w:rPr>
        <w:t xml:space="preserve">državljane </w:t>
      </w:r>
      <w:del w:id="244" w:author="Avtor">
        <w:r w:rsidR="00330E7A" w:rsidRPr="00A83BD1" w:rsidDel="005D2BAF">
          <w:rPr>
            <w:rFonts w:ascii="Times New Roman" w:hAnsi="Times New Roman" w:cs="Times New Roman"/>
          </w:rPr>
          <w:delText xml:space="preserve">kot </w:delText>
        </w:r>
      </w:del>
      <w:ins w:id="245" w:author="Avtor">
        <w:r w:rsidR="005D2BAF">
          <w:rPr>
            <w:rFonts w:ascii="Times New Roman" w:hAnsi="Times New Roman" w:cs="Times New Roman"/>
          </w:rPr>
          <w:t>in</w:t>
        </w:r>
        <w:r w:rsidR="005D2BAF" w:rsidRPr="00A83BD1">
          <w:rPr>
            <w:rFonts w:ascii="Times New Roman" w:hAnsi="Times New Roman" w:cs="Times New Roman"/>
          </w:rPr>
          <w:t xml:space="preserve"> </w:t>
        </w:r>
      </w:ins>
      <w:r w:rsidR="00330E7A" w:rsidRPr="00A83BD1">
        <w:rPr>
          <w:rFonts w:ascii="Times New Roman" w:hAnsi="Times New Roman" w:cs="Times New Roman"/>
        </w:rPr>
        <w:t>oblasti. Gl.</w:t>
      </w:r>
      <w:r w:rsidRPr="00A83BD1">
        <w:rPr>
          <w:rFonts w:ascii="Times New Roman" w:hAnsi="Times New Roman" w:cs="Times New Roman"/>
        </w:rPr>
        <w:t xml:space="preserve"> Duda, </w:t>
      </w:r>
      <w:proofErr w:type="spellStart"/>
      <w:r w:rsidRPr="00A83BD1">
        <w:rPr>
          <w:rFonts w:ascii="Times New Roman" w:hAnsi="Times New Roman" w:cs="Times New Roman"/>
          <w:i/>
        </w:rPr>
        <w:t>Pronađeno</w:t>
      </w:r>
      <w:proofErr w:type="spellEnd"/>
      <w:r w:rsidRPr="00A83BD1">
        <w:rPr>
          <w:rFonts w:ascii="Times New Roman" w:hAnsi="Times New Roman" w:cs="Times New Roman"/>
          <w:i/>
        </w:rPr>
        <w:t xml:space="preserve"> blagostanje</w:t>
      </w:r>
      <w:r w:rsidRPr="00A83BD1">
        <w:rPr>
          <w:rFonts w:ascii="Times New Roman" w:hAnsi="Times New Roman" w:cs="Times New Roman"/>
        </w:rPr>
        <w:t>, 69.</w:t>
      </w:r>
    </w:p>
  </w:footnote>
  <w:footnote w:id="30">
    <w:p w:rsidR="00BD74BF" w:rsidRPr="00A83BD1" w:rsidRDefault="00BD74BF" w:rsidP="00BD74BF">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546DE3" w:rsidRPr="00A83BD1">
        <w:rPr>
          <w:rFonts w:ascii="Times New Roman" w:hAnsi="Times New Roman" w:cs="Times New Roman"/>
        </w:rPr>
        <w:t>Kakovost</w:t>
      </w:r>
      <w:r w:rsidR="00330E7A" w:rsidRPr="00A83BD1">
        <w:rPr>
          <w:rFonts w:ascii="Times New Roman" w:hAnsi="Times New Roman" w:cs="Times New Roman"/>
        </w:rPr>
        <w:t xml:space="preserve"> ni bila nujno boljša, saj so kupci nakupovali tudi tam, kjer so prodajali </w:t>
      </w:r>
      <w:r w:rsidR="001E5988" w:rsidRPr="00A83BD1">
        <w:rPr>
          <w:rFonts w:ascii="Times New Roman" w:hAnsi="Times New Roman" w:cs="Times New Roman"/>
        </w:rPr>
        <w:t>ceneno</w:t>
      </w:r>
      <w:r w:rsidR="00330E7A" w:rsidRPr="00A83BD1">
        <w:rPr>
          <w:rFonts w:ascii="Times New Roman" w:hAnsi="Times New Roman" w:cs="Times New Roman"/>
        </w:rPr>
        <w:t xml:space="preserve"> blago. </w:t>
      </w:r>
      <w:r w:rsidR="00E566C5">
        <w:rPr>
          <w:rFonts w:ascii="Times New Roman" w:hAnsi="Times New Roman" w:cs="Times New Roman"/>
        </w:rPr>
        <w:t>Prav tako</w:t>
      </w:r>
      <w:r w:rsidR="00330E7A" w:rsidRPr="00A83BD1">
        <w:rPr>
          <w:rFonts w:ascii="Times New Roman" w:hAnsi="Times New Roman" w:cs="Times New Roman"/>
        </w:rPr>
        <w:t xml:space="preserve"> vsi socialistični izdelki niso bili slabi in so jih kot dobre dojemali </w:t>
      </w:r>
      <w:r w:rsidR="00C302D9">
        <w:rPr>
          <w:rFonts w:ascii="Times New Roman" w:hAnsi="Times New Roman" w:cs="Times New Roman"/>
        </w:rPr>
        <w:t>že takrat</w:t>
      </w:r>
      <w:r w:rsidR="00330E7A" w:rsidRPr="00A83BD1">
        <w:rPr>
          <w:rFonts w:ascii="Times New Roman" w:hAnsi="Times New Roman" w:cs="Times New Roman"/>
        </w:rPr>
        <w:t>.</w:t>
      </w:r>
      <w:r w:rsidR="001E5988" w:rsidRPr="00A83BD1">
        <w:rPr>
          <w:rFonts w:ascii="Times New Roman" w:hAnsi="Times New Roman" w:cs="Times New Roman"/>
        </w:rPr>
        <w:t xml:space="preserve"> </w:t>
      </w:r>
      <w:r w:rsidR="00330E7A" w:rsidRPr="00A83BD1">
        <w:rPr>
          <w:rFonts w:ascii="Times New Roman" w:hAnsi="Times New Roman" w:cs="Times New Roman"/>
        </w:rPr>
        <w:t>Gl.</w:t>
      </w:r>
      <w:r w:rsidRPr="00A83BD1">
        <w:rPr>
          <w:rFonts w:ascii="Times New Roman" w:hAnsi="Times New Roman" w:cs="Times New Roman"/>
        </w:rPr>
        <w:t xml:space="preserve"> Repe, »'Tihotapijo vse, razen ptičjega mleka',</w:t>
      </w:r>
      <w:r w:rsidR="00330E7A" w:rsidRPr="00A83BD1">
        <w:rPr>
          <w:rFonts w:ascii="Times New Roman" w:hAnsi="Times New Roman" w:cs="Times New Roman"/>
        </w:rPr>
        <w:t>«</w:t>
      </w:r>
      <w:r w:rsidRPr="00A83BD1">
        <w:rPr>
          <w:rFonts w:ascii="Times New Roman" w:hAnsi="Times New Roman" w:cs="Times New Roman"/>
        </w:rPr>
        <w:t xml:space="preserve"> 94. Vidmar Horvat, »</w:t>
      </w:r>
      <w:proofErr w:type="spellStart"/>
      <w:r w:rsidRPr="00A83BD1">
        <w:rPr>
          <w:rFonts w:ascii="Times New Roman" w:hAnsi="Times New Roman" w:cs="Times New Roman"/>
        </w:rPr>
        <w:t>Memory</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Citizenship</w:t>
      </w:r>
      <w:proofErr w:type="spellEnd"/>
      <w:r w:rsidRPr="00A83BD1">
        <w:rPr>
          <w:rFonts w:ascii="Times New Roman" w:hAnsi="Times New Roman" w:cs="Times New Roman"/>
        </w:rPr>
        <w:t xml:space="preserve">, and </w:t>
      </w:r>
      <w:proofErr w:type="spellStart"/>
      <w:r w:rsidRPr="00A83BD1">
        <w:rPr>
          <w:rFonts w:ascii="Times New Roman" w:hAnsi="Times New Roman" w:cs="Times New Roman"/>
        </w:rPr>
        <w:t>Consumer</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Culture</w:t>
      </w:r>
      <w:proofErr w:type="spellEnd"/>
      <w:r w:rsidRPr="00A83BD1">
        <w:rPr>
          <w:rFonts w:ascii="Times New Roman" w:hAnsi="Times New Roman" w:cs="Times New Roman"/>
        </w:rPr>
        <w:t>,« 151.</w:t>
      </w:r>
    </w:p>
  </w:footnote>
  <w:footnote w:id="31">
    <w:p w:rsidR="009F6ABC" w:rsidRPr="00A83BD1" w:rsidRDefault="009F6ABC" w:rsidP="009F6ABC">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w:t>
      </w:r>
      <w:r w:rsidR="00546DE3" w:rsidRPr="00A83BD1">
        <w:rPr>
          <w:rFonts w:ascii="Times New Roman" w:hAnsi="Times New Roman" w:cs="Times New Roman"/>
        </w:rPr>
        <w:t>Prim</w:t>
      </w:r>
      <w:r w:rsidRPr="00A83BD1">
        <w:rPr>
          <w:rFonts w:ascii="Times New Roman" w:hAnsi="Times New Roman" w:cs="Times New Roman"/>
        </w:rPr>
        <w:t xml:space="preserve">. Mateja Habinc, »Prazniki in tvorjenje skupnosti,« </w:t>
      </w:r>
      <w:r w:rsidRPr="00A83BD1">
        <w:rPr>
          <w:rFonts w:ascii="Times New Roman" w:hAnsi="Times New Roman" w:cs="Times New Roman"/>
          <w:i/>
        </w:rPr>
        <w:t>Glasnik Slovenskega etnološkega društva</w:t>
      </w:r>
      <w:r w:rsidRPr="00A83BD1">
        <w:rPr>
          <w:rFonts w:ascii="Times New Roman" w:hAnsi="Times New Roman" w:cs="Times New Roman"/>
        </w:rPr>
        <w:t xml:space="preserve"> 49, št. 1-2 (2009): 35–36</w:t>
      </w:r>
      <w:ins w:id="265" w:author="Avtor">
        <w:r w:rsidR="0007453C">
          <w:rPr>
            <w:rFonts w:ascii="Times New Roman" w:hAnsi="Times New Roman" w:cs="Times New Roman"/>
          </w:rPr>
          <w:t>.</w:t>
        </w:r>
      </w:ins>
      <w:del w:id="266" w:author="Avtor">
        <w:r w:rsidRPr="00A83BD1" w:rsidDel="0007453C">
          <w:rPr>
            <w:rFonts w:ascii="Times New Roman" w:hAnsi="Times New Roman" w:cs="Times New Roman"/>
          </w:rPr>
          <w:delText>;</w:delText>
        </w:r>
      </w:del>
      <w:r w:rsidRPr="00A83BD1">
        <w:rPr>
          <w:rFonts w:ascii="Times New Roman" w:hAnsi="Times New Roman" w:cs="Times New Roman"/>
        </w:rPr>
        <w:t xml:space="preserve"> Jurij Fikfak, »Direktorji med idejami in praksami,« v: </w:t>
      </w:r>
      <w:r w:rsidRPr="00A83BD1">
        <w:rPr>
          <w:rFonts w:ascii="Times New Roman" w:hAnsi="Times New Roman" w:cs="Times New Roman"/>
          <w:i/>
        </w:rPr>
        <w:t>Biti direktor v času socializma, Med idejami in praksami</w:t>
      </w:r>
      <w:r w:rsidRPr="00A83BD1">
        <w:rPr>
          <w:rFonts w:ascii="Times New Roman" w:hAnsi="Times New Roman" w:cs="Times New Roman"/>
        </w:rPr>
        <w:t>, ur. Jurij Fikfak in Jože Prinčič (Ljubljana: Založba ZRC, ZRC SAZU, 2008), 260.</w:t>
      </w:r>
    </w:p>
  </w:footnote>
  <w:footnote w:id="32">
    <w:p w:rsidR="00770708" w:rsidRPr="00A83BD1" w:rsidRDefault="00770708" w:rsidP="00770708">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00FE0166" w:rsidRPr="00A83BD1">
        <w:rPr>
          <w:rFonts w:ascii="Times New Roman" w:hAnsi="Times New Roman" w:cs="Times New Roman"/>
        </w:rPr>
        <w:t xml:space="preserve"> </w:t>
      </w:r>
      <w:r w:rsidR="00546DE3" w:rsidRPr="00A83BD1">
        <w:rPr>
          <w:rFonts w:ascii="Times New Roman" w:hAnsi="Times New Roman" w:cs="Times New Roman"/>
        </w:rPr>
        <w:t>Gl. tudi</w:t>
      </w:r>
      <w:r w:rsidRPr="00A83BD1">
        <w:rPr>
          <w:rFonts w:ascii="Times New Roman" w:hAnsi="Times New Roman" w:cs="Times New Roman"/>
        </w:rPr>
        <w:t xml:space="preserve"> </w:t>
      </w:r>
      <w:r w:rsidR="00FE0166" w:rsidRPr="00A83BD1">
        <w:rPr>
          <w:rFonts w:ascii="Times New Roman" w:hAnsi="Times New Roman" w:cs="Times New Roman"/>
        </w:rPr>
        <w:t xml:space="preserve">Jurij Fikfak, »Med utopijo in tranzicijo,« v: </w:t>
      </w:r>
      <w:r w:rsidR="00FE0166" w:rsidRPr="00A83BD1">
        <w:rPr>
          <w:rFonts w:ascii="Times New Roman" w:hAnsi="Times New Roman" w:cs="Times New Roman"/>
          <w:i/>
        </w:rPr>
        <w:t>Biti direktor v času socializma, Med idejami in praksami</w:t>
      </w:r>
      <w:r w:rsidR="00FE0166" w:rsidRPr="00A83BD1">
        <w:rPr>
          <w:rFonts w:ascii="Times New Roman" w:hAnsi="Times New Roman" w:cs="Times New Roman"/>
        </w:rPr>
        <w:t xml:space="preserve">, ur. Jurij Fikfak in Jože Prinčič (Ljubljana: Založba ZRC, ZRC SAZU, 2008), </w:t>
      </w:r>
      <w:r w:rsidRPr="00A83BD1">
        <w:rPr>
          <w:rFonts w:ascii="Times New Roman" w:hAnsi="Times New Roman" w:cs="Times New Roman"/>
        </w:rPr>
        <w:t>141.</w:t>
      </w:r>
    </w:p>
  </w:footnote>
  <w:footnote w:id="33">
    <w:p w:rsidR="006E1A19" w:rsidRPr="00A83BD1" w:rsidRDefault="006E1A19" w:rsidP="006E1A19">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Marta </w:t>
      </w:r>
      <w:proofErr w:type="spellStart"/>
      <w:r w:rsidRPr="00A83BD1">
        <w:rPr>
          <w:rFonts w:ascii="Times New Roman" w:hAnsi="Times New Roman" w:cs="Times New Roman"/>
        </w:rPr>
        <w:t>Rendla</w:t>
      </w:r>
      <w:proofErr w:type="spellEnd"/>
      <w:r w:rsidRPr="00A83BD1">
        <w:rPr>
          <w:rFonts w:ascii="Times New Roman" w:hAnsi="Times New Roman" w:cs="Times New Roman"/>
        </w:rPr>
        <w:t>, »Življenjska raven Slovencev v času socializma s poudarkom na šestdesetih in sedemdesetih letih« (Doktorska disertacija, Univerza v Ljubljani, Filozofska fakulteta, 2016), 350–</w:t>
      </w:r>
      <w:del w:id="274" w:author="Avtor">
        <w:r w:rsidRPr="00A83BD1" w:rsidDel="004920A8">
          <w:rPr>
            <w:rFonts w:ascii="Times New Roman" w:hAnsi="Times New Roman" w:cs="Times New Roman"/>
          </w:rPr>
          <w:delText>3</w:delText>
        </w:r>
      </w:del>
      <w:r w:rsidRPr="00A83BD1">
        <w:rPr>
          <w:rFonts w:ascii="Times New Roman" w:hAnsi="Times New Roman" w:cs="Times New Roman"/>
        </w:rPr>
        <w:t>51.</w:t>
      </w:r>
    </w:p>
  </w:footnote>
  <w:footnote w:id="34">
    <w:p w:rsidR="00406018" w:rsidRPr="00A83BD1" w:rsidRDefault="00406018" w:rsidP="00406018">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Iste strategije so uporabljali funkcionarji, kar opisuje eden od pričevalcev. Ilegalna trgovina je postala celo državna praksa. </w:t>
      </w:r>
      <w:r w:rsidR="00515FCE" w:rsidRPr="00A83BD1">
        <w:rPr>
          <w:rFonts w:ascii="Times New Roman" w:hAnsi="Times New Roman" w:cs="Times New Roman"/>
        </w:rPr>
        <w:t>V</w:t>
      </w:r>
      <w:r w:rsidRPr="00A83BD1">
        <w:rPr>
          <w:rFonts w:ascii="Times New Roman" w:hAnsi="Times New Roman" w:cs="Times New Roman"/>
        </w:rPr>
        <w:t xml:space="preserve">odila </w:t>
      </w:r>
      <w:r w:rsidR="00515FCE" w:rsidRPr="00A83BD1">
        <w:rPr>
          <w:rFonts w:ascii="Times New Roman" w:hAnsi="Times New Roman" w:cs="Times New Roman"/>
        </w:rPr>
        <w:t xml:space="preserve">jo je </w:t>
      </w:r>
      <w:r w:rsidRPr="00A83BD1">
        <w:rPr>
          <w:rFonts w:ascii="Times New Roman" w:hAnsi="Times New Roman" w:cs="Times New Roman"/>
        </w:rPr>
        <w:t>Uprava državne varnosti, ki je za legalno in ilegalno trgovino, ustanavljanje podjetij in obveščevalnih mrež leta 1947 ustanovila posebne gospodarske oddelke. Čeprav so jih</w:t>
      </w:r>
      <w:r w:rsidR="00515FCE" w:rsidRPr="00A83BD1">
        <w:rPr>
          <w:rFonts w:ascii="Times New Roman" w:hAnsi="Times New Roman" w:cs="Times New Roman"/>
        </w:rPr>
        <w:t xml:space="preserve"> v letih 1953 in </w:t>
      </w:r>
      <w:r w:rsidRPr="00A83BD1">
        <w:rPr>
          <w:rFonts w:ascii="Times New Roman" w:hAnsi="Times New Roman" w:cs="Times New Roman"/>
        </w:rPr>
        <w:t xml:space="preserve">1954 razpustili, dejavnosti ilegalne trgovine niso ugasnile. Gl. Milan </w:t>
      </w:r>
      <w:proofErr w:type="spellStart"/>
      <w:r w:rsidRPr="00A83BD1">
        <w:rPr>
          <w:rFonts w:ascii="Times New Roman" w:hAnsi="Times New Roman" w:cs="Times New Roman"/>
        </w:rPr>
        <w:t>Trobič</w:t>
      </w:r>
      <w:proofErr w:type="spellEnd"/>
      <w:r w:rsidRPr="00A83BD1">
        <w:rPr>
          <w:rFonts w:ascii="Times New Roman" w:hAnsi="Times New Roman" w:cs="Times New Roman"/>
        </w:rPr>
        <w:t>, »</w:t>
      </w:r>
      <w:proofErr w:type="gramStart"/>
      <w:r w:rsidRPr="00A83BD1">
        <w:rPr>
          <w:rFonts w:ascii="Times New Roman" w:hAnsi="Times New Roman" w:cs="Times New Roman"/>
        </w:rPr>
        <w:t>Kontrabant</w:t>
      </w:r>
      <w:proofErr w:type="gramEnd"/>
      <w:r w:rsidRPr="00A83BD1">
        <w:rPr>
          <w:rFonts w:ascii="Times New Roman" w:hAnsi="Times New Roman" w:cs="Times New Roman"/>
        </w:rPr>
        <w:t xml:space="preserve"> in tihotapstvo,« v: </w:t>
      </w:r>
      <w:r w:rsidRPr="00A83BD1">
        <w:rPr>
          <w:rFonts w:ascii="Times New Roman" w:hAnsi="Times New Roman" w:cs="Times New Roman"/>
          <w:i/>
        </w:rPr>
        <w:t>Plačilna sredstva skozi čas, Zbornik strokovnih prispevkov za mentorje zgodovinskih krožkov</w:t>
      </w:r>
      <w:r w:rsidRPr="00A83BD1">
        <w:rPr>
          <w:rFonts w:ascii="Times New Roman" w:hAnsi="Times New Roman" w:cs="Times New Roman"/>
        </w:rPr>
        <w:t>, ur. Majda Pungerčar (Ljubljana: Zveza prijateljev mladine Slovenije, Komisija za delo zgodovinskih krožkov, 2011): 33–35.</w:t>
      </w:r>
    </w:p>
  </w:footnote>
  <w:footnote w:id="35">
    <w:p w:rsidR="0051391B" w:rsidRPr="00A83BD1" w:rsidRDefault="0051391B" w:rsidP="0051391B">
      <w:pPr>
        <w:pStyle w:val="Sprotnaopomba-besedilo"/>
        <w:rPr>
          <w:rFonts w:ascii="Times New Roman" w:hAnsi="Times New Roman" w:cs="Times New Roman"/>
        </w:rPr>
      </w:pPr>
      <w:r w:rsidRPr="00A83BD1">
        <w:rPr>
          <w:rStyle w:val="Sprotnaopomba-sklic"/>
          <w:rFonts w:ascii="Times New Roman" w:hAnsi="Times New Roman" w:cs="Times New Roman"/>
        </w:rPr>
        <w:footnoteRef/>
      </w:r>
      <w:r w:rsidRPr="00A83BD1">
        <w:rPr>
          <w:rFonts w:ascii="Times New Roman" w:hAnsi="Times New Roman" w:cs="Times New Roman"/>
        </w:rPr>
        <w:t xml:space="preserve"> Švab, »</w:t>
      </w:r>
      <w:proofErr w:type="spellStart"/>
      <w:r w:rsidRPr="00A83BD1">
        <w:rPr>
          <w:rFonts w:ascii="Times New Roman" w:hAnsi="Times New Roman" w:cs="Times New Roman"/>
        </w:rPr>
        <w:t>Consuming</w:t>
      </w:r>
      <w:proofErr w:type="spellEnd"/>
      <w:r w:rsidRPr="00A83BD1">
        <w:rPr>
          <w:rFonts w:ascii="Times New Roman" w:hAnsi="Times New Roman" w:cs="Times New Roman"/>
        </w:rPr>
        <w:t xml:space="preserve"> </w:t>
      </w:r>
      <w:proofErr w:type="spellStart"/>
      <w:r w:rsidRPr="00A83BD1">
        <w:rPr>
          <w:rFonts w:ascii="Times New Roman" w:hAnsi="Times New Roman" w:cs="Times New Roman"/>
        </w:rPr>
        <w:t>Western</w:t>
      </w:r>
      <w:proofErr w:type="spellEnd"/>
      <w:r w:rsidRPr="00A83BD1">
        <w:rPr>
          <w:rFonts w:ascii="Times New Roman" w:hAnsi="Times New Roman" w:cs="Times New Roman"/>
        </w:rPr>
        <w:t xml:space="preserve"> Image </w:t>
      </w:r>
      <w:proofErr w:type="gramStart"/>
      <w:r w:rsidRPr="00A83BD1">
        <w:rPr>
          <w:rFonts w:ascii="Times New Roman" w:hAnsi="Times New Roman" w:cs="Times New Roman"/>
        </w:rPr>
        <w:t>of</w:t>
      </w:r>
      <w:proofErr w:type="gramEnd"/>
      <w:r w:rsidRPr="00A83BD1">
        <w:rPr>
          <w:rFonts w:ascii="Times New Roman" w:hAnsi="Times New Roman" w:cs="Times New Roman"/>
        </w:rPr>
        <w:t xml:space="preserve"> </w:t>
      </w:r>
      <w:proofErr w:type="spellStart"/>
      <w:r w:rsidRPr="00A83BD1">
        <w:rPr>
          <w:rFonts w:ascii="Times New Roman" w:hAnsi="Times New Roman" w:cs="Times New Roman"/>
        </w:rPr>
        <w:t>Well</w:t>
      </w:r>
      <w:proofErr w:type="spellEnd"/>
      <w:r w:rsidRPr="00A83BD1">
        <w:rPr>
          <w:rFonts w:ascii="Times New Roman" w:hAnsi="Times New Roman" w:cs="Times New Roman"/>
        </w:rPr>
        <w:t>-</w:t>
      </w:r>
      <w:proofErr w:type="spellStart"/>
      <w:r w:rsidRPr="00A83BD1">
        <w:rPr>
          <w:rFonts w:ascii="Times New Roman" w:hAnsi="Times New Roman" w:cs="Times New Roman"/>
        </w:rPr>
        <w:t>being</w:t>
      </w:r>
      <w:proofErr w:type="spellEnd"/>
      <w:r w:rsidRPr="00A83BD1">
        <w:rPr>
          <w:rFonts w:ascii="Times New Roman" w:hAnsi="Times New Roman" w:cs="Times New Roman"/>
        </w:rPr>
        <w:t>,« 74–75.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F5C94"/>
    <w:multiLevelType w:val="hybridMultilevel"/>
    <w:tmpl w:val="D8FCD8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6C8F02EA"/>
    <w:multiLevelType w:val="hybridMultilevel"/>
    <w:tmpl w:val="ED2441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ADD"/>
    <w:rsid w:val="00010405"/>
    <w:rsid w:val="00037521"/>
    <w:rsid w:val="00056B28"/>
    <w:rsid w:val="000727BA"/>
    <w:rsid w:val="0007453C"/>
    <w:rsid w:val="00083E42"/>
    <w:rsid w:val="000A2D36"/>
    <w:rsid w:val="000A4015"/>
    <w:rsid w:val="000A5AAC"/>
    <w:rsid w:val="000A5D74"/>
    <w:rsid w:val="000B1DB9"/>
    <w:rsid w:val="000B2C50"/>
    <w:rsid w:val="000D5C33"/>
    <w:rsid w:val="000D64C5"/>
    <w:rsid w:val="000F1D1B"/>
    <w:rsid w:val="000F5B5E"/>
    <w:rsid w:val="0010283C"/>
    <w:rsid w:val="00121A6C"/>
    <w:rsid w:val="00122EDA"/>
    <w:rsid w:val="00124D6C"/>
    <w:rsid w:val="00126FA8"/>
    <w:rsid w:val="00127F46"/>
    <w:rsid w:val="00144BF9"/>
    <w:rsid w:val="00160089"/>
    <w:rsid w:val="0016778F"/>
    <w:rsid w:val="00180507"/>
    <w:rsid w:val="00181F4A"/>
    <w:rsid w:val="00182745"/>
    <w:rsid w:val="001B196F"/>
    <w:rsid w:val="001B7201"/>
    <w:rsid w:val="001C5433"/>
    <w:rsid w:val="001E1DBA"/>
    <w:rsid w:val="001E2601"/>
    <w:rsid w:val="001E27E7"/>
    <w:rsid w:val="001E3DD9"/>
    <w:rsid w:val="001E5988"/>
    <w:rsid w:val="001F4EE9"/>
    <w:rsid w:val="00210F73"/>
    <w:rsid w:val="002207CB"/>
    <w:rsid w:val="002278B8"/>
    <w:rsid w:val="00235E25"/>
    <w:rsid w:val="00245E6E"/>
    <w:rsid w:val="00262C97"/>
    <w:rsid w:val="00264A71"/>
    <w:rsid w:val="00271885"/>
    <w:rsid w:val="00282053"/>
    <w:rsid w:val="0028442E"/>
    <w:rsid w:val="0028461D"/>
    <w:rsid w:val="002861CD"/>
    <w:rsid w:val="00286F5F"/>
    <w:rsid w:val="00291905"/>
    <w:rsid w:val="00291ACD"/>
    <w:rsid w:val="002933EA"/>
    <w:rsid w:val="002C092A"/>
    <w:rsid w:val="002D7C62"/>
    <w:rsid w:val="002E0DBB"/>
    <w:rsid w:val="002E69A8"/>
    <w:rsid w:val="003138E0"/>
    <w:rsid w:val="00317A44"/>
    <w:rsid w:val="003240A0"/>
    <w:rsid w:val="003264AD"/>
    <w:rsid w:val="0032786B"/>
    <w:rsid w:val="00330E7A"/>
    <w:rsid w:val="003402F9"/>
    <w:rsid w:val="00343806"/>
    <w:rsid w:val="003654C5"/>
    <w:rsid w:val="00370D11"/>
    <w:rsid w:val="0037439A"/>
    <w:rsid w:val="00374A28"/>
    <w:rsid w:val="00377BDE"/>
    <w:rsid w:val="00380AEC"/>
    <w:rsid w:val="00383789"/>
    <w:rsid w:val="003924D4"/>
    <w:rsid w:val="003979CD"/>
    <w:rsid w:val="003A0ADD"/>
    <w:rsid w:val="003B28EE"/>
    <w:rsid w:val="003B67FF"/>
    <w:rsid w:val="003B6ED4"/>
    <w:rsid w:val="003C52A7"/>
    <w:rsid w:val="003C70FE"/>
    <w:rsid w:val="003D600B"/>
    <w:rsid w:val="003E0428"/>
    <w:rsid w:val="003E22F7"/>
    <w:rsid w:val="003F7C50"/>
    <w:rsid w:val="004020EC"/>
    <w:rsid w:val="00406018"/>
    <w:rsid w:val="00407C33"/>
    <w:rsid w:val="00424AD5"/>
    <w:rsid w:val="00434388"/>
    <w:rsid w:val="004374D5"/>
    <w:rsid w:val="00441823"/>
    <w:rsid w:val="0046033D"/>
    <w:rsid w:val="004621F1"/>
    <w:rsid w:val="00465E88"/>
    <w:rsid w:val="004920A8"/>
    <w:rsid w:val="0049541E"/>
    <w:rsid w:val="004A4A93"/>
    <w:rsid w:val="004B1434"/>
    <w:rsid w:val="004B67EA"/>
    <w:rsid w:val="004D6C97"/>
    <w:rsid w:val="004F04AF"/>
    <w:rsid w:val="004F2C29"/>
    <w:rsid w:val="00511CDE"/>
    <w:rsid w:val="0051391B"/>
    <w:rsid w:val="00515FCE"/>
    <w:rsid w:val="00516EA1"/>
    <w:rsid w:val="00520624"/>
    <w:rsid w:val="00545068"/>
    <w:rsid w:val="00546DE3"/>
    <w:rsid w:val="00547947"/>
    <w:rsid w:val="00565269"/>
    <w:rsid w:val="00571696"/>
    <w:rsid w:val="0057658F"/>
    <w:rsid w:val="0058779E"/>
    <w:rsid w:val="00592F16"/>
    <w:rsid w:val="00595CCE"/>
    <w:rsid w:val="005A2FC4"/>
    <w:rsid w:val="005A4C11"/>
    <w:rsid w:val="005C274B"/>
    <w:rsid w:val="005C4052"/>
    <w:rsid w:val="005C4682"/>
    <w:rsid w:val="005D2BAF"/>
    <w:rsid w:val="005D45A1"/>
    <w:rsid w:val="005E5DD2"/>
    <w:rsid w:val="005E60B7"/>
    <w:rsid w:val="005F6184"/>
    <w:rsid w:val="00604BA7"/>
    <w:rsid w:val="00606DE3"/>
    <w:rsid w:val="00610B6D"/>
    <w:rsid w:val="00616F8F"/>
    <w:rsid w:val="00635520"/>
    <w:rsid w:val="00637D6D"/>
    <w:rsid w:val="006403DA"/>
    <w:rsid w:val="006454EE"/>
    <w:rsid w:val="006714AE"/>
    <w:rsid w:val="00680762"/>
    <w:rsid w:val="00685D0E"/>
    <w:rsid w:val="00693FE9"/>
    <w:rsid w:val="006A754E"/>
    <w:rsid w:val="006C0F4A"/>
    <w:rsid w:val="006C1520"/>
    <w:rsid w:val="006C3F01"/>
    <w:rsid w:val="006C641B"/>
    <w:rsid w:val="006D463F"/>
    <w:rsid w:val="006E01E6"/>
    <w:rsid w:val="006E1A19"/>
    <w:rsid w:val="006E5765"/>
    <w:rsid w:val="00700619"/>
    <w:rsid w:val="0070091F"/>
    <w:rsid w:val="00713DC3"/>
    <w:rsid w:val="00717AE3"/>
    <w:rsid w:val="00727F2A"/>
    <w:rsid w:val="00751774"/>
    <w:rsid w:val="0075319A"/>
    <w:rsid w:val="00753242"/>
    <w:rsid w:val="0075364A"/>
    <w:rsid w:val="0075785F"/>
    <w:rsid w:val="00764D3F"/>
    <w:rsid w:val="00770708"/>
    <w:rsid w:val="00784174"/>
    <w:rsid w:val="007842BA"/>
    <w:rsid w:val="007873F3"/>
    <w:rsid w:val="007A2837"/>
    <w:rsid w:val="007A574F"/>
    <w:rsid w:val="007C183C"/>
    <w:rsid w:val="007C27E8"/>
    <w:rsid w:val="007D6D18"/>
    <w:rsid w:val="007F1A5E"/>
    <w:rsid w:val="007F3D5E"/>
    <w:rsid w:val="007F4689"/>
    <w:rsid w:val="00800DB4"/>
    <w:rsid w:val="00805E03"/>
    <w:rsid w:val="00815AD9"/>
    <w:rsid w:val="008209D9"/>
    <w:rsid w:val="00822282"/>
    <w:rsid w:val="008519E7"/>
    <w:rsid w:val="008827B3"/>
    <w:rsid w:val="008840BD"/>
    <w:rsid w:val="00885CF3"/>
    <w:rsid w:val="00890EF5"/>
    <w:rsid w:val="008914EB"/>
    <w:rsid w:val="008A6E35"/>
    <w:rsid w:val="008B62F4"/>
    <w:rsid w:val="008C5899"/>
    <w:rsid w:val="008D4C3A"/>
    <w:rsid w:val="008F54BE"/>
    <w:rsid w:val="00906B84"/>
    <w:rsid w:val="00915535"/>
    <w:rsid w:val="0092234A"/>
    <w:rsid w:val="00923BDF"/>
    <w:rsid w:val="009263D8"/>
    <w:rsid w:val="009434CE"/>
    <w:rsid w:val="009449F5"/>
    <w:rsid w:val="00944CE4"/>
    <w:rsid w:val="009610E5"/>
    <w:rsid w:val="00975CE7"/>
    <w:rsid w:val="0098055E"/>
    <w:rsid w:val="00981422"/>
    <w:rsid w:val="0099726F"/>
    <w:rsid w:val="009B7344"/>
    <w:rsid w:val="009C63F5"/>
    <w:rsid w:val="009E5E7D"/>
    <w:rsid w:val="009E700D"/>
    <w:rsid w:val="009F6ABC"/>
    <w:rsid w:val="00A03B2B"/>
    <w:rsid w:val="00A1039E"/>
    <w:rsid w:val="00A12203"/>
    <w:rsid w:val="00A15880"/>
    <w:rsid w:val="00A17E73"/>
    <w:rsid w:val="00A23DE5"/>
    <w:rsid w:val="00A323B0"/>
    <w:rsid w:val="00A5366D"/>
    <w:rsid w:val="00A62719"/>
    <w:rsid w:val="00A63C6E"/>
    <w:rsid w:val="00A67AE7"/>
    <w:rsid w:val="00A709F6"/>
    <w:rsid w:val="00A760C2"/>
    <w:rsid w:val="00A83BD1"/>
    <w:rsid w:val="00AA0028"/>
    <w:rsid w:val="00AA6250"/>
    <w:rsid w:val="00AC0C68"/>
    <w:rsid w:val="00AC1B58"/>
    <w:rsid w:val="00AC6908"/>
    <w:rsid w:val="00AE3853"/>
    <w:rsid w:val="00AE63E3"/>
    <w:rsid w:val="00B034E7"/>
    <w:rsid w:val="00B070A4"/>
    <w:rsid w:val="00B12890"/>
    <w:rsid w:val="00B13ADF"/>
    <w:rsid w:val="00B151B7"/>
    <w:rsid w:val="00B16F37"/>
    <w:rsid w:val="00B225C6"/>
    <w:rsid w:val="00B33F06"/>
    <w:rsid w:val="00B4194B"/>
    <w:rsid w:val="00B501D1"/>
    <w:rsid w:val="00B53864"/>
    <w:rsid w:val="00B709D5"/>
    <w:rsid w:val="00B77A8B"/>
    <w:rsid w:val="00BC469C"/>
    <w:rsid w:val="00BD55C5"/>
    <w:rsid w:val="00BD74BF"/>
    <w:rsid w:val="00C0572C"/>
    <w:rsid w:val="00C118A2"/>
    <w:rsid w:val="00C16BA2"/>
    <w:rsid w:val="00C240E5"/>
    <w:rsid w:val="00C24B10"/>
    <w:rsid w:val="00C302D9"/>
    <w:rsid w:val="00C41C1C"/>
    <w:rsid w:val="00C50DF9"/>
    <w:rsid w:val="00C52DF5"/>
    <w:rsid w:val="00C8189F"/>
    <w:rsid w:val="00C82C70"/>
    <w:rsid w:val="00C90F2F"/>
    <w:rsid w:val="00CB1702"/>
    <w:rsid w:val="00CB5380"/>
    <w:rsid w:val="00CC7D16"/>
    <w:rsid w:val="00CD03B9"/>
    <w:rsid w:val="00CD11D7"/>
    <w:rsid w:val="00CE797E"/>
    <w:rsid w:val="00CF1651"/>
    <w:rsid w:val="00D0644B"/>
    <w:rsid w:val="00D27CBA"/>
    <w:rsid w:val="00D30D1D"/>
    <w:rsid w:val="00D409D0"/>
    <w:rsid w:val="00D440DA"/>
    <w:rsid w:val="00D51DE3"/>
    <w:rsid w:val="00D57464"/>
    <w:rsid w:val="00D639D8"/>
    <w:rsid w:val="00D93147"/>
    <w:rsid w:val="00D94636"/>
    <w:rsid w:val="00D95718"/>
    <w:rsid w:val="00DB2069"/>
    <w:rsid w:val="00DE23FF"/>
    <w:rsid w:val="00DF1C0F"/>
    <w:rsid w:val="00E13286"/>
    <w:rsid w:val="00E325D1"/>
    <w:rsid w:val="00E37D35"/>
    <w:rsid w:val="00E44E6D"/>
    <w:rsid w:val="00E4525A"/>
    <w:rsid w:val="00E45BF8"/>
    <w:rsid w:val="00E566C5"/>
    <w:rsid w:val="00E64991"/>
    <w:rsid w:val="00E6744F"/>
    <w:rsid w:val="00E756FE"/>
    <w:rsid w:val="00E85DCB"/>
    <w:rsid w:val="00EB5141"/>
    <w:rsid w:val="00EB75B5"/>
    <w:rsid w:val="00EC076F"/>
    <w:rsid w:val="00EC3BC0"/>
    <w:rsid w:val="00ED101C"/>
    <w:rsid w:val="00EE3D30"/>
    <w:rsid w:val="00F16ABE"/>
    <w:rsid w:val="00F20760"/>
    <w:rsid w:val="00F34451"/>
    <w:rsid w:val="00F473AF"/>
    <w:rsid w:val="00F508CD"/>
    <w:rsid w:val="00F570BD"/>
    <w:rsid w:val="00F60E0C"/>
    <w:rsid w:val="00F63940"/>
    <w:rsid w:val="00F63DD5"/>
    <w:rsid w:val="00F70981"/>
    <w:rsid w:val="00F829A5"/>
    <w:rsid w:val="00F83400"/>
    <w:rsid w:val="00F95002"/>
    <w:rsid w:val="00FC0A66"/>
    <w:rsid w:val="00FC1BBE"/>
    <w:rsid w:val="00FC6919"/>
    <w:rsid w:val="00FD1FFB"/>
    <w:rsid w:val="00FD76D3"/>
    <w:rsid w:val="00FE0166"/>
    <w:rsid w:val="00FE10DD"/>
    <w:rsid w:val="00FE35A3"/>
    <w:rsid w:val="00FF002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A0ADD"/>
    <w:pPr>
      <w:spacing w:after="0"/>
      <w:jc w:val="both"/>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3A0ADD"/>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rsid w:val="003A0ADD"/>
    <w:rPr>
      <w:sz w:val="20"/>
      <w:szCs w:val="20"/>
    </w:rPr>
  </w:style>
  <w:style w:type="character" w:styleId="Sprotnaopomba-sklic">
    <w:name w:val="footnote reference"/>
    <w:basedOn w:val="Privzetapisavaodstavka"/>
    <w:uiPriority w:val="99"/>
    <w:semiHidden/>
    <w:unhideWhenUsed/>
    <w:rsid w:val="003A0ADD"/>
    <w:rPr>
      <w:vertAlign w:val="superscript"/>
    </w:rPr>
  </w:style>
  <w:style w:type="character" w:styleId="Pripombasklic">
    <w:name w:val="annotation reference"/>
    <w:basedOn w:val="Privzetapisavaodstavka"/>
    <w:uiPriority w:val="99"/>
    <w:semiHidden/>
    <w:unhideWhenUsed/>
    <w:rsid w:val="00144BF9"/>
    <w:rPr>
      <w:sz w:val="16"/>
      <w:szCs w:val="16"/>
    </w:rPr>
  </w:style>
  <w:style w:type="paragraph" w:styleId="Pripombabesedilo">
    <w:name w:val="annotation text"/>
    <w:basedOn w:val="Navaden"/>
    <w:link w:val="PripombabesediloZnak"/>
    <w:uiPriority w:val="99"/>
    <w:semiHidden/>
    <w:unhideWhenUsed/>
    <w:rsid w:val="00144BF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44BF9"/>
    <w:rPr>
      <w:sz w:val="20"/>
      <w:szCs w:val="20"/>
    </w:rPr>
  </w:style>
  <w:style w:type="paragraph" w:styleId="Zadevapripombe">
    <w:name w:val="annotation subject"/>
    <w:basedOn w:val="Pripombabesedilo"/>
    <w:next w:val="Pripombabesedilo"/>
    <w:link w:val="ZadevapripombeZnak"/>
    <w:uiPriority w:val="99"/>
    <w:semiHidden/>
    <w:unhideWhenUsed/>
    <w:rsid w:val="00144BF9"/>
    <w:rPr>
      <w:b/>
      <w:bCs/>
    </w:rPr>
  </w:style>
  <w:style w:type="character" w:customStyle="1" w:styleId="ZadevapripombeZnak">
    <w:name w:val="Zadeva pripombe Znak"/>
    <w:basedOn w:val="PripombabesediloZnak"/>
    <w:link w:val="Zadevapripombe"/>
    <w:uiPriority w:val="99"/>
    <w:semiHidden/>
    <w:rsid w:val="00144BF9"/>
    <w:rPr>
      <w:b/>
      <w:bCs/>
      <w:sz w:val="20"/>
      <w:szCs w:val="20"/>
    </w:rPr>
  </w:style>
  <w:style w:type="paragraph" w:styleId="Besedilooblaka">
    <w:name w:val="Balloon Text"/>
    <w:basedOn w:val="Navaden"/>
    <w:link w:val="BesedilooblakaZnak"/>
    <w:uiPriority w:val="99"/>
    <w:semiHidden/>
    <w:unhideWhenUsed/>
    <w:rsid w:val="00144BF9"/>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144BF9"/>
    <w:rPr>
      <w:rFonts w:ascii="Tahoma" w:hAnsi="Tahoma" w:cs="Tahoma"/>
      <w:sz w:val="16"/>
      <w:szCs w:val="16"/>
    </w:rPr>
  </w:style>
  <w:style w:type="paragraph" w:styleId="Glava">
    <w:name w:val="header"/>
    <w:basedOn w:val="Navaden"/>
    <w:link w:val="GlavaZnak"/>
    <w:uiPriority w:val="99"/>
    <w:unhideWhenUsed/>
    <w:rsid w:val="004020EC"/>
    <w:pPr>
      <w:tabs>
        <w:tab w:val="center" w:pos="4536"/>
        <w:tab w:val="right" w:pos="9072"/>
      </w:tabs>
      <w:spacing w:line="240" w:lineRule="auto"/>
    </w:pPr>
  </w:style>
  <w:style w:type="character" w:customStyle="1" w:styleId="GlavaZnak">
    <w:name w:val="Glava Znak"/>
    <w:basedOn w:val="Privzetapisavaodstavka"/>
    <w:link w:val="Glava"/>
    <w:uiPriority w:val="99"/>
    <w:rsid w:val="004020EC"/>
  </w:style>
  <w:style w:type="paragraph" w:styleId="Noga">
    <w:name w:val="footer"/>
    <w:basedOn w:val="Navaden"/>
    <w:link w:val="NogaZnak"/>
    <w:uiPriority w:val="99"/>
    <w:unhideWhenUsed/>
    <w:rsid w:val="004020EC"/>
    <w:pPr>
      <w:tabs>
        <w:tab w:val="center" w:pos="4536"/>
        <w:tab w:val="right" w:pos="9072"/>
      </w:tabs>
      <w:spacing w:line="240" w:lineRule="auto"/>
    </w:pPr>
  </w:style>
  <w:style w:type="character" w:customStyle="1" w:styleId="NogaZnak">
    <w:name w:val="Noga Znak"/>
    <w:basedOn w:val="Privzetapisavaodstavka"/>
    <w:link w:val="Noga"/>
    <w:uiPriority w:val="99"/>
    <w:rsid w:val="004020EC"/>
  </w:style>
  <w:style w:type="character" w:styleId="Hiperpovezava">
    <w:name w:val="Hyperlink"/>
    <w:basedOn w:val="Privzetapisavaodstavka"/>
    <w:uiPriority w:val="99"/>
    <w:unhideWhenUsed/>
    <w:rsid w:val="004920A8"/>
    <w:rPr>
      <w:color w:val="0000FF" w:themeColor="hyperlink"/>
      <w:u w:val="single"/>
    </w:rPr>
  </w:style>
  <w:style w:type="character" w:styleId="SledenaHiperpovezava">
    <w:name w:val="FollowedHyperlink"/>
    <w:basedOn w:val="Privzetapisavaodstavka"/>
    <w:uiPriority w:val="99"/>
    <w:semiHidden/>
    <w:unhideWhenUsed/>
    <w:rsid w:val="004920A8"/>
    <w:rPr>
      <w:color w:val="800080" w:themeColor="followedHyperlink"/>
      <w:u w:val="single"/>
    </w:rPr>
  </w:style>
  <w:style w:type="paragraph" w:styleId="Odstavekseznama">
    <w:name w:val="List Paragraph"/>
    <w:basedOn w:val="Navaden"/>
    <w:uiPriority w:val="34"/>
    <w:qFormat/>
    <w:rsid w:val="00A3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F7285-6369-4491-9E9B-7B1DD924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4901</Words>
  <Characters>27941</Characters>
  <Application>Microsoft Office Word</Application>
  <DocSecurity>0</DocSecurity>
  <Lines>232</Lines>
  <Paragraphs>65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2018-08-13T07:00:00Z</dcterms:created>
  <dcterms:modified xsi:type="dcterms:W3CDTF">2018-08-13T08:34:00Z</dcterms:modified>
</cp:coreProperties>
</file>