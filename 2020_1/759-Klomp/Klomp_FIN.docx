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CB14" w14:textId="77777777" w:rsidR="0030355C" w:rsidRDefault="00C14605">
      <w:pPr>
        <w:spacing w:line="720" w:lineRule="auto"/>
        <w:jc w:val="center"/>
        <w:rPr>
          <w:rFonts w:ascii="Times New Roman" w:eastAsia="Times New Roman" w:hAnsi="Times New Roman" w:cs="Times New Roman"/>
          <w:b/>
          <w:sz w:val="24"/>
          <w:szCs w:val="24"/>
          <w:lang w:val="en-GB"/>
        </w:rPr>
      </w:pPr>
      <w:r>
        <w:rPr>
          <w:rFonts w:ascii="Times New Roman" w:hAnsi="Times New Roman" w:cs="Times New Roman"/>
          <w:sz w:val="24"/>
          <w:szCs w:val="24"/>
        </w:rPr>
        <w:t>Jasper Klomp</w:t>
      </w:r>
      <w:r>
        <w:rPr>
          <w:rStyle w:val="Sidrosprotneopombe"/>
          <w:rFonts w:ascii="Times New Roman" w:hAnsi="Times New Roman" w:cs="Times New Roman"/>
          <w:sz w:val="24"/>
          <w:szCs w:val="24"/>
        </w:rPr>
        <w:footnoteReference w:id="1"/>
      </w:r>
      <w:r>
        <w:rPr>
          <w:rStyle w:val="Sidrosprotneopombe"/>
          <w:rFonts w:ascii="Times New Roman" w:hAnsi="Times New Roman" w:cs="Times New Roman"/>
          <w:sz w:val="24"/>
          <w:szCs w:val="24"/>
        </w:rPr>
        <w:t>*</w:t>
      </w:r>
    </w:p>
    <w:p w14:paraId="34A8993B" w14:textId="77777777" w:rsidR="00F30485" w:rsidRPr="00EF4E7D" w:rsidRDefault="00C14605" w:rsidP="00EF4E7D">
      <w:pPr>
        <w:spacing w:line="360" w:lineRule="auto"/>
        <w:jc w:val="cente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t>Yugoslavia and the German Democratic Republic, 1968</w:t>
      </w:r>
      <w:del w:id="0" w:author="Bori" w:date="2020-04-18T14:52:00Z">
        <w:r>
          <w:rPr>
            <w:rFonts w:ascii="Times New Roman" w:eastAsia="Times New Roman" w:hAnsi="Times New Roman" w:cs="Times New Roman"/>
            <w:b/>
            <w:sz w:val="32"/>
            <w:szCs w:val="24"/>
            <w:lang w:val="en-GB"/>
          </w:rPr>
          <w:delText>-</w:delText>
        </w:r>
      </w:del>
      <w:ins w:id="1" w:author="Bori" w:date="2020-04-18T14:52:00Z">
        <w:r>
          <w:rPr>
            <w:rFonts w:ascii="Times New Roman" w:eastAsia="Times New Roman" w:hAnsi="Times New Roman" w:cs="Times New Roman"/>
            <w:b/>
            <w:sz w:val="32"/>
            <w:szCs w:val="24"/>
            <w:lang w:val="en-GB"/>
          </w:rPr>
          <w:t>–</w:t>
        </w:r>
      </w:ins>
      <w:r>
        <w:rPr>
          <w:rFonts w:ascii="Times New Roman" w:eastAsia="Times New Roman" w:hAnsi="Times New Roman" w:cs="Times New Roman"/>
          <w:b/>
          <w:sz w:val="32"/>
          <w:szCs w:val="24"/>
          <w:lang w:val="en-GB"/>
        </w:rPr>
        <w:t>1974: Ideological Quarrels and the Primacy of Economic Cooperation</w:t>
      </w:r>
    </w:p>
    <w:p w14:paraId="430B338A" w14:textId="77777777" w:rsidR="00F30485" w:rsidRDefault="00F30485" w:rsidP="00F30485">
      <w:pPr>
        <w:spacing w:line="360" w:lineRule="auto"/>
        <w:jc w:val="both"/>
        <w:rPr>
          <w:rFonts w:ascii="Times New Roman" w:eastAsia="Times New Roman" w:hAnsi="Times New Roman" w:cs="Times New Roman"/>
          <w:b/>
          <w:sz w:val="24"/>
          <w:szCs w:val="24"/>
          <w:lang w:val="en-GB"/>
        </w:rPr>
      </w:pPr>
    </w:p>
    <w:p w14:paraId="1FC51D6F" w14:textId="77777777" w:rsidR="00EF4E7D" w:rsidRPr="007127F7" w:rsidRDefault="00EF4E7D" w:rsidP="00EF4E7D">
      <w:pPr>
        <w:spacing w:line="360" w:lineRule="auto"/>
        <w:jc w:val="center"/>
        <w:rPr>
          <w:rFonts w:ascii="Times New Roman" w:eastAsia="Times New Roman" w:hAnsi="Times New Roman" w:cs="Times New Roman"/>
          <w:i/>
          <w:sz w:val="20"/>
          <w:szCs w:val="24"/>
          <w:lang w:val="sl-SI"/>
          <w:rPrChange w:id="2" w:author="Uporabnik" w:date="2020-04-23T17:17:00Z">
            <w:rPr>
              <w:rFonts w:ascii="Times New Roman" w:eastAsia="Times New Roman" w:hAnsi="Times New Roman" w:cs="Times New Roman"/>
              <w:i/>
              <w:sz w:val="24"/>
              <w:szCs w:val="24"/>
              <w:lang w:val="sl-SI"/>
            </w:rPr>
          </w:rPrChange>
        </w:rPr>
      </w:pPr>
      <w:r w:rsidRPr="007127F7">
        <w:rPr>
          <w:rFonts w:ascii="Times New Roman" w:eastAsia="Times New Roman" w:hAnsi="Times New Roman" w:cs="Times New Roman"/>
          <w:i/>
          <w:sz w:val="20"/>
          <w:szCs w:val="24"/>
          <w:lang w:val="sl-SI"/>
          <w:rPrChange w:id="3" w:author="Uporabnik" w:date="2020-04-23T17:17:00Z">
            <w:rPr>
              <w:rFonts w:ascii="Times New Roman" w:eastAsia="Times New Roman" w:hAnsi="Times New Roman" w:cs="Times New Roman"/>
              <w:i/>
              <w:sz w:val="24"/>
              <w:szCs w:val="24"/>
              <w:lang w:val="sl-SI"/>
            </w:rPr>
          </w:rPrChange>
        </w:rPr>
        <w:t>IZVLEČEK</w:t>
      </w:r>
    </w:p>
    <w:p w14:paraId="6806FF2B" w14:textId="77777777" w:rsidR="00F30485" w:rsidRPr="007127F7" w:rsidRDefault="00EF4E7D" w:rsidP="00EF4E7D">
      <w:pPr>
        <w:spacing w:line="360" w:lineRule="auto"/>
        <w:jc w:val="center"/>
        <w:rPr>
          <w:rFonts w:ascii="Times New Roman" w:eastAsia="Times New Roman" w:hAnsi="Times New Roman" w:cs="Times New Roman"/>
          <w:i/>
          <w:color w:val="008000"/>
          <w:sz w:val="20"/>
          <w:szCs w:val="24"/>
          <w:lang w:val="en-GB"/>
          <w:rPrChange w:id="4" w:author="Uporabnik" w:date="2020-04-23T17:17:00Z">
            <w:rPr>
              <w:rFonts w:ascii="Times New Roman" w:eastAsia="Times New Roman" w:hAnsi="Times New Roman" w:cs="Times New Roman"/>
              <w:i/>
              <w:color w:val="008000"/>
              <w:sz w:val="24"/>
              <w:szCs w:val="24"/>
              <w:lang w:val="en-GB"/>
            </w:rPr>
          </w:rPrChange>
        </w:rPr>
      </w:pPr>
      <w:r w:rsidRPr="007127F7">
        <w:rPr>
          <w:rFonts w:ascii="Times New Roman" w:eastAsia="Times New Roman" w:hAnsi="Times New Roman" w:cs="Times New Roman"/>
          <w:i/>
          <w:sz w:val="20"/>
          <w:szCs w:val="24"/>
          <w:lang w:val="sl-SI"/>
          <w:rPrChange w:id="5" w:author="Uporabnik" w:date="2020-04-23T17:17:00Z">
            <w:rPr>
              <w:rFonts w:ascii="Times New Roman" w:eastAsia="Times New Roman" w:hAnsi="Times New Roman" w:cs="Times New Roman"/>
              <w:i/>
              <w:sz w:val="24"/>
              <w:szCs w:val="24"/>
              <w:lang w:val="sl-SI"/>
            </w:rPr>
          </w:rPrChange>
        </w:rPr>
        <w:t xml:space="preserve"> JUGOSLAVIJA IN NEMŠKA DEMOKRATIČNA REPUBLIKA, 1968–1974: IDEOLOŠKI SPORI IN PRIMAT GOSPODARSKEGA SODELOVANJA</w:t>
      </w:r>
    </w:p>
    <w:p w14:paraId="6F77F846" w14:textId="77777777" w:rsidR="00F30485" w:rsidRPr="00EF4E7D" w:rsidRDefault="00F30485" w:rsidP="00EF4E7D">
      <w:pPr>
        <w:spacing w:line="360" w:lineRule="auto"/>
        <w:ind w:firstLine="709"/>
        <w:jc w:val="both"/>
        <w:rPr>
          <w:rFonts w:ascii="Times New Roman" w:eastAsia="Times New Roman" w:hAnsi="Times New Roman" w:cs="Times New Roman"/>
          <w:i/>
          <w:sz w:val="20"/>
          <w:szCs w:val="24"/>
          <w:lang w:val="en-GB"/>
        </w:rPr>
      </w:pPr>
      <w:r w:rsidRPr="00EF4E7D">
        <w:rPr>
          <w:rFonts w:ascii="Times New Roman" w:eastAsia="Times New Roman" w:hAnsi="Times New Roman" w:cs="Times New Roman"/>
          <w:i/>
          <w:sz w:val="20"/>
          <w:szCs w:val="24"/>
          <w:lang w:val="sl-SI"/>
        </w:rPr>
        <w:t>Po vojaškem odzivu Varšavskega pakta na praško pomlad so se razvneli tudi spori med vodstvoma SFRJ in NDR.</w:t>
      </w:r>
      <w:r w:rsidRPr="00EF4E7D">
        <w:rPr>
          <w:rFonts w:ascii="Times New Roman" w:eastAsia="Times New Roman" w:hAnsi="Times New Roman" w:cs="Times New Roman"/>
          <w:i/>
          <w:color w:val="008000"/>
          <w:sz w:val="20"/>
          <w:szCs w:val="24"/>
          <w:lang w:val="en-GB"/>
        </w:rPr>
        <w:t xml:space="preserve"> </w:t>
      </w:r>
      <w:r w:rsidRPr="00EF4E7D">
        <w:rPr>
          <w:rFonts w:ascii="Times New Roman" w:eastAsia="Times New Roman" w:hAnsi="Times New Roman" w:cs="Times New Roman"/>
          <w:i/>
          <w:sz w:val="20"/>
          <w:szCs w:val="24"/>
          <w:lang w:val="sl-SI"/>
        </w:rPr>
        <w:t>Razhajanja med jugoslovanskim in vzhodnonemškim socializmom so znova postala opaznejša. To je povzročilo šestletno prekinitev medsebojnih obiskov voditeljev obeh držav.</w:t>
      </w:r>
      <w:r w:rsidRPr="00EF4E7D">
        <w:rPr>
          <w:rFonts w:ascii="Times New Roman" w:eastAsia="Times New Roman" w:hAnsi="Times New Roman" w:cs="Times New Roman"/>
          <w:i/>
          <w:color w:val="008000"/>
          <w:sz w:val="20"/>
          <w:szCs w:val="24"/>
          <w:lang w:val="en-GB"/>
        </w:rPr>
        <w:t xml:space="preserve"> </w:t>
      </w:r>
      <w:r w:rsidRPr="00EF4E7D">
        <w:rPr>
          <w:rFonts w:ascii="Times New Roman" w:eastAsia="Times New Roman" w:hAnsi="Times New Roman" w:cs="Times New Roman"/>
          <w:i/>
          <w:sz w:val="20"/>
          <w:szCs w:val="24"/>
          <w:lang w:val="sl-SI"/>
        </w:rPr>
        <w:t>Analiza političnih in gospodarskih stikov med SFRJ in NDR v obdobju 1968–1974 kljub temu razkriva, da so v tem času jugoslovanski in vzhodnonemški partnerji vzpostavili številne presenetljive oblike gospodarskih povezav.</w:t>
      </w:r>
      <w:r w:rsidRPr="00EF4E7D">
        <w:rPr>
          <w:rFonts w:ascii="Times New Roman" w:eastAsia="Times New Roman" w:hAnsi="Times New Roman" w:cs="Times New Roman"/>
          <w:i/>
          <w:color w:val="008000"/>
          <w:sz w:val="20"/>
          <w:szCs w:val="24"/>
          <w:lang w:val="en-GB"/>
        </w:rPr>
        <w:t xml:space="preserve"> </w:t>
      </w:r>
      <w:r w:rsidRPr="00EF4E7D">
        <w:rPr>
          <w:rFonts w:ascii="Times New Roman" w:eastAsia="Times New Roman" w:hAnsi="Times New Roman" w:cs="Times New Roman"/>
          <w:i/>
          <w:sz w:val="20"/>
          <w:szCs w:val="24"/>
          <w:lang w:val="sl-SI"/>
        </w:rPr>
        <w:t>V obdobju kompleksnih političnih odnosov so si jugoslovanski in vzhodnonemški akterji prizadevali za medsebojno koristno gospodarsko sodelovanje in domnevno alternativo kapitalistični globalizaciji.</w:t>
      </w:r>
      <w:r w:rsidRPr="00EF4E7D">
        <w:rPr>
          <w:rFonts w:ascii="Times New Roman" w:eastAsia="Times New Roman" w:hAnsi="Times New Roman" w:cs="Times New Roman"/>
          <w:i/>
          <w:color w:val="008000"/>
          <w:sz w:val="20"/>
          <w:szCs w:val="24"/>
          <w:lang w:val="en-GB"/>
        </w:rPr>
        <w:t xml:space="preserve"> </w:t>
      </w:r>
      <w:r w:rsidRPr="00EF4E7D">
        <w:rPr>
          <w:rFonts w:ascii="Times New Roman" w:eastAsia="Times New Roman" w:hAnsi="Times New Roman" w:cs="Times New Roman"/>
          <w:i/>
          <w:sz w:val="20"/>
          <w:szCs w:val="24"/>
          <w:lang w:val="en-GB"/>
        </w:rPr>
        <w:t xml:space="preserve"> </w:t>
      </w:r>
    </w:p>
    <w:p w14:paraId="687C8598" w14:textId="77777777" w:rsidR="00F30485" w:rsidRDefault="00F30485" w:rsidP="00F30485">
      <w:pPr>
        <w:spacing w:line="360" w:lineRule="auto"/>
        <w:jc w:val="both"/>
        <w:rPr>
          <w:rFonts w:ascii="Times New Roman" w:eastAsia="Times New Roman" w:hAnsi="Times New Roman" w:cs="Times New Roman"/>
          <w:b/>
          <w:sz w:val="24"/>
          <w:szCs w:val="24"/>
          <w:lang w:val="en-GB"/>
        </w:rPr>
      </w:pPr>
    </w:p>
    <w:p w14:paraId="0C1E1547" w14:textId="77777777" w:rsidR="00F30485" w:rsidRPr="00EF4E7D" w:rsidRDefault="00F30485" w:rsidP="00EF4E7D">
      <w:pPr>
        <w:spacing w:line="360" w:lineRule="auto"/>
        <w:ind w:firstLine="709"/>
        <w:jc w:val="both"/>
        <w:rPr>
          <w:rFonts w:ascii="Times New Roman" w:eastAsia="Times New Roman" w:hAnsi="Times New Roman" w:cs="Times New Roman"/>
          <w:i/>
          <w:sz w:val="20"/>
          <w:szCs w:val="24"/>
          <w:lang w:val="en-GB"/>
        </w:rPr>
      </w:pPr>
      <w:r w:rsidRPr="00EF4E7D">
        <w:rPr>
          <w:rFonts w:ascii="Times New Roman" w:eastAsia="Times New Roman" w:hAnsi="Times New Roman" w:cs="Times New Roman"/>
          <w:i/>
          <w:sz w:val="20"/>
          <w:szCs w:val="24"/>
          <w:lang w:val="sl-SI"/>
        </w:rPr>
        <w:t>Ključne besede</w:t>
      </w:r>
      <w:r w:rsidR="00EF4E7D" w:rsidRPr="00EF4E7D">
        <w:rPr>
          <w:rFonts w:ascii="Times New Roman" w:eastAsia="Times New Roman" w:hAnsi="Times New Roman" w:cs="Times New Roman"/>
          <w:i/>
          <w:color w:val="008000"/>
          <w:sz w:val="20"/>
          <w:szCs w:val="24"/>
          <w:lang w:val="en-GB"/>
        </w:rPr>
        <w:t xml:space="preserve">: </w:t>
      </w:r>
      <w:r w:rsidRPr="00EF4E7D">
        <w:rPr>
          <w:rFonts w:ascii="Times New Roman" w:eastAsia="Times New Roman" w:hAnsi="Times New Roman" w:cs="Times New Roman"/>
          <w:i/>
          <w:sz w:val="20"/>
          <w:szCs w:val="24"/>
          <w:lang w:val="sl-SI"/>
        </w:rPr>
        <w:t xml:space="preserve">SFRJ, NDR, gospodarski odnosi, socialistična globalizacija, skupno vlaganje </w:t>
      </w:r>
    </w:p>
    <w:p w14:paraId="7922FE56" w14:textId="77777777" w:rsidR="0030355C" w:rsidRDefault="0030355C">
      <w:pPr>
        <w:spacing w:line="720" w:lineRule="auto"/>
        <w:jc w:val="both"/>
        <w:rPr>
          <w:rFonts w:ascii="Times New Roman" w:eastAsia="Times New Roman" w:hAnsi="Times New Roman" w:cs="Times New Roman"/>
          <w:b/>
          <w:sz w:val="24"/>
          <w:szCs w:val="24"/>
          <w:lang w:val="en-GB"/>
        </w:rPr>
      </w:pPr>
      <w:bookmarkStart w:id="6" w:name="_GoBack"/>
      <w:bookmarkEnd w:id="6"/>
    </w:p>
    <w:p w14:paraId="4E841643" w14:textId="77777777" w:rsidR="0030355C" w:rsidRPr="007127F7" w:rsidRDefault="00EF4E7D" w:rsidP="00EF4E7D">
      <w:pPr>
        <w:spacing w:line="360" w:lineRule="auto"/>
        <w:jc w:val="center"/>
        <w:rPr>
          <w:rFonts w:ascii="Times New Roman" w:eastAsia="Times New Roman" w:hAnsi="Times New Roman" w:cs="Times New Roman"/>
          <w:i/>
          <w:sz w:val="20"/>
          <w:szCs w:val="24"/>
          <w:lang w:val="en-GB"/>
          <w:rPrChange w:id="7" w:author="Uporabnik" w:date="2020-04-23T17:17:00Z">
            <w:rPr>
              <w:rFonts w:ascii="Times New Roman" w:eastAsia="Times New Roman" w:hAnsi="Times New Roman" w:cs="Times New Roman"/>
              <w:i/>
              <w:sz w:val="24"/>
              <w:szCs w:val="24"/>
              <w:lang w:val="en-GB"/>
            </w:rPr>
          </w:rPrChange>
        </w:rPr>
      </w:pPr>
      <w:r w:rsidRPr="007127F7">
        <w:rPr>
          <w:rFonts w:ascii="Times New Roman" w:eastAsia="Times New Roman" w:hAnsi="Times New Roman" w:cs="Times New Roman"/>
          <w:i/>
          <w:sz w:val="20"/>
          <w:szCs w:val="24"/>
          <w:lang w:val="en-GB"/>
          <w:rPrChange w:id="8" w:author="Uporabnik" w:date="2020-04-23T17:17:00Z">
            <w:rPr>
              <w:rFonts w:ascii="Times New Roman" w:eastAsia="Times New Roman" w:hAnsi="Times New Roman" w:cs="Times New Roman"/>
              <w:i/>
              <w:sz w:val="24"/>
              <w:szCs w:val="24"/>
              <w:lang w:val="en-GB"/>
            </w:rPr>
          </w:rPrChange>
        </w:rPr>
        <w:t>ABSTRACT</w:t>
      </w:r>
    </w:p>
    <w:p w14:paraId="3C56ED45" w14:textId="77777777" w:rsidR="0030355C" w:rsidRDefault="00C14605" w:rsidP="00EF4E7D">
      <w:pPr>
        <w:spacing w:line="360" w:lineRule="auto"/>
        <w:ind w:firstLine="709"/>
        <w:jc w:val="both"/>
        <w:rPr>
          <w:rFonts w:ascii="Times New Roman" w:eastAsia="Times New Roman" w:hAnsi="Times New Roman" w:cs="Times New Roman"/>
          <w:i/>
          <w:sz w:val="20"/>
          <w:szCs w:val="24"/>
          <w:lang w:val="en-GB"/>
        </w:rPr>
      </w:pPr>
      <w:r w:rsidRPr="00EF4E7D">
        <w:rPr>
          <w:rFonts w:ascii="Times New Roman" w:eastAsia="Times New Roman" w:hAnsi="Times New Roman" w:cs="Times New Roman"/>
          <w:i/>
          <w:sz w:val="20"/>
          <w:szCs w:val="24"/>
          <w:lang w:val="en-GB"/>
        </w:rPr>
        <w:t xml:space="preserve">Following the Warsaw Pact’s military reaction against the Prague Spring, </w:t>
      </w:r>
      <w:del w:id="9" w:author="Bori" w:date="2020-04-18T14:52:00Z">
        <w:r w:rsidRPr="00EF4E7D">
          <w:rPr>
            <w:rFonts w:ascii="Times New Roman" w:eastAsia="Times New Roman" w:hAnsi="Times New Roman" w:cs="Times New Roman"/>
            <w:i/>
            <w:sz w:val="20"/>
            <w:szCs w:val="24"/>
            <w:lang w:val="en-GB"/>
          </w:rPr>
          <w:delText xml:space="preserve">quarrels </w:delText>
        </w:r>
      </w:del>
      <w:ins w:id="10" w:author="Bori" w:date="2020-04-18T14:52:00Z">
        <w:r w:rsidRPr="00EF4E7D">
          <w:rPr>
            <w:rFonts w:ascii="Times New Roman" w:eastAsia="Times New Roman" w:hAnsi="Times New Roman" w:cs="Times New Roman"/>
            <w:i/>
            <w:sz w:val="20"/>
            <w:szCs w:val="24"/>
            <w:lang w:val="en-GB"/>
          </w:rPr>
          <w:t xml:space="preserve">disputes </w:t>
        </w:r>
      </w:ins>
      <w:r w:rsidRPr="00EF4E7D">
        <w:rPr>
          <w:rFonts w:ascii="Times New Roman" w:eastAsia="Times New Roman" w:hAnsi="Times New Roman" w:cs="Times New Roman"/>
          <w:i/>
          <w:sz w:val="20"/>
          <w:szCs w:val="24"/>
          <w:lang w:val="en-GB"/>
        </w:rPr>
        <w:t xml:space="preserve">between the leaderships of the SFRY and GDR soared </w:t>
      </w:r>
      <w:del w:id="11" w:author="Bori" w:date="2020-04-18T14:53:00Z">
        <w:r w:rsidRPr="00EF4E7D">
          <w:rPr>
            <w:rFonts w:ascii="Times New Roman" w:eastAsia="Times New Roman" w:hAnsi="Times New Roman" w:cs="Times New Roman"/>
            <w:i/>
            <w:sz w:val="20"/>
            <w:szCs w:val="24"/>
            <w:lang w:val="en-GB"/>
          </w:rPr>
          <w:delText>too</w:delText>
        </w:r>
      </w:del>
      <w:ins w:id="12" w:author="Bori" w:date="2020-04-18T14:53:00Z">
        <w:r w:rsidRPr="00EF4E7D">
          <w:rPr>
            <w:rFonts w:ascii="Times New Roman" w:eastAsia="Times New Roman" w:hAnsi="Times New Roman" w:cs="Times New Roman"/>
            <w:i/>
            <w:sz w:val="20"/>
            <w:szCs w:val="24"/>
            <w:lang w:val="en-GB"/>
          </w:rPr>
          <w:t>as well</w:t>
        </w:r>
      </w:ins>
      <w:r w:rsidRPr="00EF4E7D">
        <w:rPr>
          <w:rFonts w:ascii="Times New Roman" w:eastAsia="Times New Roman" w:hAnsi="Times New Roman" w:cs="Times New Roman"/>
          <w:i/>
          <w:sz w:val="20"/>
          <w:szCs w:val="24"/>
          <w:lang w:val="en-GB"/>
        </w:rPr>
        <w:t xml:space="preserve">. Divergences between </w:t>
      </w:r>
      <w:ins w:id="13" w:author="Bori" w:date="2020-04-18T14:53:00Z">
        <w:r w:rsidRPr="00EF4E7D">
          <w:rPr>
            <w:rFonts w:ascii="Times New Roman" w:eastAsia="Times New Roman" w:hAnsi="Times New Roman" w:cs="Times New Roman"/>
            <w:i/>
            <w:sz w:val="20"/>
            <w:szCs w:val="24"/>
            <w:lang w:val="en-GB"/>
          </w:rPr>
          <w:t xml:space="preserve">the </w:t>
        </w:r>
      </w:ins>
      <w:r w:rsidRPr="00EF4E7D">
        <w:rPr>
          <w:rFonts w:ascii="Times New Roman" w:eastAsia="Times New Roman" w:hAnsi="Times New Roman" w:cs="Times New Roman"/>
          <w:i/>
          <w:sz w:val="20"/>
          <w:szCs w:val="24"/>
          <w:lang w:val="en-GB"/>
        </w:rPr>
        <w:t xml:space="preserve">Yugoslav and East German socialism were once again emphasised. </w:t>
      </w:r>
      <w:ins w:id="14" w:author="Bori" w:date="2020-04-18T14:54:00Z">
        <w:r w:rsidRPr="00EF4E7D">
          <w:rPr>
            <w:rFonts w:ascii="Times New Roman" w:eastAsia="Times New Roman" w:hAnsi="Times New Roman" w:cs="Times New Roman"/>
            <w:i/>
            <w:sz w:val="20"/>
            <w:szCs w:val="24"/>
            <w:lang w:val="en-GB"/>
          </w:rPr>
          <w:t xml:space="preserve">As a result, </w:t>
        </w:r>
      </w:ins>
      <w:ins w:id="15" w:author="Bori" w:date="2020-04-18T14:55:00Z">
        <w:r w:rsidRPr="00EF4E7D">
          <w:rPr>
            <w:rFonts w:ascii="Times New Roman" w:eastAsia="Times New Roman" w:hAnsi="Times New Roman" w:cs="Times New Roman"/>
            <w:i/>
            <w:sz w:val="20"/>
            <w:szCs w:val="24"/>
            <w:lang w:val="en-GB"/>
          </w:rPr>
          <w:t xml:space="preserve">state </w:t>
        </w:r>
      </w:ins>
      <w:ins w:id="16" w:author="Bori" w:date="2020-04-18T14:54:00Z">
        <w:r w:rsidRPr="00EF4E7D">
          <w:rPr>
            <w:rFonts w:ascii="Times New Roman" w:eastAsia="Times New Roman" w:hAnsi="Times New Roman" w:cs="Times New Roman"/>
            <w:i/>
            <w:sz w:val="20"/>
            <w:szCs w:val="24"/>
            <w:lang w:val="en-GB"/>
          </w:rPr>
          <w:t xml:space="preserve">visits </w:t>
        </w:r>
      </w:ins>
      <w:ins w:id="17" w:author="Bori" w:date="2020-04-18T14:55:00Z">
        <w:r w:rsidRPr="00EF4E7D">
          <w:rPr>
            <w:rFonts w:ascii="Times New Roman" w:eastAsia="Times New Roman" w:hAnsi="Times New Roman" w:cs="Times New Roman"/>
            <w:i/>
            <w:sz w:val="20"/>
            <w:szCs w:val="24"/>
            <w:lang w:val="en-GB"/>
          </w:rPr>
          <w:t xml:space="preserve">between the </w:t>
        </w:r>
      </w:ins>
      <w:ins w:id="18" w:author="Bori" w:date="2020-04-18T14:56:00Z">
        <w:r w:rsidRPr="00EF4E7D">
          <w:rPr>
            <w:rFonts w:ascii="Times New Roman" w:eastAsia="Times New Roman" w:hAnsi="Times New Roman" w:cs="Times New Roman"/>
            <w:i/>
            <w:sz w:val="20"/>
            <w:szCs w:val="24"/>
            <w:lang w:val="en-GB"/>
          </w:rPr>
          <w:t xml:space="preserve">leaders of the </w:t>
        </w:r>
      </w:ins>
      <w:ins w:id="19" w:author="Bori" w:date="2020-04-18T14:55:00Z">
        <w:r w:rsidRPr="00EF4E7D">
          <w:rPr>
            <w:rFonts w:ascii="Times New Roman" w:eastAsia="Times New Roman" w:hAnsi="Times New Roman" w:cs="Times New Roman"/>
            <w:i/>
            <w:sz w:val="20"/>
            <w:szCs w:val="24"/>
            <w:lang w:val="en-GB"/>
          </w:rPr>
          <w:t xml:space="preserve">two </w:t>
        </w:r>
      </w:ins>
      <w:ins w:id="20" w:author="Bori" w:date="2020-04-18T14:56:00Z">
        <w:r w:rsidRPr="00EF4E7D">
          <w:rPr>
            <w:rFonts w:ascii="Times New Roman" w:eastAsia="Times New Roman" w:hAnsi="Times New Roman" w:cs="Times New Roman"/>
            <w:i/>
            <w:sz w:val="20"/>
            <w:szCs w:val="24"/>
            <w:lang w:val="en-GB"/>
          </w:rPr>
          <w:t>countries</w:t>
        </w:r>
      </w:ins>
      <w:ins w:id="21" w:author="Bori" w:date="2020-04-18T14:55:00Z">
        <w:r w:rsidRPr="00EF4E7D">
          <w:rPr>
            <w:rFonts w:ascii="Times New Roman" w:eastAsia="Times New Roman" w:hAnsi="Times New Roman" w:cs="Times New Roman"/>
            <w:i/>
            <w:sz w:val="20"/>
            <w:szCs w:val="24"/>
            <w:lang w:val="en-GB"/>
          </w:rPr>
          <w:t xml:space="preserve"> were suspended for a period of six years.</w:t>
        </w:r>
      </w:ins>
      <w:del w:id="22" w:author="Bori" w:date="2020-04-18T14:56:00Z">
        <w:r w:rsidRPr="00EF4E7D">
          <w:rPr>
            <w:rFonts w:ascii="Times New Roman" w:eastAsia="Times New Roman" w:hAnsi="Times New Roman" w:cs="Times New Roman"/>
            <w:i/>
            <w:sz w:val="20"/>
            <w:szCs w:val="24"/>
            <w:lang w:val="en-GB"/>
          </w:rPr>
          <w:delText>This resulted in a six-year pause concerning visits by both states’ leaders to the respective other state.</w:delText>
        </w:r>
      </w:del>
      <w:r w:rsidRPr="00EF4E7D">
        <w:rPr>
          <w:rFonts w:ascii="Times New Roman" w:eastAsia="Times New Roman" w:hAnsi="Times New Roman" w:cs="Times New Roman"/>
          <w:i/>
          <w:sz w:val="20"/>
          <w:szCs w:val="24"/>
          <w:lang w:val="en-GB"/>
        </w:rPr>
        <w:t xml:space="preserve"> The analysis of </w:t>
      </w:r>
      <w:ins w:id="23" w:author="Bori" w:date="2020-04-18T14:56:00Z">
        <w:r w:rsidRPr="00EF4E7D">
          <w:rPr>
            <w:rFonts w:ascii="Times New Roman" w:eastAsia="Times New Roman" w:hAnsi="Times New Roman" w:cs="Times New Roman"/>
            <w:i/>
            <w:sz w:val="20"/>
            <w:szCs w:val="24"/>
            <w:lang w:val="en-GB"/>
          </w:rPr>
          <w:t xml:space="preserve">the </w:t>
        </w:r>
      </w:ins>
      <w:r w:rsidRPr="00EF4E7D">
        <w:rPr>
          <w:rFonts w:ascii="Times New Roman" w:eastAsia="Times New Roman" w:hAnsi="Times New Roman" w:cs="Times New Roman"/>
          <w:i/>
          <w:sz w:val="20"/>
          <w:szCs w:val="24"/>
          <w:lang w:val="en-GB"/>
        </w:rPr>
        <w:t xml:space="preserve">political and economic contacts between the SFRY and GDR in the period </w:t>
      </w:r>
      <w:ins w:id="24" w:author="Bori" w:date="2020-04-18T14:56:00Z">
        <w:r w:rsidRPr="00EF4E7D">
          <w:rPr>
            <w:rFonts w:ascii="Times New Roman" w:eastAsia="Times New Roman" w:hAnsi="Times New Roman" w:cs="Times New Roman"/>
            <w:i/>
            <w:sz w:val="20"/>
            <w:szCs w:val="24"/>
            <w:lang w:val="en-GB"/>
          </w:rPr>
          <w:t xml:space="preserve">between </w:t>
        </w:r>
      </w:ins>
      <w:r w:rsidRPr="00EF4E7D">
        <w:rPr>
          <w:rFonts w:ascii="Times New Roman" w:eastAsia="Times New Roman" w:hAnsi="Times New Roman" w:cs="Times New Roman"/>
          <w:i/>
          <w:sz w:val="20"/>
          <w:szCs w:val="24"/>
          <w:lang w:val="en-GB"/>
        </w:rPr>
        <w:t>1968</w:t>
      </w:r>
      <w:del w:id="25" w:author="Bori" w:date="2020-04-18T14:56:00Z">
        <w:r w:rsidRPr="00EF4E7D">
          <w:rPr>
            <w:rFonts w:ascii="Times New Roman" w:eastAsia="Times New Roman" w:hAnsi="Times New Roman" w:cs="Times New Roman"/>
            <w:i/>
            <w:sz w:val="20"/>
            <w:szCs w:val="24"/>
            <w:lang w:val="en-GB"/>
          </w:rPr>
          <w:delText>-</w:delText>
        </w:r>
      </w:del>
      <w:ins w:id="26" w:author="Bori" w:date="2020-04-18T14:56:00Z">
        <w:r w:rsidRPr="00EF4E7D">
          <w:rPr>
            <w:rFonts w:ascii="Times New Roman" w:eastAsia="Times New Roman" w:hAnsi="Times New Roman" w:cs="Times New Roman"/>
            <w:i/>
            <w:sz w:val="20"/>
            <w:szCs w:val="24"/>
            <w:lang w:val="en-GB"/>
          </w:rPr>
          <w:t xml:space="preserve"> and </w:t>
        </w:r>
      </w:ins>
      <w:r w:rsidRPr="00EF4E7D">
        <w:rPr>
          <w:rFonts w:ascii="Times New Roman" w:eastAsia="Times New Roman" w:hAnsi="Times New Roman" w:cs="Times New Roman"/>
          <w:i/>
          <w:sz w:val="20"/>
          <w:szCs w:val="24"/>
          <w:lang w:val="en-GB"/>
        </w:rPr>
        <w:t xml:space="preserve">1974 nevertheless reveals that </w:t>
      </w:r>
      <w:del w:id="27" w:author="Bori" w:date="2020-04-18T14:57:00Z">
        <w:r w:rsidRPr="00EF4E7D">
          <w:rPr>
            <w:rFonts w:ascii="Times New Roman" w:eastAsia="Times New Roman" w:hAnsi="Times New Roman" w:cs="Times New Roman"/>
            <w:i/>
            <w:sz w:val="20"/>
            <w:szCs w:val="24"/>
            <w:lang w:val="en-GB"/>
          </w:rPr>
          <w:delText xml:space="preserve">in </w:delText>
        </w:r>
      </w:del>
      <w:ins w:id="28" w:author="Bori" w:date="2020-04-18T14:57:00Z">
        <w:r w:rsidRPr="00EF4E7D">
          <w:rPr>
            <w:rFonts w:ascii="Times New Roman" w:eastAsia="Times New Roman" w:hAnsi="Times New Roman" w:cs="Times New Roman"/>
            <w:i/>
            <w:sz w:val="20"/>
            <w:szCs w:val="24"/>
            <w:lang w:val="en-GB"/>
          </w:rPr>
          <w:t xml:space="preserve">during </w:t>
        </w:r>
      </w:ins>
      <w:r w:rsidRPr="00EF4E7D">
        <w:rPr>
          <w:rFonts w:ascii="Times New Roman" w:eastAsia="Times New Roman" w:hAnsi="Times New Roman" w:cs="Times New Roman"/>
          <w:i/>
          <w:sz w:val="20"/>
          <w:szCs w:val="24"/>
          <w:lang w:val="en-GB"/>
        </w:rPr>
        <w:t>this time</w:t>
      </w:r>
      <w:del w:id="29" w:author="Bori" w:date="2020-04-18T14:57:00Z">
        <w:r w:rsidRPr="00EF4E7D">
          <w:rPr>
            <w:rFonts w:ascii="Times New Roman" w:eastAsia="Times New Roman" w:hAnsi="Times New Roman" w:cs="Times New Roman"/>
            <w:i/>
            <w:sz w:val="20"/>
            <w:szCs w:val="24"/>
            <w:lang w:val="en-GB"/>
          </w:rPr>
          <w:delText xml:space="preserve"> interval</w:delText>
        </w:r>
      </w:del>
      <w:r w:rsidRPr="00EF4E7D">
        <w:rPr>
          <w:rFonts w:ascii="Times New Roman" w:eastAsia="Times New Roman" w:hAnsi="Times New Roman" w:cs="Times New Roman"/>
          <w:i/>
          <w:sz w:val="20"/>
          <w:szCs w:val="24"/>
          <w:lang w:val="en-GB"/>
        </w:rPr>
        <w:t>, multiple remarkable forms of economic affiliations were set</w:t>
      </w:r>
      <w:del w:id="30" w:author="Bori" w:date="2020-04-18T14:57:00Z">
        <w:r w:rsidRPr="00EF4E7D">
          <w:rPr>
            <w:rFonts w:ascii="Times New Roman" w:eastAsia="Times New Roman" w:hAnsi="Times New Roman" w:cs="Times New Roman"/>
            <w:i/>
            <w:sz w:val="20"/>
            <w:szCs w:val="24"/>
            <w:lang w:val="en-GB"/>
          </w:rPr>
          <w:delText>-</w:delText>
        </w:r>
      </w:del>
      <w:ins w:id="31" w:author="Bori" w:date="2020-04-18T14:57:00Z">
        <w:r w:rsidRPr="00EF4E7D">
          <w:rPr>
            <w:rFonts w:ascii="Times New Roman" w:eastAsia="Times New Roman" w:hAnsi="Times New Roman" w:cs="Times New Roman"/>
            <w:i/>
            <w:sz w:val="20"/>
            <w:szCs w:val="24"/>
            <w:lang w:val="en-GB"/>
          </w:rPr>
          <w:t xml:space="preserve"> </w:t>
        </w:r>
      </w:ins>
      <w:r w:rsidRPr="00EF4E7D">
        <w:rPr>
          <w:rFonts w:ascii="Times New Roman" w:eastAsia="Times New Roman" w:hAnsi="Times New Roman" w:cs="Times New Roman"/>
          <w:i/>
          <w:sz w:val="20"/>
          <w:szCs w:val="24"/>
          <w:lang w:val="en-GB"/>
        </w:rPr>
        <w:t xml:space="preserve">up by </w:t>
      </w:r>
      <w:ins w:id="32" w:author="Bori" w:date="2020-04-18T14:57:00Z">
        <w:r w:rsidRPr="00EF4E7D">
          <w:rPr>
            <w:rFonts w:ascii="Times New Roman" w:eastAsia="Times New Roman" w:hAnsi="Times New Roman" w:cs="Times New Roman"/>
            <w:i/>
            <w:sz w:val="20"/>
            <w:szCs w:val="24"/>
            <w:lang w:val="en-GB"/>
          </w:rPr>
          <w:t xml:space="preserve">the </w:t>
        </w:r>
      </w:ins>
      <w:r w:rsidRPr="00EF4E7D">
        <w:rPr>
          <w:rFonts w:ascii="Times New Roman" w:eastAsia="Times New Roman" w:hAnsi="Times New Roman" w:cs="Times New Roman"/>
          <w:i/>
          <w:sz w:val="20"/>
          <w:szCs w:val="24"/>
          <w:lang w:val="en-GB"/>
        </w:rPr>
        <w:t xml:space="preserve">Yugoslav and East German partners. </w:t>
      </w:r>
      <w:del w:id="33" w:author="Bori" w:date="2020-04-18T14:57:00Z">
        <w:r w:rsidRPr="00EF4E7D">
          <w:rPr>
            <w:rFonts w:ascii="Times New Roman" w:eastAsia="Times New Roman" w:hAnsi="Times New Roman" w:cs="Times New Roman"/>
            <w:i/>
            <w:sz w:val="20"/>
            <w:szCs w:val="24"/>
            <w:lang w:val="en-GB"/>
          </w:rPr>
          <w:delText>In a</w:delText>
        </w:r>
      </w:del>
      <w:ins w:id="34" w:author="Bori" w:date="2020-04-18T14:57:00Z">
        <w:r w:rsidRPr="00EF4E7D">
          <w:rPr>
            <w:rFonts w:ascii="Times New Roman" w:eastAsia="Times New Roman" w:hAnsi="Times New Roman" w:cs="Times New Roman"/>
            <w:i/>
            <w:sz w:val="20"/>
            <w:szCs w:val="24"/>
            <w:lang w:val="en-GB"/>
          </w:rPr>
          <w:t>During the</w:t>
        </w:r>
      </w:ins>
      <w:r w:rsidRPr="00EF4E7D">
        <w:rPr>
          <w:rFonts w:ascii="Times New Roman" w:eastAsia="Times New Roman" w:hAnsi="Times New Roman" w:cs="Times New Roman"/>
          <w:i/>
          <w:sz w:val="20"/>
          <w:szCs w:val="24"/>
          <w:lang w:val="en-GB"/>
        </w:rPr>
        <w:t xml:space="preserve"> period of complex political relations, </w:t>
      </w:r>
      <w:ins w:id="35" w:author="Bori" w:date="2020-04-18T14:57:00Z">
        <w:r w:rsidRPr="00EF4E7D">
          <w:rPr>
            <w:rFonts w:ascii="Times New Roman" w:eastAsia="Times New Roman" w:hAnsi="Times New Roman" w:cs="Times New Roman"/>
            <w:i/>
            <w:sz w:val="20"/>
            <w:szCs w:val="24"/>
            <w:lang w:val="en-GB"/>
          </w:rPr>
          <w:t xml:space="preserve">the </w:t>
        </w:r>
      </w:ins>
      <w:r w:rsidRPr="00EF4E7D">
        <w:rPr>
          <w:rFonts w:ascii="Times New Roman" w:eastAsia="Times New Roman" w:hAnsi="Times New Roman" w:cs="Times New Roman"/>
          <w:i/>
          <w:sz w:val="20"/>
          <w:szCs w:val="24"/>
          <w:lang w:val="en-GB"/>
        </w:rPr>
        <w:t xml:space="preserve">Yugoslav and East German actors aimed for mutually beneficial economic cooperation and an alleged alternative to capitalist globalisation.  </w:t>
      </w:r>
    </w:p>
    <w:p w14:paraId="6DD93D3D" w14:textId="77777777" w:rsidR="00EF4E7D" w:rsidRPr="00EF4E7D" w:rsidRDefault="00EF4E7D" w:rsidP="00EF4E7D">
      <w:pPr>
        <w:spacing w:line="360" w:lineRule="auto"/>
        <w:ind w:firstLine="709"/>
        <w:jc w:val="both"/>
        <w:rPr>
          <w:rFonts w:ascii="Times New Roman" w:eastAsia="Times New Roman" w:hAnsi="Times New Roman" w:cs="Times New Roman"/>
          <w:i/>
          <w:sz w:val="20"/>
          <w:szCs w:val="24"/>
          <w:lang w:val="en-GB"/>
        </w:rPr>
      </w:pPr>
    </w:p>
    <w:p w14:paraId="420F50CF" w14:textId="77777777" w:rsidR="0030355C" w:rsidRPr="00EF4E7D" w:rsidRDefault="00EF4E7D" w:rsidP="00EF4E7D">
      <w:pPr>
        <w:spacing w:line="360" w:lineRule="auto"/>
        <w:ind w:firstLine="709"/>
        <w:jc w:val="both"/>
        <w:rPr>
          <w:rFonts w:ascii="Times New Roman" w:eastAsia="Times New Roman" w:hAnsi="Times New Roman" w:cs="Times New Roman"/>
          <w:i/>
          <w:sz w:val="20"/>
          <w:szCs w:val="24"/>
          <w:lang w:val="en-GB"/>
        </w:rPr>
      </w:pPr>
      <w:r w:rsidRPr="00EF4E7D">
        <w:rPr>
          <w:rFonts w:ascii="Times New Roman" w:eastAsia="Times New Roman" w:hAnsi="Times New Roman" w:cs="Times New Roman"/>
          <w:i/>
          <w:sz w:val="20"/>
          <w:szCs w:val="24"/>
          <w:lang w:val="en-GB"/>
        </w:rPr>
        <w:t xml:space="preserve">Keywords: </w:t>
      </w:r>
      <w:r w:rsidR="00C14605" w:rsidRPr="00EF4E7D">
        <w:rPr>
          <w:rFonts w:ascii="Times New Roman" w:eastAsia="Times New Roman" w:hAnsi="Times New Roman" w:cs="Times New Roman"/>
          <w:i/>
          <w:sz w:val="20"/>
          <w:szCs w:val="24"/>
          <w:lang w:val="en-GB"/>
        </w:rPr>
        <w:t>SFRY</w:t>
      </w:r>
      <w:ins w:id="36" w:author="Bori" w:date="2020-04-18T14:57:00Z">
        <w:r w:rsidR="00C14605" w:rsidRPr="00EF4E7D">
          <w:rPr>
            <w:rFonts w:ascii="Times New Roman" w:eastAsia="Times New Roman" w:hAnsi="Times New Roman" w:cs="Times New Roman"/>
            <w:i/>
            <w:sz w:val="20"/>
            <w:szCs w:val="24"/>
            <w:lang w:val="en-GB"/>
          </w:rPr>
          <w:t>,</w:t>
        </w:r>
      </w:ins>
      <w:r w:rsidR="00C14605" w:rsidRPr="00EF4E7D">
        <w:rPr>
          <w:rFonts w:ascii="Times New Roman" w:eastAsia="Times New Roman" w:hAnsi="Times New Roman" w:cs="Times New Roman"/>
          <w:i/>
          <w:sz w:val="20"/>
          <w:szCs w:val="24"/>
          <w:lang w:val="en-GB"/>
        </w:rPr>
        <w:t xml:space="preserve"> </w:t>
      </w:r>
      <w:del w:id="37" w:author="Bori" w:date="2020-04-18T14:57:00Z">
        <w:r w:rsidR="00C14605" w:rsidRPr="00EF4E7D">
          <w:rPr>
            <w:rFonts w:ascii="Times New Roman" w:eastAsia="Times New Roman" w:hAnsi="Times New Roman" w:cs="Times New Roman"/>
            <w:i/>
            <w:sz w:val="20"/>
            <w:szCs w:val="24"/>
            <w:lang w:val="en-GB"/>
          </w:rPr>
          <w:delText xml:space="preserve">– </w:delText>
        </w:r>
      </w:del>
      <w:r w:rsidR="00C14605" w:rsidRPr="00EF4E7D">
        <w:rPr>
          <w:rFonts w:ascii="Times New Roman" w:eastAsia="Times New Roman" w:hAnsi="Times New Roman" w:cs="Times New Roman"/>
          <w:i/>
          <w:sz w:val="20"/>
          <w:szCs w:val="24"/>
          <w:lang w:val="en-GB"/>
        </w:rPr>
        <w:t>GDR</w:t>
      </w:r>
      <w:ins w:id="38" w:author="Bori" w:date="2020-04-18T14:57:00Z">
        <w:r w:rsidR="00C14605" w:rsidRPr="00EF4E7D">
          <w:rPr>
            <w:rFonts w:ascii="Times New Roman" w:eastAsia="Times New Roman" w:hAnsi="Times New Roman" w:cs="Times New Roman"/>
            <w:i/>
            <w:sz w:val="20"/>
            <w:szCs w:val="24"/>
            <w:lang w:val="en-GB"/>
          </w:rPr>
          <w:t>,</w:t>
        </w:r>
      </w:ins>
      <w:r w:rsidR="00C14605" w:rsidRPr="00EF4E7D">
        <w:rPr>
          <w:rFonts w:ascii="Times New Roman" w:eastAsia="Times New Roman" w:hAnsi="Times New Roman" w:cs="Times New Roman"/>
          <w:i/>
          <w:sz w:val="20"/>
          <w:szCs w:val="24"/>
          <w:lang w:val="en-GB"/>
        </w:rPr>
        <w:t xml:space="preserve"> </w:t>
      </w:r>
      <w:del w:id="39" w:author="Bori" w:date="2020-04-18T14:57:00Z">
        <w:r w:rsidR="00C14605" w:rsidRPr="00EF4E7D">
          <w:rPr>
            <w:rFonts w:ascii="Times New Roman" w:eastAsia="Times New Roman" w:hAnsi="Times New Roman" w:cs="Times New Roman"/>
            <w:i/>
            <w:sz w:val="20"/>
            <w:szCs w:val="24"/>
            <w:lang w:val="en-GB"/>
          </w:rPr>
          <w:delText xml:space="preserve">– </w:delText>
        </w:r>
      </w:del>
      <w:r w:rsidR="00C14605" w:rsidRPr="00EF4E7D">
        <w:rPr>
          <w:rFonts w:ascii="Times New Roman" w:eastAsia="Times New Roman" w:hAnsi="Times New Roman" w:cs="Times New Roman"/>
          <w:i/>
          <w:sz w:val="20"/>
          <w:szCs w:val="24"/>
          <w:lang w:val="en-GB"/>
        </w:rPr>
        <w:t>economic relations</w:t>
      </w:r>
      <w:ins w:id="40" w:author="Bori" w:date="2020-04-18T14:57:00Z">
        <w:r w:rsidR="00C14605" w:rsidRPr="00EF4E7D">
          <w:rPr>
            <w:rFonts w:ascii="Times New Roman" w:eastAsia="Times New Roman" w:hAnsi="Times New Roman" w:cs="Times New Roman"/>
            <w:i/>
            <w:sz w:val="20"/>
            <w:szCs w:val="24"/>
            <w:lang w:val="en-GB"/>
          </w:rPr>
          <w:t>,</w:t>
        </w:r>
      </w:ins>
      <w:r w:rsidR="00C14605" w:rsidRPr="00EF4E7D">
        <w:rPr>
          <w:rFonts w:ascii="Times New Roman" w:eastAsia="Times New Roman" w:hAnsi="Times New Roman" w:cs="Times New Roman"/>
          <w:i/>
          <w:sz w:val="20"/>
          <w:szCs w:val="24"/>
          <w:lang w:val="en-GB"/>
        </w:rPr>
        <w:t xml:space="preserve"> </w:t>
      </w:r>
      <w:del w:id="41" w:author="Bori" w:date="2020-04-18T14:57:00Z">
        <w:r w:rsidR="00C14605" w:rsidRPr="00EF4E7D">
          <w:rPr>
            <w:rFonts w:ascii="Times New Roman" w:eastAsia="Times New Roman" w:hAnsi="Times New Roman" w:cs="Times New Roman"/>
            <w:i/>
            <w:sz w:val="20"/>
            <w:szCs w:val="24"/>
            <w:lang w:val="en-GB"/>
          </w:rPr>
          <w:delText xml:space="preserve">– </w:delText>
        </w:r>
      </w:del>
      <w:r w:rsidR="00C14605" w:rsidRPr="00EF4E7D">
        <w:rPr>
          <w:rFonts w:ascii="Times New Roman" w:eastAsia="Times New Roman" w:hAnsi="Times New Roman" w:cs="Times New Roman"/>
          <w:i/>
          <w:sz w:val="20"/>
          <w:szCs w:val="24"/>
          <w:lang w:val="en-GB"/>
        </w:rPr>
        <w:t>socialist globalisation</w:t>
      </w:r>
      <w:ins w:id="42" w:author="Bori" w:date="2020-04-18T14:57:00Z">
        <w:r w:rsidR="00C14605" w:rsidRPr="00EF4E7D">
          <w:rPr>
            <w:rFonts w:ascii="Times New Roman" w:eastAsia="Times New Roman" w:hAnsi="Times New Roman" w:cs="Times New Roman"/>
            <w:i/>
            <w:sz w:val="20"/>
            <w:szCs w:val="24"/>
            <w:lang w:val="en-GB"/>
          </w:rPr>
          <w:t>,</w:t>
        </w:r>
      </w:ins>
      <w:r w:rsidR="00C14605" w:rsidRPr="00EF4E7D">
        <w:rPr>
          <w:rFonts w:ascii="Times New Roman" w:eastAsia="Times New Roman" w:hAnsi="Times New Roman" w:cs="Times New Roman"/>
          <w:i/>
          <w:sz w:val="20"/>
          <w:szCs w:val="24"/>
          <w:lang w:val="en-GB"/>
        </w:rPr>
        <w:t xml:space="preserve"> </w:t>
      </w:r>
      <w:del w:id="43" w:author="Bori" w:date="2020-04-18T14:57:00Z">
        <w:r w:rsidR="00C14605" w:rsidRPr="00EF4E7D">
          <w:rPr>
            <w:rFonts w:ascii="Times New Roman" w:eastAsia="Times New Roman" w:hAnsi="Times New Roman" w:cs="Times New Roman"/>
            <w:i/>
            <w:sz w:val="20"/>
            <w:szCs w:val="24"/>
            <w:lang w:val="en-GB"/>
          </w:rPr>
          <w:delText xml:space="preserve">– </w:delText>
        </w:r>
      </w:del>
      <w:r w:rsidR="00C14605" w:rsidRPr="00EF4E7D">
        <w:rPr>
          <w:rFonts w:ascii="Times New Roman" w:eastAsia="Times New Roman" w:hAnsi="Times New Roman" w:cs="Times New Roman"/>
          <w:i/>
          <w:sz w:val="20"/>
          <w:szCs w:val="24"/>
          <w:lang w:val="en-GB"/>
        </w:rPr>
        <w:t>joint venture</w:t>
      </w:r>
    </w:p>
    <w:p w14:paraId="609BF495" w14:textId="77777777" w:rsidR="0030355C" w:rsidRDefault="0030355C">
      <w:pPr>
        <w:spacing w:line="720" w:lineRule="auto"/>
        <w:jc w:val="both"/>
        <w:rPr>
          <w:rFonts w:ascii="Times New Roman" w:eastAsia="Times New Roman" w:hAnsi="Times New Roman" w:cs="Times New Roman"/>
          <w:sz w:val="24"/>
          <w:szCs w:val="24"/>
          <w:lang w:val="en-GB"/>
        </w:rPr>
      </w:pPr>
    </w:p>
    <w:p w14:paraId="5A02DABC" w14:textId="77777777" w:rsidR="0030355C" w:rsidRDefault="00C14605">
      <w:pPr>
        <w:spacing w:after="160" w:line="720" w:lineRule="auto"/>
        <w:jc w:val="both"/>
        <w:rPr>
          <w:rFonts w:ascii="Times New Roman" w:eastAsia="Times New Roman" w:hAnsi="Times New Roman" w:cs="Times New Roman"/>
          <w:sz w:val="24"/>
          <w:szCs w:val="24"/>
          <w:lang w:val="en-GB"/>
        </w:rPr>
      </w:pPr>
      <w:r>
        <w:br w:type="page"/>
      </w:r>
    </w:p>
    <w:p w14:paraId="3A8E39A3" w14:textId="77777777" w:rsidR="0030355C" w:rsidRPr="00EF4E7D" w:rsidRDefault="00C14605" w:rsidP="00EF4E7D">
      <w:pPr>
        <w:spacing w:line="72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lastRenderedPageBreak/>
        <w:t>Introduction</w:t>
      </w:r>
    </w:p>
    <w:p w14:paraId="7D45E5CC" w14:textId="77777777" w:rsidR="0030355C" w:rsidRDefault="00C14605" w:rsidP="00EF4E7D">
      <w:pPr>
        <w:spacing w:line="72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Srdačno dobrodošli druže Josipe Broze Tito</w:t>
      </w:r>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lang w:val="en-GB"/>
        </w:rPr>
        <w:t xml:space="preserve"> </w:t>
      </w:r>
    </w:p>
    <w:p w14:paraId="7D8DBD2A" w14:textId="77777777" w:rsidR="0030355C" w:rsidRDefault="00C14605" w:rsidP="00EF4E7D">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With this head</w:t>
      </w:r>
      <w:ins w:id="47" w:author="Bori" w:date="2020-04-18T15:06:00Z">
        <w:r>
          <w:rPr>
            <w:rFonts w:ascii="Times New Roman" w:eastAsia="Times New Roman" w:hAnsi="Times New Roman" w:cs="Times New Roman"/>
            <w:sz w:val="24"/>
            <w:szCs w:val="24"/>
            <w:lang w:val="en-GB"/>
          </w:rPr>
          <w:t>ing</w:t>
        </w:r>
      </w:ins>
      <w:del w:id="48" w:author="Bori" w:date="2020-04-18T15:06:00Z">
        <w:r>
          <w:rPr>
            <w:rFonts w:ascii="Times New Roman" w:eastAsia="Times New Roman" w:hAnsi="Times New Roman" w:cs="Times New Roman"/>
            <w:sz w:val="24"/>
            <w:szCs w:val="24"/>
            <w:lang w:val="en-GB"/>
          </w:rPr>
          <w:delText>er</w:delText>
        </w:r>
      </w:del>
      <w:r>
        <w:rPr>
          <w:rFonts w:ascii="Times New Roman" w:eastAsia="Times New Roman" w:hAnsi="Times New Roman" w:cs="Times New Roman"/>
          <w:sz w:val="24"/>
          <w:szCs w:val="24"/>
          <w:lang w:val="en-GB"/>
        </w:rPr>
        <w:t xml:space="preserve"> on </w:t>
      </w:r>
      <w:del w:id="49" w:author="Bori" w:date="2020-04-18T15:06:00Z">
        <w:r>
          <w:rPr>
            <w:rFonts w:ascii="Times New Roman" w:eastAsia="Times New Roman" w:hAnsi="Times New Roman" w:cs="Times New Roman"/>
            <w:sz w:val="24"/>
            <w:szCs w:val="24"/>
            <w:lang w:val="en-GB"/>
          </w:rPr>
          <w:delText xml:space="preserve">its </w:delText>
        </w:r>
      </w:del>
      <w:ins w:id="50" w:author="Bori" w:date="2020-04-18T15:06:00Z">
        <w:r>
          <w:rPr>
            <w:rFonts w:ascii="Times New Roman" w:eastAsia="Times New Roman" w:hAnsi="Times New Roman" w:cs="Times New Roman"/>
            <w:sz w:val="24"/>
            <w:szCs w:val="24"/>
            <w:lang w:val="en-GB"/>
          </w:rPr>
          <w:t xml:space="preserve">the newspaper’s </w:t>
        </w:r>
      </w:ins>
      <w:r>
        <w:rPr>
          <w:rFonts w:ascii="Times New Roman" w:eastAsia="Times New Roman" w:hAnsi="Times New Roman" w:cs="Times New Roman"/>
          <w:sz w:val="24"/>
          <w:szCs w:val="24"/>
          <w:lang w:val="en-GB"/>
        </w:rPr>
        <w:t xml:space="preserve">front page </w:t>
      </w:r>
      <w:del w:id="51" w:author="Bori" w:date="2020-04-18T15:06:00Z">
        <w:r>
          <w:rPr>
            <w:rFonts w:ascii="Times New Roman" w:eastAsia="Times New Roman" w:hAnsi="Times New Roman" w:cs="Times New Roman"/>
            <w:sz w:val="24"/>
            <w:szCs w:val="24"/>
            <w:lang w:val="en-GB"/>
          </w:rPr>
          <w:delText xml:space="preserve">from </w:delText>
        </w:r>
      </w:del>
      <w:ins w:id="52" w:author="Bori" w:date="2020-04-18T15:06:00Z">
        <w:r>
          <w:rPr>
            <w:rFonts w:ascii="Times New Roman" w:eastAsia="Times New Roman" w:hAnsi="Times New Roman" w:cs="Times New Roman"/>
            <w:sz w:val="24"/>
            <w:szCs w:val="24"/>
            <w:lang w:val="en-GB"/>
          </w:rPr>
          <w:t xml:space="preserve">on 12 </w:t>
        </w:r>
      </w:ins>
      <w:r>
        <w:rPr>
          <w:rFonts w:ascii="Times New Roman" w:eastAsia="Times New Roman" w:hAnsi="Times New Roman" w:cs="Times New Roman"/>
          <w:sz w:val="24"/>
          <w:szCs w:val="24"/>
          <w:lang w:val="en-GB"/>
        </w:rPr>
        <w:t>November</w:t>
      </w:r>
      <w:del w:id="53" w:author="Bori" w:date="2020-04-18T15:06:00Z">
        <w:r>
          <w:rPr>
            <w:rFonts w:ascii="Times New Roman" w:eastAsia="Times New Roman" w:hAnsi="Times New Roman" w:cs="Times New Roman"/>
            <w:sz w:val="24"/>
            <w:szCs w:val="24"/>
            <w:lang w:val="en-GB"/>
          </w:rPr>
          <w:delText xml:space="preserve"> 12,</w:delText>
        </w:r>
      </w:del>
      <w:r>
        <w:rPr>
          <w:rFonts w:ascii="Times New Roman" w:eastAsia="Times New Roman" w:hAnsi="Times New Roman" w:cs="Times New Roman"/>
          <w:sz w:val="24"/>
          <w:szCs w:val="24"/>
          <w:lang w:val="en-GB"/>
        </w:rPr>
        <w:t xml:space="preserve"> 1974, </w:t>
      </w:r>
      <w:r>
        <w:rPr>
          <w:rFonts w:ascii="Times New Roman" w:eastAsia="Times New Roman" w:hAnsi="Times New Roman" w:cs="Times New Roman"/>
          <w:i/>
          <w:iCs/>
          <w:sz w:val="24"/>
          <w:szCs w:val="24"/>
          <w:lang w:val="en-GB"/>
        </w:rPr>
        <w:t>Neues Deutschland</w:t>
      </w:r>
      <w:r>
        <w:rPr>
          <w:rFonts w:ascii="Times New Roman" w:eastAsia="Times New Roman" w:hAnsi="Times New Roman" w:cs="Times New Roman"/>
          <w:sz w:val="24"/>
          <w:szCs w:val="24"/>
          <w:lang w:val="en-GB"/>
        </w:rPr>
        <w:t xml:space="preserve"> reported on a </w:t>
      </w:r>
      <w:del w:id="54" w:author="Bori" w:date="2020-04-18T15:07:00Z">
        <w:r>
          <w:rPr>
            <w:rFonts w:ascii="Times New Roman" w:eastAsia="Times New Roman" w:hAnsi="Times New Roman" w:cs="Times New Roman"/>
            <w:sz w:val="24"/>
            <w:szCs w:val="24"/>
            <w:lang w:val="en-GB"/>
          </w:rPr>
          <w:delText>‘</w:delText>
        </w:r>
      </w:del>
      <w:ins w:id="55" w:author="Bori" w:date="2020-04-18T15:0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friendship visit</w:t>
      </w:r>
      <w:del w:id="56" w:author="Bori" w:date="2020-04-18T15:07:00Z">
        <w:r>
          <w:rPr>
            <w:rFonts w:ascii="Times New Roman" w:eastAsia="Times New Roman" w:hAnsi="Times New Roman" w:cs="Times New Roman"/>
            <w:sz w:val="24"/>
            <w:szCs w:val="24"/>
            <w:lang w:val="en-GB"/>
          </w:rPr>
          <w:delText>’</w:delText>
        </w:r>
      </w:del>
      <w:ins w:id="57" w:author="Bori" w:date="2020-04-18T15:0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del w:id="58" w:author="Bori" w:date="2020-04-18T15:07:00Z">
        <w:r>
          <w:rPr>
            <w:rFonts w:ascii="Times New Roman" w:eastAsia="Times New Roman" w:hAnsi="Times New Roman" w:cs="Times New Roman"/>
            <w:sz w:val="24"/>
            <w:szCs w:val="24"/>
            <w:lang w:val="en-GB"/>
          </w:rPr>
          <w:delText>‘</w:delText>
        </w:r>
      </w:del>
      <w:ins w:id="59" w:author="Bori" w:date="2020-04-18T15:07:00Z">
        <w:r>
          <w:rPr>
            <w:rFonts w:ascii="Times New Roman" w:eastAsia="Times New Roman" w:hAnsi="Times New Roman" w:cs="Times New Roman"/>
            <w:sz w:val="24"/>
            <w:szCs w:val="24"/>
            <w:lang w:val="en-GB"/>
          </w:rPr>
          <w:t>“</w:t>
        </w:r>
      </w:ins>
      <w:r>
        <w:rPr>
          <w:rFonts w:ascii="Times New Roman" w:eastAsia="Times New Roman" w:hAnsi="Times New Roman" w:cs="Times New Roman"/>
          <w:i/>
          <w:iCs/>
          <w:sz w:val="24"/>
          <w:szCs w:val="24"/>
          <w:lang w:val="en-GB"/>
        </w:rPr>
        <w:t>Freundschaftsbesuch</w:t>
      </w:r>
      <w:del w:id="60" w:author="Bori" w:date="2020-04-18T15:07:00Z">
        <w:r>
          <w:rPr>
            <w:rFonts w:ascii="Times New Roman" w:eastAsia="Times New Roman" w:hAnsi="Times New Roman" w:cs="Times New Roman"/>
            <w:sz w:val="24"/>
            <w:szCs w:val="24"/>
            <w:lang w:val="en-GB"/>
          </w:rPr>
          <w:delText>’</w:delText>
        </w:r>
      </w:del>
      <w:ins w:id="61" w:author="Bori" w:date="2020-04-18T15:0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by the Yugoslav leader Josip Broz Tito </w:t>
      </w:r>
      <w:del w:id="62" w:author="Bori" w:date="2020-04-18T15:07:00Z">
        <w:r>
          <w:rPr>
            <w:rFonts w:ascii="Times New Roman" w:eastAsia="Times New Roman" w:hAnsi="Times New Roman" w:cs="Times New Roman"/>
            <w:sz w:val="24"/>
            <w:szCs w:val="24"/>
            <w:lang w:val="en-GB"/>
          </w:rPr>
          <w:delText xml:space="preserve">in </w:delText>
        </w:r>
      </w:del>
      <w:ins w:id="63" w:author="Bori" w:date="2020-04-18T15:07: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 xml:space="preserve">the German Democratic Republic (GDR). Although </w:t>
      </w:r>
      <w:del w:id="64" w:author="Bori" w:date="2020-04-18T15:07:00Z">
        <w:r>
          <w:rPr>
            <w:rFonts w:ascii="Times New Roman" w:eastAsia="Times New Roman" w:hAnsi="Times New Roman" w:cs="Times New Roman"/>
            <w:sz w:val="24"/>
            <w:szCs w:val="24"/>
            <w:lang w:val="en-GB"/>
          </w:rPr>
          <w:delText xml:space="preserve">it </w:delText>
        </w:r>
      </w:del>
      <w:ins w:id="65" w:author="Bori" w:date="2020-04-18T15:07:00Z">
        <w:r>
          <w:rPr>
            <w:rFonts w:ascii="Times New Roman" w:eastAsia="Times New Roman" w:hAnsi="Times New Roman" w:cs="Times New Roman"/>
            <w:sz w:val="24"/>
            <w:szCs w:val="24"/>
            <w:lang w:val="en-GB"/>
          </w:rPr>
          <w:t xml:space="preserve">this </w:t>
        </w:r>
      </w:ins>
      <w:r>
        <w:rPr>
          <w:rFonts w:ascii="Times New Roman" w:eastAsia="Times New Roman" w:hAnsi="Times New Roman" w:cs="Times New Roman"/>
          <w:sz w:val="24"/>
          <w:szCs w:val="24"/>
          <w:lang w:val="en-GB"/>
        </w:rPr>
        <w:t xml:space="preserve">was not Tito’s first official visit </w:t>
      </w:r>
      <w:del w:id="66" w:author="Bori" w:date="2020-04-18T15:07:00Z">
        <w:r>
          <w:rPr>
            <w:rFonts w:ascii="Times New Roman" w:eastAsia="Times New Roman" w:hAnsi="Times New Roman" w:cs="Times New Roman"/>
            <w:sz w:val="24"/>
            <w:szCs w:val="24"/>
            <w:lang w:val="en-GB"/>
          </w:rPr>
          <w:delText xml:space="preserve">in </w:delText>
        </w:r>
      </w:del>
      <w:ins w:id="67" w:author="Bori" w:date="2020-04-18T15:07: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 xml:space="preserve">the East German state, the event </w:t>
      </w:r>
      <w:del w:id="68" w:author="Bori" w:date="2020-04-18T15:07:00Z">
        <w:r>
          <w:rPr>
            <w:rFonts w:ascii="Times New Roman" w:eastAsia="Times New Roman" w:hAnsi="Times New Roman" w:cs="Times New Roman"/>
            <w:sz w:val="24"/>
            <w:szCs w:val="24"/>
            <w:lang w:val="en-GB"/>
          </w:rPr>
          <w:delText>was of</w:delText>
        </w:r>
      </w:del>
      <w:ins w:id="69" w:author="Bori" w:date="2020-04-18T15:07:00Z">
        <w:r>
          <w:rPr>
            <w:rFonts w:ascii="Times New Roman" w:eastAsia="Times New Roman" w:hAnsi="Times New Roman" w:cs="Times New Roman"/>
            <w:sz w:val="24"/>
            <w:szCs w:val="24"/>
            <w:lang w:val="en-GB"/>
          </w:rPr>
          <w:t>had</w:t>
        </w:r>
      </w:ins>
      <w:r>
        <w:rPr>
          <w:rFonts w:ascii="Times New Roman" w:eastAsia="Times New Roman" w:hAnsi="Times New Roman" w:cs="Times New Roman"/>
          <w:sz w:val="24"/>
          <w:szCs w:val="24"/>
          <w:lang w:val="en-GB"/>
        </w:rPr>
        <w:t xml:space="preserve"> considerable symbolic value in </w:t>
      </w:r>
      <w:del w:id="70" w:author="Bori" w:date="2020-04-18T15:07:00Z">
        <w:r>
          <w:rPr>
            <w:rFonts w:ascii="Times New Roman" w:eastAsia="Times New Roman" w:hAnsi="Times New Roman" w:cs="Times New Roman"/>
            <w:sz w:val="24"/>
            <w:szCs w:val="24"/>
            <w:lang w:val="en-GB"/>
          </w:rPr>
          <w:delText>a</w:delText>
        </w:r>
      </w:del>
      <w:ins w:id="71" w:author="Bori" w:date="2020-04-18T15:07:00Z">
        <w:r>
          <w:rPr>
            <w:rFonts w:ascii="Times New Roman" w:eastAsia="Times New Roman" w:hAnsi="Times New Roman" w:cs="Times New Roman"/>
            <w:sz w:val="24"/>
            <w:szCs w:val="24"/>
            <w:lang w:val="en-GB"/>
          </w:rPr>
          <w:t>the</w:t>
        </w:r>
      </w:ins>
      <w:r>
        <w:rPr>
          <w:rFonts w:ascii="Times New Roman" w:eastAsia="Times New Roman" w:hAnsi="Times New Roman" w:cs="Times New Roman"/>
          <w:sz w:val="24"/>
          <w:szCs w:val="24"/>
          <w:lang w:val="en-GB"/>
        </w:rPr>
        <w:t xml:space="preserve"> process of express</w:t>
      </w:r>
      <w:del w:id="72" w:author="Bori" w:date="2020-04-18T15:08:00Z">
        <w:r>
          <w:rPr>
            <w:rFonts w:ascii="Times New Roman" w:eastAsia="Times New Roman" w:hAnsi="Times New Roman" w:cs="Times New Roman"/>
            <w:sz w:val="24"/>
            <w:szCs w:val="24"/>
            <w:lang w:val="en-GB"/>
          </w:rPr>
          <w:delText>ed</w:delText>
        </w:r>
      </w:del>
      <w:ins w:id="73" w:author="Bori" w:date="2020-04-18T15:08:00Z">
        <w:r>
          <w:rPr>
            <w:rFonts w:ascii="Times New Roman" w:eastAsia="Times New Roman" w:hAnsi="Times New Roman" w:cs="Times New Roman"/>
            <w:sz w:val="24"/>
            <w:szCs w:val="24"/>
            <w:lang w:val="en-GB"/>
          </w:rPr>
          <w:t>ing</w:t>
        </w:r>
      </w:ins>
      <w:r>
        <w:rPr>
          <w:rFonts w:ascii="Times New Roman" w:eastAsia="Times New Roman" w:hAnsi="Times New Roman" w:cs="Times New Roman"/>
          <w:sz w:val="24"/>
          <w:szCs w:val="24"/>
          <w:lang w:val="en-GB"/>
        </w:rPr>
        <w:t xml:space="preserve"> tolerance for </w:t>
      </w:r>
      <w:ins w:id="74" w:author="Bori" w:date="2020-04-18T15:0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political disagreements between the </w:t>
      </w:r>
      <w:r>
        <w:rPr>
          <w:rFonts w:ascii="Times New Roman" w:eastAsia="Times New Roman" w:hAnsi="Times New Roman" w:cs="Times New Roman"/>
          <w:sz w:val="24"/>
          <w:szCs w:val="24"/>
          <w:lang w:val="sl-SI"/>
        </w:rPr>
        <w:t>Socialist Federal Republic of Yugoslavia</w:t>
      </w:r>
      <w:r>
        <w:rPr>
          <w:rFonts w:ascii="Times New Roman" w:eastAsia="Times New Roman" w:hAnsi="Times New Roman" w:cs="Times New Roman"/>
          <w:sz w:val="24"/>
          <w:szCs w:val="24"/>
          <w:lang w:val="en-GB"/>
        </w:rPr>
        <w:t xml:space="preserve"> (SFRY) and </w:t>
      </w:r>
      <w:ins w:id="75" w:author="Bori" w:date="2020-04-18T15:0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GDR, and even more</w:t>
      </w:r>
      <w:ins w:id="76" w:author="Bori" w:date="2020-04-18T15:08:00Z">
        <w:r>
          <w:rPr>
            <w:rFonts w:ascii="Times New Roman" w:eastAsia="Times New Roman" w:hAnsi="Times New Roman" w:cs="Times New Roman"/>
            <w:sz w:val="24"/>
            <w:szCs w:val="24"/>
            <w:lang w:val="en-GB"/>
          </w:rPr>
          <w:t xml:space="preserve"> so</w:t>
        </w:r>
      </w:ins>
      <w:r>
        <w:rPr>
          <w:rFonts w:ascii="Times New Roman" w:eastAsia="Times New Roman" w:hAnsi="Times New Roman" w:cs="Times New Roman"/>
          <w:sz w:val="24"/>
          <w:szCs w:val="24"/>
          <w:lang w:val="en-GB"/>
        </w:rPr>
        <w:t xml:space="preserve"> between the </w:t>
      </w:r>
      <w:r>
        <w:rPr>
          <w:rFonts w:ascii="Times New Roman" w:eastAsia="Times New Roman" w:hAnsi="Times New Roman" w:cs="Times New Roman"/>
          <w:i/>
          <w:iCs/>
          <w:sz w:val="24"/>
          <w:szCs w:val="24"/>
        </w:rPr>
        <w:t xml:space="preserve">Savez </w:t>
      </w:r>
      <w:r>
        <w:rPr>
          <w:rFonts w:ascii="Times New Roman" w:eastAsia="Times New Roman" w:hAnsi="Times New Roman" w:cs="Times New Roman"/>
          <w:i/>
          <w:iCs/>
          <w:sz w:val="24"/>
          <w:szCs w:val="24"/>
          <w:lang w:val="sl-SI"/>
        </w:rPr>
        <w:t>k</w:t>
      </w:r>
      <w:r>
        <w:rPr>
          <w:rFonts w:ascii="Times New Roman" w:eastAsia="Times New Roman" w:hAnsi="Times New Roman" w:cs="Times New Roman"/>
          <w:i/>
          <w:iCs/>
          <w:sz w:val="24"/>
          <w:szCs w:val="24"/>
        </w:rPr>
        <w:t>omunista</w:t>
      </w:r>
      <w:r>
        <w:rPr>
          <w:rFonts w:ascii="Times New Roman" w:eastAsia="Times New Roman" w:hAnsi="Times New Roman" w:cs="Times New Roman"/>
          <w:i/>
          <w:iCs/>
          <w:sz w:val="24"/>
          <w:szCs w:val="24"/>
          <w:lang w:val="en-GB"/>
        </w:rPr>
        <w:t xml:space="preserve"> Jugoslavije</w:t>
      </w:r>
      <w:r>
        <w:rPr>
          <w:rFonts w:ascii="Times New Roman" w:eastAsia="Times New Roman" w:hAnsi="Times New Roman" w:cs="Times New Roman"/>
          <w:sz w:val="24"/>
          <w:szCs w:val="24"/>
          <w:lang w:val="en-GB"/>
        </w:rPr>
        <w:t xml:space="preserve"> (League of Communists of Yugoslavia, SKJ) and </w:t>
      </w:r>
      <w:r>
        <w:rPr>
          <w:rFonts w:ascii="Times New Roman" w:eastAsia="Times New Roman" w:hAnsi="Times New Roman" w:cs="Times New Roman"/>
          <w:i/>
          <w:iCs/>
          <w:sz w:val="24"/>
          <w:szCs w:val="24"/>
          <w:lang w:val="en-GB"/>
        </w:rPr>
        <w:t>Sozialistische Einheitspartei Deutschlands</w:t>
      </w:r>
      <w:r>
        <w:rPr>
          <w:rFonts w:ascii="Times New Roman" w:eastAsia="Times New Roman" w:hAnsi="Times New Roman" w:cs="Times New Roman"/>
          <w:sz w:val="24"/>
          <w:szCs w:val="24"/>
          <w:lang w:val="en-GB"/>
        </w:rPr>
        <w:t xml:space="preserve"> (Socialist Unity Party of Germany, SED). It was the first visit by one of </w:t>
      </w:r>
      <w:del w:id="77" w:author="Bori" w:date="2020-04-18T15:09:00Z">
        <w:r>
          <w:rPr>
            <w:rFonts w:ascii="Times New Roman" w:eastAsia="Times New Roman" w:hAnsi="Times New Roman" w:cs="Times New Roman"/>
            <w:sz w:val="24"/>
            <w:szCs w:val="24"/>
            <w:lang w:val="en-GB"/>
          </w:rPr>
          <w:delText xml:space="preserve">both </w:delText>
        </w:r>
      </w:del>
      <w:ins w:id="78" w:author="Bori" w:date="2020-04-18T15:09:00Z">
        <w:r>
          <w:rPr>
            <w:rFonts w:ascii="Times New Roman" w:eastAsia="Times New Roman" w:hAnsi="Times New Roman" w:cs="Times New Roman"/>
            <w:sz w:val="24"/>
            <w:szCs w:val="24"/>
            <w:lang w:val="en-GB"/>
          </w:rPr>
          <w:t xml:space="preserve">these </w:t>
        </w:r>
      </w:ins>
      <w:r>
        <w:rPr>
          <w:rFonts w:ascii="Times New Roman" w:eastAsia="Times New Roman" w:hAnsi="Times New Roman" w:cs="Times New Roman"/>
          <w:sz w:val="24"/>
          <w:szCs w:val="24"/>
          <w:lang w:val="en-GB"/>
        </w:rPr>
        <w:t xml:space="preserve">states’ leaders </w:t>
      </w:r>
      <w:del w:id="79" w:author="Bori" w:date="2020-04-18T15:09:00Z">
        <w:r>
          <w:rPr>
            <w:rFonts w:ascii="Times New Roman" w:eastAsia="Times New Roman" w:hAnsi="Times New Roman" w:cs="Times New Roman"/>
            <w:sz w:val="24"/>
            <w:szCs w:val="24"/>
            <w:lang w:val="en-GB"/>
          </w:rPr>
          <w:delText>in the respective</w:delText>
        </w:r>
      </w:del>
      <w:ins w:id="80" w:author="Bori" w:date="2020-04-18T15:09:00Z">
        <w:r>
          <w:rPr>
            <w:rFonts w:ascii="Times New Roman" w:eastAsia="Times New Roman" w:hAnsi="Times New Roman" w:cs="Times New Roman"/>
            <w:sz w:val="24"/>
            <w:szCs w:val="24"/>
            <w:lang w:val="en-GB"/>
          </w:rPr>
          <w:t>to the</w:t>
        </w:r>
      </w:ins>
      <w:r>
        <w:rPr>
          <w:rFonts w:ascii="Times New Roman" w:eastAsia="Times New Roman" w:hAnsi="Times New Roman" w:cs="Times New Roman"/>
          <w:sz w:val="24"/>
          <w:szCs w:val="24"/>
          <w:lang w:val="en-GB"/>
        </w:rPr>
        <w:t xml:space="preserve"> other </w:t>
      </w:r>
      <w:del w:id="81" w:author="Bori" w:date="2020-04-18T16:24:00Z">
        <w:r>
          <w:rPr>
            <w:rFonts w:ascii="Times New Roman" w:eastAsia="Times New Roman" w:hAnsi="Times New Roman" w:cs="Times New Roman"/>
            <w:sz w:val="24"/>
            <w:szCs w:val="24"/>
            <w:lang w:val="en-GB"/>
          </w:rPr>
          <w:delText xml:space="preserve">state </w:delText>
        </w:r>
      </w:del>
      <w:ins w:id="82" w:author="Bori" w:date="2020-04-18T16:24:00Z">
        <w:r>
          <w:rPr>
            <w:rFonts w:ascii="Times New Roman" w:eastAsia="Times New Roman" w:hAnsi="Times New Roman" w:cs="Times New Roman"/>
            <w:sz w:val="24"/>
            <w:szCs w:val="24"/>
            <w:lang w:val="en-GB"/>
          </w:rPr>
          <w:t xml:space="preserve">country </w:t>
        </w:r>
      </w:ins>
      <w:r>
        <w:rPr>
          <w:rFonts w:ascii="Times New Roman" w:eastAsia="Times New Roman" w:hAnsi="Times New Roman" w:cs="Times New Roman"/>
          <w:sz w:val="24"/>
          <w:szCs w:val="24"/>
          <w:lang w:val="en-GB"/>
        </w:rPr>
        <w:t xml:space="preserve">since </w:t>
      </w:r>
      <w:bookmarkStart w:id="83" w:name="_Hlk531770174"/>
      <w:r>
        <w:rPr>
          <w:rFonts w:ascii="Times New Roman" w:eastAsia="Times New Roman" w:hAnsi="Times New Roman" w:cs="Times New Roman"/>
          <w:sz w:val="24"/>
          <w:szCs w:val="24"/>
          <w:lang w:val="en-GB"/>
        </w:rPr>
        <w:t xml:space="preserve">the </w:t>
      </w:r>
      <w:ins w:id="84" w:author="Bori" w:date="2020-04-18T15:10:00Z">
        <w:r>
          <w:rPr>
            <w:rFonts w:ascii="Times New Roman" w:eastAsia="Times New Roman" w:hAnsi="Times New Roman" w:cs="Times New Roman"/>
            <w:sz w:val="24"/>
            <w:szCs w:val="24"/>
            <w:lang w:val="en-GB"/>
          </w:rPr>
          <w:t xml:space="preserve">Warsaw Pact’s </w:t>
        </w:r>
      </w:ins>
      <w:r>
        <w:rPr>
          <w:rFonts w:ascii="Times New Roman" w:eastAsia="Times New Roman" w:hAnsi="Times New Roman" w:cs="Times New Roman"/>
          <w:sz w:val="24"/>
          <w:szCs w:val="24"/>
          <w:lang w:val="en-GB"/>
        </w:rPr>
        <w:t xml:space="preserve">military reaction </w:t>
      </w:r>
      <w:del w:id="85" w:author="Bori" w:date="2020-04-18T15:10:00Z">
        <w:r>
          <w:rPr>
            <w:rFonts w:ascii="Times New Roman" w:eastAsia="Times New Roman" w:hAnsi="Times New Roman" w:cs="Times New Roman"/>
            <w:sz w:val="24"/>
            <w:szCs w:val="24"/>
            <w:lang w:val="en-GB"/>
          </w:rPr>
          <w:delText xml:space="preserve">by </w:delText>
        </w:r>
      </w:del>
      <w:ins w:id="86" w:author="Bori" w:date="2020-04-18T15:10:00Z">
        <w:r>
          <w:rPr>
            <w:rFonts w:ascii="Times New Roman" w:eastAsia="Times New Roman" w:hAnsi="Times New Roman" w:cs="Times New Roman"/>
            <w:sz w:val="24"/>
            <w:szCs w:val="24"/>
            <w:lang w:val="en-GB"/>
          </w:rPr>
          <w:t>to</w:t>
        </w:r>
      </w:ins>
      <w:del w:id="87" w:author="Bori" w:date="2020-04-18T15:10:00Z">
        <w:r>
          <w:rPr>
            <w:rFonts w:ascii="Times New Roman" w:eastAsia="Times New Roman" w:hAnsi="Times New Roman" w:cs="Times New Roman"/>
            <w:sz w:val="24"/>
            <w:szCs w:val="24"/>
            <w:lang w:val="en-GB"/>
          </w:rPr>
          <w:delText>the Warsaw Pact against</w:delText>
        </w:r>
      </w:del>
      <w:r>
        <w:rPr>
          <w:rFonts w:ascii="Times New Roman" w:eastAsia="Times New Roman" w:hAnsi="Times New Roman" w:cs="Times New Roman"/>
          <w:sz w:val="24"/>
          <w:szCs w:val="24"/>
          <w:lang w:val="en-GB"/>
        </w:rPr>
        <w:t xml:space="preserve"> the Prague Spring in 1968</w:t>
      </w:r>
      <w:bookmarkEnd w:id="83"/>
      <w:r>
        <w:rPr>
          <w:rFonts w:ascii="Times New Roman" w:eastAsia="Times New Roman" w:hAnsi="Times New Roman" w:cs="Times New Roman"/>
          <w:sz w:val="24"/>
          <w:szCs w:val="24"/>
          <w:lang w:val="en-GB"/>
        </w:rPr>
        <w:t xml:space="preserve">. In the period </w:t>
      </w:r>
      <w:ins w:id="88" w:author="Bori" w:date="2020-04-18T15:10:00Z">
        <w:r>
          <w:rPr>
            <w:rFonts w:ascii="Times New Roman" w:eastAsia="Times New Roman" w:hAnsi="Times New Roman" w:cs="Times New Roman"/>
            <w:sz w:val="24"/>
            <w:szCs w:val="24"/>
            <w:lang w:val="en-GB"/>
          </w:rPr>
          <w:t xml:space="preserve">between </w:t>
        </w:r>
      </w:ins>
      <w:r>
        <w:rPr>
          <w:rFonts w:ascii="Times New Roman" w:eastAsia="Times New Roman" w:hAnsi="Times New Roman" w:cs="Times New Roman"/>
          <w:sz w:val="24"/>
          <w:szCs w:val="24"/>
          <w:lang w:val="en-GB"/>
        </w:rPr>
        <w:t>1964</w:t>
      </w:r>
      <w:del w:id="89" w:author="Bori" w:date="2020-04-18T15:10:00Z">
        <w:r>
          <w:rPr>
            <w:rFonts w:ascii="Times New Roman" w:eastAsia="Times New Roman" w:hAnsi="Times New Roman" w:cs="Times New Roman"/>
            <w:sz w:val="24"/>
            <w:szCs w:val="24"/>
            <w:lang w:val="en-GB"/>
          </w:rPr>
          <w:delText>-</w:delText>
        </w:r>
      </w:del>
      <w:ins w:id="90" w:author="Bori" w:date="2020-04-18T15:10:00Z">
        <w:r>
          <w:rPr>
            <w:rFonts w:ascii="Times New Roman" w:eastAsia="Times New Roman" w:hAnsi="Times New Roman" w:cs="Times New Roman"/>
            <w:sz w:val="24"/>
            <w:szCs w:val="24"/>
            <w:lang w:val="en-GB"/>
          </w:rPr>
          <w:t xml:space="preserve"> and </w:t>
        </w:r>
      </w:ins>
      <w:r>
        <w:rPr>
          <w:rFonts w:ascii="Times New Roman" w:eastAsia="Times New Roman" w:hAnsi="Times New Roman" w:cs="Times New Roman"/>
          <w:sz w:val="24"/>
          <w:szCs w:val="24"/>
          <w:lang w:val="en-GB"/>
        </w:rPr>
        <w:t>1967</w:t>
      </w:r>
      <w:del w:id="91" w:author="Bori" w:date="2020-04-18T15:10:00Z">
        <w:r>
          <w:rPr>
            <w:rFonts w:ascii="Times New Roman" w:eastAsia="Times New Roman" w:hAnsi="Times New Roman" w:cs="Times New Roman"/>
            <w:sz w:val="24"/>
            <w:szCs w:val="24"/>
            <w:lang w:val="en-GB"/>
          </w:rPr>
          <w:delText>,</w:delText>
        </w:r>
      </w:del>
      <w:ins w:id="92" w:author="Bori" w:date="2020-04-18T15:10: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for four consecutive years</w:t>
      </w:r>
      <w:ins w:id="93" w:author="Bori" w:date="2020-04-18T15:10: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Tito and Walter Ulbricht had </w:t>
      </w:r>
      <w:del w:id="94" w:author="Bori" w:date="2020-04-18T15:11:00Z">
        <w:r>
          <w:rPr>
            <w:rFonts w:ascii="Times New Roman" w:eastAsia="Times New Roman" w:hAnsi="Times New Roman" w:cs="Times New Roman"/>
            <w:sz w:val="24"/>
            <w:szCs w:val="24"/>
            <w:lang w:val="en-GB"/>
          </w:rPr>
          <w:delText xml:space="preserve">met </w:delText>
        </w:r>
      </w:del>
      <w:ins w:id="95" w:author="Bori" w:date="2020-04-18T15:11:00Z">
        <w:r>
          <w:rPr>
            <w:rFonts w:ascii="Times New Roman" w:eastAsia="Times New Roman" w:hAnsi="Times New Roman" w:cs="Times New Roman"/>
            <w:sz w:val="24"/>
            <w:szCs w:val="24"/>
            <w:lang w:val="en-GB"/>
          </w:rPr>
          <w:t xml:space="preserve">visited </w:t>
        </w:r>
      </w:ins>
      <w:r>
        <w:rPr>
          <w:rFonts w:ascii="Times New Roman" w:eastAsia="Times New Roman" w:hAnsi="Times New Roman" w:cs="Times New Roman"/>
          <w:sz w:val="24"/>
          <w:szCs w:val="24"/>
          <w:lang w:val="en-GB"/>
        </w:rPr>
        <w:t>each other either in the SFRY or GDR.</w:t>
      </w:r>
    </w:p>
    <w:p w14:paraId="419EF06A"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many ways, 1968 was an outstanding year in the </w:t>
      </w:r>
      <w:del w:id="96" w:author="Bori" w:date="2020-04-18T15:12:00Z">
        <w:r>
          <w:rPr>
            <w:rFonts w:ascii="Times New Roman" w:eastAsia="Times New Roman" w:hAnsi="Times New Roman" w:cs="Times New Roman"/>
            <w:sz w:val="24"/>
            <w:szCs w:val="24"/>
            <w:lang w:val="en-GB"/>
          </w:rPr>
          <w:delText>‘</w:delText>
        </w:r>
      </w:del>
      <w:ins w:id="97" w:author="Bori" w:date="2020-04-18T15:1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triangular</w:t>
      </w:r>
      <w:del w:id="98" w:author="Bori" w:date="2020-04-18T15:12:00Z">
        <w:r>
          <w:rPr>
            <w:rFonts w:ascii="Times New Roman" w:eastAsia="Times New Roman" w:hAnsi="Times New Roman" w:cs="Times New Roman"/>
            <w:sz w:val="24"/>
            <w:szCs w:val="24"/>
            <w:lang w:val="en-GB"/>
          </w:rPr>
          <w:delText>’</w:delText>
        </w:r>
      </w:del>
      <w:ins w:id="99" w:author="Bori" w:date="2020-04-18T15:1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relationship between socialist Yugoslavia and the two German states.</w:t>
      </w:r>
      <w:r>
        <w:rPr>
          <w:rStyle w:val="Sidrosprotneopombe"/>
          <w:rFonts w:ascii="Times New Roman" w:eastAsia="Times New Roman" w:hAnsi="Times New Roman" w:cs="Times New Roman"/>
          <w:sz w:val="24"/>
          <w:szCs w:val="24"/>
          <w:lang w:val="en-GB"/>
        </w:rPr>
        <w:footnoteReference w:id="3"/>
      </w:r>
      <w:r>
        <w:rPr>
          <w:rFonts w:ascii="Times New Roman" w:eastAsia="Times New Roman" w:hAnsi="Times New Roman" w:cs="Times New Roman"/>
          <w:sz w:val="24"/>
          <w:szCs w:val="24"/>
          <w:lang w:val="en-GB"/>
        </w:rPr>
        <w:t xml:space="preserve"> First, the </w:t>
      </w:r>
      <w:del w:id="100" w:author="Bori" w:date="2020-04-18T15:13:00Z">
        <w:r>
          <w:rPr>
            <w:rFonts w:ascii="Times New Roman" w:eastAsia="Times New Roman" w:hAnsi="Times New Roman" w:cs="Times New Roman"/>
            <w:sz w:val="24"/>
            <w:szCs w:val="24"/>
            <w:lang w:val="en-GB"/>
          </w:rPr>
          <w:delText>‘</w:delText>
        </w:r>
      </w:del>
      <w:ins w:id="101" w:author="Bori" w:date="2020-04-18T15:1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grand coalition</w:t>
      </w:r>
      <w:del w:id="102" w:author="Bori" w:date="2020-04-18T15:13:00Z">
        <w:r>
          <w:rPr>
            <w:rFonts w:ascii="Times New Roman" w:eastAsia="Times New Roman" w:hAnsi="Times New Roman" w:cs="Times New Roman"/>
            <w:sz w:val="24"/>
            <w:szCs w:val="24"/>
            <w:lang w:val="en-GB"/>
          </w:rPr>
          <w:delText>’</w:delText>
        </w:r>
      </w:del>
      <w:ins w:id="103" w:author="Bori" w:date="2020-04-18T15:1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in the Federal Republic of Germany (FRG) agreed to re-establish </w:t>
      </w:r>
      <w:del w:id="104" w:author="Bori" w:date="2020-04-18T15:13:00Z">
        <w:r>
          <w:rPr>
            <w:rFonts w:ascii="Times New Roman" w:eastAsia="Times New Roman" w:hAnsi="Times New Roman" w:cs="Times New Roman"/>
            <w:sz w:val="24"/>
            <w:szCs w:val="24"/>
            <w:lang w:val="en-GB"/>
          </w:rPr>
          <w:delText xml:space="preserve">the in 1957 ceased </w:delText>
        </w:r>
      </w:del>
      <w:r>
        <w:rPr>
          <w:rFonts w:ascii="Times New Roman" w:eastAsia="Times New Roman" w:hAnsi="Times New Roman" w:cs="Times New Roman"/>
          <w:sz w:val="24"/>
          <w:szCs w:val="24"/>
          <w:lang w:val="en-GB"/>
        </w:rPr>
        <w:t>full diplomatic relations with the SFRY</w:t>
      </w:r>
      <w:ins w:id="105" w:author="Bori" w:date="2020-04-18T15:13:00Z">
        <w:r>
          <w:rPr>
            <w:rFonts w:ascii="Times New Roman" w:eastAsia="Times New Roman" w:hAnsi="Times New Roman" w:cs="Times New Roman"/>
            <w:sz w:val="24"/>
            <w:szCs w:val="24"/>
            <w:lang w:val="en-GB"/>
          </w:rPr>
          <w:t>, which had ceased in 1957</w:t>
        </w:r>
      </w:ins>
      <w:del w:id="106" w:author="Bori" w:date="2020-04-18T15:14:00Z">
        <w:r>
          <w:rPr>
            <w:rFonts w:ascii="Times New Roman" w:eastAsia="Times New Roman" w:hAnsi="Times New Roman" w:cs="Times New Roman"/>
            <w:sz w:val="24"/>
            <w:szCs w:val="24"/>
            <w:lang w:val="en-GB"/>
          </w:rPr>
          <w:delText>. These relations had been terminated</w:delText>
        </w:r>
      </w:del>
      <w:r>
        <w:rPr>
          <w:rFonts w:ascii="Times New Roman" w:eastAsia="Times New Roman" w:hAnsi="Times New Roman" w:cs="Times New Roman"/>
          <w:sz w:val="24"/>
          <w:szCs w:val="24"/>
          <w:lang w:val="en-GB"/>
        </w:rPr>
        <w:t xml:space="preserve"> in reaction to the official recognition of the GDR by the </w:t>
      </w:r>
      <w:r>
        <w:rPr>
          <w:rFonts w:ascii="Times New Roman" w:eastAsia="Times New Roman" w:hAnsi="Times New Roman" w:cs="Times New Roman"/>
          <w:sz w:val="24"/>
          <w:szCs w:val="24"/>
          <w:lang w:val="sl-SI"/>
        </w:rPr>
        <w:t>Federal People</w:t>
      </w:r>
      <w:r>
        <w:rPr>
          <w:rFonts w:ascii="Times New Roman" w:eastAsia="Times New Roman" w:hAnsi="Times New Roman" w:cs="Times New Roman"/>
          <w:sz w:val="24"/>
          <w:szCs w:val="24"/>
          <w:lang w:val="en-GB"/>
        </w:rPr>
        <w:t>’s Republic of Yugoslavia (FPRY)</w:t>
      </w:r>
      <w:del w:id="107" w:author="Bori" w:date="2020-04-18T15:15:00Z">
        <w:r>
          <w:rPr>
            <w:rFonts w:ascii="Times New Roman" w:eastAsia="Times New Roman" w:hAnsi="Times New Roman" w:cs="Times New Roman"/>
            <w:sz w:val="24"/>
            <w:szCs w:val="24"/>
            <w:lang w:val="en-GB"/>
          </w:rPr>
          <w:delText>,</w:delText>
        </w:r>
      </w:del>
      <w:ins w:id="108" w:author="Bori" w:date="2020-04-18T15:15:00Z">
        <w:r>
          <w:rPr>
            <w:rFonts w:ascii="Times New Roman" w:eastAsia="Times New Roman" w:hAnsi="Times New Roman" w:cs="Times New Roman"/>
            <w:sz w:val="24"/>
            <w:szCs w:val="24"/>
            <w:lang w:val="en-GB"/>
          </w:rPr>
          <w:t xml:space="preserve"> </w:t>
        </w:r>
      </w:ins>
      <w:del w:id="109" w:author="Bori" w:date="2020-04-18T15:15:00Z">
        <w:r>
          <w:rPr>
            <w:rFonts w:ascii="Times New Roman" w:eastAsia="Times New Roman" w:hAnsi="Times New Roman" w:cs="Times New Roman"/>
            <w:sz w:val="24"/>
            <w:szCs w:val="24"/>
            <w:lang w:val="en-GB"/>
          </w:rPr>
          <w:delText xml:space="preserve"> </w:delText>
        </w:r>
      </w:del>
      <w:ins w:id="110" w:author="Bori" w:date="2020-04-18T15:15:00Z">
        <w:r>
          <w:rPr>
            <w:rFonts w:ascii="Times New Roman" w:eastAsia="Times New Roman" w:hAnsi="Times New Roman" w:cs="Times New Roman"/>
            <w:sz w:val="24"/>
            <w:szCs w:val="24"/>
            <w:lang w:val="en-GB"/>
          </w:rPr>
          <w:t>(</w:t>
        </w:r>
      </w:ins>
      <w:ins w:id="111" w:author="Bori" w:date="2020-04-18T15:14:00Z">
        <w:r>
          <w:rPr>
            <w:rFonts w:ascii="Times New Roman" w:eastAsia="Times New Roman" w:hAnsi="Times New Roman" w:cs="Times New Roman"/>
            <w:sz w:val="24"/>
            <w:szCs w:val="24"/>
            <w:lang w:val="en-GB"/>
          </w:rPr>
          <w:t xml:space="preserve">the official name of </w:t>
        </w:r>
      </w:ins>
      <w:r>
        <w:rPr>
          <w:rFonts w:ascii="Times New Roman" w:eastAsia="Times New Roman" w:hAnsi="Times New Roman" w:cs="Times New Roman"/>
          <w:sz w:val="24"/>
          <w:szCs w:val="24"/>
          <w:lang w:val="en-GB"/>
        </w:rPr>
        <w:t>socialist Yugoslavia</w:t>
      </w:r>
      <w:del w:id="112" w:author="Bori" w:date="2020-04-18T15:14:00Z">
        <w:r>
          <w:rPr>
            <w:rFonts w:ascii="Times New Roman" w:eastAsia="Times New Roman" w:hAnsi="Times New Roman" w:cs="Times New Roman"/>
            <w:sz w:val="24"/>
            <w:szCs w:val="24"/>
            <w:lang w:val="en-GB"/>
          </w:rPr>
          <w:delText>’s official name</w:delText>
        </w:r>
      </w:del>
      <w:r>
        <w:rPr>
          <w:rFonts w:ascii="Times New Roman" w:eastAsia="Times New Roman" w:hAnsi="Times New Roman" w:cs="Times New Roman"/>
          <w:sz w:val="24"/>
          <w:szCs w:val="24"/>
          <w:lang w:val="en-GB"/>
        </w:rPr>
        <w:t xml:space="preserve"> until 1963</w:t>
      </w:r>
      <w:ins w:id="113" w:author="Bori" w:date="2020-04-18T15:1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In the period before Bonn’s move in January 1968, both the Yugoslav and </w:t>
      </w:r>
      <w:ins w:id="114" w:author="Bori" w:date="2020-04-18T15:1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East German leadership had been expressing their interest</w:t>
      </w:r>
      <w:del w:id="115" w:author="Bori" w:date="2020-04-18T15:16:00Z">
        <w:r>
          <w:rPr>
            <w:rFonts w:ascii="Times New Roman" w:eastAsia="Times New Roman" w:hAnsi="Times New Roman" w:cs="Times New Roman"/>
            <w:sz w:val="24"/>
            <w:szCs w:val="24"/>
            <w:lang w:val="en-GB"/>
          </w:rPr>
          <w:delText>s</w:delText>
        </w:r>
      </w:del>
      <w:r>
        <w:rPr>
          <w:rFonts w:ascii="Times New Roman" w:eastAsia="Times New Roman" w:hAnsi="Times New Roman" w:cs="Times New Roman"/>
          <w:sz w:val="24"/>
          <w:szCs w:val="24"/>
          <w:lang w:val="en-GB"/>
        </w:rPr>
        <w:t xml:space="preserve"> in </w:t>
      </w:r>
      <w:del w:id="116" w:author="Bori" w:date="2020-04-18T15:16:00Z">
        <w:r>
          <w:rPr>
            <w:rFonts w:ascii="Times New Roman" w:eastAsia="Times New Roman" w:hAnsi="Times New Roman" w:cs="Times New Roman"/>
            <w:sz w:val="24"/>
            <w:szCs w:val="24"/>
            <w:lang w:val="en-GB"/>
          </w:rPr>
          <w:delText>a ‘</w:delText>
        </w:r>
      </w:del>
      <w:ins w:id="117" w:author="Bori" w:date="2020-04-18T15:1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normalis</w:t>
      </w:r>
      <w:del w:id="118" w:author="Bori" w:date="2020-04-18T15:16:00Z">
        <w:r>
          <w:rPr>
            <w:rFonts w:ascii="Times New Roman" w:eastAsia="Times New Roman" w:hAnsi="Times New Roman" w:cs="Times New Roman"/>
            <w:sz w:val="24"/>
            <w:szCs w:val="24"/>
            <w:lang w:val="en-GB"/>
          </w:rPr>
          <w:delText>ation</w:delText>
        </w:r>
      </w:del>
      <w:ins w:id="119" w:author="Bori" w:date="2020-04-18T15:16:00Z">
        <w:r>
          <w:rPr>
            <w:rFonts w:ascii="Times New Roman" w:eastAsia="Times New Roman" w:hAnsi="Times New Roman" w:cs="Times New Roman"/>
            <w:sz w:val="24"/>
            <w:szCs w:val="24"/>
            <w:lang w:val="en-GB"/>
          </w:rPr>
          <w:t>ing</w:t>
        </w:r>
      </w:ins>
      <w:del w:id="120" w:author="Bori" w:date="2020-04-18T15:16:00Z">
        <w:r>
          <w:rPr>
            <w:rFonts w:ascii="Times New Roman" w:eastAsia="Times New Roman" w:hAnsi="Times New Roman" w:cs="Times New Roman"/>
            <w:sz w:val="24"/>
            <w:szCs w:val="24"/>
            <w:lang w:val="en-GB"/>
          </w:rPr>
          <w:delText>’</w:delText>
        </w:r>
      </w:del>
      <w:ins w:id="121" w:author="Bori" w:date="2020-04-18T15:1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del w:id="122" w:author="Bori" w:date="2020-04-18T15:16:00Z">
        <w:r>
          <w:rPr>
            <w:rFonts w:ascii="Times New Roman" w:eastAsia="Times New Roman" w:hAnsi="Times New Roman" w:cs="Times New Roman"/>
            <w:sz w:val="24"/>
            <w:szCs w:val="24"/>
            <w:lang w:val="en-GB"/>
          </w:rPr>
          <w:delText xml:space="preserve">of </w:delText>
        </w:r>
      </w:del>
      <w:r>
        <w:rPr>
          <w:rFonts w:ascii="Times New Roman" w:eastAsia="Times New Roman" w:hAnsi="Times New Roman" w:cs="Times New Roman"/>
          <w:sz w:val="24"/>
          <w:szCs w:val="24"/>
          <w:lang w:val="en-GB"/>
        </w:rPr>
        <w:t>the Yugoslav</w:t>
      </w:r>
      <w:del w:id="123" w:author="Bori" w:date="2020-04-18T15:18:00Z">
        <w:r>
          <w:rPr>
            <w:rFonts w:ascii="Times New Roman" w:eastAsia="Times New Roman" w:hAnsi="Times New Roman" w:cs="Times New Roman"/>
            <w:sz w:val="24"/>
            <w:szCs w:val="24"/>
            <w:lang w:val="en-GB"/>
          </w:rPr>
          <w:delText>-</w:delText>
        </w:r>
      </w:del>
      <w:ins w:id="124" w:author="Bori" w:date="2020-04-18T15:1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West German relations.</w:t>
      </w:r>
      <w:r>
        <w:rPr>
          <w:rStyle w:val="Sidrosprotneopomb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lang w:val="en-GB"/>
        </w:rPr>
        <w:t xml:space="preserve"> As for the relationship between the SFRY and GDR, the Prague Spring and the Warsaw Pact’s reaction to it </w:t>
      </w:r>
      <w:del w:id="126" w:author="Bori" w:date="2020-04-18T15:19:00Z">
        <w:r>
          <w:rPr>
            <w:rFonts w:ascii="Times New Roman" w:eastAsia="Times New Roman" w:hAnsi="Times New Roman" w:cs="Times New Roman"/>
            <w:sz w:val="24"/>
            <w:szCs w:val="24"/>
            <w:lang w:val="en-GB"/>
          </w:rPr>
          <w:delText>‘</w:delText>
        </w:r>
      </w:del>
      <w:ins w:id="127" w:author="Bori" w:date="2020-04-18T15:1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de-normalised</w:t>
      </w:r>
      <w:del w:id="128" w:author="Bori" w:date="2020-04-18T15:19:00Z">
        <w:r>
          <w:rPr>
            <w:rFonts w:ascii="Times New Roman" w:eastAsia="Times New Roman" w:hAnsi="Times New Roman" w:cs="Times New Roman"/>
            <w:sz w:val="24"/>
            <w:szCs w:val="24"/>
            <w:lang w:val="en-GB"/>
          </w:rPr>
          <w:delText>’</w:delText>
        </w:r>
      </w:del>
      <w:ins w:id="129" w:author="Bori" w:date="2020-04-18T15:1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the relations</w:t>
      </w:r>
      <w:del w:id="130" w:author="Bori" w:date="2020-04-18T15:19:00Z">
        <w:r>
          <w:rPr>
            <w:rFonts w:ascii="Times New Roman" w:eastAsia="Times New Roman" w:hAnsi="Times New Roman" w:cs="Times New Roman"/>
            <w:sz w:val="24"/>
            <w:szCs w:val="24"/>
            <w:lang w:val="en-GB"/>
          </w:rPr>
          <w:delText>hip</w:delText>
        </w:r>
      </w:del>
      <w:r>
        <w:rPr>
          <w:rFonts w:ascii="Times New Roman" w:eastAsia="Times New Roman" w:hAnsi="Times New Roman" w:cs="Times New Roman"/>
          <w:sz w:val="24"/>
          <w:szCs w:val="24"/>
          <w:lang w:val="en-GB"/>
        </w:rPr>
        <w:t xml:space="preserve"> between the SFRY and GDR, </w:t>
      </w:r>
      <w:del w:id="131" w:author="Bori" w:date="2020-04-18T15:20:00Z">
        <w:r>
          <w:rPr>
            <w:rFonts w:ascii="Times New Roman" w:eastAsia="Times New Roman" w:hAnsi="Times New Roman" w:cs="Times New Roman"/>
            <w:sz w:val="24"/>
            <w:szCs w:val="24"/>
            <w:lang w:val="en-GB"/>
          </w:rPr>
          <w:delText xml:space="preserve">however </w:delText>
        </w:r>
      </w:del>
      <w:ins w:id="132" w:author="Bori" w:date="2020-04-18T15:20:00Z">
        <w:r>
          <w:rPr>
            <w:rFonts w:ascii="Times New Roman" w:eastAsia="Times New Roman" w:hAnsi="Times New Roman" w:cs="Times New Roman"/>
            <w:sz w:val="24"/>
            <w:szCs w:val="24"/>
            <w:lang w:val="en-GB"/>
          </w:rPr>
          <w:t xml:space="preserve">though </w:t>
        </w:r>
      </w:ins>
      <w:r>
        <w:rPr>
          <w:rFonts w:ascii="Times New Roman" w:eastAsia="Times New Roman" w:hAnsi="Times New Roman" w:cs="Times New Roman"/>
          <w:sz w:val="24"/>
          <w:szCs w:val="24"/>
          <w:lang w:val="en-GB"/>
        </w:rPr>
        <w:t>not in all of its facets.</w:t>
      </w:r>
    </w:p>
    <w:p w14:paraId="0979EB9A"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r>
      <w:del w:id="133" w:author="Bori" w:date="2020-04-18T15:20:00Z">
        <w:r>
          <w:rPr>
            <w:rFonts w:ascii="Times New Roman" w:eastAsia="Times New Roman" w:hAnsi="Times New Roman" w:cs="Times New Roman"/>
            <w:sz w:val="24"/>
            <w:szCs w:val="24"/>
            <w:lang w:val="en-GB"/>
          </w:rPr>
          <w:delText>In t</w:delText>
        </w:r>
      </w:del>
      <w:ins w:id="134" w:author="Bori" w:date="2020-04-18T15:20:00Z">
        <w:r>
          <w:rPr>
            <w:rFonts w:ascii="Times New Roman" w:eastAsia="Times New Roman" w:hAnsi="Times New Roman" w:cs="Times New Roman"/>
            <w:sz w:val="24"/>
            <w:szCs w:val="24"/>
            <w:lang w:val="en-GB"/>
          </w:rPr>
          <w:t>T</w:t>
        </w:r>
      </w:ins>
      <w:r>
        <w:rPr>
          <w:rFonts w:ascii="Times New Roman" w:eastAsia="Times New Roman" w:hAnsi="Times New Roman" w:cs="Times New Roman"/>
          <w:sz w:val="24"/>
          <w:szCs w:val="24"/>
          <w:lang w:val="en-GB"/>
        </w:rPr>
        <w:t>his article</w:t>
      </w:r>
      <w:del w:id="135" w:author="Bori" w:date="2020-04-18T15:20:00Z">
        <w:r>
          <w:rPr>
            <w:rFonts w:ascii="Times New Roman" w:eastAsia="Times New Roman" w:hAnsi="Times New Roman" w:cs="Times New Roman"/>
            <w:sz w:val="24"/>
            <w:szCs w:val="24"/>
            <w:lang w:val="en-GB"/>
          </w:rPr>
          <w:delText xml:space="preserve">, </w:delText>
        </w:r>
      </w:del>
      <w:ins w:id="136" w:author="Bori" w:date="2020-04-18T15:20:00Z">
        <w:r>
          <w:rPr>
            <w:rFonts w:ascii="Times New Roman" w:eastAsia="Times New Roman" w:hAnsi="Times New Roman" w:cs="Times New Roman"/>
            <w:sz w:val="24"/>
            <w:szCs w:val="24"/>
            <w:lang w:val="en-GB"/>
          </w:rPr>
          <w:t xml:space="preserve"> </w:t>
        </w:r>
      </w:ins>
      <w:ins w:id="137" w:author="Bori" w:date="2020-04-18T15:21:00Z">
        <w:r>
          <w:rPr>
            <w:rFonts w:ascii="Times New Roman" w:eastAsia="Times New Roman" w:hAnsi="Times New Roman" w:cs="Times New Roman"/>
            <w:sz w:val="24"/>
            <w:szCs w:val="24"/>
            <w:lang w:val="en-GB"/>
          </w:rPr>
          <w:t>analyses</w:t>
        </w:r>
      </w:ins>
      <w:ins w:id="138" w:author="Bori" w:date="2020-04-18T15:20:00Z">
        <w:r>
          <w:rPr>
            <w:rFonts w:ascii="Times New Roman" w:eastAsia="Times New Roman" w:hAnsi="Times New Roman" w:cs="Times New Roman"/>
            <w:sz w:val="24"/>
            <w:szCs w:val="24"/>
            <w:lang w:val="en-GB"/>
          </w:rPr>
          <w:t xml:space="preserve"> the </w:t>
        </w:r>
      </w:ins>
      <w:r>
        <w:rPr>
          <w:rFonts w:ascii="Times New Roman" w:eastAsia="Times New Roman" w:hAnsi="Times New Roman" w:cs="Times New Roman"/>
          <w:sz w:val="24"/>
          <w:szCs w:val="24"/>
          <w:lang w:val="en-GB"/>
        </w:rPr>
        <w:t xml:space="preserve">contacts between the SFRY and GDR from August 1968 </w:t>
      </w:r>
      <w:del w:id="139" w:author="Bori" w:date="2020-04-18T15:20:00Z">
        <w:r>
          <w:rPr>
            <w:rFonts w:ascii="Times New Roman" w:eastAsia="Times New Roman" w:hAnsi="Times New Roman" w:cs="Times New Roman"/>
            <w:sz w:val="24"/>
            <w:szCs w:val="24"/>
            <w:lang w:val="en-GB"/>
          </w:rPr>
          <w:delText xml:space="preserve">until </w:delText>
        </w:r>
      </w:del>
      <w:ins w:id="140" w:author="Bori" w:date="2020-04-18T15:20: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November 1974</w:t>
      </w:r>
      <w:del w:id="141" w:author="Bori" w:date="2020-04-18T15:20:00Z">
        <w:r>
          <w:rPr>
            <w:rFonts w:ascii="Times New Roman" w:eastAsia="Times New Roman" w:hAnsi="Times New Roman" w:cs="Times New Roman"/>
            <w:sz w:val="24"/>
            <w:szCs w:val="24"/>
            <w:lang w:val="en-GB"/>
          </w:rPr>
          <w:delText xml:space="preserve"> are analysed</w:delText>
        </w:r>
      </w:del>
      <w:r>
        <w:rPr>
          <w:rFonts w:ascii="Times New Roman" w:eastAsia="Times New Roman" w:hAnsi="Times New Roman" w:cs="Times New Roman"/>
          <w:sz w:val="24"/>
          <w:szCs w:val="24"/>
          <w:lang w:val="en-GB"/>
        </w:rPr>
        <w:t xml:space="preserve">. This enquiry </w:t>
      </w:r>
      <w:del w:id="142" w:author="Bori" w:date="2020-04-18T15:21:00Z">
        <w:r>
          <w:rPr>
            <w:rFonts w:ascii="Times New Roman" w:eastAsia="Times New Roman" w:hAnsi="Times New Roman" w:cs="Times New Roman"/>
            <w:sz w:val="24"/>
            <w:szCs w:val="24"/>
            <w:lang w:val="en-GB"/>
          </w:rPr>
          <w:delText xml:space="preserve">of </w:delText>
        </w:r>
      </w:del>
      <w:ins w:id="143" w:author="Bori" w:date="2020-04-18T15:21:00Z">
        <w:r>
          <w:rPr>
            <w:rFonts w:ascii="Times New Roman" w:eastAsia="Times New Roman" w:hAnsi="Times New Roman" w:cs="Times New Roman"/>
            <w:sz w:val="24"/>
            <w:szCs w:val="24"/>
            <w:lang w:val="en-GB"/>
          </w:rPr>
          <w:t xml:space="preserve">into </w:t>
        </w:r>
      </w:ins>
      <w:r>
        <w:rPr>
          <w:rFonts w:ascii="Times New Roman" w:eastAsia="Times New Roman" w:hAnsi="Times New Roman" w:cs="Times New Roman"/>
          <w:sz w:val="24"/>
          <w:szCs w:val="24"/>
          <w:lang w:val="en-GB"/>
        </w:rPr>
        <w:t>the aftermath of the Warsaw Pact</w:t>
      </w:r>
      <w:ins w:id="144" w:author="Bori" w:date="2020-04-18T15:21: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lastRenderedPageBreak/>
        <w:t xml:space="preserve">invasion of the Czechoslovak Socialist Republic (CSSR) </w:t>
      </w:r>
      <w:del w:id="145" w:author="Bori" w:date="2020-04-18T15:21:00Z">
        <w:r>
          <w:rPr>
            <w:rFonts w:ascii="Times New Roman" w:eastAsia="Times New Roman" w:hAnsi="Times New Roman" w:cs="Times New Roman"/>
            <w:sz w:val="24"/>
            <w:szCs w:val="24"/>
            <w:lang w:val="en-GB"/>
          </w:rPr>
          <w:delText xml:space="preserve">concerning </w:delText>
        </w:r>
      </w:del>
      <w:ins w:id="146" w:author="Bori" w:date="2020-04-18T15:21:00Z">
        <w:r>
          <w:rPr>
            <w:rFonts w:ascii="Times New Roman" w:eastAsia="Times New Roman" w:hAnsi="Times New Roman" w:cs="Times New Roman"/>
            <w:sz w:val="24"/>
            <w:szCs w:val="24"/>
            <w:lang w:val="en-GB"/>
          </w:rPr>
          <w:t xml:space="preserve">in view of </w:t>
        </w:r>
      </w:ins>
      <w:r>
        <w:rPr>
          <w:rFonts w:ascii="Times New Roman" w:eastAsia="Times New Roman" w:hAnsi="Times New Roman" w:cs="Times New Roman"/>
          <w:sz w:val="24"/>
          <w:szCs w:val="24"/>
          <w:lang w:val="en-GB"/>
        </w:rPr>
        <w:t>the Yugoslav</w:t>
      </w:r>
      <w:del w:id="147" w:author="Bori" w:date="2020-04-18T15:21:00Z">
        <w:r>
          <w:rPr>
            <w:rFonts w:ascii="Times New Roman" w:eastAsia="Times New Roman" w:hAnsi="Times New Roman" w:cs="Times New Roman"/>
            <w:sz w:val="24"/>
            <w:szCs w:val="24"/>
            <w:lang w:val="en-GB"/>
          </w:rPr>
          <w:delText>-</w:delText>
        </w:r>
      </w:del>
      <w:ins w:id="148" w:author="Bori" w:date="2020-04-18T15:2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East German relations reveals that</w:t>
      </w:r>
      <w:ins w:id="149" w:author="Bori" w:date="2020-04-18T15:2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despite the public quarrels between the two leaderships, the </w:t>
      </w:r>
      <w:ins w:id="150" w:author="Bori" w:date="2020-04-18T15:22:00Z">
        <w:r>
          <w:rPr>
            <w:rFonts w:ascii="Times New Roman" w:eastAsia="Times New Roman" w:hAnsi="Times New Roman" w:cs="Times New Roman"/>
            <w:sz w:val="24"/>
            <w:szCs w:val="24"/>
            <w:lang w:val="en-GB"/>
          </w:rPr>
          <w:t xml:space="preserve">two states’ </w:t>
        </w:r>
      </w:ins>
      <w:r>
        <w:rPr>
          <w:rFonts w:ascii="Times New Roman" w:eastAsia="Times New Roman" w:hAnsi="Times New Roman" w:cs="Times New Roman"/>
          <w:sz w:val="24"/>
          <w:szCs w:val="24"/>
          <w:lang w:val="en-GB"/>
        </w:rPr>
        <w:t>interest</w:t>
      </w:r>
      <w:del w:id="151" w:author="Bori" w:date="2020-04-18T15:22:00Z">
        <w:r>
          <w:rPr>
            <w:rFonts w:ascii="Times New Roman" w:eastAsia="Times New Roman" w:hAnsi="Times New Roman" w:cs="Times New Roman"/>
            <w:sz w:val="24"/>
            <w:szCs w:val="24"/>
            <w:lang w:val="en-GB"/>
          </w:rPr>
          <w:delText>s</w:delText>
        </w:r>
      </w:del>
      <w:r>
        <w:rPr>
          <w:rFonts w:ascii="Times New Roman" w:eastAsia="Times New Roman" w:hAnsi="Times New Roman" w:cs="Times New Roman"/>
          <w:sz w:val="24"/>
          <w:szCs w:val="24"/>
          <w:lang w:val="en-GB"/>
        </w:rPr>
        <w:t xml:space="preserve"> in </w:t>
      </w:r>
      <w:ins w:id="152" w:author="Bori" w:date="2020-04-18T15:22:00Z">
        <w:r>
          <w:rPr>
            <w:rFonts w:ascii="Times New Roman" w:eastAsia="Times New Roman" w:hAnsi="Times New Roman" w:cs="Times New Roman"/>
            <w:sz w:val="24"/>
            <w:szCs w:val="24"/>
            <w:lang w:val="en-GB"/>
          </w:rPr>
          <w:t xml:space="preserve">mutual </w:t>
        </w:r>
      </w:ins>
      <w:r>
        <w:rPr>
          <w:rFonts w:ascii="Times New Roman" w:eastAsia="Times New Roman" w:hAnsi="Times New Roman" w:cs="Times New Roman"/>
          <w:sz w:val="24"/>
          <w:szCs w:val="24"/>
          <w:lang w:val="en-GB"/>
        </w:rPr>
        <w:t xml:space="preserve">cooperation </w:t>
      </w:r>
      <w:del w:id="153" w:author="Bori" w:date="2020-04-18T15:22:00Z">
        <w:r>
          <w:rPr>
            <w:rFonts w:ascii="Times New Roman" w:eastAsia="Times New Roman" w:hAnsi="Times New Roman" w:cs="Times New Roman"/>
            <w:sz w:val="24"/>
            <w:szCs w:val="24"/>
            <w:lang w:val="en-GB"/>
          </w:rPr>
          <w:delText xml:space="preserve">with the respective other state </w:delText>
        </w:r>
      </w:del>
      <w:r>
        <w:rPr>
          <w:rFonts w:ascii="Times New Roman" w:eastAsia="Times New Roman" w:hAnsi="Times New Roman" w:cs="Times New Roman"/>
          <w:sz w:val="24"/>
          <w:szCs w:val="24"/>
          <w:lang w:val="en-GB"/>
        </w:rPr>
        <w:t xml:space="preserve">never disappeared. Moreover, </w:t>
      </w:r>
      <w:del w:id="154" w:author="Bori" w:date="2020-04-18T15:23:00Z">
        <w:r>
          <w:rPr>
            <w:rFonts w:ascii="Times New Roman" w:eastAsia="Times New Roman" w:hAnsi="Times New Roman" w:cs="Times New Roman"/>
            <w:sz w:val="24"/>
            <w:szCs w:val="24"/>
            <w:lang w:val="en-GB"/>
          </w:rPr>
          <w:delText xml:space="preserve">as </w:delText>
        </w:r>
      </w:del>
      <w:r>
        <w:rPr>
          <w:rFonts w:ascii="Times New Roman" w:eastAsia="Times New Roman" w:hAnsi="Times New Roman" w:cs="Times New Roman"/>
          <w:sz w:val="24"/>
          <w:szCs w:val="24"/>
          <w:lang w:val="en-GB"/>
        </w:rPr>
        <w:t xml:space="preserve">for certain </w:t>
      </w:r>
      <w:del w:id="155" w:author="Bori" w:date="2020-04-18T15:23:00Z">
        <w:r>
          <w:rPr>
            <w:rFonts w:ascii="Times New Roman" w:eastAsia="Times New Roman" w:hAnsi="Times New Roman" w:cs="Times New Roman"/>
            <w:sz w:val="24"/>
            <w:szCs w:val="24"/>
            <w:lang w:val="en-GB"/>
          </w:rPr>
          <w:delText xml:space="preserve">fields </w:delText>
        </w:r>
      </w:del>
      <w:ins w:id="156" w:author="Bori" w:date="2020-04-18T15:23:00Z">
        <w:r>
          <w:rPr>
            <w:rFonts w:ascii="Times New Roman" w:eastAsia="Times New Roman" w:hAnsi="Times New Roman" w:cs="Times New Roman"/>
            <w:sz w:val="24"/>
            <w:szCs w:val="24"/>
            <w:lang w:val="en-GB"/>
          </w:rPr>
          <w:t xml:space="preserve">areas </w:t>
        </w:r>
      </w:ins>
      <w:r>
        <w:rPr>
          <w:rFonts w:ascii="Times New Roman" w:eastAsia="Times New Roman" w:hAnsi="Times New Roman" w:cs="Times New Roman"/>
          <w:sz w:val="24"/>
          <w:szCs w:val="24"/>
          <w:lang w:val="en-GB"/>
        </w:rPr>
        <w:t xml:space="preserve">of cooperation, the </w:t>
      </w:r>
      <w:del w:id="157" w:author="Bori" w:date="2020-04-18T15:23:00Z">
        <w:r>
          <w:rPr>
            <w:rFonts w:ascii="Times New Roman" w:eastAsia="Times New Roman" w:hAnsi="Times New Roman" w:cs="Times New Roman"/>
            <w:sz w:val="24"/>
            <w:szCs w:val="24"/>
            <w:lang w:val="en-GB"/>
          </w:rPr>
          <w:delText>‘</w:delText>
        </w:r>
      </w:del>
      <w:ins w:id="158" w:author="Bori" w:date="2020-04-18T15:2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victory</w:t>
      </w:r>
      <w:del w:id="159" w:author="Bori" w:date="2020-04-18T15:23:00Z">
        <w:r>
          <w:rPr>
            <w:rFonts w:ascii="Times New Roman" w:eastAsia="Times New Roman" w:hAnsi="Times New Roman" w:cs="Times New Roman"/>
            <w:sz w:val="24"/>
            <w:szCs w:val="24"/>
            <w:lang w:val="en-GB"/>
          </w:rPr>
          <w:delText>’</w:delText>
        </w:r>
      </w:del>
      <w:ins w:id="160" w:author="Bori" w:date="2020-04-18T15:2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of the Warsaw Pact in no way resembled a </w:t>
      </w:r>
      <w:del w:id="161" w:author="Bori" w:date="2020-04-18T15:23:00Z">
        <w:r>
          <w:rPr>
            <w:rFonts w:ascii="Times New Roman" w:eastAsia="Times New Roman" w:hAnsi="Times New Roman" w:cs="Times New Roman"/>
            <w:sz w:val="24"/>
            <w:szCs w:val="24"/>
            <w:lang w:val="en-GB"/>
          </w:rPr>
          <w:delText>break</w:delText>
        </w:r>
      </w:del>
      <w:ins w:id="162" w:author="Bori" w:date="2020-04-18T15:23:00Z">
        <w:r>
          <w:rPr>
            <w:rFonts w:ascii="Times New Roman" w:eastAsia="Times New Roman" w:hAnsi="Times New Roman" w:cs="Times New Roman"/>
            <w:sz w:val="24"/>
            <w:szCs w:val="24"/>
            <w:lang w:val="en-GB"/>
          </w:rPr>
          <w:t>rupture</w:t>
        </w:r>
      </w:ins>
      <w:r>
        <w:rPr>
          <w:rFonts w:ascii="Times New Roman" w:eastAsia="Times New Roman" w:hAnsi="Times New Roman" w:cs="Times New Roman"/>
          <w:sz w:val="24"/>
          <w:szCs w:val="24"/>
          <w:lang w:val="en-GB"/>
        </w:rPr>
        <w:t xml:space="preserve">. This article aims to contribute to the study of </w:t>
      </w:r>
      <w:del w:id="163" w:author="Bori" w:date="2020-04-18T15:24:00Z">
        <w:r>
          <w:rPr>
            <w:rFonts w:ascii="Times New Roman" w:eastAsia="Times New Roman" w:hAnsi="Times New Roman" w:cs="Times New Roman"/>
            <w:sz w:val="24"/>
            <w:szCs w:val="24"/>
            <w:lang w:val="en-GB"/>
          </w:rPr>
          <w:delText xml:space="preserve">ruptures </w:delText>
        </w:r>
      </w:del>
      <w:ins w:id="164" w:author="Bori" w:date="2020-04-18T15:24:00Z">
        <w:r>
          <w:rPr>
            <w:rFonts w:ascii="Times New Roman" w:eastAsia="Times New Roman" w:hAnsi="Times New Roman" w:cs="Times New Roman"/>
            <w:sz w:val="24"/>
            <w:szCs w:val="24"/>
            <w:lang w:val="en-GB"/>
          </w:rPr>
          <w:t xml:space="preserve">breaks </w:t>
        </w:r>
      </w:ins>
      <w:r>
        <w:rPr>
          <w:rFonts w:ascii="Times New Roman" w:eastAsia="Times New Roman" w:hAnsi="Times New Roman" w:cs="Times New Roman"/>
          <w:sz w:val="24"/>
          <w:szCs w:val="24"/>
          <w:lang w:val="en-GB"/>
        </w:rPr>
        <w:t>and continuities in the contacts between states, their bureaucracies, and people in a world that has become more and more interconnected</w:t>
      </w:r>
      <w:del w:id="165" w:author="Bori" w:date="2020-04-18T15:25:00Z">
        <w:r>
          <w:rPr>
            <w:rFonts w:ascii="Times New Roman" w:eastAsia="Times New Roman" w:hAnsi="Times New Roman" w:cs="Times New Roman"/>
            <w:sz w:val="24"/>
            <w:szCs w:val="24"/>
            <w:lang w:val="en-GB"/>
          </w:rPr>
          <w:delText>;</w:delText>
        </w:r>
      </w:del>
      <w:ins w:id="166" w:author="Bori" w:date="2020-04-18T15:25: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a process in which communist leaderships </w:t>
      </w:r>
      <w:ins w:id="167" w:author="Bori" w:date="2020-04-18T15:25:00Z">
        <w:r>
          <w:rPr>
            <w:rFonts w:ascii="Times New Roman" w:eastAsia="Times New Roman" w:hAnsi="Times New Roman" w:cs="Times New Roman"/>
            <w:sz w:val="24"/>
            <w:szCs w:val="24"/>
            <w:lang w:val="en-GB"/>
          </w:rPr>
          <w:t xml:space="preserve">also </w:t>
        </w:r>
      </w:ins>
      <w:r>
        <w:rPr>
          <w:rFonts w:ascii="Times New Roman" w:eastAsia="Times New Roman" w:hAnsi="Times New Roman" w:cs="Times New Roman"/>
          <w:sz w:val="24"/>
          <w:szCs w:val="24"/>
          <w:lang w:val="en-GB"/>
        </w:rPr>
        <w:t>played a crucial and self-chosen role</w:t>
      </w:r>
      <w:del w:id="168" w:author="Bori" w:date="2020-04-18T15:25:00Z">
        <w:r>
          <w:rPr>
            <w:rFonts w:ascii="Times New Roman" w:eastAsia="Times New Roman" w:hAnsi="Times New Roman" w:cs="Times New Roman"/>
            <w:sz w:val="24"/>
            <w:szCs w:val="24"/>
            <w:lang w:val="en-GB"/>
          </w:rPr>
          <w:delText xml:space="preserve"> too</w:delText>
        </w:r>
      </w:del>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5"/>
      </w:r>
      <w:r>
        <w:rPr>
          <w:rFonts w:ascii="Times New Roman" w:eastAsia="Times New Roman" w:hAnsi="Times New Roman" w:cs="Times New Roman"/>
          <w:sz w:val="24"/>
          <w:szCs w:val="24"/>
          <w:lang w:val="en-GB"/>
        </w:rPr>
        <w:t xml:space="preserve"> Two spheres will be highlighted: (geo)political considerations and pressures</w:t>
      </w:r>
      <w:del w:id="173" w:author="Bori" w:date="2020-04-18T15:25:00Z">
        <w:r>
          <w:rPr>
            <w:rFonts w:ascii="Times New Roman" w:eastAsia="Times New Roman" w:hAnsi="Times New Roman" w:cs="Times New Roman"/>
            <w:sz w:val="24"/>
            <w:szCs w:val="24"/>
            <w:lang w:val="en-GB"/>
          </w:rPr>
          <w:delText>,</w:delText>
        </w:r>
      </w:del>
      <w:ins w:id="174" w:author="Bori" w:date="2020-04-18T15:2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and economic developments.</w:t>
      </w:r>
    </w:p>
    <w:p w14:paraId="2550254D"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Alex Callinicos propagates an </w:t>
      </w:r>
      <w:del w:id="175" w:author="Bori" w:date="2020-04-18T15:25:00Z">
        <w:r>
          <w:rPr>
            <w:rFonts w:ascii="Times New Roman" w:eastAsia="Times New Roman" w:hAnsi="Times New Roman" w:cs="Times New Roman"/>
            <w:sz w:val="24"/>
            <w:szCs w:val="24"/>
            <w:lang w:val="en-GB"/>
          </w:rPr>
          <w:delText>‘</w:delText>
        </w:r>
      </w:del>
      <w:ins w:id="176" w:author="Bori" w:date="2020-04-18T15:2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orthodox conception of agents</w:t>
      </w:r>
      <w:del w:id="177" w:author="Bori" w:date="2020-04-18T15:25:00Z">
        <w:r>
          <w:rPr>
            <w:rFonts w:ascii="Times New Roman" w:eastAsia="Times New Roman" w:hAnsi="Times New Roman" w:cs="Times New Roman"/>
            <w:sz w:val="24"/>
            <w:szCs w:val="24"/>
            <w:lang w:val="en-GB"/>
          </w:rPr>
          <w:delText>’</w:delText>
        </w:r>
      </w:del>
      <w:ins w:id="178" w:author="Bori" w:date="2020-04-18T15:25:00Z">
        <w:r>
          <w:rPr>
            <w:rFonts w:ascii="Times New Roman" w:eastAsia="Times New Roman" w:hAnsi="Times New Roman" w:cs="Times New Roman"/>
            <w:sz w:val="24"/>
            <w:szCs w:val="24"/>
            <w:lang w:val="en-GB"/>
          </w:rPr>
          <w:t>”</w:t>
        </w:r>
      </w:ins>
      <w:del w:id="179" w:author="Bori" w:date="2020-04-18T15:25:00Z">
        <w:r>
          <w:rPr>
            <w:rFonts w:ascii="Times New Roman" w:eastAsia="Times New Roman" w:hAnsi="Times New Roman" w:cs="Times New Roman"/>
            <w:sz w:val="24"/>
            <w:szCs w:val="24"/>
            <w:lang w:val="en-GB"/>
          </w:rPr>
          <w:delText>,</w:delText>
        </w:r>
      </w:del>
      <w:ins w:id="180" w:author="Bori" w:date="2020-04-18T15:25: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that is, </w:t>
      </w:r>
      <w:del w:id="181" w:author="Bori" w:date="2020-04-18T15:25:00Z">
        <w:r>
          <w:rPr>
            <w:rFonts w:ascii="Times New Roman" w:eastAsia="Times New Roman" w:hAnsi="Times New Roman" w:cs="Times New Roman"/>
            <w:sz w:val="24"/>
            <w:szCs w:val="24"/>
            <w:lang w:val="en-GB"/>
          </w:rPr>
          <w:delText>‘</w:delText>
        </w:r>
      </w:del>
      <w:ins w:id="182" w:author="Bori" w:date="2020-04-18T15:2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the idea that action is to be explained intentionally, by ascribing to actors beliefs and desires that caused them to act in the way they did</w:t>
      </w:r>
      <w:del w:id="183" w:author="Bori" w:date="2020-04-18T15:26:00Z">
        <w:r>
          <w:rPr>
            <w:rFonts w:ascii="Times New Roman" w:eastAsia="Times New Roman" w:hAnsi="Times New Roman" w:cs="Times New Roman"/>
            <w:sz w:val="24"/>
            <w:szCs w:val="24"/>
            <w:lang w:val="en-GB"/>
          </w:rPr>
          <w:delText>’</w:delText>
        </w:r>
      </w:del>
      <w:ins w:id="184" w:author="Bori" w:date="2020-04-18T15:2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lang w:val="en-GB"/>
        </w:rPr>
        <w:t xml:space="preserve"> Regarding the issue of agency in </w:t>
      </w:r>
      <w:ins w:id="185" w:author="Bori" w:date="2020-04-18T15:26: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Yugoslav</w:t>
      </w:r>
      <w:del w:id="186" w:author="Bori" w:date="2020-04-18T15:26:00Z">
        <w:r>
          <w:rPr>
            <w:rFonts w:ascii="Times New Roman" w:eastAsia="Times New Roman" w:hAnsi="Times New Roman" w:cs="Times New Roman"/>
            <w:sz w:val="24"/>
            <w:szCs w:val="24"/>
            <w:lang w:val="en-GB"/>
          </w:rPr>
          <w:delText>-</w:delText>
        </w:r>
      </w:del>
      <w:ins w:id="187" w:author="Bori" w:date="2020-04-18T15:2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contacts, </w:t>
      </w:r>
      <w:del w:id="188" w:author="Bori" w:date="2020-04-18T15:26:00Z">
        <w:r>
          <w:rPr>
            <w:rFonts w:ascii="Times New Roman" w:eastAsia="Times New Roman" w:hAnsi="Times New Roman" w:cs="Times New Roman"/>
            <w:sz w:val="24"/>
            <w:szCs w:val="24"/>
            <w:lang w:val="en-GB"/>
          </w:rPr>
          <w:delText xml:space="preserve">it is intended to explore </w:delText>
        </w:r>
      </w:del>
      <w:r>
        <w:rPr>
          <w:rFonts w:ascii="Times New Roman" w:eastAsia="Times New Roman" w:hAnsi="Times New Roman" w:cs="Times New Roman"/>
          <w:sz w:val="24"/>
          <w:szCs w:val="24"/>
          <w:lang w:val="en-GB"/>
        </w:rPr>
        <w:t>Callinicos’</w:t>
      </w:r>
      <w:ins w:id="189" w:author="Bori" w:date="2020-04-18T15:26: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 xml:space="preserve"> conceptions</w:t>
      </w:r>
      <w:ins w:id="190" w:author="Bori" w:date="2020-04-18T15:26:00Z">
        <w:r>
          <w:rPr>
            <w:rFonts w:ascii="Times New Roman" w:eastAsia="Times New Roman" w:hAnsi="Times New Roman" w:cs="Times New Roman"/>
            <w:sz w:val="24"/>
            <w:szCs w:val="24"/>
            <w:lang w:val="en-GB"/>
          </w:rPr>
          <w:t xml:space="preserve"> are to be explored</w:t>
        </w:r>
      </w:ins>
      <w:r>
        <w:rPr>
          <w:rFonts w:ascii="Times New Roman" w:eastAsia="Times New Roman" w:hAnsi="Times New Roman" w:cs="Times New Roman"/>
          <w:sz w:val="24"/>
          <w:szCs w:val="24"/>
          <w:lang w:val="en-GB"/>
        </w:rPr>
        <w:t xml:space="preserve"> in two ways: first</w:t>
      </w:r>
      <w:ins w:id="191" w:author="Bori" w:date="2020-04-18T15:27:00Z">
        <w:r>
          <w:rPr>
            <w:rFonts w:ascii="Times New Roman" w:eastAsia="Times New Roman" w:hAnsi="Times New Roman" w:cs="Times New Roman"/>
            <w:sz w:val="24"/>
            <w:szCs w:val="24"/>
            <w:lang w:val="en-GB"/>
          </w:rPr>
          <w:t>ly</w:t>
        </w:r>
      </w:ins>
      <w:r>
        <w:rPr>
          <w:rFonts w:ascii="Times New Roman" w:eastAsia="Times New Roman" w:hAnsi="Times New Roman" w:cs="Times New Roman"/>
          <w:sz w:val="24"/>
          <w:szCs w:val="24"/>
          <w:lang w:val="en-GB"/>
        </w:rPr>
        <w:t xml:space="preserve">, </w:t>
      </w:r>
      <w:del w:id="192" w:author="Bori" w:date="2020-04-18T15:28:00Z">
        <w:r>
          <w:rPr>
            <w:rFonts w:ascii="Times New Roman" w:eastAsia="Times New Roman" w:hAnsi="Times New Roman" w:cs="Times New Roman"/>
            <w:sz w:val="24"/>
            <w:szCs w:val="24"/>
            <w:lang w:val="en-GB"/>
          </w:rPr>
          <w:delText>this concerns</w:delText>
        </w:r>
      </w:del>
      <w:ins w:id="193" w:author="Bori" w:date="2020-04-18T15:28:00Z">
        <w:r>
          <w:rPr>
            <w:rFonts w:ascii="Times New Roman" w:eastAsia="Times New Roman" w:hAnsi="Times New Roman" w:cs="Times New Roman"/>
            <w:sz w:val="24"/>
            <w:szCs w:val="24"/>
            <w:lang w:val="en-GB"/>
          </w:rPr>
          <w:t>in view of</w:t>
        </w:r>
      </w:ins>
      <w:r>
        <w:rPr>
          <w:rFonts w:ascii="Times New Roman" w:eastAsia="Times New Roman" w:hAnsi="Times New Roman" w:cs="Times New Roman"/>
          <w:sz w:val="24"/>
          <w:szCs w:val="24"/>
          <w:lang w:val="en-GB"/>
        </w:rPr>
        <w:t xml:space="preserve"> the Yugoslavs and East Germans </w:t>
      </w:r>
      <w:del w:id="194" w:author="Bori" w:date="2020-04-18T15:28:00Z">
        <w:r>
          <w:rPr>
            <w:rFonts w:ascii="Times New Roman" w:eastAsia="Times New Roman" w:hAnsi="Times New Roman" w:cs="Times New Roman"/>
            <w:sz w:val="24"/>
            <w:szCs w:val="24"/>
            <w:lang w:val="en-GB"/>
          </w:rPr>
          <w:delText xml:space="preserve">that </w:delText>
        </w:r>
      </w:del>
      <w:ins w:id="195" w:author="Bori" w:date="2020-04-18T15:28:00Z">
        <w:r>
          <w:rPr>
            <w:rFonts w:ascii="Times New Roman" w:eastAsia="Times New Roman" w:hAnsi="Times New Roman" w:cs="Times New Roman"/>
            <w:sz w:val="24"/>
            <w:szCs w:val="24"/>
            <w:lang w:val="en-GB"/>
          </w:rPr>
          <w:t xml:space="preserve">who </w:t>
        </w:r>
      </w:ins>
      <w:r>
        <w:rPr>
          <w:rFonts w:ascii="Times New Roman" w:eastAsia="Times New Roman" w:hAnsi="Times New Roman" w:cs="Times New Roman"/>
          <w:sz w:val="24"/>
          <w:szCs w:val="24"/>
          <w:lang w:val="en-GB"/>
        </w:rPr>
        <w:t>were involved in shaping these contacts</w:t>
      </w:r>
      <w:del w:id="196" w:author="Bori" w:date="2020-04-18T15:29:00Z">
        <w:r>
          <w:rPr>
            <w:rFonts w:ascii="Times New Roman" w:eastAsia="Times New Roman" w:hAnsi="Times New Roman" w:cs="Times New Roman"/>
            <w:sz w:val="24"/>
            <w:szCs w:val="24"/>
            <w:lang w:val="en-GB"/>
          </w:rPr>
          <w:delText>.</w:delText>
        </w:r>
      </w:del>
      <w:ins w:id="197" w:author="Bori" w:date="2020-04-18T15:29:00Z">
        <w:r>
          <w:rPr>
            <w:rFonts w:ascii="Times New Roman" w:eastAsia="Times New Roman" w:hAnsi="Times New Roman" w:cs="Times New Roman"/>
            <w:sz w:val="24"/>
            <w:szCs w:val="24"/>
            <w:lang w:val="en-GB"/>
          </w:rPr>
          <w:t>; and</w:t>
        </w:r>
      </w:ins>
      <w:r>
        <w:rPr>
          <w:rFonts w:ascii="Times New Roman" w:eastAsia="Times New Roman" w:hAnsi="Times New Roman" w:cs="Times New Roman"/>
          <w:sz w:val="24"/>
          <w:szCs w:val="24"/>
          <w:lang w:val="en-GB"/>
        </w:rPr>
        <w:t xml:space="preserve"> </w:t>
      </w:r>
      <w:del w:id="198" w:author="Bori" w:date="2020-04-18T15:29:00Z">
        <w:r>
          <w:rPr>
            <w:rFonts w:ascii="Times New Roman" w:eastAsia="Times New Roman" w:hAnsi="Times New Roman" w:cs="Times New Roman"/>
            <w:sz w:val="24"/>
            <w:szCs w:val="24"/>
            <w:lang w:val="en-GB"/>
          </w:rPr>
          <w:delText>S</w:delText>
        </w:r>
      </w:del>
      <w:ins w:id="199" w:author="Bori" w:date="2020-04-18T15:29: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econdly,</w:t>
      </w:r>
      <w:ins w:id="200" w:author="Bori" w:date="2020-04-18T15:29:00Z">
        <w:r>
          <w:rPr>
            <w:rFonts w:ascii="Times New Roman" w:eastAsia="Times New Roman" w:hAnsi="Times New Roman" w:cs="Times New Roman"/>
            <w:sz w:val="24"/>
            <w:szCs w:val="24"/>
            <w:lang w:val="en-GB"/>
          </w:rPr>
          <w:t xml:space="preserve"> regarding</w:t>
        </w:r>
      </w:ins>
      <w:r>
        <w:rPr>
          <w:rFonts w:ascii="Times New Roman" w:eastAsia="Times New Roman" w:hAnsi="Times New Roman" w:cs="Times New Roman"/>
          <w:sz w:val="24"/>
          <w:szCs w:val="24"/>
          <w:lang w:val="en-GB"/>
        </w:rPr>
        <w:t xml:space="preserve"> the role of these states and </w:t>
      </w:r>
      <w:ins w:id="201" w:author="Bori" w:date="2020-04-18T15:29:00Z">
        <w:r>
          <w:rPr>
            <w:rFonts w:ascii="Times New Roman" w:eastAsia="Times New Roman" w:hAnsi="Times New Roman" w:cs="Times New Roman"/>
            <w:sz w:val="24"/>
            <w:szCs w:val="24"/>
            <w:lang w:val="en-GB"/>
          </w:rPr>
          <w:t xml:space="preserve">their </w:t>
        </w:r>
      </w:ins>
      <w:r>
        <w:rPr>
          <w:rFonts w:ascii="Times New Roman" w:eastAsia="Times New Roman" w:hAnsi="Times New Roman" w:cs="Times New Roman"/>
          <w:sz w:val="24"/>
          <w:szCs w:val="24"/>
          <w:lang w:val="en-GB"/>
        </w:rPr>
        <w:t>people in a wider framework, that of a global(ising) sphere</w:t>
      </w:r>
      <w:del w:id="202" w:author="Bori" w:date="2020-04-18T15:29:00Z">
        <w:r>
          <w:rPr>
            <w:rFonts w:ascii="Times New Roman" w:eastAsia="Times New Roman" w:hAnsi="Times New Roman" w:cs="Times New Roman"/>
            <w:sz w:val="24"/>
            <w:szCs w:val="24"/>
            <w:lang w:val="en-GB"/>
          </w:rPr>
          <w:delText>, is addressed</w:delText>
        </w:r>
      </w:del>
      <w:r>
        <w:rPr>
          <w:rFonts w:ascii="Times New Roman" w:eastAsia="Times New Roman" w:hAnsi="Times New Roman" w:cs="Times New Roman"/>
          <w:sz w:val="24"/>
          <w:szCs w:val="24"/>
          <w:lang w:val="en-GB"/>
        </w:rPr>
        <w:t xml:space="preserve">. </w:t>
      </w:r>
      <w:del w:id="203" w:author="Bori" w:date="2020-04-18T15:30:00Z">
        <w:r>
          <w:rPr>
            <w:rFonts w:ascii="Times New Roman" w:eastAsia="Times New Roman" w:hAnsi="Times New Roman" w:cs="Times New Roman"/>
            <w:sz w:val="24"/>
            <w:szCs w:val="24"/>
            <w:lang w:val="en-GB"/>
          </w:rPr>
          <w:delText>Without doubt</w:delText>
        </w:r>
      </w:del>
      <w:ins w:id="204" w:author="Bori" w:date="2020-04-18T15:30:00Z">
        <w:r>
          <w:rPr>
            <w:rFonts w:ascii="Times New Roman" w:eastAsia="Times New Roman" w:hAnsi="Times New Roman" w:cs="Times New Roman"/>
            <w:sz w:val="24"/>
            <w:szCs w:val="24"/>
            <w:lang w:val="en-GB"/>
          </w:rPr>
          <w:t>Undoubtedly</w:t>
        </w:r>
      </w:ins>
      <w:r>
        <w:rPr>
          <w:rFonts w:ascii="Times New Roman" w:eastAsia="Times New Roman" w:hAnsi="Times New Roman" w:cs="Times New Roman"/>
          <w:sz w:val="24"/>
          <w:szCs w:val="24"/>
          <w:lang w:val="en-GB"/>
        </w:rPr>
        <w:t xml:space="preserve">, </w:t>
      </w:r>
      <w:ins w:id="205" w:author="Bori" w:date="2020-04-18T15:3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globalisation processes shaped the </w:t>
      </w:r>
      <w:del w:id="206" w:author="Bori" w:date="2020-04-18T15:30:00Z">
        <w:r>
          <w:rPr>
            <w:rFonts w:ascii="Times New Roman" w:eastAsia="Times New Roman" w:hAnsi="Times New Roman" w:cs="Times New Roman"/>
            <w:sz w:val="24"/>
            <w:szCs w:val="24"/>
            <w:lang w:val="en-GB"/>
          </w:rPr>
          <w:delText>‘</w:delText>
        </w:r>
      </w:del>
      <w:ins w:id="207" w:author="Bori" w:date="2020-04-18T15:3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lived</w:t>
      </w:r>
      <w:del w:id="208" w:author="Bori" w:date="2020-04-18T15:30:00Z">
        <w:r>
          <w:rPr>
            <w:rFonts w:ascii="Times New Roman" w:eastAsia="Times New Roman" w:hAnsi="Times New Roman" w:cs="Times New Roman"/>
            <w:sz w:val="24"/>
            <w:szCs w:val="24"/>
            <w:lang w:val="en-GB"/>
          </w:rPr>
          <w:delText>’</w:delText>
        </w:r>
      </w:del>
      <w:ins w:id="209" w:author="Bori" w:date="2020-04-18T15:3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realities of all </w:t>
      </w:r>
      <w:ins w:id="210" w:author="Bori" w:date="2020-04-18T15:3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actors</w:t>
      </w:r>
      <w:ins w:id="211" w:author="Bori" w:date="2020-04-18T15:30:00Z">
        <w:r>
          <w:rPr>
            <w:rFonts w:ascii="Times New Roman" w:eastAsia="Times New Roman" w:hAnsi="Times New Roman" w:cs="Times New Roman"/>
            <w:sz w:val="24"/>
            <w:szCs w:val="24"/>
            <w:lang w:val="en-GB"/>
          </w:rPr>
          <w:t xml:space="preserve"> who were not only </w:t>
        </w:r>
      </w:ins>
      <w:del w:id="212" w:author="Bori" w:date="2020-04-18T15:30: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somehow involved in </w:t>
      </w:r>
      <w:ins w:id="213" w:author="Bori" w:date="2020-04-18T15:3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Yugoslav</w:t>
      </w:r>
      <w:del w:id="214" w:author="Bori" w:date="2020-04-18T15:30:00Z">
        <w:r>
          <w:rPr>
            <w:rFonts w:ascii="Times New Roman" w:eastAsia="Times New Roman" w:hAnsi="Times New Roman" w:cs="Times New Roman"/>
            <w:sz w:val="24"/>
            <w:szCs w:val="24"/>
            <w:lang w:val="en-GB"/>
          </w:rPr>
          <w:delText>-</w:delText>
        </w:r>
      </w:del>
      <w:ins w:id="215" w:author="Bori" w:date="2020-04-18T15:3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East German contacts</w:t>
      </w:r>
      <w:del w:id="216" w:author="Bori" w:date="2020-04-18T16:28: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but were also shaped by them. The following analysis of these two-way developments in the so</w:t>
      </w:r>
      <w:del w:id="217" w:author="Bori" w:date="2020-04-18T16:29:00Z">
        <w:r>
          <w:rPr>
            <w:rFonts w:ascii="Times New Roman" w:eastAsia="Times New Roman" w:hAnsi="Times New Roman" w:cs="Times New Roman"/>
            <w:sz w:val="24"/>
            <w:szCs w:val="24"/>
            <w:lang w:val="en-GB"/>
          </w:rPr>
          <w:delText xml:space="preserve"> </w:delText>
        </w:r>
      </w:del>
      <w:ins w:id="218" w:author="Bori" w:date="2020-04-18T16:2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far insufficiently </w:t>
      </w:r>
      <w:del w:id="219" w:author="Bori" w:date="2020-04-18T15:31:00Z">
        <w:r>
          <w:rPr>
            <w:rFonts w:ascii="Times New Roman" w:eastAsia="Times New Roman" w:hAnsi="Times New Roman" w:cs="Times New Roman"/>
            <w:sz w:val="24"/>
            <w:szCs w:val="24"/>
            <w:lang w:val="en-GB"/>
          </w:rPr>
          <w:delText xml:space="preserve">enquired </w:delText>
        </w:r>
      </w:del>
      <w:ins w:id="220" w:author="Bori" w:date="2020-04-18T15:31:00Z">
        <w:r>
          <w:rPr>
            <w:rFonts w:ascii="Times New Roman" w:eastAsia="Times New Roman" w:hAnsi="Times New Roman" w:cs="Times New Roman"/>
            <w:sz w:val="24"/>
            <w:szCs w:val="24"/>
            <w:lang w:val="en-GB"/>
          </w:rPr>
          <w:t xml:space="preserve">researched </w:t>
        </w:r>
      </w:ins>
      <w:r>
        <w:rPr>
          <w:rFonts w:ascii="Times New Roman" w:eastAsia="Times New Roman" w:hAnsi="Times New Roman" w:cs="Times New Roman"/>
          <w:sz w:val="24"/>
          <w:szCs w:val="24"/>
          <w:lang w:val="en-GB"/>
        </w:rPr>
        <w:t>Yugoslav</w:t>
      </w:r>
      <w:del w:id="221" w:author="Bori" w:date="2020-04-18T15:31:00Z">
        <w:r>
          <w:rPr>
            <w:rFonts w:ascii="Times New Roman" w:eastAsia="Times New Roman" w:hAnsi="Times New Roman" w:cs="Times New Roman"/>
            <w:sz w:val="24"/>
            <w:szCs w:val="24"/>
            <w:lang w:val="en-GB"/>
          </w:rPr>
          <w:delText>-</w:delText>
        </w:r>
      </w:del>
      <w:ins w:id="222" w:author="Bori" w:date="2020-04-18T15:3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contacts in the </w:t>
      </w:r>
      <w:del w:id="223" w:author="Bori" w:date="2020-04-18T15:31:00Z">
        <w:r>
          <w:rPr>
            <w:rFonts w:ascii="Times New Roman" w:eastAsia="Times New Roman" w:hAnsi="Times New Roman" w:cs="Times New Roman"/>
            <w:sz w:val="24"/>
            <w:szCs w:val="24"/>
            <w:lang w:val="en-GB"/>
          </w:rPr>
          <w:delText xml:space="preserve">period </w:delText>
        </w:r>
      </w:del>
      <w:r>
        <w:rPr>
          <w:rFonts w:ascii="Times New Roman" w:eastAsia="Times New Roman" w:hAnsi="Times New Roman" w:cs="Times New Roman"/>
          <w:sz w:val="24"/>
          <w:szCs w:val="24"/>
          <w:lang w:val="en-GB"/>
        </w:rPr>
        <w:t>1968</w:t>
      </w:r>
      <w:del w:id="224" w:author="Bori" w:date="2020-04-18T15:31:00Z">
        <w:r>
          <w:rPr>
            <w:rFonts w:ascii="Times New Roman" w:eastAsia="Times New Roman" w:hAnsi="Times New Roman" w:cs="Times New Roman"/>
            <w:sz w:val="24"/>
            <w:szCs w:val="24"/>
            <w:lang w:val="en-GB"/>
          </w:rPr>
          <w:delText>-</w:delText>
        </w:r>
      </w:del>
      <w:ins w:id="225" w:author="Bori" w:date="2020-04-18T15:3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1974</w:t>
      </w:r>
      <w:ins w:id="226" w:author="Bori" w:date="2020-04-18T15:31:00Z">
        <w:r>
          <w:rPr>
            <w:rFonts w:ascii="Times New Roman" w:eastAsia="Times New Roman" w:hAnsi="Times New Roman" w:cs="Times New Roman"/>
            <w:sz w:val="24"/>
            <w:szCs w:val="24"/>
            <w:lang w:val="en-GB"/>
          </w:rPr>
          <w:t xml:space="preserve"> period</w:t>
        </w:r>
      </w:ins>
      <w:r>
        <w:rPr>
          <w:rFonts w:ascii="Times New Roman" w:eastAsia="Times New Roman" w:hAnsi="Times New Roman" w:cs="Times New Roman"/>
          <w:sz w:val="24"/>
          <w:szCs w:val="24"/>
          <w:lang w:val="en-GB"/>
        </w:rPr>
        <w:t xml:space="preserve"> is based on the results of archival research</w:t>
      </w:r>
      <w:ins w:id="227" w:author="Bori" w:date="2020-04-18T15:3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conducted in</w:t>
      </w:r>
      <w:ins w:id="228" w:author="Bori" w:date="2020-04-18T15:32:00Z">
        <w:r>
          <w:rPr>
            <w:rFonts w:ascii="Times New Roman" w:eastAsia="Times New Roman" w:hAnsi="Times New Roman" w:cs="Times New Roman"/>
            <w:sz w:val="24"/>
            <w:szCs w:val="24"/>
            <w:lang w:val="en-GB"/>
          </w:rPr>
          <w:t xml:space="preserve"> the following archives:</w:t>
        </w:r>
      </w:ins>
      <w:r>
        <w:rPr>
          <w:rFonts w:ascii="Times New Roman" w:eastAsia="Times New Roman" w:hAnsi="Times New Roman" w:cs="Times New Roman"/>
          <w:sz w:val="24"/>
          <w:szCs w:val="24"/>
          <w:lang w:val="en-GB"/>
        </w:rPr>
        <w:t xml:space="preserve"> Diplomatski arhiv Ministarstva spoljnih poslova Republike Srbije, Arhiv Jugoslavije, Politisches Archiv des Auswärtigen Amtes, and Bundesarchiv. </w:t>
      </w:r>
    </w:p>
    <w:p w14:paraId="0EB3B0D9" w14:textId="77777777" w:rsidR="0030355C" w:rsidRDefault="0030355C" w:rsidP="00EF4E7D">
      <w:pPr>
        <w:spacing w:line="360" w:lineRule="auto"/>
        <w:jc w:val="both"/>
        <w:rPr>
          <w:rFonts w:ascii="Times New Roman" w:eastAsia="Times New Roman" w:hAnsi="Times New Roman" w:cs="Times New Roman"/>
          <w:sz w:val="24"/>
          <w:szCs w:val="24"/>
          <w:lang w:val="en-GB"/>
        </w:rPr>
      </w:pPr>
    </w:p>
    <w:p w14:paraId="1E943F50" w14:textId="77777777" w:rsidR="0030355C" w:rsidRDefault="00C14605" w:rsidP="00EF4E7D">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The triangular relationship </w:t>
      </w:r>
      <w:ins w:id="229" w:author="Bori" w:date="2020-04-18T15:32:00Z">
        <w:r>
          <w:rPr>
            <w:rFonts w:ascii="Times New Roman" w:eastAsia="Times New Roman" w:hAnsi="Times New Roman" w:cs="Times New Roman"/>
            <w:b/>
            <w:sz w:val="24"/>
            <w:szCs w:val="24"/>
            <w:lang w:val="en-GB"/>
          </w:rPr>
          <w:t xml:space="preserve">between the </w:t>
        </w:r>
      </w:ins>
      <w:r>
        <w:rPr>
          <w:rFonts w:ascii="Times New Roman" w:eastAsia="Times New Roman" w:hAnsi="Times New Roman" w:cs="Times New Roman"/>
          <w:b/>
          <w:sz w:val="24"/>
          <w:szCs w:val="24"/>
          <w:lang w:val="en-GB"/>
        </w:rPr>
        <w:t>SFRY</w:t>
      </w:r>
      <w:ins w:id="230" w:author="Bori" w:date="2020-04-18T15:32:00Z">
        <w:r>
          <w:rPr>
            <w:rFonts w:ascii="Times New Roman" w:eastAsia="Times New Roman" w:hAnsi="Times New Roman" w:cs="Times New Roman"/>
            <w:b/>
            <w:sz w:val="24"/>
            <w:szCs w:val="24"/>
            <w:lang w:val="en-GB"/>
          </w:rPr>
          <w:t>,</w:t>
        </w:r>
      </w:ins>
      <w:del w:id="231" w:author="Bori" w:date="2020-04-18T15:32:00Z">
        <w:r>
          <w:rPr>
            <w:rFonts w:ascii="Times New Roman" w:eastAsia="Times New Roman" w:hAnsi="Times New Roman" w:cs="Times New Roman"/>
            <w:b/>
            <w:sz w:val="24"/>
            <w:szCs w:val="24"/>
            <w:lang w:val="en-GB"/>
          </w:rPr>
          <w:delText>-</w:delText>
        </w:r>
      </w:del>
      <w:ins w:id="232" w:author="Bori" w:date="2020-04-18T15:32:00Z">
        <w:r>
          <w:rPr>
            <w:rFonts w:ascii="Times New Roman" w:eastAsia="Times New Roman" w:hAnsi="Times New Roman" w:cs="Times New Roman"/>
            <w:b/>
            <w:sz w:val="24"/>
            <w:szCs w:val="24"/>
            <w:lang w:val="en-GB"/>
          </w:rPr>
          <w:t xml:space="preserve"> </w:t>
        </w:r>
      </w:ins>
      <w:r>
        <w:rPr>
          <w:rFonts w:ascii="Times New Roman" w:eastAsia="Times New Roman" w:hAnsi="Times New Roman" w:cs="Times New Roman"/>
          <w:b/>
          <w:sz w:val="24"/>
          <w:szCs w:val="24"/>
          <w:lang w:val="en-GB"/>
        </w:rPr>
        <w:t>GDR</w:t>
      </w:r>
      <w:del w:id="233" w:author="Bori" w:date="2020-04-18T15:32:00Z">
        <w:r>
          <w:rPr>
            <w:rFonts w:ascii="Times New Roman" w:eastAsia="Times New Roman" w:hAnsi="Times New Roman" w:cs="Times New Roman"/>
            <w:b/>
            <w:sz w:val="24"/>
            <w:szCs w:val="24"/>
            <w:lang w:val="en-GB"/>
          </w:rPr>
          <w:delText>-</w:delText>
        </w:r>
      </w:del>
      <w:ins w:id="234" w:author="Bori" w:date="2020-04-18T15:32:00Z">
        <w:r>
          <w:rPr>
            <w:rFonts w:ascii="Times New Roman" w:eastAsia="Times New Roman" w:hAnsi="Times New Roman" w:cs="Times New Roman"/>
            <w:b/>
            <w:sz w:val="24"/>
            <w:szCs w:val="24"/>
            <w:lang w:val="en-GB"/>
          </w:rPr>
          <w:t xml:space="preserve">, and </w:t>
        </w:r>
      </w:ins>
      <w:r>
        <w:rPr>
          <w:rFonts w:ascii="Times New Roman" w:eastAsia="Times New Roman" w:hAnsi="Times New Roman" w:cs="Times New Roman"/>
          <w:b/>
          <w:sz w:val="24"/>
          <w:szCs w:val="24"/>
          <w:lang w:val="en-GB"/>
        </w:rPr>
        <w:t>FRG before August 1968</w:t>
      </w:r>
    </w:p>
    <w:p w14:paraId="384DA8AB" w14:textId="77777777" w:rsidR="00EF4E7D" w:rsidRDefault="00EF4E7D" w:rsidP="00EF4E7D">
      <w:pPr>
        <w:spacing w:line="360" w:lineRule="auto"/>
        <w:ind w:firstLine="709"/>
        <w:jc w:val="both"/>
        <w:rPr>
          <w:rFonts w:ascii="Times New Roman" w:eastAsia="Times New Roman" w:hAnsi="Times New Roman" w:cs="Times New Roman"/>
          <w:sz w:val="24"/>
          <w:szCs w:val="24"/>
          <w:lang w:val="en-GB"/>
        </w:rPr>
      </w:pPr>
    </w:p>
    <w:p w14:paraId="164C8256" w14:textId="77777777" w:rsidR="0030355C" w:rsidRDefault="00C14605" w:rsidP="00EF4E7D">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Especially in the first half of the Cold War period, for </w:t>
      </w:r>
      <w:ins w:id="235" w:author="Bori" w:date="2020-04-18T15:33:00Z">
        <w:r>
          <w:rPr>
            <w:rFonts w:ascii="Times New Roman" w:eastAsia="Times New Roman" w:hAnsi="Times New Roman" w:cs="Times New Roman"/>
            <w:sz w:val="24"/>
            <w:szCs w:val="24"/>
            <w:lang w:val="en-GB"/>
          </w:rPr>
          <w:t xml:space="preserve">any </w:t>
        </w:r>
      </w:ins>
      <w:r>
        <w:rPr>
          <w:rFonts w:ascii="Times New Roman" w:eastAsia="Times New Roman" w:hAnsi="Times New Roman" w:cs="Times New Roman"/>
          <w:sz w:val="24"/>
          <w:szCs w:val="24"/>
          <w:lang w:val="en-GB"/>
        </w:rPr>
        <w:t>third states</w:t>
      </w:r>
      <w:ins w:id="236" w:author="Bori" w:date="2020-04-18T15:3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each development in the</w:t>
      </w:r>
      <w:ins w:id="237" w:author="Bori" w:date="2020-04-18T15:33:00Z">
        <w:r>
          <w:rPr>
            <w:rFonts w:ascii="Times New Roman" w:eastAsia="Times New Roman" w:hAnsi="Times New Roman" w:cs="Times New Roman"/>
            <w:sz w:val="24"/>
            <w:szCs w:val="24"/>
            <w:lang w:val="en-GB"/>
          </w:rPr>
          <w:t>ir</w:t>
        </w:r>
      </w:ins>
      <w:r>
        <w:rPr>
          <w:rFonts w:ascii="Times New Roman" w:eastAsia="Times New Roman" w:hAnsi="Times New Roman" w:cs="Times New Roman"/>
          <w:sz w:val="24"/>
          <w:szCs w:val="24"/>
          <w:lang w:val="en-GB"/>
        </w:rPr>
        <w:t xml:space="preserve"> relations with either the GDR or FRG had implications for the contacts with the </w:t>
      </w:r>
      <w:del w:id="238" w:author="Bori" w:date="2020-04-18T16:29:00Z">
        <w:r>
          <w:rPr>
            <w:rFonts w:ascii="Times New Roman" w:eastAsia="Times New Roman" w:hAnsi="Times New Roman" w:cs="Times New Roman"/>
            <w:sz w:val="24"/>
            <w:szCs w:val="24"/>
            <w:lang w:val="en-GB"/>
          </w:rPr>
          <w:delText xml:space="preserve">respective </w:delText>
        </w:r>
      </w:del>
      <w:r>
        <w:rPr>
          <w:rFonts w:ascii="Times New Roman" w:eastAsia="Times New Roman" w:hAnsi="Times New Roman" w:cs="Times New Roman"/>
          <w:sz w:val="24"/>
          <w:szCs w:val="24"/>
          <w:lang w:val="en-GB"/>
        </w:rPr>
        <w:t xml:space="preserve">other German state. Concerning the </w:t>
      </w:r>
      <w:del w:id="239" w:author="Bori" w:date="2020-04-18T15:33:00Z">
        <w:r>
          <w:rPr>
            <w:rFonts w:ascii="Times New Roman" w:eastAsia="Times New Roman" w:hAnsi="Times New Roman" w:cs="Times New Roman"/>
            <w:sz w:val="24"/>
            <w:szCs w:val="24"/>
            <w:lang w:val="en-GB"/>
          </w:rPr>
          <w:delText>‘</w:delText>
        </w:r>
      </w:del>
      <w:ins w:id="240" w:author="Bori" w:date="2020-04-18T15:3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triangular</w:t>
      </w:r>
      <w:del w:id="241" w:author="Bori" w:date="2020-04-18T15:33:00Z">
        <w:r>
          <w:rPr>
            <w:rFonts w:ascii="Times New Roman" w:eastAsia="Times New Roman" w:hAnsi="Times New Roman" w:cs="Times New Roman"/>
            <w:sz w:val="24"/>
            <w:szCs w:val="24"/>
            <w:lang w:val="en-GB"/>
          </w:rPr>
          <w:delText>’</w:delText>
        </w:r>
      </w:del>
      <w:ins w:id="242" w:author="Bori" w:date="2020-04-18T15:3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Yugoslav</w:t>
      </w:r>
      <w:del w:id="243" w:author="Bori" w:date="2020-04-18T15:33:00Z">
        <w:r>
          <w:rPr>
            <w:rFonts w:ascii="Times New Roman" w:eastAsia="Times New Roman" w:hAnsi="Times New Roman" w:cs="Times New Roman"/>
            <w:sz w:val="24"/>
            <w:szCs w:val="24"/>
            <w:lang w:val="en-GB"/>
          </w:rPr>
          <w:delText>-</w:delText>
        </w:r>
      </w:del>
      <w:ins w:id="244" w:author="Bori" w:date="2020-04-18T15:3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German</w:t>
      </w:r>
      <w:del w:id="245" w:author="Bori" w:date="2020-04-18T15:33:00Z">
        <w:r>
          <w:rPr>
            <w:rFonts w:ascii="Times New Roman" w:eastAsia="Times New Roman" w:hAnsi="Times New Roman" w:cs="Times New Roman"/>
            <w:sz w:val="24"/>
            <w:szCs w:val="24"/>
            <w:lang w:val="en-GB"/>
          </w:rPr>
          <w:delText>-</w:delText>
        </w:r>
      </w:del>
      <w:ins w:id="246" w:author="Bori" w:date="2020-04-18T15:3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German relations, it is the afterlife of the conflict between Tito and </w:t>
      </w:r>
      <w:del w:id="247" w:author="Bori" w:date="2020-04-18T15:34:00Z">
        <w:r>
          <w:rPr>
            <w:rFonts w:ascii="Times New Roman" w:eastAsia="Times New Roman" w:hAnsi="Times New Roman" w:cs="Times New Roman"/>
            <w:sz w:val="24"/>
            <w:szCs w:val="24"/>
            <w:lang w:val="en-GB"/>
          </w:rPr>
          <w:delText xml:space="preserve">Iosif </w:delText>
        </w:r>
      </w:del>
      <w:ins w:id="248" w:author="Bori" w:date="2020-04-18T15:34:00Z">
        <w:r>
          <w:rPr>
            <w:rFonts w:ascii="Times New Roman" w:eastAsia="Times New Roman" w:hAnsi="Times New Roman" w:cs="Times New Roman"/>
            <w:sz w:val="24"/>
            <w:szCs w:val="24"/>
            <w:lang w:val="en-GB"/>
          </w:rPr>
          <w:t xml:space="preserve">Joseph </w:t>
        </w:r>
      </w:ins>
      <w:r>
        <w:rPr>
          <w:rFonts w:ascii="Times New Roman" w:eastAsia="Times New Roman" w:hAnsi="Times New Roman" w:cs="Times New Roman"/>
          <w:sz w:val="24"/>
          <w:szCs w:val="24"/>
          <w:lang w:val="en-GB"/>
        </w:rPr>
        <w:t>Stalin that</w:t>
      </w:r>
      <w:ins w:id="249" w:author="Bori" w:date="2020-04-18T15:34: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lastRenderedPageBreak/>
        <w:t>however particularly</w:t>
      </w:r>
      <w:ins w:id="250" w:author="Bori" w:date="2020-04-18T15:3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justifies such </w:t>
      </w:r>
      <w:ins w:id="251" w:author="Bori" w:date="2020-04-18T15:35:00Z">
        <w:r>
          <w:rPr>
            <w:rFonts w:ascii="Times New Roman" w:eastAsia="Times New Roman" w:hAnsi="Times New Roman" w:cs="Times New Roman"/>
            <w:sz w:val="24"/>
            <w:szCs w:val="24"/>
            <w:lang w:val="en-GB"/>
          </w:rPr>
          <w:t xml:space="preserve">a </w:t>
        </w:r>
      </w:ins>
      <w:r>
        <w:rPr>
          <w:rFonts w:ascii="Times New Roman" w:eastAsia="Times New Roman" w:hAnsi="Times New Roman" w:cs="Times New Roman"/>
          <w:sz w:val="24"/>
          <w:szCs w:val="24"/>
          <w:lang w:val="en-GB"/>
        </w:rPr>
        <w:t xml:space="preserve">characterisation. The </w:t>
      </w:r>
      <w:del w:id="252" w:author="Bori" w:date="2020-04-18T15:52:00Z">
        <w:r>
          <w:rPr>
            <w:rFonts w:ascii="Times New Roman" w:eastAsia="Times New Roman" w:hAnsi="Times New Roman" w:cs="Times New Roman"/>
            <w:sz w:val="24"/>
            <w:szCs w:val="24"/>
            <w:lang w:val="en-GB"/>
          </w:rPr>
          <w:delText xml:space="preserve">most important </w:delText>
        </w:r>
      </w:del>
      <w:r>
        <w:rPr>
          <w:rFonts w:ascii="Times New Roman" w:eastAsia="Times New Roman" w:hAnsi="Times New Roman" w:cs="Times New Roman"/>
          <w:sz w:val="24"/>
          <w:szCs w:val="24"/>
          <w:lang w:val="en-GB"/>
        </w:rPr>
        <w:t xml:space="preserve">occurrences in the </w:t>
      </w:r>
      <w:del w:id="253" w:author="Bori" w:date="2020-04-18T15:52:00Z">
        <w:r>
          <w:rPr>
            <w:rFonts w:ascii="Times New Roman" w:eastAsia="Times New Roman" w:hAnsi="Times New Roman" w:cs="Times New Roman"/>
            <w:sz w:val="24"/>
            <w:szCs w:val="24"/>
            <w:lang w:val="en-GB"/>
          </w:rPr>
          <w:delText xml:space="preserve">relationship </w:delText>
        </w:r>
      </w:del>
      <w:r>
        <w:rPr>
          <w:rFonts w:ascii="Times New Roman" w:eastAsia="Times New Roman" w:hAnsi="Times New Roman" w:cs="Times New Roman"/>
          <w:sz w:val="24"/>
          <w:szCs w:val="24"/>
          <w:lang w:val="en-GB"/>
        </w:rPr>
        <w:t>SFRY</w:t>
      </w:r>
      <w:del w:id="254" w:author="Bori" w:date="2020-04-18T15:52:00Z">
        <w:r>
          <w:rPr>
            <w:rFonts w:ascii="Times New Roman" w:eastAsia="Times New Roman" w:hAnsi="Times New Roman" w:cs="Times New Roman"/>
            <w:sz w:val="24"/>
            <w:szCs w:val="24"/>
            <w:lang w:val="en-GB"/>
          </w:rPr>
          <w:delText>-</w:delText>
        </w:r>
      </w:del>
      <w:ins w:id="255" w:author="Bori" w:date="2020-04-18T15:5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GDR</w:t>
      </w:r>
      <w:del w:id="256" w:author="Bori" w:date="2020-04-18T15:52:00Z">
        <w:r>
          <w:rPr>
            <w:rFonts w:ascii="Times New Roman" w:eastAsia="Times New Roman" w:hAnsi="Times New Roman" w:cs="Times New Roman"/>
            <w:sz w:val="24"/>
            <w:szCs w:val="24"/>
            <w:lang w:val="en-GB"/>
          </w:rPr>
          <w:delText>-</w:delText>
        </w:r>
      </w:del>
      <w:ins w:id="257" w:author="Bori" w:date="2020-04-18T15:5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FRG </w:t>
      </w:r>
      <w:ins w:id="258" w:author="Bori" w:date="2020-04-18T15:52:00Z">
        <w:r>
          <w:rPr>
            <w:rFonts w:ascii="Times New Roman" w:eastAsia="Times New Roman" w:hAnsi="Times New Roman" w:cs="Times New Roman"/>
            <w:sz w:val="24"/>
            <w:szCs w:val="24"/>
            <w:lang w:val="en-GB"/>
          </w:rPr>
          <w:t xml:space="preserve">relations </w:t>
        </w:r>
      </w:ins>
      <w:r>
        <w:rPr>
          <w:rFonts w:ascii="Times New Roman" w:eastAsia="Times New Roman" w:hAnsi="Times New Roman" w:cs="Times New Roman"/>
          <w:sz w:val="24"/>
          <w:szCs w:val="24"/>
          <w:lang w:val="en-GB"/>
        </w:rPr>
        <w:t>up to August 1968</w:t>
      </w:r>
      <w:ins w:id="259" w:author="Bori" w:date="2020-04-18T15:52:00Z">
        <w:r>
          <w:rPr>
            <w:rFonts w:ascii="Times New Roman" w:eastAsia="Times New Roman" w:hAnsi="Times New Roman" w:cs="Times New Roman"/>
            <w:sz w:val="24"/>
            <w:szCs w:val="24"/>
            <w:lang w:val="en-GB"/>
          </w:rPr>
          <w:t>, most relevant</w:t>
        </w:r>
      </w:ins>
      <w:r>
        <w:rPr>
          <w:rFonts w:ascii="Times New Roman" w:eastAsia="Times New Roman" w:hAnsi="Times New Roman" w:cs="Times New Roman"/>
          <w:sz w:val="24"/>
          <w:szCs w:val="24"/>
          <w:lang w:val="en-GB"/>
        </w:rPr>
        <w:t xml:space="preserve"> for the analysis of </w:t>
      </w:r>
      <w:ins w:id="260" w:author="Bori" w:date="2020-04-18T15:5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Yugoslav</w:t>
      </w:r>
      <w:del w:id="261" w:author="Bori" w:date="2020-04-18T15:53:00Z">
        <w:r>
          <w:rPr>
            <w:rFonts w:ascii="Times New Roman" w:eastAsia="Times New Roman" w:hAnsi="Times New Roman" w:cs="Times New Roman"/>
            <w:sz w:val="24"/>
            <w:szCs w:val="24"/>
            <w:lang w:val="en-GB"/>
          </w:rPr>
          <w:delText>-</w:delText>
        </w:r>
      </w:del>
      <w:ins w:id="262" w:author="Bori" w:date="2020-04-18T15:5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contacts in the roughly six years that followed, will be briefly outlined here. </w:t>
      </w:r>
    </w:p>
    <w:p w14:paraId="1030EB65"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Yugoslav</w:t>
      </w:r>
      <w:del w:id="263" w:author="Bori" w:date="2020-04-18T15:53:00Z">
        <w:r>
          <w:rPr>
            <w:rFonts w:ascii="Times New Roman" w:eastAsia="Times New Roman" w:hAnsi="Times New Roman" w:cs="Times New Roman"/>
            <w:sz w:val="24"/>
            <w:szCs w:val="24"/>
            <w:lang w:val="en-GB"/>
          </w:rPr>
          <w:delText>-</w:delText>
        </w:r>
      </w:del>
      <w:ins w:id="264" w:author="Bori" w:date="2020-04-18T15:5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Soviet split brought along a </w:t>
      </w:r>
      <w:del w:id="265" w:author="Bori" w:date="2020-04-18T16:30:00Z">
        <w:r>
          <w:rPr>
            <w:rFonts w:ascii="Times New Roman" w:eastAsia="Times New Roman" w:hAnsi="Times New Roman" w:cs="Times New Roman"/>
            <w:sz w:val="24"/>
            <w:szCs w:val="24"/>
            <w:lang w:val="en-GB"/>
          </w:rPr>
          <w:delText xml:space="preserve">split </w:delText>
        </w:r>
      </w:del>
      <w:ins w:id="266" w:author="Bori" w:date="2020-04-18T16:30:00Z">
        <w:r>
          <w:rPr>
            <w:rFonts w:ascii="Times New Roman" w:eastAsia="Times New Roman" w:hAnsi="Times New Roman" w:cs="Times New Roman"/>
            <w:sz w:val="24"/>
            <w:szCs w:val="24"/>
            <w:lang w:val="en-GB"/>
          </w:rPr>
          <w:t xml:space="preserve">divide </w:t>
        </w:r>
      </w:ins>
      <w:r>
        <w:rPr>
          <w:rFonts w:ascii="Times New Roman" w:eastAsia="Times New Roman" w:hAnsi="Times New Roman" w:cs="Times New Roman"/>
          <w:sz w:val="24"/>
          <w:szCs w:val="24"/>
          <w:lang w:val="en-GB"/>
        </w:rPr>
        <w:t xml:space="preserve">between the SED and the </w:t>
      </w:r>
      <w:r>
        <w:rPr>
          <w:rFonts w:ascii="Times New Roman" w:eastAsia="Times New Roman" w:hAnsi="Times New Roman" w:cs="Times New Roman"/>
          <w:i/>
          <w:iCs/>
          <w:sz w:val="24"/>
          <w:szCs w:val="24"/>
        </w:rPr>
        <w:t xml:space="preserve">Komunistička </w:t>
      </w:r>
      <w:r>
        <w:rPr>
          <w:rFonts w:ascii="Times New Roman" w:eastAsia="Times New Roman" w:hAnsi="Times New Roman" w:cs="Times New Roman"/>
          <w:i/>
          <w:iCs/>
          <w:sz w:val="24"/>
          <w:szCs w:val="24"/>
          <w:lang w:val="sl-SI"/>
        </w:rPr>
        <w:t>p</w:t>
      </w:r>
      <w:r>
        <w:rPr>
          <w:rFonts w:ascii="Times New Roman" w:eastAsia="Times New Roman" w:hAnsi="Times New Roman" w:cs="Times New Roman"/>
          <w:i/>
          <w:iCs/>
          <w:sz w:val="24"/>
          <w:szCs w:val="24"/>
        </w:rPr>
        <w:t>artija Jugoslavije</w:t>
      </w:r>
      <w:r>
        <w:rPr>
          <w:rFonts w:ascii="Times New Roman" w:eastAsia="Times New Roman" w:hAnsi="Times New Roman" w:cs="Times New Roman"/>
          <w:sz w:val="24"/>
          <w:szCs w:val="24"/>
          <w:lang w:val="en-GB"/>
        </w:rPr>
        <w:t xml:space="preserve"> (Communist Party of Yugoslavia, KPJ), and </w:t>
      </w:r>
      <w:del w:id="267" w:author="Bori" w:date="2020-04-18T15:54:00Z">
        <w:r>
          <w:rPr>
            <w:rFonts w:ascii="Times New Roman" w:eastAsia="Times New Roman" w:hAnsi="Times New Roman" w:cs="Times New Roman"/>
            <w:sz w:val="24"/>
            <w:szCs w:val="24"/>
            <w:lang w:val="en-GB"/>
          </w:rPr>
          <w:delText xml:space="preserve">from </w:delText>
        </w:r>
      </w:del>
      <w:ins w:id="268" w:author="Bori" w:date="2020-04-18T15:54:00Z">
        <w:r>
          <w:rPr>
            <w:rFonts w:ascii="Times New Roman" w:eastAsia="Times New Roman" w:hAnsi="Times New Roman" w:cs="Times New Roman"/>
            <w:sz w:val="24"/>
            <w:szCs w:val="24"/>
            <w:lang w:val="en-GB"/>
          </w:rPr>
          <w:t xml:space="preserve">as of </w:t>
        </w:r>
      </w:ins>
      <w:r>
        <w:rPr>
          <w:rFonts w:ascii="Times New Roman" w:eastAsia="Times New Roman" w:hAnsi="Times New Roman" w:cs="Times New Roman"/>
          <w:sz w:val="24"/>
          <w:szCs w:val="24"/>
          <w:lang w:val="en-GB"/>
        </w:rPr>
        <w:t xml:space="preserve">the emergence of the GDR in 1949 </w:t>
      </w:r>
      <w:del w:id="269" w:author="Bori" w:date="2020-04-18T15:54:00Z">
        <w:r>
          <w:rPr>
            <w:rFonts w:ascii="Times New Roman" w:eastAsia="Times New Roman" w:hAnsi="Times New Roman" w:cs="Times New Roman"/>
            <w:sz w:val="24"/>
            <w:szCs w:val="24"/>
            <w:lang w:val="en-GB"/>
          </w:rPr>
          <w:delText xml:space="preserve">onwards </w:delText>
        </w:r>
      </w:del>
      <w:r>
        <w:rPr>
          <w:rFonts w:ascii="Times New Roman" w:eastAsia="Times New Roman" w:hAnsi="Times New Roman" w:cs="Times New Roman"/>
          <w:sz w:val="24"/>
          <w:szCs w:val="24"/>
          <w:lang w:val="en-GB"/>
        </w:rPr>
        <w:t xml:space="preserve">also between the East German state and the FPRY. Moscow’s stance </w:t>
      </w:r>
      <w:del w:id="270" w:author="Bori" w:date="2020-04-18T15:54:00Z">
        <w:r>
          <w:rPr>
            <w:rFonts w:ascii="Times New Roman" w:eastAsia="Times New Roman" w:hAnsi="Times New Roman" w:cs="Times New Roman"/>
            <w:sz w:val="24"/>
            <w:szCs w:val="24"/>
            <w:lang w:val="en-GB"/>
          </w:rPr>
          <w:delText xml:space="preserve">withheld </w:delText>
        </w:r>
      </w:del>
      <w:ins w:id="271" w:author="Bori" w:date="2020-04-18T15:54:00Z">
        <w:r>
          <w:rPr>
            <w:rFonts w:ascii="Times New Roman" w:eastAsia="Times New Roman" w:hAnsi="Times New Roman" w:cs="Times New Roman"/>
            <w:sz w:val="24"/>
            <w:szCs w:val="24"/>
            <w:lang w:val="en-GB"/>
          </w:rPr>
          <w:t xml:space="preserve">prevented </w:t>
        </w:r>
      </w:ins>
      <w:r>
        <w:rPr>
          <w:rFonts w:ascii="Times New Roman" w:eastAsia="Times New Roman" w:hAnsi="Times New Roman" w:cs="Times New Roman"/>
          <w:sz w:val="24"/>
          <w:szCs w:val="24"/>
          <w:lang w:val="en-GB"/>
        </w:rPr>
        <w:t xml:space="preserve">the East German leadership from expressing any support for the possibility of </w:t>
      </w:r>
      <w:ins w:id="272" w:author="Bori" w:date="2020-04-18T15:55:00Z">
        <w:r>
          <w:rPr>
            <w:rFonts w:ascii="Times New Roman" w:eastAsia="Times New Roman" w:hAnsi="Times New Roman" w:cs="Times New Roman"/>
            <w:sz w:val="24"/>
            <w:szCs w:val="24"/>
            <w:lang w:val="en-GB"/>
          </w:rPr>
          <w:t>the</w:t>
        </w:r>
      </w:ins>
      <w:del w:id="273" w:author="Bori" w:date="2020-04-18T15:55:00Z">
        <w:r>
          <w:rPr>
            <w:rFonts w:ascii="Times New Roman" w:eastAsia="Times New Roman" w:hAnsi="Times New Roman" w:cs="Times New Roman"/>
            <w:sz w:val="24"/>
            <w:szCs w:val="24"/>
            <w:lang w:val="en-GB"/>
          </w:rPr>
          <w:delText>a</w:delText>
        </w:r>
      </w:del>
      <w:r>
        <w:rPr>
          <w:rFonts w:ascii="Times New Roman" w:eastAsia="Times New Roman" w:hAnsi="Times New Roman" w:cs="Times New Roman"/>
          <w:sz w:val="24"/>
          <w:szCs w:val="24"/>
          <w:lang w:val="en-GB"/>
        </w:rPr>
        <w:t xml:space="preserve"> Yugoslav path to communism. The West German government was aware of the political potential of warm relations with the FPRY. If the latter would be able to settle in its new role, this could be used to show the SED that a </w:t>
      </w:r>
      <w:ins w:id="274" w:author="Bori" w:date="2020-04-18T16:31:00Z">
        <w:r>
          <w:rPr>
            <w:rFonts w:ascii="Times New Roman" w:eastAsia="Times New Roman" w:hAnsi="Times New Roman" w:cs="Times New Roman"/>
            <w:sz w:val="24"/>
            <w:szCs w:val="24"/>
            <w:lang w:val="en-GB"/>
          </w:rPr>
          <w:t xml:space="preserve">form of </w:t>
        </w:r>
      </w:ins>
      <w:r>
        <w:rPr>
          <w:rFonts w:ascii="Times New Roman" w:eastAsia="Times New Roman" w:hAnsi="Times New Roman" w:cs="Times New Roman"/>
          <w:sz w:val="24"/>
          <w:szCs w:val="24"/>
          <w:lang w:val="en-GB"/>
        </w:rPr>
        <w:t>socialism independent from the CPSU was viable</w:t>
      </w:r>
      <w:del w:id="275" w:author="Bori" w:date="2020-04-18T16:31: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and that the FRG was willing to cooperate with such entity. </w:t>
      </w:r>
      <w:ins w:id="276" w:author="Bori" w:date="2020-04-18T15:55:00Z">
        <w:r>
          <w:rPr>
            <w:rFonts w:ascii="Times New Roman" w:eastAsia="Times New Roman" w:hAnsi="Times New Roman" w:cs="Times New Roman"/>
            <w:sz w:val="24"/>
            <w:szCs w:val="24"/>
            <w:lang w:val="en-GB"/>
          </w:rPr>
          <w:t xml:space="preserve">On the other hand, </w:t>
        </w:r>
      </w:ins>
      <w:del w:id="277" w:author="Bori" w:date="2020-04-18T15:55:00Z">
        <w:r>
          <w:rPr>
            <w:rFonts w:ascii="Times New Roman" w:eastAsia="Times New Roman" w:hAnsi="Times New Roman" w:cs="Times New Roman"/>
            <w:sz w:val="24"/>
            <w:szCs w:val="24"/>
            <w:lang w:val="en-GB"/>
          </w:rPr>
          <w:delText>T</w:delText>
        </w:r>
      </w:del>
      <w:ins w:id="278" w:author="Bori" w:date="2020-04-18T15:55:00Z">
        <w:r>
          <w:rPr>
            <w:rFonts w:ascii="Times New Roman" w:eastAsia="Times New Roman" w:hAnsi="Times New Roman" w:cs="Times New Roman"/>
            <w:sz w:val="24"/>
            <w:szCs w:val="24"/>
            <w:lang w:val="en-GB"/>
          </w:rPr>
          <w:t>t</w:t>
        </w:r>
      </w:ins>
      <w:r>
        <w:rPr>
          <w:rFonts w:ascii="Times New Roman" w:eastAsia="Times New Roman" w:hAnsi="Times New Roman" w:cs="Times New Roman"/>
          <w:sz w:val="24"/>
          <w:szCs w:val="24"/>
          <w:lang w:val="en-GB"/>
        </w:rPr>
        <w:t xml:space="preserve">he FPRY </w:t>
      </w:r>
      <w:del w:id="279" w:author="Bori" w:date="2020-04-18T15:56:00Z">
        <w:r>
          <w:rPr>
            <w:rFonts w:ascii="Times New Roman" w:eastAsia="Times New Roman" w:hAnsi="Times New Roman" w:cs="Times New Roman"/>
            <w:sz w:val="24"/>
            <w:szCs w:val="24"/>
            <w:lang w:val="en-GB"/>
          </w:rPr>
          <w:delText xml:space="preserve">was </w:delText>
        </w:r>
      </w:del>
      <w:del w:id="280" w:author="Bori" w:date="2020-04-18T15:55:00Z">
        <w:r>
          <w:rPr>
            <w:rFonts w:ascii="Times New Roman" w:eastAsia="Times New Roman" w:hAnsi="Times New Roman" w:cs="Times New Roman"/>
            <w:sz w:val="24"/>
            <w:szCs w:val="24"/>
            <w:lang w:val="en-GB"/>
          </w:rPr>
          <w:delText xml:space="preserve">on the other hand </w:delText>
        </w:r>
      </w:del>
      <w:del w:id="281" w:author="Bori" w:date="2020-04-18T15:56:00Z">
        <w:r>
          <w:rPr>
            <w:rFonts w:ascii="Times New Roman" w:eastAsia="Times New Roman" w:hAnsi="Times New Roman" w:cs="Times New Roman"/>
            <w:sz w:val="24"/>
            <w:szCs w:val="24"/>
            <w:lang w:val="en-GB"/>
          </w:rPr>
          <w:delText xml:space="preserve">in need </w:delText>
        </w:r>
      </w:del>
      <w:del w:id="282" w:author="Bori" w:date="2020-04-18T15:55:00Z">
        <w:r>
          <w:rPr>
            <w:rFonts w:ascii="Times New Roman" w:eastAsia="Times New Roman" w:hAnsi="Times New Roman" w:cs="Times New Roman"/>
            <w:sz w:val="24"/>
            <w:szCs w:val="24"/>
            <w:lang w:val="en-GB"/>
          </w:rPr>
          <w:delText xml:space="preserve">for </w:delText>
        </w:r>
      </w:del>
      <w:ins w:id="283" w:author="Bori" w:date="2020-04-18T15:56:00Z">
        <w:r>
          <w:rPr>
            <w:rFonts w:ascii="Times New Roman" w:eastAsia="Times New Roman" w:hAnsi="Times New Roman" w:cs="Times New Roman"/>
            <w:sz w:val="24"/>
            <w:szCs w:val="24"/>
            <w:lang w:val="en-GB"/>
          </w:rPr>
          <w:t>needed</w:t>
        </w:r>
      </w:ins>
      <w:ins w:id="284" w:author="Bori" w:date="2020-04-18T15:55: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moral and economic support </w:t>
      </w:r>
      <w:del w:id="285" w:author="Bori" w:date="2020-04-18T15:56:00Z">
        <w:r>
          <w:rPr>
            <w:rFonts w:ascii="Times New Roman" w:eastAsia="Times New Roman" w:hAnsi="Times New Roman" w:cs="Times New Roman"/>
            <w:sz w:val="24"/>
            <w:szCs w:val="24"/>
            <w:lang w:val="en-GB"/>
          </w:rPr>
          <w:delText xml:space="preserve">for </w:delText>
        </w:r>
      </w:del>
      <w:ins w:id="286" w:author="Bori" w:date="2020-04-18T15:56:00Z">
        <w:r>
          <w:rPr>
            <w:rFonts w:ascii="Times New Roman" w:eastAsia="Times New Roman" w:hAnsi="Times New Roman" w:cs="Times New Roman"/>
            <w:sz w:val="24"/>
            <w:szCs w:val="24"/>
            <w:lang w:val="en-GB"/>
          </w:rPr>
          <w:t xml:space="preserve">in </w:t>
        </w:r>
      </w:ins>
      <w:r>
        <w:rPr>
          <w:rFonts w:ascii="Times New Roman" w:eastAsia="Times New Roman" w:hAnsi="Times New Roman" w:cs="Times New Roman"/>
          <w:sz w:val="24"/>
          <w:szCs w:val="24"/>
          <w:lang w:val="en-GB"/>
        </w:rPr>
        <w:t xml:space="preserve">its new role as a </w:t>
      </w:r>
      <w:ins w:id="287" w:author="Bori" w:date="2020-04-18T15:56:00Z">
        <w:r>
          <w:rPr>
            <w:rFonts w:ascii="Times New Roman" w:eastAsia="Times New Roman" w:hAnsi="Times New Roman" w:cs="Times New Roman"/>
            <w:sz w:val="24"/>
            <w:szCs w:val="24"/>
            <w:lang w:val="en-GB"/>
          </w:rPr>
          <w:t xml:space="preserve">European </w:t>
        </w:r>
      </w:ins>
      <w:r>
        <w:rPr>
          <w:rFonts w:ascii="Times New Roman" w:eastAsia="Times New Roman" w:hAnsi="Times New Roman" w:cs="Times New Roman"/>
          <w:sz w:val="24"/>
          <w:szCs w:val="24"/>
          <w:lang w:val="en-GB"/>
        </w:rPr>
        <w:t xml:space="preserve">socialist state </w:t>
      </w:r>
      <w:del w:id="288" w:author="Bori" w:date="2020-04-18T15:56:00Z">
        <w:r>
          <w:rPr>
            <w:rFonts w:ascii="Times New Roman" w:eastAsia="Times New Roman" w:hAnsi="Times New Roman" w:cs="Times New Roman"/>
            <w:sz w:val="24"/>
            <w:szCs w:val="24"/>
            <w:lang w:val="en-GB"/>
          </w:rPr>
          <w:delText xml:space="preserve">in Europe </w:delText>
        </w:r>
      </w:del>
      <w:r>
        <w:rPr>
          <w:rFonts w:ascii="Times New Roman" w:eastAsia="Times New Roman" w:hAnsi="Times New Roman" w:cs="Times New Roman"/>
          <w:sz w:val="24"/>
          <w:szCs w:val="24"/>
          <w:lang w:val="en-GB"/>
        </w:rPr>
        <w:t xml:space="preserve">that acted independently </w:t>
      </w:r>
      <w:del w:id="289" w:author="Bori" w:date="2020-04-18T15:56:00Z">
        <w:r>
          <w:rPr>
            <w:rFonts w:ascii="Times New Roman" w:eastAsia="Times New Roman" w:hAnsi="Times New Roman" w:cs="Times New Roman"/>
            <w:sz w:val="24"/>
            <w:szCs w:val="24"/>
            <w:lang w:val="en-GB"/>
          </w:rPr>
          <w:delText xml:space="preserve">from </w:delText>
        </w:r>
      </w:del>
      <w:ins w:id="290" w:author="Bori" w:date="2020-04-18T15:56: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Moscow. These circumstances led to the establishment of Yugoslav</w:t>
      </w:r>
      <w:del w:id="291" w:author="Bori" w:date="2020-04-18T15:57:00Z">
        <w:r>
          <w:rPr>
            <w:rFonts w:ascii="Times New Roman" w:eastAsia="Times New Roman" w:hAnsi="Times New Roman" w:cs="Times New Roman"/>
            <w:sz w:val="24"/>
            <w:szCs w:val="24"/>
            <w:lang w:val="en-GB"/>
          </w:rPr>
          <w:delText>-</w:delText>
        </w:r>
      </w:del>
      <w:ins w:id="292" w:author="Bori" w:date="2020-04-18T15:5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West German diplomatic relations in 1951.  </w:t>
      </w:r>
    </w:p>
    <w:p w14:paraId="3FC3467A"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ins w:id="293" w:author="Bori" w:date="2020-04-18T15:57:00Z">
        <w:r>
          <w:rPr>
            <w:rFonts w:ascii="Times New Roman" w:eastAsia="Times New Roman" w:hAnsi="Times New Roman" w:cs="Times New Roman"/>
            <w:sz w:val="24"/>
            <w:szCs w:val="24"/>
            <w:lang w:val="en-GB"/>
          </w:rPr>
          <w:t xml:space="preserve">The </w:t>
        </w:r>
      </w:ins>
      <w:del w:id="294" w:author="Bori" w:date="2020-04-18T15:57:00Z">
        <w:r>
          <w:rPr>
            <w:rFonts w:ascii="Times New Roman" w:eastAsia="Times New Roman" w:hAnsi="Times New Roman" w:cs="Times New Roman"/>
            <w:sz w:val="24"/>
            <w:szCs w:val="24"/>
            <w:lang w:val="en-GB"/>
          </w:rPr>
          <w:delText>D</w:delText>
        </w:r>
      </w:del>
      <w:ins w:id="295" w:author="Bori" w:date="2020-04-18T15:57:00Z">
        <w:r>
          <w:rPr>
            <w:rFonts w:ascii="Times New Roman" w:eastAsia="Times New Roman" w:hAnsi="Times New Roman" w:cs="Times New Roman"/>
            <w:sz w:val="24"/>
            <w:szCs w:val="24"/>
            <w:lang w:val="en-GB"/>
          </w:rPr>
          <w:t>d</w:t>
        </w:r>
      </w:ins>
      <w:r>
        <w:rPr>
          <w:rFonts w:ascii="Times New Roman" w:eastAsia="Times New Roman" w:hAnsi="Times New Roman" w:cs="Times New Roman"/>
          <w:sz w:val="24"/>
          <w:szCs w:val="24"/>
          <w:lang w:val="en-GB"/>
        </w:rPr>
        <w:t xml:space="preserve">e-Stalinisation under Nikita Khrushchev became one of the core reasons why not only the Union of Soviet Socialist Republics </w:t>
      </w:r>
      <w:bookmarkStart w:id="296" w:name="_Hlk531780174"/>
      <w:r>
        <w:rPr>
          <w:rFonts w:ascii="Times New Roman" w:eastAsia="Times New Roman" w:hAnsi="Times New Roman" w:cs="Times New Roman"/>
          <w:sz w:val="24"/>
          <w:szCs w:val="24"/>
          <w:lang w:val="en-GB"/>
        </w:rPr>
        <w:t>(USSR)</w:t>
      </w:r>
      <w:bookmarkEnd w:id="296"/>
      <w:r>
        <w:rPr>
          <w:rFonts w:ascii="Times New Roman" w:eastAsia="Times New Roman" w:hAnsi="Times New Roman" w:cs="Times New Roman"/>
          <w:sz w:val="24"/>
          <w:szCs w:val="24"/>
          <w:lang w:val="en-GB"/>
        </w:rPr>
        <w:t xml:space="preserve"> and </w:t>
      </w:r>
      <w:ins w:id="297" w:author="Bori" w:date="2020-04-18T15:57: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FPRY</w:t>
      </w:r>
      <w:del w:id="298" w:author="Bori" w:date="2020-04-18T15:57: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but also the GDR and</w:t>
      </w:r>
      <w:ins w:id="299" w:author="Bori" w:date="2020-04-18T15:57:00Z">
        <w:r>
          <w:rPr>
            <w:rFonts w:ascii="Times New Roman" w:eastAsia="Times New Roman" w:hAnsi="Times New Roman" w:cs="Times New Roman"/>
            <w:sz w:val="24"/>
            <w:szCs w:val="24"/>
            <w:lang w:val="en-GB"/>
          </w:rPr>
          <w:t xml:space="preserve"> the</w:t>
        </w:r>
      </w:ins>
      <w:r>
        <w:rPr>
          <w:rFonts w:ascii="Times New Roman" w:eastAsia="Times New Roman" w:hAnsi="Times New Roman" w:cs="Times New Roman"/>
          <w:sz w:val="24"/>
          <w:szCs w:val="24"/>
          <w:lang w:val="en-GB"/>
        </w:rPr>
        <w:t xml:space="preserve"> FPRY</w:t>
      </w:r>
      <w:del w:id="300" w:author="Bori" w:date="2020-04-18T15:57: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could </w:t>
      </w:r>
      <w:del w:id="301" w:author="Bori" w:date="2020-04-18T15:57:00Z">
        <w:r>
          <w:rPr>
            <w:rFonts w:ascii="Times New Roman" w:eastAsia="Times New Roman" w:hAnsi="Times New Roman" w:cs="Times New Roman"/>
            <w:sz w:val="24"/>
            <w:szCs w:val="24"/>
            <w:lang w:val="en-GB"/>
          </w:rPr>
          <w:delText>set-up</w:delText>
        </w:r>
      </w:del>
      <w:ins w:id="302" w:author="Bori" w:date="2020-04-18T15:57:00Z">
        <w:r>
          <w:rPr>
            <w:rFonts w:ascii="Times New Roman" w:eastAsia="Times New Roman" w:hAnsi="Times New Roman" w:cs="Times New Roman"/>
            <w:sz w:val="24"/>
            <w:szCs w:val="24"/>
            <w:lang w:val="en-GB"/>
          </w:rPr>
          <w:t>establish</w:t>
        </w:r>
      </w:ins>
      <w:r>
        <w:rPr>
          <w:rFonts w:ascii="Times New Roman" w:eastAsia="Times New Roman" w:hAnsi="Times New Roman" w:cs="Times New Roman"/>
          <w:sz w:val="24"/>
          <w:szCs w:val="24"/>
          <w:lang w:val="en-GB"/>
        </w:rPr>
        <w:t xml:space="preserve"> new forms of cooperation. This process led to Belgrade’s decision to </w:t>
      </w:r>
      <w:del w:id="303" w:author="Bori" w:date="2020-04-18T16:32:00Z">
        <w:r>
          <w:rPr>
            <w:rFonts w:ascii="Times New Roman" w:eastAsia="Times New Roman" w:hAnsi="Times New Roman" w:cs="Times New Roman"/>
            <w:sz w:val="24"/>
            <w:szCs w:val="24"/>
            <w:lang w:val="en-GB"/>
          </w:rPr>
          <w:delText xml:space="preserve">officially </w:delText>
        </w:r>
      </w:del>
      <w:r>
        <w:rPr>
          <w:rFonts w:ascii="Times New Roman" w:eastAsia="Times New Roman" w:hAnsi="Times New Roman" w:cs="Times New Roman"/>
          <w:sz w:val="24"/>
          <w:szCs w:val="24"/>
          <w:lang w:val="en-GB"/>
        </w:rPr>
        <w:t>acknowledge the GDR</w:t>
      </w:r>
      <w:ins w:id="304" w:author="Bori" w:date="2020-04-18T16:32:00Z">
        <w:r>
          <w:rPr>
            <w:rFonts w:ascii="Times New Roman" w:eastAsia="Times New Roman" w:hAnsi="Times New Roman" w:cs="Times New Roman"/>
            <w:sz w:val="24"/>
            <w:szCs w:val="24"/>
            <w:lang w:val="en-GB"/>
          </w:rPr>
          <w:t xml:space="preserve"> officially</w:t>
        </w:r>
      </w:ins>
      <w:r>
        <w:rPr>
          <w:rFonts w:ascii="Times New Roman" w:eastAsia="Times New Roman" w:hAnsi="Times New Roman" w:cs="Times New Roman"/>
          <w:sz w:val="24"/>
          <w:szCs w:val="24"/>
          <w:lang w:val="en-GB"/>
        </w:rPr>
        <w:t xml:space="preserve"> in 1957. For the Yugoslav leadership, </w:t>
      </w:r>
      <w:del w:id="305" w:author="Bori" w:date="2020-04-18T15:58:00Z">
        <w:r>
          <w:rPr>
            <w:rFonts w:ascii="Times New Roman" w:eastAsia="Times New Roman" w:hAnsi="Times New Roman" w:cs="Times New Roman"/>
            <w:sz w:val="24"/>
            <w:szCs w:val="24"/>
            <w:lang w:val="en-GB"/>
          </w:rPr>
          <w:delText xml:space="preserve">it </w:delText>
        </w:r>
      </w:del>
      <w:ins w:id="306" w:author="Bori" w:date="2020-04-18T15:58:00Z">
        <w:r>
          <w:rPr>
            <w:rFonts w:ascii="Times New Roman" w:eastAsia="Times New Roman" w:hAnsi="Times New Roman" w:cs="Times New Roman"/>
            <w:sz w:val="24"/>
            <w:szCs w:val="24"/>
            <w:lang w:val="en-GB"/>
          </w:rPr>
          <w:t xml:space="preserve">this </w:t>
        </w:r>
      </w:ins>
      <w:del w:id="307" w:author="Bori" w:date="2020-04-18T15:59:00Z">
        <w:r>
          <w:rPr>
            <w:rFonts w:ascii="Times New Roman" w:eastAsia="Times New Roman" w:hAnsi="Times New Roman" w:cs="Times New Roman"/>
            <w:sz w:val="24"/>
            <w:szCs w:val="24"/>
            <w:lang w:val="en-GB"/>
          </w:rPr>
          <w:delText xml:space="preserve">was a </w:delText>
        </w:r>
      </w:del>
      <w:r>
        <w:rPr>
          <w:rFonts w:ascii="Times New Roman" w:eastAsia="Times New Roman" w:hAnsi="Times New Roman" w:cs="Times New Roman"/>
          <w:sz w:val="24"/>
          <w:szCs w:val="24"/>
          <w:lang w:val="en-GB"/>
        </w:rPr>
        <w:t xml:space="preserve">move </w:t>
      </w:r>
      <w:del w:id="308" w:author="Bori" w:date="2020-04-18T15:59:00Z">
        <w:r>
          <w:rPr>
            <w:rFonts w:ascii="Times New Roman" w:eastAsia="Times New Roman" w:hAnsi="Times New Roman" w:cs="Times New Roman"/>
            <w:sz w:val="24"/>
            <w:szCs w:val="24"/>
            <w:lang w:val="en-GB"/>
          </w:rPr>
          <w:delText xml:space="preserve">that </w:delText>
        </w:r>
      </w:del>
      <w:del w:id="309" w:author="Bori" w:date="2020-04-18T15:58:00Z">
        <w:r>
          <w:rPr>
            <w:rFonts w:ascii="Times New Roman" w:eastAsia="Times New Roman" w:hAnsi="Times New Roman" w:cs="Times New Roman"/>
            <w:sz w:val="24"/>
            <w:szCs w:val="24"/>
            <w:lang w:val="en-GB"/>
          </w:rPr>
          <w:delText xml:space="preserve">needed to </w:delText>
        </w:r>
      </w:del>
      <w:r>
        <w:rPr>
          <w:rFonts w:ascii="Times New Roman" w:eastAsia="Times New Roman" w:hAnsi="Times New Roman" w:cs="Times New Roman"/>
          <w:sz w:val="24"/>
          <w:szCs w:val="24"/>
          <w:lang w:val="en-GB"/>
        </w:rPr>
        <w:t>underline</w:t>
      </w:r>
      <w:ins w:id="310" w:author="Bori" w:date="2020-04-18T15:58:00Z">
        <w:r>
          <w:rPr>
            <w:rFonts w:ascii="Times New Roman" w:eastAsia="Times New Roman" w:hAnsi="Times New Roman" w:cs="Times New Roman"/>
            <w:sz w:val="24"/>
            <w:szCs w:val="24"/>
            <w:lang w:val="en-GB"/>
          </w:rPr>
          <w:t>d</w:t>
        </w:r>
      </w:ins>
      <w:r>
        <w:rPr>
          <w:rFonts w:ascii="Times New Roman" w:eastAsia="Times New Roman" w:hAnsi="Times New Roman" w:cs="Times New Roman"/>
          <w:sz w:val="24"/>
          <w:szCs w:val="24"/>
          <w:lang w:val="en-GB"/>
        </w:rPr>
        <w:t xml:space="preserve"> its aim to </w:t>
      </w:r>
      <w:del w:id="311" w:author="Bori" w:date="2020-04-18T15:58:00Z">
        <w:r>
          <w:rPr>
            <w:rFonts w:ascii="Times New Roman" w:eastAsia="Times New Roman" w:hAnsi="Times New Roman" w:cs="Times New Roman"/>
            <w:sz w:val="24"/>
            <w:szCs w:val="24"/>
            <w:lang w:val="en-GB"/>
          </w:rPr>
          <w:delText>take in</w:delText>
        </w:r>
      </w:del>
      <w:ins w:id="312" w:author="Bori" w:date="2020-04-18T15:58:00Z">
        <w:r>
          <w:rPr>
            <w:rFonts w:ascii="Times New Roman" w:eastAsia="Times New Roman" w:hAnsi="Times New Roman" w:cs="Times New Roman"/>
            <w:sz w:val="24"/>
            <w:szCs w:val="24"/>
            <w:lang w:val="en-GB"/>
          </w:rPr>
          <w:t>establish</w:t>
        </w:r>
      </w:ins>
      <w:r>
        <w:rPr>
          <w:rFonts w:ascii="Times New Roman" w:eastAsia="Times New Roman" w:hAnsi="Times New Roman" w:cs="Times New Roman"/>
          <w:sz w:val="24"/>
          <w:szCs w:val="24"/>
          <w:lang w:val="en-GB"/>
        </w:rPr>
        <w:t xml:space="preserve"> a position </w:t>
      </w:r>
      <w:del w:id="313" w:author="Bori" w:date="2020-04-18T15:59:00Z">
        <w:r>
          <w:rPr>
            <w:rFonts w:ascii="Times New Roman" w:eastAsia="Times New Roman" w:hAnsi="Times New Roman" w:cs="Times New Roman"/>
            <w:sz w:val="24"/>
            <w:szCs w:val="24"/>
            <w:lang w:val="en-GB"/>
          </w:rPr>
          <w:delText xml:space="preserve">in </w:delText>
        </w:r>
      </w:del>
      <w:r>
        <w:rPr>
          <w:rFonts w:ascii="Times New Roman" w:eastAsia="Times New Roman" w:hAnsi="Times New Roman" w:cs="Times New Roman"/>
          <w:sz w:val="24"/>
          <w:szCs w:val="24"/>
          <w:lang w:val="en-GB"/>
        </w:rPr>
        <w:t xml:space="preserve">between the two power blocs of the Cold War era. In reaction to this, the West German government put the Hallstein Doctrine in practice. This doctrine prescribed that establishing or maintaining official relations with the GDR by a third state – except the USSR – was understood as an unfriendly act </w:t>
      </w:r>
      <w:del w:id="314" w:author="Bori" w:date="2020-04-18T16:00:00Z">
        <w:r>
          <w:rPr>
            <w:rFonts w:ascii="Times New Roman" w:eastAsia="Times New Roman" w:hAnsi="Times New Roman" w:cs="Times New Roman"/>
            <w:sz w:val="24"/>
            <w:szCs w:val="24"/>
            <w:lang w:val="en-GB"/>
          </w:rPr>
          <w:delText xml:space="preserve">and </w:delText>
        </w:r>
      </w:del>
      <w:ins w:id="315" w:author="Bori" w:date="2020-04-18T16:00:00Z">
        <w:r>
          <w:rPr>
            <w:rFonts w:ascii="Times New Roman" w:eastAsia="Times New Roman" w:hAnsi="Times New Roman" w:cs="Times New Roman"/>
            <w:sz w:val="24"/>
            <w:szCs w:val="24"/>
            <w:lang w:val="en-GB"/>
          </w:rPr>
          <w:t xml:space="preserve">that </w:t>
        </w:r>
      </w:ins>
      <w:r>
        <w:rPr>
          <w:rFonts w:ascii="Times New Roman" w:eastAsia="Times New Roman" w:hAnsi="Times New Roman" w:cs="Times New Roman"/>
          <w:sz w:val="24"/>
          <w:szCs w:val="24"/>
          <w:lang w:val="en-GB"/>
        </w:rPr>
        <w:t xml:space="preserve">needed to be followed by a termination of </w:t>
      </w:r>
      <w:ins w:id="316" w:author="Bori" w:date="2020-04-18T16:00:00Z">
        <w:r>
          <w:rPr>
            <w:rFonts w:ascii="Times New Roman" w:eastAsia="Times New Roman" w:hAnsi="Times New Roman" w:cs="Times New Roman"/>
            <w:sz w:val="24"/>
            <w:szCs w:val="24"/>
            <w:lang w:val="en-GB"/>
          </w:rPr>
          <w:t xml:space="preserve">any </w:t>
        </w:r>
      </w:ins>
      <w:r>
        <w:rPr>
          <w:rFonts w:ascii="Times New Roman" w:eastAsia="Times New Roman" w:hAnsi="Times New Roman" w:cs="Times New Roman"/>
          <w:sz w:val="24"/>
          <w:szCs w:val="24"/>
          <w:lang w:val="en-GB"/>
        </w:rPr>
        <w:t>official relations between the FRG and th</w:t>
      </w:r>
      <w:del w:id="317" w:author="Bori" w:date="2020-04-18T16:00:00Z">
        <w:r>
          <w:rPr>
            <w:rFonts w:ascii="Times New Roman" w:eastAsia="Times New Roman" w:hAnsi="Times New Roman" w:cs="Times New Roman"/>
            <w:sz w:val="24"/>
            <w:szCs w:val="24"/>
            <w:lang w:val="en-GB"/>
          </w:rPr>
          <w:delText>at</w:delText>
        </w:r>
      </w:del>
      <w:ins w:id="318" w:author="Bori" w:date="2020-04-18T16:00:00Z">
        <w:r>
          <w:rPr>
            <w:rFonts w:ascii="Times New Roman" w:eastAsia="Times New Roman" w:hAnsi="Times New Roman" w:cs="Times New Roman"/>
            <w:sz w:val="24"/>
            <w:szCs w:val="24"/>
            <w:lang w:val="en-GB"/>
          </w:rPr>
          <w:t>e</w:t>
        </w:r>
      </w:ins>
      <w:r>
        <w:rPr>
          <w:rFonts w:ascii="Times New Roman" w:eastAsia="Times New Roman" w:hAnsi="Times New Roman" w:cs="Times New Roman"/>
          <w:sz w:val="24"/>
          <w:szCs w:val="24"/>
          <w:lang w:val="en-GB"/>
        </w:rPr>
        <w:t xml:space="preserve"> third state</w:t>
      </w:r>
      <w:ins w:id="319" w:author="Bori" w:date="2020-04-18T16:00:00Z">
        <w:r>
          <w:rPr>
            <w:rFonts w:ascii="Times New Roman" w:eastAsia="Times New Roman" w:hAnsi="Times New Roman" w:cs="Times New Roman"/>
            <w:sz w:val="24"/>
            <w:szCs w:val="24"/>
            <w:lang w:val="en-GB"/>
          </w:rPr>
          <w:t xml:space="preserve"> in question</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7"/>
      </w:r>
      <w:r>
        <w:rPr>
          <w:rFonts w:ascii="Times New Roman" w:eastAsia="Times New Roman" w:hAnsi="Times New Roman" w:cs="Times New Roman"/>
          <w:sz w:val="24"/>
          <w:szCs w:val="24"/>
          <w:lang w:val="en-GB"/>
        </w:rPr>
        <w:t xml:space="preserve"> </w:t>
      </w:r>
      <w:del w:id="320" w:author="Bori" w:date="2020-04-18T16:01:00Z">
        <w:r>
          <w:rPr>
            <w:rFonts w:ascii="Times New Roman" w:eastAsia="Times New Roman" w:hAnsi="Times New Roman" w:cs="Times New Roman"/>
            <w:sz w:val="24"/>
            <w:szCs w:val="24"/>
            <w:lang w:val="en-GB"/>
          </w:rPr>
          <w:delText>A great variety</w:delText>
        </w:r>
      </w:del>
      <w:ins w:id="321" w:author="Bori" w:date="2020-04-18T16:01:00Z">
        <w:r>
          <w:rPr>
            <w:rFonts w:ascii="Times New Roman" w:eastAsia="Times New Roman" w:hAnsi="Times New Roman" w:cs="Times New Roman"/>
            <w:sz w:val="24"/>
            <w:szCs w:val="24"/>
            <w:lang w:val="en-GB"/>
          </w:rPr>
          <w:t>Many forms</w:t>
        </w:r>
      </w:ins>
      <w:r>
        <w:rPr>
          <w:rFonts w:ascii="Times New Roman" w:eastAsia="Times New Roman" w:hAnsi="Times New Roman" w:cs="Times New Roman"/>
          <w:sz w:val="24"/>
          <w:szCs w:val="24"/>
          <w:lang w:val="en-GB"/>
        </w:rPr>
        <w:t xml:space="preserve"> of</w:t>
      </w:r>
      <w:ins w:id="322" w:author="Bori" w:date="2020-04-18T16:01:00Z">
        <w:r>
          <w:rPr>
            <w:rFonts w:ascii="Times New Roman" w:eastAsia="Times New Roman" w:hAnsi="Times New Roman" w:cs="Times New Roman"/>
            <w:sz w:val="24"/>
            <w:szCs w:val="24"/>
            <w:lang w:val="en-GB"/>
          </w:rPr>
          <w:t xml:space="preserve"> cooperation between</w:t>
        </w:r>
      </w:ins>
      <w:r>
        <w:rPr>
          <w:rFonts w:ascii="Times New Roman" w:eastAsia="Times New Roman" w:hAnsi="Times New Roman" w:cs="Times New Roman"/>
          <w:sz w:val="24"/>
          <w:szCs w:val="24"/>
          <w:lang w:val="en-GB"/>
        </w:rPr>
        <w:t xml:space="preserve"> Yugoslav</w:t>
      </w:r>
      <w:ins w:id="323" w:author="Bori" w:date="2020-04-18T16:01:00Z">
        <w:r>
          <w:rPr>
            <w:rFonts w:ascii="Times New Roman" w:eastAsia="Times New Roman" w:hAnsi="Times New Roman" w:cs="Times New Roman"/>
            <w:sz w:val="24"/>
            <w:szCs w:val="24"/>
            <w:lang w:val="en-GB"/>
          </w:rPr>
          <w:t xml:space="preserve">ia and </w:t>
        </w:r>
      </w:ins>
      <w:del w:id="324" w:author="Bori" w:date="2020-04-18T16:01: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West German</w:t>
      </w:r>
      <w:ins w:id="325" w:author="Bori" w:date="2020-04-18T16:01:00Z">
        <w:r>
          <w:rPr>
            <w:rFonts w:ascii="Times New Roman" w:eastAsia="Times New Roman" w:hAnsi="Times New Roman" w:cs="Times New Roman"/>
            <w:sz w:val="24"/>
            <w:szCs w:val="24"/>
            <w:lang w:val="en-GB"/>
          </w:rPr>
          <w:t>y</w:t>
        </w:r>
      </w:ins>
      <w:ins w:id="326" w:author="Bori" w:date="2020-04-18T16:02:00Z">
        <w:r>
          <w:rPr>
            <w:rFonts w:ascii="Times New Roman" w:eastAsia="Times New Roman" w:hAnsi="Times New Roman" w:cs="Times New Roman"/>
            <w:sz w:val="24"/>
            <w:szCs w:val="24"/>
            <w:lang w:val="en-GB"/>
          </w:rPr>
          <w:t>, especially economic ones,</w:t>
        </w:r>
      </w:ins>
      <w:r>
        <w:rPr>
          <w:rFonts w:ascii="Times New Roman" w:eastAsia="Times New Roman" w:hAnsi="Times New Roman" w:cs="Times New Roman"/>
          <w:sz w:val="24"/>
          <w:szCs w:val="24"/>
          <w:lang w:val="en-GB"/>
        </w:rPr>
        <w:t xml:space="preserve"> </w:t>
      </w:r>
      <w:del w:id="327" w:author="Bori" w:date="2020-04-18T16:02:00Z">
        <w:r>
          <w:rPr>
            <w:rFonts w:ascii="Times New Roman" w:eastAsia="Times New Roman" w:hAnsi="Times New Roman" w:cs="Times New Roman"/>
            <w:sz w:val="24"/>
            <w:szCs w:val="24"/>
            <w:lang w:val="en-GB"/>
          </w:rPr>
          <w:delText>cooperation forms remained to exist</w:delText>
        </w:r>
      </w:del>
      <w:ins w:id="328" w:author="Bori" w:date="2020-04-18T16:02:00Z">
        <w:r>
          <w:rPr>
            <w:rFonts w:ascii="Times New Roman" w:eastAsia="Times New Roman" w:hAnsi="Times New Roman" w:cs="Times New Roman"/>
            <w:sz w:val="24"/>
            <w:szCs w:val="24"/>
            <w:lang w:val="en-GB"/>
          </w:rPr>
          <w:t>were nevertheless maintained</w:t>
        </w:r>
      </w:ins>
      <w:r>
        <w:rPr>
          <w:rFonts w:ascii="Times New Roman" w:eastAsia="Times New Roman" w:hAnsi="Times New Roman" w:cs="Times New Roman"/>
          <w:sz w:val="24"/>
          <w:szCs w:val="24"/>
          <w:lang w:val="en-GB"/>
        </w:rPr>
        <w:t xml:space="preserve"> </w:t>
      </w:r>
      <w:del w:id="329" w:author="Bori" w:date="2020-04-18T16:02:00Z">
        <w:r>
          <w:rPr>
            <w:rFonts w:ascii="Times New Roman" w:eastAsia="Times New Roman" w:hAnsi="Times New Roman" w:cs="Times New Roman"/>
            <w:sz w:val="24"/>
            <w:szCs w:val="24"/>
            <w:lang w:val="en-GB"/>
          </w:rPr>
          <w:delText xml:space="preserve">between </w:delText>
        </w:r>
      </w:del>
      <w:r>
        <w:rPr>
          <w:rFonts w:ascii="Times New Roman" w:eastAsia="Times New Roman" w:hAnsi="Times New Roman" w:cs="Times New Roman"/>
          <w:sz w:val="24"/>
          <w:szCs w:val="24"/>
          <w:lang w:val="en-GB"/>
        </w:rPr>
        <w:t xml:space="preserve">in the </w:t>
      </w:r>
      <w:del w:id="330" w:author="Bori" w:date="2020-04-18T16:02:00Z">
        <w:r>
          <w:rPr>
            <w:rFonts w:ascii="Times New Roman" w:eastAsia="Times New Roman" w:hAnsi="Times New Roman" w:cs="Times New Roman"/>
            <w:sz w:val="24"/>
            <w:szCs w:val="24"/>
            <w:lang w:val="en-GB"/>
          </w:rPr>
          <w:delText xml:space="preserve">period </w:delText>
        </w:r>
      </w:del>
      <w:r>
        <w:rPr>
          <w:rFonts w:ascii="Times New Roman" w:eastAsia="Times New Roman" w:hAnsi="Times New Roman" w:cs="Times New Roman"/>
          <w:sz w:val="24"/>
          <w:szCs w:val="24"/>
          <w:lang w:val="en-GB"/>
        </w:rPr>
        <w:t>1957</w:t>
      </w:r>
      <w:del w:id="331" w:author="Bori" w:date="2020-04-18T16:02:00Z">
        <w:r>
          <w:rPr>
            <w:rFonts w:ascii="Times New Roman" w:eastAsia="Times New Roman" w:hAnsi="Times New Roman" w:cs="Times New Roman"/>
            <w:sz w:val="24"/>
            <w:szCs w:val="24"/>
            <w:lang w:val="en-GB"/>
          </w:rPr>
          <w:delText>-</w:delText>
        </w:r>
      </w:del>
      <w:ins w:id="332" w:author="Bori" w:date="2020-04-18T16:0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1968</w:t>
      </w:r>
      <w:ins w:id="333" w:author="Bori" w:date="2020-04-18T16:02:00Z">
        <w:r>
          <w:rPr>
            <w:rFonts w:ascii="Times New Roman" w:eastAsia="Times New Roman" w:hAnsi="Times New Roman" w:cs="Times New Roman"/>
            <w:sz w:val="24"/>
            <w:szCs w:val="24"/>
            <w:lang w:val="en-GB"/>
          </w:rPr>
          <w:t xml:space="preserve"> period</w:t>
        </w:r>
      </w:ins>
      <w:del w:id="334" w:author="Bori" w:date="2020-04-18T16:02:00Z">
        <w:r>
          <w:rPr>
            <w:rFonts w:ascii="Times New Roman" w:eastAsia="Times New Roman" w:hAnsi="Times New Roman" w:cs="Times New Roman"/>
            <w:sz w:val="24"/>
            <w:szCs w:val="24"/>
            <w:lang w:val="en-GB"/>
          </w:rPr>
          <w:delText>, especially economic ones</w:delText>
        </w:r>
      </w:del>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8"/>
      </w:r>
      <w:r>
        <w:rPr>
          <w:rFonts w:ascii="Times New Roman" w:eastAsia="Times New Roman" w:hAnsi="Times New Roman" w:cs="Times New Roman"/>
          <w:sz w:val="24"/>
          <w:szCs w:val="24"/>
          <w:lang w:val="en-GB"/>
        </w:rPr>
        <w:t xml:space="preserve"> This underscores that exchange and collaboration in the globalising world of the Cold War era did not depend on full diplomatic relations between two states. </w:t>
      </w:r>
      <w:del w:id="335" w:author="Bori" w:date="2020-04-18T16:33:00Z">
        <w:r>
          <w:rPr>
            <w:rFonts w:ascii="Times New Roman" w:eastAsia="Times New Roman" w:hAnsi="Times New Roman" w:cs="Times New Roman"/>
            <w:sz w:val="24"/>
            <w:szCs w:val="24"/>
            <w:lang w:val="en-GB"/>
          </w:rPr>
          <w:delText xml:space="preserve">This </w:delText>
        </w:r>
      </w:del>
      <w:ins w:id="336" w:author="Bori" w:date="2020-04-18T16:33:00Z">
        <w:r>
          <w:rPr>
            <w:rFonts w:ascii="Times New Roman" w:eastAsia="Times New Roman" w:hAnsi="Times New Roman" w:cs="Times New Roman"/>
            <w:sz w:val="24"/>
            <w:szCs w:val="24"/>
            <w:lang w:val="en-GB"/>
          </w:rPr>
          <w:t xml:space="preserve">It </w:t>
        </w:r>
      </w:ins>
      <w:r>
        <w:rPr>
          <w:rFonts w:ascii="Times New Roman" w:eastAsia="Times New Roman" w:hAnsi="Times New Roman" w:cs="Times New Roman"/>
          <w:sz w:val="24"/>
          <w:szCs w:val="24"/>
          <w:lang w:val="en-GB"/>
        </w:rPr>
        <w:t xml:space="preserve">serves as an encouragement to utilise an alternative understanding of the </w:t>
      </w:r>
      <w:r>
        <w:rPr>
          <w:rFonts w:ascii="Times New Roman" w:eastAsia="Times New Roman" w:hAnsi="Times New Roman" w:cs="Times New Roman"/>
          <w:sz w:val="24"/>
          <w:szCs w:val="24"/>
          <w:lang w:val="en-GB"/>
        </w:rPr>
        <w:lastRenderedPageBreak/>
        <w:t>nation</w:t>
      </w:r>
      <w:del w:id="337" w:author="Bori" w:date="2020-04-18T16:33:00Z">
        <w:r>
          <w:rPr>
            <w:rFonts w:ascii="Times New Roman" w:eastAsia="Times New Roman" w:hAnsi="Times New Roman" w:cs="Times New Roman"/>
            <w:sz w:val="24"/>
            <w:szCs w:val="24"/>
            <w:lang w:val="en-GB"/>
          </w:rPr>
          <w:delText xml:space="preserve"> </w:delText>
        </w:r>
      </w:del>
      <w:ins w:id="338" w:author="Bori" w:date="2020-04-18T16:3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state </w:t>
      </w:r>
      <w:ins w:id="339" w:author="Bori" w:date="2020-04-18T16:34:00Z">
        <w:r>
          <w:rPr>
            <w:rFonts w:ascii="Times New Roman" w:eastAsia="Times New Roman" w:hAnsi="Times New Roman" w:cs="Times New Roman"/>
            <w:sz w:val="24"/>
            <w:szCs w:val="24"/>
            <w:lang w:val="en-GB"/>
          </w:rPr>
          <w:t xml:space="preserve">rather </w:t>
        </w:r>
      </w:ins>
      <w:r>
        <w:rPr>
          <w:rFonts w:ascii="Times New Roman" w:eastAsia="Times New Roman" w:hAnsi="Times New Roman" w:cs="Times New Roman"/>
          <w:sz w:val="24"/>
          <w:szCs w:val="24"/>
          <w:lang w:val="en-GB"/>
        </w:rPr>
        <w:t>than</w:t>
      </w:r>
      <w:ins w:id="340" w:author="Bori" w:date="2020-04-18T16:34:00Z">
        <w:r>
          <w:rPr>
            <w:rFonts w:ascii="Times New Roman" w:eastAsia="Times New Roman" w:hAnsi="Times New Roman" w:cs="Times New Roman"/>
            <w:sz w:val="24"/>
            <w:szCs w:val="24"/>
            <w:lang w:val="en-GB"/>
          </w:rPr>
          <w:t xml:space="preserve"> perceiving</w:t>
        </w:r>
      </w:ins>
      <w:r>
        <w:rPr>
          <w:rFonts w:ascii="Times New Roman" w:eastAsia="Times New Roman" w:hAnsi="Times New Roman" w:cs="Times New Roman"/>
          <w:sz w:val="24"/>
          <w:szCs w:val="24"/>
          <w:lang w:val="en-GB"/>
        </w:rPr>
        <w:t xml:space="preserve"> it </w:t>
      </w:r>
      <w:del w:id="341" w:author="Bori" w:date="2020-04-18T16:35:00Z">
        <w:r>
          <w:rPr>
            <w:rFonts w:ascii="Times New Roman" w:eastAsia="Times New Roman" w:hAnsi="Times New Roman" w:cs="Times New Roman"/>
            <w:sz w:val="24"/>
            <w:szCs w:val="24"/>
            <w:lang w:val="en-GB"/>
          </w:rPr>
          <w:delText xml:space="preserve">being </w:delText>
        </w:r>
      </w:del>
      <w:ins w:id="342" w:author="Bori" w:date="2020-04-18T16:35:00Z">
        <w:r>
          <w:rPr>
            <w:rFonts w:ascii="Times New Roman" w:eastAsia="Times New Roman" w:hAnsi="Times New Roman" w:cs="Times New Roman"/>
            <w:sz w:val="24"/>
            <w:szCs w:val="24"/>
            <w:lang w:val="en-GB"/>
          </w:rPr>
          <w:t xml:space="preserve">as </w:t>
        </w:r>
      </w:ins>
      <w:r>
        <w:rPr>
          <w:rFonts w:ascii="Times New Roman" w:eastAsia="Times New Roman" w:hAnsi="Times New Roman" w:cs="Times New Roman"/>
          <w:sz w:val="24"/>
          <w:szCs w:val="24"/>
          <w:lang w:val="en-GB"/>
        </w:rPr>
        <w:t xml:space="preserve">an entity with a bureaucratic organisation that on a variety of scales acts in a similar vein.  </w:t>
      </w:r>
    </w:p>
    <w:p w14:paraId="4173866B"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re-establishment of full diplomatic relations between the FRG and SFRY in early 1968 was </w:t>
      </w:r>
      <w:ins w:id="343" w:author="Bori" w:date="2020-04-18T16:04:00Z">
        <w:r>
          <w:rPr>
            <w:rFonts w:ascii="Times New Roman" w:eastAsia="Times New Roman" w:hAnsi="Times New Roman" w:cs="Times New Roman"/>
            <w:sz w:val="24"/>
            <w:szCs w:val="24"/>
            <w:lang w:val="en-GB"/>
          </w:rPr>
          <w:t xml:space="preserve">a </w:t>
        </w:r>
      </w:ins>
      <w:r>
        <w:rPr>
          <w:rFonts w:ascii="Times New Roman" w:eastAsia="Times New Roman" w:hAnsi="Times New Roman" w:cs="Times New Roman"/>
          <w:sz w:val="24"/>
          <w:szCs w:val="24"/>
          <w:lang w:val="en-GB"/>
        </w:rPr>
        <w:t xml:space="preserve">part of the </w:t>
      </w:r>
      <w:r>
        <w:rPr>
          <w:rFonts w:ascii="Times New Roman" w:eastAsia="Times New Roman" w:hAnsi="Times New Roman" w:cs="Times New Roman"/>
          <w:i/>
          <w:iCs/>
          <w:sz w:val="24"/>
          <w:szCs w:val="24"/>
          <w:lang w:val="en-GB"/>
        </w:rPr>
        <w:t>Neue Ostpolitik</w:t>
      </w:r>
      <w:ins w:id="344" w:author="Bori" w:date="2020-04-18T16:04:00Z">
        <w:r>
          <w:rPr>
            <w:rFonts w:ascii="Times New Roman" w:eastAsia="Times New Roman" w:hAnsi="Times New Roman" w:cs="Times New Roman"/>
            <w:iCs/>
            <w:sz w:val="24"/>
            <w:szCs w:val="24"/>
            <w:lang w:val="en-GB"/>
          </w:rPr>
          <w:t>, the new policy</w:t>
        </w:r>
      </w:ins>
      <w:r>
        <w:rPr>
          <w:rFonts w:ascii="Times New Roman" w:eastAsia="Times New Roman" w:hAnsi="Times New Roman" w:cs="Times New Roman"/>
          <w:sz w:val="24"/>
          <w:szCs w:val="24"/>
          <w:lang w:val="en-GB"/>
        </w:rPr>
        <w:t xml:space="preserve"> by the West German Chancellor Willy Brandt. However, the role of </w:t>
      </w:r>
      <w:ins w:id="345" w:author="Bori" w:date="2020-04-18T16:04: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Yugoslav foreign policy</w:t>
      </w:r>
      <w:del w:id="346" w:author="Bori" w:date="2020-04-18T16:36: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makers should not be overlooked. Through </w:t>
      </w:r>
      <w:del w:id="347" w:author="Bori" w:date="2020-04-18T16:05:00Z">
        <w:r>
          <w:rPr>
            <w:rFonts w:ascii="Times New Roman" w:eastAsia="Times New Roman" w:hAnsi="Times New Roman" w:cs="Times New Roman"/>
            <w:sz w:val="24"/>
            <w:szCs w:val="24"/>
            <w:lang w:val="en-GB"/>
          </w:rPr>
          <w:delText xml:space="preserve">a </w:delText>
        </w:r>
      </w:del>
      <w:ins w:id="348" w:author="Bori" w:date="2020-04-18T16:0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rejection of the West German </w:t>
      </w:r>
      <w:r>
        <w:rPr>
          <w:rFonts w:ascii="Times New Roman" w:eastAsia="Times New Roman" w:hAnsi="Times New Roman" w:cs="Times New Roman"/>
          <w:i/>
          <w:sz w:val="24"/>
          <w:szCs w:val="24"/>
          <w:lang w:val="en-GB"/>
        </w:rPr>
        <w:t xml:space="preserve">Alleinvertretungsanspruch </w:t>
      </w:r>
      <w:r>
        <w:rPr>
          <w:rFonts w:ascii="Times New Roman" w:eastAsia="Times New Roman" w:hAnsi="Times New Roman" w:cs="Times New Roman"/>
          <w:sz w:val="24"/>
          <w:szCs w:val="24"/>
          <w:lang w:val="en-GB"/>
        </w:rPr>
        <w:t xml:space="preserve">(claim on sole representation), but </w:t>
      </w:r>
      <w:del w:id="349" w:author="Bori" w:date="2020-04-18T16:05:00Z">
        <w:r>
          <w:rPr>
            <w:rFonts w:ascii="Times New Roman" w:eastAsia="Times New Roman" w:hAnsi="Times New Roman" w:cs="Times New Roman"/>
            <w:sz w:val="24"/>
            <w:szCs w:val="24"/>
            <w:lang w:val="en-GB"/>
          </w:rPr>
          <w:delText>as well the</w:delText>
        </w:r>
      </w:del>
      <w:ins w:id="350" w:author="Bori" w:date="2020-04-18T16:05:00Z">
        <w:r>
          <w:rPr>
            <w:rFonts w:ascii="Times New Roman" w:eastAsia="Times New Roman" w:hAnsi="Times New Roman" w:cs="Times New Roman"/>
            <w:sz w:val="24"/>
            <w:szCs w:val="24"/>
            <w:lang w:val="en-GB"/>
          </w:rPr>
          <w:t>also</w:t>
        </w:r>
      </w:ins>
      <w:r>
        <w:rPr>
          <w:rFonts w:ascii="Times New Roman" w:eastAsia="Times New Roman" w:hAnsi="Times New Roman" w:cs="Times New Roman"/>
          <w:sz w:val="24"/>
          <w:szCs w:val="24"/>
          <w:lang w:val="en-GB"/>
        </w:rPr>
        <w:t xml:space="preserve"> </w:t>
      </w:r>
      <w:ins w:id="351" w:author="Bori" w:date="2020-04-18T16:05:00Z">
        <w:r>
          <w:rPr>
            <w:rFonts w:ascii="Times New Roman" w:eastAsia="Times New Roman" w:hAnsi="Times New Roman" w:cs="Times New Roman"/>
            <w:sz w:val="24"/>
            <w:szCs w:val="24"/>
            <w:lang w:val="en-GB"/>
          </w:rPr>
          <w:t xml:space="preserve">by </w:t>
        </w:r>
      </w:ins>
      <w:r>
        <w:rPr>
          <w:rFonts w:ascii="Times New Roman" w:eastAsia="Times New Roman" w:hAnsi="Times New Roman" w:cs="Times New Roman"/>
          <w:sz w:val="24"/>
          <w:szCs w:val="24"/>
          <w:lang w:val="en-GB"/>
        </w:rPr>
        <w:t xml:space="preserve">opposing </w:t>
      </w:r>
      <w:ins w:id="352" w:author="Bori" w:date="2020-04-18T16:05:00Z">
        <w:r>
          <w:rPr>
            <w:rFonts w:ascii="Times New Roman" w:eastAsia="Times New Roman" w:hAnsi="Times New Roman" w:cs="Times New Roman"/>
            <w:sz w:val="24"/>
            <w:szCs w:val="24"/>
            <w:lang w:val="en-GB"/>
          </w:rPr>
          <w:t xml:space="preserve">the Ulbricht Doctrine, accepted </w:t>
        </w:r>
      </w:ins>
      <w:del w:id="353" w:author="Bori" w:date="2020-04-18T16:05:00Z">
        <w:r>
          <w:rPr>
            <w:rFonts w:ascii="Times New Roman" w:eastAsia="Times New Roman" w:hAnsi="Times New Roman" w:cs="Times New Roman"/>
            <w:sz w:val="24"/>
            <w:szCs w:val="24"/>
            <w:lang w:val="en-GB"/>
          </w:rPr>
          <w:delText xml:space="preserve">and in 1967 </w:delText>
        </w:r>
      </w:del>
      <w:r>
        <w:rPr>
          <w:rFonts w:ascii="Times New Roman" w:eastAsia="Times New Roman" w:hAnsi="Times New Roman" w:cs="Times New Roman"/>
          <w:sz w:val="24"/>
          <w:szCs w:val="24"/>
          <w:lang w:val="en-GB"/>
        </w:rPr>
        <w:t xml:space="preserve">by the Warsaw Pact members </w:t>
      </w:r>
      <w:ins w:id="354" w:author="Bori" w:date="2020-04-18T16:05:00Z">
        <w:r>
          <w:rPr>
            <w:rFonts w:ascii="Times New Roman" w:eastAsia="Times New Roman" w:hAnsi="Times New Roman" w:cs="Times New Roman"/>
            <w:sz w:val="24"/>
            <w:szCs w:val="24"/>
            <w:lang w:val="en-GB"/>
          </w:rPr>
          <w:t>in 1967</w:t>
        </w:r>
      </w:ins>
      <w:del w:id="355" w:author="Bori" w:date="2020-04-18T16:05:00Z">
        <w:r>
          <w:rPr>
            <w:rFonts w:ascii="Times New Roman" w:eastAsia="Times New Roman" w:hAnsi="Times New Roman" w:cs="Times New Roman"/>
            <w:sz w:val="24"/>
            <w:szCs w:val="24"/>
            <w:lang w:val="en-GB"/>
          </w:rPr>
          <w:delText>accepted Ulbricht Doctrine</w:delText>
        </w:r>
      </w:del>
      <w:r>
        <w:rPr>
          <w:rFonts w:ascii="Times New Roman" w:eastAsia="Times New Roman" w:hAnsi="Times New Roman" w:cs="Times New Roman"/>
          <w:sz w:val="24"/>
          <w:szCs w:val="24"/>
          <w:lang w:val="en-GB"/>
        </w:rPr>
        <w:t xml:space="preserve">, </w:t>
      </w:r>
      <w:del w:id="356" w:author="Bori" w:date="2020-04-18T16:05:00Z">
        <w:r>
          <w:rPr>
            <w:rFonts w:ascii="Times New Roman" w:eastAsia="Times New Roman" w:hAnsi="Times New Roman" w:cs="Times New Roman"/>
            <w:sz w:val="24"/>
            <w:szCs w:val="24"/>
            <w:lang w:val="en-GB"/>
          </w:rPr>
          <w:delText xml:space="preserve">it </w:delText>
        </w:r>
      </w:del>
      <w:ins w:id="357" w:author="Bori" w:date="2020-04-18T16:05:00Z">
        <w:r>
          <w:rPr>
            <w:rFonts w:ascii="Times New Roman" w:eastAsia="Times New Roman" w:hAnsi="Times New Roman" w:cs="Times New Roman"/>
            <w:sz w:val="24"/>
            <w:szCs w:val="24"/>
            <w:lang w:val="en-GB"/>
          </w:rPr>
          <w:t xml:space="preserve">Yugoslavia </w:t>
        </w:r>
      </w:ins>
      <w:r>
        <w:rPr>
          <w:rFonts w:ascii="Times New Roman" w:eastAsia="Times New Roman" w:hAnsi="Times New Roman" w:cs="Times New Roman"/>
          <w:sz w:val="24"/>
          <w:szCs w:val="24"/>
          <w:lang w:val="en-GB"/>
        </w:rPr>
        <w:t xml:space="preserve">underlined its position </w:t>
      </w:r>
      <w:del w:id="358" w:author="Bori" w:date="2020-04-18T16:05:00Z">
        <w:r>
          <w:rPr>
            <w:rFonts w:ascii="Times New Roman" w:eastAsia="Times New Roman" w:hAnsi="Times New Roman" w:cs="Times New Roman"/>
            <w:sz w:val="24"/>
            <w:szCs w:val="24"/>
            <w:lang w:val="en-GB"/>
          </w:rPr>
          <w:delText xml:space="preserve">in </w:delText>
        </w:r>
      </w:del>
      <w:r>
        <w:rPr>
          <w:rFonts w:ascii="Times New Roman" w:eastAsia="Times New Roman" w:hAnsi="Times New Roman" w:cs="Times New Roman"/>
          <w:sz w:val="24"/>
          <w:szCs w:val="24"/>
          <w:lang w:val="en-GB"/>
        </w:rPr>
        <w:t>between the two blocs. In the SED’s propaganda, the developments in the Yugoslav</w:t>
      </w:r>
      <w:del w:id="359" w:author="Bori" w:date="2020-04-18T16:06:00Z">
        <w:r>
          <w:rPr>
            <w:rFonts w:ascii="Times New Roman" w:eastAsia="Times New Roman" w:hAnsi="Times New Roman" w:cs="Times New Roman"/>
            <w:sz w:val="24"/>
            <w:szCs w:val="24"/>
            <w:lang w:val="en-GB"/>
          </w:rPr>
          <w:delText>-</w:delText>
        </w:r>
      </w:del>
      <w:ins w:id="360" w:author="Bori" w:date="2020-04-18T16:0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West German relations were presented as a defeat for Bonn. </w:t>
      </w:r>
      <w:del w:id="361" w:author="Bori" w:date="2020-04-18T16:06:00Z">
        <w:r>
          <w:rPr>
            <w:rFonts w:ascii="Times New Roman" w:eastAsia="Times New Roman" w:hAnsi="Times New Roman" w:cs="Times New Roman"/>
            <w:sz w:val="24"/>
            <w:szCs w:val="24"/>
            <w:lang w:val="en-GB"/>
          </w:rPr>
          <w:delText>T</w:delText>
        </w:r>
      </w:del>
      <w:ins w:id="362" w:author="Bori" w:date="2020-04-18T16:06:00Z">
        <w:r>
          <w:rPr>
            <w:rFonts w:ascii="Times New Roman" w:eastAsia="Times New Roman" w:hAnsi="Times New Roman" w:cs="Times New Roman"/>
            <w:sz w:val="24"/>
            <w:szCs w:val="24"/>
            <w:lang w:val="en-GB"/>
          </w:rPr>
          <w:t>However, t</w:t>
        </w:r>
      </w:ins>
      <w:r>
        <w:rPr>
          <w:rFonts w:ascii="Times New Roman" w:eastAsia="Times New Roman" w:hAnsi="Times New Roman" w:cs="Times New Roman"/>
          <w:sz w:val="24"/>
          <w:szCs w:val="24"/>
          <w:lang w:val="en-GB"/>
        </w:rPr>
        <w:t xml:space="preserve">he East German leadership was </w:t>
      </w:r>
      <w:del w:id="363" w:author="Bori" w:date="2020-04-18T16:07:00Z">
        <w:r>
          <w:rPr>
            <w:rFonts w:ascii="Times New Roman" w:eastAsia="Times New Roman" w:hAnsi="Times New Roman" w:cs="Times New Roman"/>
            <w:sz w:val="24"/>
            <w:szCs w:val="24"/>
            <w:lang w:val="en-GB"/>
          </w:rPr>
          <w:delText xml:space="preserve">however </w:delText>
        </w:r>
      </w:del>
      <w:r>
        <w:rPr>
          <w:rFonts w:ascii="Times New Roman" w:eastAsia="Times New Roman" w:hAnsi="Times New Roman" w:cs="Times New Roman"/>
          <w:sz w:val="24"/>
          <w:szCs w:val="24"/>
          <w:lang w:val="en-GB"/>
        </w:rPr>
        <w:t xml:space="preserve">confronted with Bonn’s continuing stance that its move should not be understood as the abolishment of the Hallstein Doctrine. </w:t>
      </w:r>
      <w:ins w:id="364" w:author="Bori" w:date="2020-04-18T16:08:00Z">
        <w:r>
          <w:rPr>
            <w:rFonts w:ascii="Times New Roman" w:eastAsia="Times New Roman" w:hAnsi="Times New Roman" w:cs="Times New Roman"/>
            <w:sz w:val="24"/>
            <w:szCs w:val="24"/>
            <w:lang w:val="en-GB"/>
          </w:rPr>
          <w:t>Officially f</w:t>
        </w:r>
      </w:ins>
      <w:del w:id="365" w:author="Bori" w:date="2020-04-18T16:08:00Z">
        <w:r>
          <w:rPr>
            <w:rFonts w:ascii="Times New Roman" w:eastAsia="Times New Roman" w:hAnsi="Times New Roman" w:cs="Times New Roman"/>
            <w:sz w:val="24"/>
            <w:szCs w:val="24"/>
            <w:lang w:val="en-GB"/>
          </w:rPr>
          <w:delText>F</w:delText>
        </w:r>
      </w:del>
      <w:r>
        <w:rPr>
          <w:rFonts w:ascii="Times New Roman" w:eastAsia="Times New Roman" w:hAnsi="Times New Roman" w:cs="Times New Roman"/>
          <w:sz w:val="24"/>
          <w:szCs w:val="24"/>
          <w:lang w:val="en-GB"/>
        </w:rPr>
        <w:t xml:space="preserve">or the West German government, </w:t>
      </w:r>
      <w:del w:id="366" w:author="Bori" w:date="2020-04-18T16:08:00Z">
        <w:r>
          <w:rPr>
            <w:rFonts w:ascii="Times New Roman" w:eastAsia="Times New Roman" w:hAnsi="Times New Roman" w:cs="Times New Roman"/>
            <w:sz w:val="24"/>
            <w:szCs w:val="24"/>
            <w:lang w:val="en-GB"/>
          </w:rPr>
          <w:delText xml:space="preserve">it </w:delText>
        </w:r>
      </w:del>
      <w:del w:id="367" w:author="Bori" w:date="2020-04-18T16:07:00Z">
        <w:r>
          <w:rPr>
            <w:rFonts w:ascii="Times New Roman" w:eastAsia="Times New Roman" w:hAnsi="Times New Roman" w:cs="Times New Roman"/>
            <w:sz w:val="24"/>
            <w:szCs w:val="24"/>
            <w:lang w:val="en-GB"/>
          </w:rPr>
          <w:delText xml:space="preserve">officially </w:delText>
        </w:r>
      </w:del>
      <w:del w:id="368" w:author="Bori" w:date="2020-04-18T16:08:00Z">
        <w:r>
          <w:rPr>
            <w:rFonts w:ascii="Times New Roman" w:eastAsia="Times New Roman" w:hAnsi="Times New Roman" w:cs="Times New Roman"/>
            <w:sz w:val="24"/>
            <w:szCs w:val="24"/>
            <w:lang w:val="en-GB"/>
          </w:rPr>
          <w:delText>was</w:delText>
        </w:r>
      </w:del>
      <w:ins w:id="369" w:author="Bori" w:date="2020-04-18T16:08:00Z">
        <w:r>
          <w:rPr>
            <w:rFonts w:ascii="Times New Roman" w:eastAsia="Times New Roman" w:hAnsi="Times New Roman" w:cs="Times New Roman"/>
            <w:sz w:val="24"/>
            <w:szCs w:val="24"/>
            <w:lang w:val="en-GB"/>
          </w:rPr>
          <w:t>this was</w:t>
        </w:r>
      </w:ins>
      <w:r>
        <w:rPr>
          <w:rFonts w:ascii="Times New Roman" w:eastAsia="Times New Roman" w:hAnsi="Times New Roman" w:cs="Times New Roman"/>
          <w:sz w:val="24"/>
          <w:szCs w:val="24"/>
          <w:lang w:val="en-GB"/>
        </w:rPr>
        <w:t xml:space="preserve"> first and foremost a step </w:t>
      </w:r>
      <w:del w:id="370" w:author="Bori" w:date="2020-04-18T16:08:00Z">
        <w:r>
          <w:rPr>
            <w:rFonts w:ascii="Times New Roman" w:eastAsia="Times New Roman" w:hAnsi="Times New Roman" w:cs="Times New Roman"/>
            <w:sz w:val="24"/>
            <w:szCs w:val="24"/>
            <w:lang w:val="en-GB"/>
          </w:rPr>
          <w:delText>that needed to</w:delText>
        </w:r>
      </w:del>
      <w:del w:id="371" w:author="Bori" w:date="2020-04-18T16:09: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contribut</w:t>
      </w:r>
      <w:del w:id="372" w:author="Bori" w:date="2020-04-18T16:09:00Z">
        <w:r>
          <w:rPr>
            <w:rFonts w:ascii="Times New Roman" w:eastAsia="Times New Roman" w:hAnsi="Times New Roman" w:cs="Times New Roman"/>
            <w:sz w:val="24"/>
            <w:szCs w:val="24"/>
            <w:lang w:val="en-GB"/>
          </w:rPr>
          <w:delText>e</w:delText>
        </w:r>
      </w:del>
      <w:ins w:id="373" w:author="Bori" w:date="2020-04-18T16:09:00Z">
        <w:r>
          <w:rPr>
            <w:rFonts w:ascii="Times New Roman" w:eastAsia="Times New Roman" w:hAnsi="Times New Roman" w:cs="Times New Roman"/>
            <w:sz w:val="24"/>
            <w:szCs w:val="24"/>
            <w:lang w:val="en-GB"/>
          </w:rPr>
          <w:t>ing</w:t>
        </w:r>
      </w:ins>
      <w:r>
        <w:rPr>
          <w:rFonts w:ascii="Times New Roman" w:eastAsia="Times New Roman" w:hAnsi="Times New Roman" w:cs="Times New Roman"/>
          <w:sz w:val="24"/>
          <w:szCs w:val="24"/>
          <w:lang w:val="en-GB"/>
        </w:rPr>
        <w:t xml:space="preserve"> to the process of détente in Europe. It was a serious disappointment for East Berlin that the SKJ did not rigorously back its interpretation of the recent developments in the triangular </w:t>
      </w:r>
      <w:del w:id="374" w:author="Bori" w:date="2020-04-18T16:10:00Z">
        <w:r>
          <w:rPr>
            <w:rFonts w:ascii="Times New Roman" w:eastAsia="Times New Roman" w:hAnsi="Times New Roman" w:cs="Times New Roman"/>
            <w:sz w:val="24"/>
            <w:szCs w:val="24"/>
            <w:lang w:val="en-GB"/>
          </w:rPr>
          <w:delText xml:space="preserve">relationship </w:delText>
        </w:r>
      </w:del>
      <w:r>
        <w:rPr>
          <w:rFonts w:ascii="Times New Roman" w:eastAsia="Times New Roman" w:hAnsi="Times New Roman" w:cs="Times New Roman"/>
          <w:sz w:val="24"/>
          <w:szCs w:val="24"/>
          <w:lang w:val="en-GB"/>
        </w:rPr>
        <w:t>SFRY</w:t>
      </w:r>
      <w:del w:id="375" w:author="Bori" w:date="2020-04-18T16:10:00Z">
        <w:r>
          <w:rPr>
            <w:rFonts w:ascii="Times New Roman" w:eastAsia="Times New Roman" w:hAnsi="Times New Roman" w:cs="Times New Roman"/>
            <w:sz w:val="24"/>
            <w:szCs w:val="24"/>
            <w:lang w:val="en-GB"/>
          </w:rPr>
          <w:delText>-</w:delText>
        </w:r>
      </w:del>
      <w:ins w:id="376" w:author="Bori" w:date="2020-04-18T16:1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GDR</w:t>
      </w:r>
      <w:del w:id="377" w:author="Bori" w:date="2020-04-18T16:10:00Z">
        <w:r>
          <w:rPr>
            <w:rFonts w:ascii="Times New Roman" w:eastAsia="Times New Roman" w:hAnsi="Times New Roman" w:cs="Times New Roman"/>
            <w:sz w:val="24"/>
            <w:szCs w:val="24"/>
            <w:lang w:val="en-GB"/>
          </w:rPr>
          <w:delText>-</w:delText>
        </w:r>
      </w:del>
      <w:ins w:id="378" w:author="Bori" w:date="2020-04-18T16:1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FRG</w:t>
      </w:r>
      <w:ins w:id="379" w:author="Bori" w:date="2020-04-18T16:10:00Z">
        <w:r>
          <w:rPr>
            <w:rFonts w:ascii="Times New Roman" w:eastAsia="Times New Roman" w:hAnsi="Times New Roman" w:cs="Times New Roman"/>
            <w:sz w:val="24"/>
            <w:szCs w:val="24"/>
            <w:lang w:val="en-GB"/>
          </w:rPr>
          <w:t xml:space="preserve"> relationship</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9"/>
      </w:r>
    </w:p>
    <w:p w14:paraId="07F89762"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14:paraId="66D43C47" w14:textId="77777777" w:rsidR="0030355C" w:rsidRDefault="00C14605" w:rsidP="00EF4E7D">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The (geo)political aftermath of August 1968</w:t>
      </w:r>
    </w:p>
    <w:p w14:paraId="77195A0A" w14:textId="77777777" w:rsidR="0030355C" w:rsidRDefault="00C14605" w:rsidP="00EF4E7D">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Yugoslav leadership opposed the invasion of the CSSR by the USSR and their allies in August 1968. </w:t>
      </w:r>
      <w:ins w:id="382" w:author="Bori" w:date="2020-04-18T16:10:00Z">
        <w:r>
          <w:rPr>
            <w:rFonts w:ascii="Times New Roman" w:eastAsia="Times New Roman" w:hAnsi="Times New Roman" w:cs="Times New Roman"/>
            <w:sz w:val="24"/>
            <w:szCs w:val="24"/>
            <w:lang w:val="en-GB"/>
          </w:rPr>
          <w:t xml:space="preserve">The </w:t>
        </w:r>
      </w:ins>
      <w:del w:id="383" w:author="Bori" w:date="2020-04-18T16:10:00Z">
        <w:r>
          <w:rPr>
            <w:rFonts w:ascii="Times New Roman" w:eastAsia="Times New Roman" w:hAnsi="Times New Roman" w:cs="Times New Roman"/>
            <w:sz w:val="24"/>
            <w:szCs w:val="24"/>
            <w:lang w:val="en-GB"/>
          </w:rPr>
          <w:delText>L</w:delText>
        </w:r>
      </w:del>
      <w:ins w:id="384" w:author="Bori" w:date="2020-04-18T16:10:00Z">
        <w:r>
          <w:rPr>
            <w:rFonts w:ascii="Times New Roman" w:eastAsia="Times New Roman" w:hAnsi="Times New Roman" w:cs="Times New Roman"/>
            <w:sz w:val="24"/>
            <w:szCs w:val="24"/>
            <w:lang w:val="en-GB"/>
          </w:rPr>
          <w:t>SKJ supported the l</w:t>
        </w:r>
      </w:ins>
      <w:r>
        <w:rPr>
          <w:rFonts w:ascii="Times New Roman" w:eastAsia="Times New Roman" w:hAnsi="Times New Roman" w:cs="Times New Roman"/>
          <w:sz w:val="24"/>
          <w:szCs w:val="24"/>
          <w:lang w:val="en-GB"/>
        </w:rPr>
        <w:t>iberalisation efforts in the CSSR</w:t>
      </w:r>
      <w:del w:id="385" w:author="Bori" w:date="2020-04-18T16:10:00Z">
        <w:r>
          <w:rPr>
            <w:rFonts w:ascii="Times New Roman" w:eastAsia="Times New Roman" w:hAnsi="Times New Roman" w:cs="Times New Roman"/>
            <w:sz w:val="24"/>
            <w:szCs w:val="24"/>
            <w:lang w:val="en-GB"/>
          </w:rPr>
          <w:delText xml:space="preserve"> were supported by the SKJ</w:delText>
        </w:r>
      </w:del>
      <w:r>
        <w:rPr>
          <w:rFonts w:ascii="Times New Roman" w:eastAsia="Times New Roman" w:hAnsi="Times New Roman" w:cs="Times New Roman"/>
          <w:sz w:val="24"/>
          <w:szCs w:val="24"/>
          <w:lang w:val="en-GB"/>
        </w:rPr>
        <w:t xml:space="preserve">. Tito’s negative reaction </w:t>
      </w:r>
      <w:del w:id="386" w:author="Bori" w:date="2020-04-18T16:10:00Z">
        <w:r>
          <w:rPr>
            <w:rFonts w:ascii="Times New Roman" w:eastAsia="Times New Roman" w:hAnsi="Times New Roman" w:cs="Times New Roman"/>
            <w:sz w:val="24"/>
            <w:szCs w:val="24"/>
            <w:lang w:val="en-GB"/>
          </w:rPr>
          <w:delText xml:space="preserve">on </w:delText>
        </w:r>
      </w:del>
      <w:ins w:id="387" w:author="Bori" w:date="2020-04-18T16:10: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 xml:space="preserve">the events in the CSSR on the day of the invasion was </w:t>
      </w:r>
      <w:del w:id="388" w:author="Bori" w:date="2020-04-18T16:11:00Z">
        <w:r>
          <w:rPr>
            <w:rFonts w:ascii="Times New Roman" w:eastAsia="Times New Roman" w:hAnsi="Times New Roman" w:cs="Times New Roman"/>
            <w:sz w:val="24"/>
            <w:szCs w:val="24"/>
            <w:lang w:val="en-GB"/>
          </w:rPr>
          <w:delText xml:space="preserve">by East German officials </w:delText>
        </w:r>
      </w:del>
      <w:r>
        <w:rPr>
          <w:rFonts w:ascii="Times New Roman" w:eastAsia="Times New Roman" w:hAnsi="Times New Roman" w:cs="Times New Roman"/>
          <w:sz w:val="24"/>
          <w:szCs w:val="24"/>
          <w:lang w:val="en-GB"/>
        </w:rPr>
        <w:t>interpreted</w:t>
      </w:r>
      <w:ins w:id="389" w:author="Bori" w:date="2020-04-18T16:11:00Z">
        <w:r>
          <w:rPr>
            <w:rFonts w:ascii="Times New Roman" w:eastAsia="Times New Roman" w:hAnsi="Times New Roman" w:cs="Times New Roman"/>
            <w:sz w:val="24"/>
            <w:szCs w:val="24"/>
            <w:lang w:val="en-GB"/>
          </w:rPr>
          <w:t xml:space="preserve"> by the East German officials</w:t>
        </w:r>
      </w:ins>
      <w:r>
        <w:rPr>
          <w:rFonts w:ascii="Times New Roman" w:eastAsia="Times New Roman" w:hAnsi="Times New Roman" w:cs="Times New Roman"/>
          <w:sz w:val="24"/>
          <w:szCs w:val="24"/>
          <w:lang w:val="en-GB"/>
        </w:rPr>
        <w:t xml:space="preserve"> as a </w:t>
      </w:r>
      <w:del w:id="390" w:author="Bori" w:date="2020-04-18T16:11:00Z">
        <w:r>
          <w:rPr>
            <w:rFonts w:ascii="Times New Roman" w:eastAsia="Times New Roman" w:hAnsi="Times New Roman" w:cs="Times New Roman"/>
            <w:sz w:val="24"/>
            <w:szCs w:val="24"/>
            <w:lang w:val="en-GB"/>
          </w:rPr>
          <w:delText>‘</w:delText>
        </w:r>
      </w:del>
      <w:ins w:id="391" w:author="Bori" w:date="2020-04-18T16:1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contradiction of proletarian internationalism</w:t>
      </w:r>
      <w:del w:id="392" w:author="Bori" w:date="2020-04-18T16:11:00Z">
        <w:r>
          <w:rPr>
            <w:rFonts w:ascii="Times New Roman" w:eastAsia="Times New Roman" w:hAnsi="Times New Roman" w:cs="Times New Roman"/>
            <w:sz w:val="24"/>
            <w:szCs w:val="24"/>
            <w:lang w:val="en-GB"/>
          </w:rPr>
          <w:delText>’</w:delText>
        </w:r>
      </w:del>
      <w:ins w:id="393" w:author="Bori" w:date="2020-04-18T16:1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whereby the SFRY </w:t>
      </w:r>
      <w:del w:id="394" w:author="Bori" w:date="2020-04-18T16:11:00Z">
        <w:r>
          <w:rPr>
            <w:rFonts w:ascii="Times New Roman" w:eastAsia="Times New Roman" w:hAnsi="Times New Roman" w:cs="Times New Roman"/>
            <w:sz w:val="24"/>
            <w:szCs w:val="24"/>
            <w:lang w:val="en-GB"/>
          </w:rPr>
          <w:delText>‘</w:delText>
        </w:r>
      </w:del>
      <w:ins w:id="395" w:author="Bori" w:date="2020-04-18T16:1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formed a front with the imperialist powers</w:t>
      </w:r>
      <w:del w:id="396" w:author="Bori" w:date="2020-04-18T16:11:00Z">
        <w:r>
          <w:rPr>
            <w:rFonts w:ascii="Times New Roman" w:eastAsia="Times New Roman" w:hAnsi="Times New Roman" w:cs="Times New Roman"/>
            <w:sz w:val="24"/>
            <w:szCs w:val="24"/>
            <w:lang w:val="en-GB"/>
          </w:rPr>
          <w:delText>’</w:delText>
        </w:r>
      </w:del>
      <w:ins w:id="397" w:author="Bori" w:date="2020-04-18T16:1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During the invasion of the CSSR, its Deputy Prime Minister Ota Šik was in the SFRY. Throughout the 1960s, he advocated the implementation of market principles. The impression that the Yugoslavs allowed Šik to influence the course of events in his home country – and perhaps even form a government-in-exile in the CSSR’s embassy in Belgrade – was critici</w:t>
      </w:r>
      <w:ins w:id="398" w:author="Bori" w:date="2020-04-18T16:13:00Z">
        <w:r>
          <w:rPr>
            <w:rFonts w:ascii="Times New Roman" w:eastAsia="Times New Roman" w:hAnsi="Times New Roman" w:cs="Times New Roman"/>
            <w:sz w:val="24"/>
            <w:szCs w:val="24"/>
            <w:lang w:val="en-GB"/>
          </w:rPr>
          <w:t>s</w:t>
        </w:r>
      </w:ins>
      <w:del w:id="399" w:author="Bori" w:date="2020-04-18T16:13:00Z">
        <w:r>
          <w:rPr>
            <w:rFonts w:ascii="Times New Roman" w:eastAsia="Times New Roman" w:hAnsi="Times New Roman" w:cs="Times New Roman"/>
            <w:sz w:val="24"/>
            <w:szCs w:val="24"/>
            <w:lang w:val="en-GB"/>
          </w:rPr>
          <w:delText>z</w:delText>
        </w:r>
      </w:del>
      <w:r>
        <w:rPr>
          <w:rFonts w:ascii="Times New Roman" w:eastAsia="Times New Roman" w:hAnsi="Times New Roman" w:cs="Times New Roman"/>
          <w:sz w:val="24"/>
          <w:szCs w:val="24"/>
          <w:lang w:val="en-GB"/>
        </w:rPr>
        <w:t xml:space="preserve">ed. A staff member of the East German embassy in Belgrade characterised </w:t>
      </w:r>
      <w:del w:id="400" w:author="Bori" w:date="2020-04-18T16:13:00Z">
        <w:r>
          <w:rPr>
            <w:rFonts w:ascii="Times New Roman" w:eastAsia="Times New Roman" w:hAnsi="Times New Roman" w:cs="Times New Roman"/>
            <w:sz w:val="24"/>
            <w:szCs w:val="24"/>
            <w:lang w:val="en-GB"/>
          </w:rPr>
          <w:delText xml:space="preserve">it </w:delText>
        </w:r>
      </w:del>
      <w:ins w:id="401" w:author="Bori" w:date="2020-04-18T16:13:00Z">
        <w:r>
          <w:rPr>
            <w:rFonts w:ascii="Times New Roman" w:eastAsia="Times New Roman" w:hAnsi="Times New Roman" w:cs="Times New Roman"/>
            <w:sz w:val="24"/>
            <w:szCs w:val="24"/>
            <w:lang w:val="en-GB"/>
          </w:rPr>
          <w:t xml:space="preserve">this </w:t>
        </w:r>
      </w:ins>
      <w:r>
        <w:rPr>
          <w:rFonts w:ascii="Times New Roman" w:eastAsia="Times New Roman" w:hAnsi="Times New Roman" w:cs="Times New Roman"/>
          <w:sz w:val="24"/>
          <w:szCs w:val="24"/>
          <w:lang w:val="en-GB"/>
        </w:rPr>
        <w:t xml:space="preserve">as an attempt </w:t>
      </w:r>
      <w:del w:id="402" w:author="Bori" w:date="2020-04-18T16:13:00Z">
        <w:r>
          <w:rPr>
            <w:rFonts w:ascii="Times New Roman" w:eastAsia="Times New Roman" w:hAnsi="Times New Roman" w:cs="Times New Roman"/>
            <w:sz w:val="24"/>
            <w:szCs w:val="24"/>
            <w:lang w:val="en-GB"/>
          </w:rPr>
          <w:delText xml:space="preserve">at </w:delText>
        </w:r>
      </w:del>
      <w:ins w:id="403" w:author="Bori" w:date="2020-04-18T16:13:00Z">
        <w:r>
          <w:rPr>
            <w:rFonts w:ascii="Times New Roman" w:eastAsia="Times New Roman" w:hAnsi="Times New Roman" w:cs="Times New Roman"/>
            <w:sz w:val="24"/>
            <w:szCs w:val="24"/>
            <w:lang w:val="en-GB"/>
          </w:rPr>
          <w:t xml:space="preserve">to </w:t>
        </w:r>
      </w:ins>
      <w:del w:id="404" w:author="Bori" w:date="2020-04-18T16:13:00Z">
        <w:r>
          <w:rPr>
            <w:rFonts w:ascii="Times New Roman" w:eastAsia="Times New Roman" w:hAnsi="Times New Roman" w:cs="Times New Roman"/>
            <w:sz w:val="24"/>
            <w:szCs w:val="24"/>
            <w:lang w:val="en-GB"/>
          </w:rPr>
          <w:delText>‘</w:delText>
        </w:r>
      </w:del>
      <w:ins w:id="405" w:author="Bori" w:date="2020-04-18T16:1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block formation within the international communist and workers’ movement</w:t>
      </w:r>
      <w:del w:id="406" w:author="Bori" w:date="2020-04-18T16:13:00Z">
        <w:r>
          <w:rPr>
            <w:rFonts w:ascii="Times New Roman" w:eastAsia="Times New Roman" w:hAnsi="Times New Roman" w:cs="Times New Roman"/>
            <w:sz w:val="24"/>
            <w:szCs w:val="24"/>
            <w:lang w:val="en-GB"/>
          </w:rPr>
          <w:delText>’</w:delText>
        </w:r>
      </w:del>
      <w:ins w:id="407" w:author="Bori" w:date="2020-04-18T16:1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10"/>
      </w:r>
      <w:r>
        <w:rPr>
          <w:rFonts w:ascii="Times New Roman" w:eastAsia="Times New Roman" w:hAnsi="Times New Roman" w:cs="Times New Roman"/>
          <w:sz w:val="24"/>
          <w:szCs w:val="24"/>
          <w:lang w:val="en-GB"/>
        </w:rPr>
        <w:t xml:space="preserve"> </w:t>
      </w:r>
      <w:ins w:id="410" w:author="Bori" w:date="2020-04-18T16:13:00Z">
        <w:r>
          <w:rPr>
            <w:rFonts w:ascii="Times New Roman" w:eastAsia="Times New Roman" w:hAnsi="Times New Roman" w:cs="Times New Roman"/>
            <w:sz w:val="24"/>
            <w:szCs w:val="24"/>
            <w:lang w:val="en-GB"/>
          </w:rPr>
          <w:t xml:space="preserve">The </w:t>
        </w:r>
      </w:ins>
      <w:del w:id="411" w:author="Bori" w:date="2020-04-18T16:13:00Z">
        <w:r>
          <w:rPr>
            <w:rFonts w:ascii="Times New Roman" w:eastAsia="Times New Roman" w:hAnsi="Times New Roman" w:cs="Times New Roman"/>
            <w:sz w:val="24"/>
            <w:szCs w:val="24"/>
            <w:lang w:val="en-GB"/>
          </w:rPr>
          <w:delText>C</w:delText>
        </w:r>
      </w:del>
      <w:ins w:id="412" w:author="Bori" w:date="2020-04-18T16:13:00Z">
        <w:r>
          <w:rPr>
            <w:rFonts w:ascii="Times New Roman" w:eastAsia="Times New Roman" w:hAnsi="Times New Roman" w:cs="Times New Roman"/>
            <w:sz w:val="24"/>
            <w:szCs w:val="24"/>
            <w:lang w:val="en-GB"/>
          </w:rPr>
          <w:t>c</w:t>
        </w:r>
      </w:ins>
      <w:r>
        <w:rPr>
          <w:rFonts w:ascii="Times New Roman" w:eastAsia="Times New Roman" w:hAnsi="Times New Roman" w:cs="Times New Roman"/>
          <w:sz w:val="24"/>
          <w:szCs w:val="24"/>
          <w:lang w:val="en-GB"/>
        </w:rPr>
        <w:t>ritique o</w:t>
      </w:r>
      <w:del w:id="413" w:author="Bori" w:date="2020-04-18T16:13:00Z">
        <w:r>
          <w:rPr>
            <w:rFonts w:ascii="Times New Roman" w:eastAsia="Times New Roman" w:hAnsi="Times New Roman" w:cs="Times New Roman"/>
            <w:sz w:val="24"/>
            <w:szCs w:val="24"/>
            <w:lang w:val="en-GB"/>
          </w:rPr>
          <w:delText>n</w:delText>
        </w:r>
      </w:del>
      <w:ins w:id="414" w:author="Bori" w:date="2020-04-18T16:13:00Z">
        <w:r>
          <w:rPr>
            <w:rFonts w:ascii="Times New Roman" w:eastAsia="Times New Roman" w:hAnsi="Times New Roman" w:cs="Times New Roman"/>
            <w:sz w:val="24"/>
            <w:szCs w:val="24"/>
            <w:lang w:val="en-GB"/>
          </w:rPr>
          <w:t>f</w:t>
        </w:r>
      </w:ins>
      <w:r>
        <w:rPr>
          <w:rFonts w:ascii="Times New Roman" w:eastAsia="Times New Roman" w:hAnsi="Times New Roman" w:cs="Times New Roman"/>
          <w:sz w:val="24"/>
          <w:szCs w:val="24"/>
          <w:lang w:val="en-GB"/>
        </w:rPr>
        <w:t xml:space="preserve"> the Yugoslav stance was intensified through an internal </w:t>
      </w:r>
      <w:ins w:id="415" w:author="Bori" w:date="2020-04-18T16:13:00Z">
        <w:r>
          <w:rPr>
            <w:rFonts w:ascii="Times New Roman" w:eastAsia="Times New Roman" w:hAnsi="Times New Roman" w:cs="Times New Roman"/>
            <w:sz w:val="24"/>
            <w:szCs w:val="24"/>
            <w:lang w:val="en-GB"/>
          </w:rPr>
          <w:t xml:space="preserve">anti-SFRY </w:t>
        </w:r>
      </w:ins>
      <w:r>
        <w:rPr>
          <w:rFonts w:ascii="Times New Roman" w:eastAsia="Times New Roman" w:hAnsi="Times New Roman" w:cs="Times New Roman"/>
          <w:sz w:val="24"/>
          <w:szCs w:val="24"/>
          <w:lang w:val="en-GB"/>
        </w:rPr>
        <w:t>campaign in the GDR</w:t>
      </w:r>
      <w:del w:id="416" w:author="Bori" w:date="2020-04-18T16:14:00Z">
        <w:r>
          <w:rPr>
            <w:rFonts w:ascii="Times New Roman" w:eastAsia="Times New Roman" w:hAnsi="Times New Roman" w:cs="Times New Roman"/>
            <w:sz w:val="24"/>
            <w:szCs w:val="24"/>
            <w:lang w:val="en-GB"/>
          </w:rPr>
          <w:delText xml:space="preserve"> against the SFRY</w:delText>
        </w:r>
      </w:del>
      <w:r>
        <w:rPr>
          <w:rFonts w:ascii="Times New Roman" w:eastAsia="Times New Roman" w:hAnsi="Times New Roman" w:cs="Times New Roman"/>
          <w:sz w:val="24"/>
          <w:szCs w:val="24"/>
          <w:lang w:val="en-GB"/>
        </w:rPr>
        <w:t xml:space="preserve">. </w:t>
      </w:r>
      <w:ins w:id="417" w:author="Bori" w:date="2020-04-18T16:14:00Z">
        <w:r>
          <w:rPr>
            <w:rFonts w:ascii="Times New Roman" w:eastAsia="Times New Roman" w:hAnsi="Times New Roman" w:cs="Times New Roman"/>
            <w:sz w:val="24"/>
            <w:szCs w:val="24"/>
            <w:lang w:val="en-GB"/>
          </w:rPr>
          <w:t xml:space="preserve">However, </w:t>
        </w:r>
      </w:ins>
      <w:del w:id="418" w:author="Bori" w:date="2020-04-18T16:14:00Z">
        <w:r>
          <w:rPr>
            <w:rFonts w:ascii="Times New Roman" w:eastAsia="Times New Roman" w:hAnsi="Times New Roman" w:cs="Times New Roman"/>
            <w:sz w:val="24"/>
            <w:szCs w:val="24"/>
            <w:lang w:val="en-GB"/>
          </w:rPr>
          <w:delText>T</w:delText>
        </w:r>
      </w:del>
      <w:ins w:id="419" w:author="Bori" w:date="2020-04-18T16:14:00Z">
        <w:r>
          <w:rPr>
            <w:rFonts w:ascii="Times New Roman" w:eastAsia="Times New Roman" w:hAnsi="Times New Roman" w:cs="Times New Roman"/>
            <w:sz w:val="24"/>
            <w:szCs w:val="24"/>
            <w:lang w:val="en-GB"/>
          </w:rPr>
          <w:t>t</w:t>
        </w:r>
      </w:ins>
      <w:r>
        <w:rPr>
          <w:rFonts w:ascii="Times New Roman" w:eastAsia="Times New Roman" w:hAnsi="Times New Roman" w:cs="Times New Roman"/>
          <w:sz w:val="24"/>
          <w:szCs w:val="24"/>
          <w:lang w:val="en-GB"/>
        </w:rPr>
        <w:t xml:space="preserve">he Yugoslav </w:t>
      </w:r>
      <w:r>
        <w:rPr>
          <w:rFonts w:ascii="Times New Roman" w:eastAsia="Times New Roman" w:hAnsi="Times New Roman" w:cs="Times New Roman"/>
          <w:sz w:val="24"/>
          <w:szCs w:val="24"/>
          <w:lang w:val="en-GB"/>
        </w:rPr>
        <w:lastRenderedPageBreak/>
        <w:t xml:space="preserve">embassy in East Berlin </w:t>
      </w:r>
      <w:del w:id="420" w:author="Bori" w:date="2020-04-18T16:14:00Z">
        <w:r>
          <w:rPr>
            <w:rFonts w:ascii="Times New Roman" w:eastAsia="Times New Roman" w:hAnsi="Times New Roman" w:cs="Times New Roman"/>
            <w:sz w:val="24"/>
            <w:szCs w:val="24"/>
            <w:lang w:val="en-GB"/>
          </w:rPr>
          <w:delText>could however report</w:delText>
        </w:r>
      </w:del>
      <w:ins w:id="421" w:author="Bori" w:date="2020-04-18T16:14:00Z">
        <w:r>
          <w:rPr>
            <w:rFonts w:ascii="Times New Roman" w:eastAsia="Times New Roman" w:hAnsi="Times New Roman" w:cs="Times New Roman"/>
            <w:sz w:val="24"/>
            <w:szCs w:val="24"/>
            <w:lang w:val="en-GB"/>
          </w:rPr>
          <w:t>reported</w:t>
        </w:r>
      </w:ins>
      <w:r>
        <w:rPr>
          <w:rFonts w:ascii="Times New Roman" w:eastAsia="Times New Roman" w:hAnsi="Times New Roman" w:cs="Times New Roman"/>
          <w:sz w:val="24"/>
          <w:szCs w:val="24"/>
          <w:lang w:val="en-GB"/>
        </w:rPr>
        <w:t xml:space="preserve"> that the campaign did not yield results.</w:t>
      </w:r>
      <w:r>
        <w:rPr>
          <w:rStyle w:val="Sidrosprotneopombe"/>
          <w:rFonts w:ascii="Times New Roman" w:eastAsia="Times New Roman" w:hAnsi="Times New Roman" w:cs="Times New Roman"/>
          <w:sz w:val="24"/>
          <w:szCs w:val="24"/>
          <w:lang w:val="en-GB"/>
        </w:rPr>
        <w:footnoteReference w:id="11"/>
      </w:r>
      <w:r>
        <w:rPr>
          <w:rFonts w:ascii="Times New Roman" w:eastAsia="Times New Roman" w:hAnsi="Times New Roman" w:cs="Times New Roman"/>
          <w:sz w:val="24"/>
          <w:szCs w:val="24"/>
          <w:lang w:val="en-GB"/>
        </w:rPr>
        <w:t xml:space="preserve"> The East Germans nevertheless remained convinced of their own righteousness: a speech by Tito in Jajce (Bosnia and Herzegovina) in November 1968, in which he underlined that the SFRY was interested in further cooperation with the Warsaw Pact states despite principled disagreements, was interpreted as a concession. They believed that Tito was practically forced to do so in order to prevent an isolated position, even within the Non-Aligned Movement (NAM).</w:t>
      </w:r>
      <w:r>
        <w:rPr>
          <w:rStyle w:val="Sidrosprotneopombe"/>
          <w:rFonts w:ascii="Times New Roman" w:eastAsia="Times New Roman" w:hAnsi="Times New Roman" w:cs="Times New Roman"/>
          <w:sz w:val="24"/>
          <w:szCs w:val="24"/>
          <w:lang w:val="en-GB"/>
        </w:rPr>
        <w:footnoteReference w:id="12"/>
      </w:r>
    </w:p>
    <w:p w14:paraId="22A02134"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Despite Tito’s statements, an all-encompassing rapprochement in the Yugoslav-East German political relations </w:t>
      </w:r>
      <w:del w:id="427" w:author="Bori" w:date="2020-04-18T16:16:00Z">
        <w:r>
          <w:rPr>
            <w:rFonts w:ascii="Times New Roman" w:eastAsia="Times New Roman" w:hAnsi="Times New Roman" w:cs="Times New Roman"/>
            <w:sz w:val="24"/>
            <w:szCs w:val="24"/>
            <w:lang w:val="en-GB"/>
          </w:rPr>
          <w:delText xml:space="preserve">was </w:delText>
        </w:r>
      </w:del>
      <w:ins w:id="428" w:author="Bori" w:date="2020-04-18T16:16:00Z">
        <w:r>
          <w:rPr>
            <w:rFonts w:ascii="Times New Roman" w:eastAsia="Times New Roman" w:hAnsi="Times New Roman" w:cs="Times New Roman"/>
            <w:sz w:val="24"/>
            <w:szCs w:val="24"/>
            <w:lang w:val="en-GB"/>
          </w:rPr>
          <w:t xml:space="preserve">did </w:t>
        </w:r>
      </w:ins>
      <w:r>
        <w:rPr>
          <w:rFonts w:ascii="Times New Roman" w:eastAsia="Times New Roman" w:hAnsi="Times New Roman" w:cs="Times New Roman"/>
          <w:sz w:val="24"/>
          <w:szCs w:val="24"/>
          <w:lang w:val="en-GB"/>
        </w:rPr>
        <w:t>not yet materialise</w:t>
      </w:r>
      <w:del w:id="429" w:author="Bori" w:date="2020-04-18T16:16:00Z">
        <w:r>
          <w:rPr>
            <w:rFonts w:ascii="Times New Roman" w:eastAsia="Times New Roman" w:hAnsi="Times New Roman" w:cs="Times New Roman"/>
            <w:sz w:val="24"/>
            <w:szCs w:val="24"/>
            <w:lang w:val="en-GB"/>
          </w:rPr>
          <w:delText>d</w:delText>
        </w:r>
      </w:del>
      <w:r>
        <w:rPr>
          <w:rFonts w:ascii="Times New Roman" w:eastAsia="Times New Roman" w:hAnsi="Times New Roman" w:cs="Times New Roman"/>
          <w:sz w:val="24"/>
          <w:szCs w:val="24"/>
          <w:lang w:val="en-GB"/>
        </w:rPr>
        <w:t xml:space="preserve">. A case in point is the interpretation of </w:t>
      </w:r>
      <w:ins w:id="430" w:author="Bori" w:date="2020-04-18T16:17:00Z">
        <w:r>
          <w:rPr>
            <w:rFonts w:ascii="Times New Roman" w:eastAsia="Times New Roman" w:hAnsi="Times New Roman" w:cs="Times New Roman"/>
            <w:sz w:val="24"/>
            <w:szCs w:val="24"/>
            <w:lang w:val="en-GB"/>
          </w:rPr>
          <w:t xml:space="preserve">the </w:t>
        </w:r>
      </w:ins>
      <w:del w:id="431" w:author="Bori" w:date="2020-04-18T16:17:00Z">
        <w:r>
          <w:rPr>
            <w:rFonts w:ascii="Times New Roman" w:eastAsia="Times New Roman" w:hAnsi="Times New Roman" w:cs="Times New Roman"/>
            <w:sz w:val="24"/>
            <w:szCs w:val="24"/>
            <w:lang w:val="en-GB"/>
          </w:rPr>
          <w:delText xml:space="preserve">occurrences </w:delText>
        </w:r>
      </w:del>
      <w:ins w:id="432" w:author="Bori" w:date="2020-04-18T16:17:00Z">
        <w:r>
          <w:rPr>
            <w:rFonts w:ascii="Times New Roman" w:eastAsia="Times New Roman" w:hAnsi="Times New Roman" w:cs="Times New Roman"/>
            <w:sz w:val="24"/>
            <w:szCs w:val="24"/>
            <w:lang w:val="en-GB"/>
          </w:rPr>
          <w:t xml:space="preserve">developments </w:t>
        </w:r>
      </w:ins>
      <w:r>
        <w:rPr>
          <w:rFonts w:ascii="Times New Roman" w:eastAsia="Times New Roman" w:hAnsi="Times New Roman" w:cs="Times New Roman"/>
          <w:sz w:val="24"/>
          <w:szCs w:val="24"/>
          <w:lang w:val="en-GB"/>
        </w:rPr>
        <w:t xml:space="preserve">during a preparatory meeting for the Conference on European Security and Co-operation (CSCE) in Vienna in December 1968. Several months after the invasion of the CSSR, an alleged Yugoslav and British proposal for the inclusion of a separate agenda point </w:t>
      </w:r>
      <w:del w:id="433" w:author="Bori" w:date="2020-04-18T16:18:00Z">
        <w:r>
          <w:rPr>
            <w:rFonts w:ascii="Times New Roman" w:eastAsia="Times New Roman" w:hAnsi="Times New Roman" w:cs="Times New Roman"/>
            <w:sz w:val="24"/>
            <w:szCs w:val="24"/>
            <w:lang w:val="en-GB"/>
          </w:rPr>
          <w:delText xml:space="preserve">on </w:delText>
        </w:r>
      </w:del>
      <w:ins w:id="434" w:author="Bori" w:date="2020-04-18T16:18:00Z">
        <w:r>
          <w:rPr>
            <w:rFonts w:ascii="Times New Roman" w:eastAsia="Times New Roman" w:hAnsi="Times New Roman" w:cs="Times New Roman"/>
            <w:sz w:val="24"/>
            <w:szCs w:val="24"/>
            <w:lang w:val="en-GB"/>
          </w:rPr>
          <w:t xml:space="preserve">regarding </w:t>
        </w:r>
      </w:ins>
      <w:r>
        <w:rPr>
          <w:rFonts w:ascii="Times New Roman" w:eastAsia="Times New Roman" w:hAnsi="Times New Roman" w:cs="Times New Roman"/>
          <w:sz w:val="24"/>
          <w:szCs w:val="24"/>
          <w:lang w:val="en-GB"/>
        </w:rPr>
        <w:t xml:space="preserve">the prohibition of the interference of a state into the internal affairs of another state was perceived as a direct attack </w:t>
      </w:r>
      <w:del w:id="435" w:author="Bori" w:date="2020-04-18T16:18:00Z">
        <w:r>
          <w:rPr>
            <w:rFonts w:ascii="Times New Roman" w:eastAsia="Times New Roman" w:hAnsi="Times New Roman" w:cs="Times New Roman"/>
            <w:sz w:val="24"/>
            <w:szCs w:val="24"/>
            <w:lang w:val="en-GB"/>
          </w:rPr>
          <w:delText>pointed at</w:delText>
        </w:r>
      </w:del>
      <w:ins w:id="436" w:author="Bori" w:date="2020-04-18T16:18:00Z">
        <w:r>
          <w:rPr>
            <w:rFonts w:ascii="Times New Roman" w:eastAsia="Times New Roman" w:hAnsi="Times New Roman" w:cs="Times New Roman"/>
            <w:sz w:val="24"/>
            <w:szCs w:val="24"/>
            <w:lang w:val="en-GB"/>
          </w:rPr>
          <w:t>against</w:t>
        </w:r>
      </w:ins>
      <w:r>
        <w:rPr>
          <w:rFonts w:ascii="Times New Roman" w:eastAsia="Times New Roman" w:hAnsi="Times New Roman" w:cs="Times New Roman"/>
          <w:sz w:val="24"/>
          <w:szCs w:val="24"/>
          <w:lang w:val="en-GB"/>
        </w:rPr>
        <w:t xml:space="preserve"> the Brezhnev Doctrine</w:t>
      </w:r>
      <w:del w:id="437" w:author="Bori" w:date="2020-04-18T16:18:00Z">
        <w:r>
          <w:rPr>
            <w:rFonts w:ascii="Times New Roman" w:eastAsia="Times New Roman" w:hAnsi="Times New Roman" w:cs="Times New Roman"/>
            <w:sz w:val="24"/>
            <w:szCs w:val="24"/>
            <w:lang w:val="en-GB"/>
          </w:rPr>
          <w:delText>;</w:delText>
        </w:r>
      </w:del>
      <w:ins w:id="438" w:author="Bori" w:date="2020-04-18T16:18: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the taken-for-granted right of the CPSU to counteract </w:t>
      </w:r>
      <w:ins w:id="439" w:author="Bori" w:date="2020-04-18T16:18:00Z">
        <w:r>
          <w:rPr>
            <w:rFonts w:ascii="Times New Roman" w:eastAsia="Times New Roman" w:hAnsi="Times New Roman" w:cs="Times New Roman"/>
            <w:sz w:val="24"/>
            <w:szCs w:val="24"/>
            <w:lang w:val="en-GB"/>
          </w:rPr>
          <w:t xml:space="preserve">any </w:t>
        </w:r>
      </w:ins>
      <w:del w:id="440" w:author="Bori" w:date="2020-04-18T16:18:00Z">
        <w:r>
          <w:rPr>
            <w:rFonts w:ascii="Times New Roman" w:eastAsia="Times New Roman" w:hAnsi="Times New Roman" w:cs="Times New Roman"/>
            <w:sz w:val="24"/>
            <w:szCs w:val="24"/>
            <w:lang w:val="en-GB"/>
          </w:rPr>
          <w:delText>‘</w:delText>
        </w:r>
      </w:del>
      <w:ins w:id="441" w:author="Bori" w:date="2020-04-18T16:1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antisocialist</w:t>
      </w:r>
      <w:del w:id="442" w:author="Bori" w:date="2020-04-18T16:19:00Z">
        <w:r>
          <w:rPr>
            <w:rFonts w:ascii="Times New Roman" w:eastAsia="Times New Roman" w:hAnsi="Times New Roman" w:cs="Times New Roman"/>
            <w:sz w:val="24"/>
            <w:szCs w:val="24"/>
            <w:lang w:val="en-GB"/>
          </w:rPr>
          <w:delText>’</w:delText>
        </w:r>
      </w:del>
      <w:ins w:id="443" w:author="Bori" w:date="2020-04-18T16:1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forces in its sphere of influence.</w:t>
      </w:r>
      <w:r>
        <w:rPr>
          <w:rStyle w:val="Sidrosprotneopombe"/>
          <w:rFonts w:ascii="Times New Roman" w:eastAsia="Times New Roman" w:hAnsi="Times New Roman" w:cs="Times New Roman"/>
          <w:sz w:val="24"/>
          <w:szCs w:val="24"/>
          <w:lang w:val="en-GB"/>
        </w:rPr>
        <w:footnoteReference w:id="13"/>
      </w:r>
      <w:r>
        <w:rPr>
          <w:rFonts w:ascii="Times New Roman" w:eastAsia="Times New Roman" w:hAnsi="Times New Roman" w:cs="Times New Roman"/>
          <w:sz w:val="24"/>
          <w:szCs w:val="24"/>
          <w:lang w:val="en-GB"/>
        </w:rPr>
        <w:t xml:space="preserve"> The Yugoslavs were aware of </w:t>
      </w:r>
      <w:del w:id="446" w:author="Bori" w:date="2020-04-18T16:19:00Z">
        <w:r>
          <w:rPr>
            <w:rFonts w:ascii="Times New Roman" w:eastAsia="Times New Roman" w:hAnsi="Times New Roman" w:cs="Times New Roman"/>
            <w:sz w:val="24"/>
            <w:szCs w:val="24"/>
            <w:lang w:val="en-GB"/>
          </w:rPr>
          <w:delText xml:space="preserve">a </w:delText>
        </w:r>
      </w:del>
      <w:ins w:id="447" w:author="Bori" w:date="2020-04-18T16:19: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pivotal role </w:t>
      </w:r>
      <w:del w:id="448" w:author="Bori" w:date="2020-04-18T16:19:00Z">
        <w:r>
          <w:rPr>
            <w:rFonts w:ascii="Times New Roman" w:eastAsia="Times New Roman" w:hAnsi="Times New Roman" w:cs="Times New Roman"/>
            <w:sz w:val="24"/>
            <w:szCs w:val="24"/>
            <w:lang w:val="en-GB"/>
          </w:rPr>
          <w:delText xml:space="preserve">for </w:delText>
        </w:r>
      </w:del>
      <w:ins w:id="449" w:author="Bori" w:date="2020-04-18T16:19: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 xml:space="preserve">the CPSU concerning the way in which its relations with the Eastern Bloc states would further develop. The visit by </w:t>
      </w:r>
      <w:ins w:id="450" w:author="Bori" w:date="2020-04-18T16:19: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Soviet leader Leonid Brezhnev to the SFRY in September 1971 was </w:t>
      </w:r>
      <w:del w:id="451" w:author="Bori" w:date="2020-04-18T16:19:00Z">
        <w:r>
          <w:rPr>
            <w:rFonts w:ascii="Times New Roman" w:eastAsia="Times New Roman" w:hAnsi="Times New Roman" w:cs="Times New Roman"/>
            <w:sz w:val="24"/>
            <w:szCs w:val="24"/>
            <w:lang w:val="en-GB"/>
          </w:rPr>
          <w:delText xml:space="preserve">in this light </w:delText>
        </w:r>
      </w:del>
      <w:r>
        <w:rPr>
          <w:rFonts w:ascii="Times New Roman" w:eastAsia="Times New Roman" w:hAnsi="Times New Roman" w:cs="Times New Roman"/>
          <w:sz w:val="24"/>
          <w:szCs w:val="24"/>
          <w:lang w:val="en-GB"/>
        </w:rPr>
        <w:t>crucial</w:t>
      </w:r>
      <w:ins w:id="452" w:author="Bori" w:date="2020-04-18T16:19:00Z">
        <w:r>
          <w:rPr>
            <w:rFonts w:ascii="Times New Roman" w:eastAsia="Times New Roman" w:hAnsi="Times New Roman" w:cs="Times New Roman"/>
            <w:sz w:val="24"/>
            <w:szCs w:val="24"/>
            <w:lang w:val="en-GB"/>
          </w:rPr>
          <w:t xml:space="preserve"> in this sense</w:t>
        </w:r>
      </w:ins>
      <w:r>
        <w:rPr>
          <w:rFonts w:ascii="Times New Roman" w:eastAsia="Times New Roman" w:hAnsi="Times New Roman" w:cs="Times New Roman"/>
          <w:sz w:val="24"/>
          <w:szCs w:val="24"/>
          <w:lang w:val="en-GB"/>
        </w:rPr>
        <w:t>: the SKJ became convinced of a mutual Yugoslav</w:t>
      </w:r>
      <w:del w:id="453" w:author="Bori" w:date="2020-04-18T16:19:00Z">
        <w:r>
          <w:rPr>
            <w:rFonts w:ascii="Times New Roman" w:eastAsia="Times New Roman" w:hAnsi="Times New Roman" w:cs="Times New Roman"/>
            <w:sz w:val="24"/>
            <w:szCs w:val="24"/>
            <w:lang w:val="en-GB"/>
          </w:rPr>
          <w:delText>-</w:delText>
        </w:r>
      </w:del>
      <w:ins w:id="454" w:author="Bori" w:date="2020-04-18T16:1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Soviet interest in détente. This enabled an intensification of cooperation, also with the Soviet satellite states.</w:t>
      </w:r>
      <w:r>
        <w:rPr>
          <w:rStyle w:val="Sidrosprotneopombe"/>
          <w:rFonts w:ascii="Times New Roman" w:eastAsia="Times New Roman" w:hAnsi="Times New Roman" w:cs="Times New Roman"/>
          <w:sz w:val="24"/>
          <w:szCs w:val="24"/>
          <w:lang w:val="en-GB"/>
        </w:rPr>
        <w:footnoteReference w:id="14"/>
      </w:r>
      <w:r>
        <w:rPr>
          <w:rFonts w:ascii="Times New Roman" w:eastAsia="Times New Roman" w:hAnsi="Times New Roman" w:cs="Times New Roman"/>
          <w:sz w:val="24"/>
          <w:szCs w:val="24"/>
          <w:lang w:val="en-GB"/>
        </w:rPr>
        <w:t xml:space="preserve"> </w:t>
      </w:r>
      <w:ins w:id="457" w:author="Bori" w:date="2020-04-18T16:20:00Z">
        <w:r>
          <w:rPr>
            <w:rFonts w:ascii="Times New Roman" w:eastAsia="Times New Roman" w:hAnsi="Times New Roman" w:cs="Times New Roman"/>
            <w:sz w:val="24"/>
            <w:szCs w:val="24"/>
            <w:lang w:val="en-GB"/>
          </w:rPr>
          <w:t xml:space="preserve">In this regard, </w:t>
        </w:r>
      </w:ins>
      <w:r>
        <w:rPr>
          <w:rFonts w:ascii="Times New Roman" w:eastAsia="Times New Roman" w:hAnsi="Times New Roman" w:cs="Times New Roman"/>
          <w:sz w:val="24"/>
          <w:szCs w:val="24"/>
          <w:lang w:val="en-GB"/>
        </w:rPr>
        <w:t xml:space="preserve">Tito’s visit to the GDR in November 1974 can </w:t>
      </w:r>
      <w:del w:id="458" w:author="Bori" w:date="2020-04-18T16:20:00Z">
        <w:r>
          <w:rPr>
            <w:rFonts w:ascii="Times New Roman" w:eastAsia="Times New Roman" w:hAnsi="Times New Roman" w:cs="Times New Roman"/>
            <w:sz w:val="24"/>
            <w:szCs w:val="24"/>
            <w:lang w:val="en-GB"/>
          </w:rPr>
          <w:delText xml:space="preserve">in this regard </w:delText>
        </w:r>
      </w:del>
      <w:r>
        <w:rPr>
          <w:rFonts w:ascii="Times New Roman" w:eastAsia="Times New Roman" w:hAnsi="Times New Roman" w:cs="Times New Roman"/>
          <w:sz w:val="24"/>
          <w:szCs w:val="24"/>
          <w:lang w:val="en-GB"/>
        </w:rPr>
        <w:t xml:space="preserve">be interpreted as a rather </w:t>
      </w:r>
      <w:del w:id="459" w:author="Bori" w:date="2020-04-18T16:20:00Z">
        <w:r>
          <w:rPr>
            <w:rFonts w:ascii="Times New Roman" w:eastAsia="Times New Roman" w:hAnsi="Times New Roman" w:cs="Times New Roman"/>
            <w:sz w:val="24"/>
            <w:szCs w:val="24"/>
            <w:lang w:val="en-GB"/>
          </w:rPr>
          <w:delText xml:space="preserve">late </w:delText>
        </w:r>
      </w:del>
      <w:ins w:id="460" w:author="Bori" w:date="2020-04-18T16:20:00Z">
        <w:r>
          <w:rPr>
            <w:rFonts w:ascii="Times New Roman" w:eastAsia="Times New Roman" w:hAnsi="Times New Roman" w:cs="Times New Roman"/>
            <w:sz w:val="24"/>
            <w:szCs w:val="24"/>
            <w:lang w:val="en-GB"/>
          </w:rPr>
          <w:t xml:space="preserve">belated </w:t>
        </w:r>
      </w:ins>
      <w:r>
        <w:rPr>
          <w:rFonts w:ascii="Times New Roman" w:eastAsia="Times New Roman" w:hAnsi="Times New Roman" w:cs="Times New Roman"/>
          <w:sz w:val="24"/>
          <w:szCs w:val="24"/>
          <w:lang w:val="en-GB"/>
        </w:rPr>
        <w:t xml:space="preserve">symbolic expression of rapprochement. Already in December 1972, the two sides in principle agreed </w:t>
      </w:r>
      <w:del w:id="461" w:author="Bori" w:date="2020-04-18T16:21:00Z">
        <w:r>
          <w:rPr>
            <w:rFonts w:ascii="Times New Roman" w:eastAsia="Times New Roman" w:hAnsi="Times New Roman" w:cs="Times New Roman"/>
            <w:sz w:val="24"/>
            <w:szCs w:val="24"/>
            <w:lang w:val="en-GB"/>
          </w:rPr>
          <w:delText>on</w:delText>
        </w:r>
      </w:del>
      <w:ins w:id="462" w:author="Bori" w:date="2020-04-18T16:21:00Z">
        <w:r>
          <w:rPr>
            <w:rFonts w:ascii="Times New Roman" w:eastAsia="Times New Roman" w:hAnsi="Times New Roman" w:cs="Times New Roman"/>
            <w:sz w:val="24"/>
            <w:szCs w:val="24"/>
            <w:lang w:val="en-GB"/>
          </w:rPr>
          <w:t>to</w:t>
        </w:r>
      </w:ins>
      <w:r>
        <w:rPr>
          <w:rFonts w:ascii="Times New Roman" w:eastAsia="Times New Roman" w:hAnsi="Times New Roman" w:cs="Times New Roman"/>
          <w:sz w:val="24"/>
          <w:szCs w:val="24"/>
          <w:lang w:val="en-GB"/>
        </w:rPr>
        <w:t xml:space="preserve"> such </w:t>
      </w:r>
      <w:ins w:id="463" w:author="Bori" w:date="2020-04-18T16:21:00Z">
        <w:r>
          <w:rPr>
            <w:rFonts w:ascii="Times New Roman" w:eastAsia="Times New Roman" w:hAnsi="Times New Roman" w:cs="Times New Roman"/>
            <w:sz w:val="24"/>
            <w:szCs w:val="24"/>
            <w:lang w:val="en-GB"/>
          </w:rPr>
          <w:t xml:space="preserve">a </w:t>
        </w:r>
      </w:ins>
      <w:r>
        <w:rPr>
          <w:rFonts w:ascii="Times New Roman" w:eastAsia="Times New Roman" w:hAnsi="Times New Roman" w:cs="Times New Roman"/>
          <w:sz w:val="24"/>
          <w:szCs w:val="24"/>
          <w:lang w:val="en-GB"/>
        </w:rPr>
        <w:t>visit during a meeting between Stane Dolanc, Secretary of the Executive Bureau of the SKJ’s Presidium, and Ulbricht’s successor Erich Honecker.</w:t>
      </w:r>
      <w:r>
        <w:rPr>
          <w:rStyle w:val="Sidrosprotneopombe"/>
          <w:rFonts w:ascii="Times New Roman" w:eastAsia="Times New Roman" w:hAnsi="Times New Roman" w:cs="Times New Roman"/>
          <w:sz w:val="24"/>
          <w:szCs w:val="24"/>
          <w:lang w:val="en-GB"/>
        </w:rPr>
        <w:footnoteReference w:id="15"/>
      </w:r>
      <w:r>
        <w:rPr>
          <w:rFonts w:ascii="Times New Roman" w:eastAsia="Times New Roman" w:hAnsi="Times New Roman" w:cs="Times New Roman"/>
          <w:sz w:val="24"/>
          <w:szCs w:val="24"/>
          <w:lang w:val="en-GB"/>
        </w:rPr>
        <w:t xml:space="preserve"> </w:t>
      </w:r>
      <w:del w:id="467" w:author="Bori" w:date="2020-04-18T16:22:00Z">
        <w:r>
          <w:rPr>
            <w:rFonts w:ascii="Times New Roman" w:eastAsia="Times New Roman" w:hAnsi="Times New Roman" w:cs="Times New Roman"/>
            <w:sz w:val="24"/>
            <w:szCs w:val="24"/>
            <w:lang w:val="en-GB"/>
          </w:rPr>
          <w:delText>As had been unimaginable in the years before, a</w:delText>
        </w:r>
      </w:del>
      <w:ins w:id="468" w:author="Bori" w:date="2020-04-18T16:22:00Z">
        <w:r>
          <w:rPr>
            <w:rFonts w:ascii="Times New Roman" w:eastAsia="Times New Roman" w:hAnsi="Times New Roman" w:cs="Times New Roman"/>
            <w:sz w:val="24"/>
            <w:szCs w:val="24"/>
            <w:lang w:val="en-GB"/>
          </w:rPr>
          <w:t>A</w:t>
        </w:r>
      </w:ins>
      <w:r>
        <w:rPr>
          <w:rFonts w:ascii="Times New Roman" w:eastAsia="Times New Roman" w:hAnsi="Times New Roman" w:cs="Times New Roman"/>
          <w:sz w:val="24"/>
          <w:szCs w:val="24"/>
          <w:lang w:val="en-GB"/>
        </w:rPr>
        <w:t xml:space="preserve"> Yugoslav report on a meeting between Džemal Bijedić, President of the Federal Executive Council, and Honecker in May 1973 spoke of an </w:t>
      </w:r>
      <w:del w:id="469" w:author="Bori" w:date="2020-04-18T16:22:00Z">
        <w:r>
          <w:rPr>
            <w:rFonts w:ascii="Times New Roman" w:hAnsi="Times New Roman" w:cs="Times New Roman"/>
            <w:sz w:val="24"/>
            <w:szCs w:val="24"/>
            <w:lang w:val="en-GB"/>
          </w:rPr>
          <w:delText>‘</w:delText>
        </w:r>
      </w:del>
      <w:ins w:id="470" w:author="Bori" w:date="2020-04-18T16:22:00Z">
        <w:r>
          <w:rPr>
            <w:rFonts w:ascii="Times New Roman" w:hAnsi="Times New Roman" w:cs="Times New Roman"/>
            <w:sz w:val="24"/>
            <w:szCs w:val="24"/>
            <w:lang w:val="en-GB"/>
          </w:rPr>
          <w:t>“</w:t>
        </w:r>
      </w:ins>
      <w:r>
        <w:rPr>
          <w:rFonts w:ascii="Times New Roman" w:hAnsi="Times New Roman" w:cs="Times New Roman"/>
          <w:sz w:val="24"/>
          <w:szCs w:val="24"/>
          <w:lang w:val="en-GB"/>
        </w:rPr>
        <w:t>emphatically friendly atmosphere</w:t>
      </w:r>
      <w:del w:id="471" w:author="Bori" w:date="2020-04-18T16:22:00Z">
        <w:r>
          <w:rPr>
            <w:rFonts w:ascii="Times New Roman" w:hAnsi="Times New Roman" w:cs="Times New Roman"/>
            <w:sz w:val="24"/>
            <w:szCs w:val="24"/>
            <w:lang w:val="en-GB"/>
          </w:rPr>
          <w:delText>’</w:delText>
        </w:r>
      </w:del>
      <w:ins w:id="472" w:author="Bori" w:date="2020-04-18T16:22:00Z">
        <w:r>
          <w:rPr>
            <w:rFonts w:ascii="Times New Roman" w:hAnsi="Times New Roman" w:cs="Times New Roman"/>
            <w:sz w:val="24"/>
            <w:szCs w:val="24"/>
            <w:lang w:val="en-GB"/>
          </w:rPr>
          <w:t xml:space="preserve">”, </w:t>
        </w:r>
        <w:r>
          <w:rPr>
            <w:rFonts w:ascii="Times New Roman" w:eastAsia="Times New Roman" w:hAnsi="Times New Roman" w:cs="Times New Roman"/>
            <w:sz w:val="24"/>
            <w:szCs w:val="24"/>
            <w:lang w:val="en-GB"/>
          </w:rPr>
          <w:t>which had been unimaginable in the previous years</w:t>
        </w:r>
      </w:ins>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16"/>
      </w:r>
    </w:p>
    <w:p w14:paraId="74268D32"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 </w:t>
      </w:r>
      <w:r>
        <w:rPr>
          <w:rFonts w:ascii="Times New Roman" w:eastAsia="Times New Roman" w:hAnsi="Times New Roman" w:cs="Times New Roman"/>
          <w:sz w:val="24"/>
          <w:szCs w:val="24"/>
          <w:lang w:val="en-GB"/>
        </w:rPr>
        <w:tab/>
      </w:r>
      <w:del w:id="475" w:author="Bori" w:date="2020-04-19T15:01:00Z">
        <w:r>
          <w:rPr>
            <w:rFonts w:ascii="Times New Roman" w:eastAsia="Times New Roman" w:hAnsi="Times New Roman" w:cs="Times New Roman"/>
            <w:sz w:val="24"/>
            <w:szCs w:val="24"/>
            <w:lang w:val="en-GB"/>
          </w:rPr>
          <w:delText>Despite the prominent role of t</w:delText>
        </w:r>
      </w:del>
      <w:ins w:id="476" w:author="Bori" w:date="2020-04-19T15:02:00Z">
        <w:r>
          <w:rPr>
            <w:rFonts w:ascii="Times New Roman" w:eastAsia="Times New Roman" w:hAnsi="Times New Roman" w:cs="Times New Roman"/>
            <w:sz w:val="24"/>
            <w:szCs w:val="24"/>
            <w:lang w:val="en-GB"/>
          </w:rPr>
          <w:t>Although t</w:t>
        </w:r>
      </w:ins>
      <w:r>
        <w:rPr>
          <w:rFonts w:ascii="Times New Roman" w:eastAsia="Times New Roman" w:hAnsi="Times New Roman" w:cs="Times New Roman"/>
          <w:sz w:val="24"/>
          <w:szCs w:val="24"/>
          <w:lang w:val="en-GB"/>
        </w:rPr>
        <w:t xml:space="preserve">he CPSU </w:t>
      </w:r>
      <w:ins w:id="477" w:author="Bori" w:date="2020-04-19T15:01:00Z">
        <w:r>
          <w:rPr>
            <w:rFonts w:ascii="Times New Roman" w:eastAsia="Times New Roman" w:hAnsi="Times New Roman" w:cs="Times New Roman"/>
            <w:sz w:val="24"/>
            <w:szCs w:val="24"/>
            <w:lang w:val="en-GB"/>
          </w:rPr>
          <w:t xml:space="preserve">played a prominent role </w:t>
        </w:r>
      </w:ins>
      <w:r>
        <w:rPr>
          <w:rFonts w:ascii="Times New Roman" w:eastAsia="Times New Roman" w:hAnsi="Times New Roman" w:cs="Times New Roman"/>
          <w:sz w:val="24"/>
          <w:szCs w:val="24"/>
          <w:lang w:val="en-GB"/>
        </w:rPr>
        <w:t>in the Yugoslav</w:t>
      </w:r>
      <w:del w:id="478" w:author="Bori" w:date="2020-04-19T15:01:00Z">
        <w:r>
          <w:rPr>
            <w:rFonts w:ascii="Times New Roman" w:eastAsia="Times New Roman" w:hAnsi="Times New Roman" w:cs="Times New Roman"/>
            <w:sz w:val="24"/>
            <w:szCs w:val="24"/>
            <w:lang w:val="en-GB"/>
          </w:rPr>
          <w:delText>-</w:delText>
        </w:r>
      </w:del>
      <w:ins w:id="479" w:author="Bori" w:date="2020-04-19T15:0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East German relations, the</w:t>
      </w:r>
      <w:del w:id="480" w:author="Bori" w:date="2020-04-19T15:54:00Z">
        <w:r>
          <w:rPr>
            <w:rFonts w:ascii="Times New Roman" w:eastAsia="Times New Roman" w:hAnsi="Times New Roman" w:cs="Times New Roman"/>
            <w:sz w:val="24"/>
            <w:szCs w:val="24"/>
            <w:lang w:val="en-GB"/>
          </w:rPr>
          <w:delText>y</w:delText>
        </w:r>
      </w:del>
      <w:ins w:id="481" w:author="Bori" w:date="2020-04-19T15:54:00Z">
        <w:r>
          <w:rPr>
            <w:rFonts w:ascii="Times New Roman" w:eastAsia="Times New Roman" w:hAnsi="Times New Roman" w:cs="Times New Roman"/>
            <w:sz w:val="24"/>
            <w:szCs w:val="24"/>
            <w:lang w:val="en-GB"/>
          </w:rPr>
          <w:t>se</w:t>
        </w:r>
      </w:ins>
      <w:r>
        <w:rPr>
          <w:rFonts w:ascii="Times New Roman" w:eastAsia="Times New Roman" w:hAnsi="Times New Roman" w:cs="Times New Roman"/>
          <w:sz w:val="24"/>
          <w:szCs w:val="24"/>
          <w:lang w:val="en-GB"/>
        </w:rPr>
        <w:t xml:space="preserve"> were also shaped by other factors. Following the FRG’s adherence to its claim on sole representation after the re-established full diplomatic </w:t>
      </w:r>
      <w:del w:id="482" w:author="Bori" w:date="2020-04-19T15:56:00Z">
        <w:r>
          <w:rPr>
            <w:rFonts w:ascii="Times New Roman" w:eastAsia="Times New Roman" w:hAnsi="Times New Roman" w:cs="Times New Roman"/>
            <w:sz w:val="24"/>
            <w:szCs w:val="24"/>
            <w:lang w:val="en-GB"/>
          </w:rPr>
          <w:delText xml:space="preserve">relations </w:delText>
        </w:r>
      </w:del>
      <w:ins w:id="483" w:author="Bori" w:date="2020-04-19T15:56:00Z">
        <w:r>
          <w:rPr>
            <w:rFonts w:ascii="Times New Roman" w:eastAsia="Times New Roman" w:hAnsi="Times New Roman" w:cs="Times New Roman"/>
            <w:sz w:val="24"/>
            <w:szCs w:val="24"/>
            <w:lang w:val="en-GB"/>
          </w:rPr>
          <w:t xml:space="preserve">ties </w:t>
        </w:r>
      </w:ins>
      <w:r>
        <w:rPr>
          <w:rFonts w:ascii="Times New Roman" w:eastAsia="Times New Roman" w:hAnsi="Times New Roman" w:cs="Times New Roman"/>
          <w:sz w:val="24"/>
          <w:szCs w:val="24"/>
          <w:lang w:val="en-GB"/>
        </w:rPr>
        <w:t xml:space="preserve">with the SFRY, the German Question remained </w:t>
      </w:r>
      <w:del w:id="484" w:author="Bori" w:date="2020-04-19T15:09:00Z">
        <w:r>
          <w:rPr>
            <w:rFonts w:ascii="Times New Roman" w:eastAsia="Times New Roman" w:hAnsi="Times New Roman" w:cs="Times New Roman"/>
            <w:sz w:val="24"/>
            <w:szCs w:val="24"/>
            <w:lang w:val="en-GB"/>
          </w:rPr>
          <w:delText xml:space="preserve">to be </w:delText>
        </w:r>
      </w:del>
      <w:r>
        <w:rPr>
          <w:rFonts w:ascii="Times New Roman" w:eastAsia="Times New Roman" w:hAnsi="Times New Roman" w:cs="Times New Roman"/>
          <w:sz w:val="24"/>
          <w:szCs w:val="24"/>
          <w:lang w:val="en-GB"/>
        </w:rPr>
        <w:t>a determinant in the Yugoslav</w:t>
      </w:r>
      <w:del w:id="485" w:author="Bori" w:date="2020-04-19T15:08:00Z">
        <w:r>
          <w:rPr>
            <w:rFonts w:ascii="Times New Roman" w:eastAsia="Times New Roman" w:hAnsi="Times New Roman" w:cs="Times New Roman"/>
            <w:sz w:val="24"/>
            <w:szCs w:val="24"/>
            <w:lang w:val="en-GB"/>
          </w:rPr>
          <w:delText>-</w:delText>
        </w:r>
      </w:del>
      <w:ins w:id="486" w:author="Bori" w:date="2020-04-19T15:0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relations. The incorporation of West Berlin in </w:t>
      </w:r>
      <w:ins w:id="487" w:author="Bori" w:date="2020-04-19T15:1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agreements between the SFRY and FRG through so-called </w:t>
      </w:r>
      <w:del w:id="488" w:author="Bori" w:date="2020-04-19T15:10:00Z">
        <w:r>
          <w:rPr>
            <w:rFonts w:ascii="Times New Roman" w:eastAsia="Times New Roman" w:hAnsi="Times New Roman" w:cs="Times New Roman"/>
            <w:sz w:val="24"/>
            <w:szCs w:val="24"/>
            <w:lang w:val="en-GB"/>
          </w:rPr>
          <w:delText>‘</w:delText>
        </w:r>
      </w:del>
      <w:ins w:id="489" w:author="Bori" w:date="2020-04-19T15:1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Berlin clauses</w:t>
      </w:r>
      <w:del w:id="490" w:author="Bori" w:date="2020-04-19T15:10:00Z">
        <w:r>
          <w:rPr>
            <w:rFonts w:ascii="Times New Roman" w:eastAsia="Times New Roman" w:hAnsi="Times New Roman" w:cs="Times New Roman"/>
            <w:sz w:val="24"/>
            <w:szCs w:val="24"/>
            <w:lang w:val="en-GB"/>
          </w:rPr>
          <w:delText>’</w:delText>
        </w:r>
      </w:del>
      <w:ins w:id="491" w:author="Bori" w:date="2020-04-19T15:1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was</w:t>
      </w:r>
      <w:ins w:id="492" w:author="Bori" w:date="2020-04-19T15:1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for instance</w:t>
      </w:r>
      <w:ins w:id="493" w:author="Bori" w:date="2020-04-19T15:1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opposed by the GDR.</w:t>
      </w:r>
      <w:r>
        <w:rPr>
          <w:rStyle w:val="Sidrosprotneopombe"/>
          <w:rFonts w:ascii="Times New Roman" w:eastAsia="Times New Roman" w:hAnsi="Times New Roman" w:cs="Times New Roman"/>
          <w:sz w:val="24"/>
          <w:szCs w:val="24"/>
          <w:lang w:val="en-GB"/>
        </w:rPr>
        <w:footnoteReference w:id="17"/>
      </w:r>
      <w:r>
        <w:rPr>
          <w:rFonts w:ascii="Times New Roman" w:eastAsia="Times New Roman" w:hAnsi="Times New Roman" w:cs="Times New Roman"/>
          <w:sz w:val="24"/>
          <w:szCs w:val="24"/>
          <w:lang w:val="en-GB"/>
        </w:rPr>
        <w:t xml:space="preserve"> The Yugoslav approval of several preferences of Brandt’s </w:t>
      </w:r>
      <w:r>
        <w:rPr>
          <w:rFonts w:ascii="Times New Roman" w:eastAsia="Times New Roman" w:hAnsi="Times New Roman" w:cs="Times New Roman"/>
          <w:i/>
          <w:iCs/>
          <w:sz w:val="24"/>
          <w:szCs w:val="24"/>
          <w:lang w:val="en-GB"/>
        </w:rPr>
        <w:t>Sozialdemokratische Partei Deutschlands</w:t>
      </w:r>
      <w:r>
        <w:rPr>
          <w:rFonts w:ascii="Times New Roman" w:eastAsia="Times New Roman" w:hAnsi="Times New Roman" w:cs="Times New Roman"/>
          <w:sz w:val="24"/>
          <w:szCs w:val="24"/>
          <w:lang w:val="en-GB"/>
        </w:rPr>
        <w:t xml:space="preserve"> (Social Democratic Party of Germany, SPD) </w:t>
      </w:r>
      <w:del w:id="496" w:author="Bori" w:date="2020-04-19T15:57:00Z">
        <w:r>
          <w:rPr>
            <w:rFonts w:ascii="Times New Roman" w:eastAsia="Times New Roman" w:hAnsi="Times New Roman" w:cs="Times New Roman"/>
            <w:sz w:val="24"/>
            <w:szCs w:val="24"/>
            <w:lang w:val="en-GB"/>
          </w:rPr>
          <w:delText xml:space="preserve">were </w:delText>
        </w:r>
      </w:del>
      <w:ins w:id="497" w:author="Bori" w:date="2020-04-19T15:57:00Z">
        <w:r>
          <w:rPr>
            <w:rFonts w:ascii="Times New Roman" w:eastAsia="Times New Roman" w:hAnsi="Times New Roman" w:cs="Times New Roman"/>
            <w:sz w:val="24"/>
            <w:szCs w:val="24"/>
            <w:lang w:val="en-GB"/>
          </w:rPr>
          <w:t xml:space="preserve">was </w:t>
        </w:r>
      </w:ins>
      <w:r>
        <w:rPr>
          <w:rFonts w:ascii="Times New Roman" w:eastAsia="Times New Roman" w:hAnsi="Times New Roman" w:cs="Times New Roman"/>
          <w:sz w:val="24"/>
          <w:szCs w:val="24"/>
          <w:lang w:val="en-GB"/>
        </w:rPr>
        <w:t xml:space="preserve">elucidated by Dolanc during a meeting with Karl Kormes, the East German ambassador </w:t>
      </w:r>
      <w:del w:id="498" w:author="Bori" w:date="2020-04-19T15:14:00Z">
        <w:r>
          <w:rPr>
            <w:rFonts w:ascii="Times New Roman" w:eastAsia="Times New Roman" w:hAnsi="Times New Roman" w:cs="Times New Roman"/>
            <w:sz w:val="24"/>
            <w:szCs w:val="24"/>
            <w:lang w:val="en-GB"/>
          </w:rPr>
          <w:delText xml:space="preserve">in </w:delText>
        </w:r>
      </w:del>
      <w:ins w:id="499" w:author="Bori" w:date="2020-04-19T15:14: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the SFRY in the period</w:t>
      </w:r>
      <w:ins w:id="500" w:author="Bori" w:date="2020-04-19T15:14:00Z">
        <w:r>
          <w:rPr>
            <w:rFonts w:ascii="Times New Roman" w:eastAsia="Times New Roman" w:hAnsi="Times New Roman" w:cs="Times New Roman"/>
            <w:sz w:val="24"/>
            <w:szCs w:val="24"/>
            <w:lang w:val="en-GB"/>
          </w:rPr>
          <w:t xml:space="preserve"> between</w:t>
        </w:r>
      </w:ins>
      <w:r>
        <w:rPr>
          <w:rFonts w:ascii="Times New Roman" w:eastAsia="Times New Roman" w:hAnsi="Times New Roman" w:cs="Times New Roman"/>
          <w:sz w:val="24"/>
          <w:szCs w:val="24"/>
          <w:lang w:val="en-GB"/>
        </w:rPr>
        <w:t xml:space="preserve"> 1969</w:t>
      </w:r>
      <w:del w:id="501" w:author="Bori" w:date="2020-04-19T15:14:00Z">
        <w:r>
          <w:rPr>
            <w:rFonts w:ascii="Times New Roman" w:eastAsia="Times New Roman" w:hAnsi="Times New Roman" w:cs="Times New Roman"/>
            <w:sz w:val="24"/>
            <w:szCs w:val="24"/>
            <w:lang w:val="en-GB"/>
          </w:rPr>
          <w:delText>-</w:delText>
        </w:r>
      </w:del>
      <w:ins w:id="502" w:author="Bori" w:date="2020-04-19T15:14:00Z">
        <w:r>
          <w:rPr>
            <w:rFonts w:ascii="Times New Roman" w:eastAsia="Times New Roman" w:hAnsi="Times New Roman" w:cs="Times New Roman"/>
            <w:sz w:val="24"/>
            <w:szCs w:val="24"/>
            <w:lang w:val="en-GB"/>
          </w:rPr>
          <w:t xml:space="preserve"> and </w:t>
        </w:r>
      </w:ins>
      <w:r>
        <w:rPr>
          <w:rFonts w:ascii="Times New Roman" w:eastAsia="Times New Roman" w:hAnsi="Times New Roman" w:cs="Times New Roman"/>
          <w:sz w:val="24"/>
          <w:szCs w:val="24"/>
          <w:lang w:val="en-GB"/>
        </w:rPr>
        <w:t xml:space="preserve">1973. Dolanc re-emphasised the importance of </w:t>
      </w:r>
      <w:del w:id="503" w:author="Bori" w:date="2020-04-19T15:14:00Z">
        <w:r>
          <w:rPr>
            <w:rFonts w:ascii="Times New Roman" w:eastAsia="Times New Roman" w:hAnsi="Times New Roman" w:cs="Times New Roman"/>
            <w:sz w:val="24"/>
            <w:szCs w:val="24"/>
            <w:lang w:val="en-GB"/>
          </w:rPr>
          <w:delText>an acceptance of</w:delText>
        </w:r>
      </w:del>
      <w:ins w:id="504" w:author="Bori" w:date="2020-04-19T15:14:00Z">
        <w:r>
          <w:rPr>
            <w:rFonts w:ascii="Times New Roman" w:eastAsia="Times New Roman" w:hAnsi="Times New Roman" w:cs="Times New Roman"/>
            <w:sz w:val="24"/>
            <w:szCs w:val="24"/>
            <w:lang w:val="en-GB"/>
          </w:rPr>
          <w:t>accepting</w:t>
        </w:r>
      </w:ins>
      <w:r>
        <w:rPr>
          <w:rFonts w:ascii="Times New Roman" w:eastAsia="Times New Roman" w:hAnsi="Times New Roman" w:cs="Times New Roman"/>
          <w:sz w:val="24"/>
          <w:szCs w:val="24"/>
          <w:lang w:val="en-GB"/>
        </w:rPr>
        <w:t xml:space="preserve"> both </w:t>
      </w:r>
      <w:ins w:id="505" w:author="Bori" w:date="2020-04-19T15:1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political similarities </w:t>
      </w:r>
      <w:del w:id="506" w:author="Bori" w:date="2020-04-19T15:15:00Z">
        <w:r>
          <w:rPr>
            <w:rFonts w:ascii="Times New Roman" w:eastAsia="Times New Roman" w:hAnsi="Times New Roman" w:cs="Times New Roman"/>
            <w:sz w:val="24"/>
            <w:szCs w:val="24"/>
            <w:lang w:val="en-GB"/>
          </w:rPr>
          <w:delText xml:space="preserve">and </w:delText>
        </w:r>
      </w:del>
      <w:ins w:id="507" w:author="Bori" w:date="2020-04-19T15:15:00Z">
        <w:r>
          <w:rPr>
            <w:rFonts w:ascii="Times New Roman" w:eastAsia="Times New Roman" w:hAnsi="Times New Roman" w:cs="Times New Roman"/>
            <w:sz w:val="24"/>
            <w:szCs w:val="24"/>
            <w:lang w:val="en-GB"/>
          </w:rPr>
          <w:t xml:space="preserve">as well as </w:t>
        </w:r>
      </w:ins>
      <w:r>
        <w:rPr>
          <w:rFonts w:ascii="Times New Roman" w:eastAsia="Times New Roman" w:hAnsi="Times New Roman" w:cs="Times New Roman"/>
          <w:sz w:val="24"/>
          <w:szCs w:val="24"/>
          <w:lang w:val="en-GB"/>
        </w:rPr>
        <w:t>differences, not only between communist and social-democratic parties</w:t>
      </w:r>
      <w:del w:id="508" w:author="Bori" w:date="2020-04-19T15:57: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but also between two communist parties.</w:t>
      </w:r>
      <w:r>
        <w:rPr>
          <w:rStyle w:val="Sidrosprotneopombe"/>
          <w:rFonts w:ascii="Times New Roman" w:eastAsia="Times New Roman" w:hAnsi="Times New Roman" w:cs="Times New Roman"/>
          <w:sz w:val="24"/>
          <w:szCs w:val="24"/>
          <w:lang w:val="en-GB"/>
        </w:rPr>
        <w:footnoteReference w:id="18"/>
      </w:r>
    </w:p>
    <w:p w14:paraId="0603B80B"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The SFRY’s role in multilateral initiatives caused mixed feelings in East Berlin. Immediately after the resumption of full diplomatic relations between the SFRY and FRG, the </w:t>
      </w:r>
      <w:del w:id="512" w:author="Bori" w:date="2020-04-19T15:16:00Z">
        <w:r>
          <w:rPr>
            <w:rFonts w:ascii="Times New Roman" w:eastAsia="Times New Roman" w:hAnsi="Times New Roman" w:cs="Times New Roman"/>
            <w:sz w:val="24"/>
            <w:szCs w:val="24"/>
            <w:lang w:val="en-GB"/>
          </w:rPr>
          <w:delText>former’s</w:delText>
        </w:r>
      </w:del>
      <w:r>
        <w:rPr>
          <w:rFonts w:ascii="Times New Roman" w:eastAsia="Times New Roman" w:hAnsi="Times New Roman" w:cs="Times New Roman"/>
          <w:sz w:val="24"/>
          <w:szCs w:val="24"/>
          <w:lang w:val="en-GB"/>
        </w:rPr>
        <w:t xml:space="preserve"> prominent </w:t>
      </w:r>
      <w:ins w:id="513" w:author="Bori" w:date="2020-04-19T15:58:00Z">
        <w:r>
          <w:rPr>
            <w:rFonts w:ascii="Times New Roman" w:eastAsia="Times New Roman" w:hAnsi="Times New Roman" w:cs="Times New Roman"/>
            <w:sz w:val="24"/>
            <w:szCs w:val="24"/>
            <w:lang w:val="en-GB"/>
          </w:rPr>
          <w:t xml:space="preserve">Yugoslav </w:t>
        </w:r>
      </w:ins>
      <w:r>
        <w:rPr>
          <w:rFonts w:ascii="Times New Roman" w:eastAsia="Times New Roman" w:hAnsi="Times New Roman" w:cs="Times New Roman"/>
          <w:sz w:val="24"/>
          <w:szCs w:val="24"/>
          <w:lang w:val="en-GB"/>
        </w:rPr>
        <w:t xml:space="preserve">role in the NAM was seen as a </w:t>
      </w:r>
      <w:del w:id="514" w:author="Bori" w:date="2020-04-19T16:00:00Z">
        <w:r>
          <w:rPr>
            <w:rFonts w:ascii="Times New Roman" w:eastAsia="Times New Roman" w:hAnsi="Times New Roman" w:cs="Times New Roman"/>
            <w:sz w:val="24"/>
            <w:szCs w:val="24"/>
            <w:lang w:val="en-GB"/>
          </w:rPr>
          <w:delText xml:space="preserve">potential </w:delText>
        </w:r>
      </w:del>
      <w:ins w:id="515" w:author="Bori" w:date="2020-04-19T16:00:00Z">
        <w:r>
          <w:rPr>
            <w:rFonts w:ascii="Times New Roman" w:eastAsia="Times New Roman" w:hAnsi="Times New Roman" w:cs="Times New Roman"/>
            <w:sz w:val="24"/>
            <w:szCs w:val="24"/>
            <w:lang w:val="en-GB"/>
          </w:rPr>
          <w:t xml:space="preserve">possible </w:t>
        </w:r>
      </w:ins>
      <w:r>
        <w:rPr>
          <w:rFonts w:ascii="Times New Roman" w:eastAsia="Times New Roman" w:hAnsi="Times New Roman" w:cs="Times New Roman"/>
          <w:sz w:val="24"/>
          <w:szCs w:val="24"/>
          <w:lang w:val="en-GB"/>
        </w:rPr>
        <w:t xml:space="preserve">chance to convince </w:t>
      </w:r>
      <w:ins w:id="516" w:author="Bori" w:date="2020-04-19T15:16: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other members of the movement to </w:t>
      </w:r>
      <w:del w:id="517" w:author="Bori" w:date="2020-04-19T16:00:00Z">
        <w:r>
          <w:rPr>
            <w:rFonts w:ascii="Times New Roman" w:eastAsia="Times New Roman" w:hAnsi="Times New Roman" w:cs="Times New Roman"/>
            <w:sz w:val="24"/>
            <w:szCs w:val="24"/>
            <w:lang w:val="en-GB"/>
          </w:rPr>
          <w:delText xml:space="preserve">officially </w:delText>
        </w:r>
      </w:del>
      <w:r>
        <w:rPr>
          <w:rFonts w:ascii="Times New Roman" w:eastAsia="Times New Roman" w:hAnsi="Times New Roman" w:cs="Times New Roman"/>
          <w:sz w:val="24"/>
          <w:szCs w:val="24"/>
          <w:lang w:val="en-GB"/>
        </w:rPr>
        <w:t>recognise the GDR</w:t>
      </w:r>
      <w:ins w:id="518" w:author="Bori" w:date="2020-04-19T16:00:00Z">
        <w:r>
          <w:rPr>
            <w:rFonts w:ascii="Times New Roman" w:eastAsia="Times New Roman" w:hAnsi="Times New Roman" w:cs="Times New Roman"/>
            <w:sz w:val="24"/>
            <w:szCs w:val="24"/>
            <w:lang w:val="en-GB"/>
          </w:rPr>
          <w:t xml:space="preserve"> officially</w:t>
        </w:r>
      </w:ins>
      <w:r>
        <w:rPr>
          <w:rFonts w:ascii="Times New Roman" w:eastAsia="Times New Roman" w:hAnsi="Times New Roman" w:cs="Times New Roman"/>
          <w:sz w:val="24"/>
          <w:szCs w:val="24"/>
          <w:lang w:val="en-GB"/>
        </w:rPr>
        <w:t xml:space="preserve">. The FRG’s stance that such </w:t>
      </w:r>
      <w:ins w:id="519" w:author="Bori" w:date="2020-04-19T15:16:00Z">
        <w:r>
          <w:rPr>
            <w:rFonts w:ascii="Times New Roman" w:eastAsia="Times New Roman" w:hAnsi="Times New Roman" w:cs="Times New Roman"/>
            <w:sz w:val="24"/>
            <w:szCs w:val="24"/>
            <w:lang w:val="en-GB"/>
          </w:rPr>
          <w:t xml:space="preserve">a </w:t>
        </w:r>
      </w:ins>
      <w:r>
        <w:rPr>
          <w:rFonts w:ascii="Times New Roman" w:eastAsia="Times New Roman" w:hAnsi="Times New Roman" w:cs="Times New Roman"/>
          <w:sz w:val="24"/>
          <w:szCs w:val="24"/>
          <w:lang w:val="en-GB"/>
        </w:rPr>
        <w:t xml:space="preserve">step by non-European NAM states would be interpreted as interference in the process of détente in Europe – the Scheel Doctrine – was lambasted as a </w:t>
      </w:r>
      <w:del w:id="520" w:author="Bori" w:date="2020-04-19T15:17:00Z">
        <w:r>
          <w:rPr>
            <w:rFonts w:ascii="Times New Roman" w:eastAsia="Times New Roman" w:hAnsi="Times New Roman" w:cs="Times New Roman"/>
            <w:sz w:val="24"/>
            <w:szCs w:val="24"/>
            <w:lang w:val="en-GB"/>
          </w:rPr>
          <w:delText>‘</w:delText>
        </w:r>
      </w:del>
      <w:ins w:id="521" w:author="Bori" w:date="2020-04-19T15:1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political form of neo-colonialism by Bonn</w:t>
      </w:r>
      <w:del w:id="522" w:author="Bori" w:date="2020-04-19T15:17:00Z">
        <w:r>
          <w:rPr>
            <w:rFonts w:ascii="Times New Roman" w:eastAsia="Times New Roman" w:hAnsi="Times New Roman" w:cs="Times New Roman"/>
            <w:sz w:val="24"/>
            <w:szCs w:val="24"/>
            <w:lang w:val="en-GB"/>
          </w:rPr>
          <w:delText>’</w:delText>
        </w:r>
      </w:del>
      <w:ins w:id="523" w:author="Bori" w:date="2020-04-19T15:1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19"/>
      </w:r>
      <w:r>
        <w:rPr>
          <w:rFonts w:ascii="Times New Roman" w:eastAsia="Times New Roman" w:hAnsi="Times New Roman" w:cs="Times New Roman"/>
          <w:sz w:val="24"/>
          <w:szCs w:val="24"/>
          <w:lang w:val="en-GB"/>
        </w:rPr>
        <w:t xml:space="preserve"> Regarding East Berlin’s wish of </w:t>
      </w:r>
      <w:del w:id="526" w:author="Bori" w:date="2020-04-19T15:17:00Z">
        <w:r>
          <w:rPr>
            <w:rFonts w:ascii="Times New Roman" w:eastAsia="Times New Roman" w:hAnsi="Times New Roman" w:cs="Times New Roman"/>
            <w:sz w:val="24"/>
            <w:szCs w:val="24"/>
            <w:lang w:val="en-GB"/>
          </w:rPr>
          <w:delText xml:space="preserve">an </w:delText>
        </w:r>
      </w:del>
      <w:r>
        <w:rPr>
          <w:rFonts w:ascii="Times New Roman" w:eastAsia="Times New Roman" w:hAnsi="Times New Roman" w:cs="Times New Roman"/>
          <w:sz w:val="24"/>
          <w:szCs w:val="24"/>
          <w:lang w:val="en-GB"/>
        </w:rPr>
        <w:t>inclu</w:t>
      </w:r>
      <w:del w:id="527" w:author="Bori" w:date="2020-04-19T15:17:00Z">
        <w:r>
          <w:rPr>
            <w:rFonts w:ascii="Times New Roman" w:eastAsia="Times New Roman" w:hAnsi="Times New Roman" w:cs="Times New Roman"/>
            <w:sz w:val="24"/>
            <w:szCs w:val="24"/>
            <w:lang w:val="en-GB"/>
          </w:rPr>
          <w:delText>sion</w:delText>
        </w:r>
      </w:del>
      <w:ins w:id="528" w:author="Bori" w:date="2020-04-19T15:17:00Z">
        <w:r>
          <w:rPr>
            <w:rFonts w:ascii="Times New Roman" w:eastAsia="Times New Roman" w:hAnsi="Times New Roman" w:cs="Times New Roman"/>
            <w:sz w:val="24"/>
            <w:szCs w:val="24"/>
            <w:lang w:val="en-GB"/>
          </w:rPr>
          <w:t>ding</w:t>
        </w:r>
      </w:ins>
      <w:r>
        <w:rPr>
          <w:rFonts w:ascii="Times New Roman" w:eastAsia="Times New Roman" w:hAnsi="Times New Roman" w:cs="Times New Roman"/>
          <w:sz w:val="24"/>
          <w:szCs w:val="24"/>
          <w:lang w:val="en-GB"/>
        </w:rPr>
        <w:t xml:space="preserve"> </w:t>
      </w:r>
      <w:del w:id="529" w:author="Bori" w:date="2020-04-19T15:17:00Z">
        <w:r>
          <w:rPr>
            <w:rFonts w:ascii="Times New Roman" w:eastAsia="Times New Roman" w:hAnsi="Times New Roman" w:cs="Times New Roman"/>
            <w:sz w:val="24"/>
            <w:szCs w:val="24"/>
            <w:lang w:val="en-GB"/>
          </w:rPr>
          <w:delText xml:space="preserve">of </w:delText>
        </w:r>
      </w:del>
      <w:r>
        <w:rPr>
          <w:rFonts w:ascii="Times New Roman" w:eastAsia="Times New Roman" w:hAnsi="Times New Roman" w:cs="Times New Roman"/>
          <w:sz w:val="24"/>
          <w:szCs w:val="24"/>
          <w:lang w:val="en-GB"/>
        </w:rPr>
        <w:t xml:space="preserve">both the GDR and FRG in the World Health Organisation (WHO) and eventually the </w:t>
      </w:r>
      <w:del w:id="530" w:author="Bori" w:date="2020-04-19T15:17:00Z">
        <w:r>
          <w:rPr>
            <w:rFonts w:ascii="Times New Roman" w:eastAsia="Times New Roman" w:hAnsi="Times New Roman" w:cs="Times New Roman"/>
            <w:sz w:val="24"/>
            <w:szCs w:val="24"/>
            <w:lang w:val="en-GB"/>
          </w:rPr>
          <w:delText xml:space="preserve">wider </w:delText>
        </w:r>
      </w:del>
      <w:ins w:id="531" w:author="Bori" w:date="2020-04-19T15:17:00Z">
        <w:r>
          <w:rPr>
            <w:rFonts w:ascii="Times New Roman" w:eastAsia="Times New Roman" w:hAnsi="Times New Roman" w:cs="Times New Roman"/>
            <w:sz w:val="24"/>
            <w:szCs w:val="24"/>
            <w:lang w:val="en-GB"/>
          </w:rPr>
          <w:t xml:space="preserve">broader </w:t>
        </w:r>
      </w:ins>
      <w:r>
        <w:rPr>
          <w:rFonts w:ascii="Times New Roman" w:eastAsia="Times New Roman" w:hAnsi="Times New Roman" w:cs="Times New Roman"/>
          <w:sz w:val="24"/>
          <w:szCs w:val="24"/>
          <w:lang w:val="en-GB"/>
        </w:rPr>
        <w:t xml:space="preserve">United Nations (UN), it foresaw a potential supporting role </w:t>
      </w:r>
      <w:del w:id="532" w:author="Bori" w:date="2020-04-19T15:18:00Z">
        <w:r>
          <w:rPr>
            <w:rFonts w:ascii="Times New Roman" w:eastAsia="Times New Roman" w:hAnsi="Times New Roman" w:cs="Times New Roman"/>
            <w:sz w:val="24"/>
            <w:szCs w:val="24"/>
            <w:lang w:val="en-GB"/>
          </w:rPr>
          <w:delText xml:space="preserve">by </w:delText>
        </w:r>
      </w:del>
      <w:ins w:id="533" w:author="Bori" w:date="2020-04-19T15:18: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 xml:space="preserve">the SFRY. </w:t>
      </w:r>
      <w:ins w:id="534" w:author="Bori" w:date="2020-04-19T15:18:00Z">
        <w:r>
          <w:rPr>
            <w:rFonts w:ascii="Times New Roman" w:eastAsia="Times New Roman" w:hAnsi="Times New Roman" w:cs="Times New Roman"/>
            <w:sz w:val="24"/>
            <w:szCs w:val="24"/>
            <w:lang w:val="en-GB"/>
          </w:rPr>
          <w:t xml:space="preserve">However, the </w:t>
        </w:r>
      </w:ins>
      <w:r>
        <w:rPr>
          <w:rFonts w:ascii="Times New Roman" w:eastAsia="Times New Roman" w:hAnsi="Times New Roman" w:cs="Times New Roman"/>
          <w:sz w:val="24"/>
          <w:szCs w:val="24"/>
          <w:lang w:val="en-GB"/>
        </w:rPr>
        <w:t>East German foreign policy</w:t>
      </w:r>
      <w:del w:id="535" w:author="Bori" w:date="2020-04-19T16:00: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makers did </w:t>
      </w:r>
      <w:del w:id="536" w:author="Bori" w:date="2020-04-19T15:18:00Z">
        <w:r>
          <w:rPr>
            <w:rFonts w:ascii="Times New Roman" w:eastAsia="Times New Roman" w:hAnsi="Times New Roman" w:cs="Times New Roman"/>
            <w:sz w:val="24"/>
            <w:szCs w:val="24"/>
            <w:lang w:val="en-GB"/>
          </w:rPr>
          <w:delText xml:space="preserve">however </w:delText>
        </w:r>
      </w:del>
      <w:r>
        <w:rPr>
          <w:rFonts w:ascii="Times New Roman" w:eastAsia="Times New Roman" w:hAnsi="Times New Roman" w:cs="Times New Roman"/>
          <w:sz w:val="24"/>
          <w:szCs w:val="24"/>
          <w:lang w:val="en-GB"/>
        </w:rPr>
        <w:t xml:space="preserve">not simply abandon the </w:t>
      </w:r>
      <w:del w:id="537" w:author="Bori" w:date="2020-04-19T15:19:00Z">
        <w:r>
          <w:rPr>
            <w:rFonts w:ascii="Times New Roman" w:eastAsia="Times New Roman" w:hAnsi="Times New Roman" w:cs="Times New Roman"/>
            <w:sz w:val="24"/>
            <w:szCs w:val="24"/>
            <w:lang w:val="en-GB"/>
          </w:rPr>
          <w:delText xml:space="preserve">potentiality </w:delText>
        </w:r>
      </w:del>
      <w:ins w:id="538" w:author="Bori" w:date="2020-04-19T15:19:00Z">
        <w:r>
          <w:rPr>
            <w:rFonts w:ascii="Times New Roman" w:eastAsia="Times New Roman" w:hAnsi="Times New Roman" w:cs="Times New Roman"/>
            <w:sz w:val="24"/>
            <w:szCs w:val="24"/>
            <w:lang w:val="en-GB"/>
          </w:rPr>
          <w:t xml:space="preserve">possibility </w:t>
        </w:r>
      </w:ins>
      <w:r>
        <w:rPr>
          <w:rFonts w:ascii="Times New Roman" w:eastAsia="Times New Roman" w:hAnsi="Times New Roman" w:cs="Times New Roman"/>
          <w:sz w:val="24"/>
          <w:szCs w:val="24"/>
          <w:lang w:val="en-GB"/>
        </w:rPr>
        <w:t xml:space="preserve">of a Yugoslav proposal to change the NAM’s course from an anti-imperialist towards an anti-Soviet orientation. The confirmation that the movement’s consultative meeting in Belgrade in 1969 did not result in such </w:t>
      </w:r>
      <w:ins w:id="539" w:author="Bori" w:date="2020-04-19T15:20:00Z">
        <w:r>
          <w:rPr>
            <w:rFonts w:ascii="Times New Roman" w:eastAsia="Times New Roman" w:hAnsi="Times New Roman" w:cs="Times New Roman"/>
            <w:sz w:val="24"/>
            <w:szCs w:val="24"/>
            <w:lang w:val="en-GB"/>
          </w:rPr>
          <w:t xml:space="preserve">a </w:t>
        </w:r>
      </w:ins>
      <w:r>
        <w:rPr>
          <w:rFonts w:ascii="Times New Roman" w:eastAsia="Times New Roman" w:hAnsi="Times New Roman" w:cs="Times New Roman"/>
          <w:sz w:val="24"/>
          <w:szCs w:val="24"/>
          <w:lang w:val="en-GB"/>
        </w:rPr>
        <w:t>turn of the NAM in the run-up to its third summit</w:t>
      </w:r>
      <w:ins w:id="540" w:author="Bori" w:date="2020-04-19T15:21:00Z">
        <w:r>
          <w:rPr>
            <w:rFonts w:ascii="Times New Roman" w:eastAsia="Times New Roman" w:hAnsi="Times New Roman" w:cs="Times New Roman"/>
            <w:sz w:val="24"/>
            <w:szCs w:val="24"/>
            <w:lang w:val="en-GB"/>
          </w:rPr>
          <w:t>, which was</w:t>
        </w:r>
      </w:ins>
      <w:r>
        <w:rPr>
          <w:rFonts w:ascii="Times New Roman" w:eastAsia="Times New Roman" w:hAnsi="Times New Roman" w:cs="Times New Roman"/>
          <w:sz w:val="24"/>
          <w:szCs w:val="24"/>
          <w:lang w:val="en-GB"/>
        </w:rPr>
        <w:t xml:space="preserve"> to be held in Lusaka in September 1970, was embraced by the East German leadership.</w:t>
      </w:r>
      <w:r>
        <w:rPr>
          <w:rStyle w:val="Sidrosprotneopombe"/>
          <w:rFonts w:ascii="Times New Roman" w:eastAsia="Times New Roman" w:hAnsi="Times New Roman" w:cs="Times New Roman"/>
          <w:sz w:val="24"/>
          <w:szCs w:val="24"/>
          <w:lang w:val="en-GB"/>
        </w:rPr>
        <w:footnoteReference w:id="20"/>
      </w:r>
      <w:r>
        <w:rPr>
          <w:rFonts w:ascii="Times New Roman" w:eastAsia="Times New Roman" w:hAnsi="Times New Roman" w:cs="Times New Roman"/>
          <w:sz w:val="24"/>
          <w:szCs w:val="24"/>
          <w:lang w:val="en-GB"/>
        </w:rPr>
        <w:t xml:space="preserve"> Moreover, in the same period</w:t>
      </w:r>
      <w:ins w:id="544" w:author="Bori" w:date="2020-04-19T15:2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del w:id="545" w:author="Bori" w:date="2020-04-19T15:22:00Z">
        <w:r>
          <w:rPr>
            <w:rFonts w:ascii="Times New Roman" w:eastAsia="Times New Roman" w:hAnsi="Times New Roman" w:cs="Times New Roman"/>
            <w:sz w:val="24"/>
            <w:szCs w:val="24"/>
            <w:lang w:val="en-GB"/>
          </w:rPr>
          <w:delText>it was underlined by</w:delText>
        </w:r>
      </w:del>
      <w:ins w:id="546" w:author="Bori" w:date="2020-04-19T15:22:00Z">
        <w:r>
          <w:rPr>
            <w:rFonts w:ascii="Times New Roman" w:eastAsia="Times New Roman" w:hAnsi="Times New Roman" w:cs="Times New Roman"/>
            <w:sz w:val="24"/>
            <w:szCs w:val="24"/>
            <w:lang w:val="en-GB"/>
          </w:rPr>
          <w:t>the</w:t>
        </w:r>
      </w:ins>
      <w:r>
        <w:rPr>
          <w:rFonts w:ascii="Times New Roman" w:eastAsia="Times New Roman" w:hAnsi="Times New Roman" w:cs="Times New Roman"/>
          <w:sz w:val="24"/>
          <w:szCs w:val="24"/>
          <w:lang w:val="en-GB"/>
        </w:rPr>
        <w:t xml:space="preserve"> East German foreign policy</w:t>
      </w:r>
      <w:del w:id="547" w:author="Bori" w:date="2020-04-19T16:00: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makers </w:t>
      </w:r>
      <w:ins w:id="548" w:author="Bori" w:date="2020-04-19T15:22:00Z">
        <w:r>
          <w:rPr>
            <w:rFonts w:ascii="Times New Roman" w:eastAsia="Times New Roman" w:hAnsi="Times New Roman" w:cs="Times New Roman"/>
            <w:sz w:val="24"/>
            <w:szCs w:val="24"/>
            <w:lang w:val="en-GB"/>
          </w:rPr>
          <w:t xml:space="preserve">underlined </w:t>
        </w:r>
      </w:ins>
      <w:r>
        <w:rPr>
          <w:rFonts w:ascii="Times New Roman" w:eastAsia="Times New Roman" w:hAnsi="Times New Roman" w:cs="Times New Roman"/>
          <w:sz w:val="24"/>
          <w:szCs w:val="24"/>
          <w:lang w:val="en-GB"/>
        </w:rPr>
        <w:t xml:space="preserve">that the Yugoslav stances towards the </w:t>
      </w:r>
      <w:del w:id="549" w:author="Bori" w:date="2020-04-19T15:22:00Z">
        <w:r>
          <w:rPr>
            <w:rFonts w:ascii="Times New Roman" w:eastAsia="Times New Roman" w:hAnsi="Times New Roman" w:cs="Times New Roman"/>
            <w:sz w:val="24"/>
            <w:szCs w:val="24"/>
            <w:lang w:val="en-GB"/>
          </w:rPr>
          <w:delText xml:space="preserve">American </w:delText>
        </w:r>
      </w:del>
      <w:ins w:id="550" w:author="Bori" w:date="2020-04-19T15:22:00Z">
        <w:r>
          <w:rPr>
            <w:rFonts w:ascii="Times New Roman" w:eastAsia="Times New Roman" w:hAnsi="Times New Roman" w:cs="Times New Roman"/>
            <w:sz w:val="24"/>
            <w:szCs w:val="24"/>
            <w:lang w:val="en-GB"/>
          </w:rPr>
          <w:t xml:space="preserve">U.S. </w:t>
        </w:r>
      </w:ins>
      <w:r>
        <w:rPr>
          <w:rFonts w:ascii="Times New Roman" w:eastAsia="Times New Roman" w:hAnsi="Times New Roman" w:cs="Times New Roman"/>
          <w:sz w:val="24"/>
          <w:szCs w:val="24"/>
          <w:lang w:val="en-GB"/>
        </w:rPr>
        <w:t xml:space="preserve">actions in Vietnam, the situation in the Middle East, and </w:t>
      </w:r>
      <w:ins w:id="551" w:author="Bori" w:date="2020-04-19T15:22: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particular aspects </w:t>
      </w:r>
      <w:r>
        <w:rPr>
          <w:rFonts w:ascii="Times New Roman" w:eastAsia="Times New Roman" w:hAnsi="Times New Roman" w:cs="Times New Roman"/>
          <w:sz w:val="24"/>
          <w:szCs w:val="24"/>
          <w:lang w:val="en-GB"/>
        </w:rPr>
        <w:lastRenderedPageBreak/>
        <w:t xml:space="preserve">concerning </w:t>
      </w:r>
      <w:del w:id="552" w:author="Bori" w:date="2020-04-19T15:22:00Z">
        <w:r>
          <w:rPr>
            <w:rFonts w:ascii="Times New Roman" w:eastAsia="Times New Roman" w:hAnsi="Times New Roman" w:cs="Times New Roman"/>
            <w:sz w:val="24"/>
            <w:szCs w:val="24"/>
            <w:lang w:val="en-GB"/>
          </w:rPr>
          <w:delText xml:space="preserve">security in </w:delText>
        </w:r>
      </w:del>
      <w:r>
        <w:rPr>
          <w:rFonts w:ascii="Times New Roman" w:eastAsia="Times New Roman" w:hAnsi="Times New Roman" w:cs="Times New Roman"/>
          <w:sz w:val="24"/>
          <w:szCs w:val="24"/>
          <w:lang w:val="en-GB"/>
        </w:rPr>
        <w:t>Europe</w:t>
      </w:r>
      <w:ins w:id="553" w:author="Bori" w:date="2020-04-19T15:22:00Z">
        <w:r>
          <w:rPr>
            <w:rFonts w:ascii="Times New Roman" w:eastAsia="Times New Roman" w:hAnsi="Times New Roman" w:cs="Times New Roman"/>
            <w:sz w:val="24"/>
            <w:szCs w:val="24"/>
            <w:lang w:val="en-GB"/>
          </w:rPr>
          <w:t>an security</w:t>
        </w:r>
      </w:ins>
      <w:r>
        <w:rPr>
          <w:rFonts w:ascii="Times New Roman" w:eastAsia="Times New Roman" w:hAnsi="Times New Roman" w:cs="Times New Roman"/>
          <w:sz w:val="24"/>
          <w:szCs w:val="24"/>
          <w:lang w:val="en-GB"/>
        </w:rPr>
        <w:t xml:space="preserve"> were rather similar to theirs. The (correct) perception that the SKJ did not solely address the latter issue as a matter of class – that is, a conflict between socialism and imperialism – was nonetheless condemned by the East German side.</w:t>
      </w:r>
      <w:r>
        <w:rPr>
          <w:rStyle w:val="Sidrosprotneopombe"/>
          <w:rFonts w:ascii="Times New Roman" w:eastAsia="Times New Roman" w:hAnsi="Times New Roman" w:cs="Times New Roman"/>
          <w:sz w:val="24"/>
          <w:szCs w:val="24"/>
          <w:lang w:val="en-GB"/>
        </w:rPr>
        <w:footnoteReference w:id="21"/>
      </w:r>
    </w:p>
    <w:p w14:paraId="57B841A8"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del w:id="556" w:author="Bori" w:date="2020-04-19T15:42:00Z">
        <w:r>
          <w:rPr>
            <w:rFonts w:ascii="Times New Roman" w:eastAsia="Times New Roman" w:hAnsi="Times New Roman" w:cs="Times New Roman"/>
            <w:sz w:val="24"/>
            <w:szCs w:val="24"/>
            <w:lang w:val="en-GB"/>
          </w:rPr>
          <w:delText xml:space="preserve">Whereas </w:delText>
        </w:r>
      </w:del>
      <w:ins w:id="557" w:author="Bori" w:date="2020-04-19T15:42:00Z">
        <w:r>
          <w:rPr>
            <w:rFonts w:ascii="Times New Roman" w:eastAsia="Times New Roman" w:hAnsi="Times New Roman" w:cs="Times New Roman"/>
            <w:sz w:val="24"/>
            <w:szCs w:val="24"/>
            <w:lang w:val="en-GB"/>
          </w:rPr>
          <w:t xml:space="preserve">Despite </w:t>
        </w:r>
      </w:ins>
      <w:r>
        <w:rPr>
          <w:rFonts w:ascii="Times New Roman" w:eastAsia="Times New Roman" w:hAnsi="Times New Roman" w:cs="Times New Roman"/>
          <w:sz w:val="24"/>
          <w:szCs w:val="24"/>
          <w:lang w:val="en-GB"/>
        </w:rPr>
        <w:t xml:space="preserve">the way in which the world started to become more and more interconnected during the Cold War era, </w:t>
      </w:r>
      <w:del w:id="558" w:author="Bori" w:date="2020-04-19T15:42:00Z">
        <w:r>
          <w:rPr>
            <w:rFonts w:ascii="Times New Roman" w:eastAsia="Times New Roman" w:hAnsi="Times New Roman" w:cs="Times New Roman"/>
            <w:sz w:val="24"/>
            <w:szCs w:val="24"/>
            <w:lang w:val="en-GB"/>
          </w:rPr>
          <w:delText>a considerable increase in</w:delText>
        </w:r>
      </w:del>
      <w:ins w:id="559" w:author="Bori" w:date="2020-04-19T15:42:00Z">
        <w:r>
          <w:rPr>
            <w:rFonts w:ascii="Times New Roman" w:eastAsia="Times New Roman" w:hAnsi="Times New Roman" w:cs="Times New Roman"/>
            <w:sz w:val="24"/>
            <w:szCs w:val="24"/>
            <w:lang w:val="en-GB"/>
          </w:rPr>
          <w:t>the</w:t>
        </w:r>
      </w:ins>
      <w:r>
        <w:rPr>
          <w:rFonts w:ascii="Times New Roman" w:eastAsia="Times New Roman" w:hAnsi="Times New Roman" w:cs="Times New Roman"/>
          <w:sz w:val="24"/>
          <w:szCs w:val="24"/>
          <w:lang w:val="en-GB"/>
        </w:rPr>
        <w:t xml:space="preserve"> contacts between Yugoslav and East German citizens did not </w:t>
      </w:r>
      <w:del w:id="560" w:author="Bori" w:date="2020-04-19T15:42:00Z">
        <w:r>
          <w:rPr>
            <w:rFonts w:ascii="Times New Roman" w:eastAsia="Times New Roman" w:hAnsi="Times New Roman" w:cs="Times New Roman"/>
            <w:sz w:val="24"/>
            <w:szCs w:val="24"/>
            <w:lang w:val="en-GB"/>
          </w:rPr>
          <w:delText xml:space="preserve">occur </w:delText>
        </w:r>
      </w:del>
      <w:ins w:id="561" w:author="Bori" w:date="2020-04-19T15:42:00Z">
        <w:r>
          <w:rPr>
            <w:rFonts w:ascii="Times New Roman" w:eastAsia="Times New Roman" w:hAnsi="Times New Roman" w:cs="Times New Roman"/>
            <w:sz w:val="24"/>
            <w:szCs w:val="24"/>
            <w:lang w:val="en-GB"/>
          </w:rPr>
          <w:t xml:space="preserve">increase considerably </w:t>
        </w:r>
      </w:ins>
      <w:r>
        <w:rPr>
          <w:rFonts w:ascii="Times New Roman" w:eastAsia="Times New Roman" w:hAnsi="Times New Roman" w:cs="Times New Roman"/>
          <w:sz w:val="24"/>
          <w:szCs w:val="24"/>
          <w:lang w:val="en-GB"/>
        </w:rPr>
        <w:t xml:space="preserve">in the </w:t>
      </w:r>
      <w:del w:id="562" w:author="Bori" w:date="2020-04-19T15:42:00Z">
        <w:r>
          <w:rPr>
            <w:rFonts w:ascii="Times New Roman" w:eastAsia="Times New Roman" w:hAnsi="Times New Roman" w:cs="Times New Roman"/>
            <w:sz w:val="24"/>
            <w:szCs w:val="24"/>
            <w:lang w:val="en-GB"/>
          </w:rPr>
          <w:delText xml:space="preserve">period </w:delText>
        </w:r>
      </w:del>
      <w:r>
        <w:rPr>
          <w:rFonts w:ascii="Times New Roman" w:eastAsia="Times New Roman" w:hAnsi="Times New Roman" w:cs="Times New Roman"/>
          <w:sz w:val="24"/>
          <w:szCs w:val="24"/>
          <w:lang w:val="en-GB"/>
        </w:rPr>
        <w:t>1968</w:t>
      </w:r>
      <w:del w:id="563" w:author="Bori" w:date="2020-04-19T15:42:00Z">
        <w:r>
          <w:rPr>
            <w:rFonts w:ascii="Times New Roman" w:eastAsia="Times New Roman" w:hAnsi="Times New Roman" w:cs="Times New Roman"/>
            <w:sz w:val="24"/>
            <w:szCs w:val="24"/>
            <w:lang w:val="en-GB"/>
          </w:rPr>
          <w:delText>-</w:delText>
        </w:r>
      </w:del>
      <w:ins w:id="564" w:author="Bori" w:date="2020-04-19T15:4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1974</w:t>
      </w:r>
      <w:ins w:id="565" w:author="Bori" w:date="2020-04-19T15:42:00Z">
        <w:r>
          <w:rPr>
            <w:rFonts w:ascii="Times New Roman" w:eastAsia="Times New Roman" w:hAnsi="Times New Roman" w:cs="Times New Roman"/>
            <w:sz w:val="24"/>
            <w:szCs w:val="24"/>
            <w:lang w:val="en-GB"/>
          </w:rPr>
          <w:t xml:space="preserve"> period</w:t>
        </w:r>
      </w:ins>
      <w:r>
        <w:rPr>
          <w:rFonts w:ascii="Times New Roman" w:eastAsia="Times New Roman" w:hAnsi="Times New Roman" w:cs="Times New Roman"/>
          <w:sz w:val="24"/>
          <w:szCs w:val="24"/>
          <w:lang w:val="en-GB"/>
        </w:rPr>
        <w:t xml:space="preserve">. </w:t>
      </w:r>
      <w:del w:id="566" w:author="Bori" w:date="2020-04-19T15:43:00Z">
        <w:r>
          <w:rPr>
            <w:rFonts w:ascii="Times New Roman" w:eastAsia="Times New Roman" w:hAnsi="Times New Roman" w:cs="Times New Roman"/>
            <w:sz w:val="24"/>
            <w:szCs w:val="24"/>
            <w:lang w:val="en-GB"/>
          </w:rPr>
          <w:delText xml:space="preserve">A </w:delText>
        </w:r>
      </w:del>
      <w:ins w:id="567" w:author="Bori" w:date="2020-04-19T15:43:00Z">
        <w:r>
          <w:rPr>
            <w:rFonts w:ascii="Times New Roman" w:eastAsia="Times New Roman" w:hAnsi="Times New Roman" w:cs="Times New Roman"/>
            <w:sz w:val="24"/>
            <w:szCs w:val="24"/>
            <w:lang w:val="en-GB"/>
          </w:rPr>
          <w:t xml:space="preserve">One of the </w:t>
        </w:r>
      </w:ins>
      <w:r>
        <w:rPr>
          <w:rFonts w:ascii="Times New Roman" w:eastAsia="Times New Roman" w:hAnsi="Times New Roman" w:cs="Times New Roman"/>
          <w:sz w:val="24"/>
          <w:szCs w:val="24"/>
          <w:lang w:val="en-GB"/>
        </w:rPr>
        <w:t>major reason</w:t>
      </w:r>
      <w:ins w:id="568" w:author="Bori" w:date="2020-04-19T15:44:00Z">
        <w:r>
          <w:rPr>
            <w:rFonts w:ascii="Times New Roman" w:eastAsia="Times New Roman" w:hAnsi="Times New Roman" w:cs="Times New Roman"/>
            <w:sz w:val="24"/>
            <w:szCs w:val="24"/>
            <w:lang w:val="en-GB"/>
          </w:rPr>
          <w:t xml:space="preserve">s for this was the concern of the </w:t>
        </w:r>
      </w:ins>
      <w:del w:id="569" w:author="Bori" w:date="2020-04-19T15:44:00Z">
        <w:r>
          <w:rPr>
            <w:rFonts w:ascii="Times New Roman" w:eastAsia="Times New Roman" w:hAnsi="Times New Roman" w:cs="Times New Roman"/>
            <w:sz w:val="24"/>
            <w:szCs w:val="24"/>
            <w:lang w:val="en-GB"/>
          </w:rPr>
          <w:delText xml:space="preserve"> were the worries by </w:delText>
        </w:r>
      </w:del>
      <w:r>
        <w:rPr>
          <w:rFonts w:ascii="Times New Roman" w:eastAsia="Times New Roman" w:hAnsi="Times New Roman" w:cs="Times New Roman"/>
          <w:sz w:val="24"/>
          <w:szCs w:val="24"/>
          <w:lang w:val="en-GB"/>
        </w:rPr>
        <w:t xml:space="preserve">East German officials </w:t>
      </w:r>
      <w:del w:id="570" w:author="Bori" w:date="2020-04-19T15:44:00Z">
        <w:r>
          <w:rPr>
            <w:rFonts w:ascii="Times New Roman" w:eastAsia="Times New Roman" w:hAnsi="Times New Roman" w:cs="Times New Roman"/>
            <w:sz w:val="24"/>
            <w:szCs w:val="24"/>
            <w:lang w:val="en-GB"/>
          </w:rPr>
          <w:delText xml:space="preserve">over </w:delText>
        </w:r>
      </w:del>
      <w:ins w:id="571" w:author="Bori" w:date="2020-04-19T15:44:00Z">
        <w:r>
          <w:rPr>
            <w:rFonts w:ascii="Times New Roman" w:eastAsia="Times New Roman" w:hAnsi="Times New Roman" w:cs="Times New Roman"/>
            <w:sz w:val="24"/>
            <w:szCs w:val="24"/>
            <w:lang w:val="en-GB"/>
          </w:rPr>
          <w:t xml:space="preserve">that </w:t>
        </w:r>
      </w:ins>
      <w:r>
        <w:rPr>
          <w:rFonts w:ascii="Times New Roman" w:eastAsia="Times New Roman" w:hAnsi="Times New Roman" w:cs="Times New Roman"/>
          <w:sz w:val="24"/>
          <w:szCs w:val="24"/>
          <w:lang w:val="en-GB"/>
        </w:rPr>
        <w:t xml:space="preserve">GDR citizens </w:t>
      </w:r>
      <w:del w:id="572" w:author="Bori" w:date="2020-04-19T15:44:00Z">
        <w:r>
          <w:rPr>
            <w:rFonts w:ascii="Times New Roman" w:eastAsia="Times New Roman" w:hAnsi="Times New Roman" w:cs="Times New Roman"/>
            <w:sz w:val="24"/>
            <w:szCs w:val="24"/>
            <w:lang w:val="en-GB"/>
          </w:rPr>
          <w:delText xml:space="preserve">escaping </w:delText>
        </w:r>
      </w:del>
      <w:ins w:id="573" w:author="Bori" w:date="2020-04-19T15:44:00Z">
        <w:r>
          <w:rPr>
            <w:rFonts w:ascii="Times New Roman" w:eastAsia="Times New Roman" w:hAnsi="Times New Roman" w:cs="Times New Roman"/>
            <w:sz w:val="24"/>
            <w:szCs w:val="24"/>
            <w:lang w:val="en-GB"/>
          </w:rPr>
          <w:t xml:space="preserve">could escape </w:t>
        </w:r>
      </w:ins>
      <w:r>
        <w:rPr>
          <w:rFonts w:ascii="Times New Roman" w:eastAsia="Times New Roman" w:hAnsi="Times New Roman" w:cs="Times New Roman"/>
          <w:sz w:val="24"/>
          <w:szCs w:val="24"/>
          <w:lang w:val="en-GB"/>
        </w:rPr>
        <w:t xml:space="preserve">to the West via the SFRY. Those that were granted permission </w:t>
      </w:r>
      <w:del w:id="574" w:author="Bori" w:date="2020-04-19T15:45:00Z">
        <w:r>
          <w:rPr>
            <w:rFonts w:ascii="Times New Roman" w:eastAsia="Times New Roman" w:hAnsi="Times New Roman" w:cs="Times New Roman"/>
            <w:sz w:val="24"/>
            <w:szCs w:val="24"/>
            <w:lang w:val="en-GB"/>
          </w:rPr>
          <w:delText xml:space="preserve">went </w:delText>
        </w:r>
      </w:del>
      <w:ins w:id="575" w:author="Bori" w:date="2020-04-19T15:45:00Z">
        <w:r>
          <w:rPr>
            <w:rFonts w:ascii="Times New Roman" w:eastAsia="Times New Roman" w:hAnsi="Times New Roman" w:cs="Times New Roman"/>
            <w:sz w:val="24"/>
            <w:szCs w:val="24"/>
            <w:lang w:val="en-GB"/>
          </w:rPr>
          <w:t xml:space="preserve">travelled </w:t>
        </w:r>
      </w:ins>
      <w:r>
        <w:rPr>
          <w:rFonts w:ascii="Times New Roman" w:eastAsia="Times New Roman" w:hAnsi="Times New Roman" w:cs="Times New Roman"/>
          <w:sz w:val="24"/>
          <w:szCs w:val="24"/>
          <w:lang w:val="en-GB"/>
        </w:rPr>
        <w:t xml:space="preserve">to the SFRY with various purposes, </w:t>
      </w:r>
      <w:del w:id="576" w:author="Bori" w:date="2020-04-19T15:45:00Z">
        <w:r>
          <w:rPr>
            <w:rFonts w:ascii="Times New Roman" w:eastAsia="Times New Roman" w:hAnsi="Times New Roman" w:cs="Times New Roman"/>
            <w:sz w:val="24"/>
            <w:szCs w:val="24"/>
            <w:lang w:val="en-GB"/>
          </w:rPr>
          <w:delText>among which</w:delText>
        </w:r>
      </w:del>
      <w:ins w:id="577" w:author="Bori" w:date="2020-04-19T15:45:00Z">
        <w:r>
          <w:rPr>
            <w:rFonts w:ascii="Times New Roman" w:eastAsia="Times New Roman" w:hAnsi="Times New Roman" w:cs="Times New Roman"/>
            <w:sz w:val="24"/>
            <w:szCs w:val="24"/>
            <w:lang w:val="en-GB"/>
          </w:rPr>
          <w:t>including</w:t>
        </w:r>
      </w:ins>
      <w:r>
        <w:rPr>
          <w:rFonts w:ascii="Times New Roman" w:eastAsia="Times New Roman" w:hAnsi="Times New Roman" w:cs="Times New Roman"/>
          <w:sz w:val="24"/>
          <w:szCs w:val="24"/>
          <w:lang w:val="en-GB"/>
        </w:rPr>
        <w:t xml:space="preserve"> health treatments along the Adriatic coast for patients suffering from asthma and skin diseases, and exchanges of academic</w:t>
      </w:r>
      <w:ins w:id="578" w:author="Bori" w:date="2020-04-19T15:45:00Z">
        <w:r>
          <w:rPr>
            <w:rFonts w:ascii="Times New Roman" w:eastAsia="Times New Roman" w:hAnsi="Times New Roman" w:cs="Times New Roman"/>
            <w:sz w:val="24"/>
            <w:szCs w:val="24"/>
            <w:lang w:val="en-GB"/>
          </w:rPr>
          <w:t>ian</w:t>
        </w:r>
      </w:ins>
      <w:r>
        <w:rPr>
          <w:rFonts w:ascii="Times New Roman" w:eastAsia="Times New Roman" w:hAnsi="Times New Roman" w:cs="Times New Roman"/>
          <w:sz w:val="24"/>
          <w:szCs w:val="24"/>
          <w:lang w:val="en-GB"/>
        </w:rPr>
        <w:t>s, musicians, and members of mass organisations.</w:t>
      </w:r>
      <w:r>
        <w:rPr>
          <w:rStyle w:val="Sidrosprotneopombe"/>
          <w:rFonts w:ascii="Times New Roman" w:eastAsia="Times New Roman" w:hAnsi="Times New Roman" w:cs="Times New Roman"/>
          <w:sz w:val="24"/>
          <w:szCs w:val="24"/>
          <w:lang w:val="en-GB"/>
        </w:rPr>
        <w:footnoteReference w:id="22"/>
      </w:r>
      <w:r>
        <w:rPr>
          <w:rFonts w:ascii="Times New Roman" w:eastAsia="Times New Roman" w:hAnsi="Times New Roman" w:cs="Times New Roman"/>
          <w:sz w:val="24"/>
          <w:szCs w:val="24"/>
          <w:lang w:val="en-GB"/>
        </w:rPr>
        <w:t xml:space="preserve"> Before the invasion of the CSSR, </w:t>
      </w:r>
      <w:del w:id="582" w:author="Bori" w:date="2020-04-19T15:46:00Z">
        <w:r>
          <w:rPr>
            <w:rFonts w:ascii="Times New Roman" w:eastAsia="Times New Roman" w:hAnsi="Times New Roman" w:cs="Times New Roman"/>
            <w:sz w:val="24"/>
            <w:szCs w:val="24"/>
            <w:lang w:val="en-GB"/>
          </w:rPr>
          <w:delText xml:space="preserve">also </w:delText>
        </w:r>
      </w:del>
      <w:r>
        <w:rPr>
          <w:rFonts w:ascii="Times New Roman" w:eastAsia="Times New Roman" w:hAnsi="Times New Roman" w:cs="Times New Roman"/>
          <w:sz w:val="24"/>
          <w:szCs w:val="24"/>
          <w:lang w:val="en-GB"/>
        </w:rPr>
        <w:t xml:space="preserve">a </w:t>
      </w:r>
      <w:del w:id="583" w:author="Bori" w:date="2020-04-19T15:47:00Z">
        <w:r>
          <w:rPr>
            <w:rFonts w:ascii="Times New Roman" w:eastAsia="Times New Roman" w:hAnsi="Times New Roman" w:cs="Times New Roman"/>
            <w:sz w:val="24"/>
            <w:szCs w:val="24"/>
            <w:lang w:val="en-GB"/>
          </w:rPr>
          <w:delText xml:space="preserve">small </w:delText>
        </w:r>
      </w:del>
      <w:ins w:id="584" w:author="Bori" w:date="2020-04-19T15:47:00Z">
        <w:r>
          <w:rPr>
            <w:rFonts w:ascii="Times New Roman" w:eastAsia="Times New Roman" w:hAnsi="Times New Roman" w:cs="Times New Roman"/>
            <w:sz w:val="24"/>
            <w:szCs w:val="24"/>
            <w:lang w:val="en-GB"/>
          </w:rPr>
          <w:t xml:space="preserve">modest </w:t>
        </w:r>
      </w:ins>
      <w:del w:id="585" w:author="Bori" w:date="2020-04-19T15:47:00Z">
        <w:r>
          <w:rPr>
            <w:rFonts w:ascii="Times New Roman" w:eastAsia="Times New Roman" w:hAnsi="Times New Roman" w:cs="Times New Roman"/>
            <w:sz w:val="24"/>
            <w:szCs w:val="24"/>
            <w:lang w:val="en-GB"/>
          </w:rPr>
          <w:delText xml:space="preserve">amount </w:delText>
        </w:r>
      </w:del>
      <w:ins w:id="586" w:author="Bori" w:date="2020-04-19T15:47:00Z">
        <w:r>
          <w:rPr>
            <w:rFonts w:ascii="Times New Roman" w:eastAsia="Times New Roman" w:hAnsi="Times New Roman" w:cs="Times New Roman"/>
            <w:sz w:val="24"/>
            <w:szCs w:val="24"/>
            <w:lang w:val="en-GB"/>
          </w:rPr>
          <w:t xml:space="preserve">number </w:t>
        </w:r>
      </w:ins>
      <w:r>
        <w:rPr>
          <w:rFonts w:ascii="Times New Roman" w:eastAsia="Times New Roman" w:hAnsi="Times New Roman" w:cs="Times New Roman"/>
          <w:sz w:val="24"/>
          <w:szCs w:val="24"/>
          <w:lang w:val="en-GB"/>
        </w:rPr>
        <w:t>of East German tourists could visit the SFRY. This came to a halt in August 1968</w:t>
      </w:r>
      <w:ins w:id="587" w:author="Bori" w:date="2020-04-19T15:47:00Z">
        <w:r>
          <w:rPr>
            <w:rFonts w:ascii="Times New Roman" w:eastAsia="Times New Roman" w:hAnsi="Times New Roman" w:cs="Times New Roman"/>
            <w:sz w:val="24"/>
            <w:szCs w:val="24"/>
            <w:lang w:val="en-GB"/>
          </w:rPr>
          <w:t>, followed by the</w:t>
        </w:r>
      </w:ins>
      <w:del w:id="588" w:author="Bori" w:date="2020-04-19T15:47: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w:t>
      </w:r>
      <w:del w:id="589" w:author="Bori" w:date="2020-04-19T15:47:00Z">
        <w:r>
          <w:rPr>
            <w:rFonts w:ascii="Times New Roman" w:eastAsia="Times New Roman" w:hAnsi="Times New Roman" w:cs="Times New Roman"/>
            <w:sz w:val="24"/>
            <w:szCs w:val="24"/>
            <w:lang w:val="en-GB"/>
          </w:rPr>
          <w:delText>A</w:delText>
        </w:r>
      </w:del>
      <w:ins w:id="590" w:author="Bori" w:date="2020-04-19T15:47:00Z">
        <w:r>
          <w:rPr>
            <w:rFonts w:ascii="Times New Roman" w:eastAsia="Times New Roman" w:hAnsi="Times New Roman" w:cs="Times New Roman"/>
            <w:sz w:val="24"/>
            <w:szCs w:val="24"/>
            <w:lang w:val="en-GB"/>
          </w:rPr>
          <w:t>a</w:t>
        </w:r>
      </w:ins>
      <w:r>
        <w:rPr>
          <w:rFonts w:ascii="Times New Roman" w:eastAsia="Times New Roman" w:hAnsi="Times New Roman" w:cs="Times New Roman"/>
          <w:sz w:val="24"/>
          <w:szCs w:val="24"/>
          <w:lang w:val="en-GB"/>
        </w:rPr>
        <w:t xml:space="preserve">ttempts </w:t>
      </w:r>
      <w:del w:id="591" w:author="Bori" w:date="2020-04-19T15:47:00Z">
        <w:r>
          <w:rPr>
            <w:rFonts w:ascii="Times New Roman" w:eastAsia="Times New Roman" w:hAnsi="Times New Roman" w:cs="Times New Roman"/>
            <w:sz w:val="24"/>
            <w:szCs w:val="24"/>
            <w:lang w:val="en-GB"/>
          </w:rPr>
          <w:delText xml:space="preserve">by </w:delText>
        </w:r>
      </w:del>
      <w:ins w:id="592" w:author="Bori" w:date="2020-04-19T15:47: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the SKJ to lift the tourist traffic ban</w:t>
      </w:r>
      <w:del w:id="593" w:author="Bori" w:date="2020-04-19T15:47:00Z">
        <w:r>
          <w:rPr>
            <w:rFonts w:ascii="Times New Roman" w:eastAsia="Times New Roman" w:hAnsi="Times New Roman" w:cs="Times New Roman"/>
            <w:sz w:val="24"/>
            <w:szCs w:val="24"/>
            <w:lang w:val="en-GB"/>
          </w:rPr>
          <w:delText xml:space="preserve"> followed</w:delText>
        </w:r>
      </w:del>
      <w:r>
        <w:rPr>
          <w:rFonts w:ascii="Times New Roman" w:eastAsia="Times New Roman" w:hAnsi="Times New Roman" w:cs="Times New Roman"/>
          <w:sz w:val="24"/>
          <w:szCs w:val="24"/>
          <w:lang w:val="en-GB"/>
        </w:rPr>
        <w:t xml:space="preserve">. Only </w:t>
      </w:r>
      <w:ins w:id="594" w:author="Bori" w:date="2020-04-19T15:47:00Z">
        <w:r>
          <w:rPr>
            <w:rFonts w:ascii="Times New Roman" w:eastAsia="Times New Roman" w:hAnsi="Times New Roman" w:cs="Times New Roman"/>
            <w:sz w:val="24"/>
            <w:szCs w:val="24"/>
            <w:lang w:val="en-GB"/>
          </w:rPr>
          <w:t xml:space="preserve">as late as </w:t>
        </w:r>
      </w:ins>
      <w:r>
        <w:rPr>
          <w:rFonts w:ascii="Times New Roman" w:eastAsia="Times New Roman" w:hAnsi="Times New Roman" w:cs="Times New Roman"/>
          <w:sz w:val="24"/>
          <w:szCs w:val="24"/>
          <w:lang w:val="en-GB"/>
        </w:rPr>
        <w:t xml:space="preserve">in 1974, as the last member of the Warsaw Pact, the East German leadership decided to resume </w:t>
      </w:r>
      <w:ins w:id="595" w:author="Bori" w:date="2020-04-19T15:48:00Z">
        <w:r>
          <w:rPr>
            <w:rFonts w:ascii="Times New Roman" w:eastAsia="Times New Roman" w:hAnsi="Times New Roman" w:cs="Times New Roman"/>
            <w:sz w:val="24"/>
            <w:szCs w:val="24"/>
            <w:lang w:val="en-GB"/>
          </w:rPr>
          <w:t xml:space="preserve">what was, in </w:t>
        </w:r>
      </w:ins>
      <w:r>
        <w:rPr>
          <w:rFonts w:ascii="Times New Roman" w:eastAsia="Times New Roman" w:hAnsi="Times New Roman" w:cs="Times New Roman"/>
          <w:sz w:val="24"/>
          <w:szCs w:val="24"/>
          <w:lang w:val="en-GB"/>
        </w:rPr>
        <w:t xml:space="preserve">the </w:t>
      </w:r>
      <w:del w:id="596" w:author="Bori" w:date="2020-04-19T15:48:00Z">
        <w:r>
          <w:rPr>
            <w:rFonts w:ascii="Times New Roman" w:eastAsia="Times New Roman" w:hAnsi="Times New Roman" w:cs="Times New Roman"/>
            <w:sz w:val="24"/>
            <w:szCs w:val="24"/>
            <w:lang w:val="en-GB"/>
          </w:rPr>
          <w:delText xml:space="preserve">in the </w:delText>
        </w:r>
      </w:del>
      <w:r>
        <w:rPr>
          <w:rFonts w:ascii="Times New Roman" w:eastAsia="Times New Roman" w:hAnsi="Times New Roman" w:cs="Times New Roman"/>
          <w:sz w:val="24"/>
          <w:szCs w:val="24"/>
          <w:lang w:val="en-GB"/>
        </w:rPr>
        <w:t xml:space="preserve">words of Oskar Fischer, Deputy Minister of Foreign Affairs, </w:t>
      </w:r>
      <w:ins w:id="597" w:author="Bori" w:date="2020-04-19T15:48:00Z">
        <w:r>
          <w:rPr>
            <w:rFonts w:ascii="Times New Roman" w:eastAsia="Times New Roman" w:hAnsi="Times New Roman" w:cs="Times New Roman"/>
            <w:sz w:val="24"/>
            <w:szCs w:val="24"/>
            <w:lang w:val="en-GB"/>
          </w:rPr>
          <w:t xml:space="preserve">a </w:t>
        </w:r>
      </w:ins>
      <w:del w:id="598" w:author="Bori" w:date="2020-04-19T15:48:00Z">
        <w:r>
          <w:rPr>
            <w:rFonts w:ascii="Times New Roman" w:eastAsia="Times New Roman" w:hAnsi="Times New Roman" w:cs="Times New Roman"/>
            <w:sz w:val="24"/>
            <w:szCs w:val="24"/>
            <w:lang w:val="en-GB"/>
          </w:rPr>
          <w:delText>‘</w:delText>
        </w:r>
      </w:del>
      <w:ins w:id="599" w:author="Bori" w:date="2020-04-19T15:4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strictly organised tourist exchange</w:t>
      </w:r>
      <w:del w:id="600" w:author="Bori" w:date="2020-04-19T15:48:00Z">
        <w:r>
          <w:rPr>
            <w:rFonts w:ascii="Times New Roman" w:eastAsia="Times New Roman" w:hAnsi="Times New Roman" w:cs="Times New Roman"/>
            <w:sz w:val="24"/>
            <w:szCs w:val="24"/>
            <w:lang w:val="en-GB"/>
          </w:rPr>
          <w:delText>’</w:delText>
        </w:r>
      </w:del>
      <w:ins w:id="601" w:author="Bori" w:date="2020-04-19T15:4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23"/>
      </w:r>
      <w:r>
        <w:rPr>
          <w:rFonts w:ascii="Times New Roman" w:eastAsia="Times New Roman" w:hAnsi="Times New Roman" w:cs="Times New Roman"/>
          <w:sz w:val="24"/>
          <w:szCs w:val="24"/>
          <w:lang w:val="en-GB"/>
        </w:rPr>
        <w:t xml:space="preserve"> Among others</w:t>
      </w:r>
      <w:ins w:id="604" w:author="Bori" w:date="2020-04-19T15:4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East German childless married couples and people with relatives in the </w:t>
      </w:r>
      <w:del w:id="605" w:author="Bori" w:date="2020-04-19T15:48:00Z">
        <w:r>
          <w:rPr>
            <w:rFonts w:ascii="Times New Roman" w:eastAsia="Times New Roman" w:hAnsi="Times New Roman" w:cs="Times New Roman"/>
            <w:sz w:val="24"/>
            <w:szCs w:val="24"/>
            <w:lang w:val="en-GB"/>
          </w:rPr>
          <w:delText>‘</w:delText>
        </w:r>
      </w:del>
      <w:ins w:id="606" w:author="Bori" w:date="2020-04-19T15:4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non-socialist </w:t>
      </w:r>
      <w:del w:id="607" w:author="Bori" w:date="2020-04-19T15:48:00Z">
        <w:r>
          <w:rPr>
            <w:rFonts w:ascii="Times New Roman" w:eastAsia="Times New Roman" w:hAnsi="Times New Roman" w:cs="Times New Roman"/>
            <w:sz w:val="24"/>
            <w:szCs w:val="24"/>
            <w:lang w:val="en-GB"/>
          </w:rPr>
          <w:delText xml:space="preserve">abroad </w:delText>
        </w:r>
      </w:del>
      <w:ins w:id="608" w:author="Bori" w:date="2020-04-19T15:48:00Z">
        <w:r>
          <w:rPr>
            <w:rFonts w:ascii="Times New Roman" w:eastAsia="Times New Roman" w:hAnsi="Times New Roman" w:cs="Times New Roman"/>
            <w:sz w:val="24"/>
            <w:szCs w:val="24"/>
            <w:lang w:val="en-GB"/>
          </w:rPr>
          <w:t xml:space="preserve">foreign countries </w:t>
        </w:r>
      </w:ins>
      <w:r>
        <w:rPr>
          <w:rFonts w:ascii="Times New Roman" w:eastAsia="Times New Roman" w:hAnsi="Times New Roman" w:cs="Times New Roman"/>
          <w:sz w:val="24"/>
          <w:szCs w:val="24"/>
          <w:lang w:val="en-GB"/>
        </w:rPr>
        <w:t>and West Berlin</w:t>
      </w:r>
      <w:del w:id="609" w:author="Bori" w:date="2020-04-19T15:48:00Z">
        <w:r>
          <w:rPr>
            <w:rFonts w:ascii="Times New Roman" w:eastAsia="Times New Roman" w:hAnsi="Times New Roman" w:cs="Times New Roman"/>
            <w:sz w:val="24"/>
            <w:szCs w:val="24"/>
            <w:lang w:val="en-GB"/>
          </w:rPr>
          <w:delText>’</w:delText>
        </w:r>
      </w:del>
      <w:ins w:id="610" w:author="Bori" w:date="2020-04-19T15:4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could not </w:t>
      </w:r>
      <w:del w:id="611" w:author="Bori" w:date="2020-04-19T15:49:00Z">
        <w:r>
          <w:rPr>
            <w:rFonts w:ascii="Times New Roman" w:eastAsia="Times New Roman" w:hAnsi="Times New Roman" w:cs="Times New Roman"/>
            <w:sz w:val="24"/>
            <w:szCs w:val="24"/>
            <w:lang w:val="en-GB"/>
          </w:rPr>
          <w:delText>make tourist visits to</w:delText>
        </w:r>
      </w:del>
      <w:ins w:id="612" w:author="Bori" w:date="2020-04-19T15:49:00Z">
        <w:r>
          <w:rPr>
            <w:rFonts w:ascii="Times New Roman" w:eastAsia="Times New Roman" w:hAnsi="Times New Roman" w:cs="Times New Roman"/>
            <w:sz w:val="24"/>
            <w:szCs w:val="24"/>
            <w:lang w:val="en-GB"/>
          </w:rPr>
          <w:t>visit</w:t>
        </w:r>
      </w:ins>
      <w:r>
        <w:rPr>
          <w:rFonts w:ascii="Times New Roman" w:eastAsia="Times New Roman" w:hAnsi="Times New Roman" w:cs="Times New Roman"/>
          <w:sz w:val="24"/>
          <w:szCs w:val="24"/>
          <w:lang w:val="en-GB"/>
        </w:rPr>
        <w:t xml:space="preserve"> the SFRY</w:t>
      </w:r>
      <w:ins w:id="613" w:author="Bori" w:date="2020-04-19T15:49:00Z">
        <w:r>
          <w:rPr>
            <w:rFonts w:ascii="Times New Roman" w:eastAsia="Times New Roman" w:hAnsi="Times New Roman" w:cs="Times New Roman"/>
            <w:sz w:val="24"/>
            <w:szCs w:val="24"/>
            <w:lang w:val="en-GB"/>
          </w:rPr>
          <w:t xml:space="preserve"> as tourists</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24"/>
      </w:r>
      <w:r>
        <w:rPr>
          <w:rFonts w:ascii="Times New Roman" w:eastAsia="Times New Roman" w:hAnsi="Times New Roman" w:cs="Times New Roman"/>
          <w:sz w:val="24"/>
          <w:szCs w:val="24"/>
          <w:lang w:val="en-GB"/>
        </w:rPr>
        <w:t xml:space="preserve"> During the negotiations with the Yugoslavs, the East Germans wanted to </w:t>
      </w:r>
      <w:del w:id="615" w:author="Bori" w:date="2020-04-19T15:50:00Z">
        <w:r>
          <w:rPr>
            <w:rFonts w:ascii="Times New Roman" w:eastAsia="Times New Roman" w:hAnsi="Times New Roman" w:cs="Times New Roman"/>
            <w:sz w:val="24"/>
            <w:szCs w:val="24"/>
            <w:lang w:val="en-GB"/>
          </w:rPr>
          <w:delText xml:space="preserve">diminish </w:delText>
        </w:r>
      </w:del>
      <w:ins w:id="616" w:author="Bori" w:date="2020-04-19T15:50:00Z">
        <w:r>
          <w:rPr>
            <w:rFonts w:ascii="Times New Roman" w:eastAsia="Times New Roman" w:hAnsi="Times New Roman" w:cs="Times New Roman"/>
            <w:sz w:val="24"/>
            <w:szCs w:val="24"/>
            <w:lang w:val="en-GB"/>
          </w:rPr>
          <w:t xml:space="preserve">alleviate </w:t>
        </w:r>
      </w:ins>
      <w:r>
        <w:rPr>
          <w:rFonts w:ascii="Times New Roman" w:eastAsia="Times New Roman" w:hAnsi="Times New Roman" w:cs="Times New Roman"/>
          <w:sz w:val="24"/>
          <w:szCs w:val="24"/>
          <w:lang w:val="en-GB"/>
        </w:rPr>
        <w:t xml:space="preserve">the financial burden </w:t>
      </w:r>
      <w:del w:id="617" w:author="Bori" w:date="2020-04-19T15:49:00Z">
        <w:r>
          <w:rPr>
            <w:rFonts w:ascii="Times New Roman" w:eastAsia="Times New Roman" w:hAnsi="Times New Roman" w:cs="Times New Roman"/>
            <w:sz w:val="24"/>
            <w:szCs w:val="24"/>
            <w:lang w:val="en-GB"/>
          </w:rPr>
          <w:delText xml:space="preserve">connected </w:delText>
        </w:r>
      </w:del>
      <w:ins w:id="618" w:author="Bori" w:date="2020-04-19T15:49:00Z">
        <w:r>
          <w:rPr>
            <w:rFonts w:ascii="Times New Roman" w:eastAsia="Times New Roman" w:hAnsi="Times New Roman" w:cs="Times New Roman"/>
            <w:sz w:val="24"/>
            <w:szCs w:val="24"/>
            <w:lang w:val="en-GB"/>
          </w:rPr>
          <w:t xml:space="preserve">related </w:t>
        </w:r>
      </w:ins>
      <w:r>
        <w:rPr>
          <w:rFonts w:ascii="Times New Roman" w:eastAsia="Times New Roman" w:hAnsi="Times New Roman" w:cs="Times New Roman"/>
          <w:sz w:val="24"/>
          <w:szCs w:val="24"/>
          <w:lang w:val="en-GB"/>
        </w:rPr>
        <w:t xml:space="preserve">to tourist visits of approximately only 2000 GDR citizens per year </w:t>
      </w:r>
      <w:del w:id="619" w:author="Bori" w:date="2020-04-19T15:49:00Z">
        <w:r>
          <w:rPr>
            <w:rFonts w:ascii="Times New Roman" w:eastAsia="Times New Roman" w:hAnsi="Times New Roman" w:cs="Times New Roman"/>
            <w:sz w:val="24"/>
            <w:szCs w:val="24"/>
            <w:lang w:val="en-GB"/>
          </w:rPr>
          <w:delText xml:space="preserve">in </w:delText>
        </w:r>
      </w:del>
      <w:ins w:id="620" w:author="Bori" w:date="2020-04-19T15:49: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 xml:space="preserve">the SFRY. </w:t>
      </w:r>
      <w:del w:id="621" w:author="Bori" w:date="2020-04-19T15:51:00Z">
        <w:r>
          <w:rPr>
            <w:rFonts w:ascii="Times New Roman" w:eastAsia="Times New Roman" w:hAnsi="Times New Roman" w:cs="Times New Roman"/>
            <w:sz w:val="24"/>
            <w:szCs w:val="24"/>
            <w:lang w:val="en-GB"/>
          </w:rPr>
          <w:delText>Therefore was pleaded for</w:delText>
        </w:r>
      </w:del>
      <w:ins w:id="622" w:author="Bori" w:date="2020-04-19T15:51:00Z">
        <w:r>
          <w:rPr>
            <w:rFonts w:ascii="Times New Roman" w:eastAsia="Times New Roman" w:hAnsi="Times New Roman" w:cs="Times New Roman"/>
            <w:sz w:val="24"/>
            <w:szCs w:val="24"/>
            <w:lang w:val="en-GB"/>
          </w:rPr>
          <w:t>They requested that</w:t>
        </w:r>
      </w:ins>
      <w:r>
        <w:rPr>
          <w:rFonts w:ascii="Times New Roman" w:eastAsia="Times New Roman" w:hAnsi="Times New Roman" w:cs="Times New Roman"/>
          <w:sz w:val="24"/>
          <w:szCs w:val="24"/>
          <w:lang w:val="en-GB"/>
        </w:rPr>
        <w:t xml:space="preserve"> a similar number of Yugoslav tourists </w:t>
      </w:r>
      <w:del w:id="623" w:author="Bori" w:date="2020-04-19T15:51:00Z">
        <w:r>
          <w:rPr>
            <w:rFonts w:ascii="Times New Roman" w:eastAsia="Times New Roman" w:hAnsi="Times New Roman" w:cs="Times New Roman"/>
            <w:sz w:val="24"/>
            <w:szCs w:val="24"/>
            <w:lang w:val="en-GB"/>
          </w:rPr>
          <w:delText xml:space="preserve">that would </w:delText>
        </w:r>
      </w:del>
      <w:r>
        <w:rPr>
          <w:rFonts w:ascii="Times New Roman" w:eastAsia="Times New Roman" w:hAnsi="Times New Roman" w:cs="Times New Roman"/>
          <w:sz w:val="24"/>
          <w:szCs w:val="24"/>
          <w:lang w:val="en-GB"/>
        </w:rPr>
        <w:t>spend their holidays in the GDR.</w:t>
      </w:r>
      <w:r>
        <w:rPr>
          <w:rStyle w:val="Sidrosprotneopombe"/>
          <w:rFonts w:ascii="Times New Roman" w:eastAsia="Times New Roman" w:hAnsi="Times New Roman" w:cs="Times New Roman"/>
          <w:sz w:val="24"/>
          <w:szCs w:val="24"/>
          <w:lang w:val="en-GB"/>
        </w:rPr>
        <w:footnoteReference w:id="25"/>
      </w:r>
      <w:r>
        <w:rPr>
          <w:rFonts w:ascii="Times New Roman" w:eastAsia="Times New Roman" w:hAnsi="Times New Roman" w:cs="Times New Roman"/>
          <w:sz w:val="24"/>
          <w:szCs w:val="24"/>
          <w:lang w:val="en-GB"/>
        </w:rPr>
        <w:t xml:space="preserve"> </w:t>
      </w:r>
      <w:del w:id="627" w:author="Bori" w:date="2020-04-19T15:52:00Z">
        <w:r>
          <w:rPr>
            <w:rFonts w:ascii="Times New Roman" w:eastAsia="Times New Roman" w:hAnsi="Times New Roman" w:cs="Times New Roman"/>
            <w:sz w:val="24"/>
            <w:szCs w:val="24"/>
            <w:lang w:val="en-GB"/>
          </w:rPr>
          <w:delText xml:space="preserve">Addressing </w:delText>
        </w:r>
      </w:del>
      <w:ins w:id="628" w:author="Bori" w:date="2020-04-19T15:52:00Z">
        <w:r>
          <w:rPr>
            <w:rFonts w:ascii="Times New Roman" w:eastAsia="Times New Roman" w:hAnsi="Times New Roman" w:cs="Times New Roman"/>
            <w:sz w:val="24"/>
            <w:szCs w:val="24"/>
            <w:lang w:val="en-GB"/>
          </w:rPr>
          <w:t xml:space="preserve">The fact that </w:t>
        </w:r>
      </w:ins>
      <w:ins w:id="629" w:author="Bori" w:date="2020-04-19T15:53:00Z">
        <w:r>
          <w:rPr>
            <w:rFonts w:ascii="Times New Roman" w:eastAsia="Times New Roman" w:hAnsi="Times New Roman" w:cs="Times New Roman"/>
            <w:sz w:val="24"/>
            <w:szCs w:val="24"/>
            <w:lang w:val="en-GB"/>
          </w:rPr>
          <w:t xml:space="preserve">both sides addressed </w:t>
        </w:r>
      </w:ins>
      <w:r>
        <w:rPr>
          <w:rFonts w:ascii="Times New Roman" w:eastAsia="Times New Roman" w:hAnsi="Times New Roman" w:cs="Times New Roman"/>
          <w:sz w:val="24"/>
          <w:szCs w:val="24"/>
          <w:lang w:val="en-GB"/>
        </w:rPr>
        <w:t xml:space="preserve">the issue of (allowed) tourism predominantly from an economic perspective </w:t>
      </w:r>
      <w:del w:id="630" w:author="Bori" w:date="2020-04-19T15:53:00Z">
        <w:r>
          <w:rPr>
            <w:rFonts w:ascii="Times New Roman" w:eastAsia="Times New Roman" w:hAnsi="Times New Roman" w:cs="Times New Roman"/>
            <w:sz w:val="24"/>
            <w:szCs w:val="24"/>
            <w:lang w:val="en-GB"/>
          </w:rPr>
          <w:delText xml:space="preserve">by both sides </w:delText>
        </w:r>
      </w:del>
      <w:r>
        <w:rPr>
          <w:rFonts w:ascii="Times New Roman" w:eastAsia="Times New Roman" w:hAnsi="Times New Roman" w:cs="Times New Roman"/>
          <w:sz w:val="24"/>
          <w:szCs w:val="24"/>
          <w:lang w:val="en-GB"/>
        </w:rPr>
        <w:t xml:space="preserve">was in line with the many occasions </w:t>
      </w:r>
      <w:del w:id="631" w:author="Bori" w:date="2020-04-19T15:53:00Z">
        <w:r>
          <w:rPr>
            <w:rFonts w:ascii="Times New Roman" w:eastAsia="Times New Roman" w:hAnsi="Times New Roman" w:cs="Times New Roman"/>
            <w:sz w:val="24"/>
            <w:szCs w:val="24"/>
            <w:lang w:val="en-GB"/>
          </w:rPr>
          <w:delText xml:space="preserve">on which, </w:delText>
        </w:r>
      </w:del>
      <w:r>
        <w:rPr>
          <w:rFonts w:ascii="Times New Roman" w:eastAsia="Times New Roman" w:hAnsi="Times New Roman" w:cs="Times New Roman"/>
          <w:sz w:val="24"/>
          <w:szCs w:val="24"/>
          <w:lang w:val="en-GB"/>
        </w:rPr>
        <w:t xml:space="preserve">during the process of </w:t>
      </w:r>
      <w:ins w:id="632" w:author="Bori" w:date="2020-04-19T15:5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political rapprochement between the SFRY and the wider Eastern Bloc</w:t>
      </w:r>
      <w:ins w:id="633" w:author="Bori" w:date="2020-04-19T15:53:00Z">
        <w:r>
          <w:rPr>
            <w:rFonts w:ascii="Times New Roman" w:eastAsia="Times New Roman" w:hAnsi="Times New Roman" w:cs="Times New Roman"/>
            <w:sz w:val="24"/>
            <w:szCs w:val="24"/>
            <w:lang w:val="en-GB"/>
          </w:rPr>
          <w:t xml:space="preserve"> when</w:t>
        </w:r>
      </w:ins>
      <w:del w:id="634" w:author="Bori" w:date="2020-04-19T15:53: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both </w:t>
      </w:r>
      <w:ins w:id="635" w:author="Bori" w:date="2020-04-19T15:52: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Yugoslav and East German policy</w:t>
      </w:r>
      <w:del w:id="636" w:author="Bori" w:date="2020-04-19T16:01: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makers </w:t>
      </w:r>
      <w:del w:id="637" w:author="Bori" w:date="2020-04-19T15:53:00Z">
        <w:r>
          <w:rPr>
            <w:rFonts w:ascii="Times New Roman" w:eastAsia="Times New Roman" w:hAnsi="Times New Roman" w:cs="Times New Roman"/>
            <w:sz w:val="24"/>
            <w:szCs w:val="24"/>
            <w:lang w:val="en-GB"/>
          </w:rPr>
          <w:delText xml:space="preserve">expressed </w:delText>
        </w:r>
      </w:del>
      <w:ins w:id="638" w:author="Bori" w:date="2020-04-19T15:53:00Z">
        <w:r>
          <w:rPr>
            <w:rFonts w:ascii="Times New Roman" w:eastAsia="Times New Roman" w:hAnsi="Times New Roman" w:cs="Times New Roman"/>
            <w:sz w:val="24"/>
            <w:szCs w:val="24"/>
            <w:lang w:val="en-GB"/>
          </w:rPr>
          <w:lastRenderedPageBreak/>
          <w:t xml:space="preserve">stated </w:t>
        </w:r>
      </w:ins>
      <w:r>
        <w:rPr>
          <w:rFonts w:ascii="Times New Roman" w:eastAsia="Times New Roman" w:hAnsi="Times New Roman" w:cs="Times New Roman"/>
          <w:sz w:val="24"/>
          <w:szCs w:val="24"/>
          <w:lang w:val="en-GB"/>
        </w:rPr>
        <w:t xml:space="preserve">that the economy </w:t>
      </w:r>
      <w:del w:id="639" w:author="Bori" w:date="2020-04-19T15:54:00Z">
        <w:r>
          <w:rPr>
            <w:rFonts w:ascii="Times New Roman" w:eastAsia="Times New Roman" w:hAnsi="Times New Roman" w:cs="Times New Roman"/>
            <w:sz w:val="24"/>
            <w:szCs w:val="24"/>
            <w:lang w:val="en-GB"/>
          </w:rPr>
          <w:delText>without doubt</w:delText>
        </w:r>
      </w:del>
      <w:ins w:id="640" w:author="Bori" w:date="2020-04-19T15:54:00Z">
        <w:r>
          <w:rPr>
            <w:rFonts w:ascii="Times New Roman" w:eastAsia="Times New Roman" w:hAnsi="Times New Roman" w:cs="Times New Roman"/>
            <w:sz w:val="24"/>
            <w:szCs w:val="24"/>
            <w:lang w:val="en-GB"/>
          </w:rPr>
          <w:t>undoubtedly</w:t>
        </w:r>
      </w:ins>
      <w:r>
        <w:rPr>
          <w:rFonts w:ascii="Times New Roman" w:eastAsia="Times New Roman" w:hAnsi="Times New Roman" w:cs="Times New Roman"/>
          <w:sz w:val="24"/>
          <w:szCs w:val="24"/>
          <w:lang w:val="en-GB"/>
        </w:rPr>
        <w:t xml:space="preserve"> needed to be seen as the most important area of cooperation between the two states.</w:t>
      </w:r>
      <w:r>
        <w:rPr>
          <w:rStyle w:val="Sidrosprotneopombe"/>
          <w:rFonts w:ascii="Times New Roman" w:eastAsia="Times New Roman" w:hAnsi="Times New Roman" w:cs="Times New Roman"/>
          <w:sz w:val="24"/>
          <w:szCs w:val="24"/>
          <w:lang w:val="en-GB"/>
        </w:rPr>
        <w:footnoteReference w:id="26"/>
      </w:r>
    </w:p>
    <w:p w14:paraId="52BBA4B2" w14:textId="77777777" w:rsidR="0030355C" w:rsidRDefault="00C14605" w:rsidP="00EF4E7D">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r>
      <w:r>
        <w:rPr>
          <w:rFonts w:ascii="Times New Roman" w:eastAsia="Times New Roman" w:hAnsi="Times New Roman" w:cs="Times New Roman"/>
          <w:b/>
          <w:sz w:val="24"/>
          <w:szCs w:val="24"/>
          <w:lang w:val="en-GB"/>
        </w:rPr>
        <w:t>Continuing economic cooperation</w:t>
      </w:r>
    </w:p>
    <w:p w14:paraId="03AA1244" w14:textId="77777777" w:rsidR="0030355C" w:rsidRDefault="00C14605" w:rsidP="00EF4E7D">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May 1964, the Joint Committee for Economic and Scientific-technical Cooperation (here</w:t>
      </w:r>
      <w:ins w:id="643" w:author="Bori" w:date="2020-04-20T13:12:00Z">
        <w:r>
          <w:rPr>
            <w:rFonts w:ascii="Times New Roman" w:eastAsia="Times New Roman" w:hAnsi="Times New Roman" w:cs="Times New Roman"/>
            <w:sz w:val="24"/>
            <w:szCs w:val="24"/>
            <w:lang w:val="en-GB"/>
          </w:rPr>
          <w:t>in</w:t>
        </w:r>
      </w:ins>
      <w:r>
        <w:rPr>
          <w:rFonts w:ascii="Times New Roman" w:eastAsia="Times New Roman" w:hAnsi="Times New Roman" w:cs="Times New Roman"/>
          <w:sz w:val="24"/>
          <w:szCs w:val="24"/>
          <w:lang w:val="en-GB"/>
        </w:rPr>
        <w:t xml:space="preserve">after: Joint Committee) between the SFRY and GDR was established. This body coordinated the intensification of </w:t>
      </w:r>
      <w:ins w:id="644" w:author="Bori" w:date="2020-04-20T13:1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collaboration between Yugoslav and East German economic units. The sharp words </w:t>
      </w:r>
      <w:del w:id="645" w:author="Bori" w:date="2020-04-20T13:13:00Z">
        <w:r>
          <w:rPr>
            <w:rFonts w:ascii="Times New Roman" w:eastAsia="Times New Roman" w:hAnsi="Times New Roman" w:cs="Times New Roman"/>
            <w:sz w:val="24"/>
            <w:szCs w:val="24"/>
            <w:lang w:val="en-GB"/>
          </w:rPr>
          <w:delText>with which</w:delText>
        </w:r>
      </w:del>
      <w:ins w:id="646" w:author="Bori" w:date="2020-04-20T13:13:00Z">
        <w:r>
          <w:rPr>
            <w:rFonts w:ascii="Times New Roman" w:eastAsia="Times New Roman" w:hAnsi="Times New Roman" w:cs="Times New Roman"/>
            <w:sz w:val="24"/>
            <w:szCs w:val="24"/>
            <w:lang w:val="en-GB"/>
          </w:rPr>
          <w:t>that</w:t>
        </w:r>
      </w:ins>
      <w:r>
        <w:rPr>
          <w:rFonts w:ascii="Times New Roman" w:eastAsia="Times New Roman" w:hAnsi="Times New Roman" w:cs="Times New Roman"/>
          <w:sz w:val="24"/>
          <w:szCs w:val="24"/>
          <w:lang w:val="en-GB"/>
        </w:rPr>
        <w:t xml:space="preserve"> Belgrade and East Berlin </w:t>
      </w:r>
      <w:ins w:id="647" w:author="Bori" w:date="2020-04-20T13:13:00Z">
        <w:r>
          <w:rPr>
            <w:rFonts w:ascii="Times New Roman" w:eastAsia="Times New Roman" w:hAnsi="Times New Roman" w:cs="Times New Roman"/>
            <w:sz w:val="24"/>
            <w:szCs w:val="24"/>
            <w:lang w:val="en-GB"/>
          </w:rPr>
          <w:t xml:space="preserve">used to </w:t>
        </w:r>
      </w:ins>
      <w:del w:id="648" w:author="Bori" w:date="2020-04-20T13:13:00Z">
        <w:r>
          <w:rPr>
            <w:rFonts w:ascii="Times New Roman" w:eastAsia="Times New Roman" w:hAnsi="Times New Roman" w:cs="Times New Roman"/>
            <w:sz w:val="24"/>
            <w:szCs w:val="24"/>
            <w:lang w:val="en-GB"/>
          </w:rPr>
          <w:delText xml:space="preserve">stressed </w:delText>
        </w:r>
      </w:del>
      <w:ins w:id="649" w:author="Bori" w:date="2020-04-20T13:13:00Z">
        <w:r>
          <w:rPr>
            <w:rFonts w:ascii="Times New Roman" w:eastAsia="Times New Roman" w:hAnsi="Times New Roman" w:cs="Times New Roman"/>
            <w:sz w:val="24"/>
            <w:szCs w:val="24"/>
            <w:lang w:val="en-GB"/>
          </w:rPr>
          <w:t xml:space="preserve">express </w:t>
        </w:r>
      </w:ins>
      <w:r>
        <w:rPr>
          <w:rFonts w:ascii="Times New Roman" w:eastAsia="Times New Roman" w:hAnsi="Times New Roman" w:cs="Times New Roman"/>
          <w:sz w:val="24"/>
          <w:szCs w:val="24"/>
          <w:lang w:val="en-GB"/>
        </w:rPr>
        <w:t>their different stances towards the Prague Spring and the Warsaw Pact five’s reaction to it</w:t>
      </w:r>
      <w:del w:id="650" w:author="Bori" w:date="2020-04-20T13:14: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did not bring this to a halt. Moreover, </w:t>
      </w:r>
      <w:del w:id="651" w:author="Bori" w:date="2020-04-20T13:14:00Z">
        <w:r>
          <w:rPr>
            <w:rFonts w:ascii="Times New Roman" w:eastAsia="Times New Roman" w:hAnsi="Times New Roman" w:cs="Times New Roman"/>
            <w:sz w:val="24"/>
            <w:szCs w:val="24"/>
            <w:lang w:val="en-GB"/>
          </w:rPr>
          <w:delText xml:space="preserve">with a </w:delText>
        </w:r>
      </w:del>
      <w:ins w:id="652" w:author="Bori" w:date="2020-04-20T13:14:00Z">
        <w:r>
          <w:rPr>
            <w:rFonts w:ascii="Times New Roman" w:eastAsia="Times New Roman" w:hAnsi="Times New Roman" w:cs="Times New Roman"/>
            <w:sz w:val="24"/>
            <w:szCs w:val="24"/>
            <w:lang w:val="en-GB"/>
          </w:rPr>
          <w:t xml:space="preserve">thanks to the </w:t>
        </w:r>
      </w:ins>
      <w:r>
        <w:rPr>
          <w:rFonts w:ascii="Times New Roman" w:eastAsia="Times New Roman" w:hAnsi="Times New Roman" w:cs="Times New Roman"/>
          <w:sz w:val="24"/>
          <w:szCs w:val="24"/>
          <w:lang w:val="en-GB"/>
        </w:rPr>
        <w:t xml:space="preserve">coordinating role of the Joint Committee, in the </w:t>
      </w:r>
      <w:del w:id="653" w:author="Bori" w:date="2020-04-20T13:15:00Z">
        <w:r>
          <w:rPr>
            <w:rFonts w:ascii="Times New Roman" w:eastAsia="Times New Roman" w:hAnsi="Times New Roman" w:cs="Times New Roman"/>
            <w:sz w:val="24"/>
            <w:szCs w:val="24"/>
            <w:lang w:val="en-GB"/>
          </w:rPr>
          <w:delText xml:space="preserve">period </w:delText>
        </w:r>
      </w:del>
      <w:r>
        <w:rPr>
          <w:rFonts w:ascii="Times New Roman" w:eastAsia="Times New Roman" w:hAnsi="Times New Roman" w:cs="Times New Roman"/>
          <w:sz w:val="24"/>
          <w:szCs w:val="24"/>
          <w:lang w:val="en-GB"/>
        </w:rPr>
        <w:t>1968</w:t>
      </w:r>
      <w:del w:id="654" w:author="Bori" w:date="2020-04-20T13:15:00Z">
        <w:r>
          <w:rPr>
            <w:rFonts w:ascii="Times New Roman" w:eastAsia="Times New Roman" w:hAnsi="Times New Roman" w:cs="Times New Roman"/>
            <w:sz w:val="24"/>
            <w:szCs w:val="24"/>
            <w:lang w:val="en-GB"/>
          </w:rPr>
          <w:delText>-</w:delText>
        </w:r>
      </w:del>
      <w:ins w:id="655" w:author="Bori" w:date="2020-04-20T13:1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1974</w:t>
      </w:r>
      <w:ins w:id="656" w:author="Bori" w:date="2020-04-20T13:15:00Z">
        <w:r>
          <w:rPr>
            <w:rFonts w:ascii="Times New Roman" w:eastAsia="Times New Roman" w:hAnsi="Times New Roman" w:cs="Times New Roman"/>
            <w:sz w:val="24"/>
            <w:szCs w:val="24"/>
            <w:lang w:val="en-GB"/>
          </w:rPr>
          <w:t xml:space="preserve"> period,</w:t>
        </w:r>
      </w:ins>
      <w:r>
        <w:rPr>
          <w:rFonts w:ascii="Times New Roman" w:eastAsia="Times New Roman" w:hAnsi="Times New Roman" w:cs="Times New Roman"/>
          <w:sz w:val="24"/>
          <w:szCs w:val="24"/>
          <w:lang w:val="en-GB"/>
        </w:rPr>
        <w:t xml:space="preserve"> multiple forms of cooperation were set</w:t>
      </w:r>
      <w:del w:id="657" w:author="Bori" w:date="2020-04-20T13:14:00Z">
        <w:r>
          <w:rPr>
            <w:rFonts w:ascii="Times New Roman" w:eastAsia="Times New Roman" w:hAnsi="Times New Roman" w:cs="Times New Roman"/>
            <w:sz w:val="24"/>
            <w:szCs w:val="24"/>
            <w:lang w:val="en-GB"/>
          </w:rPr>
          <w:delText>-</w:delText>
        </w:r>
      </w:del>
      <w:ins w:id="658" w:author="Bori" w:date="2020-04-20T13:14: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up that </w:t>
      </w:r>
      <w:ins w:id="659" w:author="Bori" w:date="2020-04-20T13:15:00Z">
        <w:r>
          <w:rPr>
            <w:rFonts w:ascii="Times New Roman" w:eastAsia="Times New Roman" w:hAnsi="Times New Roman" w:cs="Times New Roman"/>
            <w:sz w:val="24"/>
            <w:szCs w:val="24"/>
            <w:lang w:val="en-GB"/>
          </w:rPr>
          <w:t xml:space="preserve">were, </w:t>
        </w:r>
      </w:ins>
      <w:r>
        <w:rPr>
          <w:rFonts w:ascii="Times New Roman" w:eastAsia="Times New Roman" w:hAnsi="Times New Roman" w:cs="Times New Roman"/>
          <w:sz w:val="24"/>
          <w:szCs w:val="24"/>
          <w:lang w:val="en-GB"/>
        </w:rPr>
        <w:t>until the fall of the Berlin Wall</w:t>
      </w:r>
      <w:del w:id="660" w:author="Bori" w:date="2020-04-20T13:15:00Z">
        <w:r>
          <w:rPr>
            <w:rFonts w:ascii="Times New Roman" w:eastAsia="Times New Roman" w:hAnsi="Times New Roman" w:cs="Times New Roman"/>
            <w:sz w:val="24"/>
            <w:szCs w:val="24"/>
            <w:lang w:val="en-GB"/>
          </w:rPr>
          <w:delText xml:space="preserve"> were</w:delText>
        </w:r>
      </w:del>
      <w:ins w:id="661" w:author="Bori" w:date="2020-04-20T13:1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among the most remarkable forms of economic affiliations between </w:t>
      </w:r>
      <w:ins w:id="662" w:author="Bori" w:date="2020-04-20T13:1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and East German partners. This </w:t>
      </w:r>
      <w:del w:id="663" w:author="Bori" w:date="2020-04-20T13:16:00Z">
        <w:r>
          <w:rPr>
            <w:rFonts w:ascii="Times New Roman" w:eastAsia="Times New Roman" w:hAnsi="Times New Roman" w:cs="Times New Roman"/>
            <w:sz w:val="24"/>
            <w:szCs w:val="24"/>
            <w:lang w:val="en-GB"/>
          </w:rPr>
          <w:delText xml:space="preserve">enhances </w:delText>
        </w:r>
      </w:del>
      <w:ins w:id="664" w:author="Bori" w:date="2020-04-20T13:16:00Z">
        <w:r>
          <w:rPr>
            <w:rFonts w:ascii="Times New Roman" w:eastAsia="Times New Roman" w:hAnsi="Times New Roman" w:cs="Times New Roman"/>
            <w:sz w:val="24"/>
            <w:szCs w:val="24"/>
            <w:lang w:val="en-GB"/>
          </w:rPr>
          <w:t xml:space="preserve">contributes to </w:t>
        </w:r>
      </w:ins>
      <w:r>
        <w:rPr>
          <w:rFonts w:ascii="Times New Roman" w:eastAsia="Times New Roman" w:hAnsi="Times New Roman" w:cs="Times New Roman"/>
          <w:sz w:val="24"/>
          <w:szCs w:val="24"/>
          <w:lang w:val="en-GB"/>
        </w:rPr>
        <w:t>my impression that the following quote does not tell the whole story:</w:t>
      </w:r>
      <w:r w:rsidR="00EF4E7D">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“The most disturbing factor in Yugoslav trading relations with the Eastern bloc was, however, political. The crises in their relationship in the late 1940s and early 1950s, and again after 1968, demonstrated that during these critical times, the Eastern bloc would use trade relations as an instrument of political pressure on Yugoslavia.”</w:t>
      </w:r>
      <w:r>
        <w:rPr>
          <w:rStyle w:val="Sidrosprotneopombe"/>
          <w:rFonts w:ascii="Times New Roman" w:eastAsia="Times New Roman" w:hAnsi="Times New Roman" w:cs="Times New Roman"/>
          <w:sz w:val="24"/>
          <w:szCs w:val="24"/>
          <w:lang w:val="en-GB"/>
        </w:rPr>
        <w:footnoteReference w:id="27"/>
      </w:r>
    </w:p>
    <w:p w14:paraId="2E8B66C3" w14:textId="77777777" w:rsidR="0030355C" w:rsidRDefault="00C14605" w:rsidP="00EF4E7D">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Despite the use of economic pressures </w:t>
      </w:r>
      <w:del w:id="667" w:author="Bori" w:date="2020-04-20T13:17:00Z">
        <w:r>
          <w:rPr>
            <w:rFonts w:ascii="Times New Roman" w:eastAsia="Times New Roman" w:hAnsi="Times New Roman" w:cs="Times New Roman"/>
            <w:sz w:val="24"/>
            <w:szCs w:val="24"/>
            <w:lang w:val="en-GB"/>
          </w:rPr>
          <w:delText>on the SFRY by</w:delText>
        </w:r>
      </w:del>
      <w:ins w:id="668" w:author="Bori" w:date="2020-04-20T13:17:00Z">
        <w:r>
          <w:rPr>
            <w:rFonts w:ascii="Times New Roman" w:eastAsia="Times New Roman" w:hAnsi="Times New Roman" w:cs="Times New Roman"/>
            <w:sz w:val="24"/>
            <w:szCs w:val="24"/>
            <w:lang w:val="en-GB"/>
          </w:rPr>
          <w:t>that</w:t>
        </w:r>
      </w:ins>
      <w:r>
        <w:rPr>
          <w:rFonts w:ascii="Times New Roman" w:eastAsia="Times New Roman" w:hAnsi="Times New Roman" w:cs="Times New Roman"/>
          <w:sz w:val="24"/>
          <w:szCs w:val="24"/>
          <w:lang w:val="en-GB"/>
        </w:rPr>
        <w:t xml:space="preserve"> the USSR and its satellite states</w:t>
      </w:r>
      <w:ins w:id="669" w:author="Bori" w:date="2020-04-20T13:17:00Z">
        <w:r>
          <w:rPr>
            <w:rFonts w:ascii="Times New Roman" w:eastAsia="Times New Roman" w:hAnsi="Times New Roman" w:cs="Times New Roman"/>
            <w:sz w:val="24"/>
            <w:szCs w:val="24"/>
            <w:lang w:val="en-GB"/>
          </w:rPr>
          <w:t xml:space="preserve"> exerted against the SFRY</w:t>
        </w:r>
      </w:ins>
      <w:r>
        <w:rPr>
          <w:rFonts w:ascii="Times New Roman" w:eastAsia="Times New Roman" w:hAnsi="Times New Roman" w:cs="Times New Roman"/>
          <w:sz w:val="24"/>
          <w:szCs w:val="24"/>
          <w:lang w:val="en-GB"/>
        </w:rPr>
        <w:t>, the Yugoslav</w:t>
      </w:r>
      <w:del w:id="670" w:author="Bori" w:date="2020-04-20T13:17:00Z">
        <w:r>
          <w:rPr>
            <w:rFonts w:ascii="Times New Roman" w:eastAsia="Times New Roman" w:hAnsi="Times New Roman" w:cs="Times New Roman"/>
            <w:sz w:val="24"/>
            <w:szCs w:val="24"/>
            <w:lang w:val="en-GB"/>
          </w:rPr>
          <w:delText>-</w:delText>
        </w:r>
      </w:del>
      <w:ins w:id="671" w:author="Bori" w:date="2020-04-20T13:1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East German relations underscore that mutual interest in economic cooperation never disappeared</w:t>
      </w:r>
      <w:ins w:id="672" w:author="Bori" w:date="2020-04-20T13:1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despite </w:t>
      </w:r>
      <w:ins w:id="673" w:author="Bori" w:date="2020-04-20T13:1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political rows surrounding the Prague Spring. </w:t>
      </w:r>
    </w:p>
    <w:p w14:paraId="34F21930"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During the first years of the Joint Committee’s existence, an intriguing development </w:t>
      </w:r>
      <w:del w:id="674" w:author="Bori" w:date="2020-04-20T13:18:00Z">
        <w:r>
          <w:rPr>
            <w:rFonts w:ascii="Times New Roman" w:eastAsia="Times New Roman" w:hAnsi="Times New Roman" w:cs="Times New Roman"/>
            <w:sz w:val="24"/>
            <w:szCs w:val="24"/>
            <w:lang w:val="en-GB"/>
          </w:rPr>
          <w:delText>was taking</w:delText>
        </w:r>
      </w:del>
      <w:ins w:id="675" w:author="Bori" w:date="2020-04-20T13:18:00Z">
        <w:r>
          <w:rPr>
            <w:rFonts w:ascii="Times New Roman" w:eastAsia="Times New Roman" w:hAnsi="Times New Roman" w:cs="Times New Roman"/>
            <w:sz w:val="24"/>
            <w:szCs w:val="24"/>
            <w:lang w:val="en-GB"/>
          </w:rPr>
          <w:t>took</w:t>
        </w:r>
      </w:ins>
      <w:r>
        <w:rPr>
          <w:rFonts w:ascii="Times New Roman" w:eastAsia="Times New Roman" w:hAnsi="Times New Roman" w:cs="Times New Roman"/>
          <w:sz w:val="24"/>
          <w:szCs w:val="24"/>
          <w:lang w:val="en-GB"/>
        </w:rPr>
        <w:t xml:space="preserve"> place: the distinctions </w:t>
      </w:r>
      <w:del w:id="676" w:author="Bori" w:date="2020-04-20T13:42:00Z">
        <w:r>
          <w:rPr>
            <w:rFonts w:ascii="Times New Roman" w:eastAsia="Times New Roman" w:hAnsi="Times New Roman" w:cs="Times New Roman"/>
            <w:sz w:val="24"/>
            <w:szCs w:val="24"/>
            <w:lang w:val="en-GB"/>
          </w:rPr>
          <w:delText xml:space="preserve">in </w:delText>
        </w:r>
      </w:del>
      <w:ins w:id="677" w:author="Bori" w:date="2020-04-20T13:42:00Z">
        <w:r>
          <w:rPr>
            <w:rFonts w:ascii="Times New Roman" w:eastAsia="Times New Roman" w:hAnsi="Times New Roman" w:cs="Times New Roman"/>
            <w:sz w:val="24"/>
            <w:szCs w:val="24"/>
            <w:lang w:val="en-GB"/>
          </w:rPr>
          <w:t xml:space="preserve">between </w:t>
        </w:r>
      </w:ins>
      <w:r>
        <w:rPr>
          <w:rFonts w:ascii="Times New Roman" w:eastAsia="Times New Roman" w:hAnsi="Times New Roman" w:cs="Times New Roman"/>
          <w:sz w:val="24"/>
          <w:szCs w:val="24"/>
          <w:lang w:val="en-GB"/>
        </w:rPr>
        <w:t>the economic principles of the SKJ and SED remained</w:t>
      </w:r>
      <w:del w:id="678" w:author="Bori" w:date="2020-04-20T13:43:00Z">
        <w:r>
          <w:rPr>
            <w:rFonts w:ascii="Times New Roman" w:eastAsia="Times New Roman" w:hAnsi="Times New Roman" w:cs="Times New Roman"/>
            <w:sz w:val="24"/>
            <w:szCs w:val="24"/>
            <w:lang w:val="en-GB"/>
          </w:rPr>
          <w:delText xml:space="preserve"> to be</w:delText>
        </w:r>
      </w:del>
      <w:r>
        <w:rPr>
          <w:rFonts w:ascii="Times New Roman" w:eastAsia="Times New Roman" w:hAnsi="Times New Roman" w:cs="Times New Roman"/>
          <w:sz w:val="24"/>
          <w:szCs w:val="24"/>
          <w:lang w:val="en-GB"/>
        </w:rPr>
        <w:t xml:space="preserve"> striking, but in certain ways</w:t>
      </w:r>
      <w:ins w:id="679" w:author="Bori" w:date="2020-04-20T14:0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they were brought more in line with each other than ever since the emergence of the GDR. With the Yugoslav economic reforms </w:t>
      </w:r>
      <w:del w:id="680" w:author="Bori" w:date="2020-04-20T13:43:00Z">
        <w:r>
          <w:rPr>
            <w:rFonts w:ascii="Times New Roman" w:eastAsia="Times New Roman" w:hAnsi="Times New Roman" w:cs="Times New Roman"/>
            <w:sz w:val="24"/>
            <w:szCs w:val="24"/>
            <w:lang w:val="en-GB"/>
          </w:rPr>
          <w:delText xml:space="preserve">from </w:delText>
        </w:r>
      </w:del>
      <w:ins w:id="681" w:author="Bori" w:date="2020-04-20T13:43: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1965, the opening</w:t>
      </w:r>
      <w:del w:id="682" w:author="Bori" w:date="2020-04-20T13:43:00Z">
        <w:r>
          <w:rPr>
            <w:rFonts w:ascii="Times New Roman" w:eastAsia="Times New Roman" w:hAnsi="Times New Roman" w:cs="Times New Roman"/>
            <w:sz w:val="24"/>
            <w:szCs w:val="24"/>
            <w:lang w:val="en-GB"/>
          </w:rPr>
          <w:delText xml:space="preserve"> up</w:delText>
        </w:r>
      </w:del>
      <w:r>
        <w:rPr>
          <w:rFonts w:ascii="Times New Roman" w:eastAsia="Times New Roman" w:hAnsi="Times New Roman" w:cs="Times New Roman"/>
          <w:sz w:val="24"/>
          <w:szCs w:val="24"/>
          <w:lang w:val="en-GB"/>
        </w:rPr>
        <w:t xml:space="preserve"> of the economy to the world market under the guidance of the SKJ – a process which</w:t>
      </w:r>
      <w:ins w:id="683" w:author="Bori" w:date="2020-04-20T13:44:00Z">
        <w:r>
          <w:rPr>
            <w:rFonts w:ascii="Times New Roman" w:eastAsia="Times New Roman" w:hAnsi="Times New Roman" w:cs="Times New Roman"/>
            <w:sz w:val="24"/>
            <w:szCs w:val="24"/>
            <w:lang w:val="en-GB"/>
          </w:rPr>
          <w:t>, according to Vladimir Unkovski-Korica,</w:t>
        </w:r>
      </w:ins>
      <w:r>
        <w:rPr>
          <w:rFonts w:ascii="Times New Roman" w:eastAsia="Times New Roman" w:hAnsi="Times New Roman" w:cs="Times New Roman"/>
          <w:sz w:val="24"/>
          <w:szCs w:val="24"/>
          <w:lang w:val="en-GB"/>
        </w:rPr>
        <w:t xml:space="preserve"> originate</w:t>
      </w:r>
      <w:del w:id="684" w:author="Bori" w:date="2020-04-20T13:44:00Z">
        <w:r>
          <w:rPr>
            <w:rFonts w:ascii="Times New Roman" w:eastAsia="Times New Roman" w:hAnsi="Times New Roman" w:cs="Times New Roman"/>
            <w:sz w:val="24"/>
            <w:szCs w:val="24"/>
            <w:lang w:val="en-GB"/>
          </w:rPr>
          <w:delText>s</w:delText>
        </w:r>
      </w:del>
      <w:ins w:id="685" w:author="Bori" w:date="2020-04-20T13:44:00Z">
        <w:r>
          <w:rPr>
            <w:rFonts w:ascii="Times New Roman" w:eastAsia="Times New Roman" w:hAnsi="Times New Roman" w:cs="Times New Roman"/>
            <w:sz w:val="24"/>
            <w:szCs w:val="24"/>
            <w:lang w:val="en-GB"/>
          </w:rPr>
          <w:t>d</w:t>
        </w:r>
      </w:ins>
      <w:r>
        <w:rPr>
          <w:rFonts w:ascii="Times New Roman" w:eastAsia="Times New Roman" w:hAnsi="Times New Roman" w:cs="Times New Roman"/>
          <w:sz w:val="24"/>
          <w:szCs w:val="24"/>
          <w:lang w:val="en-GB"/>
        </w:rPr>
        <w:t xml:space="preserve"> from the immediate aftermath of the Tito</w:t>
      </w:r>
      <w:del w:id="686" w:author="Bori" w:date="2020-04-20T13:44:00Z">
        <w:r>
          <w:rPr>
            <w:rFonts w:ascii="Times New Roman" w:eastAsia="Times New Roman" w:hAnsi="Times New Roman" w:cs="Times New Roman"/>
            <w:sz w:val="24"/>
            <w:szCs w:val="24"/>
            <w:lang w:val="en-GB"/>
          </w:rPr>
          <w:delText>-</w:delText>
        </w:r>
      </w:del>
      <w:ins w:id="687" w:author="Bori" w:date="2020-04-20T13:44: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Stalin split</w:t>
      </w:r>
      <w:del w:id="688" w:author="Bori" w:date="2020-04-20T13:44:00Z">
        <w:r>
          <w:rPr>
            <w:rFonts w:ascii="Times New Roman" w:eastAsia="Times New Roman" w:hAnsi="Times New Roman" w:cs="Times New Roman"/>
            <w:sz w:val="24"/>
            <w:szCs w:val="24"/>
            <w:lang w:val="en-GB"/>
          </w:rPr>
          <w:delText xml:space="preserve"> according to Vladimir Unkovski-Korica </w:delText>
        </w:r>
      </w:del>
      <w:ins w:id="689" w:author="Bori" w:date="2020-04-20T13:44: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w:t>
      </w:r>
      <w:del w:id="690" w:author="Bori" w:date="2020-04-20T13:44:00Z">
        <w:r>
          <w:rPr>
            <w:rFonts w:ascii="Times New Roman" w:eastAsia="Times New Roman" w:hAnsi="Times New Roman" w:cs="Times New Roman"/>
            <w:sz w:val="24"/>
            <w:szCs w:val="24"/>
            <w:lang w:val="en-GB"/>
          </w:rPr>
          <w:delText xml:space="preserve"> was </w:delText>
        </w:r>
      </w:del>
      <w:r>
        <w:rPr>
          <w:rFonts w:ascii="Times New Roman" w:eastAsia="Times New Roman" w:hAnsi="Times New Roman" w:cs="Times New Roman"/>
          <w:sz w:val="24"/>
          <w:szCs w:val="24"/>
          <w:lang w:val="en-GB"/>
        </w:rPr>
        <w:t>intensified</w:t>
      </w:r>
      <w:del w:id="691" w:author="Bori" w:date="2020-04-20T13:44: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and</w:t>
      </w:r>
      <w:ins w:id="692" w:author="Bori" w:date="2020-04-20T13:44:00Z">
        <w:r>
          <w:rPr>
            <w:rFonts w:ascii="Times New Roman" w:eastAsia="Times New Roman" w:hAnsi="Times New Roman" w:cs="Times New Roman"/>
            <w:sz w:val="24"/>
            <w:szCs w:val="24"/>
            <w:lang w:val="en-GB"/>
          </w:rPr>
          <w:t xml:space="preserve"> was</w:t>
        </w:r>
      </w:ins>
      <w:r>
        <w:rPr>
          <w:rFonts w:ascii="Times New Roman" w:eastAsia="Times New Roman" w:hAnsi="Times New Roman" w:cs="Times New Roman"/>
          <w:sz w:val="24"/>
          <w:szCs w:val="24"/>
          <w:lang w:val="en-GB"/>
        </w:rPr>
        <w:t xml:space="preserve"> perhaps even finalised.</w:t>
      </w:r>
      <w:r>
        <w:rPr>
          <w:rStyle w:val="Sidrosprotneopombe"/>
          <w:rFonts w:ascii="Times New Roman" w:eastAsia="Times New Roman" w:hAnsi="Times New Roman" w:cs="Times New Roman"/>
          <w:sz w:val="24"/>
          <w:szCs w:val="24"/>
          <w:lang w:val="en-GB"/>
        </w:rPr>
        <w:footnoteReference w:id="28"/>
      </w:r>
      <w:r>
        <w:rPr>
          <w:rFonts w:ascii="Times New Roman" w:eastAsia="Times New Roman" w:hAnsi="Times New Roman" w:cs="Times New Roman"/>
          <w:sz w:val="24"/>
          <w:szCs w:val="24"/>
          <w:lang w:val="en-GB"/>
        </w:rPr>
        <w:t xml:space="preserve"> The reforms granted enterprises permission to strive for </w:t>
      </w:r>
      <w:r>
        <w:rPr>
          <w:rFonts w:ascii="Times New Roman" w:eastAsia="Times New Roman" w:hAnsi="Times New Roman" w:cs="Times New Roman"/>
          <w:sz w:val="24"/>
          <w:szCs w:val="24"/>
          <w:lang w:val="en-GB"/>
        </w:rPr>
        <w:lastRenderedPageBreak/>
        <w:t>profit maximisation and to establish more or less independent forms of cooperation with foreign partners. In the GDR, the</w:t>
      </w:r>
      <w:ins w:id="695" w:author="Bori" w:date="2020-04-20T13:45:00Z">
        <w:r>
          <w:rPr>
            <w:rFonts w:ascii="Times New Roman" w:eastAsia="Times New Roman" w:hAnsi="Times New Roman" w:cs="Times New Roman"/>
            <w:sz w:val="24"/>
            <w:szCs w:val="24"/>
            <w:lang w:val="en-GB"/>
          </w:rPr>
          <w:t xml:space="preserve"> New Economic System of Planning and Management, introduced in 1963 (</w:t>
        </w:r>
      </w:ins>
      <w:del w:id="696" w:author="Bori" w:date="2020-04-20T13:45:00Z">
        <w:r>
          <w:rPr>
            <w:rFonts w:ascii="Times New Roman" w:eastAsia="Times New Roman" w:hAnsi="Times New Roman" w:cs="Times New Roman"/>
            <w:sz w:val="24"/>
            <w:szCs w:val="24"/>
            <w:lang w:val="en-GB"/>
          </w:rPr>
          <w:delText xml:space="preserve"> </w:delText>
        </w:r>
      </w:del>
      <w:del w:id="697" w:author="Bori" w:date="2020-04-20T13:44:00Z">
        <w:r>
          <w:rPr>
            <w:rFonts w:ascii="Times New Roman" w:eastAsia="Times New Roman" w:hAnsi="Times New Roman" w:cs="Times New Roman"/>
            <w:sz w:val="24"/>
            <w:szCs w:val="24"/>
            <w:lang w:val="en-GB"/>
          </w:rPr>
          <w:delText xml:space="preserve">in 1963 introduced </w:delText>
        </w:r>
      </w:del>
      <w:r>
        <w:rPr>
          <w:rFonts w:ascii="Times New Roman" w:eastAsia="Times New Roman" w:hAnsi="Times New Roman" w:cs="Times New Roman"/>
          <w:i/>
          <w:iCs/>
          <w:sz w:val="24"/>
          <w:szCs w:val="24"/>
          <w:lang w:val="en-GB"/>
        </w:rPr>
        <w:t>Neue Ökonomische System der Planung und Leitung</w:t>
      </w:r>
      <w:del w:id="698" w:author="Bori" w:date="2020-04-20T13:45:00Z">
        <w:r>
          <w:rPr>
            <w:rFonts w:ascii="Times New Roman" w:eastAsia="Times New Roman" w:hAnsi="Times New Roman" w:cs="Times New Roman"/>
            <w:sz w:val="24"/>
            <w:szCs w:val="24"/>
            <w:lang w:val="en-GB"/>
          </w:rPr>
          <w:delText xml:space="preserve"> (New Economic System of Planning and Management</w:delText>
        </w:r>
      </w:del>
      <w:r>
        <w:rPr>
          <w:rFonts w:ascii="Times New Roman" w:eastAsia="Times New Roman" w:hAnsi="Times New Roman" w:cs="Times New Roman"/>
          <w:sz w:val="24"/>
          <w:szCs w:val="24"/>
          <w:lang w:val="en-GB"/>
        </w:rPr>
        <w:t>, NÖSPL</w:t>
      </w:r>
      <w:del w:id="699" w:author="Bori" w:date="2020-04-20T13:45:00Z">
        <w:r>
          <w:rPr>
            <w:rFonts w:ascii="Times New Roman" w:eastAsia="Times New Roman" w:hAnsi="Times New Roman" w:cs="Times New Roman"/>
            <w:sz w:val="24"/>
            <w:szCs w:val="24"/>
            <w:lang w:val="en-GB"/>
          </w:rPr>
          <w:delText>),</w:delText>
        </w:r>
      </w:del>
      <w:ins w:id="700" w:author="Bori" w:date="2020-04-20T13:4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later renamed to </w:t>
      </w:r>
      <w:r>
        <w:rPr>
          <w:rFonts w:ascii="Times New Roman" w:eastAsia="Times New Roman" w:hAnsi="Times New Roman" w:cs="Times New Roman"/>
          <w:i/>
          <w:iCs/>
          <w:sz w:val="24"/>
          <w:szCs w:val="24"/>
          <w:lang w:val="en-GB"/>
        </w:rPr>
        <w:t>Ökonomisches System des Sozialismus</w:t>
      </w:r>
      <w:r>
        <w:rPr>
          <w:rFonts w:ascii="Times New Roman" w:eastAsia="Times New Roman" w:hAnsi="Times New Roman" w:cs="Times New Roman"/>
          <w:sz w:val="24"/>
          <w:szCs w:val="24"/>
          <w:lang w:val="en-GB"/>
        </w:rPr>
        <w:t xml:space="preserve"> </w:t>
      </w:r>
      <w:del w:id="701" w:author="Bori" w:date="2020-04-20T13:45:00Z">
        <w:r>
          <w:rPr>
            <w:rFonts w:ascii="Times New Roman" w:eastAsia="Times New Roman" w:hAnsi="Times New Roman" w:cs="Times New Roman"/>
            <w:sz w:val="24"/>
            <w:szCs w:val="24"/>
            <w:lang w:val="en-GB"/>
          </w:rPr>
          <w:delText>(</w:delText>
        </w:r>
      </w:del>
      <w:ins w:id="702" w:author="Bori" w:date="2020-04-20T13:45:00Z">
        <w:r>
          <w:rPr>
            <w:rFonts w:ascii="Times New Roman" w:eastAsia="Times New Roman" w:hAnsi="Times New Roman" w:cs="Times New Roman"/>
            <w:sz w:val="24"/>
            <w:szCs w:val="24"/>
            <w:lang w:val="en-GB"/>
          </w:rPr>
          <w:t xml:space="preserve">or the </w:t>
        </w:r>
      </w:ins>
      <w:r>
        <w:rPr>
          <w:rFonts w:ascii="Times New Roman" w:eastAsia="Times New Roman" w:hAnsi="Times New Roman" w:cs="Times New Roman"/>
          <w:sz w:val="24"/>
          <w:szCs w:val="24"/>
          <w:lang w:val="en-GB"/>
        </w:rPr>
        <w:t>Economic System of Socialism, ÖSS)</w:t>
      </w:r>
      <w:del w:id="703" w:author="Bori" w:date="2020-04-20T13:45: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included aspects that greatly differed from the economic guidelines previously championed by the SED. These new directions were characterised by Ulbricht as a necessary </w:t>
      </w:r>
      <w:del w:id="704" w:author="Bori" w:date="2020-04-20T13:46:00Z">
        <w:r>
          <w:rPr>
            <w:rFonts w:ascii="Times New Roman" w:eastAsia="Times New Roman" w:hAnsi="Times New Roman" w:cs="Times New Roman"/>
            <w:sz w:val="24"/>
            <w:szCs w:val="24"/>
            <w:lang w:val="en-GB"/>
          </w:rPr>
          <w:delText>‘</w:delText>
        </w:r>
      </w:del>
      <w:ins w:id="705" w:author="Bori" w:date="2020-04-20T13:4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symbiosis of plan and market</w:t>
      </w:r>
      <w:del w:id="706" w:author="Bori" w:date="2020-04-20T13:46:00Z">
        <w:r>
          <w:rPr>
            <w:rFonts w:ascii="Times New Roman" w:eastAsia="Times New Roman" w:hAnsi="Times New Roman" w:cs="Times New Roman"/>
            <w:sz w:val="24"/>
            <w:szCs w:val="24"/>
            <w:lang w:val="en-GB"/>
          </w:rPr>
          <w:delText>’</w:delText>
        </w:r>
      </w:del>
      <w:ins w:id="707" w:author="Bori" w:date="2020-04-20T13:4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29"/>
      </w:r>
      <w:r>
        <w:rPr>
          <w:rFonts w:ascii="Times New Roman" w:eastAsia="Times New Roman" w:hAnsi="Times New Roman" w:cs="Times New Roman"/>
          <w:sz w:val="24"/>
          <w:szCs w:val="24"/>
          <w:lang w:val="en-GB"/>
        </w:rPr>
        <w:t xml:space="preserve"> To a certain extent, inter-</w:t>
      </w:r>
      <w:del w:id="708" w:author="Bori" w:date="2020-04-20T13:46:00Z">
        <w:r>
          <w:rPr>
            <w:rFonts w:ascii="Times New Roman" w:eastAsia="Times New Roman" w:hAnsi="Times New Roman" w:cs="Times New Roman"/>
            <w:sz w:val="24"/>
            <w:szCs w:val="24"/>
            <w:lang w:val="en-GB"/>
          </w:rPr>
          <w:delText xml:space="preserve">firm </w:delText>
        </w:r>
      </w:del>
      <w:ins w:id="709" w:author="Bori" w:date="2020-04-20T13:46:00Z">
        <w:r>
          <w:rPr>
            <w:rFonts w:ascii="Times New Roman" w:eastAsia="Times New Roman" w:hAnsi="Times New Roman" w:cs="Times New Roman"/>
            <w:sz w:val="24"/>
            <w:szCs w:val="24"/>
            <w:lang w:val="en-GB"/>
          </w:rPr>
          <w:t xml:space="preserve">company </w:t>
        </w:r>
      </w:ins>
      <w:r>
        <w:rPr>
          <w:rFonts w:ascii="Times New Roman" w:eastAsia="Times New Roman" w:hAnsi="Times New Roman" w:cs="Times New Roman"/>
          <w:sz w:val="24"/>
          <w:szCs w:val="24"/>
          <w:lang w:val="en-GB"/>
        </w:rPr>
        <w:t xml:space="preserve">market competition was allowed. Although central planners remained the architects of the economy, enterprises were granted more autonomy in several aspects of their business operations. During </w:t>
      </w:r>
      <w:del w:id="710" w:author="Bori" w:date="2020-04-20T13:46:00Z">
        <w:r>
          <w:rPr>
            <w:rFonts w:ascii="Times New Roman" w:eastAsia="Times New Roman" w:hAnsi="Times New Roman" w:cs="Times New Roman"/>
            <w:sz w:val="24"/>
            <w:szCs w:val="24"/>
            <w:lang w:val="en-GB"/>
          </w:rPr>
          <w:delText xml:space="preserve">a </w:delText>
        </w:r>
      </w:del>
      <w:ins w:id="711" w:author="Bori" w:date="2020-04-20T13:46:00Z">
        <w:r>
          <w:rPr>
            <w:rFonts w:ascii="Times New Roman" w:eastAsia="Times New Roman" w:hAnsi="Times New Roman" w:cs="Times New Roman"/>
            <w:sz w:val="24"/>
            <w:szCs w:val="24"/>
            <w:lang w:val="en-GB"/>
          </w:rPr>
          <w:t xml:space="preserve">its 1965 </w:t>
        </w:r>
      </w:ins>
      <w:r>
        <w:rPr>
          <w:rFonts w:ascii="Times New Roman" w:eastAsia="Times New Roman" w:hAnsi="Times New Roman" w:cs="Times New Roman"/>
          <w:sz w:val="24"/>
          <w:szCs w:val="24"/>
          <w:lang w:val="en-GB"/>
        </w:rPr>
        <w:t xml:space="preserve">visit </w:t>
      </w:r>
      <w:del w:id="712" w:author="Bori" w:date="2020-04-20T13:46:00Z">
        <w:r>
          <w:rPr>
            <w:rFonts w:ascii="Times New Roman" w:eastAsia="Times New Roman" w:hAnsi="Times New Roman" w:cs="Times New Roman"/>
            <w:sz w:val="24"/>
            <w:szCs w:val="24"/>
            <w:lang w:val="en-GB"/>
          </w:rPr>
          <w:delText xml:space="preserve">in </w:delText>
        </w:r>
      </w:del>
      <w:ins w:id="713" w:author="Bori" w:date="2020-04-20T13:46: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the GDR</w:t>
      </w:r>
      <w:del w:id="714" w:author="Bori" w:date="2020-04-20T13:46:00Z">
        <w:r>
          <w:rPr>
            <w:rFonts w:ascii="Times New Roman" w:eastAsia="Times New Roman" w:hAnsi="Times New Roman" w:cs="Times New Roman"/>
            <w:sz w:val="24"/>
            <w:szCs w:val="24"/>
            <w:lang w:val="en-GB"/>
          </w:rPr>
          <w:delText xml:space="preserve"> in 1965</w:delText>
        </w:r>
      </w:del>
      <w:r>
        <w:rPr>
          <w:rFonts w:ascii="Times New Roman" w:eastAsia="Times New Roman" w:hAnsi="Times New Roman" w:cs="Times New Roman"/>
          <w:sz w:val="24"/>
          <w:szCs w:val="24"/>
          <w:lang w:val="en-GB"/>
        </w:rPr>
        <w:t xml:space="preserve">, a study delegation of the SKJ detected a lack of attempts to reshape </w:t>
      </w:r>
      <w:ins w:id="715" w:author="Bori" w:date="2020-04-20T13:46: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social relations in the framework of the NÖSPL. Still, it was highlighted that the </w:t>
      </w:r>
      <w:del w:id="716" w:author="Bori" w:date="2020-04-20T13:47:00Z">
        <w:r>
          <w:rPr>
            <w:rFonts w:ascii="Times New Roman" w:eastAsia="Times New Roman" w:hAnsi="Times New Roman" w:cs="Times New Roman"/>
            <w:sz w:val="24"/>
            <w:szCs w:val="24"/>
            <w:lang w:val="en-GB"/>
          </w:rPr>
          <w:delText>‘</w:delText>
        </w:r>
      </w:del>
      <w:ins w:id="717" w:author="Bori" w:date="2020-04-20T13:4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first steps </w:t>
      </w:r>
      <w:del w:id="718" w:author="Bori" w:date="2020-04-20T13:47:00Z">
        <w:r>
          <w:rPr>
            <w:rFonts w:ascii="Times New Roman" w:eastAsia="Times New Roman" w:hAnsi="Times New Roman" w:cs="Times New Roman"/>
            <w:sz w:val="24"/>
            <w:szCs w:val="24"/>
            <w:lang w:val="en-GB"/>
          </w:rPr>
          <w:delText xml:space="preserve">of </w:delText>
        </w:r>
      </w:del>
      <w:ins w:id="719" w:author="Bori" w:date="2020-04-20T13:47:00Z">
        <w:r>
          <w:rPr>
            <w:rFonts w:ascii="Times New Roman" w:eastAsia="Times New Roman" w:hAnsi="Times New Roman" w:cs="Times New Roman"/>
            <w:sz w:val="24"/>
            <w:szCs w:val="24"/>
            <w:lang w:val="en-GB"/>
          </w:rPr>
          <w:t xml:space="preserve">towards </w:t>
        </w:r>
      </w:ins>
      <w:r>
        <w:rPr>
          <w:rFonts w:ascii="Times New Roman" w:eastAsia="Times New Roman" w:hAnsi="Times New Roman" w:cs="Times New Roman"/>
          <w:sz w:val="24"/>
          <w:szCs w:val="24"/>
          <w:lang w:val="en-GB"/>
        </w:rPr>
        <w:t>decentralisation</w:t>
      </w:r>
      <w:del w:id="720" w:author="Bori" w:date="2020-04-20T13:47:00Z">
        <w:r>
          <w:rPr>
            <w:rFonts w:ascii="Times New Roman" w:eastAsia="Times New Roman" w:hAnsi="Times New Roman" w:cs="Times New Roman"/>
            <w:sz w:val="24"/>
            <w:szCs w:val="24"/>
            <w:lang w:val="en-GB"/>
          </w:rPr>
          <w:delText>’</w:delText>
        </w:r>
      </w:del>
      <w:ins w:id="721" w:author="Bori" w:date="2020-04-20T13:4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del w:id="722" w:author="Bori" w:date="2020-04-20T13:47:00Z">
        <w:r>
          <w:rPr>
            <w:rFonts w:ascii="Times New Roman" w:eastAsia="Times New Roman" w:hAnsi="Times New Roman" w:cs="Times New Roman"/>
            <w:sz w:val="24"/>
            <w:szCs w:val="24"/>
            <w:lang w:val="en-GB"/>
          </w:rPr>
          <w:delText xml:space="preserve">were </w:delText>
        </w:r>
      </w:del>
      <w:ins w:id="723" w:author="Bori" w:date="2020-04-20T13:47:00Z">
        <w:r>
          <w:rPr>
            <w:rFonts w:ascii="Times New Roman" w:eastAsia="Times New Roman" w:hAnsi="Times New Roman" w:cs="Times New Roman"/>
            <w:sz w:val="24"/>
            <w:szCs w:val="24"/>
            <w:lang w:val="en-GB"/>
          </w:rPr>
          <w:t xml:space="preserve">had been </w:t>
        </w:r>
      </w:ins>
      <w:r>
        <w:rPr>
          <w:rFonts w:ascii="Times New Roman" w:eastAsia="Times New Roman" w:hAnsi="Times New Roman" w:cs="Times New Roman"/>
          <w:sz w:val="24"/>
          <w:szCs w:val="24"/>
          <w:lang w:val="en-GB"/>
        </w:rPr>
        <w:t>taken.</w:t>
      </w:r>
      <w:r>
        <w:rPr>
          <w:rStyle w:val="Sidrosprotneopombe"/>
          <w:rFonts w:ascii="Times New Roman" w:eastAsia="Times New Roman" w:hAnsi="Times New Roman" w:cs="Times New Roman"/>
          <w:sz w:val="24"/>
          <w:szCs w:val="24"/>
          <w:lang w:val="en-GB"/>
        </w:rPr>
        <w:footnoteReference w:id="30"/>
      </w:r>
    </w:p>
    <w:p w14:paraId="46BD11D1"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Despite </w:t>
      </w:r>
      <w:del w:id="724" w:author="Bori" w:date="2020-04-20T13:47:00Z">
        <w:r>
          <w:rPr>
            <w:rFonts w:ascii="Times New Roman" w:eastAsia="Times New Roman" w:hAnsi="Times New Roman" w:cs="Times New Roman"/>
            <w:sz w:val="24"/>
            <w:szCs w:val="24"/>
            <w:lang w:val="en-GB"/>
          </w:rPr>
          <w:delText xml:space="preserve">initial </w:delText>
        </w:r>
      </w:del>
      <w:ins w:id="725" w:author="Bori" w:date="2020-04-20T13:47: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positive</w:t>
      </w:r>
      <w:ins w:id="726" w:author="Bori" w:date="2020-04-20T13:47:00Z">
        <w:r>
          <w:rPr>
            <w:rFonts w:ascii="Times New Roman" w:eastAsia="Times New Roman" w:hAnsi="Times New Roman" w:cs="Times New Roman"/>
            <w:sz w:val="24"/>
            <w:szCs w:val="24"/>
            <w:lang w:val="en-GB"/>
          </w:rPr>
          <w:t xml:space="preserve"> initial</w:t>
        </w:r>
      </w:ins>
      <w:r>
        <w:rPr>
          <w:rFonts w:ascii="Times New Roman" w:eastAsia="Times New Roman" w:hAnsi="Times New Roman" w:cs="Times New Roman"/>
          <w:sz w:val="24"/>
          <w:szCs w:val="24"/>
          <w:lang w:val="en-GB"/>
        </w:rPr>
        <w:t xml:space="preserve"> results, it turned out that the NÖSPL / ÖSS would not be the way in which the SED could fulfil its </w:t>
      </w:r>
      <w:ins w:id="727" w:author="Bori" w:date="2020-04-20T13:48:00Z">
        <w:r>
          <w:rPr>
            <w:rFonts w:ascii="Times New Roman" w:eastAsia="Times New Roman" w:hAnsi="Times New Roman" w:cs="Times New Roman"/>
            <w:sz w:val="24"/>
            <w:szCs w:val="24"/>
            <w:lang w:val="en-GB"/>
          </w:rPr>
          <w:t>goal of</w:t>
        </w:r>
      </w:ins>
      <w:del w:id="728" w:author="Bori" w:date="2020-04-20T13:48:00Z">
        <w:r>
          <w:rPr>
            <w:rFonts w:ascii="Times New Roman" w:eastAsia="Times New Roman" w:hAnsi="Times New Roman" w:cs="Times New Roman"/>
            <w:sz w:val="24"/>
            <w:szCs w:val="24"/>
            <w:lang w:val="en-GB"/>
          </w:rPr>
          <w:delText>aim:</w:delText>
        </w:r>
      </w:del>
      <w:r>
        <w:rPr>
          <w:rFonts w:ascii="Times New Roman" w:eastAsia="Times New Roman" w:hAnsi="Times New Roman" w:cs="Times New Roman"/>
          <w:sz w:val="24"/>
          <w:szCs w:val="24"/>
          <w:lang w:val="en-GB"/>
        </w:rPr>
        <w:t xml:space="preserve"> surpassing the West German economy. The planned economic dash through mass investments</w:t>
      </w:r>
      <w:ins w:id="729" w:author="Bori" w:date="2020-04-20T13:48:00Z">
        <w:r>
          <w:rPr>
            <w:rFonts w:ascii="Times New Roman" w:eastAsia="Times New Roman" w:hAnsi="Times New Roman" w:cs="Times New Roman"/>
            <w:sz w:val="24"/>
            <w:szCs w:val="24"/>
            <w:lang w:val="en-GB"/>
          </w:rPr>
          <w:t xml:space="preserve"> –</w:t>
        </w:r>
      </w:ins>
      <w:del w:id="730" w:author="Bori" w:date="2020-04-20T13:48: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w:t>
      </w:r>
      <w:del w:id="731" w:author="Bori" w:date="2020-04-20T13:49:00Z">
        <w:r>
          <w:rPr>
            <w:rFonts w:ascii="Times New Roman" w:eastAsia="Times New Roman" w:hAnsi="Times New Roman" w:cs="Times New Roman"/>
            <w:sz w:val="24"/>
            <w:szCs w:val="24"/>
            <w:lang w:val="en-GB"/>
          </w:rPr>
          <w:delText>among others</w:delText>
        </w:r>
      </w:del>
      <w:ins w:id="732" w:author="Bori" w:date="2020-04-20T13:49:00Z">
        <w:r>
          <w:rPr>
            <w:rFonts w:ascii="Times New Roman" w:eastAsia="Times New Roman" w:hAnsi="Times New Roman" w:cs="Times New Roman"/>
            <w:sz w:val="24"/>
            <w:szCs w:val="24"/>
            <w:lang w:val="en-GB"/>
          </w:rPr>
          <w:t>also</w:t>
        </w:r>
      </w:ins>
      <w:r>
        <w:rPr>
          <w:rFonts w:ascii="Times New Roman" w:eastAsia="Times New Roman" w:hAnsi="Times New Roman" w:cs="Times New Roman"/>
          <w:sz w:val="24"/>
          <w:szCs w:val="24"/>
          <w:lang w:val="en-GB"/>
        </w:rPr>
        <w:t xml:space="preserve"> to enable a curious temporary import boom from the FRG</w:t>
      </w:r>
      <w:del w:id="733" w:author="Bori" w:date="2020-04-20T13:49:00Z">
        <w:r>
          <w:rPr>
            <w:rFonts w:ascii="Times New Roman" w:eastAsia="Times New Roman" w:hAnsi="Times New Roman" w:cs="Times New Roman"/>
            <w:sz w:val="24"/>
            <w:szCs w:val="24"/>
            <w:lang w:val="en-GB"/>
          </w:rPr>
          <w:delText>,</w:delText>
        </w:r>
      </w:del>
      <w:ins w:id="734" w:author="Bori" w:date="2020-04-20T13:49: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never reached its envisioned second phase and thus resulted in </w:t>
      </w:r>
      <w:del w:id="735" w:author="Bori" w:date="2020-04-20T13:49:00Z">
        <w:r>
          <w:rPr>
            <w:rFonts w:ascii="Times New Roman" w:eastAsia="Times New Roman" w:hAnsi="Times New Roman" w:cs="Times New Roman"/>
            <w:sz w:val="24"/>
            <w:szCs w:val="24"/>
            <w:lang w:val="en-GB"/>
          </w:rPr>
          <w:delText xml:space="preserve">more </w:delText>
        </w:r>
      </w:del>
      <w:ins w:id="736" w:author="Bori" w:date="2020-04-20T13:49:00Z">
        <w:r>
          <w:rPr>
            <w:rFonts w:ascii="Times New Roman" w:eastAsia="Times New Roman" w:hAnsi="Times New Roman" w:cs="Times New Roman"/>
            <w:sz w:val="24"/>
            <w:szCs w:val="24"/>
            <w:lang w:val="en-GB"/>
          </w:rPr>
          <w:t xml:space="preserve">increased </w:t>
        </w:r>
      </w:ins>
      <w:r>
        <w:rPr>
          <w:rFonts w:ascii="Times New Roman" w:eastAsia="Times New Roman" w:hAnsi="Times New Roman" w:cs="Times New Roman"/>
          <w:sz w:val="24"/>
          <w:szCs w:val="24"/>
          <w:lang w:val="en-GB"/>
        </w:rPr>
        <w:t xml:space="preserve">dependence on the West German economy. As early as </w:t>
      </w:r>
      <w:ins w:id="737" w:author="Bori" w:date="2020-04-20T13:49:00Z">
        <w:r>
          <w:rPr>
            <w:rFonts w:ascii="Times New Roman" w:eastAsia="Times New Roman" w:hAnsi="Times New Roman" w:cs="Times New Roman"/>
            <w:sz w:val="24"/>
            <w:szCs w:val="24"/>
            <w:lang w:val="en-GB"/>
          </w:rPr>
          <w:t xml:space="preserve">in </w:t>
        </w:r>
      </w:ins>
      <w:r>
        <w:rPr>
          <w:rFonts w:ascii="Times New Roman" w:eastAsia="Times New Roman" w:hAnsi="Times New Roman" w:cs="Times New Roman"/>
          <w:sz w:val="24"/>
          <w:szCs w:val="24"/>
          <w:lang w:val="en-GB"/>
        </w:rPr>
        <w:t xml:space="preserve">February 1968, the SKJ </w:t>
      </w:r>
      <w:del w:id="738" w:author="Bori" w:date="2020-04-20T13:49:00Z">
        <w:r>
          <w:rPr>
            <w:rFonts w:ascii="Times New Roman" w:eastAsia="Times New Roman" w:hAnsi="Times New Roman" w:cs="Times New Roman"/>
            <w:sz w:val="24"/>
            <w:szCs w:val="24"/>
            <w:lang w:val="en-GB"/>
          </w:rPr>
          <w:delText xml:space="preserve">was </w:delText>
        </w:r>
      </w:del>
      <w:ins w:id="739" w:author="Bori" w:date="2020-04-20T13:49:00Z">
        <w:r>
          <w:rPr>
            <w:rFonts w:ascii="Times New Roman" w:eastAsia="Times New Roman" w:hAnsi="Times New Roman" w:cs="Times New Roman"/>
            <w:sz w:val="24"/>
            <w:szCs w:val="24"/>
            <w:lang w:val="en-GB"/>
          </w:rPr>
          <w:t xml:space="preserve">became </w:t>
        </w:r>
      </w:ins>
      <w:r>
        <w:rPr>
          <w:rFonts w:ascii="Times New Roman" w:eastAsia="Times New Roman" w:hAnsi="Times New Roman" w:cs="Times New Roman"/>
          <w:sz w:val="24"/>
          <w:szCs w:val="24"/>
          <w:lang w:val="en-GB"/>
        </w:rPr>
        <w:t>aware of Honecker’s discontent with the ÖSS</w:t>
      </w:r>
      <w:del w:id="740" w:author="Bori" w:date="2020-04-20T13:49: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and </w:t>
      </w:r>
      <w:del w:id="741" w:author="Bori" w:date="2020-04-20T13:50:00Z">
        <w:r>
          <w:rPr>
            <w:rFonts w:ascii="Times New Roman" w:eastAsia="Times New Roman" w:hAnsi="Times New Roman" w:cs="Times New Roman"/>
            <w:sz w:val="24"/>
            <w:szCs w:val="24"/>
            <w:lang w:val="en-GB"/>
          </w:rPr>
          <w:delText>related to this</w:delText>
        </w:r>
      </w:del>
      <w:ins w:id="742" w:author="Bori" w:date="2020-04-20T13:50:00Z">
        <w:r>
          <w:rPr>
            <w:rFonts w:ascii="Times New Roman" w:eastAsia="Times New Roman" w:hAnsi="Times New Roman" w:cs="Times New Roman"/>
            <w:sz w:val="24"/>
            <w:szCs w:val="24"/>
            <w:lang w:val="en-GB"/>
          </w:rPr>
          <w:t>believed that</w:t>
        </w:r>
      </w:ins>
      <w:r>
        <w:rPr>
          <w:rFonts w:ascii="Times New Roman" w:eastAsia="Times New Roman" w:hAnsi="Times New Roman" w:cs="Times New Roman"/>
          <w:sz w:val="24"/>
          <w:szCs w:val="24"/>
          <w:lang w:val="en-GB"/>
        </w:rPr>
        <w:t xml:space="preserve"> the performance of the East German economy and forms of decentralisation</w:t>
      </w:r>
      <w:ins w:id="743" w:author="Bori" w:date="2020-04-20T13:50:00Z">
        <w:r>
          <w:rPr>
            <w:rFonts w:ascii="Times New Roman" w:eastAsia="Times New Roman" w:hAnsi="Times New Roman" w:cs="Times New Roman"/>
            <w:sz w:val="24"/>
            <w:szCs w:val="24"/>
            <w:lang w:val="en-GB"/>
          </w:rPr>
          <w:t xml:space="preserve"> was related to that</w:t>
        </w:r>
      </w:ins>
      <w:r>
        <w:rPr>
          <w:rFonts w:ascii="Times New Roman" w:eastAsia="Times New Roman" w:hAnsi="Times New Roman" w:cs="Times New Roman"/>
          <w:sz w:val="24"/>
          <w:szCs w:val="24"/>
          <w:lang w:val="en-GB"/>
        </w:rPr>
        <w:t xml:space="preserve">. The </w:t>
      </w:r>
      <w:del w:id="744" w:author="Bori" w:date="2020-04-20T14:07:00Z">
        <w:r>
          <w:rPr>
            <w:rFonts w:ascii="Times New Roman" w:eastAsia="Times New Roman" w:hAnsi="Times New Roman" w:cs="Times New Roman"/>
            <w:sz w:val="24"/>
            <w:szCs w:val="24"/>
            <w:lang w:val="en-GB"/>
          </w:rPr>
          <w:delText xml:space="preserve">statements </w:delText>
        </w:r>
      </w:del>
      <w:ins w:id="745" w:author="Bori" w:date="2020-04-20T14:07:00Z">
        <w:r>
          <w:rPr>
            <w:rFonts w:ascii="Times New Roman" w:eastAsia="Times New Roman" w:hAnsi="Times New Roman" w:cs="Times New Roman"/>
            <w:sz w:val="24"/>
            <w:szCs w:val="24"/>
            <w:lang w:val="en-GB"/>
          </w:rPr>
          <w:t xml:space="preserve">way </w:t>
        </w:r>
      </w:ins>
      <w:r>
        <w:rPr>
          <w:rFonts w:ascii="Times New Roman" w:eastAsia="Times New Roman" w:hAnsi="Times New Roman" w:cs="Times New Roman"/>
          <w:sz w:val="24"/>
          <w:szCs w:val="24"/>
          <w:lang w:val="en-GB"/>
        </w:rPr>
        <w:t xml:space="preserve">in which </w:t>
      </w:r>
      <w:del w:id="746" w:author="Bori" w:date="2020-04-20T13:51:00Z">
        <w:r>
          <w:rPr>
            <w:rFonts w:ascii="Times New Roman" w:eastAsia="Times New Roman" w:hAnsi="Times New Roman" w:cs="Times New Roman"/>
            <w:sz w:val="24"/>
            <w:szCs w:val="24"/>
            <w:lang w:val="en-GB"/>
          </w:rPr>
          <w:delText xml:space="preserve">he </w:delText>
        </w:r>
      </w:del>
      <w:ins w:id="747" w:author="Bori" w:date="2020-04-20T13:51:00Z">
        <w:r>
          <w:rPr>
            <w:rFonts w:ascii="Times New Roman" w:eastAsia="Times New Roman" w:hAnsi="Times New Roman" w:cs="Times New Roman"/>
            <w:sz w:val="24"/>
            <w:szCs w:val="24"/>
            <w:lang w:val="en-GB"/>
          </w:rPr>
          <w:t xml:space="preserve">Honecker </w:t>
        </w:r>
      </w:ins>
      <w:r>
        <w:rPr>
          <w:rFonts w:ascii="Times New Roman" w:eastAsia="Times New Roman" w:hAnsi="Times New Roman" w:cs="Times New Roman"/>
          <w:sz w:val="24"/>
          <w:szCs w:val="24"/>
          <w:lang w:val="en-GB"/>
        </w:rPr>
        <w:t xml:space="preserve">expressed that opinion </w:t>
      </w:r>
      <w:del w:id="748" w:author="Bori" w:date="2020-04-20T14:07:00Z">
        <w:r>
          <w:rPr>
            <w:rFonts w:ascii="Times New Roman" w:eastAsia="Times New Roman" w:hAnsi="Times New Roman" w:cs="Times New Roman"/>
            <w:sz w:val="24"/>
            <w:szCs w:val="24"/>
            <w:lang w:val="en-GB"/>
          </w:rPr>
          <w:delText xml:space="preserve">were </w:delText>
        </w:r>
      </w:del>
      <w:ins w:id="749" w:author="Bori" w:date="2020-04-20T14:07:00Z">
        <w:r>
          <w:rPr>
            <w:rFonts w:ascii="Times New Roman" w:eastAsia="Times New Roman" w:hAnsi="Times New Roman" w:cs="Times New Roman"/>
            <w:sz w:val="24"/>
            <w:szCs w:val="24"/>
            <w:lang w:val="en-GB"/>
          </w:rPr>
          <w:t xml:space="preserve">was </w:t>
        </w:r>
      </w:ins>
      <w:r>
        <w:rPr>
          <w:rFonts w:ascii="Times New Roman" w:eastAsia="Times New Roman" w:hAnsi="Times New Roman" w:cs="Times New Roman"/>
          <w:sz w:val="24"/>
          <w:szCs w:val="24"/>
          <w:lang w:val="en-GB"/>
        </w:rPr>
        <w:t>interpreted as</w:t>
      </w:r>
      <w:ins w:id="750" w:author="Bori" w:date="2020-04-20T14:07:00Z">
        <w:r>
          <w:rPr>
            <w:rFonts w:ascii="Times New Roman" w:eastAsia="Times New Roman" w:hAnsi="Times New Roman" w:cs="Times New Roman"/>
            <w:sz w:val="24"/>
            <w:szCs w:val="24"/>
            <w:lang w:val="en-GB"/>
          </w:rPr>
          <w:t xml:space="preserve"> an</w:t>
        </w:r>
      </w:ins>
      <w:r>
        <w:rPr>
          <w:rFonts w:ascii="Times New Roman" w:eastAsia="Times New Roman" w:hAnsi="Times New Roman" w:cs="Times New Roman"/>
          <w:sz w:val="24"/>
          <w:szCs w:val="24"/>
          <w:lang w:val="en-GB"/>
        </w:rPr>
        <w:t xml:space="preserve"> </w:t>
      </w:r>
      <w:del w:id="751" w:author="Bori" w:date="2020-04-20T13:51:00Z">
        <w:r>
          <w:rPr>
            <w:rFonts w:ascii="Times New Roman" w:eastAsia="Times New Roman" w:hAnsi="Times New Roman" w:cs="Times New Roman"/>
            <w:sz w:val="24"/>
            <w:szCs w:val="24"/>
            <w:lang w:val="en-GB"/>
          </w:rPr>
          <w:delText>‘</w:delText>
        </w:r>
      </w:del>
      <w:ins w:id="752" w:author="Bori" w:date="2020-04-20T13:5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indirect polemic</w:t>
      </w:r>
      <w:del w:id="753" w:author="Bori" w:date="2020-04-20T14:07:00Z">
        <w:r>
          <w:rPr>
            <w:rFonts w:ascii="Times New Roman" w:eastAsia="Times New Roman" w:hAnsi="Times New Roman" w:cs="Times New Roman"/>
            <w:sz w:val="24"/>
            <w:szCs w:val="24"/>
            <w:lang w:val="en-GB"/>
          </w:rPr>
          <w:delText>s</w:delText>
        </w:r>
      </w:del>
      <w:del w:id="754" w:author="Bori" w:date="2020-04-20T13:51:00Z">
        <w:r>
          <w:rPr>
            <w:rFonts w:ascii="Times New Roman" w:eastAsia="Times New Roman" w:hAnsi="Times New Roman" w:cs="Times New Roman"/>
            <w:sz w:val="24"/>
            <w:szCs w:val="24"/>
            <w:lang w:val="en-GB"/>
          </w:rPr>
          <w:delText>’</w:delText>
        </w:r>
      </w:del>
      <w:ins w:id="755" w:author="Bori" w:date="2020-04-20T13:5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del w:id="756" w:author="Bori" w:date="2020-04-20T13:51:00Z">
        <w:r>
          <w:rPr>
            <w:rFonts w:ascii="Times New Roman" w:eastAsia="Times New Roman" w:hAnsi="Times New Roman" w:cs="Times New Roman"/>
            <w:sz w:val="24"/>
            <w:szCs w:val="24"/>
            <w:lang w:val="en-GB"/>
          </w:rPr>
          <w:delText>against</w:delText>
        </w:r>
      </w:del>
      <w:ins w:id="757" w:author="Bori" w:date="2020-04-20T13:51:00Z">
        <w:r>
          <w:rPr>
            <w:rFonts w:ascii="Times New Roman" w:eastAsia="Times New Roman" w:hAnsi="Times New Roman" w:cs="Times New Roman"/>
            <w:sz w:val="24"/>
            <w:szCs w:val="24"/>
            <w:lang w:val="en-GB"/>
          </w:rPr>
          <w:t>with</w:t>
        </w:r>
      </w:ins>
      <w:r>
        <w:rPr>
          <w:rFonts w:ascii="Times New Roman" w:eastAsia="Times New Roman" w:hAnsi="Times New Roman" w:cs="Times New Roman"/>
          <w:sz w:val="24"/>
          <w:szCs w:val="24"/>
          <w:lang w:val="en-GB"/>
        </w:rPr>
        <w:t xml:space="preserve"> the Yugoslav system. Honecker’s personality was a worrying factor too: he was characterised as a </w:t>
      </w:r>
      <w:del w:id="758" w:author="Bori" w:date="2020-04-20T13:51:00Z">
        <w:r>
          <w:rPr>
            <w:rFonts w:ascii="Times New Roman" w:eastAsia="Times New Roman" w:hAnsi="Times New Roman" w:cs="Times New Roman"/>
            <w:sz w:val="24"/>
            <w:szCs w:val="24"/>
            <w:lang w:val="en-GB"/>
          </w:rPr>
          <w:delText>‘</w:delText>
        </w:r>
      </w:del>
      <w:ins w:id="759" w:author="Bori" w:date="2020-04-20T13:5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rigid and unyielding bureaucrat</w:t>
      </w:r>
      <w:del w:id="760" w:author="Bori" w:date="2020-04-20T13:51:00Z">
        <w:r>
          <w:rPr>
            <w:rFonts w:ascii="Times New Roman" w:eastAsia="Times New Roman" w:hAnsi="Times New Roman" w:cs="Times New Roman"/>
            <w:sz w:val="24"/>
            <w:szCs w:val="24"/>
            <w:lang w:val="en-GB"/>
          </w:rPr>
          <w:delText>’</w:delText>
        </w:r>
      </w:del>
      <w:ins w:id="761" w:author="Bori" w:date="2020-04-20T13:51: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31"/>
      </w:r>
      <w:r>
        <w:rPr>
          <w:rFonts w:ascii="Times New Roman" w:eastAsia="Times New Roman" w:hAnsi="Times New Roman" w:cs="Times New Roman"/>
          <w:sz w:val="24"/>
          <w:szCs w:val="24"/>
          <w:lang w:val="en-GB"/>
        </w:rPr>
        <w:t xml:space="preserve"> When it comes to the SKJ’s </w:t>
      </w:r>
      <w:del w:id="764" w:author="Bori" w:date="2020-04-20T13:51:00Z">
        <w:r>
          <w:rPr>
            <w:rFonts w:ascii="Times New Roman" w:eastAsia="Times New Roman" w:hAnsi="Times New Roman" w:cs="Times New Roman"/>
            <w:sz w:val="24"/>
            <w:szCs w:val="24"/>
            <w:lang w:val="en-GB"/>
          </w:rPr>
          <w:delText>worries over</w:delText>
        </w:r>
      </w:del>
      <w:ins w:id="765" w:author="Bori" w:date="2020-04-20T13:51:00Z">
        <w:r>
          <w:rPr>
            <w:rFonts w:ascii="Times New Roman" w:eastAsia="Times New Roman" w:hAnsi="Times New Roman" w:cs="Times New Roman"/>
            <w:sz w:val="24"/>
            <w:szCs w:val="24"/>
            <w:lang w:val="en-GB"/>
          </w:rPr>
          <w:t xml:space="preserve">concerns </w:t>
        </w:r>
      </w:ins>
      <w:ins w:id="766" w:author="Bori" w:date="2020-04-20T14:08:00Z">
        <w:r>
          <w:rPr>
            <w:rFonts w:ascii="Times New Roman" w:eastAsia="Times New Roman" w:hAnsi="Times New Roman" w:cs="Times New Roman"/>
            <w:sz w:val="24"/>
            <w:szCs w:val="24"/>
            <w:lang w:val="en-GB"/>
          </w:rPr>
          <w:t>regarding</w:t>
        </w:r>
      </w:ins>
      <w:r>
        <w:rPr>
          <w:rFonts w:ascii="Times New Roman" w:eastAsia="Times New Roman" w:hAnsi="Times New Roman" w:cs="Times New Roman"/>
          <w:sz w:val="24"/>
          <w:szCs w:val="24"/>
          <w:lang w:val="en-GB"/>
        </w:rPr>
        <w:t xml:space="preserve"> the total abandonment of policy directions that underlay the NÖSPL / ÖSS, the role of Günter Mittag was highlighted. Mittag had been among the main architects of the reforms. </w:t>
      </w:r>
      <w:del w:id="767" w:author="Bori" w:date="2020-04-20T13:52:00Z">
        <w:r>
          <w:rPr>
            <w:rFonts w:ascii="Times New Roman" w:eastAsia="Times New Roman" w:hAnsi="Times New Roman" w:cs="Times New Roman"/>
            <w:sz w:val="24"/>
            <w:szCs w:val="24"/>
            <w:lang w:val="en-GB"/>
          </w:rPr>
          <w:delText>Each other</w:delText>
        </w:r>
      </w:del>
      <w:ins w:id="768" w:author="Bori" w:date="2020-04-20T13:52:00Z">
        <w:r>
          <w:rPr>
            <w:rFonts w:ascii="Times New Roman" w:eastAsia="Times New Roman" w:hAnsi="Times New Roman" w:cs="Times New Roman"/>
            <w:sz w:val="24"/>
            <w:szCs w:val="24"/>
            <w:lang w:val="en-GB"/>
          </w:rPr>
          <w:t>The mutually</w:t>
        </w:r>
      </w:ins>
      <w:ins w:id="769" w:author="Bori" w:date="2020-04-20T14:08:00Z">
        <w:r>
          <w:rPr>
            <w:rFonts w:ascii="Times New Roman" w:eastAsia="Times New Roman" w:hAnsi="Times New Roman" w:cs="Times New Roman"/>
            <w:sz w:val="24"/>
            <w:szCs w:val="24"/>
            <w:lang w:val="en-GB"/>
          </w:rPr>
          <w:t xml:space="preserve"> </w:t>
        </w:r>
      </w:ins>
      <w:del w:id="770" w:author="Bori" w:date="2020-04-20T13:52: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opposing circles that started to emerge </w:t>
      </w:r>
      <w:del w:id="771" w:author="Bori" w:date="2020-04-20T13:52:00Z">
        <w:r>
          <w:rPr>
            <w:rFonts w:ascii="Times New Roman" w:eastAsia="Times New Roman" w:hAnsi="Times New Roman" w:cs="Times New Roman"/>
            <w:sz w:val="24"/>
            <w:szCs w:val="24"/>
            <w:lang w:val="en-GB"/>
          </w:rPr>
          <w:delText xml:space="preserve">surrounding </w:delText>
        </w:r>
      </w:del>
      <w:ins w:id="772" w:author="Bori" w:date="2020-04-20T13:52:00Z">
        <w:r>
          <w:rPr>
            <w:rFonts w:ascii="Times New Roman" w:eastAsia="Times New Roman" w:hAnsi="Times New Roman" w:cs="Times New Roman"/>
            <w:sz w:val="24"/>
            <w:szCs w:val="24"/>
            <w:lang w:val="en-GB"/>
          </w:rPr>
          <w:t xml:space="preserve">and surrounded </w:t>
        </w:r>
      </w:ins>
      <w:del w:id="773" w:author="Bori" w:date="2020-04-20T13:52:00Z">
        <w:r>
          <w:rPr>
            <w:rFonts w:ascii="Times New Roman" w:eastAsia="Times New Roman" w:hAnsi="Times New Roman" w:cs="Times New Roman"/>
            <w:sz w:val="24"/>
            <w:szCs w:val="24"/>
            <w:lang w:val="en-GB"/>
          </w:rPr>
          <w:delText xml:space="preserve">on the one hand </w:delText>
        </w:r>
      </w:del>
      <w:r>
        <w:rPr>
          <w:rFonts w:ascii="Times New Roman" w:eastAsia="Times New Roman" w:hAnsi="Times New Roman" w:cs="Times New Roman"/>
          <w:sz w:val="24"/>
          <w:szCs w:val="24"/>
          <w:lang w:val="en-GB"/>
        </w:rPr>
        <w:t>Ulbricht</w:t>
      </w:r>
      <w:ins w:id="774" w:author="Bori" w:date="2020-04-20T14:08:00Z">
        <w:r>
          <w:rPr>
            <w:rFonts w:ascii="Times New Roman" w:eastAsia="Times New Roman" w:hAnsi="Times New Roman" w:cs="Times New Roman"/>
            <w:sz w:val="24"/>
            <w:szCs w:val="24"/>
            <w:lang w:val="en-GB"/>
          </w:rPr>
          <w:t>,</w:t>
        </w:r>
      </w:ins>
      <w:ins w:id="775" w:author="Bori" w:date="2020-04-20T13:52:00Z">
        <w:r>
          <w:rPr>
            <w:rFonts w:ascii="Times New Roman" w:eastAsia="Times New Roman" w:hAnsi="Times New Roman" w:cs="Times New Roman"/>
            <w:sz w:val="24"/>
            <w:szCs w:val="24"/>
            <w:lang w:val="en-GB"/>
          </w:rPr>
          <w:t xml:space="preserve"> </w:t>
        </w:r>
      </w:ins>
      <w:ins w:id="776" w:author="Bori" w:date="2020-04-20T13:53:00Z">
        <w:r>
          <w:rPr>
            <w:rFonts w:ascii="Times New Roman" w:eastAsia="Times New Roman" w:hAnsi="Times New Roman" w:cs="Times New Roman"/>
            <w:sz w:val="24"/>
            <w:szCs w:val="24"/>
            <w:lang w:val="en-GB"/>
          </w:rPr>
          <w:t>on the one hand</w:t>
        </w:r>
      </w:ins>
      <w:ins w:id="777" w:author="Bori" w:date="2020-04-20T14:0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and </w:t>
      </w:r>
      <w:del w:id="778" w:author="Bori" w:date="2020-04-20T13:53:00Z">
        <w:r>
          <w:rPr>
            <w:rFonts w:ascii="Times New Roman" w:eastAsia="Times New Roman" w:hAnsi="Times New Roman" w:cs="Times New Roman"/>
            <w:sz w:val="24"/>
            <w:szCs w:val="24"/>
            <w:lang w:val="en-GB"/>
          </w:rPr>
          <w:delText xml:space="preserve">on the other </w:delText>
        </w:r>
      </w:del>
      <w:r>
        <w:rPr>
          <w:rFonts w:ascii="Times New Roman" w:eastAsia="Times New Roman" w:hAnsi="Times New Roman" w:cs="Times New Roman"/>
          <w:sz w:val="24"/>
          <w:szCs w:val="24"/>
          <w:lang w:val="en-GB"/>
        </w:rPr>
        <w:t>Honecker</w:t>
      </w:r>
      <w:ins w:id="779" w:author="Bori" w:date="2020-04-20T14:0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ins w:id="780" w:author="Bori" w:date="2020-04-20T13:53:00Z">
        <w:r>
          <w:rPr>
            <w:rFonts w:ascii="Times New Roman" w:eastAsia="Times New Roman" w:hAnsi="Times New Roman" w:cs="Times New Roman"/>
            <w:sz w:val="24"/>
            <w:szCs w:val="24"/>
            <w:lang w:val="en-GB"/>
          </w:rPr>
          <w:t>on the other hand</w:t>
        </w:r>
      </w:ins>
      <w:ins w:id="781" w:author="Bori" w:date="2020-04-20T14:08:00Z">
        <w:r>
          <w:rPr>
            <w:rFonts w:ascii="Times New Roman" w:eastAsia="Times New Roman" w:hAnsi="Times New Roman" w:cs="Times New Roman"/>
            <w:sz w:val="24"/>
            <w:szCs w:val="24"/>
            <w:lang w:val="en-GB"/>
          </w:rPr>
          <w:t>,</w:t>
        </w:r>
      </w:ins>
      <w:ins w:id="782" w:author="Bori" w:date="2020-04-20T13:53:00Z">
        <w:r>
          <w:rPr>
            <w:rFonts w:ascii="Times New Roman" w:eastAsia="Times New Roman" w:hAnsi="Times New Roman" w:cs="Times New Roman"/>
            <w:sz w:val="24"/>
            <w:szCs w:val="24"/>
            <w:lang w:val="en-GB"/>
          </w:rPr>
          <w:t xml:space="preserve"> </w:t>
        </w:r>
      </w:ins>
      <w:del w:id="783" w:author="Bori" w:date="2020-04-20T13:53:00Z">
        <w:r>
          <w:rPr>
            <w:rFonts w:ascii="Times New Roman" w:eastAsia="Times New Roman" w:hAnsi="Times New Roman" w:cs="Times New Roman"/>
            <w:sz w:val="24"/>
            <w:szCs w:val="24"/>
            <w:lang w:val="en-GB"/>
          </w:rPr>
          <w:delText xml:space="preserve">however </w:delText>
        </w:r>
      </w:del>
      <w:r>
        <w:rPr>
          <w:rFonts w:ascii="Times New Roman" w:eastAsia="Times New Roman" w:hAnsi="Times New Roman" w:cs="Times New Roman"/>
          <w:sz w:val="24"/>
          <w:szCs w:val="24"/>
          <w:lang w:val="en-GB"/>
        </w:rPr>
        <w:t>changed Mittag’s stances</w:t>
      </w:r>
      <w:ins w:id="784" w:author="Bori" w:date="2020-04-20T13:53:00Z">
        <w:r>
          <w:rPr>
            <w:rFonts w:ascii="Times New Roman" w:eastAsia="Times New Roman" w:hAnsi="Times New Roman" w:cs="Times New Roman"/>
            <w:sz w:val="24"/>
            <w:szCs w:val="24"/>
            <w:lang w:val="en-GB"/>
          </w:rPr>
          <w:t>, though</w:t>
        </w:r>
      </w:ins>
      <w:r>
        <w:rPr>
          <w:rFonts w:ascii="Times New Roman" w:eastAsia="Times New Roman" w:hAnsi="Times New Roman" w:cs="Times New Roman"/>
          <w:sz w:val="24"/>
          <w:szCs w:val="24"/>
          <w:lang w:val="sl-SI"/>
        </w:rPr>
        <w:t>:</w:t>
      </w:r>
      <w:r>
        <w:rPr>
          <w:rFonts w:ascii="Times New Roman" w:eastAsia="Times New Roman" w:hAnsi="Times New Roman" w:cs="Times New Roman"/>
          <w:sz w:val="24"/>
          <w:szCs w:val="24"/>
          <w:lang w:val="en-GB"/>
        </w:rPr>
        <w:t xml:space="preserve"> </w:t>
      </w:r>
      <w:del w:id="785" w:author="Bori" w:date="2020-04-20T13:53:00Z">
        <w:r>
          <w:rPr>
            <w:rFonts w:ascii="Times New Roman" w:eastAsia="Times New Roman" w:hAnsi="Times New Roman" w:cs="Times New Roman"/>
            <w:sz w:val="24"/>
            <w:szCs w:val="24"/>
            <w:lang w:val="en-GB"/>
          </w:rPr>
          <w:delText xml:space="preserve">in </w:delText>
        </w:r>
      </w:del>
      <w:r>
        <w:rPr>
          <w:rFonts w:ascii="Times New Roman" w:eastAsia="Times New Roman" w:hAnsi="Times New Roman" w:cs="Times New Roman"/>
          <w:sz w:val="24"/>
          <w:szCs w:val="24"/>
          <w:lang w:val="en-GB"/>
        </w:rPr>
        <w:t>a</w:t>
      </w:r>
      <w:ins w:id="786" w:author="Bori" w:date="2020-04-20T14:09:00Z">
        <w:r>
          <w:rPr>
            <w:rFonts w:ascii="Times New Roman" w:eastAsia="Times New Roman" w:hAnsi="Times New Roman" w:cs="Times New Roman"/>
            <w:sz w:val="24"/>
            <w:szCs w:val="24"/>
            <w:lang w:val="en-GB"/>
          </w:rPr>
          <w:t>n</w:t>
        </w:r>
      </w:ins>
      <w:r>
        <w:rPr>
          <w:rFonts w:ascii="Times New Roman" w:eastAsia="Times New Roman" w:hAnsi="Times New Roman" w:cs="Times New Roman"/>
          <w:sz w:val="24"/>
          <w:szCs w:val="24"/>
          <w:lang w:val="en-GB"/>
        </w:rPr>
        <w:t xml:space="preserve"> SKJ report </w:t>
      </w:r>
      <w:del w:id="787" w:author="Bori" w:date="2020-04-20T13:53:00Z">
        <w:r>
          <w:rPr>
            <w:rFonts w:ascii="Times New Roman" w:eastAsia="Times New Roman" w:hAnsi="Times New Roman" w:cs="Times New Roman"/>
            <w:sz w:val="24"/>
            <w:szCs w:val="24"/>
            <w:lang w:val="en-GB"/>
          </w:rPr>
          <w:delText xml:space="preserve">was </w:delText>
        </w:r>
      </w:del>
      <w:r>
        <w:rPr>
          <w:rFonts w:ascii="Times New Roman" w:eastAsia="Times New Roman" w:hAnsi="Times New Roman" w:cs="Times New Roman"/>
          <w:sz w:val="24"/>
          <w:szCs w:val="24"/>
          <w:lang w:val="en-GB"/>
        </w:rPr>
        <w:t xml:space="preserve">stated that Honecker had convinced him with the plea for a return to more centralised forms of economic organisation. In April </w:t>
      </w:r>
      <w:r>
        <w:rPr>
          <w:rFonts w:ascii="Times New Roman" w:eastAsia="Times New Roman" w:hAnsi="Times New Roman" w:cs="Times New Roman"/>
          <w:sz w:val="24"/>
          <w:szCs w:val="24"/>
          <w:lang w:val="en-GB"/>
        </w:rPr>
        <w:lastRenderedPageBreak/>
        <w:t xml:space="preserve">1968, concerns were expressed over the potential ability and willingness of East German conservative forces to </w:t>
      </w:r>
      <w:del w:id="788" w:author="Bori" w:date="2020-04-20T13:53:00Z">
        <w:r>
          <w:rPr>
            <w:rFonts w:ascii="Times New Roman" w:eastAsia="Times New Roman" w:hAnsi="Times New Roman" w:cs="Times New Roman"/>
            <w:sz w:val="24"/>
            <w:szCs w:val="24"/>
            <w:lang w:val="en-GB"/>
          </w:rPr>
          <w:delText>negatively influence</w:delText>
        </w:r>
      </w:del>
      <w:ins w:id="789" w:author="Bori" w:date="2020-04-20T13:53:00Z">
        <w:r>
          <w:rPr>
            <w:rFonts w:ascii="Times New Roman" w:eastAsia="Times New Roman" w:hAnsi="Times New Roman" w:cs="Times New Roman"/>
            <w:sz w:val="24"/>
            <w:szCs w:val="24"/>
            <w:lang w:val="en-GB"/>
          </w:rPr>
          <w:t>adversely affect</w:t>
        </w:r>
      </w:ins>
      <w:r>
        <w:rPr>
          <w:rFonts w:ascii="Times New Roman" w:eastAsia="Times New Roman" w:hAnsi="Times New Roman" w:cs="Times New Roman"/>
          <w:sz w:val="24"/>
          <w:szCs w:val="24"/>
          <w:lang w:val="en-GB"/>
        </w:rPr>
        <w:t xml:space="preserve"> bilateral cooperation.</w:t>
      </w:r>
      <w:r>
        <w:rPr>
          <w:rStyle w:val="Sidrosprotneopombe"/>
          <w:rFonts w:ascii="Times New Roman" w:eastAsia="Times New Roman" w:hAnsi="Times New Roman" w:cs="Times New Roman"/>
          <w:sz w:val="24"/>
          <w:szCs w:val="24"/>
          <w:lang w:val="en-GB"/>
        </w:rPr>
        <w:footnoteReference w:id="32"/>
      </w:r>
    </w:p>
    <w:p w14:paraId="5E614E6C"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r>
      <w:ins w:id="793" w:author="Bori" w:date="2020-04-20T13:54:00Z">
        <w:r>
          <w:rPr>
            <w:rFonts w:ascii="Times New Roman" w:eastAsia="Times New Roman" w:hAnsi="Times New Roman" w:cs="Times New Roman"/>
            <w:sz w:val="24"/>
            <w:szCs w:val="24"/>
            <w:lang w:val="en-GB"/>
          </w:rPr>
          <w:t>However, i</w:t>
        </w:r>
      </w:ins>
      <w:del w:id="794" w:author="Bori" w:date="2020-04-20T13:54:00Z">
        <w:r>
          <w:rPr>
            <w:rFonts w:ascii="Times New Roman" w:eastAsia="Times New Roman" w:hAnsi="Times New Roman" w:cs="Times New Roman"/>
            <w:sz w:val="24"/>
            <w:szCs w:val="24"/>
            <w:lang w:val="en-GB"/>
          </w:rPr>
          <w:delText>I</w:delText>
        </w:r>
      </w:del>
      <w:r>
        <w:rPr>
          <w:rFonts w:ascii="Times New Roman" w:eastAsia="Times New Roman" w:hAnsi="Times New Roman" w:cs="Times New Roman"/>
          <w:sz w:val="24"/>
          <w:szCs w:val="24"/>
          <w:lang w:val="en-GB"/>
        </w:rPr>
        <w:t xml:space="preserve">t was </w:t>
      </w:r>
      <w:del w:id="795" w:author="Bori" w:date="2020-04-20T13:54:00Z">
        <w:r>
          <w:rPr>
            <w:rFonts w:ascii="Times New Roman" w:eastAsia="Times New Roman" w:hAnsi="Times New Roman" w:cs="Times New Roman"/>
            <w:sz w:val="24"/>
            <w:szCs w:val="24"/>
            <w:lang w:val="en-GB"/>
          </w:rPr>
          <w:delText xml:space="preserve">however </w:delText>
        </w:r>
      </w:del>
      <w:r>
        <w:rPr>
          <w:rFonts w:ascii="Times New Roman" w:eastAsia="Times New Roman" w:hAnsi="Times New Roman" w:cs="Times New Roman"/>
          <w:sz w:val="24"/>
          <w:szCs w:val="24"/>
          <w:lang w:val="en-GB"/>
        </w:rPr>
        <w:t xml:space="preserve">too early for serious worries: </w:t>
      </w:r>
      <w:ins w:id="796" w:author="Bori" w:date="2020-04-20T13:54:00Z">
        <w:r>
          <w:rPr>
            <w:rFonts w:ascii="Times New Roman" w:eastAsia="Times New Roman" w:hAnsi="Times New Roman" w:cs="Times New Roman"/>
            <w:sz w:val="24"/>
            <w:szCs w:val="24"/>
            <w:lang w:val="en-GB"/>
          </w:rPr>
          <w:t xml:space="preserve">in </w:t>
        </w:r>
      </w:ins>
      <w:r>
        <w:rPr>
          <w:rFonts w:ascii="Times New Roman" w:eastAsia="Times New Roman" w:hAnsi="Times New Roman" w:cs="Times New Roman"/>
          <w:sz w:val="24"/>
          <w:szCs w:val="24"/>
          <w:lang w:val="en-GB"/>
        </w:rPr>
        <w:t>that same month, an outstanding Yugoslav</w:t>
      </w:r>
      <w:del w:id="797" w:author="Bori" w:date="2020-04-20T13:54:00Z">
        <w:r>
          <w:rPr>
            <w:rFonts w:ascii="Times New Roman" w:eastAsia="Times New Roman" w:hAnsi="Times New Roman" w:cs="Times New Roman"/>
            <w:sz w:val="24"/>
            <w:szCs w:val="24"/>
            <w:lang w:val="en-GB"/>
          </w:rPr>
          <w:delText>-</w:delText>
        </w:r>
      </w:del>
      <w:ins w:id="798" w:author="Bori" w:date="2020-04-20T13:54: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agreement was signed. In 1967, the Yugoslav leadership had decided to further intensify the process of opening up to the world market by allowing the emergence of joint ventures between </w:t>
      </w:r>
      <w:ins w:id="799" w:author="Bori" w:date="2020-04-20T13:54: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enterprises and foreign partners. At that time, the SKJ welcomed the detected increasing interest of </w:t>
      </w:r>
      <w:ins w:id="800" w:author="Bori" w:date="2020-04-20T13:5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representatives of multiple East German ministries and the </w:t>
      </w:r>
      <w:r>
        <w:rPr>
          <w:rFonts w:ascii="Times New Roman" w:eastAsia="Times New Roman" w:hAnsi="Times New Roman" w:cs="Times New Roman"/>
          <w:i/>
          <w:iCs/>
          <w:sz w:val="24"/>
          <w:szCs w:val="24"/>
          <w:lang w:val="en-GB"/>
        </w:rPr>
        <w:t>Staatliche Plankommission</w:t>
      </w:r>
      <w:r>
        <w:rPr>
          <w:rFonts w:ascii="Times New Roman" w:eastAsia="Times New Roman" w:hAnsi="Times New Roman" w:cs="Times New Roman"/>
          <w:sz w:val="24"/>
          <w:szCs w:val="24"/>
          <w:lang w:val="en-GB"/>
        </w:rPr>
        <w:t xml:space="preserve"> (State Planning Commission, SPK) in cooperation with the SFRY, which was interpreted with reference to the East German reforms.</w:t>
      </w:r>
      <w:r>
        <w:rPr>
          <w:rStyle w:val="Sidrosprotneopombe"/>
          <w:rFonts w:ascii="Times New Roman" w:eastAsia="Times New Roman" w:hAnsi="Times New Roman" w:cs="Times New Roman"/>
          <w:sz w:val="24"/>
          <w:szCs w:val="24"/>
          <w:lang w:val="en-GB"/>
        </w:rPr>
        <w:footnoteReference w:id="33"/>
      </w:r>
      <w:r>
        <w:rPr>
          <w:rFonts w:ascii="Times New Roman" w:eastAsia="Times New Roman" w:hAnsi="Times New Roman" w:cs="Times New Roman"/>
          <w:sz w:val="24"/>
          <w:szCs w:val="24"/>
          <w:lang w:val="en-GB"/>
        </w:rPr>
        <w:t xml:space="preserve"> </w:t>
      </w:r>
      <w:del w:id="804" w:author="Bori" w:date="2020-04-20T13:55:00Z">
        <w:r>
          <w:rPr>
            <w:rFonts w:ascii="Times New Roman" w:eastAsia="Times New Roman" w:hAnsi="Times New Roman" w:cs="Times New Roman"/>
            <w:sz w:val="24"/>
            <w:szCs w:val="24"/>
            <w:lang w:val="en-GB"/>
          </w:rPr>
          <w:delText>It is in this light</w:delText>
        </w:r>
      </w:del>
      <w:ins w:id="805" w:author="Bori" w:date="2020-04-20T13:55:00Z">
        <w:r>
          <w:rPr>
            <w:rFonts w:ascii="Times New Roman" w:eastAsia="Times New Roman" w:hAnsi="Times New Roman" w:cs="Times New Roman"/>
            <w:sz w:val="24"/>
            <w:szCs w:val="24"/>
            <w:lang w:val="en-GB"/>
          </w:rPr>
          <w:t>In light of this, it is</w:t>
        </w:r>
      </w:ins>
      <w:r>
        <w:rPr>
          <w:rFonts w:ascii="Times New Roman" w:eastAsia="Times New Roman" w:hAnsi="Times New Roman" w:cs="Times New Roman"/>
          <w:sz w:val="24"/>
          <w:szCs w:val="24"/>
          <w:lang w:val="en-GB"/>
        </w:rPr>
        <w:t xml:space="preserve"> not surprising that the first joint venture between a Yugoslav enterprise and an associate from the Eastern Bloc emerged with an East German partner. On</w:t>
      </w:r>
      <w:ins w:id="806" w:author="Bori" w:date="2020-04-20T13:55:00Z">
        <w:r>
          <w:rPr>
            <w:rFonts w:ascii="Times New Roman" w:eastAsia="Times New Roman" w:hAnsi="Times New Roman" w:cs="Times New Roman"/>
            <w:sz w:val="24"/>
            <w:szCs w:val="24"/>
            <w:lang w:val="en-GB"/>
          </w:rPr>
          <w:t xml:space="preserve"> 20</w:t>
        </w:r>
      </w:ins>
      <w:r>
        <w:rPr>
          <w:rFonts w:ascii="Times New Roman" w:eastAsia="Times New Roman" w:hAnsi="Times New Roman" w:cs="Times New Roman"/>
          <w:sz w:val="24"/>
          <w:szCs w:val="24"/>
          <w:lang w:val="en-GB"/>
        </w:rPr>
        <w:t xml:space="preserve"> April</w:t>
      </w:r>
      <w:del w:id="807" w:author="Bori" w:date="2020-04-20T13:55:00Z">
        <w:r>
          <w:rPr>
            <w:rFonts w:ascii="Times New Roman" w:eastAsia="Times New Roman" w:hAnsi="Times New Roman" w:cs="Times New Roman"/>
            <w:sz w:val="24"/>
            <w:szCs w:val="24"/>
            <w:lang w:val="en-GB"/>
          </w:rPr>
          <w:delText xml:space="preserve"> 20,</w:delText>
        </w:r>
      </w:del>
      <w:r>
        <w:rPr>
          <w:rFonts w:ascii="Times New Roman" w:eastAsia="Times New Roman" w:hAnsi="Times New Roman" w:cs="Times New Roman"/>
          <w:sz w:val="24"/>
          <w:szCs w:val="24"/>
          <w:lang w:val="en-GB"/>
        </w:rPr>
        <w:t xml:space="preserve"> 1968, the Yugoslav enterprise Cinkarna</w:t>
      </w:r>
      <w:r>
        <w:rPr>
          <w:rFonts w:ascii="Times New Roman" w:eastAsia="Times New Roman" w:hAnsi="Times New Roman" w:cs="Times New Roman"/>
          <w:i/>
          <w:iCs/>
          <w:sz w:val="24"/>
          <w:szCs w:val="24"/>
          <w:lang w:val="en-GB"/>
        </w:rPr>
        <w:t xml:space="preserve"> </w:t>
      </w:r>
      <w:r>
        <w:rPr>
          <w:rFonts w:ascii="Times New Roman" w:eastAsia="Times New Roman" w:hAnsi="Times New Roman" w:cs="Times New Roman"/>
          <w:sz w:val="24"/>
          <w:szCs w:val="24"/>
          <w:lang w:val="en-GB"/>
        </w:rPr>
        <w:t xml:space="preserve">and the East German </w:t>
      </w:r>
      <w:r>
        <w:rPr>
          <w:rFonts w:ascii="Times New Roman" w:eastAsia="Times New Roman" w:hAnsi="Times New Roman" w:cs="Times New Roman"/>
          <w:i/>
          <w:sz w:val="24"/>
          <w:szCs w:val="24"/>
          <w:lang w:val="en-GB"/>
          <w:rPrChange w:id="808" w:author="Bori" w:date="2020-04-20T13:56:00Z">
            <w:rPr>
              <w:rFonts w:ascii="Times New Roman" w:eastAsia="Times New Roman" w:hAnsi="Times New Roman" w:cs="Times New Roman"/>
              <w:sz w:val="24"/>
              <w:szCs w:val="24"/>
              <w:lang w:val="en-GB"/>
            </w:rPr>
          </w:rPrChange>
        </w:rPr>
        <w:t>Vereinigung Volkseigener Betriebe Lacke und Farben</w:t>
      </w:r>
      <w:r>
        <w:rPr>
          <w:rFonts w:ascii="Times New Roman" w:eastAsia="Times New Roman" w:hAnsi="Times New Roman" w:cs="Times New Roman"/>
          <w:sz w:val="24"/>
          <w:szCs w:val="24"/>
          <w:lang w:val="en-GB"/>
        </w:rPr>
        <w:t xml:space="preserve"> (VVB LuF) signed an agreement on the </w:t>
      </w:r>
      <w:del w:id="809" w:author="Bori" w:date="2020-04-20T13:56:00Z">
        <w:r>
          <w:rPr>
            <w:rFonts w:ascii="Times New Roman" w:eastAsia="Times New Roman" w:hAnsi="Times New Roman" w:cs="Times New Roman"/>
            <w:sz w:val="24"/>
            <w:szCs w:val="24"/>
            <w:lang w:val="en-GB"/>
          </w:rPr>
          <w:delText xml:space="preserve">initiation of the </w:delText>
        </w:r>
      </w:del>
      <w:r>
        <w:rPr>
          <w:rFonts w:ascii="Times New Roman" w:eastAsia="Times New Roman" w:hAnsi="Times New Roman" w:cs="Times New Roman"/>
          <w:sz w:val="24"/>
          <w:szCs w:val="24"/>
          <w:lang w:val="en-GB"/>
        </w:rPr>
        <w:t>joint production of titanium dioxide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in </w:t>
      </w:r>
      <w:ins w:id="810" w:author="Bori" w:date="2020-04-20T13:56:00Z">
        <w:r>
          <w:rPr>
            <w:rFonts w:ascii="Times New Roman" w:eastAsia="Times New Roman" w:hAnsi="Times New Roman" w:cs="Times New Roman"/>
            <w:sz w:val="24"/>
            <w:szCs w:val="24"/>
            <w:lang w:val="en-GB"/>
          </w:rPr>
          <w:t xml:space="preserve">the Slovenian city of </w:t>
        </w:r>
      </w:ins>
      <w:r>
        <w:rPr>
          <w:rFonts w:ascii="Times New Roman" w:eastAsia="Times New Roman" w:hAnsi="Times New Roman" w:cs="Times New Roman"/>
          <w:sz w:val="24"/>
          <w:szCs w:val="24"/>
          <w:lang w:val="en-GB"/>
        </w:rPr>
        <w:t>Celje</w:t>
      </w:r>
      <w:del w:id="811" w:author="Bori" w:date="2020-04-20T13:56:00Z">
        <w:r>
          <w:rPr>
            <w:rFonts w:ascii="Times New Roman" w:eastAsia="Times New Roman" w:hAnsi="Times New Roman" w:cs="Times New Roman"/>
            <w:sz w:val="24"/>
            <w:szCs w:val="24"/>
            <w:lang w:val="en-GB"/>
          </w:rPr>
          <w:delText>, a city in Slovenia</w:delText>
        </w:r>
      </w:del>
      <w:r>
        <w:rPr>
          <w:rFonts w:ascii="Times New Roman" w:eastAsia="Times New Roman" w:hAnsi="Times New Roman" w:cs="Times New Roman"/>
          <w:sz w:val="24"/>
          <w:szCs w:val="24"/>
          <w:lang w:val="en-GB"/>
        </w:rPr>
        <w:t xml:space="preserve">. </w:t>
      </w:r>
      <w:del w:id="812" w:author="Bori" w:date="2020-04-20T14:09:00Z">
        <w:r>
          <w:rPr>
            <w:rFonts w:ascii="Times New Roman" w:eastAsia="Times New Roman" w:hAnsi="Times New Roman" w:cs="Times New Roman"/>
            <w:sz w:val="24"/>
            <w:szCs w:val="24"/>
            <w:lang w:val="en-GB"/>
          </w:rPr>
          <w:delText>An i</w:delText>
        </w:r>
      </w:del>
      <w:ins w:id="813" w:author="Bori" w:date="2020-04-20T14:09:00Z">
        <w:r>
          <w:rPr>
            <w:rFonts w:ascii="Times New Roman" w:eastAsia="Times New Roman" w:hAnsi="Times New Roman" w:cs="Times New Roman"/>
            <w:sz w:val="24"/>
            <w:szCs w:val="24"/>
            <w:lang w:val="en-GB"/>
          </w:rPr>
          <w:t>The i</w:t>
        </w:r>
      </w:ins>
      <w:r>
        <w:rPr>
          <w:rFonts w:ascii="Times New Roman" w:eastAsia="Times New Roman" w:hAnsi="Times New Roman" w:cs="Times New Roman"/>
          <w:sz w:val="24"/>
          <w:szCs w:val="24"/>
          <w:lang w:val="en-GB"/>
        </w:rPr>
        <w:t xml:space="preserve">nitial production capacity of 20 </w:t>
      </w:r>
      <w:del w:id="814" w:author="Bori" w:date="2020-04-20T13:56:00Z">
        <w:r>
          <w:rPr>
            <w:rFonts w:ascii="Times New Roman" w:eastAsia="Times New Roman" w:hAnsi="Times New Roman" w:cs="Times New Roman"/>
            <w:sz w:val="24"/>
            <w:szCs w:val="24"/>
            <w:lang w:val="en-GB"/>
          </w:rPr>
          <w:delText>kilotonnes</w:delText>
        </w:r>
      </w:del>
      <w:ins w:id="815" w:author="Bori" w:date="2020-04-20T13:56:00Z">
        <w:r>
          <w:rPr>
            <w:rFonts w:ascii="Times New Roman" w:eastAsia="Times New Roman" w:hAnsi="Times New Roman" w:cs="Times New Roman"/>
            <w:sz w:val="24"/>
            <w:szCs w:val="24"/>
            <w:lang w:val="en-GB"/>
          </w:rPr>
          <w:t>kilotons</w:t>
        </w:r>
      </w:ins>
      <w:r>
        <w:rPr>
          <w:rFonts w:ascii="Times New Roman" w:eastAsia="Times New Roman" w:hAnsi="Times New Roman" w:cs="Times New Roman"/>
          <w:sz w:val="24"/>
          <w:szCs w:val="24"/>
          <w:lang w:val="en-GB"/>
        </w:rPr>
        <w:t xml:space="preserve"> per annum (kt/a) was foreseen. The process that had led to the agreement was shaped by a </w:t>
      </w:r>
      <w:del w:id="816" w:author="Bori" w:date="2020-04-20T13:57:00Z">
        <w:r>
          <w:rPr>
            <w:rFonts w:ascii="Times New Roman" w:eastAsia="Times New Roman" w:hAnsi="Times New Roman" w:cs="Times New Roman"/>
            <w:sz w:val="24"/>
            <w:szCs w:val="24"/>
            <w:lang w:val="en-GB"/>
          </w:rPr>
          <w:delText xml:space="preserve">wide </w:delText>
        </w:r>
      </w:del>
      <w:r>
        <w:rPr>
          <w:rFonts w:ascii="Times New Roman" w:eastAsia="Times New Roman" w:hAnsi="Times New Roman" w:cs="Times New Roman"/>
          <w:sz w:val="24"/>
          <w:szCs w:val="24"/>
          <w:lang w:val="en-GB"/>
        </w:rPr>
        <w:t>variety of actors, from Cinkarna’s director Franjo Klinger to the members of the Joint Committee.</w:t>
      </w:r>
      <w:r>
        <w:rPr>
          <w:rStyle w:val="Sidrosprotneopombe"/>
          <w:rFonts w:ascii="Times New Roman" w:eastAsia="Times New Roman" w:hAnsi="Times New Roman" w:cs="Times New Roman"/>
          <w:sz w:val="24"/>
          <w:szCs w:val="24"/>
          <w:lang w:val="en-GB"/>
        </w:rPr>
        <w:footnoteReference w:id="34"/>
      </w:r>
      <w:r>
        <w:rPr>
          <w:rFonts w:ascii="Times New Roman" w:eastAsia="Times New Roman" w:hAnsi="Times New Roman" w:cs="Times New Roman"/>
          <w:sz w:val="24"/>
          <w:szCs w:val="24"/>
          <w:lang w:val="en-GB"/>
        </w:rPr>
        <w:t xml:space="preserve"> </w:t>
      </w:r>
    </w:p>
    <w:p w14:paraId="560A7AB9"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During a meeting between Ulbricht and the Yugoslav Foreign Minister Marko Nikezić three days after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agreement </w:t>
      </w:r>
      <w:del w:id="818" w:author="Bori" w:date="2020-04-20T13:58:00Z">
        <w:r>
          <w:rPr>
            <w:rFonts w:ascii="Times New Roman" w:eastAsia="Times New Roman" w:hAnsi="Times New Roman" w:cs="Times New Roman"/>
            <w:sz w:val="24"/>
            <w:szCs w:val="24"/>
            <w:lang w:val="en-GB"/>
          </w:rPr>
          <w:delText xml:space="preserve">was </w:delText>
        </w:r>
      </w:del>
      <w:ins w:id="819" w:author="Bori" w:date="2020-04-20T13:58:00Z">
        <w:r>
          <w:rPr>
            <w:rFonts w:ascii="Times New Roman" w:eastAsia="Times New Roman" w:hAnsi="Times New Roman" w:cs="Times New Roman"/>
            <w:sz w:val="24"/>
            <w:szCs w:val="24"/>
            <w:lang w:val="en-GB"/>
          </w:rPr>
          <w:t xml:space="preserve">had been </w:t>
        </w:r>
      </w:ins>
      <w:r>
        <w:rPr>
          <w:rFonts w:ascii="Times New Roman" w:eastAsia="Times New Roman" w:hAnsi="Times New Roman" w:cs="Times New Roman"/>
          <w:sz w:val="24"/>
          <w:szCs w:val="24"/>
          <w:lang w:val="en-GB"/>
        </w:rPr>
        <w:t xml:space="preserve">signed, it turned out that the former was not informed </w:t>
      </w:r>
      <w:del w:id="820" w:author="Bori" w:date="2020-04-20T13:58:00Z">
        <w:r>
          <w:rPr>
            <w:rFonts w:ascii="Times New Roman" w:eastAsia="Times New Roman" w:hAnsi="Times New Roman" w:cs="Times New Roman"/>
            <w:sz w:val="24"/>
            <w:szCs w:val="24"/>
            <w:lang w:val="en-GB"/>
          </w:rPr>
          <w:delText xml:space="preserve">on </w:delText>
        </w:r>
      </w:del>
      <w:ins w:id="821" w:author="Bori" w:date="2020-04-20T13:58: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 xml:space="preserve">the initiative by his staff. Once Nikezić’s East German counterpart Otto Winzer </w:t>
      </w:r>
      <w:del w:id="822" w:author="Bori" w:date="2020-04-20T13:58:00Z">
        <w:r>
          <w:rPr>
            <w:rFonts w:ascii="Times New Roman" w:eastAsia="Times New Roman" w:hAnsi="Times New Roman" w:cs="Times New Roman"/>
            <w:sz w:val="24"/>
            <w:szCs w:val="24"/>
            <w:lang w:val="en-GB"/>
          </w:rPr>
          <w:delText xml:space="preserve">had </w:delText>
        </w:r>
      </w:del>
      <w:r>
        <w:rPr>
          <w:rFonts w:ascii="Times New Roman" w:eastAsia="Times New Roman" w:hAnsi="Times New Roman" w:cs="Times New Roman"/>
          <w:sz w:val="24"/>
          <w:szCs w:val="24"/>
          <w:lang w:val="en-GB"/>
        </w:rPr>
        <w:t xml:space="preserve">elaborated on the joint venture, Ulbricht welcomed the upcoming agreement. He called the possibility to establish other joint ventures </w:t>
      </w:r>
      <w:del w:id="823" w:author="Bori" w:date="2020-04-20T13:58:00Z">
        <w:r>
          <w:rPr>
            <w:rFonts w:ascii="Times New Roman" w:eastAsia="Times New Roman" w:hAnsi="Times New Roman" w:cs="Times New Roman"/>
            <w:sz w:val="24"/>
            <w:szCs w:val="24"/>
            <w:lang w:val="en-GB"/>
          </w:rPr>
          <w:delText>‘</w:delText>
        </w:r>
      </w:del>
      <w:ins w:id="824" w:author="Bori" w:date="2020-04-20T13:5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economically interesting</w:t>
      </w:r>
      <w:del w:id="825" w:author="Bori" w:date="2020-04-20T13:58:00Z">
        <w:r>
          <w:rPr>
            <w:rFonts w:ascii="Times New Roman" w:eastAsia="Times New Roman" w:hAnsi="Times New Roman" w:cs="Times New Roman"/>
            <w:sz w:val="24"/>
            <w:szCs w:val="24"/>
            <w:lang w:val="en-GB"/>
          </w:rPr>
          <w:delText>’</w:delText>
        </w:r>
      </w:del>
      <w:ins w:id="826" w:author="Bori" w:date="2020-04-20T13:5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and underlined the political potential of such economic ties</w:t>
      </w:r>
      <w:del w:id="827" w:author="Bori" w:date="2020-04-20T13:58:00Z">
        <w:r>
          <w:rPr>
            <w:rFonts w:ascii="Times New Roman" w:eastAsia="Times New Roman" w:hAnsi="Times New Roman" w:cs="Times New Roman"/>
            <w:sz w:val="24"/>
            <w:szCs w:val="24"/>
            <w:lang w:val="en-GB"/>
          </w:rPr>
          <w:delText xml:space="preserve"> too</w:delText>
        </w:r>
      </w:del>
      <w:r>
        <w:rPr>
          <w:rFonts w:ascii="Times New Roman" w:eastAsia="Times New Roman" w:hAnsi="Times New Roman" w:cs="Times New Roman"/>
          <w:sz w:val="24"/>
          <w:szCs w:val="24"/>
          <w:lang w:val="en-GB"/>
        </w:rPr>
        <w:t xml:space="preserve">. Ulbricht explicated the importance of </w:t>
      </w:r>
      <w:del w:id="828" w:author="Bori" w:date="2020-04-20T13:59:00Z">
        <w:r>
          <w:rPr>
            <w:rFonts w:ascii="Times New Roman" w:eastAsia="Times New Roman" w:hAnsi="Times New Roman" w:cs="Times New Roman"/>
            <w:sz w:val="24"/>
            <w:szCs w:val="24"/>
            <w:lang w:val="en-GB"/>
          </w:rPr>
          <w:delText>an intensification of</w:delText>
        </w:r>
      </w:del>
      <w:ins w:id="829" w:author="Bori" w:date="2020-04-20T13:59:00Z">
        <w:r>
          <w:rPr>
            <w:rFonts w:ascii="Times New Roman" w:eastAsia="Times New Roman" w:hAnsi="Times New Roman" w:cs="Times New Roman"/>
            <w:sz w:val="24"/>
            <w:szCs w:val="24"/>
            <w:lang w:val="en-GB"/>
          </w:rPr>
          <w:t>the intensified</w:t>
        </w:r>
      </w:ins>
      <w:r>
        <w:rPr>
          <w:rFonts w:ascii="Times New Roman" w:eastAsia="Times New Roman" w:hAnsi="Times New Roman" w:cs="Times New Roman"/>
          <w:sz w:val="24"/>
          <w:szCs w:val="24"/>
          <w:lang w:val="en-GB"/>
        </w:rPr>
        <w:t xml:space="preserve"> cooperation </w:t>
      </w:r>
      <w:del w:id="830" w:author="Bori" w:date="2020-04-20T13:59:00Z">
        <w:r>
          <w:rPr>
            <w:rFonts w:ascii="Times New Roman" w:eastAsia="Times New Roman" w:hAnsi="Times New Roman" w:cs="Times New Roman"/>
            <w:sz w:val="24"/>
            <w:szCs w:val="24"/>
            <w:lang w:val="en-GB"/>
          </w:rPr>
          <w:delText xml:space="preserve">among </w:delText>
        </w:r>
      </w:del>
      <w:ins w:id="831" w:author="Bori" w:date="2020-04-20T13:59:00Z">
        <w:r>
          <w:rPr>
            <w:rFonts w:ascii="Times New Roman" w:eastAsia="Times New Roman" w:hAnsi="Times New Roman" w:cs="Times New Roman"/>
            <w:sz w:val="24"/>
            <w:szCs w:val="24"/>
            <w:lang w:val="en-GB"/>
          </w:rPr>
          <w:t xml:space="preserve">between </w:t>
        </w:r>
      </w:ins>
      <w:r>
        <w:rPr>
          <w:rFonts w:ascii="Times New Roman" w:eastAsia="Times New Roman" w:hAnsi="Times New Roman" w:cs="Times New Roman"/>
          <w:sz w:val="24"/>
          <w:szCs w:val="24"/>
          <w:lang w:val="en-GB"/>
        </w:rPr>
        <w:t>socialist states.</w:t>
      </w:r>
      <w:r>
        <w:rPr>
          <w:rStyle w:val="Sidrosprotneopombe"/>
          <w:rFonts w:ascii="Times New Roman" w:eastAsia="Times New Roman" w:hAnsi="Times New Roman" w:cs="Times New Roman"/>
          <w:sz w:val="24"/>
          <w:szCs w:val="24"/>
          <w:lang w:val="de-DE"/>
        </w:rPr>
        <w:footnoteReference w:id="35"/>
      </w:r>
      <w:r>
        <w:rPr>
          <w:rFonts w:ascii="Times New Roman" w:eastAsia="Times New Roman" w:hAnsi="Times New Roman" w:cs="Times New Roman"/>
          <w:sz w:val="24"/>
          <w:szCs w:val="24"/>
          <w:lang w:val="en-GB"/>
        </w:rPr>
        <w:t xml:space="preserve"> However, the responsible East German lower-level officials considered </w:t>
      </w:r>
      <w:del w:id="832" w:author="Bori" w:date="2020-04-20T13:59:00Z">
        <w:r>
          <w:rPr>
            <w:rFonts w:ascii="Times New Roman" w:eastAsia="Times New Roman" w:hAnsi="Times New Roman" w:cs="Times New Roman"/>
            <w:sz w:val="24"/>
            <w:szCs w:val="24"/>
            <w:lang w:val="en-GB"/>
          </w:rPr>
          <w:delText xml:space="preserve">to </w:delText>
        </w:r>
      </w:del>
      <w:r>
        <w:rPr>
          <w:rFonts w:ascii="Times New Roman" w:eastAsia="Times New Roman" w:hAnsi="Times New Roman" w:cs="Times New Roman"/>
          <w:sz w:val="24"/>
          <w:szCs w:val="24"/>
          <w:lang w:val="en-GB"/>
        </w:rPr>
        <w:t>acquir</w:t>
      </w:r>
      <w:del w:id="833" w:author="Bori" w:date="2020-04-20T13:59:00Z">
        <w:r>
          <w:rPr>
            <w:rFonts w:ascii="Times New Roman" w:eastAsia="Times New Roman" w:hAnsi="Times New Roman" w:cs="Times New Roman"/>
            <w:sz w:val="24"/>
            <w:szCs w:val="24"/>
            <w:lang w:val="en-GB"/>
          </w:rPr>
          <w:delText>e</w:delText>
        </w:r>
      </w:del>
      <w:ins w:id="834" w:author="Bori" w:date="2020-04-20T13:59:00Z">
        <w:r>
          <w:rPr>
            <w:rFonts w:ascii="Times New Roman" w:eastAsia="Times New Roman" w:hAnsi="Times New Roman" w:cs="Times New Roman"/>
            <w:sz w:val="24"/>
            <w:szCs w:val="24"/>
            <w:lang w:val="en-GB"/>
          </w:rPr>
          <w:t>ing the</w:t>
        </w:r>
      </w:ins>
      <w:r>
        <w:rPr>
          <w:rFonts w:ascii="Times New Roman" w:eastAsia="Times New Roman" w:hAnsi="Times New Roman" w:cs="Times New Roman"/>
          <w:sz w:val="24"/>
          <w:szCs w:val="24"/>
          <w:lang w:val="en-GB"/>
        </w:rPr>
        <w:t xml:space="preserv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produced in the SFRY only after they had </w:t>
      </w:r>
      <w:del w:id="835" w:author="Bori" w:date="2020-04-20T13:59:00Z">
        <w:r>
          <w:rPr>
            <w:rFonts w:ascii="Times New Roman" w:eastAsia="Times New Roman" w:hAnsi="Times New Roman" w:cs="Times New Roman"/>
            <w:sz w:val="24"/>
            <w:szCs w:val="24"/>
            <w:lang w:val="en-GB"/>
          </w:rPr>
          <w:delText>drawn the conclusion</w:delText>
        </w:r>
      </w:del>
      <w:ins w:id="836" w:author="Bori" w:date="2020-04-20T13:59:00Z">
        <w:r>
          <w:rPr>
            <w:rFonts w:ascii="Times New Roman" w:eastAsia="Times New Roman" w:hAnsi="Times New Roman" w:cs="Times New Roman"/>
            <w:sz w:val="24"/>
            <w:szCs w:val="24"/>
            <w:lang w:val="en-GB"/>
          </w:rPr>
          <w:t>concluded</w:t>
        </w:r>
      </w:ins>
      <w:r>
        <w:rPr>
          <w:rFonts w:ascii="Times New Roman" w:eastAsia="Times New Roman" w:hAnsi="Times New Roman" w:cs="Times New Roman"/>
          <w:sz w:val="24"/>
          <w:szCs w:val="24"/>
          <w:lang w:val="en-GB"/>
        </w:rPr>
        <w:t xml:space="preserve"> that the possibilities of produc</w:t>
      </w:r>
      <w:ins w:id="837" w:author="Bori" w:date="2020-04-20T13:59:00Z">
        <w:r>
          <w:rPr>
            <w:rFonts w:ascii="Times New Roman" w:eastAsia="Times New Roman" w:hAnsi="Times New Roman" w:cs="Times New Roman"/>
            <w:sz w:val="24"/>
            <w:szCs w:val="24"/>
            <w:lang w:val="en-GB"/>
          </w:rPr>
          <w:t>ing it</w:t>
        </w:r>
      </w:ins>
      <w:del w:id="838" w:author="Bori" w:date="2020-04-20T13:59:00Z">
        <w:r>
          <w:rPr>
            <w:rFonts w:ascii="Times New Roman" w:eastAsia="Times New Roman" w:hAnsi="Times New Roman" w:cs="Times New Roman"/>
            <w:sz w:val="24"/>
            <w:szCs w:val="24"/>
            <w:lang w:val="en-GB"/>
          </w:rPr>
          <w:delText>tion</w:delText>
        </w:r>
      </w:del>
      <w:r>
        <w:rPr>
          <w:rFonts w:ascii="Times New Roman" w:eastAsia="Times New Roman" w:hAnsi="Times New Roman" w:cs="Times New Roman"/>
          <w:sz w:val="24"/>
          <w:szCs w:val="24"/>
          <w:lang w:val="en-GB"/>
        </w:rPr>
        <w:t xml:space="preserve"> in the GDR or import</w:t>
      </w:r>
      <w:ins w:id="839" w:author="Bori" w:date="2020-04-20T13:59:00Z">
        <w:r>
          <w:rPr>
            <w:rFonts w:ascii="Times New Roman" w:eastAsia="Times New Roman" w:hAnsi="Times New Roman" w:cs="Times New Roman"/>
            <w:sz w:val="24"/>
            <w:szCs w:val="24"/>
            <w:lang w:val="en-GB"/>
          </w:rPr>
          <w:t>ing it</w:t>
        </w:r>
      </w:ins>
      <w:r>
        <w:rPr>
          <w:rFonts w:ascii="Times New Roman" w:eastAsia="Times New Roman" w:hAnsi="Times New Roman" w:cs="Times New Roman"/>
          <w:sz w:val="24"/>
          <w:szCs w:val="24"/>
          <w:lang w:val="en-GB"/>
        </w:rPr>
        <w:t xml:space="preserve"> from one of the Eastern Bloc </w:t>
      </w:r>
      <w:del w:id="840" w:author="Bori" w:date="2020-04-20T14:00:00Z">
        <w:r>
          <w:rPr>
            <w:rFonts w:ascii="Times New Roman" w:eastAsia="Times New Roman" w:hAnsi="Times New Roman" w:cs="Times New Roman"/>
            <w:sz w:val="24"/>
            <w:szCs w:val="24"/>
            <w:lang w:val="en-GB"/>
          </w:rPr>
          <w:delText xml:space="preserve">states </w:delText>
        </w:r>
      </w:del>
      <w:ins w:id="841" w:author="Bori" w:date="2020-04-20T14:00:00Z">
        <w:r>
          <w:rPr>
            <w:rFonts w:ascii="Times New Roman" w:eastAsia="Times New Roman" w:hAnsi="Times New Roman" w:cs="Times New Roman"/>
            <w:sz w:val="24"/>
            <w:szCs w:val="24"/>
            <w:lang w:val="en-GB"/>
          </w:rPr>
          <w:t xml:space="preserve">countries </w:t>
        </w:r>
      </w:ins>
      <w:r>
        <w:rPr>
          <w:rFonts w:ascii="Times New Roman" w:eastAsia="Times New Roman" w:hAnsi="Times New Roman" w:cs="Times New Roman"/>
          <w:sz w:val="24"/>
          <w:szCs w:val="24"/>
          <w:lang w:val="en-GB"/>
        </w:rPr>
        <w:t>was not possible. For the Yugoslav side</w:t>
      </w:r>
      <w:del w:id="842" w:author="Bori" w:date="2020-04-20T14:00:00Z">
        <w:r>
          <w:rPr>
            <w:rFonts w:ascii="Times New Roman" w:eastAsia="Times New Roman" w:hAnsi="Times New Roman" w:cs="Times New Roman"/>
            <w:sz w:val="24"/>
            <w:szCs w:val="24"/>
            <w:lang w:val="en-GB"/>
          </w:rPr>
          <w:delText>,</w:delText>
        </w:r>
      </w:del>
      <w:ins w:id="843" w:author="Bori" w:date="2020-04-20T14:00: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or more precisely</w:t>
      </w:r>
      <w:ins w:id="844" w:author="Bori" w:date="2020-04-20T14:00:00Z">
        <w:r>
          <w:rPr>
            <w:rFonts w:ascii="Times New Roman" w:eastAsia="Times New Roman" w:hAnsi="Times New Roman" w:cs="Times New Roman"/>
            <w:sz w:val="24"/>
            <w:szCs w:val="24"/>
            <w:lang w:val="en-GB"/>
          </w:rPr>
          <w:t>, for</w:t>
        </w:r>
      </w:ins>
      <w:r>
        <w:rPr>
          <w:rFonts w:ascii="Times New Roman" w:eastAsia="Times New Roman" w:hAnsi="Times New Roman" w:cs="Times New Roman"/>
          <w:sz w:val="24"/>
          <w:szCs w:val="24"/>
          <w:lang w:val="en-GB"/>
        </w:rPr>
        <w:t xml:space="preserve"> Cinkarna</w:t>
      </w:r>
      <w:del w:id="845" w:author="Bori" w:date="2020-04-20T14:00:00Z">
        <w:r>
          <w:rPr>
            <w:rFonts w:ascii="Times New Roman" w:eastAsia="Times New Roman" w:hAnsi="Times New Roman" w:cs="Times New Roman"/>
            <w:sz w:val="24"/>
            <w:szCs w:val="24"/>
            <w:lang w:val="en-GB"/>
          </w:rPr>
          <w:delText>,</w:delText>
        </w:r>
      </w:del>
      <w:ins w:id="846" w:author="Bori" w:date="2020-04-20T14:00: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lastRenderedPageBreak/>
        <w:t xml:space="preserve">joint venture form was a pragmatic acceptance of </w:t>
      </w:r>
      <w:del w:id="847" w:author="Bori" w:date="2020-04-20T14:00:00Z">
        <w:r>
          <w:rPr>
            <w:rFonts w:ascii="Times New Roman" w:eastAsia="Times New Roman" w:hAnsi="Times New Roman" w:cs="Times New Roman"/>
            <w:sz w:val="24"/>
            <w:szCs w:val="24"/>
            <w:lang w:val="en-GB"/>
          </w:rPr>
          <w:delText xml:space="preserve">an </w:delText>
        </w:r>
      </w:del>
      <w:ins w:id="848" w:author="Bori" w:date="2020-04-20T14:0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East German preference. It would enable Cinkarna to acquire East German technical equipment and financial assets </w:t>
      </w:r>
      <w:r>
        <w:rPr>
          <w:rFonts w:ascii="Times New Roman" w:hAnsi="Times New Roman" w:cs="Times New Roman"/>
          <w:sz w:val="24"/>
          <w:szCs w:val="24"/>
          <w:lang w:val="en-GB"/>
        </w:rPr>
        <w:t xml:space="preserve">to </w:t>
      </w:r>
      <w:del w:id="849" w:author="Bori" w:date="2020-04-20T14:00:00Z">
        <w:r>
          <w:rPr>
            <w:rFonts w:ascii="Times New Roman" w:hAnsi="Times New Roman" w:cs="Times New Roman"/>
            <w:sz w:val="24"/>
            <w:szCs w:val="24"/>
            <w:lang w:val="en-GB"/>
          </w:rPr>
          <w:delText xml:space="preserve">materialise </w:delText>
        </w:r>
      </w:del>
      <w:ins w:id="850" w:author="Bori" w:date="2020-04-20T14:00:00Z">
        <w:r>
          <w:rPr>
            <w:rFonts w:ascii="Times New Roman" w:hAnsi="Times New Roman" w:cs="Times New Roman"/>
            <w:sz w:val="24"/>
            <w:szCs w:val="24"/>
            <w:lang w:val="en-GB"/>
          </w:rPr>
          <w:t xml:space="preserve">effect </w:t>
        </w:r>
      </w:ins>
      <w:r>
        <w:rPr>
          <w:rFonts w:ascii="Times New Roman" w:hAnsi="Times New Roman" w:cs="Times New Roman"/>
          <w:sz w:val="24"/>
          <w:szCs w:val="24"/>
          <w:lang w:val="en-GB"/>
        </w:rPr>
        <w:t xml:space="preserve">a transition from a </w:t>
      </w:r>
      <w:del w:id="851" w:author="Bori" w:date="2020-04-20T14:00:00Z">
        <w:r>
          <w:rPr>
            <w:rFonts w:ascii="Times New Roman" w:hAnsi="Times New Roman" w:cs="Times New Roman"/>
            <w:sz w:val="24"/>
            <w:szCs w:val="24"/>
            <w:lang w:val="en-GB"/>
          </w:rPr>
          <w:delText xml:space="preserve">mainly </w:delText>
        </w:r>
      </w:del>
      <w:ins w:id="852" w:author="Bori" w:date="2020-04-20T14:00:00Z">
        <w:r>
          <w:rPr>
            <w:rFonts w:ascii="Times New Roman" w:hAnsi="Times New Roman" w:cs="Times New Roman"/>
            <w:sz w:val="24"/>
            <w:szCs w:val="24"/>
            <w:lang w:val="en-GB"/>
          </w:rPr>
          <w:t xml:space="preserve">predominantly </w:t>
        </w:r>
      </w:ins>
      <w:r>
        <w:rPr>
          <w:rFonts w:ascii="Times New Roman" w:hAnsi="Times New Roman" w:cs="Times New Roman"/>
          <w:sz w:val="24"/>
          <w:szCs w:val="24"/>
          <w:lang w:val="en-GB"/>
        </w:rPr>
        <w:t xml:space="preserve">metallurgical enterprise to one with a focus on </w:t>
      </w:r>
      <w:ins w:id="853" w:author="Bori" w:date="2020-04-20T14:10:00Z">
        <w:r>
          <w:rPr>
            <w:rFonts w:ascii="Times New Roman" w:hAnsi="Times New Roman" w:cs="Times New Roman"/>
            <w:sz w:val="24"/>
            <w:szCs w:val="24"/>
            <w:lang w:val="en-GB"/>
          </w:rPr>
          <w:t xml:space="preserve">the </w:t>
        </w:r>
      </w:ins>
      <w:r>
        <w:rPr>
          <w:rFonts w:ascii="Times New Roman" w:hAnsi="Times New Roman" w:cs="Times New Roman"/>
          <w:sz w:val="24"/>
          <w:szCs w:val="24"/>
          <w:lang w:val="en-GB"/>
        </w:rPr>
        <w:t>chemical industry.</w:t>
      </w:r>
      <w:r>
        <w:rPr>
          <w:rFonts w:ascii="Times New Roman" w:eastAsia="Times New Roman" w:hAnsi="Times New Roman" w:cs="Times New Roman"/>
          <w:sz w:val="24"/>
          <w:szCs w:val="24"/>
          <w:lang w:val="en-GB"/>
        </w:rPr>
        <w:t xml:space="preserve"> A</w:t>
      </w:r>
      <w:ins w:id="854" w:author="Bori" w:date="2020-04-20T14:01:00Z">
        <w:r>
          <w:rPr>
            <w:rFonts w:ascii="Times New Roman" w:eastAsia="Times New Roman" w:hAnsi="Times New Roman" w:cs="Times New Roman"/>
            <w:sz w:val="24"/>
            <w:szCs w:val="24"/>
            <w:lang w:val="en-GB"/>
          </w:rPr>
          <w:t>s it was, a</w:t>
        </w:r>
      </w:ins>
      <w:r>
        <w:rPr>
          <w:rFonts w:ascii="Times New Roman" w:eastAsia="Times New Roman" w:hAnsi="Times New Roman" w:cs="Times New Roman"/>
          <w:sz w:val="24"/>
          <w:szCs w:val="24"/>
          <w:lang w:val="en-GB"/>
        </w:rPr>
        <w:t xml:space="preserve">fter a thorough </w:t>
      </w:r>
      <w:del w:id="855" w:author="Bori" w:date="2020-04-20T14:01:00Z">
        <w:r>
          <w:rPr>
            <w:rFonts w:ascii="Times New Roman" w:eastAsia="Times New Roman" w:hAnsi="Times New Roman" w:cs="Times New Roman"/>
            <w:sz w:val="24"/>
            <w:szCs w:val="24"/>
            <w:lang w:val="en-GB"/>
          </w:rPr>
          <w:delText>enquiry of</w:delText>
        </w:r>
      </w:del>
      <w:ins w:id="856" w:author="Bori" w:date="2020-04-20T14:01:00Z">
        <w:r>
          <w:rPr>
            <w:rFonts w:ascii="Times New Roman" w:eastAsia="Times New Roman" w:hAnsi="Times New Roman" w:cs="Times New Roman"/>
            <w:sz w:val="24"/>
            <w:szCs w:val="24"/>
            <w:lang w:val="en-GB"/>
          </w:rPr>
          <w:t>inquiry into</w:t>
        </w:r>
      </w:ins>
      <w:r>
        <w:rPr>
          <w:rFonts w:ascii="Times New Roman" w:eastAsia="Times New Roman" w:hAnsi="Times New Roman" w:cs="Times New Roman"/>
          <w:sz w:val="24"/>
          <w:szCs w:val="24"/>
          <w:lang w:val="en-GB"/>
        </w:rPr>
        <w:t xml:space="preserve"> the variety of potential cooperation forms, the East German side had </w:t>
      </w:r>
      <w:del w:id="857" w:author="Bori" w:date="2020-04-20T14:01:00Z">
        <w:r>
          <w:rPr>
            <w:rFonts w:ascii="Times New Roman" w:eastAsia="Times New Roman" w:hAnsi="Times New Roman" w:cs="Times New Roman"/>
            <w:sz w:val="24"/>
            <w:szCs w:val="24"/>
            <w:lang w:val="en-GB"/>
          </w:rPr>
          <w:delText xml:space="preserve">namely </w:delText>
        </w:r>
      </w:del>
      <w:r>
        <w:rPr>
          <w:rFonts w:ascii="Times New Roman" w:eastAsia="Times New Roman" w:hAnsi="Times New Roman" w:cs="Times New Roman"/>
          <w:sz w:val="24"/>
          <w:szCs w:val="24"/>
          <w:lang w:val="en-GB"/>
        </w:rPr>
        <w:t xml:space="preserve">come to the conclusion that a joint venture not only enabled </w:t>
      </w:r>
      <w:del w:id="858" w:author="Bori" w:date="2020-04-20T14:02:00Z">
        <w:r>
          <w:rPr>
            <w:rFonts w:ascii="Times New Roman" w:eastAsia="Times New Roman" w:hAnsi="Times New Roman" w:cs="Times New Roman"/>
            <w:sz w:val="24"/>
            <w:szCs w:val="24"/>
            <w:lang w:val="en-GB"/>
          </w:rPr>
          <w:delText xml:space="preserve">them </w:delText>
        </w:r>
      </w:del>
      <w:ins w:id="859" w:author="Bori" w:date="2020-04-20T14:02:00Z">
        <w:r>
          <w:rPr>
            <w:rFonts w:ascii="Times New Roman" w:eastAsia="Times New Roman" w:hAnsi="Times New Roman" w:cs="Times New Roman"/>
            <w:sz w:val="24"/>
            <w:szCs w:val="24"/>
            <w:lang w:val="en-GB"/>
          </w:rPr>
          <w:t xml:space="preserve">it </w:t>
        </w:r>
      </w:ins>
      <w:r>
        <w:rPr>
          <w:rFonts w:ascii="Times New Roman" w:eastAsia="Times New Roman" w:hAnsi="Times New Roman" w:cs="Times New Roman"/>
          <w:sz w:val="24"/>
          <w:szCs w:val="24"/>
          <w:lang w:val="en-GB"/>
        </w:rPr>
        <w:t>to secure the long-term import</w:t>
      </w:r>
      <w:ins w:id="860" w:author="Bori" w:date="2020-04-20T14:01:00Z">
        <w:r>
          <w:rPr>
            <w:rFonts w:ascii="Times New Roman" w:eastAsia="Times New Roman" w:hAnsi="Times New Roman" w:cs="Times New Roman"/>
            <w:sz w:val="24"/>
            <w:szCs w:val="24"/>
            <w:lang w:val="en-GB"/>
          </w:rPr>
          <w:t>ation</w:t>
        </w:r>
      </w:ins>
      <w:r>
        <w:rPr>
          <w:rFonts w:ascii="Times New Roman" w:eastAsia="Times New Roman" w:hAnsi="Times New Roman" w:cs="Times New Roman"/>
          <w:sz w:val="24"/>
          <w:szCs w:val="24"/>
          <w:lang w:val="en-GB"/>
        </w:rPr>
        <w:t xml:space="preserve"> of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but would also </w:t>
      </w:r>
      <w:del w:id="861" w:author="Bori" w:date="2020-04-20T14:02:00Z">
        <w:r>
          <w:rPr>
            <w:rFonts w:ascii="Times New Roman" w:eastAsia="Times New Roman" w:hAnsi="Times New Roman" w:cs="Times New Roman"/>
            <w:sz w:val="24"/>
            <w:szCs w:val="24"/>
            <w:lang w:val="en-GB"/>
          </w:rPr>
          <w:delText xml:space="preserve">make </w:delText>
        </w:r>
      </w:del>
      <w:ins w:id="862" w:author="Bori" w:date="2020-04-20T14:02:00Z">
        <w:r>
          <w:rPr>
            <w:rFonts w:ascii="Times New Roman" w:eastAsia="Times New Roman" w:hAnsi="Times New Roman" w:cs="Times New Roman"/>
            <w:sz w:val="24"/>
            <w:szCs w:val="24"/>
            <w:lang w:val="en-GB"/>
          </w:rPr>
          <w:t xml:space="preserve">allow </w:t>
        </w:r>
      </w:ins>
      <w:del w:id="863" w:author="Bori" w:date="2020-04-20T14:02:00Z">
        <w:r>
          <w:rPr>
            <w:rFonts w:ascii="Times New Roman" w:eastAsia="Times New Roman" w:hAnsi="Times New Roman" w:cs="Times New Roman"/>
            <w:sz w:val="24"/>
            <w:szCs w:val="24"/>
            <w:lang w:val="en-GB"/>
          </w:rPr>
          <w:delText>them</w:delText>
        </w:r>
      </w:del>
      <w:ins w:id="864" w:author="Bori" w:date="2020-04-20T14:02:00Z">
        <w:r>
          <w:rPr>
            <w:rFonts w:ascii="Times New Roman" w:eastAsia="Times New Roman" w:hAnsi="Times New Roman" w:cs="Times New Roman"/>
            <w:sz w:val="24"/>
            <w:szCs w:val="24"/>
            <w:lang w:val="en-GB"/>
          </w:rPr>
          <w:t>it to</w:t>
        </w:r>
      </w:ins>
      <w:r>
        <w:rPr>
          <w:rFonts w:ascii="Times New Roman" w:eastAsia="Times New Roman" w:hAnsi="Times New Roman" w:cs="Times New Roman"/>
          <w:sz w:val="24"/>
          <w:szCs w:val="24"/>
          <w:lang w:val="en-GB"/>
        </w:rPr>
        <w:t xml:space="preserve"> benefit from the logic of capital accumulation in the (expected) case of positive financial results. </w:t>
      </w:r>
      <w:del w:id="865" w:author="Bori" w:date="2020-04-20T14:02:00Z">
        <w:r>
          <w:rPr>
            <w:rFonts w:ascii="Times New Roman" w:eastAsia="Times New Roman" w:hAnsi="Times New Roman" w:cs="Times New Roman"/>
            <w:sz w:val="24"/>
            <w:szCs w:val="24"/>
            <w:lang w:val="en-GB"/>
          </w:rPr>
          <w:delText>Next to that</w:delText>
        </w:r>
      </w:del>
      <w:ins w:id="866" w:author="Bori" w:date="2020-04-20T14:02:00Z">
        <w:r>
          <w:rPr>
            <w:rFonts w:ascii="Times New Roman" w:eastAsia="Times New Roman" w:hAnsi="Times New Roman" w:cs="Times New Roman"/>
            <w:sz w:val="24"/>
            <w:szCs w:val="24"/>
            <w:lang w:val="en-GB"/>
          </w:rPr>
          <w:t>Moreover</w:t>
        </w:r>
      </w:ins>
      <w:r>
        <w:rPr>
          <w:rFonts w:ascii="Times New Roman" w:eastAsia="Times New Roman" w:hAnsi="Times New Roman" w:cs="Times New Roman"/>
          <w:sz w:val="24"/>
          <w:szCs w:val="24"/>
          <w:lang w:val="en-GB"/>
        </w:rPr>
        <w:t xml:space="preserve">, it would enable </w:t>
      </w:r>
      <w:ins w:id="867" w:author="Bori" w:date="2020-04-20T14:02: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VVB LuF to influence the construction phase and production process as much as possible.</w:t>
      </w:r>
      <w:r>
        <w:rPr>
          <w:rStyle w:val="Sidrosprotneopombe"/>
          <w:rFonts w:ascii="Times New Roman" w:eastAsia="Times New Roman" w:hAnsi="Times New Roman" w:cs="Times New Roman"/>
          <w:sz w:val="24"/>
          <w:szCs w:val="24"/>
          <w:lang w:val="en-GB"/>
        </w:rPr>
        <w:footnoteReference w:id="36"/>
      </w:r>
      <w:r>
        <w:rPr>
          <w:rFonts w:ascii="Times New Roman" w:eastAsia="Times New Roman" w:hAnsi="Times New Roman" w:cs="Times New Roman"/>
          <w:sz w:val="24"/>
          <w:szCs w:val="24"/>
          <w:lang w:val="en-GB"/>
        </w:rPr>
        <w:t xml:space="preserve"> In the period immediately after the introduction of foreign investment legislation, the foreign partner of a joint venture on Yugoslav soil could </w:t>
      </w:r>
      <w:del w:id="868" w:author="Bori" w:date="2020-04-20T14:03:00Z">
        <w:r>
          <w:rPr>
            <w:rFonts w:ascii="Times New Roman" w:eastAsia="Times New Roman" w:hAnsi="Times New Roman" w:cs="Times New Roman"/>
            <w:sz w:val="24"/>
            <w:szCs w:val="24"/>
            <w:lang w:val="en-GB"/>
          </w:rPr>
          <w:delText>‘</w:delText>
        </w:r>
      </w:del>
      <w:ins w:id="869" w:author="Bori" w:date="2020-04-20T14:0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generally</w:t>
      </w:r>
      <w:del w:id="870" w:author="Bori" w:date="2020-04-20T14:03:00Z">
        <w:r>
          <w:rPr>
            <w:rFonts w:ascii="Times New Roman" w:eastAsia="Times New Roman" w:hAnsi="Times New Roman" w:cs="Times New Roman"/>
            <w:sz w:val="24"/>
            <w:szCs w:val="24"/>
            <w:lang w:val="en-GB"/>
          </w:rPr>
          <w:delText>’</w:delText>
        </w:r>
      </w:del>
      <w:ins w:id="871" w:author="Bori" w:date="2020-04-20T14:0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have a maximum share of 49 %.</w:t>
      </w:r>
      <w:r>
        <w:rPr>
          <w:rStyle w:val="Sidrosprotneopombe"/>
          <w:rFonts w:ascii="Times New Roman" w:eastAsia="Times New Roman" w:hAnsi="Times New Roman" w:cs="Times New Roman"/>
          <w:sz w:val="24"/>
          <w:szCs w:val="24"/>
          <w:lang w:val="en-GB"/>
        </w:rPr>
        <w:footnoteReference w:id="37"/>
      </w:r>
      <w:r>
        <w:rPr>
          <w:rFonts w:ascii="Times New Roman" w:eastAsia="Times New Roman" w:hAnsi="Times New Roman" w:cs="Times New Roman"/>
          <w:sz w:val="24"/>
          <w:szCs w:val="24"/>
          <w:lang w:val="en-GB"/>
        </w:rPr>
        <w:t xml:space="preserve"> The legal framework nevertheless included the possibility to establish a joint directorate. As for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plant, </w:t>
      </w:r>
      <w:del w:id="877" w:author="Bori" w:date="2020-04-20T14:03:00Z">
        <w:r>
          <w:rPr>
            <w:rFonts w:ascii="Times New Roman" w:eastAsia="Times New Roman" w:hAnsi="Times New Roman" w:cs="Times New Roman"/>
            <w:sz w:val="24"/>
            <w:szCs w:val="24"/>
            <w:lang w:val="en-GB"/>
          </w:rPr>
          <w:delText xml:space="preserve">this </w:delText>
        </w:r>
      </w:del>
      <w:ins w:id="878" w:author="Bori" w:date="2020-04-20T14:03:00Z">
        <w:r>
          <w:rPr>
            <w:rFonts w:ascii="Times New Roman" w:eastAsia="Times New Roman" w:hAnsi="Times New Roman" w:cs="Times New Roman"/>
            <w:sz w:val="24"/>
            <w:szCs w:val="24"/>
            <w:lang w:val="en-GB"/>
          </w:rPr>
          <w:t xml:space="preserve">it </w:t>
        </w:r>
      </w:ins>
      <w:r>
        <w:rPr>
          <w:rFonts w:ascii="Times New Roman" w:eastAsia="Times New Roman" w:hAnsi="Times New Roman" w:cs="Times New Roman"/>
          <w:sz w:val="24"/>
          <w:szCs w:val="24"/>
          <w:lang w:val="en-GB"/>
        </w:rPr>
        <w:t xml:space="preserve">was </w:t>
      </w:r>
      <w:del w:id="879" w:author="Bori" w:date="2020-04-20T14:03:00Z">
        <w:r>
          <w:rPr>
            <w:rFonts w:ascii="Times New Roman" w:eastAsia="Times New Roman" w:hAnsi="Times New Roman" w:cs="Times New Roman"/>
            <w:sz w:val="24"/>
            <w:szCs w:val="24"/>
            <w:lang w:val="en-GB"/>
          </w:rPr>
          <w:delText xml:space="preserve">formed </w:delText>
        </w:r>
      </w:del>
      <w:ins w:id="880" w:author="Bori" w:date="2020-04-20T14:03:00Z">
        <w:r>
          <w:rPr>
            <w:rFonts w:ascii="Times New Roman" w:eastAsia="Times New Roman" w:hAnsi="Times New Roman" w:cs="Times New Roman"/>
            <w:sz w:val="24"/>
            <w:szCs w:val="24"/>
            <w:lang w:val="en-GB"/>
          </w:rPr>
          <w:t xml:space="preserve">established </w:t>
        </w:r>
      </w:ins>
      <w:r>
        <w:rPr>
          <w:rFonts w:ascii="Times New Roman" w:eastAsia="Times New Roman" w:hAnsi="Times New Roman" w:cs="Times New Roman"/>
          <w:sz w:val="24"/>
          <w:szCs w:val="24"/>
          <w:lang w:val="en-GB"/>
        </w:rPr>
        <w:t>by the directors of Cinkarna and VVB LuF.</w:t>
      </w:r>
    </w:p>
    <w:p w14:paraId="6B12DDDA"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The high expectations on both sides that this joint venture would have a trailblazing effect regarding </w:t>
      </w:r>
      <w:ins w:id="881" w:author="Bori" w:date="2020-04-21T07:5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future economic cooperation between Yugoslav enterprises and partners from the Eastern Bloc, particularly in </w:t>
      </w:r>
      <w:ins w:id="882" w:author="Bori" w:date="2020-04-21T07:5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areas </w:t>
      </w:r>
      <w:ins w:id="883" w:author="Bori" w:date="2020-04-21T07:57:00Z">
        <w:r>
          <w:rPr>
            <w:rFonts w:ascii="Times New Roman" w:eastAsia="Times New Roman" w:hAnsi="Times New Roman" w:cs="Times New Roman"/>
            <w:sz w:val="24"/>
            <w:szCs w:val="24"/>
            <w:lang w:val="en-GB"/>
          </w:rPr>
          <w:t xml:space="preserve">such </w:t>
        </w:r>
      </w:ins>
      <w:r>
        <w:rPr>
          <w:rFonts w:ascii="Times New Roman" w:eastAsia="Times New Roman" w:hAnsi="Times New Roman" w:cs="Times New Roman"/>
          <w:sz w:val="24"/>
          <w:szCs w:val="24"/>
          <w:lang w:val="en-GB"/>
        </w:rPr>
        <w:t xml:space="preserve">as </w:t>
      </w:r>
      <w:ins w:id="884" w:author="Bori" w:date="2020-04-21T07:5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chemical industry and metallurgy, would only </w:t>
      </w:r>
      <w:ins w:id="885" w:author="Bori" w:date="2020-04-21T07:53:00Z">
        <w:r>
          <w:rPr>
            <w:rFonts w:ascii="Times New Roman" w:eastAsia="Times New Roman" w:hAnsi="Times New Roman" w:cs="Times New Roman"/>
            <w:sz w:val="24"/>
            <w:szCs w:val="24"/>
            <w:lang w:val="en-GB"/>
          </w:rPr>
          <w:t xml:space="preserve">be </w:t>
        </w:r>
      </w:ins>
      <w:r>
        <w:rPr>
          <w:rFonts w:ascii="Times New Roman" w:eastAsia="Times New Roman" w:hAnsi="Times New Roman" w:cs="Times New Roman"/>
          <w:sz w:val="24"/>
          <w:szCs w:val="24"/>
          <w:lang w:val="en-GB"/>
        </w:rPr>
        <w:t>part</w:t>
      </w:r>
      <w:ins w:id="886" w:author="Bori" w:date="2020-04-21T07:53:00Z">
        <w:r>
          <w:rPr>
            <w:rFonts w:ascii="Times New Roman" w:eastAsia="Times New Roman" w:hAnsi="Times New Roman" w:cs="Times New Roman"/>
            <w:sz w:val="24"/>
            <w:szCs w:val="24"/>
            <w:lang w:val="en-GB"/>
          </w:rPr>
          <w:t>ial</w:t>
        </w:r>
      </w:ins>
      <w:r>
        <w:rPr>
          <w:rFonts w:ascii="Times New Roman" w:eastAsia="Times New Roman" w:hAnsi="Times New Roman" w:cs="Times New Roman"/>
          <w:sz w:val="24"/>
          <w:szCs w:val="24"/>
          <w:lang w:val="en-GB"/>
        </w:rPr>
        <w:t xml:space="preserve">ly </w:t>
      </w:r>
      <w:del w:id="887" w:author="Bori" w:date="2020-04-21T07:54:00Z">
        <w:r>
          <w:rPr>
            <w:rFonts w:ascii="Times New Roman" w:eastAsia="Times New Roman" w:hAnsi="Times New Roman" w:cs="Times New Roman"/>
            <w:sz w:val="24"/>
            <w:szCs w:val="24"/>
            <w:lang w:val="en-GB"/>
          </w:rPr>
          <w:delText xml:space="preserve">be </w:delText>
        </w:r>
      </w:del>
      <w:r>
        <w:rPr>
          <w:rFonts w:ascii="Times New Roman" w:eastAsia="Times New Roman" w:hAnsi="Times New Roman" w:cs="Times New Roman"/>
          <w:sz w:val="24"/>
          <w:szCs w:val="24"/>
          <w:lang w:val="en-GB"/>
        </w:rPr>
        <w:t xml:space="preserve">realised. In the period </w:t>
      </w:r>
      <w:del w:id="888" w:author="Bori" w:date="2020-04-21T07:55:00Z">
        <w:r>
          <w:rPr>
            <w:rFonts w:ascii="Times New Roman" w:eastAsia="Times New Roman" w:hAnsi="Times New Roman" w:cs="Times New Roman"/>
            <w:sz w:val="24"/>
            <w:szCs w:val="24"/>
            <w:lang w:val="en-GB"/>
          </w:rPr>
          <w:delText>of enquiry of</w:delText>
        </w:r>
      </w:del>
      <w:ins w:id="889" w:author="Bori" w:date="2020-04-21T07:58:00Z">
        <w:r>
          <w:rPr>
            <w:rFonts w:ascii="Times New Roman" w:eastAsia="Times New Roman" w:hAnsi="Times New Roman" w:cs="Times New Roman"/>
            <w:sz w:val="24"/>
            <w:szCs w:val="24"/>
            <w:lang w:val="en-GB"/>
          </w:rPr>
          <w:t>researched</w:t>
        </w:r>
      </w:ins>
      <w:ins w:id="890" w:author="Bori" w:date="2020-04-21T07:55:00Z">
        <w:r>
          <w:rPr>
            <w:rFonts w:ascii="Times New Roman" w:eastAsia="Times New Roman" w:hAnsi="Times New Roman" w:cs="Times New Roman"/>
            <w:sz w:val="24"/>
            <w:szCs w:val="24"/>
            <w:lang w:val="en-GB"/>
          </w:rPr>
          <w:t xml:space="preserve"> by</w:t>
        </w:r>
      </w:ins>
      <w:r>
        <w:rPr>
          <w:rFonts w:ascii="Times New Roman" w:eastAsia="Times New Roman" w:hAnsi="Times New Roman" w:cs="Times New Roman"/>
          <w:sz w:val="24"/>
          <w:szCs w:val="24"/>
          <w:lang w:val="en-GB"/>
        </w:rPr>
        <w:t xml:space="preserve"> this article, only one other joint venture between a Yugoslav enterprise and a partner from the Eastern Bloc was established, while at the same time dozens of joint ventures between Yugoslav enterprises and </w:t>
      </w:r>
      <w:ins w:id="891" w:author="Bori" w:date="2020-04-21T07:56:00Z">
        <w:r>
          <w:rPr>
            <w:rFonts w:ascii="Times New Roman" w:eastAsia="Times New Roman" w:hAnsi="Times New Roman" w:cs="Times New Roman"/>
            <w:sz w:val="24"/>
            <w:szCs w:val="24"/>
            <w:lang w:val="en-GB"/>
          </w:rPr>
          <w:t xml:space="preserve">Western </w:t>
        </w:r>
      </w:ins>
      <w:r>
        <w:rPr>
          <w:rFonts w:ascii="Times New Roman" w:eastAsia="Times New Roman" w:hAnsi="Times New Roman" w:cs="Times New Roman"/>
          <w:sz w:val="24"/>
          <w:szCs w:val="24"/>
          <w:lang w:val="en-GB"/>
        </w:rPr>
        <w:t xml:space="preserve">partners </w:t>
      </w:r>
      <w:del w:id="892" w:author="Bori" w:date="2020-04-21T07:56:00Z">
        <w:r>
          <w:rPr>
            <w:rFonts w:ascii="Times New Roman" w:eastAsia="Times New Roman" w:hAnsi="Times New Roman" w:cs="Times New Roman"/>
            <w:sz w:val="24"/>
            <w:szCs w:val="24"/>
            <w:lang w:val="en-GB"/>
          </w:rPr>
          <w:delText>from the West came into emergence</w:delText>
        </w:r>
      </w:del>
      <w:ins w:id="893" w:author="Bori" w:date="2020-04-21T07:56:00Z">
        <w:r>
          <w:rPr>
            <w:rFonts w:ascii="Times New Roman" w:eastAsia="Times New Roman" w:hAnsi="Times New Roman" w:cs="Times New Roman"/>
            <w:sz w:val="24"/>
            <w:szCs w:val="24"/>
            <w:lang w:val="en-GB"/>
          </w:rPr>
          <w:t>emerged</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38"/>
      </w:r>
      <w:r>
        <w:rPr>
          <w:rFonts w:ascii="Times New Roman" w:eastAsia="Times New Roman" w:hAnsi="Times New Roman" w:cs="Times New Roman"/>
          <w:sz w:val="24"/>
          <w:szCs w:val="24"/>
          <w:lang w:val="en-GB"/>
        </w:rPr>
        <w:t xml:space="preserve"> Whether the Yugoslav stance towards the events in the CSSR </w:t>
      </w:r>
      <w:del w:id="897" w:author="Bori" w:date="2020-04-21T07:57:00Z">
        <w:r>
          <w:rPr>
            <w:rFonts w:ascii="Times New Roman" w:eastAsia="Times New Roman" w:hAnsi="Times New Roman" w:cs="Times New Roman"/>
            <w:sz w:val="24"/>
            <w:szCs w:val="24"/>
            <w:lang w:val="en-GB"/>
          </w:rPr>
          <w:delText xml:space="preserve">has </w:delText>
        </w:r>
      </w:del>
      <w:r>
        <w:rPr>
          <w:rFonts w:ascii="Times New Roman" w:eastAsia="Times New Roman" w:hAnsi="Times New Roman" w:cs="Times New Roman"/>
          <w:sz w:val="24"/>
          <w:szCs w:val="24"/>
          <w:lang w:val="en-GB"/>
        </w:rPr>
        <w:t xml:space="preserve">contributed to this lack of other </w:t>
      </w:r>
      <w:del w:id="898" w:author="Bori" w:date="2020-04-21T07:57:00Z">
        <w:r>
          <w:rPr>
            <w:rFonts w:ascii="Times New Roman" w:eastAsia="Times New Roman" w:hAnsi="Times New Roman" w:cs="Times New Roman"/>
            <w:sz w:val="24"/>
            <w:szCs w:val="24"/>
            <w:lang w:val="en-GB"/>
          </w:rPr>
          <w:delText xml:space="preserve">initiated </w:delText>
        </w:r>
      </w:del>
      <w:r>
        <w:rPr>
          <w:rFonts w:ascii="Times New Roman" w:eastAsia="Times New Roman" w:hAnsi="Times New Roman" w:cs="Times New Roman"/>
          <w:sz w:val="24"/>
          <w:szCs w:val="24"/>
          <w:lang w:val="en-GB"/>
        </w:rPr>
        <w:t xml:space="preserve">joint ventures with Eastern Bloc partners is hard to assess, since many other forms of cooperation between the SFRY and </w:t>
      </w:r>
      <w:ins w:id="899" w:author="Bori" w:date="2020-04-21T07:5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Eastern Bloc countries were set up in the years following August 1968. Moreover, Kormes advocated for a stronger accentuation of the meaningfulness of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agreement.</w:t>
      </w:r>
      <w:r>
        <w:rPr>
          <w:rStyle w:val="Sidrosprotneopombe"/>
          <w:rFonts w:ascii="Times New Roman" w:eastAsia="Times New Roman" w:hAnsi="Times New Roman" w:cs="Times New Roman"/>
          <w:sz w:val="24"/>
          <w:szCs w:val="24"/>
          <w:lang w:val="en-GB"/>
        </w:rPr>
        <w:footnoteReference w:id="39"/>
      </w:r>
      <w:r>
        <w:rPr>
          <w:rFonts w:ascii="Times New Roman" w:eastAsia="Times New Roman" w:hAnsi="Times New Roman" w:cs="Times New Roman"/>
          <w:sz w:val="24"/>
          <w:szCs w:val="24"/>
          <w:lang w:val="en-GB"/>
        </w:rPr>
        <w:t xml:space="preserve"> </w:t>
      </w:r>
      <w:ins w:id="903" w:author="Bori" w:date="2020-04-21T07:59:00Z">
        <w:r>
          <w:rPr>
            <w:rFonts w:ascii="Times New Roman" w:eastAsia="Times New Roman" w:hAnsi="Times New Roman" w:cs="Times New Roman"/>
            <w:sz w:val="24"/>
            <w:szCs w:val="24"/>
            <w:lang w:val="en-GB"/>
          </w:rPr>
          <w:t>However, i</w:t>
        </w:r>
      </w:ins>
      <w:del w:id="904" w:author="Bori" w:date="2020-04-21T07:59:00Z">
        <w:r>
          <w:rPr>
            <w:rFonts w:ascii="Times New Roman" w:eastAsia="Times New Roman" w:hAnsi="Times New Roman" w:cs="Times New Roman"/>
            <w:sz w:val="24"/>
            <w:szCs w:val="24"/>
            <w:lang w:val="en-GB"/>
          </w:rPr>
          <w:delText>I</w:delText>
        </w:r>
      </w:del>
      <w:r>
        <w:rPr>
          <w:rFonts w:ascii="Times New Roman" w:eastAsia="Times New Roman" w:hAnsi="Times New Roman" w:cs="Times New Roman"/>
          <w:sz w:val="24"/>
          <w:szCs w:val="24"/>
          <w:lang w:val="en-GB"/>
        </w:rPr>
        <w:t xml:space="preserve">t is </w:t>
      </w:r>
      <w:del w:id="905" w:author="Bori" w:date="2020-04-21T07:59:00Z">
        <w:r>
          <w:rPr>
            <w:rFonts w:ascii="Times New Roman" w:eastAsia="Times New Roman" w:hAnsi="Times New Roman" w:cs="Times New Roman"/>
            <w:sz w:val="24"/>
            <w:szCs w:val="24"/>
            <w:lang w:val="en-GB"/>
          </w:rPr>
          <w:delText xml:space="preserve">however </w:delText>
        </w:r>
      </w:del>
      <w:r>
        <w:rPr>
          <w:rFonts w:ascii="Times New Roman" w:eastAsia="Times New Roman" w:hAnsi="Times New Roman" w:cs="Times New Roman"/>
          <w:sz w:val="24"/>
          <w:szCs w:val="24"/>
          <w:lang w:val="en-GB"/>
        </w:rPr>
        <w:t xml:space="preserve">likely that the course of events in the process </w:t>
      </w:r>
      <w:del w:id="906" w:author="Bori" w:date="2020-04-21T08:01:00Z">
        <w:r>
          <w:rPr>
            <w:rFonts w:ascii="Times New Roman" w:eastAsia="Times New Roman" w:hAnsi="Times New Roman" w:cs="Times New Roman"/>
            <w:sz w:val="24"/>
            <w:szCs w:val="24"/>
            <w:lang w:val="en-GB"/>
          </w:rPr>
          <w:delText xml:space="preserve">from </w:delText>
        </w:r>
      </w:del>
      <w:ins w:id="907" w:author="Bori" w:date="2020-04-21T08:01:00Z">
        <w:r>
          <w:rPr>
            <w:rFonts w:ascii="Times New Roman" w:eastAsia="Times New Roman" w:hAnsi="Times New Roman" w:cs="Times New Roman"/>
            <w:sz w:val="24"/>
            <w:szCs w:val="24"/>
            <w:lang w:val="en-GB"/>
          </w:rPr>
          <w:t xml:space="preserve">between </w:t>
        </w:r>
      </w:ins>
      <w:r>
        <w:rPr>
          <w:rFonts w:ascii="Times New Roman" w:eastAsia="Times New Roman" w:hAnsi="Times New Roman" w:cs="Times New Roman"/>
          <w:sz w:val="24"/>
          <w:szCs w:val="24"/>
          <w:lang w:val="en-GB"/>
        </w:rPr>
        <w:t xml:space="preserve">the signing of the agreement between Cinkarna and VVB </w:t>
      </w:r>
      <w:r>
        <w:rPr>
          <w:rFonts w:ascii="Times New Roman" w:eastAsia="Times New Roman" w:hAnsi="Times New Roman" w:cs="Times New Roman"/>
          <w:sz w:val="24"/>
          <w:szCs w:val="24"/>
          <w:lang w:val="en-GB"/>
        </w:rPr>
        <w:lastRenderedPageBreak/>
        <w:t xml:space="preserve">LuF until the launch of production in 1973 made </w:t>
      </w:r>
      <w:ins w:id="908" w:author="Bori" w:date="2020-04-21T08:01: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East German bureaucratic bodies war</w:t>
      </w:r>
      <w:del w:id="909" w:author="Bori" w:date="2020-04-21T08:02:00Z">
        <w:r>
          <w:rPr>
            <w:rFonts w:ascii="Times New Roman" w:eastAsia="Times New Roman" w:hAnsi="Times New Roman" w:cs="Times New Roman"/>
            <w:sz w:val="24"/>
            <w:szCs w:val="24"/>
            <w:lang w:val="en-GB"/>
          </w:rPr>
          <w:delText>r</w:delText>
        </w:r>
      </w:del>
      <w:r>
        <w:rPr>
          <w:rFonts w:ascii="Times New Roman" w:eastAsia="Times New Roman" w:hAnsi="Times New Roman" w:cs="Times New Roman"/>
          <w:sz w:val="24"/>
          <w:szCs w:val="24"/>
          <w:lang w:val="en-GB"/>
        </w:rPr>
        <w:t xml:space="preserve">y of </w:t>
      </w:r>
      <w:del w:id="910" w:author="Bori" w:date="2020-04-21T08:02:00Z">
        <w:r>
          <w:rPr>
            <w:rFonts w:ascii="Times New Roman" w:eastAsia="Times New Roman" w:hAnsi="Times New Roman" w:cs="Times New Roman"/>
            <w:sz w:val="24"/>
            <w:szCs w:val="24"/>
            <w:lang w:val="en-GB"/>
          </w:rPr>
          <w:delText xml:space="preserve">the </w:delText>
        </w:r>
      </w:del>
      <w:r>
        <w:rPr>
          <w:rFonts w:ascii="Times New Roman" w:eastAsia="Times New Roman" w:hAnsi="Times New Roman" w:cs="Times New Roman"/>
          <w:sz w:val="24"/>
          <w:szCs w:val="24"/>
          <w:lang w:val="en-GB"/>
        </w:rPr>
        <w:t>establish</w:t>
      </w:r>
      <w:del w:id="911" w:author="Bori" w:date="2020-04-21T08:02:00Z">
        <w:r>
          <w:rPr>
            <w:rFonts w:ascii="Times New Roman" w:eastAsia="Times New Roman" w:hAnsi="Times New Roman" w:cs="Times New Roman"/>
            <w:sz w:val="24"/>
            <w:szCs w:val="24"/>
            <w:lang w:val="en-GB"/>
          </w:rPr>
          <w:delText>ment</w:delText>
        </w:r>
      </w:del>
      <w:ins w:id="912" w:author="Bori" w:date="2020-04-21T08:02:00Z">
        <w:r>
          <w:rPr>
            <w:rFonts w:ascii="Times New Roman" w:eastAsia="Times New Roman" w:hAnsi="Times New Roman" w:cs="Times New Roman"/>
            <w:sz w:val="24"/>
            <w:szCs w:val="24"/>
            <w:lang w:val="en-GB"/>
          </w:rPr>
          <w:t>ing</w:t>
        </w:r>
      </w:ins>
      <w:r>
        <w:rPr>
          <w:rFonts w:ascii="Times New Roman" w:eastAsia="Times New Roman" w:hAnsi="Times New Roman" w:cs="Times New Roman"/>
          <w:sz w:val="24"/>
          <w:szCs w:val="24"/>
          <w:lang w:val="en-GB"/>
        </w:rPr>
        <w:t xml:space="preserve"> </w:t>
      </w:r>
      <w:del w:id="913" w:author="Bori" w:date="2020-04-21T08:02:00Z">
        <w:r>
          <w:rPr>
            <w:rFonts w:ascii="Times New Roman" w:eastAsia="Times New Roman" w:hAnsi="Times New Roman" w:cs="Times New Roman"/>
            <w:sz w:val="24"/>
            <w:szCs w:val="24"/>
            <w:lang w:val="en-GB"/>
          </w:rPr>
          <w:delText xml:space="preserve">of </w:delText>
        </w:r>
      </w:del>
      <w:r>
        <w:rPr>
          <w:rFonts w:ascii="Times New Roman" w:eastAsia="Times New Roman" w:hAnsi="Times New Roman" w:cs="Times New Roman"/>
          <w:sz w:val="24"/>
          <w:szCs w:val="24"/>
          <w:lang w:val="en-GB"/>
        </w:rPr>
        <w:t>other joint ventures. Several Yugoslav</w:t>
      </w:r>
      <w:del w:id="914" w:author="Bori" w:date="2020-04-21T08:02:00Z">
        <w:r>
          <w:rPr>
            <w:rFonts w:ascii="Times New Roman" w:eastAsia="Times New Roman" w:hAnsi="Times New Roman" w:cs="Times New Roman"/>
            <w:sz w:val="24"/>
            <w:szCs w:val="24"/>
            <w:lang w:val="en-GB"/>
          </w:rPr>
          <w:delText>-</w:delText>
        </w:r>
      </w:del>
      <w:ins w:id="915" w:author="Bori" w:date="2020-04-21T08:0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w:t>
      </w:r>
      <w:del w:id="916" w:author="Bori" w:date="2020-04-21T08:02:00Z">
        <w:r>
          <w:rPr>
            <w:rFonts w:ascii="Times New Roman" w:eastAsia="Times New Roman" w:hAnsi="Times New Roman" w:cs="Times New Roman"/>
            <w:sz w:val="24"/>
            <w:szCs w:val="24"/>
            <w:lang w:val="en-GB"/>
          </w:rPr>
          <w:delText>‘</w:delText>
        </w:r>
      </w:del>
      <w:ins w:id="917" w:author="Bori" w:date="2020-04-21T08:0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general agreements</w:t>
      </w:r>
      <w:del w:id="918" w:author="Bori" w:date="2020-04-21T08:02:00Z">
        <w:r>
          <w:rPr>
            <w:rFonts w:ascii="Times New Roman" w:eastAsia="Times New Roman" w:hAnsi="Times New Roman" w:cs="Times New Roman"/>
            <w:sz w:val="24"/>
            <w:szCs w:val="24"/>
            <w:lang w:val="en-GB"/>
          </w:rPr>
          <w:delText>’</w:delText>
        </w:r>
      </w:del>
      <w:ins w:id="919" w:author="Bori" w:date="2020-04-21T08:0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on long-term cooperation concerning a specific material </w:t>
      </w:r>
      <w:ins w:id="920" w:author="Bori" w:date="2020-04-21T08:03:00Z">
        <w:r>
          <w:rPr>
            <w:rFonts w:ascii="Times New Roman" w:eastAsia="Times New Roman" w:hAnsi="Times New Roman" w:cs="Times New Roman"/>
            <w:sz w:val="24"/>
            <w:szCs w:val="24"/>
            <w:lang w:val="en-GB"/>
          </w:rPr>
          <w:t xml:space="preserve">such </w:t>
        </w:r>
      </w:ins>
      <w:r>
        <w:rPr>
          <w:rFonts w:ascii="Times New Roman" w:eastAsia="Times New Roman" w:hAnsi="Times New Roman" w:cs="Times New Roman"/>
          <w:sz w:val="24"/>
          <w:szCs w:val="24"/>
          <w:lang w:val="en-GB"/>
        </w:rPr>
        <w:t xml:space="preserve">as </w:t>
      </w:r>
      <w:del w:id="921" w:author="Bori" w:date="2020-04-21T08:03:00Z">
        <w:r>
          <w:rPr>
            <w:rFonts w:ascii="Times New Roman" w:eastAsia="Times New Roman" w:hAnsi="Times New Roman" w:cs="Times New Roman"/>
            <w:sz w:val="24"/>
            <w:szCs w:val="24"/>
            <w:lang w:val="en-GB"/>
          </w:rPr>
          <w:delText xml:space="preserve">for instance </w:delText>
        </w:r>
      </w:del>
      <w:r>
        <w:rPr>
          <w:rFonts w:ascii="Times New Roman" w:eastAsia="Times New Roman" w:hAnsi="Times New Roman" w:cs="Times New Roman"/>
          <w:sz w:val="24"/>
          <w:szCs w:val="24"/>
          <w:lang w:val="en-GB"/>
        </w:rPr>
        <w:t>zinc</w:t>
      </w:r>
      <w:ins w:id="922" w:author="Bori" w:date="2020-04-21T08:03:00Z">
        <w:r>
          <w:rPr>
            <w:rFonts w:ascii="Times New Roman" w:eastAsia="Times New Roman" w:hAnsi="Times New Roman" w:cs="Times New Roman"/>
            <w:sz w:val="24"/>
            <w:szCs w:val="24"/>
            <w:lang w:val="en-GB"/>
          </w:rPr>
          <w:t>, for instance,</w:t>
        </w:r>
      </w:ins>
      <w:r>
        <w:rPr>
          <w:rFonts w:ascii="Times New Roman" w:eastAsia="Times New Roman" w:hAnsi="Times New Roman" w:cs="Times New Roman"/>
          <w:sz w:val="24"/>
          <w:szCs w:val="24"/>
          <w:lang w:val="en-GB"/>
        </w:rPr>
        <w:t xml:space="preserve"> were nonetheless concluded in the early 1970s. These general agreements shared several important facets with the joint venture agreement</w:t>
      </w:r>
      <w:del w:id="923" w:author="Bori" w:date="2020-04-21T08:52: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but made the East German partner not responsible for </w:t>
      </w:r>
      <w:ins w:id="924" w:author="Bori" w:date="2020-04-21T08:0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potential losses. This possibility</w:t>
      </w:r>
      <w:del w:id="925" w:author="Bori" w:date="2020-04-21T08:03:00Z">
        <w:r>
          <w:rPr>
            <w:rFonts w:ascii="Times New Roman" w:eastAsia="Times New Roman" w:hAnsi="Times New Roman" w:cs="Times New Roman"/>
            <w:sz w:val="24"/>
            <w:szCs w:val="24"/>
            <w:lang w:val="en-GB"/>
          </w:rPr>
          <w:delText>,</w:delText>
        </w:r>
      </w:del>
      <w:ins w:id="926" w:author="Bori" w:date="2020-04-21T08:03: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and not only that of capital accumulation</w:t>
      </w:r>
      <w:del w:id="927" w:author="Bori" w:date="2020-04-21T08:04:00Z">
        <w:r>
          <w:rPr>
            <w:rFonts w:ascii="Times New Roman" w:eastAsia="Times New Roman" w:hAnsi="Times New Roman" w:cs="Times New Roman"/>
            <w:sz w:val="24"/>
            <w:szCs w:val="24"/>
            <w:lang w:val="en-GB"/>
          </w:rPr>
          <w:delText>,</w:delText>
        </w:r>
      </w:del>
      <w:ins w:id="928" w:author="Bori" w:date="2020-04-21T08:04:00Z">
        <w:r>
          <w:rPr>
            <w:rFonts w:ascii="Times New Roman" w:eastAsia="Times New Roman" w:hAnsi="Times New Roman" w:cs="Times New Roman"/>
            <w:sz w:val="24"/>
            <w:szCs w:val="24"/>
            <w:lang w:val="en-GB"/>
          </w:rPr>
          <w:t xml:space="preserve"> –</w:t>
        </w:r>
      </w:ins>
      <w:del w:id="929" w:author="Bori" w:date="2020-04-21T08:04:00Z">
        <w:r>
          <w:rPr>
            <w:rFonts w:ascii="Times New Roman" w:eastAsia="Times New Roman" w:hAnsi="Times New Roman" w:cs="Times New Roman"/>
            <w:sz w:val="24"/>
            <w:szCs w:val="24"/>
            <w:lang w:val="en-GB"/>
          </w:rPr>
          <w:delText xml:space="preserve"> all of a sudden </w:delText>
        </w:r>
      </w:del>
      <w:ins w:id="930" w:author="Bori" w:date="2020-04-21T08:04:00Z">
        <w:r>
          <w:rPr>
            <w:rFonts w:ascii="Times New Roman" w:eastAsia="Times New Roman" w:hAnsi="Times New Roman" w:cs="Times New Roman"/>
            <w:sz w:val="24"/>
            <w:szCs w:val="24"/>
            <w:lang w:val="en-GB"/>
          </w:rPr>
          <w:t xml:space="preserve"> also </w:t>
        </w:r>
      </w:ins>
      <w:r>
        <w:rPr>
          <w:rFonts w:ascii="Times New Roman" w:eastAsia="Times New Roman" w:hAnsi="Times New Roman" w:cs="Times New Roman"/>
          <w:sz w:val="24"/>
          <w:szCs w:val="24"/>
          <w:lang w:val="en-GB"/>
        </w:rPr>
        <w:t xml:space="preserve">needed to be taken into account </w:t>
      </w:r>
      <w:ins w:id="931" w:author="Bori" w:date="2020-04-21T08:04:00Z">
        <w:r>
          <w:rPr>
            <w:rFonts w:ascii="Times New Roman" w:eastAsia="Times New Roman" w:hAnsi="Times New Roman" w:cs="Times New Roman"/>
            <w:sz w:val="24"/>
            <w:szCs w:val="24"/>
            <w:lang w:val="en-GB"/>
          </w:rPr>
          <w:t>all of a sudden,</w:t>
        </w:r>
      </w:ins>
      <w:del w:id="932" w:author="Bori" w:date="2020-04-21T08:04:00Z">
        <w:r>
          <w:rPr>
            <w:rFonts w:ascii="Times New Roman" w:eastAsia="Times New Roman" w:hAnsi="Times New Roman" w:cs="Times New Roman"/>
            <w:sz w:val="24"/>
            <w:szCs w:val="24"/>
            <w:lang w:val="en-GB"/>
          </w:rPr>
          <w:delText>too</w:delText>
        </w:r>
      </w:del>
      <w:r>
        <w:rPr>
          <w:rFonts w:ascii="Times New Roman" w:eastAsia="Times New Roman" w:hAnsi="Times New Roman" w:cs="Times New Roman"/>
          <w:sz w:val="24"/>
          <w:szCs w:val="24"/>
          <w:lang w:val="en-GB"/>
        </w:rPr>
        <w:t xml:space="preserve"> following Cinkarna’s financial problems during the construction phase, which </w:t>
      </w:r>
      <w:ins w:id="933" w:author="Bori" w:date="2020-04-21T08:04:00Z">
        <w:r>
          <w:rPr>
            <w:rFonts w:ascii="Times New Roman" w:eastAsia="Times New Roman" w:hAnsi="Times New Roman" w:cs="Times New Roman"/>
            <w:sz w:val="24"/>
            <w:szCs w:val="24"/>
            <w:lang w:val="en-GB"/>
          </w:rPr>
          <w:t>(partly</w:t>
        </w:r>
      </w:ins>
      <w:ins w:id="934" w:author="Bori" w:date="2020-04-21T08:05:00Z">
        <w:r>
          <w:rPr>
            <w:rFonts w:ascii="Times New Roman" w:eastAsia="Times New Roman" w:hAnsi="Times New Roman" w:cs="Times New Roman"/>
            <w:sz w:val="24"/>
            <w:szCs w:val="24"/>
            <w:lang w:val="en-GB"/>
          </w:rPr>
          <w:t xml:space="preserve">) </w:t>
        </w:r>
      </w:ins>
      <w:del w:id="935" w:author="Bori" w:date="2020-04-21T08:05:00Z">
        <w:r>
          <w:rPr>
            <w:rFonts w:ascii="Times New Roman" w:eastAsia="Times New Roman" w:hAnsi="Times New Roman" w:cs="Times New Roman"/>
            <w:sz w:val="24"/>
            <w:szCs w:val="24"/>
            <w:lang w:val="en-GB"/>
          </w:rPr>
          <w:delText xml:space="preserve">was both (partly) a </w:delText>
        </w:r>
      </w:del>
      <w:r>
        <w:rPr>
          <w:rFonts w:ascii="Times New Roman" w:eastAsia="Times New Roman" w:hAnsi="Times New Roman" w:cs="Times New Roman"/>
          <w:sz w:val="24"/>
          <w:szCs w:val="24"/>
          <w:lang w:val="en-GB"/>
        </w:rPr>
        <w:t>result</w:t>
      </w:r>
      <w:ins w:id="936" w:author="Bori" w:date="2020-04-21T08:05:00Z">
        <w:r>
          <w:rPr>
            <w:rFonts w:ascii="Times New Roman" w:eastAsia="Times New Roman" w:hAnsi="Times New Roman" w:cs="Times New Roman"/>
            <w:sz w:val="24"/>
            <w:szCs w:val="24"/>
            <w:lang w:val="en-GB"/>
          </w:rPr>
          <w:t>ed</w:t>
        </w:r>
      </w:ins>
      <w:r>
        <w:rPr>
          <w:rFonts w:ascii="Times New Roman" w:eastAsia="Times New Roman" w:hAnsi="Times New Roman" w:cs="Times New Roman"/>
          <w:sz w:val="24"/>
          <w:szCs w:val="24"/>
          <w:lang w:val="en-GB"/>
        </w:rPr>
        <w:t xml:space="preserve"> </w:t>
      </w:r>
      <w:del w:id="937" w:author="Bori" w:date="2020-04-21T08:05:00Z">
        <w:r>
          <w:rPr>
            <w:rFonts w:ascii="Times New Roman" w:eastAsia="Times New Roman" w:hAnsi="Times New Roman" w:cs="Times New Roman"/>
            <w:sz w:val="24"/>
            <w:szCs w:val="24"/>
            <w:lang w:val="en-GB"/>
          </w:rPr>
          <w:delText>of and</w:delText>
        </w:r>
      </w:del>
      <w:ins w:id="938" w:author="Bori" w:date="2020-04-21T08:05:00Z">
        <w:r>
          <w:rPr>
            <w:rFonts w:ascii="Times New Roman" w:eastAsia="Times New Roman" w:hAnsi="Times New Roman" w:cs="Times New Roman"/>
            <w:sz w:val="24"/>
            <w:szCs w:val="24"/>
            <w:lang w:val="en-GB"/>
          </w:rPr>
          <w:t>from as well as</w:t>
        </w:r>
      </w:ins>
      <w:r>
        <w:rPr>
          <w:rFonts w:ascii="Times New Roman" w:eastAsia="Times New Roman" w:hAnsi="Times New Roman" w:cs="Times New Roman"/>
          <w:sz w:val="24"/>
          <w:szCs w:val="24"/>
          <w:lang w:val="en-GB"/>
        </w:rPr>
        <w:t xml:space="preserve"> affected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project. </w:t>
      </w:r>
      <w:del w:id="939" w:author="Bori" w:date="2020-04-21T08:05:00Z">
        <w:r>
          <w:rPr>
            <w:rFonts w:ascii="Times New Roman" w:eastAsia="Times New Roman" w:hAnsi="Times New Roman" w:cs="Times New Roman"/>
            <w:sz w:val="24"/>
            <w:szCs w:val="24"/>
            <w:lang w:val="en-GB"/>
          </w:rPr>
          <w:delText xml:space="preserve">At </w:delText>
        </w:r>
      </w:del>
      <w:ins w:id="940" w:author="Bori" w:date="2020-04-21T08:05:00Z">
        <w:r>
          <w:rPr>
            <w:rFonts w:ascii="Times New Roman" w:eastAsia="Times New Roman" w:hAnsi="Times New Roman" w:cs="Times New Roman"/>
            <w:sz w:val="24"/>
            <w:szCs w:val="24"/>
            <w:lang w:val="en-GB"/>
          </w:rPr>
          <w:t xml:space="preserve">In </w:t>
        </w:r>
      </w:ins>
      <w:r>
        <w:rPr>
          <w:rFonts w:ascii="Times New Roman" w:eastAsia="Times New Roman" w:hAnsi="Times New Roman" w:cs="Times New Roman"/>
          <w:sz w:val="24"/>
          <w:szCs w:val="24"/>
          <w:lang w:val="en-GB"/>
        </w:rPr>
        <w:t xml:space="preserve">the most </w:t>
      </w:r>
      <w:del w:id="941" w:author="Bori" w:date="2020-04-21T08:05:00Z">
        <w:r>
          <w:rPr>
            <w:rFonts w:ascii="Times New Roman" w:eastAsia="Times New Roman" w:hAnsi="Times New Roman" w:cs="Times New Roman"/>
            <w:sz w:val="24"/>
            <w:szCs w:val="24"/>
            <w:lang w:val="en-GB"/>
          </w:rPr>
          <w:delText xml:space="preserve">scathing </w:delText>
        </w:r>
      </w:del>
      <w:ins w:id="942" w:author="Bori" w:date="2020-04-21T08:05:00Z">
        <w:r>
          <w:rPr>
            <w:rFonts w:ascii="Times New Roman" w:eastAsia="Times New Roman" w:hAnsi="Times New Roman" w:cs="Times New Roman"/>
            <w:sz w:val="24"/>
            <w:szCs w:val="24"/>
            <w:lang w:val="en-GB"/>
          </w:rPr>
          <w:t xml:space="preserve">critical </w:t>
        </w:r>
      </w:ins>
      <w:r>
        <w:rPr>
          <w:rFonts w:ascii="Times New Roman" w:eastAsia="Times New Roman" w:hAnsi="Times New Roman" w:cs="Times New Roman"/>
          <w:sz w:val="24"/>
          <w:szCs w:val="24"/>
          <w:lang w:val="en-GB"/>
        </w:rPr>
        <w:t>instances, the East Germans did not hesitate to ignore the decentralised economic organisation in the SFRY</w:t>
      </w:r>
      <w:del w:id="943" w:author="Bori" w:date="2020-04-21T08:06: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and directly addressed governmental representatives</w:t>
      </w:r>
      <w:ins w:id="944" w:author="Bori" w:date="2020-04-21T08:06:00Z">
        <w:r>
          <w:rPr>
            <w:rFonts w:ascii="Times New Roman" w:eastAsia="Times New Roman" w:hAnsi="Times New Roman" w:cs="Times New Roman"/>
            <w:sz w:val="24"/>
            <w:szCs w:val="24"/>
            <w:lang w:val="en-GB"/>
          </w:rPr>
          <w:t xml:space="preserve"> instead</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40"/>
      </w:r>
      <w:r>
        <w:rPr>
          <w:rFonts w:ascii="Times New Roman" w:eastAsia="Times New Roman" w:hAnsi="Times New Roman" w:cs="Times New Roman"/>
          <w:sz w:val="24"/>
          <w:szCs w:val="24"/>
          <w:lang w:val="en-GB"/>
        </w:rPr>
        <w:t xml:space="preserve">   </w:t>
      </w:r>
    </w:p>
    <w:p w14:paraId="4DD5DB72"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Lower-level officials were important actors in the emergence of cross-border exchange and interaction between the states that formed the Eastern Bloc.</w:t>
      </w:r>
      <w:r>
        <w:rPr>
          <w:rStyle w:val="Sidrosprotneopombe"/>
          <w:rFonts w:ascii="Times New Roman" w:eastAsia="Times New Roman" w:hAnsi="Times New Roman" w:cs="Times New Roman"/>
          <w:sz w:val="24"/>
          <w:szCs w:val="24"/>
          <w:lang w:val="en-GB"/>
        </w:rPr>
        <w:footnoteReference w:id="41"/>
      </w:r>
      <w:r>
        <w:rPr>
          <w:rFonts w:ascii="Times New Roman" w:eastAsia="Times New Roman" w:hAnsi="Times New Roman" w:cs="Times New Roman"/>
          <w:sz w:val="24"/>
          <w:szCs w:val="24"/>
          <w:lang w:val="en-GB"/>
        </w:rPr>
        <w:t xml:space="preserve"> Concerning</w:t>
      </w:r>
      <w:ins w:id="953" w:author="Bori" w:date="2020-04-21T08:07:00Z">
        <w:r>
          <w:rPr>
            <w:rFonts w:ascii="Times New Roman" w:eastAsia="Times New Roman" w:hAnsi="Times New Roman" w:cs="Times New Roman"/>
            <w:sz w:val="24"/>
            <w:szCs w:val="24"/>
            <w:lang w:val="en-GB"/>
          </w:rPr>
          <w:t xml:space="preserve"> the</w:t>
        </w:r>
      </w:ins>
      <w:r>
        <w:rPr>
          <w:rFonts w:ascii="Times New Roman" w:eastAsia="Times New Roman" w:hAnsi="Times New Roman" w:cs="Times New Roman"/>
          <w:sz w:val="24"/>
          <w:szCs w:val="24"/>
          <w:lang w:val="en-GB"/>
        </w:rPr>
        <w:t xml:space="preserve"> Yugoslav</w:t>
      </w:r>
      <w:del w:id="954" w:author="Bori" w:date="2020-04-21T08:07:00Z">
        <w:r>
          <w:rPr>
            <w:rFonts w:ascii="Times New Roman" w:eastAsia="Times New Roman" w:hAnsi="Times New Roman" w:cs="Times New Roman"/>
            <w:sz w:val="24"/>
            <w:szCs w:val="24"/>
            <w:lang w:val="en-GB"/>
          </w:rPr>
          <w:delText>-</w:delText>
        </w:r>
      </w:del>
      <w:ins w:id="955" w:author="Bori" w:date="2020-04-21T08:0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contacts, such lower-level officials and – regarding the SFRY – non-state economic actors </w:t>
      </w:r>
      <w:del w:id="956" w:author="Bori" w:date="2020-04-21T08:08:00Z">
        <w:r>
          <w:rPr>
            <w:rFonts w:ascii="Times New Roman" w:eastAsia="Times New Roman" w:hAnsi="Times New Roman" w:cs="Times New Roman"/>
            <w:sz w:val="24"/>
            <w:szCs w:val="24"/>
            <w:lang w:val="en-GB"/>
          </w:rPr>
          <w:delText>were shaping</w:delText>
        </w:r>
      </w:del>
      <w:ins w:id="957" w:author="Bori" w:date="2020-04-21T08:08:00Z">
        <w:r>
          <w:rPr>
            <w:rFonts w:ascii="Times New Roman" w:eastAsia="Times New Roman" w:hAnsi="Times New Roman" w:cs="Times New Roman"/>
            <w:sz w:val="24"/>
            <w:szCs w:val="24"/>
            <w:lang w:val="en-GB"/>
          </w:rPr>
          <w:t>would shape</w:t>
        </w:r>
      </w:ins>
      <w:r>
        <w:rPr>
          <w:rFonts w:ascii="Times New Roman" w:eastAsia="Times New Roman" w:hAnsi="Times New Roman" w:cs="Times New Roman"/>
          <w:sz w:val="24"/>
          <w:szCs w:val="24"/>
          <w:lang w:val="en-GB"/>
        </w:rPr>
        <w:t xml:space="preserve"> similar forms of cooperation despite the Iron Curtain and</w:t>
      </w:r>
      <w:ins w:id="958" w:author="Bori" w:date="2020-04-21T08:08:00Z">
        <w:r>
          <w:rPr>
            <w:rFonts w:ascii="Times New Roman" w:eastAsia="Times New Roman" w:hAnsi="Times New Roman" w:cs="Times New Roman"/>
            <w:sz w:val="24"/>
            <w:szCs w:val="24"/>
            <w:lang w:val="en-GB"/>
          </w:rPr>
          <w:t xml:space="preserve"> the</w:t>
        </w:r>
      </w:ins>
      <w:r>
        <w:rPr>
          <w:rFonts w:ascii="Times New Roman" w:eastAsia="Times New Roman" w:hAnsi="Times New Roman" w:cs="Times New Roman"/>
          <w:sz w:val="24"/>
          <w:szCs w:val="24"/>
          <w:lang w:val="en-GB"/>
        </w:rPr>
        <w:t xml:space="preserve"> political </w:t>
      </w:r>
      <w:del w:id="959" w:author="Bori" w:date="2020-04-21T08:08:00Z">
        <w:r>
          <w:rPr>
            <w:rFonts w:ascii="Times New Roman" w:eastAsia="Times New Roman" w:hAnsi="Times New Roman" w:cs="Times New Roman"/>
            <w:sz w:val="24"/>
            <w:szCs w:val="24"/>
            <w:lang w:val="en-GB"/>
          </w:rPr>
          <w:delText xml:space="preserve">quarrels </w:delText>
        </w:r>
      </w:del>
      <w:ins w:id="960" w:author="Bori" w:date="2020-04-21T08:08:00Z">
        <w:r>
          <w:rPr>
            <w:rFonts w:ascii="Times New Roman" w:eastAsia="Times New Roman" w:hAnsi="Times New Roman" w:cs="Times New Roman"/>
            <w:sz w:val="24"/>
            <w:szCs w:val="24"/>
            <w:lang w:val="en-GB"/>
          </w:rPr>
          <w:t xml:space="preserve">disputes </w:t>
        </w:r>
      </w:ins>
      <w:r>
        <w:rPr>
          <w:rFonts w:ascii="Times New Roman" w:eastAsia="Times New Roman" w:hAnsi="Times New Roman" w:cs="Times New Roman"/>
          <w:sz w:val="24"/>
          <w:szCs w:val="24"/>
          <w:lang w:val="en-GB"/>
        </w:rPr>
        <w:t>over the Prague Spring between the state</w:t>
      </w:r>
      <w:del w:id="961" w:author="Bori" w:date="2020-04-21T08:08:00Z">
        <w:r>
          <w:rPr>
            <w:rFonts w:ascii="Times New Roman" w:eastAsia="Times New Roman" w:hAnsi="Times New Roman" w:cs="Times New Roman"/>
            <w:sz w:val="24"/>
            <w:szCs w:val="24"/>
            <w:lang w:val="en-GB"/>
          </w:rPr>
          <w:delText>s’</w:delText>
        </w:r>
      </w:del>
      <w:r>
        <w:rPr>
          <w:rFonts w:ascii="Times New Roman" w:eastAsia="Times New Roman" w:hAnsi="Times New Roman" w:cs="Times New Roman"/>
          <w:sz w:val="24"/>
          <w:szCs w:val="24"/>
          <w:lang w:val="en-GB"/>
        </w:rPr>
        <w:t xml:space="preserve"> leaderships. For instance</w:t>
      </w:r>
      <w:ins w:id="962" w:author="Bori" w:date="2020-04-21T08:0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the cornerstones of the general agreement on the long-term export </w:t>
      </w:r>
      <w:del w:id="963" w:author="Bori" w:date="2020-04-21T08:08:00Z">
        <w:r>
          <w:rPr>
            <w:rFonts w:ascii="Times New Roman" w:eastAsia="Times New Roman" w:hAnsi="Times New Roman" w:cs="Times New Roman"/>
            <w:sz w:val="24"/>
            <w:szCs w:val="24"/>
            <w:lang w:val="en-GB"/>
          </w:rPr>
          <w:delText xml:space="preserve">to the GDR </w:delText>
        </w:r>
      </w:del>
      <w:r>
        <w:rPr>
          <w:rFonts w:ascii="Times New Roman" w:eastAsia="Times New Roman" w:hAnsi="Times New Roman" w:cs="Times New Roman"/>
          <w:sz w:val="24"/>
          <w:szCs w:val="24"/>
          <w:lang w:val="en-GB"/>
        </w:rPr>
        <w:t xml:space="preserve">of aluminium produced in the SFRY </w:t>
      </w:r>
      <w:ins w:id="964" w:author="Bori" w:date="2020-04-21T08:09:00Z">
        <w:r>
          <w:rPr>
            <w:rFonts w:ascii="Times New Roman" w:eastAsia="Times New Roman" w:hAnsi="Times New Roman" w:cs="Times New Roman"/>
            <w:sz w:val="24"/>
            <w:szCs w:val="24"/>
            <w:lang w:val="en-GB"/>
          </w:rPr>
          <w:t xml:space="preserve">to the GDR </w:t>
        </w:r>
      </w:ins>
      <w:r>
        <w:rPr>
          <w:rFonts w:ascii="Times New Roman" w:eastAsia="Times New Roman" w:hAnsi="Times New Roman" w:cs="Times New Roman"/>
          <w:sz w:val="24"/>
          <w:szCs w:val="24"/>
          <w:lang w:val="en-GB"/>
        </w:rPr>
        <w:t xml:space="preserve">were </w:t>
      </w:r>
      <w:del w:id="965" w:author="Bori" w:date="2020-04-21T08:09:00Z">
        <w:r>
          <w:rPr>
            <w:rFonts w:ascii="Times New Roman" w:eastAsia="Times New Roman" w:hAnsi="Times New Roman" w:cs="Times New Roman"/>
            <w:sz w:val="24"/>
            <w:szCs w:val="24"/>
            <w:lang w:val="en-GB"/>
          </w:rPr>
          <w:delText>set-up</w:delText>
        </w:r>
      </w:del>
      <w:ins w:id="966" w:author="Bori" w:date="2020-04-21T08:09:00Z">
        <w:r>
          <w:rPr>
            <w:rFonts w:ascii="Times New Roman" w:eastAsia="Times New Roman" w:hAnsi="Times New Roman" w:cs="Times New Roman"/>
            <w:sz w:val="24"/>
            <w:szCs w:val="24"/>
            <w:lang w:val="en-GB"/>
          </w:rPr>
          <w:t>established</w:t>
        </w:r>
      </w:ins>
      <w:r>
        <w:rPr>
          <w:rFonts w:ascii="Times New Roman" w:eastAsia="Times New Roman" w:hAnsi="Times New Roman" w:cs="Times New Roman"/>
          <w:sz w:val="24"/>
          <w:szCs w:val="24"/>
          <w:lang w:val="en-GB"/>
        </w:rPr>
        <w:t xml:space="preserve"> by these actors. In 1970, negotiations between </w:t>
      </w:r>
      <w:del w:id="967" w:author="Bori" w:date="2020-04-21T08:09:00Z">
        <w:r>
          <w:rPr>
            <w:rFonts w:ascii="Times New Roman" w:eastAsia="Times New Roman" w:hAnsi="Times New Roman" w:cs="Times New Roman"/>
            <w:sz w:val="24"/>
            <w:szCs w:val="24"/>
            <w:lang w:val="en-GB"/>
          </w:rPr>
          <w:delText xml:space="preserve">both </w:delText>
        </w:r>
      </w:del>
      <w:ins w:id="968" w:author="Bori" w:date="2020-04-21T08:09:00Z">
        <w:r>
          <w:rPr>
            <w:rFonts w:ascii="Times New Roman" w:eastAsia="Times New Roman" w:hAnsi="Times New Roman" w:cs="Times New Roman"/>
            <w:sz w:val="24"/>
            <w:szCs w:val="24"/>
            <w:lang w:val="en-GB"/>
          </w:rPr>
          <w:t xml:space="preserve">the two </w:t>
        </w:r>
      </w:ins>
      <w:r>
        <w:rPr>
          <w:rFonts w:ascii="Times New Roman" w:eastAsia="Times New Roman" w:hAnsi="Times New Roman" w:cs="Times New Roman"/>
          <w:sz w:val="24"/>
          <w:szCs w:val="24"/>
          <w:lang w:val="en-GB"/>
        </w:rPr>
        <w:t>sides resulted in the GDR granting a loan</w:t>
      </w:r>
      <w:ins w:id="969" w:author="Bori" w:date="2020-04-21T08:09:00Z">
        <w:r>
          <w:rPr>
            <w:rFonts w:ascii="Times New Roman" w:eastAsia="Times New Roman" w:hAnsi="Times New Roman" w:cs="Times New Roman"/>
            <w:sz w:val="24"/>
            <w:szCs w:val="24"/>
            <w:lang w:val="en-GB"/>
          </w:rPr>
          <w:t xml:space="preserve"> in the total amount</w:t>
        </w:r>
      </w:ins>
      <w:r>
        <w:rPr>
          <w:rFonts w:ascii="Times New Roman" w:eastAsia="Times New Roman" w:hAnsi="Times New Roman" w:cs="Times New Roman"/>
          <w:sz w:val="24"/>
          <w:szCs w:val="24"/>
          <w:lang w:val="en-GB"/>
        </w:rPr>
        <w:t xml:space="preserve"> of </w:t>
      </w:r>
      <w:ins w:id="970" w:author="Bori" w:date="2020-04-21T08:09:00Z">
        <w:r>
          <w:rPr>
            <w:rFonts w:ascii="Times New Roman" w:eastAsia="Times New Roman" w:hAnsi="Times New Roman" w:cs="Times New Roman"/>
            <w:sz w:val="24"/>
            <w:szCs w:val="24"/>
            <w:lang w:val="en-GB"/>
          </w:rPr>
          <w:t xml:space="preserve">USD </w:t>
        </w:r>
      </w:ins>
      <w:r>
        <w:rPr>
          <w:rFonts w:ascii="Times New Roman" w:eastAsia="Times New Roman" w:hAnsi="Times New Roman" w:cs="Times New Roman"/>
          <w:sz w:val="24"/>
          <w:szCs w:val="24"/>
          <w:lang w:val="en-GB"/>
        </w:rPr>
        <w:t xml:space="preserve">66 million </w:t>
      </w:r>
      <w:del w:id="971" w:author="Bori" w:date="2020-04-21T08:09:00Z">
        <w:r>
          <w:rPr>
            <w:rFonts w:ascii="Times New Roman" w:eastAsia="Times New Roman" w:hAnsi="Times New Roman" w:cs="Times New Roman"/>
            <w:sz w:val="24"/>
            <w:szCs w:val="24"/>
            <w:lang w:val="en-GB"/>
          </w:rPr>
          <w:delText xml:space="preserve">dollar in total </w:delText>
        </w:r>
      </w:del>
      <w:r>
        <w:rPr>
          <w:rFonts w:ascii="Times New Roman" w:eastAsia="Times New Roman" w:hAnsi="Times New Roman" w:cs="Times New Roman"/>
          <w:sz w:val="24"/>
          <w:szCs w:val="24"/>
          <w:lang w:val="en-GB"/>
        </w:rPr>
        <w:t xml:space="preserve">to </w:t>
      </w:r>
      <w:del w:id="972" w:author="Bori" w:date="2020-04-21T08:09:00Z">
        <w:r>
          <w:rPr>
            <w:rFonts w:ascii="Times New Roman" w:eastAsia="Times New Roman" w:hAnsi="Times New Roman" w:cs="Times New Roman"/>
            <w:sz w:val="24"/>
            <w:szCs w:val="24"/>
            <w:lang w:val="en-GB"/>
          </w:rPr>
          <w:delText xml:space="preserve">realise </w:delText>
        </w:r>
      </w:del>
      <w:ins w:id="973" w:author="Bori" w:date="2020-04-21T08:09:00Z">
        <w:r>
          <w:rPr>
            <w:rFonts w:ascii="Times New Roman" w:eastAsia="Times New Roman" w:hAnsi="Times New Roman" w:cs="Times New Roman"/>
            <w:sz w:val="24"/>
            <w:szCs w:val="24"/>
            <w:lang w:val="en-GB"/>
          </w:rPr>
          <w:t xml:space="preserve">implement </w:t>
        </w:r>
      </w:ins>
      <w:r>
        <w:rPr>
          <w:rFonts w:ascii="Times New Roman" w:eastAsia="Times New Roman" w:hAnsi="Times New Roman" w:cs="Times New Roman"/>
          <w:sz w:val="24"/>
          <w:szCs w:val="24"/>
          <w:lang w:val="en-GB"/>
        </w:rPr>
        <w:t xml:space="preserve">an intensification program at TLM Boris Kidrič (Šibenik) and Jadranski aluminij, or Jadral (Obrovac), both </w:t>
      </w:r>
      <w:del w:id="974" w:author="Bori" w:date="2020-04-21T08:10:00Z">
        <w:r>
          <w:rPr>
            <w:rFonts w:ascii="Times New Roman" w:eastAsia="Times New Roman" w:hAnsi="Times New Roman" w:cs="Times New Roman"/>
            <w:sz w:val="24"/>
            <w:szCs w:val="24"/>
            <w:lang w:val="en-GB"/>
          </w:rPr>
          <w:delText xml:space="preserve">in </w:delText>
        </w:r>
      </w:del>
      <w:ins w:id="975" w:author="Bori" w:date="2020-04-21T08:10:00Z">
        <w:r>
          <w:rPr>
            <w:rFonts w:ascii="Times New Roman" w:eastAsia="Times New Roman" w:hAnsi="Times New Roman" w:cs="Times New Roman"/>
            <w:sz w:val="24"/>
            <w:szCs w:val="24"/>
            <w:lang w:val="en-GB"/>
          </w:rPr>
          <w:t xml:space="preserve">from </w:t>
        </w:r>
      </w:ins>
      <w:r>
        <w:rPr>
          <w:rFonts w:ascii="Times New Roman" w:eastAsia="Times New Roman" w:hAnsi="Times New Roman" w:cs="Times New Roman"/>
          <w:sz w:val="24"/>
          <w:szCs w:val="24"/>
          <w:lang w:val="en-GB"/>
        </w:rPr>
        <w:t xml:space="preserve">Croatia. The mutual benefits </w:t>
      </w:r>
      <w:del w:id="976" w:author="Bori" w:date="2020-04-21T08:10: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or even </w:t>
      </w:r>
      <w:ins w:id="977" w:author="Bori" w:date="2020-04-21T08:1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necessity </w:t>
      </w:r>
      <w:del w:id="978" w:author="Bori" w:date="2020-04-21T08:10: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of the deal were bluntly expressed by Annemarie Mai, an East German member of the Joint Committee: </w:t>
      </w:r>
      <w:del w:id="979" w:author="Bori" w:date="2020-04-21T08:10:00Z">
        <w:r>
          <w:rPr>
            <w:rFonts w:ascii="Times New Roman" w:eastAsia="Times New Roman" w:hAnsi="Times New Roman" w:cs="Times New Roman"/>
            <w:sz w:val="24"/>
            <w:szCs w:val="24"/>
            <w:lang w:val="en-GB"/>
          </w:rPr>
          <w:delText>‘</w:delText>
        </w:r>
      </w:del>
      <w:ins w:id="980" w:author="Bori" w:date="2020-04-21T08:1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If we do not build with them and guarantee their sales, who will? […] On the other hand, if we do not build in Yugoslavia and secure the aluminium, we </w:t>
      </w:r>
      <w:ins w:id="981" w:author="Bori" w:date="2020-04-21T08:11:00Z">
        <w:r>
          <w:rPr>
            <w:rFonts w:ascii="Times New Roman" w:eastAsia="Times New Roman" w:hAnsi="Times New Roman" w:cs="Times New Roman"/>
            <w:sz w:val="24"/>
            <w:szCs w:val="24"/>
            <w:lang w:val="en-GB"/>
          </w:rPr>
          <w:t xml:space="preserve">will </w:t>
        </w:r>
      </w:ins>
      <w:r>
        <w:rPr>
          <w:rFonts w:ascii="Times New Roman" w:eastAsia="Times New Roman" w:hAnsi="Times New Roman" w:cs="Times New Roman"/>
          <w:sz w:val="24"/>
          <w:szCs w:val="24"/>
          <w:lang w:val="en-GB"/>
        </w:rPr>
        <w:t xml:space="preserve">have difficulties with the continuous supply from the Western countries. </w:t>
      </w:r>
      <w:ins w:id="982" w:author="Bori" w:date="2020-04-21T08:12:00Z">
        <w:r>
          <w:rPr>
            <w:rFonts w:ascii="Times New Roman" w:eastAsia="Times New Roman" w:hAnsi="Times New Roman" w:cs="Times New Roman"/>
            <w:sz w:val="24"/>
            <w:szCs w:val="24"/>
            <w:lang w:val="en-GB"/>
          </w:rPr>
          <w:t xml:space="preserve">Should we depend on them for aluminium, </w:t>
        </w:r>
      </w:ins>
      <w:del w:id="983" w:author="Bori" w:date="2020-04-21T08:12:00Z">
        <w:r>
          <w:rPr>
            <w:rFonts w:ascii="Times New Roman" w:eastAsia="Times New Roman" w:hAnsi="Times New Roman" w:cs="Times New Roman"/>
            <w:sz w:val="24"/>
            <w:szCs w:val="24"/>
            <w:lang w:val="en-GB"/>
          </w:rPr>
          <w:delText>T</w:delText>
        </w:r>
      </w:del>
      <w:ins w:id="984" w:author="Bori" w:date="2020-04-21T08:12:00Z">
        <w:r>
          <w:rPr>
            <w:rFonts w:ascii="Times New Roman" w:eastAsia="Times New Roman" w:hAnsi="Times New Roman" w:cs="Times New Roman"/>
            <w:sz w:val="24"/>
            <w:szCs w:val="24"/>
            <w:lang w:val="en-GB"/>
          </w:rPr>
          <w:t>t</w:t>
        </w:r>
      </w:ins>
      <w:r>
        <w:rPr>
          <w:rFonts w:ascii="Times New Roman" w:eastAsia="Times New Roman" w:hAnsi="Times New Roman" w:cs="Times New Roman"/>
          <w:sz w:val="24"/>
          <w:szCs w:val="24"/>
          <w:lang w:val="en-GB"/>
        </w:rPr>
        <w:t>hey c</w:t>
      </w:r>
      <w:del w:id="985" w:author="Bori" w:date="2020-04-21T08:12:00Z">
        <w:r>
          <w:rPr>
            <w:rFonts w:ascii="Times New Roman" w:eastAsia="Times New Roman" w:hAnsi="Times New Roman" w:cs="Times New Roman"/>
            <w:sz w:val="24"/>
            <w:szCs w:val="24"/>
            <w:lang w:val="en-GB"/>
          </w:rPr>
          <w:delText>an</w:delText>
        </w:r>
      </w:del>
      <w:ins w:id="986" w:author="Bori" w:date="2020-04-21T08:12:00Z">
        <w:r>
          <w:rPr>
            <w:rFonts w:ascii="Times New Roman" w:eastAsia="Times New Roman" w:hAnsi="Times New Roman" w:cs="Times New Roman"/>
            <w:sz w:val="24"/>
            <w:szCs w:val="24"/>
            <w:lang w:val="en-GB"/>
          </w:rPr>
          <w:t>ould</w:t>
        </w:r>
      </w:ins>
      <w:r>
        <w:rPr>
          <w:rFonts w:ascii="Times New Roman" w:eastAsia="Times New Roman" w:hAnsi="Times New Roman" w:cs="Times New Roman"/>
          <w:sz w:val="24"/>
          <w:szCs w:val="24"/>
          <w:lang w:val="en-GB"/>
        </w:rPr>
        <w:t xml:space="preserve"> greatly influence our development path – whether fast or slow</w:t>
      </w:r>
      <w:del w:id="987" w:author="Bori" w:date="2020-04-21T08:12:00Z">
        <w:r>
          <w:rPr>
            <w:rFonts w:ascii="Times New Roman" w:eastAsia="Times New Roman" w:hAnsi="Times New Roman" w:cs="Times New Roman"/>
            <w:sz w:val="24"/>
            <w:szCs w:val="24"/>
            <w:lang w:val="en-GB"/>
          </w:rPr>
          <w:delText xml:space="preserve"> – if we would depend on them for aluminium</w:delText>
        </w:r>
      </w:del>
      <w:r>
        <w:rPr>
          <w:rFonts w:ascii="Times New Roman" w:eastAsia="Times New Roman" w:hAnsi="Times New Roman" w:cs="Times New Roman"/>
          <w:sz w:val="24"/>
          <w:szCs w:val="24"/>
          <w:lang w:val="en-GB"/>
        </w:rPr>
        <w:t>!</w:t>
      </w:r>
      <w:ins w:id="988" w:author="Bori" w:date="2020-04-21T08:10:00Z">
        <w:r>
          <w:rPr>
            <w:rFonts w:ascii="Times New Roman" w:eastAsia="Times New Roman" w:hAnsi="Times New Roman" w:cs="Times New Roman"/>
            <w:sz w:val="24"/>
            <w:szCs w:val="24"/>
            <w:lang w:val="en-GB"/>
          </w:rPr>
          <w:t>”</w:t>
        </w:r>
      </w:ins>
      <w:del w:id="989" w:author="Bori" w:date="2020-04-21T08:10:00Z">
        <w:r>
          <w:rPr>
            <w:rFonts w:ascii="Times New Roman" w:eastAsia="Times New Roman" w:hAnsi="Times New Roman" w:cs="Times New Roman"/>
            <w:sz w:val="24"/>
            <w:szCs w:val="24"/>
            <w:lang w:val="en-GB"/>
          </w:rPr>
          <w:delText>’</w:delText>
        </w:r>
      </w:del>
      <w:r>
        <w:rPr>
          <w:rStyle w:val="Sidrosprotneopombe"/>
          <w:rFonts w:ascii="Times New Roman" w:eastAsia="Times New Roman" w:hAnsi="Times New Roman" w:cs="Times New Roman"/>
          <w:sz w:val="24"/>
          <w:szCs w:val="24"/>
          <w:lang w:val="de-DE"/>
        </w:rPr>
        <w:footnoteReference w:id="42"/>
      </w:r>
      <w:r>
        <w:rPr>
          <w:rFonts w:ascii="Times New Roman" w:eastAsia="Times New Roman" w:hAnsi="Times New Roman" w:cs="Times New Roman"/>
          <w:sz w:val="24"/>
          <w:szCs w:val="24"/>
          <w:lang w:val="en-GB"/>
        </w:rPr>
        <w:t xml:space="preserve"> </w:t>
      </w:r>
    </w:p>
    <w:p w14:paraId="205089F2" w14:textId="77777777" w:rsidR="0030355C" w:rsidRDefault="0030355C" w:rsidP="00EF4E7D">
      <w:pPr>
        <w:spacing w:line="360" w:lineRule="auto"/>
        <w:jc w:val="both"/>
        <w:rPr>
          <w:rFonts w:ascii="Times New Roman" w:eastAsia="Times New Roman" w:hAnsi="Times New Roman" w:cs="Times New Roman"/>
          <w:sz w:val="24"/>
          <w:szCs w:val="24"/>
          <w:lang w:val="en-GB"/>
        </w:rPr>
      </w:pPr>
    </w:p>
    <w:p w14:paraId="4CC8C11C"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The intensification program</w:t>
      </w:r>
      <w:ins w:id="993" w:author="Bori" w:date="2020-04-21T08:12:00Z">
        <w:r>
          <w:rPr>
            <w:rFonts w:ascii="Times New Roman" w:eastAsia="Times New Roman" w:hAnsi="Times New Roman" w:cs="Times New Roman"/>
            <w:sz w:val="24"/>
            <w:szCs w:val="24"/>
            <w:lang w:val="en-GB"/>
          </w:rPr>
          <w:t>me</w:t>
        </w:r>
      </w:ins>
      <w:r>
        <w:rPr>
          <w:rFonts w:ascii="Times New Roman" w:eastAsia="Times New Roman" w:hAnsi="Times New Roman" w:cs="Times New Roman"/>
          <w:sz w:val="24"/>
          <w:szCs w:val="24"/>
          <w:lang w:val="en-GB"/>
        </w:rPr>
        <w:t xml:space="preserve"> at TLM Boris Kidrič and Jadral needed to enable the delivery </w:t>
      </w:r>
      <w:del w:id="994" w:author="Bori" w:date="2020-04-21T08:12:00Z">
        <w:r>
          <w:rPr>
            <w:rFonts w:ascii="Times New Roman" w:eastAsia="Times New Roman" w:hAnsi="Times New Roman" w:cs="Times New Roman"/>
            <w:sz w:val="24"/>
            <w:szCs w:val="24"/>
            <w:lang w:val="en-GB"/>
          </w:rPr>
          <w:delText xml:space="preserve">to the GDR </w:delText>
        </w:r>
      </w:del>
      <w:r>
        <w:rPr>
          <w:rFonts w:ascii="Times New Roman" w:eastAsia="Times New Roman" w:hAnsi="Times New Roman" w:cs="Times New Roman"/>
          <w:sz w:val="24"/>
          <w:szCs w:val="24"/>
          <w:lang w:val="en-GB"/>
        </w:rPr>
        <w:t xml:space="preserve">of 50 kt/a aluminium </w:t>
      </w:r>
      <w:ins w:id="995" w:author="Bori" w:date="2020-04-21T08:12:00Z">
        <w:r>
          <w:rPr>
            <w:rFonts w:ascii="Times New Roman" w:eastAsia="Times New Roman" w:hAnsi="Times New Roman" w:cs="Times New Roman"/>
            <w:sz w:val="24"/>
            <w:szCs w:val="24"/>
            <w:lang w:val="en-GB"/>
          </w:rPr>
          <w:t xml:space="preserve">to the GDR </w:t>
        </w:r>
      </w:ins>
      <w:r>
        <w:rPr>
          <w:rFonts w:ascii="Times New Roman" w:eastAsia="Times New Roman" w:hAnsi="Times New Roman" w:cs="Times New Roman"/>
          <w:sz w:val="24"/>
          <w:szCs w:val="24"/>
          <w:lang w:val="en-GB"/>
        </w:rPr>
        <w:t>from 1974 onwards.</w:t>
      </w:r>
      <w:r>
        <w:rPr>
          <w:rStyle w:val="Sidrosprotneopombe"/>
          <w:rFonts w:ascii="Times New Roman" w:eastAsia="Times New Roman" w:hAnsi="Times New Roman" w:cs="Times New Roman"/>
          <w:sz w:val="24"/>
          <w:szCs w:val="24"/>
          <w:lang w:val="en-GB"/>
        </w:rPr>
        <w:footnoteReference w:id="43"/>
      </w:r>
    </w:p>
    <w:p w14:paraId="4CA531DA"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ins w:id="999" w:author="Bori" w:date="2020-04-21T08:12:00Z">
        <w:r>
          <w:rPr>
            <w:rFonts w:ascii="Times New Roman" w:eastAsia="Times New Roman" w:hAnsi="Times New Roman" w:cs="Times New Roman"/>
            <w:sz w:val="24"/>
            <w:szCs w:val="24"/>
            <w:lang w:val="en-GB"/>
          </w:rPr>
          <w:t xml:space="preserve">The </w:t>
        </w:r>
      </w:ins>
      <w:del w:id="1000" w:author="Bori" w:date="2020-04-21T08:12:00Z">
        <w:r>
          <w:rPr>
            <w:rFonts w:ascii="Times New Roman" w:eastAsia="Times New Roman" w:hAnsi="Times New Roman" w:cs="Times New Roman"/>
            <w:sz w:val="24"/>
            <w:szCs w:val="24"/>
            <w:lang w:val="en-GB"/>
          </w:rPr>
          <w:delText>G</w:delText>
        </w:r>
      </w:del>
      <w:ins w:id="1001" w:author="Bori" w:date="2020-04-21T08:12:00Z">
        <w:r>
          <w:rPr>
            <w:rFonts w:ascii="Times New Roman" w:eastAsia="Times New Roman" w:hAnsi="Times New Roman" w:cs="Times New Roman"/>
            <w:sz w:val="24"/>
            <w:szCs w:val="24"/>
            <w:lang w:val="en-GB"/>
          </w:rPr>
          <w:t>g</w:t>
        </w:r>
      </w:ins>
      <w:r>
        <w:rPr>
          <w:rFonts w:ascii="Times New Roman" w:eastAsia="Times New Roman" w:hAnsi="Times New Roman" w:cs="Times New Roman"/>
          <w:sz w:val="24"/>
          <w:szCs w:val="24"/>
          <w:lang w:val="en-GB"/>
        </w:rPr>
        <w:t xml:space="preserve">rowing discontent with the SED’s policies among </w:t>
      </w:r>
      <w:ins w:id="1002" w:author="Bori" w:date="2020-04-21T08:13: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East German factory workers, in the </w:t>
      </w:r>
      <w:r>
        <w:rPr>
          <w:rFonts w:ascii="Times New Roman" w:eastAsia="Times New Roman" w:hAnsi="Times New Roman" w:cs="Times New Roman"/>
          <w:i/>
          <w:iCs/>
          <w:sz w:val="24"/>
          <w:szCs w:val="24"/>
          <w:lang w:val="en-GB"/>
        </w:rPr>
        <w:t>Freie Deutsche Gewerkschaftsbund</w:t>
      </w:r>
      <w:r>
        <w:rPr>
          <w:rFonts w:ascii="Times New Roman" w:eastAsia="Times New Roman" w:hAnsi="Times New Roman" w:cs="Times New Roman"/>
          <w:sz w:val="24"/>
          <w:szCs w:val="24"/>
          <w:lang w:val="en-GB"/>
        </w:rPr>
        <w:t xml:space="preserve"> (Free German Trade Union Federation, FDGB), and in Moscow enabled Honecker to topple Ulbricht in 1971. This </w:t>
      </w:r>
      <w:del w:id="1003" w:author="Bori" w:date="2020-04-21T08:13:00Z">
        <w:r>
          <w:rPr>
            <w:rFonts w:ascii="Times New Roman" w:eastAsia="Times New Roman" w:hAnsi="Times New Roman" w:cs="Times New Roman"/>
            <w:sz w:val="24"/>
            <w:szCs w:val="24"/>
            <w:lang w:val="en-GB"/>
          </w:rPr>
          <w:delText>went along</w:delText>
        </w:r>
      </w:del>
      <w:ins w:id="1004" w:author="Bori" w:date="2020-04-21T08:13:00Z">
        <w:r>
          <w:rPr>
            <w:rFonts w:ascii="Times New Roman" w:eastAsia="Times New Roman" w:hAnsi="Times New Roman" w:cs="Times New Roman"/>
            <w:sz w:val="24"/>
            <w:szCs w:val="24"/>
            <w:lang w:val="en-GB"/>
          </w:rPr>
          <w:t>was in line</w:t>
        </w:r>
      </w:ins>
      <w:r>
        <w:rPr>
          <w:rFonts w:ascii="Times New Roman" w:eastAsia="Times New Roman" w:hAnsi="Times New Roman" w:cs="Times New Roman"/>
          <w:sz w:val="24"/>
          <w:szCs w:val="24"/>
          <w:lang w:val="en-GB"/>
        </w:rPr>
        <w:t xml:space="preserve"> with the </w:t>
      </w:r>
      <w:del w:id="1005" w:author="Bori" w:date="2020-04-21T08:13:00Z">
        <w:r>
          <w:rPr>
            <w:rFonts w:ascii="Times New Roman" w:eastAsia="Times New Roman" w:hAnsi="Times New Roman" w:cs="Times New Roman"/>
            <w:sz w:val="24"/>
            <w:szCs w:val="24"/>
            <w:lang w:val="en-GB"/>
          </w:rPr>
          <w:delText>on the 8</w:delText>
        </w:r>
        <w:r>
          <w:rPr>
            <w:rFonts w:ascii="Times New Roman" w:eastAsia="Times New Roman" w:hAnsi="Times New Roman" w:cs="Times New Roman"/>
            <w:sz w:val="24"/>
            <w:szCs w:val="24"/>
            <w:vertAlign w:val="superscript"/>
            <w:lang w:val="en-GB"/>
          </w:rPr>
          <w:delText>th</w:delText>
        </w:r>
        <w:r>
          <w:rPr>
            <w:rFonts w:ascii="Times New Roman" w:eastAsia="Times New Roman" w:hAnsi="Times New Roman" w:cs="Times New Roman"/>
            <w:sz w:val="24"/>
            <w:szCs w:val="24"/>
            <w:lang w:val="en-GB"/>
          </w:rPr>
          <w:delText xml:space="preserve"> Party Congress of the SED in June 1971 officially adopted ‘</w:delText>
        </w:r>
      </w:del>
      <w:ins w:id="1006" w:author="Bori" w:date="2020-04-21T08:1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Unity of Economic and Social Policy</w:t>
      </w:r>
      <w:del w:id="1007" w:author="Bori" w:date="2020-04-21T08:13:00Z">
        <w:r>
          <w:rPr>
            <w:rFonts w:ascii="Times New Roman" w:eastAsia="Times New Roman" w:hAnsi="Times New Roman" w:cs="Times New Roman"/>
            <w:sz w:val="24"/>
            <w:szCs w:val="24"/>
            <w:lang w:val="en-GB"/>
          </w:rPr>
          <w:delText>’</w:delText>
        </w:r>
      </w:del>
      <w:ins w:id="1008" w:author="Bori" w:date="2020-04-21T08:13: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i/>
          <w:iCs/>
          <w:sz w:val="24"/>
          <w:szCs w:val="24"/>
          <w:lang w:val="en-GB"/>
        </w:rPr>
        <w:t>Einheit von Wirtschafts- und Sozialpolitik</w:t>
      </w:r>
      <w:r>
        <w:rPr>
          <w:rFonts w:ascii="Times New Roman" w:eastAsia="Times New Roman" w:hAnsi="Times New Roman" w:cs="Times New Roman"/>
          <w:sz w:val="24"/>
          <w:szCs w:val="24"/>
          <w:lang w:val="en-GB"/>
        </w:rPr>
        <w:t>),</w:t>
      </w:r>
      <w:ins w:id="1009" w:author="Bori" w:date="2020-04-21T08:13:00Z">
        <w:r>
          <w:rPr>
            <w:rFonts w:ascii="Times New Roman" w:eastAsia="Times New Roman" w:hAnsi="Times New Roman" w:cs="Times New Roman"/>
            <w:sz w:val="24"/>
            <w:szCs w:val="24"/>
            <w:lang w:val="en-GB"/>
          </w:rPr>
          <w:t xml:space="preserve"> officially adopted at the 8</w:t>
        </w:r>
        <w:r>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w:t>
        </w:r>
      </w:ins>
      <w:ins w:id="1010" w:author="Bori" w:date="2020-04-21T08:14:00Z">
        <w:r>
          <w:rPr>
            <w:rFonts w:ascii="Times New Roman" w:eastAsia="Times New Roman" w:hAnsi="Times New Roman" w:cs="Times New Roman"/>
            <w:sz w:val="24"/>
            <w:szCs w:val="24"/>
            <w:lang w:val="en-GB"/>
          </w:rPr>
          <w:t>Party Congress of the SED in June 1971,</w:t>
        </w:r>
      </w:ins>
      <w:r>
        <w:rPr>
          <w:rFonts w:ascii="Times New Roman" w:eastAsia="Times New Roman" w:hAnsi="Times New Roman" w:cs="Times New Roman"/>
          <w:sz w:val="24"/>
          <w:szCs w:val="24"/>
          <w:lang w:val="en-GB"/>
        </w:rPr>
        <w:t xml:space="preserve"> which had to be achieved under the guidance of </w:t>
      </w:r>
      <w:ins w:id="1011" w:author="Bori" w:date="2020-04-21T08:14: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bureaucratic bodies in East Berlin. In the Honecker-led GDR, the self-assigned task to compete with the FRG was perceived </w:t>
      </w:r>
      <w:del w:id="1012" w:author="Bori" w:date="2020-04-21T08:15:00Z">
        <w:r>
          <w:rPr>
            <w:rFonts w:ascii="Times New Roman" w:eastAsia="Times New Roman" w:hAnsi="Times New Roman" w:cs="Times New Roman"/>
            <w:sz w:val="24"/>
            <w:szCs w:val="24"/>
            <w:lang w:val="en-GB"/>
          </w:rPr>
          <w:delText>in a different manner</w:delText>
        </w:r>
      </w:del>
      <w:ins w:id="1013" w:author="Bori" w:date="2020-04-21T08:15:00Z">
        <w:r>
          <w:rPr>
            <w:rFonts w:ascii="Times New Roman" w:eastAsia="Times New Roman" w:hAnsi="Times New Roman" w:cs="Times New Roman"/>
            <w:sz w:val="24"/>
            <w:szCs w:val="24"/>
            <w:lang w:val="en-GB"/>
          </w:rPr>
          <w:t>differently</w:t>
        </w:r>
      </w:ins>
      <w:r>
        <w:rPr>
          <w:rFonts w:ascii="Times New Roman" w:eastAsia="Times New Roman" w:hAnsi="Times New Roman" w:cs="Times New Roman"/>
          <w:sz w:val="24"/>
          <w:szCs w:val="24"/>
          <w:lang w:val="en-GB"/>
        </w:rPr>
        <w:t xml:space="preserve"> than in the NÖSPL-era under Ulbricht. </w:t>
      </w:r>
      <w:ins w:id="1014" w:author="Bori" w:date="2020-04-21T08:15:00Z">
        <w:r>
          <w:rPr>
            <w:rFonts w:ascii="Times New Roman" w:eastAsia="Times New Roman" w:hAnsi="Times New Roman" w:cs="Times New Roman"/>
            <w:sz w:val="24"/>
            <w:szCs w:val="24"/>
            <w:lang w:val="en-GB"/>
          </w:rPr>
          <w:t xml:space="preserve">It was based on the </w:t>
        </w:r>
      </w:ins>
      <w:del w:id="1015" w:author="Bori" w:date="2020-04-21T08:15:00Z">
        <w:r>
          <w:rPr>
            <w:rFonts w:ascii="Times New Roman" w:eastAsia="Times New Roman" w:hAnsi="Times New Roman" w:cs="Times New Roman"/>
            <w:sz w:val="24"/>
            <w:szCs w:val="24"/>
            <w:lang w:val="en-GB"/>
          </w:rPr>
          <w:delText>C</w:delText>
        </w:r>
      </w:del>
      <w:ins w:id="1016" w:author="Bori" w:date="2020-04-21T08:15:00Z">
        <w:r>
          <w:rPr>
            <w:rFonts w:ascii="Times New Roman" w:eastAsia="Times New Roman" w:hAnsi="Times New Roman" w:cs="Times New Roman"/>
            <w:sz w:val="24"/>
            <w:szCs w:val="24"/>
            <w:lang w:val="en-GB"/>
          </w:rPr>
          <w:t>c</w:t>
        </w:r>
      </w:ins>
      <w:r>
        <w:rPr>
          <w:rFonts w:ascii="Times New Roman" w:eastAsia="Times New Roman" w:hAnsi="Times New Roman" w:cs="Times New Roman"/>
          <w:sz w:val="24"/>
          <w:szCs w:val="24"/>
          <w:lang w:val="en-GB"/>
        </w:rPr>
        <w:t>onsultations with Moscow</w:t>
      </w:r>
      <w:del w:id="1017" w:author="Bori" w:date="2020-04-21T08:15:00Z">
        <w:r>
          <w:rPr>
            <w:rFonts w:ascii="Times New Roman" w:eastAsia="Times New Roman" w:hAnsi="Times New Roman" w:cs="Times New Roman"/>
            <w:sz w:val="24"/>
            <w:szCs w:val="24"/>
            <w:lang w:val="en-GB"/>
          </w:rPr>
          <w:delText xml:space="preserve"> formed its base</w:delText>
        </w:r>
      </w:del>
      <w:r>
        <w:rPr>
          <w:rFonts w:ascii="Times New Roman" w:eastAsia="Times New Roman" w:hAnsi="Times New Roman" w:cs="Times New Roman"/>
          <w:sz w:val="24"/>
          <w:szCs w:val="24"/>
          <w:lang w:val="en-GB"/>
        </w:rPr>
        <w:t xml:space="preserve">. Confronted with a vulnerable economic position with respect to the West itself, the East German leadership stressed the negative consequences of the SFRY’s gradually increasing dependence on </w:t>
      </w:r>
      <w:ins w:id="1018" w:author="Bori" w:date="2020-04-21T08:1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Western economies due to a variety of ties. </w:t>
      </w:r>
      <w:del w:id="1019" w:author="Bori" w:date="2020-04-21T08:53:00Z">
        <w:r>
          <w:rPr>
            <w:rFonts w:ascii="Times New Roman" w:eastAsia="Times New Roman" w:hAnsi="Times New Roman" w:cs="Times New Roman"/>
            <w:sz w:val="24"/>
            <w:szCs w:val="24"/>
            <w:lang w:val="en-GB"/>
          </w:rPr>
          <w:delText>It t</w:delText>
        </w:r>
      </w:del>
      <w:ins w:id="1020" w:author="Bori" w:date="2020-04-21T08:53:00Z">
        <w:r>
          <w:rPr>
            <w:rFonts w:ascii="Times New Roman" w:eastAsia="Times New Roman" w:hAnsi="Times New Roman" w:cs="Times New Roman"/>
            <w:sz w:val="24"/>
            <w:szCs w:val="24"/>
            <w:lang w:val="en-GB"/>
          </w:rPr>
          <w:t>T</w:t>
        </w:r>
      </w:ins>
      <w:r>
        <w:rPr>
          <w:rFonts w:ascii="Times New Roman" w:eastAsia="Times New Roman" w:hAnsi="Times New Roman" w:cs="Times New Roman"/>
          <w:sz w:val="24"/>
          <w:szCs w:val="24"/>
          <w:lang w:val="en-GB"/>
        </w:rPr>
        <w:t>herefore</w:t>
      </w:r>
      <w:ins w:id="1021" w:author="Bori" w:date="2020-04-21T08:53:00Z">
        <w:r>
          <w:rPr>
            <w:rFonts w:ascii="Times New Roman" w:eastAsia="Times New Roman" w:hAnsi="Times New Roman" w:cs="Times New Roman"/>
            <w:sz w:val="24"/>
            <w:szCs w:val="24"/>
            <w:lang w:val="en-GB"/>
          </w:rPr>
          <w:t>, it</w:t>
        </w:r>
      </w:ins>
      <w:r>
        <w:rPr>
          <w:rFonts w:ascii="Times New Roman" w:eastAsia="Times New Roman" w:hAnsi="Times New Roman" w:cs="Times New Roman"/>
          <w:sz w:val="24"/>
          <w:szCs w:val="24"/>
          <w:lang w:val="en-GB"/>
        </w:rPr>
        <w:t xml:space="preserve"> expected a further increase of pragmatic stances </w:t>
      </w:r>
      <w:del w:id="1022" w:author="Bori" w:date="2020-04-21T08:16:00Z">
        <w:r>
          <w:rPr>
            <w:rFonts w:ascii="Times New Roman" w:eastAsia="Times New Roman" w:hAnsi="Times New Roman" w:cs="Times New Roman"/>
            <w:sz w:val="24"/>
            <w:szCs w:val="24"/>
            <w:lang w:val="en-GB"/>
          </w:rPr>
          <w:delText xml:space="preserve">by </w:delText>
        </w:r>
      </w:del>
      <w:ins w:id="1023" w:author="Bori" w:date="2020-04-21T08:16: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the Yugoslav leadership.</w:t>
      </w:r>
      <w:r>
        <w:rPr>
          <w:rStyle w:val="Sidrosprotneopombe"/>
          <w:rFonts w:ascii="Times New Roman" w:eastAsia="Times New Roman" w:hAnsi="Times New Roman" w:cs="Times New Roman"/>
          <w:sz w:val="24"/>
          <w:szCs w:val="24"/>
          <w:lang w:val="en-GB"/>
        </w:rPr>
        <w:footnoteReference w:id="44"/>
      </w:r>
    </w:p>
    <w:p w14:paraId="78765A80"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However, </w:t>
      </w:r>
      <w:del w:id="1025" w:author="Bori" w:date="2020-04-21T08:16:00Z">
        <w:r>
          <w:rPr>
            <w:rFonts w:ascii="Times New Roman" w:eastAsia="Times New Roman" w:hAnsi="Times New Roman" w:cs="Times New Roman"/>
            <w:sz w:val="24"/>
            <w:szCs w:val="24"/>
            <w:lang w:val="en-GB"/>
          </w:rPr>
          <w:delText xml:space="preserve">the SED itself could </w:delText>
        </w:r>
      </w:del>
      <w:r>
        <w:rPr>
          <w:rFonts w:ascii="Times New Roman" w:eastAsia="Times New Roman" w:hAnsi="Times New Roman" w:cs="Times New Roman"/>
          <w:sz w:val="24"/>
          <w:szCs w:val="24"/>
          <w:lang w:val="en-GB"/>
        </w:rPr>
        <w:t>at this stage of the globalising world market</w:t>
      </w:r>
      <w:ins w:id="1026" w:author="Bori" w:date="2020-04-21T08:16:00Z">
        <w:r>
          <w:rPr>
            <w:rFonts w:ascii="Times New Roman" w:eastAsia="Times New Roman" w:hAnsi="Times New Roman" w:cs="Times New Roman"/>
            <w:sz w:val="24"/>
            <w:szCs w:val="24"/>
            <w:lang w:val="en-GB"/>
          </w:rPr>
          <w:t>, the SED itself could</w:t>
        </w:r>
      </w:ins>
      <w:r>
        <w:rPr>
          <w:rFonts w:ascii="Times New Roman" w:eastAsia="Times New Roman" w:hAnsi="Times New Roman" w:cs="Times New Roman"/>
          <w:sz w:val="24"/>
          <w:szCs w:val="24"/>
          <w:lang w:val="en-GB"/>
        </w:rPr>
        <w:t xml:space="preserve"> not be averse to pragmatic decisions. These were envisioned </w:t>
      </w:r>
      <w:del w:id="1027" w:author="Bori" w:date="2020-04-21T08:16:00Z">
        <w:r>
          <w:rPr>
            <w:rFonts w:ascii="Times New Roman" w:eastAsia="Times New Roman" w:hAnsi="Times New Roman" w:cs="Times New Roman"/>
            <w:sz w:val="24"/>
            <w:szCs w:val="24"/>
            <w:lang w:val="en-GB"/>
          </w:rPr>
          <w:delText>to be</w:delText>
        </w:r>
      </w:del>
      <w:ins w:id="1028" w:author="Bori" w:date="2020-04-21T08:16:00Z">
        <w:r>
          <w:rPr>
            <w:rFonts w:ascii="Times New Roman" w:eastAsia="Times New Roman" w:hAnsi="Times New Roman" w:cs="Times New Roman"/>
            <w:sz w:val="24"/>
            <w:szCs w:val="24"/>
            <w:lang w:val="en-GB"/>
          </w:rPr>
          <w:t>as</w:t>
        </w:r>
      </w:ins>
      <w:r>
        <w:rPr>
          <w:rFonts w:ascii="Times New Roman" w:eastAsia="Times New Roman" w:hAnsi="Times New Roman" w:cs="Times New Roman"/>
          <w:sz w:val="24"/>
          <w:szCs w:val="24"/>
          <w:lang w:val="en-GB"/>
        </w:rPr>
        <w:t xml:space="preserve"> a path through which </w:t>
      </w:r>
      <w:del w:id="1029" w:author="Bori" w:date="2020-04-21T08:16:00Z">
        <w:r>
          <w:rPr>
            <w:rFonts w:ascii="Times New Roman" w:eastAsia="Times New Roman" w:hAnsi="Times New Roman" w:cs="Times New Roman"/>
            <w:sz w:val="24"/>
            <w:szCs w:val="24"/>
            <w:lang w:val="en-GB"/>
          </w:rPr>
          <w:delText xml:space="preserve">eventually </w:delText>
        </w:r>
      </w:del>
      <w:r>
        <w:rPr>
          <w:rFonts w:ascii="Times New Roman" w:eastAsia="Times New Roman" w:hAnsi="Times New Roman" w:cs="Times New Roman"/>
          <w:sz w:val="24"/>
          <w:szCs w:val="24"/>
          <w:lang w:val="en-GB"/>
        </w:rPr>
        <w:t xml:space="preserve">an alternative to capitalist globalisation could </w:t>
      </w:r>
      <w:ins w:id="1030" w:author="Bori" w:date="2020-04-21T08:16:00Z">
        <w:r>
          <w:rPr>
            <w:rFonts w:ascii="Times New Roman" w:eastAsia="Times New Roman" w:hAnsi="Times New Roman" w:cs="Times New Roman"/>
            <w:sz w:val="24"/>
            <w:szCs w:val="24"/>
            <w:lang w:val="en-GB"/>
          </w:rPr>
          <w:t xml:space="preserve">eventually </w:t>
        </w:r>
      </w:ins>
      <w:del w:id="1031" w:author="Bori" w:date="2020-04-21T08:17:00Z">
        <w:r>
          <w:rPr>
            <w:rFonts w:ascii="Times New Roman" w:eastAsia="Times New Roman" w:hAnsi="Times New Roman" w:cs="Times New Roman"/>
            <w:sz w:val="24"/>
            <w:szCs w:val="24"/>
            <w:lang w:val="en-GB"/>
          </w:rPr>
          <w:delText xml:space="preserve">be </w:delText>
        </w:r>
      </w:del>
      <w:r>
        <w:rPr>
          <w:rFonts w:ascii="Times New Roman" w:eastAsia="Times New Roman" w:hAnsi="Times New Roman" w:cs="Times New Roman"/>
          <w:sz w:val="24"/>
          <w:szCs w:val="24"/>
          <w:lang w:val="en-GB"/>
        </w:rPr>
        <w:t>materiali</w:t>
      </w:r>
      <w:del w:id="1032" w:author="Bori" w:date="2020-04-21T08:17:00Z">
        <w:r>
          <w:rPr>
            <w:rFonts w:ascii="Times New Roman" w:eastAsia="Times New Roman" w:hAnsi="Times New Roman" w:cs="Times New Roman"/>
            <w:sz w:val="24"/>
            <w:szCs w:val="24"/>
            <w:lang w:val="en-GB"/>
          </w:rPr>
          <w:delText>z</w:delText>
        </w:r>
      </w:del>
      <w:ins w:id="1033" w:author="Bori" w:date="2020-04-21T08:17: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e</w:t>
      </w:r>
      <w:del w:id="1034" w:author="Bori" w:date="2020-04-21T08:17:00Z">
        <w:r>
          <w:rPr>
            <w:rFonts w:ascii="Times New Roman" w:eastAsia="Times New Roman" w:hAnsi="Times New Roman" w:cs="Times New Roman"/>
            <w:sz w:val="24"/>
            <w:szCs w:val="24"/>
            <w:lang w:val="en-GB"/>
          </w:rPr>
          <w:delText>d</w:delText>
        </w:r>
      </w:del>
      <w:r>
        <w:rPr>
          <w:rFonts w:ascii="Times New Roman" w:eastAsia="Times New Roman" w:hAnsi="Times New Roman" w:cs="Times New Roman"/>
          <w:sz w:val="24"/>
          <w:szCs w:val="24"/>
          <w:lang w:val="en-GB"/>
        </w:rPr>
        <w:t xml:space="preserve">. </w:t>
      </w:r>
      <w:ins w:id="1035" w:author="Bori" w:date="2020-04-21T08:17:00Z">
        <w:r>
          <w:rPr>
            <w:rFonts w:ascii="Times New Roman" w:eastAsia="Times New Roman" w:hAnsi="Times New Roman" w:cs="Times New Roman"/>
            <w:sz w:val="24"/>
            <w:szCs w:val="24"/>
            <w:lang w:val="en-GB"/>
          </w:rPr>
          <w:t xml:space="preserve">In this regard, </w:t>
        </w:r>
      </w:ins>
      <w:del w:id="1036" w:author="Bori" w:date="2020-04-21T08:17:00Z">
        <w:r>
          <w:rPr>
            <w:rFonts w:ascii="Times New Roman" w:eastAsia="Times New Roman" w:hAnsi="Times New Roman" w:cs="Times New Roman"/>
            <w:sz w:val="24"/>
            <w:szCs w:val="24"/>
            <w:lang w:val="en-GB"/>
          </w:rPr>
          <w:delText>T</w:delText>
        </w:r>
      </w:del>
      <w:ins w:id="1037" w:author="Bori" w:date="2020-04-21T08:17:00Z">
        <w:r>
          <w:rPr>
            <w:rFonts w:ascii="Times New Roman" w:eastAsia="Times New Roman" w:hAnsi="Times New Roman" w:cs="Times New Roman"/>
            <w:sz w:val="24"/>
            <w:szCs w:val="24"/>
            <w:lang w:val="en-GB"/>
          </w:rPr>
          <w:t>t</w:t>
        </w:r>
      </w:ins>
      <w:r>
        <w:rPr>
          <w:rFonts w:ascii="Times New Roman" w:eastAsia="Times New Roman" w:hAnsi="Times New Roman" w:cs="Times New Roman"/>
          <w:sz w:val="24"/>
          <w:szCs w:val="24"/>
          <w:lang w:val="en-GB"/>
        </w:rPr>
        <w:t>he TiO</w:t>
      </w:r>
      <w:r>
        <w:rPr>
          <w:rFonts w:ascii="Times New Roman" w:eastAsia="Times New Roman" w:hAnsi="Times New Roman" w:cs="Times New Roman"/>
          <w:sz w:val="24"/>
          <w:szCs w:val="24"/>
          <w:vertAlign w:val="subscript"/>
          <w:lang w:val="en-GB"/>
        </w:rPr>
        <w:t xml:space="preserve">2 </w:t>
      </w:r>
      <w:r>
        <w:rPr>
          <w:rFonts w:ascii="Times New Roman" w:eastAsia="Times New Roman" w:hAnsi="Times New Roman" w:cs="Times New Roman"/>
          <w:sz w:val="24"/>
          <w:szCs w:val="24"/>
          <w:lang w:val="en-GB"/>
        </w:rPr>
        <w:t xml:space="preserve">plant in Celje should </w:t>
      </w:r>
      <w:ins w:id="1038" w:author="Bori" w:date="2020-04-21T08:17:00Z">
        <w:r>
          <w:rPr>
            <w:rFonts w:ascii="Times New Roman" w:eastAsia="Times New Roman" w:hAnsi="Times New Roman" w:cs="Times New Roman"/>
            <w:sz w:val="24"/>
            <w:szCs w:val="24"/>
            <w:lang w:val="en-GB"/>
          </w:rPr>
          <w:t xml:space="preserve">– </w:t>
        </w:r>
      </w:ins>
      <w:del w:id="1039" w:author="Bori" w:date="2020-04-21T08:17:00Z">
        <w:r>
          <w:rPr>
            <w:rFonts w:ascii="Times New Roman" w:eastAsia="Times New Roman" w:hAnsi="Times New Roman" w:cs="Times New Roman"/>
            <w:sz w:val="24"/>
            <w:szCs w:val="24"/>
            <w:lang w:val="en-GB"/>
          </w:rPr>
          <w:delText xml:space="preserve">in this regard </w:delText>
        </w:r>
      </w:del>
      <w:r>
        <w:rPr>
          <w:rFonts w:ascii="Times New Roman" w:eastAsia="Times New Roman" w:hAnsi="Times New Roman" w:cs="Times New Roman"/>
          <w:sz w:val="24"/>
          <w:szCs w:val="24"/>
          <w:lang w:val="en-GB"/>
        </w:rPr>
        <w:t>not only concerning the cooperation between a Yugoslav enterprise and an East German state</w:t>
      </w:r>
      <w:del w:id="1040" w:author="Bori" w:date="2020-04-21T08:18:00Z">
        <w:r>
          <w:rPr>
            <w:rFonts w:ascii="Times New Roman" w:eastAsia="Times New Roman" w:hAnsi="Times New Roman" w:cs="Times New Roman"/>
            <w:sz w:val="24"/>
            <w:szCs w:val="24"/>
            <w:lang w:val="en-GB"/>
          </w:rPr>
          <w:delText xml:space="preserve"> combine </w:delText>
        </w:r>
      </w:del>
      <w:ins w:id="1041" w:author="Bori" w:date="2020-04-21T08:18:00Z">
        <w:r>
          <w:rPr>
            <w:rFonts w:ascii="Times New Roman" w:eastAsia="Times New Roman" w:hAnsi="Times New Roman" w:cs="Times New Roman"/>
            <w:sz w:val="24"/>
            <w:szCs w:val="24"/>
            <w:lang w:val="en-GB"/>
          </w:rPr>
          <w:t xml:space="preserve"> </w:t>
        </w:r>
      </w:ins>
      <w:ins w:id="1042" w:author="Bori" w:date="2020-04-21T08:17: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be perceived as a symbol of </w:t>
      </w:r>
      <w:ins w:id="1043" w:author="Bori" w:date="2020-04-21T08:1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trans-</w:t>
      </w:r>
      <w:del w:id="1044" w:author="Bori" w:date="2020-04-22T08:15: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bloc</w:t>
      </w:r>
      <w:del w:id="1045" w:author="Bori" w:date="2020-04-21T08:19:00Z">
        <w:r>
          <w:rPr>
            <w:rFonts w:ascii="Times New Roman" w:eastAsia="Times New Roman" w:hAnsi="Times New Roman" w:cs="Times New Roman"/>
            <w:sz w:val="24"/>
            <w:szCs w:val="24"/>
            <w:lang w:val="en-GB"/>
          </w:rPr>
          <w:delText>’</w:delText>
        </w:r>
      </w:del>
      <w:ins w:id="1046" w:author="Bori" w:date="2020-04-21T08:1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cooperation</w:t>
      </w:r>
      <w:del w:id="1047" w:author="Bori" w:date="2020-04-21T08:19:00Z">
        <w:r>
          <w:rPr>
            <w:rFonts w:ascii="Times New Roman" w:eastAsia="Times New Roman" w:hAnsi="Times New Roman" w:cs="Times New Roman"/>
            <w:sz w:val="24"/>
            <w:szCs w:val="24"/>
            <w:lang w:val="en-GB"/>
          </w:rPr>
          <w:delText>;</w:delText>
        </w:r>
      </w:del>
      <w:ins w:id="1048" w:author="Bori" w:date="2020-04-21T08:1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since</w:t>
      </w:r>
      <w:ins w:id="1049" w:author="Bori" w:date="2020-04-21T08:19:00Z">
        <w:r>
          <w:rPr>
            <w:rFonts w:ascii="Times New Roman" w:eastAsia="Times New Roman" w:hAnsi="Times New Roman" w:cs="Times New Roman"/>
            <w:sz w:val="24"/>
            <w:szCs w:val="24"/>
            <w:lang w:val="en-GB"/>
          </w:rPr>
          <w:t>, in 1968,</w:t>
        </w:r>
      </w:ins>
      <w:r>
        <w:rPr>
          <w:rFonts w:ascii="Times New Roman" w:eastAsia="Times New Roman" w:hAnsi="Times New Roman" w:cs="Times New Roman"/>
          <w:sz w:val="24"/>
          <w:szCs w:val="24"/>
          <w:lang w:val="en-GB"/>
        </w:rPr>
        <w:t xml:space="preserve"> </w:t>
      </w:r>
      <w:del w:id="1050" w:author="Bori" w:date="2020-04-21T08:19:00Z">
        <w:r>
          <w:rPr>
            <w:rFonts w:ascii="Times New Roman" w:eastAsia="Times New Roman" w:hAnsi="Times New Roman" w:cs="Times New Roman"/>
            <w:sz w:val="24"/>
            <w:szCs w:val="24"/>
            <w:lang w:val="en-GB"/>
          </w:rPr>
          <w:delText xml:space="preserve">both </w:delText>
        </w:r>
      </w:del>
      <w:ins w:id="1051" w:author="Bori" w:date="2020-04-21T08:19:00Z">
        <w:r>
          <w:rPr>
            <w:rFonts w:ascii="Times New Roman" w:eastAsia="Times New Roman" w:hAnsi="Times New Roman" w:cs="Times New Roman"/>
            <w:sz w:val="24"/>
            <w:szCs w:val="24"/>
            <w:lang w:val="en-GB"/>
          </w:rPr>
          <w:t xml:space="preserve">neither </w:t>
        </w:r>
      </w:ins>
      <w:r>
        <w:rPr>
          <w:rFonts w:ascii="Times New Roman" w:eastAsia="Times New Roman" w:hAnsi="Times New Roman" w:cs="Times New Roman"/>
          <w:sz w:val="24"/>
          <w:szCs w:val="24"/>
          <w:lang w:val="en-GB"/>
        </w:rPr>
        <w:t xml:space="preserve">the Yugoslav </w:t>
      </w:r>
      <w:del w:id="1052" w:author="Bori" w:date="2020-04-21T08:20:00Z">
        <w:r>
          <w:rPr>
            <w:rFonts w:ascii="Times New Roman" w:eastAsia="Times New Roman" w:hAnsi="Times New Roman" w:cs="Times New Roman"/>
            <w:sz w:val="24"/>
            <w:szCs w:val="24"/>
            <w:lang w:val="en-GB"/>
          </w:rPr>
          <w:delText xml:space="preserve">and </w:delText>
        </w:r>
      </w:del>
      <w:ins w:id="1053" w:author="Bori" w:date="2020-04-21T08:20:00Z">
        <w:r>
          <w:rPr>
            <w:rFonts w:ascii="Times New Roman" w:eastAsia="Times New Roman" w:hAnsi="Times New Roman" w:cs="Times New Roman"/>
            <w:sz w:val="24"/>
            <w:szCs w:val="24"/>
            <w:lang w:val="en-GB"/>
          </w:rPr>
          <w:t xml:space="preserve">nor </w:t>
        </w:r>
      </w:ins>
      <w:ins w:id="1054" w:author="Bori" w:date="2020-04-21T08:19: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East German partner </w:t>
      </w:r>
      <w:del w:id="1055" w:author="Bori" w:date="2020-04-21T08:20:00Z">
        <w:r>
          <w:rPr>
            <w:rFonts w:ascii="Times New Roman" w:eastAsia="Times New Roman" w:hAnsi="Times New Roman" w:cs="Times New Roman"/>
            <w:sz w:val="24"/>
            <w:szCs w:val="24"/>
            <w:lang w:val="en-GB"/>
          </w:rPr>
          <w:delText>in 1968 did not have</w:delText>
        </w:r>
      </w:del>
      <w:ins w:id="1056" w:author="Bori" w:date="2020-04-21T08:20:00Z">
        <w:r>
          <w:rPr>
            <w:rFonts w:ascii="Times New Roman" w:eastAsia="Times New Roman" w:hAnsi="Times New Roman" w:cs="Times New Roman"/>
            <w:sz w:val="24"/>
            <w:szCs w:val="24"/>
            <w:lang w:val="en-GB"/>
          </w:rPr>
          <w:t>possessed</w:t>
        </w:r>
      </w:ins>
      <w:r>
        <w:rPr>
          <w:rFonts w:ascii="Times New Roman" w:eastAsia="Times New Roman" w:hAnsi="Times New Roman" w:cs="Times New Roman"/>
          <w:sz w:val="24"/>
          <w:szCs w:val="24"/>
          <w:lang w:val="en-GB"/>
        </w:rPr>
        <w:t xml:space="preserve"> the technical know-how to set-up a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factory, its construction would </w:t>
      </w:r>
      <w:del w:id="1057" w:author="Bori" w:date="2020-04-21T08:20:00Z">
        <w:r>
          <w:rPr>
            <w:rFonts w:ascii="Times New Roman" w:eastAsia="Times New Roman" w:hAnsi="Times New Roman" w:cs="Times New Roman"/>
            <w:sz w:val="24"/>
            <w:szCs w:val="24"/>
            <w:lang w:val="en-GB"/>
          </w:rPr>
          <w:delText xml:space="preserve">occur </w:delText>
        </w:r>
      </w:del>
      <w:ins w:id="1058" w:author="Bori" w:date="2020-04-21T08:20:00Z">
        <w:r>
          <w:rPr>
            <w:rFonts w:ascii="Times New Roman" w:eastAsia="Times New Roman" w:hAnsi="Times New Roman" w:cs="Times New Roman"/>
            <w:sz w:val="24"/>
            <w:szCs w:val="24"/>
            <w:lang w:val="en-GB"/>
          </w:rPr>
          <w:t xml:space="preserve">take place </w:t>
        </w:r>
      </w:ins>
      <w:r>
        <w:rPr>
          <w:rFonts w:ascii="Times New Roman" w:eastAsia="Times New Roman" w:hAnsi="Times New Roman" w:cs="Times New Roman"/>
          <w:sz w:val="24"/>
          <w:szCs w:val="24"/>
          <w:lang w:val="en-GB"/>
        </w:rPr>
        <w:t xml:space="preserve">under the guidance of the French company F.P.C. Thann et Mulhouse, which also provided the </w:t>
      </w:r>
      <w:ins w:id="1059" w:author="Bori" w:date="2020-04-21T08:20:00Z">
        <w:r>
          <w:rPr>
            <w:rFonts w:ascii="Times New Roman" w:eastAsia="Times New Roman" w:hAnsi="Times New Roman" w:cs="Times New Roman"/>
            <w:sz w:val="24"/>
            <w:szCs w:val="24"/>
            <w:lang w:val="en-GB"/>
          </w:rPr>
          <w:t xml:space="preserve">operating </w:t>
        </w:r>
      </w:ins>
      <w:r>
        <w:rPr>
          <w:rFonts w:ascii="Times New Roman" w:eastAsia="Times New Roman" w:hAnsi="Times New Roman" w:cs="Times New Roman"/>
          <w:sz w:val="24"/>
          <w:szCs w:val="24"/>
          <w:lang w:val="en-GB"/>
        </w:rPr>
        <w:t xml:space="preserve">license </w:t>
      </w:r>
      <w:del w:id="1060" w:author="Bori" w:date="2020-04-21T08:20:00Z">
        <w:r>
          <w:rPr>
            <w:rFonts w:ascii="Times New Roman" w:eastAsia="Times New Roman" w:hAnsi="Times New Roman" w:cs="Times New Roman"/>
            <w:sz w:val="24"/>
            <w:szCs w:val="24"/>
            <w:lang w:val="en-GB"/>
          </w:rPr>
          <w:delText>on which</w:delText>
        </w:r>
      </w:del>
      <w:ins w:id="1061" w:author="Bori" w:date="2020-04-21T08:20:00Z">
        <w:r>
          <w:rPr>
            <w:rFonts w:ascii="Times New Roman" w:eastAsia="Times New Roman" w:hAnsi="Times New Roman" w:cs="Times New Roman"/>
            <w:sz w:val="24"/>
            <w:szCs w:val="24"/>
            <w:lang w:val="en-GB"/>
          </w:rPr>
          <w:t>for</w:t>
        </w:r>
      </w:ins>
      <w:r>
        <w:rPr>
          <w:rFonts w:ascii="Times New Roman" w:eastAsia="Times New Roman" w:hAnsi="Times New Roman" w:cs="Times New Roman"/>
          <w:sz w:val="24"/>
          <w:szCs w:val="24"/>
          <w:lang w:val="en-GB"/>
        </w:rPr>
        <w:t xml:space="preserve"> the plant in Celje</w:t>
      </w:r>
      <w:del w:id="1062" w:author="Bori" w:date="2020-04-21T08:21:00Z">
        <w:r>
          <w:rPr>
            <w:rFonts w:ascii="Times New Roman" w:eastAsia="Times New Roman" w:hAnsi="Times New Roman" w:cs="Times New Roman"/>
            <w:sz w:val="24"/>
            <w:szCs w:val="24"/>
            <w:lang w:val="en-GB"/>
          </w:rPr>
          <w:delText xml:space="preserve"> would operate</w:delText>
        </w:r>
      </w:del>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45"/>
      </w:r>
      <w:r>
        <w:rPr>
          <w:rFonts w:ascii="Times New Roman" w:eastAsia="Times New Roman" w:hAnsi="Times New Roman" w:cs="Times New Roman"/>
          <w:sz w:val="24"/>
          <w:szCs w:val="24"/>
          <w:lang w:val="en-GB"/>
        </w:rPr>
        <w:t xml:space="preserve"> Although this cooperation went </w:t>
      </w:r>
      <w:del w:id="1063" w:author="Bori" w:date="2020-04-21T08:21:00Z">
        <w:r>
          <w:rPr>
            <w:rFonts w:ascii="Times New Roman" w:eastAsia="Times New Roman" w:hAnsi="Times New Roman" w:cs="Times New Roman"/>
            <w:sz w:val="24"/>
            <w:szCs w:val="24"/>
            <w:lang w:val="en-GB"/>
          </w:rPr>
          <w:delText xml:space="preserve">along </w:delText>
        </w:r>
      </w:del>
      <w:r>
        <w:rPr>
          <w:rFonts w:ascii="Times New Roman" w:eastAsia="Times New Roman" w:hAnsi="Times New Roman" w:cs="Times New Roman"/>
          <w:sz w:val="24"/>
          <w:szCs w:val="24"/>
          <w:lang w:val="en-GB"/>
        </w:rPr>
        <w:t xml:space="preserve">rather smoothly, a problem with another </w:t>
      </w:r>
      <w:ins w:id="1064" w:author="Bori" w:date="2020-04-21T08:21:00Z">
        <w:r>
          <w:rPr>
            <w:rFonts w:ascii="Times New Roman" w:eastAsia="Times New Roman" w:hAnsi="Times New Roman" w:cs="Times New Roman"/>
            <w:sz w:val="24"/>
            <w:szCs w:val="24"/>
            <w:lang w:val="en-GB"/>
          </w:rPr>
          <w:t xml:space="preserve">Western </w:t>
        </w:r>
      </w:ins>
      <w:del w:id="1065" w:author="Bori" w:date="2020-04-21T08:21:00Z">
        <w:r>
          <w:rPr>
            <w:rFonts w:ascii="Times New Roman" w:eastAsia="Times New Roman" w:hAnsi="Times New Roman" w:cs="Times New Roman"/>
            <w:sz w:val="24"/>
            <w:szCs w:val="24"/>
            <w:lang w:val="en-GB"/>
          </w:rPr>
          <w:delText xml:space="preserve">involved </w:delText>
        </w:r>
      </w:del>
      <w:r>
        <w:rPr>
          <w:rFonts w:ascii="Times New Roman" w:eastAsia="Times New Roman" w:hAnsi="Times New Roman" w:cs="Times New Roman"/>
          <w:sz w:val="24"/>
          <w:szCs w:val="24"/>
          <w:lang w:val="en-GB"/>
        </w:rPr>
        <w:t>company</w:t>
      </w:r>
      <w:ins w:id="1066" w:author="Bori" w:date="2020-04-21T08:21:00Z">
        <w:r>
          <w:rPr>
            <w:rFonts w:ascii="Times New Roman" w:eastAsia="Times New Roman" w:hAnsi="Times New Roman" w:cs="Times New Roman"/>
            <w:sz w:val="24"/>
            <w:szCs w:val="24"/>
            <w:lang w:val="en-GB"/>
          </w:rPr>
          <w:t xml:space="preserve"> that was involved</w:t>
        </w:r>
      </w:ins>
      <w:del w:id="1067" w:author="Bori" w:date="2020-04-21T08:21:00Z">
        <w:r>
          <w:rPr>
            <w:rFonts w:ascii="Times New Roman" w:eastAsia="Times New Roman" w:hAnsi="Times New Roman" w:cs="Times New Roman"/>
            <w:sz w:val="24"/>
            <w:szCs w:val="24"/>
            <w:lang w:val="en-GB"/>
          </w:rPr>
          <w:delText xml:space="preserve"> from the West</w:delText>
        </w:r>
      </w:del>
      <w:r>
        <w:rPr>
          <w:rFonts w:ascii="Times New Roman" w:eastAsia="Times New Roman" w:hAnsi="Times New Roman" w:cs="Times New Roman"/>
          <w:sz w:val="24"/>
          <w:szCs w:val="24"/>
          <w:lang w:val="en-GB"/>
        </w:rPr>
        <w:t xml:space="preserve">, Lurgi (FRG), </w:t>
      </w:r>
      <w:del w:id="1068" w:author="Bori" w:date="2020-04-21T08:21:00Z">
        <w:r>
          <w:rPr>
            <w:rFonts w:ascii="Times New Roman" w:eastAsia="Times New Roman" w:hAnsi="Times New Roman" w:cs="Times New Roman"/>
            <w:sz w:val="24"/>
            <w:szCs w:val="24"/>
            <w:lang w:val="en-GB"/>
          </w:rPr>
          <w:delText xml:space="preserve">caused </w:delText>
        </w:r>
      </w:del>
      <w:ins w:id="1069" w:author="Bori" w:date="2020-04-21T08:21:00Z">
        <w:r>
          <w:rPr>
            <w:rFonts w:ascii="Times New Roman" w:eastAsia="Times New Roman" w:hAnsi="Times New Roman" w:cs="Times New Roman"/>
            <w:sz w:val="24"/>
            <w:szCs w:val="24"/>
            <w:lang w:val="en-GB"/>
          </w:rPr>
          <w:t xml:space="preserve">led to </w:t>
        </w:r>
      </w:ins>
      <w:r>
        <w:rPr>
          <w:rFonts w:ascii="Times New Roman" w:eastAsia="Times New Roman" w:hAnsi="Times New Roman" w:cs="Times New Roman"/>
          <w:sz w:val="24"/>
          <w:szCs w:val="24"/>
          <w:lang w:val="en-GB"/>
        </w:rPr>
        <w:t>staggering reactions o</w:t>
      </w:r>
      <w:del w:id="1070" w:author="Bori" w:date="2020-04-21T08:22:00Z">
        <w:r>
          <w:rPr>
            <w:rFonts w:ascii="Times New Roman" w:eastAsia="Times New Roman" w:hAnsi="Times New Roman" w:cs="Times New Roman"/>
            <w:sz w:val="24"/>
            <w:szCs w:val="24"/>
            <w:lang w:val="en-GB"/>
          </w:rPr>
          <w:delText>n</w:delText>
        </w:r>
      </w:del>
      <w:ins w:id="1071" w:author="Bori" w:date="2020-04-21T08:22:00Z">
        <w:r>
          <w:rPr>
            <w:rFonts w:ascii="Times New Roman" w:eastAsia="Times New Roman" w:hAnsi="Times New Roman" w:cs="Times New Roman"/>
            <w:sz w:val="24"/>
            <w:szCs w:val="24"/>
            <w:lang w:val="en-GB"/>
          </w:rPr>
          <w:t>f</w:t>
        </w:r>
      </w:ins>
      <w:r>
        <w:rPr>
          <w:rFonts w:ascii="Times New Roman" w:eastAsia="Times New Roman" w:hAnsi="Times New Roman" w:cs="Times New Roman"/>
          <w:sz w:val="24"/>
          <w:szCs w:val="24"/>
          <w:lang w:val="en-GB"/>
        </w:rPr>
        <w:t xml:space="preserve"> the East German side. Lurgi was responsible for the supply of a filter system to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plant in Celje, which caught fire on </w:t>
      </w:r>
      <w:ins w:id="1072" w:author="Bori" w:date="2020-04-21T08:22:00Z">
        <w:r>
          <w:rPr>
            <w:rFonts w:ascii="Times New Roman" w:eastAsia="Times New Roman" w:hAnsi="Times New Roman" w:cs="Times New Roman"/>
            <w:sz w:val="24"/>
            <w:szCs w:val="24"/>
            <w:lang w:val="en-GB"/>
          </w:rPr>
          <w:t xml:space="preserve">7 </w:t>
        </w:r>
      </w:ins>
      <w:r>
        <w:rPr>
          <w:rFonts w:ascii="Times New Roman" w:eastAsia="Times New Roman" w:hAnsi="Times New Roman" w:cs="Times New Roman"/>
          <w:sz w:val="24"/>
          <w:szCs w:val="24"/>
          <w:lang w:val="en-GB"/>
        </w:rPr>
        <w:t>June</w:t>
      </w:r>
      <w:del w:id="1073" w:author="Bori" w:date="2020-04-21T08:22:00Z">
        <w:r>
          <w:rPr>
            <w:rFonts w:ascii="Times New Roman" w:eastAsia="Times New Roman" w:hAnsi="Times New Roman" w:cs="Times New Roman"/>
            <w:sz w:val="24"/>
            <w:szCs w:val="24"/>
            <w:lang w:val="en-GB"/>
          </w:rPr>
          <w:delText xml:space="preserve"> 7,</w:delText>
        </w:r>
      </w:del>
      <w:r>
        <w:rPr>
          <w:rFonts w:ascii="Times New Roman" w:eastAsia="Times New Roman" w:hAnsi="Times New Roman" w:cs="Times New Roman"/>
          <w:sz w:val="24"/>
          <w:szCs w:val="24"/>
          <w:lang w:val="en-GB"/>
        </w:rPr>
        <w:t xml:space="preserve"> 1973. This was one of the reasons why only 20 % of the </w:t>
      </w:r>
      <w:del w:id="1074" w:author="Bori" w:date="2020-04-21T08:22:00Z">
        <w:r>
          <w:rPr>
            <w:rFonts w:ascii="Times New Roman" w:eastAsia="Times New Roman" w:hAnsi="Times New Roman" w:cs="Times New Roman"/>
            <w:sz w:val="24"/>
            <w:szCs w:val="24"/>
            <w:lang w:val="en-GB"/>
          </w:rPr>
          <w:delText xml:space="preserve">for 1973 </w:delText>
        </w:r>
      </w:del>
      <w:ins w:id="1075" w:author="Bori" w:date="2020-04-21T08:23:00Z">
        <w:r>
          <w:rPr>
            <w:rFonts w:ascii="Times New Roman" w:eastAsia="Times New Roman" w:hAnsi="Times New Roman" w:cs="Times New Roman"/>
            <w:sz w:val="24"/>
            <w:szCs w:val="24"/>
            <w:lang w:val="en-GB"/>
          </w:rPr>
          <w:t xml:space="preserve">production </w:t>
        </w:r>
      </w:ins>
      <w:r>
        <w:rPr>
          <w:rFonts w:ascii="Times New Roman" w:eastAsia="Times New Roman" w:hAnsi="Times New Roman" w:cs="Times New Roman"/>
          <w:sz w:val="24"/>
          <w:szCs w:val="24"/>
          <w:lang w:val="en-GB"/>
        </w:rPr>
        <w:t xml:space="preserve">planned </w:t>
      </w:r>
      <w:ins w:id="1076" w:author="Bori" w:date="2020-04-21T08:23:00Z">
        <w:r>
          <w:rPr>
            <w:rFonts w:ascii="Times New Roman" w:eastAsia="Times New Roman" w:hAnsi="Times New Roman" w:cs="Times New Roman"/>
            <w:sz w:val="24"/>
            <w:szCs w:val="24"/>
            <w:lang w:val="en-GB"/>
          </w:rPr>
          <w:t>for 1973</w:t>
        </w:r>
      </w:ins>
      <w:del w:id="1077" w:author="Bori" w:date="2020-04-21T08:23:00Z">
        <w:r>
          <w:rPr>
            <w:rFonts w:ascii="Times New Roman" w:eastAsia="Times New Roman" w:hAnsi="Times New Roman" w:cs="Times New Roman"/>
            <w:sz w:val="24"/>
            <w:szCs w:val="24"/>
            <w:lang w:val="en-GB"/>
          </w:rPr>
          <w:delText>production</w:delText>
        </w:r>
      </w:del>
      <w:r>
        <w:rPr>
          <w:rFonts w:ascii="Times New Roman" w:eastAsia="Times New Roman" w:hAnsi="Times New Roman" w:cs="Times New Roman"/>
          <w:sz w:val="24"/>
          <w:szCs w:val="24"/>
          <w:lang w:val="en-GB"/>
        </w:rPr>
        <w:t xml:space="preserve"> </w:t>
      </w:r>
      <w:del w:id="1078" w:author="Bori" w:date="2020-04-21T08:23:00Z">
        <w:r>
          <w:rPr>
            <w:rFonts w:ascii="Times New Roman" w:eastAsia="Times New Roman" w:hAnsi="Times New Roman" w:cs="Times New Roman"/>
            <w:sz w:val="24"/>
            <w:szCs w:val="24"/>
            <w:lang w:val="en-GB"/>
          </w:rPr>
          <w:delText xml:space="preserve">would </w:delText>
        </w:r>
      </w:del>
      <w:ins w:id="1079" w:author="Bori" w:date="2020-04-21T08:23:00Z">
        <w:r>
          <w:rPr>
            <w:rFonts w:ascii="Times New Roman" w:eastAsia="Times New Roman" w:hAnsi="Times New Roman" w:cs="Times New Roman"/>
            <w:sz w:val="24"/>
            <w:szCs w:val="24"/>
            <w:lang w:val="en-GB"/>
          </w:rPr>
          <w:t>was</w:t>
        </w:r>
      </w:ins>
      <w:del w:id="1080" w:author="Bori" w:date="2020-04-21T08:23:00Z">
        <w:r>
          <w:rPr>
            <w:rFonts w:ascii="Times New Roman" w:eastAsia="Times New Roman" w:hAnsi="Times New Roman" w:cs="Times New Roman"/>
            <w:sz w:val="24"/>
            <w:szCs w:val="24"/>
            <w:lang w:val="en-GB"/>
          </w:rPr>
          <w:delText xml:space="preserve">be </w:delText>
        </w:r>
      </w:del>
      <w:ins w:id="1081" w:author="Bori" w:date="2020-04-21T08:23:00Z">
        <w:r>
          <w:rPr>
            <w:rFonts w:ascii="Times New Roman" w:eastAsia="Times New Roman" w:hAnsi="Times New Roman" w:cs="Times New Roman"/>
            <w:sz w:val="24"/>
            <w:szCs w:val="24"/>
            <w:lang w:val="en-GB"/>
          </w:rPr>
          <w:t xml:space="preserve"> </w:t>
        </w:r>
      </w:ins>
      <w:del w:id="1082" w:author="Bori" w:date="2020-04-21T08:23:00Z">
        <w:r>
          <w:rPr>
            <w:rFonts w:ascii="Times New Roman" w:eastAsia="Times New Roman" w:hAnsi="Times New Roman" w:cs="Times New Roman"/>
            <w:sz w:val="24"/>
            <w:szCs w:val="24"/>
            <w:lang w:val="en-GB"/>
          </w:rPr>
          <w:delText>fulfilled</w:delText>
        </w:r>
      </w:del>
      <w:ins w:id="1083" w:author="Bori" w:date="2020-04-21T08:23:00Z">
        <w:r>
          <w:rPr>
            <w:rFonts w:ascii="Times New Roman" w:eastAsia="Times New Roman" w:hAnsi="Times New Roman" w:cs="Times New Roman"/>
            <w:sz w:val="24"/>
            <w:szCs w:val="24"/>
            <w:lang w:val="en-GB"/>
          </w:rPr>
          <w:t>completed</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46"/>
      </w:r>
      <w:r>
        <w:rPr>
          <w:rFonts w:ascii="Times New Roman" w:eastAsia="Times New Roman" w:hAnsi="Times New Roman" w:cs="Times New Roman"/>
          <w:sz w:val="24"/>
          <w:szCs w:val="24"/>
          <w:lang w:val="en-GB"/>
        </w:rPr>
        <w:t xml:space="preserve"> Despite the aforementioned series of </w:t>
      </w:r>
      <w:r>
        <w:rPr>
          <w:rFonts w:ascii="Times New Roman" w:eastAsia="Times New Roman" w:hAnsi="Times New Roman" w:cs="Times New Roman"/>
          <w:sz w:val="24"/>
          <w:szCs w:val="24"/>
          <w:lang w:val="en-GB"/>
        </w:rPr>
        <w:lastRenderedPageBreak/>
        <w:t xml:space="preserve">problems, </w:t>
      </w:r>
      <w:ins w:id="1087" w:author="Bori" w:date="2020-04-21T08:23:00Z">
        <w:r>
          <w:rPr>
            <w:rFonts w:ascii="Times New Roman" w:eastAsia="Times New Roman" w:hAnsi="Times New Roman" w:cs="Times New Roman"/>
            <w:sz w:val="24"/>
            <w:szCs w:val="24"/>
            <w:lang w:val="en-GB"/>
          </w:rPr>
          <w:t xml:space="preserve">because of </w:t>
        </w:r>
      </w:ins>
      <w:r>
        <w:rPr>
          <w:rFonts w:ascii="Times New Roman" w:eastAsia="Times New Roman" w:hAnsi="Times New Roman" w:cs="Times New Roman"/>
          <w:sz w:val="24"/>
          <w:szCs w:val="24"/>
          <w:lang w:val="en-GB"/>
        </w:rPr>
        <w:t>the growing need for TiO</w:t>
      </w:r>
      <w:r>
        <w:rPr>
          <w:rFonts w:ascii="Times New Roman" w:eastAsia="Times New Roman" w:hAnsi="Times New Roman" w:cs="Times New Roman"/>
          <w:sz w:val="24"/>
          <w:szCs w:val="24"/>
          <w:vertAlign w:val="subscript"/>
          <w:lang w:val="en-GB"/>
        </w:rPr>
        <w:t xml:space="preserve">2 </w:t>
      </w:r>
      <w:r>
        <w:rPr>
          <w:rFonts w:ascii="Times New Roman" w:eastAsia="Times New Roman" w:hAnsi="Times New Roman" w:cs="Times New Roman"/>
          <w:sz w:val="24"/>
          <w:szCs w:val="24"/>
          <w:lang w:val="en-GB"/>
        </w:rPr>
        <w:t>in the GDR</w:t>
      </w:r>
      <w:ins w:id="1088" w:author="Bori" w:date="2020-04-21T08:24: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del w:id="1089" w:author="Bori" w:date="2020-04-21T08:24:00Z">
        <w:r>
          <w:rPr>
            <w:rFonts w:ascii="Times New Roman" w:eastAsia="Times New Roman" w:hAnsi="Times New Roman" w:cs="Times New Roman"/>
            <w:sz w:val="24"/>
            <w:szCs w:val="24"/>
            <w:lang w:val="en-GB"/>
          </w:rPr>
          <w:delText xml:space="preserve">resulted in great interest on </w:delText>
        </w:r>
      </w:del>
      <w:r>
        <w:rPr>
          <w:rFonts w:ascii="Times New Roman" w:eastAsia="Times New Roman" w:hAnsi="Times New Roman" w:cs="Times New Roman"/>
          <w:sz w:val="24"/>
          <w:szCs w:val="24"/>
          <w:lang w:val="en-GB"/>
        </w:rPr>
        <w:t>the East German side</w:t>
      </w:r>
      <w:ins w:id="1090" w:author="Bori" w:date="2020-04-21T08:24:00Z">
        <w:r>
          <w:rPr>
            <w:rFonts w:ascii="Times New Roman" w:eastAsia="Times New Roman" w:hAnsi="Times New Roman" w:cs="Times New Roman"/>
            <w:sz w:val="24"/>
            <w:szCs w:val="24"/>
            <w:lang w:val="en-GB"/>
          </w:rPr>
          <w:t xml:space="preserve"> was profoundly interested</w:t>
        </w:r>
      </w:ins>
      <w:r>
        <w:rPr>
          <w:rFonts w:ascii="Times New Roman" w:eastAsia="Times New Roman" w:hAnsi="Times New Roman" w:cs="Times New Roman"/>
          <w:sz w:val="24"/>
          <w:szCs w:val="24"/>
          <w:lang w:val="en-GB"/>
        </w:rPr>
        <w:t xml:space="preserve"> in exploring the possibilities for </w:t>
      </w:r>
      <w:del w:id="1091" w:author="Bori" w:date="2020-04-21T08:24:00Z">
        <w:r>
          <w:rPr>
            <w:rFonts w:ascii="Times New Roman" w:eastAsia="Times New Roman" w:hAnsi="Times New Roman" w:cs="Times New Roman"/>
            <w:sz w:val="24"/>
            <w:szCs w:val="24"/>
            <w:lang w:val="en-GB"/>
          </w:rPr>
          <w:delText xml:space="preserve">an </w:delText>
        </w:r>
      </w:del>
      <w:ins w:id="1092" w:author="Bori" w:date="2020-04-21T08:24: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enlargement of the production capacity in Celje as early as 1974.</w:t>
      </w:r>
      <w:r>
        <w:rPr>
          <w:rStyle w:val="Sidrosprotneopombe"/>
          <w:rFonts w:ascii="Times New Roman" w:eastAsia="Times New Roman" w:hAnsi="Times New Roman" w:cs="Times New Roman"/>
          <w:sz w:val="24"/>
          <w:szCs w:val="24"/>
          <w:lang w:val="en-GB"/>
        </w:rPr>
        <w:footnoteReference w:id="47"/>
      </w:r>
      <w:r>
        <w:rPr>
          <w:rFonts w:ascii="Times New Roman" w:eastAsia="Times New Roman" w:hAnsi="Times New Roman" w:cs="Times New Roman"/>
          <w:sz w:val="24"/>
          <w:szCs w:val="24"/>
          <w:lang w:val="en-GB"/>
        </w:rPr>
        <w:t xml:space="preserve"> </w:t>
      </w:r>
    </w:p>
    <w:p w14:paraId="6F7AC653"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r>
      <w:ins w:id="1094" w:author="Bori" w:date="2020-04-21T08:24:00Z">
        <w:r>
          <w:rPr>
            <w:rFonts w:ascii="Times New Roman" w:eastAsia="Times New Roman" w:hAnsi="Times New Roman" w:cs="Times New Roman"/>
            <w:sz w:val="24"/>
            <w:szCs w:val="24"/>
            <w:lang w:val="en-GB"/>
          </w:rPr>
          <w:t>Throughout the 1968</w:t>
        </w:r>
      </w:ins>
      <w:ins w:id="1095" w:author="Bori" w:date="2020-04-21T08:25:00Z">
        <w:r>
          <w:rPr>
            <w:rFonts w:ascii="Times New Roman" w:eastAsia="Times New Roman" w:hAnsi="Times New Roman" w:cs="Times New Roman"/>
            <w:sz w:val="24"/>
            <w:szCs w:val="24"/>
            <w:lang w:val="en-GB"/>
          </w:rPr>
          <w:t>–</w:t>
        </w:r>
      </w:ins>
      <w:ins w:id="1096" w:author="Bori" w:date="2020-04-21T08:24:00Z">
        <w:r>
          <w:rPr>
            <w:rFonts w:ascii="Times New Roman" w:eastAsia="Times New Roman" w:hAnsi="Times New Roman" w:cs="Times New Roman"/>
            <w:sz w:val="24"/>
            <w:szCs w:val="24"/>
            <w:lang w:val="en-GB"/>
          </w:rPr>
          <w:t>1974</w:t>
        </w:r>
      </w:ins>
      <w:ins w:id="1097" w:author="Bori" w:date="2020-04-21T08:25:00Z">
        <w:r>
          <w:rPr>
            <w:rFonts w:ascii="Times New Roman" w:eastAsia="Times New Roman" w:hAnsi="Times New Roman" w:cs="Times New Roman"/>
            <w:sz w:val="24"/>
            <w:szCs w:val="24"/>
            <w:lang w:val="en-GB"/>
          </w:rPr>
          <w:t xml:space="preserve"> period, </w:t>
        </w:r>
      </w:ins>
      <w:del w:id="1098" w:author="Bori" w:date="2020-04-21T08:25:00Z">
        <w:r>
          <w:rPr>
            <w:rFonts w:ascii="Times New Roman" w:eastAsia="Times New Roman" w:hAnsi="Times New Roman" w:cs="Times New Roman"/>
            <w:sz w:val="24"/>
            <w:szCs w:val="24"/>
            <w:lang w:val="en-GB"/>
          </w:rPr>
          <w:delText xml:space="preserve">One can detect </w:delText>
        </w:r>
      </w:del>
      <w:r>
        <w:rPr>
          <w:rFonts w:ascii="Times New Roman" w:eastAsia="Times New Roman" w:hAnsi="Times New Roman" w:cs="Times New Roman"/>
          <w:sz w:val="24"/>
          <w:szCs w:val="24"/>
          <w:lang w:val="en-GB"/>
        </w:rPr>
        <w:t xml:space="preserve">a trend of even more strictly controlled coordination of the East German positioning towards </w:t>
      </w:r>
      <w:ins w:id="1099" w:author="Bori" w:date="2020-04-21T08:2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Yugoslav economic partners</w:t>
      </w:r>
      <w:del w:id="1100" w:author="Bori" w:date="2020-04-21T08:26: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such as Cinkarna</w:t>
      </w:r>
      <w:ins w:id="1101" w:author="Bori" w:date="2020-04-21T08:25:00Z">
        <w:r>
          <w:rPr>
            <w:rFonts w:ascii="Times New Roman" w:eastAsia="Times New Roman" w:hAnsi="Times New Roman" w:cs="Times New Roman"/>
            <w:sz w:val="24"/>
            <w:szCs w:val="24"/>
            <w:lang w:val="en-GB"/>
          </w:rPr>
          <w:t xml:space="preserve"> can be detected</w:t>
        </w:r>
      </w:ins>
      <w:del w:id="1102" w:author="Bori" w:date="2020-04-21T08:25:00Z">
        <w:r>
          <w:rPr>
            <w:rFonts w:ascii="Times New Roman" w:eastAsia="Times New Roman" w:hAnsi="Times New Roman" w:cs="Times New Roman"/>
            <w:sz w:val="24"/>
            <w:szCs w:val="24"/>
            <w:lang w:val="en-GB"/>
          </w:rPr>
          <w:delText>,</w:delText>
        </w:r>
      </w:del>
      <w:del w:id="1103" w:author="Bori" w:date="2020-04-21T08:24:00Z">
        <w:r>
          <w:rPr>
            <w:rFonts w:ascii="Times New Roman" w:eastAsia="Times New Roman" w:hAnsi="Times New Roman" w:cs="Times New Roman"/>
            <w:sz w:val="24"/>
            <w:szCs w:val="24"/>
            <w:lang w:val="en-GB"/>
          </w:rPr>
          <w:delText xml:space="preserve"> throughout the period 1968-1974</w:delText>
        </w:r>
      </w:del>
      <w:r>
        <w:rPr>
          <w:rFonts w:ascii="Times New Roman" w:eastAsia="Times New Roman" w:hAnsi="Times New Roman" w:cs="Times New Roman"/>
          <w:sz w:val="24"/>
          <w:szCs w:val="24"/>
          <w:lang w:val="en-GB"/>
        </w:rPr>
        <w:t xml:space="preserve">. This concerned a wide variety of East German institutions. In line with the SED’s stance towards tourism exchange with the SFRY, </w:t>
      </w:r>
      <w:del w:id="1104" w:author="Bori" w:date="2020-04-21T08:26:00Z">
        <w:r>
          <w:rPr>
            <w:rFonts w:ascii="Times New Roman" w:eastAsia="Times New Roman" w:hAnsi="Times New Roman" w:cs="Times New Roman"/>
            <w:sz w:val="24"/>
            <w:szCs w:val="24"/>
            <w:lang w:val="en-GB"/>
          </w:rPr>
          <w:delText xml:space="preserve">the </w:delText>
        </w:r>
      </w:del>
      <w:r>
        <w:rPr>
          <w:rFonts w:ascii="Times New Roman" w:eastAsia="Times New Roman" w:hAnsi="Times New Roman" w:cs="Times New Roman"/>
          <w:sz w:val="24"/>
          <w:szCs w:val="24"/>
          <w:lang w:val="en-GB"/>
        </w:rPr>
        <w:t xml:space="preserve">contacts between </w:t>
      </w:r>
      <w:ins w:id="1105" w:author="Bori" w:date="2020-04-21T08:26: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and East German workers in this period were negligible, certainly when taking </w:t>
      </w:r>
      <w:ins w:id="1106" w:author="Bori" w:date="2020-04-21T08:26:00Z">
        <w:r>
          <w:rPr>
            <w:rFonts w:ascii="Times New Roman" w:eastAsia="Times New Roman" w:hAnsi="Times New Roman" w:cs="Times New Roman"/>
            <w:sz w:val="24"/>
            <w:szCs w:val="24"/>
            <w:lang w:val="en-GB"/>
          </w:rPr>
          <w:t xml:space="preserve">into account </w:t>
        </w:r>
      </w:ins>
      <w:r>
        <w:rPr>
          <w:rFonts w:ascii="Times New Roman" w:eastAsia="Times New Roman" w:hAnsi="Times New Roman" w:cs="Times New Roman"/>
          <w:sz w:val="24"/>
          <w:szCs w:val="24"/>
          <w:lang w:val="en-GB"/>
        </w:rPr>
        <w:t xml:space="preserve">the staggering amount of Yugoslav </w:t>
      </w:r>
      <w:r>
        <w:rPr>
          <w:rFonts w:ascii="Times New Roman" w:eastAsia="Times New Roman" w:hAnsi="Times New Roman" w:cs="Times New Roman"/>
          <w:i/>
          <w:sz w:val="24"/>
          <w:szCs w:val="24"/>
          <w:lang w:val="en-GB"/>
        </w:rPr>
        <w:t>Gastarbeiter</w:t>
      </w:r>
      <w:r>
        <w:rPr>
          <w:rFonts w:ascii="Times New Roman" w:eastAsia="Times New Roman" w:hAnsi="Times New Roman" w:cs="Times New Roman"/>
          <w:sz w:val="24"/>
          <w:szCs w:val="24"/>
          <w:lang w:val="en-GB"/>
        </w:rPr>
        <w:t xml:space="preserve"> </w:t>
      </w:r>
      <w:ins w:id="1107" w:author="Bori" w:date="2020-04-21T08:27:00Z">
        <w:r>
          <w:rPr>
            <w:rFonts w:ascii="Times New Roman" w:eastAsia="Times New Roman" w:hAnsi="Times New Roman" w:cs="Times New Roman"/>
            <w:sz w:val="24"/>
            <w:szCs w:val="24"/>
            <w:lang w:val="en-GB"/>
          </w:rPr>
          <w:t xml:space="preserve">(migrant workers) </w:t>
        </w:r>
      </w:ins>
      <w:r>
        <w:rPr>
          <w:rFonts w:ascii="Times New Roman" w:eastAsia="Times New Roman" w:hAnsi="Times New Roman" w:cs="Times New Roman"/>
          <w:sz w:val="24"/>
          <w:szCs w:val="24"/>
          <w:lang w:val="en-GB"/>
        </w:rPr>
        <w:t>in the FRG</w:t>
      </w:r>
      <w:del w:id="1108" w:author="Bori" w:date="2020-04-21T08:27:00Z">
        <w:r>
          <w:rPr>
            <w:rFonts w:ascii="Times New Roman" w:eastAsia="Times New Roman" w:hAnsi="Times New Roman" w:cs="Times New Roman"/>
            <w:sz w:val="24"/>
            <w:szCs w:val="24"/>
            <w:lang w:val="en-GB"/>
          </w:rPr>
          <w:delText xml:space="preserve"> into account</w:delText>
        </w:r>
      </w:del>
      <w:r>
        <w:rPr>
          <w:rFonts w:ascii="Times New Roman" w:eastAsia="Times New Roman" w:hAnsi="Times New Roman" w:cs="Times New Roman"/>
          <w:sz w:val="24"/>
          <w:szCs w:val="24"/>
          <w:lang w:val="en-GB"/>
        </w:rPr>
        <w:t xml:space="preserve">. In the framework of the circulation of technical assets </w:t>
      </w:r>
      <w:del w:id="1109" w:author="Bori" w:date="2020-04-21T08:28:00Z">
        <w:r>
          <w:rPr>
            <w:rFonts w:ascii="Times New Roman" w:eastAsia="Times New Roman" w:hAnsi="Times New Roman" w:cs="Times New Roman"/>
            <w:sz w:val="24"/>
            <w:szCs w:val="24"/>
            <w:lang w:val="en-GB"/>
          </w:rPr>
          <w:delText>that went along with</w:delText>
        </w:r>
      </w:del>
      <w:ins w:id="1110" w:author="Bori" w:date="2020-04-21T08:28:00Z">
        <w:r>
          <w:rPr>
            <w:rFonts w:ascii="Times New Roman" w:eastAsia="Times New Roman" w:hAnsi="Times New Roman" w:cs="Times New Roman"/>
            <w:sz w:val="24"/>
            <w:szCs w:val="24"/>
            <w:lang w:val="en-GB"/>
          </w:rPr>
          <w:t>involved in</w:t>
        </w:r>
      </w:ins>
      <w:r>
        <w:rPr>
          <w:rFonts w:ascii="Times New Roman" w:eastAsia="Times New Roman" w:hAnsi="Times New Roman" w:cs="Times New Roman"/>
          <w:sz w:val="24"/>
          <w:szCs w:val="24"/>
          <w:lang w:val="en-GB"/>
        </w:rPr>
        <w:t xml:space="preserve"> the GDR’s investments in </w:t>
      </w:r>
      <w:ins w:id="1111" w:author="Bori" w:date="2020-04-21T08:2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industries, East Germans </w:t>
      </w:r>
      <w:del w:id="1112" w:author="Bori" w:date="2020-04-21T08:29:00Z">
        <w:r>
          <w:rPr>
            <w:rFonts w:ascii="Times New Roman" w:eastAsia="Times New Roman" w:hAnsi="Times New Roman" w:cs="Times New Roman"/>
            <w:sz w:val="24"/>
            <w:szCs w:val="24"/>
            <w:lang w:val="en-GB"/>
          </w:rPr>
          <w:delText>went to</w:delText>
        </w:r>
      </w:del>
      <w:ins w:id="1113" w:author="Bori" w:date="2020-04-21T08:29:00Z">
        <w:r>
          <w:rPr>
            <w:rFonts w:ascii="Times New Roman" w:eastAsia="Times New Roman" w:hAnsi="Times New Roman" w:cs="Times New Roman"/>
            <w:sz w:val="24"/>
            <w:szCs w:val="24"/>
            <w:lang w:val="en-GB"/>
          </w:rPr>
          <w:t>would visit</w:t>
        </w:r>
      </w:ins>
      <w:r>
        <w:rPr>
          <w:rFonts w:ascii="Times New Roman" w:eastAsia="Times New Roman" w:hAnsi="Times New Roman" w:cs="Times New Roman"/>
          <w:sz w:val="24"/>
          <w:szCs w:val="24"/>
          <w:lang w:val="en-GB"/>
        </w:rPr>
        <w:t xml:space="preserve"> the SFRY – </w:t>
      </w:r>
      <w:del w:id="1114" w:author="Bori" w:date="2020-04-21T08:28:00Z">
        <w:r>
          <w:rPr>
            <w:rFonts w:ascii="Times New Roman" w:eastAsia="Times New Roman" w:hAnsi="Times New Roman" w:cs="Times New Roman"/>
            <w:sz w:val="24"/>
            <w:szCs w:val="24"/>
            <w:lang w:val="en-GB"/>
          </w:rPr>
          <w:delText>by way of illustration</w:delText>
        </w:r>
      </w:del>
      <w:ins w:id="1115" w:author="Bori" w:date="2020-04-21T08:28:00Z">
        <w:r>
          <w:rPr>
            <w:rFonts w:ascii="Times New Roman" w:eastAsia="Times New Roman" w:hAnsi="Times New Roman" w:cs="Times New Roman"/>
            <w:sz w:val="24"/>
            <w:szCs w:val="24"/>
            <w:lang w:val="en-GB"/>
          </w:rPr>
          <w:t>for example</w:t>
        </w:r>
      </w:ins>
      <w:r>
        <w:rPr>
          <w:rFonts w:ascii="Times New Roman" w:eastAsia="Times New Roman" w:hAnsi="Times New Roman" w:cs="Times New Roman"/>
          <w:sz w:val="24"/>
          <w:szCs w:val="24"/>
          <w:lang w:val="en-GB"/>
        </w:rPr>
        <w:t xml:space="preserve"> </w:t>
      </w:r>
      <w:del w:id="1116" w:author="Bori" w:date="2020-04-21T08:29:00Z">
        <w:r>
          <w:rPr>
            <w:rFonts w:ascii="Times New Roman" w:eastAsia="Times New Roman" w:hAnsi="Times New Roman" w:cs="Times New Roman"/>
            <w:sz w:val="24"/>
            <w:szCs w:val="24"/>
            <w:lang w:val="en-GB"/>
          </w:rPr>
          <w:delText xml:space="preserve">to </w:delText>
        </w:r>
      </w:del>
      <w:r>
        <w:rPr>
          <w:rFonts w:ascii="Times New Roman" w:eastAsia="Times New Roman" w:hAnsi="Times New Roman" w:cs="Times New Roman"/>
          <w:sz w:val="24"/>
          <w:szCs w:val="24"/>
          <w:lang w:val="en-GB"/>
        </w:rPr>
        <w:t xml:space="preserve">Celje – to </w:t>
      </w:r>
      <w:del w:id="1117" w:author="Bori" w:date="2020-04-21T08:28:00Z">
        <w:r>
          <w:rPr>
            <w:rFonts w:ascii="Times New Roman" w:eastAsia="Times New Roman" w:hAnsi="Times New Roman" w:cs="Times New Roman"/>
            <w:sz w:val="24"/>
            <w:szCs w:val="24"/>
            <w:lang w:val="en-GB"/>
          </w:rPr>
          <w:delText xml:space="preserve">guide </w:delText>
        </w:r>
      </w:del>
      <w:ins w:id="1118" w:author="Bori" w:date="2020-04-21T08:28:00Z">
        <w:r>
          <w:rPr>
            <w:rFonts w:ascii="Times New Roman" w:eastAsia="Times New Roman" w:hAnsi="Times New Roman" w:cs="Times New Roman"/>
            <w:sz w:val="24"/>
            <w:szCs w:val="24"/>
            <w:lang w:val="en-GB"/>
          </w:rPr>
          <w:t xml:space="preserve">oversee </w:t>
        </w:r>
      </w:ins>
      <w:r>
        <w:rPr>
          <w:rFonts w:ascii="Times New Roman" w:eastAsia="Times New Roman" w:hAnsi="Times New Roman" w:cs="Times New Roman"/>
          <w:sz w:val="24"/>
          <w:szCs w:val="24"/>
          <w:lang w:val="en-GB"/>
        </w:rPr>
        <w:t>the implementation processes. Th</w:t>
      </w:r>
      <w:del w:id="1119" w:author="Bori" w:date="2020-04-21T08:29:00Z">
        <w:r>
          <w:rPr>
            <w:rFonts w:ascii="Times New Roman" w:eastAsia="Times New Roman" w:hAnsi="Times New Roman" w:cs="Times New Roman"/>
            <w:sz w:val="24"/>
            <w:szCs w:val="24"/>
            <w:lang w:val="en-GB"/>
          </w:rPr>
          <w:delText>is</w:delText>
        </w:r>
      </w:del>
      <w:ins w:id="1120" w:author="Bori" w:date="2020-04-21T08:29:00Z">
        <w:r>
          <w:rPr>
            <w:rFonts w:ascii="Times New Roman" w:eastAsia="Times New Roman" w:hAnsi="Times New Roman" w:cs="Times New Roman"/>
            <w:sz w:val="24"/>
            <w:szCs w:val="24"/>
            <w:lang w:val="en-GB"/>
          </w:rPr>
          <w:t>ese</w:t>
        </w:r>
      </w:ins>
      <w:r>
        <w:rPr>
          <w:rFonts w:ascii="Times New Roman" w:eastAsia="Times New Roman" w:hAnsi="Times New Roman" w:cs="Times New Roman"/>
          <w:sz w:val="24"/>
          <w:szCs w:val="24"/>
          <w:lang w:val="en-GB"/>
        </w:rPr>
        <w:t xml:space="preserve"> were </w:t>
      </w:r>
      <w:del w:id="1121" w:author="Bori" w:date="2020-04-21T08:29:00Z">
        <w:r>
          <w:rPr>
            <w:rFonts w:ascii="Times New Roman" w:eastAsia="Times New Roman" w:hAnsi="Times New Roman" w:cs="Times New Roman"/>
            <w:sz w:val="24"/>
            <w:szCs w:val="24"/>
            <w:lang w:val="en-GB"/>
          </w:rPr>
          <w:delText xml:space="preserve">however </w:delText>
        </w:r>
      </w:del>
      <w:r>
        <w:rPr>
          <w:rFonts w:ascii="Times New Roman" w:eastAsia="Times New Roman" w:hAnsi="Times New Roman" w:cs="Times New Roman"/>
          <w:sz w:val="24"/>
          <w:szCs w:val="24"/>
          <w:lang w:val="en-GB"/>
        </w:rPr>
        <w:t>predominantly temporary work visits</w:t>
      </w:r>
      <w:ins w:id="1122" w:author="Bori" w:date="2020-04-21T08:29:00Z">
        <w:r>
          <w:rPr>
            <w:rFonts w:ascii="Times New Roman" w:eastAsia="Times New Roman" w:hAnsi="Times New Roman" w:cs="Times New Roman"/>
            <w:sz w:val="24"/>
            <w:szCs w:val="24"/>
            <w:lang w:val="en-GB"/>
          </w:rPr>
          <w:t>, though</w:t>
        </w:r>
      </w:ins>
      <w:r>
        <w:rPr>
          <w:rFonts w:ascii="Times New Roman" w:eastAsia="Times New Roman" w:hAnsi="Times New Roman" w:cs="Times New Roman"/>
          <w:sz w:val="24"/>
          <w:szCs w:val="24"/>
          <w:lang w:val="en-GB"/>
        </w:rPr>
        <w:t xml:space="preserve">. Concerning the </w:t>
      </w:r>
      <w:del w:id="1123" w:author="Bori" w:date="2020-04-21T08:30:00Z">
        <w:r>
          <w:rPr>
            <w:rFonts w:ascii="Times New Roman" w:eastAsia="Times New Roman" w:hAnsi="Times New Roman" w:cs="Times New Roman"/>
            <w:sz w:val="24"/>
            <w:szCs w:val="24"/>
            <w:lang w:val="en-GB"/>
          </w:rPr>
          <w:delText>opposite direction</w:delText>
        </w:r>
      </w:del>
      <w:ins w:id="1124" w:author="Bori" w:date="2020-04-21T08:30:00Z">
        <w:r>
          <w:rPr>
            <w:rFonts w:ascii="Times New Roman" w:eastAsia="Times New Roman" w:hAnsi="Times New Roman" w:cs="Times New Roman"/>
            <w:sz w:val="24"/>
            <w:szCs w:val="24"/>
            <w:lang w:val="en-GB"/>
          </w:rPr>
          <w:t>reverse</w:t>
        </w:r>
      </w:ins>
      <w:r>
        <w:rPr>
          <w:rFonts w:ascii="Times New Roman" w:eastAsia="Times New Roman" w:hAnsi="Times New Roman" w:cs="Times New Roman"/>
          <w:sz w:val="24"/>
          <w:szCs w:val="24"/>
          <w:lang w:val="en-GB"/>
        </w:rPr>
        <w:t xml:space="preserve">, </w:t>
      </w:r>
      <w:del w:id="1125" w:author="Bori" w:date="2020-04-21T08:30:00Z">
        <w:r>
          <w:rPr>
            <w:rFonts w:ascii="Times New Roman" w:eastAsia="Times New Roman" w:hAnsi="Times New Roman" w:cs="Times New Roman"/>
            <w:sz w:val="24"/>
            <w:szCs w:val="24"/>
            <w:lang w:val="en-GB"/>
          </w:rPr>
          <w:delText xml:space="preserve">for instance the arresting </w:delText>
        </w:r>
      </w:del>
      <w:r>
        <w:rPr>
          <w:rFonts w:ascii="Times New Roman" w:eastAsia="Times New Roman" w:hAnsi="Times New Roman" w:cs="Times New Roman"/>
          <w:sz w:val="24"/>
          <w:szCs w:val="24"/>
          <w:lang w:val="en-GB"/>
        </w:rPr>
        <w:t>Hotel Panorama in Oberhof was</w:t>
      </w:r>
      <w:ins w:id="1126" w:author="Bori" w:date="2020-04-21T08:30:00Z">
        <w:r>
          <w:rPr>
            <w:rFonts w:ascii="Times New Roman" w:eastAsia="Times New Roman" w:hAnsi="Times New Roman" w:cs="Times New Roman"/>
            <w:sz w:val="24"/>
            <w:szCs w:val="24"/>
            <w:lang w:val="en-GB"/>
          </w:rPr>
          <w:t>, for instance,</w:t>
        </w:r>
      </w:ins>
      <w:r>
        <w:rPr>
          <w:rFonts w:ascii="Times New Roman" w:eastAsia="Times New Roman" w:hAnsi="Times New Roman" w:cs="Times New Roman"/>
          <w:sz w:val="24"/>
          <w:szCs w:val="24"/>
          <w:lang w:val="en-GB"/>
        </w:rPr>
        <w:t xml:space="preserve"> built by the workforce of a Yugoslav construction company. Belgrade’s wish of </w:t>
      </w:r>
      <w:del w:id="1127" w:author="Bori" w:date="2020-04-21T08:30:00Z">
        <w:r>
          <w:rPr>
            <w:rFonts w:ascii="Times New Roman" w:eastAsia="Times New Roman" w:hAnsi="Times New Roman" w:cs="Times New Roman"/>
            <w:sz w:val="24"/>
            <w:szCs w:val="24"/>
            <w:lang w:val="en-GB"/>
          </w:rPr>
          <w:delText>a further engagement of</w:delText>
        </w:r>
      </w:del>
      <w:ins w:id="1128" w:author="Bori" w:date="2020-04-21T08:30:00Z">
        <w:r>
          <w:rPr>
            <w:rFonts w:ascii="Times New Roman" w:eastAsia="Times New Roman" w:hAnsi="Times New Roman" w:cs="Times New Roman"/>
            <w:sz w:val="24"/>
            <w:szCs w:val="24"/>
            <w:lang w:val="en-GB"/>
          </w:rPr>
          <w:t>that</w:t>
        </w:r>
      </w:ins>
      <w:r>
        <w:rPr>
          <w:rFonts w:ascii="Times New Roman" w:eastAsia="Times New Roman" w:hAnsi="Times New Roman" w:cs="Times New Roman"/>
          <w:sz w:val="24"/>
          <w:szCs w:val="24"/>
          <w:lang w:val="en-GB"/>
        </w:rPr>
        <w:t xml:space="preserve"> Yugoslav workers</w:t>
      </w:r>
      <w:ins w:id="1129" w:author="Bori" w:date="2020-04-21T08:31:00Z">
        <w:r>
          <w:rPr>
            <w:rFonts w:ascii="Times New Roman" w:eastAsia="Times New Roman" w:hAnsi="Times New Roman" w:cs="Times New Roman"/>
            <w:sz w:val="24"/>
            <w:szCs w:val="24"/>
            <w:lang w:val="en-GB"/>
          </w:rPr>
          <w:t xml:space="preserve"> could be further engaged</w:t>
        </w:r>
      </w:ins>
      <w:r>
        <w:rPr>
          <w:rFonts w:ascii="Times New Roman" w:eastAsia="Times New Roman" w:hAnsi="Times New Roman" w:cs="Times New Roman"/>
          <w:sz w:val="24"/>
          <w:szCs w:val="24"/>
          <w:lang w:val="en-GB"/>
        </w:rPr>
        <w:t xml:space="preserve"> in the GDR was nevertheless not accepted.</w:t>
      </w:r>
      <w:r>
        <w:rPr>
          <w:rStyle w:val="Sidrosprotneopombe"/>
          <w:rFonts w:ascii="Times New Roman" w:eastAsia="Times New Roman" w:hAnsi="Times New Roman" w:cs="Times New Roman"/>
          <w:sz w:val="24"/>
          <w:szCs w:val="24"/>
          <w:lang w:val="en-GB"/>
        </w:rPr>
        <w:footnoteReference w:id="48"/>
      </w:r>
      <w:r>
        <w:rPr>
          <w:rFonts w:ascii="Times New Roman" w:eastAsia="Times New Roman" w:hAnsi="Times New Roman" w:cs="Times New Roman"/>
          <w:sz w:val="24"/>
          <w:szCs w:val="24"/>
          <w:lang w:val="en-GB"/>
        </w:rPr>
        <w:t xml:space="preserve"> The tight control </w:t>
      </w:r>
      <w:del w:id="1131" w:author="Bori" w:date="2020-04-21T08:31:00Z">
        <w:r>
          <w:rPr>
            <w:rFonts w:ascii="Times New Roman" w:eastAsia="Times New Roman" w:hAnsi="Times New Roman" w:cs="Times New Roman"/>
            <w:sz w:val="24"/>
            <w:szCs w:val="24"/>
            <w:lang w:val="en-GB"/>
          </w:rPr>
          <w:delText xml:space="preserve">of East German state institutions </w:delText>
        </w:r>
      </w:del>
      <w:r>
        <w:rPr>
          <w:rFonts w:ascii="Times New Roman" w:eastAsia="Times New Roman" w:hAnsi="Times New Roman" w:cs="Times New Roman"/>
          <w:sz w:val="24"/>
          <w:szCs w:val="24"/>
          <w:lang w:val="en-GB"/>
        </w:rPr>
        <w:t>o</w:t>
      </w:r>
      <w:del w:id="1132" w:author="Bori" w:date="2020-04-21T08:31:00Z">
        <w:r>
          <w:rPr>
            <w:rFonts w:ascii="Times New Roman" w:eastAsia="Times New Roman" w:hAnsi="Times New Roman" w:cs="Times New Roman"/>
            <w:sz w:val="24"/>
            <w:szCs w:val="24"/>
            <w:lang w:val="en-GB"/>
          </w:rPr>
          <w:delText>n</w:delText>
        </w:r>
      </w:del>
      <w:ins w:id="1133" w:author="Bori" w:date="2020-04-21T08:31:00Z">
        <w:r>
          <w:rPr>
            <w:rFonts w:ascii="Times New Roman" w:eastAsia="Times New Roman" w:hAnsi="Times New Roman" w:cs="Times New Roman"/>
            <w:sz w:val="24"/>
            <w:szCs w:val="24"/>
            <w:lang w:val="en-GB"/>
          </w:rPr>
          <w:t>f the</w:t>
        </w:r>
      </w:ins>
      <w:r>
        <w:rPr>
          <w:rFonts w:ascii="Times New Roman" w:eastAsia="Times New Roman" w:hAnsi="Times New Roman" w:cs="Times New Roman"/>
          <w:sz w:val="24"/>
          <w:szCs w:val="24"/>
          <w:lang w:val="en-GB"/>
        </w:rPr>
        <w:t xml:space="preserve"> economic contacts with </w:t>
      </w:r>
      <w:ins w:id="1134" w:author="Bori" w:date="2020-04-21T08:31: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economic </w:t>
      </w:r>
      <w:del w:id="1135" w:author="Bori" w:date="2020-04-21T08:31:00Z">
        <w:r>
          <w:rPr>
            <w:rFonts w:ascii="Times New Roman" w:eastAsia="Times New Roman" w:hAnsi="Times New Roman" w:cs="Times New Roman"/>
            <w:sz w:val="24"/>
            <w:szCs w:val="24"/>
            <w:lang w:val="en-GB"/>
          </w:rPr>
          <w:delText xml:space="preserve">units </w:delText>
        </w:r>
      </w:del>
      <w:ins w:id="1136" w:author="Bori" w:date="2020-04-21T08:31:00Z">
        <w:r>
          <w:rPr>
            <w:rFonts w:ascii="Times New Roman" w:eastAsia="Times New Roman" w:hAnsi="Times New Roman" w:cs="Times New Roman"/>
            <w:sz w:val="24"/>
            <w:szCs w:val="24"/>
            <w:lang w:val="en-GB"/>
          </w:rPr>
          <w:t>entities</w:t>
        </w:r>
      </w:ins>
      <w:ins w:id="1137" w:author="Bori" w:date="2020-04-21T08:32:00Z">
        <w:r>
          <w:rPr>
            <w:rFonts w:ascii="Times New Roman" w:eastAsia="Times New Roman" w:hAnsi="Times New Roman" w:cs="Times New Roman"/>
            <w:sz w:val="24"/>
            <w:szCs w:val="24"/>
            <w:lang w:val="en-GB"/>
          </w:rPr>
          <w:t>, exerted by the East German state institutions,</w:t>
        </w:r>
      </w:ins>
      <w:ins w:id="1138" w:author="Bori" w:date="2020-04-21T08:31: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should</w:t>
      </w:r>
      <w:ins w:id="1139" w:author="Bori" w:date="2020-04-21T08:3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however</w:t>
      </w:r>
      <w:ins w:id="1140" w:author="Bori" w:date="2020-04-21T08:32: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not </w:t>
      </w:r>
      <w:del w:id="1141" w:author="Bori" w:date="2020-04-21T08:32:00Z">
        <w:r>
          <w:rPr>
            <w:rFonts w:ascii="Times New Roman" w:eastAsia="Times New Roman" w:hAnsi="Times New Roman" w:cs="Times New Roman"/>
            <w:sz w:val="24"/>
            <w:szCs w:val="24"/>
            <w:lang w:val="en-GB"/>
          </w:rPr>
          <w:delText xml:space="preserve">at all </w:delText>
        </w:r>
      </w:del>
      <w:r>
        <w:rPr>
          <w:rFonts w:ascii="Times New Roman" w:eastAsia="Times New Roman" w:hAnsi="Times New Roman" w:cs="Times New Roman"/>
          <w:sz w:val="24"/>
          <w:szCs w:val="24"/>
          <w:lang w:val="en-GB"/>
        </w:rPr>
        <w:t xml:space="preserve">be interpreted as an overall limiter of </w:t>
      </w:r>
      <w:ins w:id="1142" w:author="Bori" w:date="2020-04-21T08:32: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cooperation. </w:t>
      </w:r>
    </w:p>
    <w:p w14:paraId="541758A9"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r>
      <w:del w:id="1143" w:author="Bori" w:date="2020-04-21T08:33:00Z">
        <w:r>
          <w:rPr>
            <w:rFonts w:ascii="Times New Roman" w:eastAsia="Times New Roman" w:hAnsi="Times New Roman" w:cs="Times New Roman"/>
            <w:sz w:val="24"/>
            <w:szCs w:val="24"/>
            <w:lang w:val="en-GB"/>
          </w:rPr>
          <w:delText>The SKJ was remarkably positive about the GDR’s economic prospects s</w:delText>
        </w:r>
      </w:del>
      <w:ins w:id="1144" w:author="Bori" w:date="2020-04-21T08:33: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everal months after the indefinite abandonment of the ÖSS</w:t>
      </w:r>
      <w:ins w:id="1145" w:author="Bori" w:date="2020-04-21T08:33:00Z">
        <w:r>
          <w:rPr>
            <w:rFonts w:ascii="Times New Roman" w:eastAsia="Times New Roman" w:hAnsi="Times New Roman" w:cs="Times New Roman"/>
            <w:sz w:val="24"/>
            <w:szCs w:val="24"/>
            <w:lang w:val="en-GB"/>
          </w:rPr>
          <w:t>, the SKJ was remarkably positive about the GDR’s economic prospects</w:t>
        </w:r>
      </w:ins>
      <w:r>
        <w:rPr>
          <w:rFonts w:ascii="Times New Roman" w:eastAsia="Times New Roman" w:hAnsi="Times New Roman" w:cs="Times New Roman"/>
          <w:sz w:val="24"/>
          <w:szCs w:val="24"/>
          <w:lang w:val="en-GB"/>
        </w:rPr>
        <w:t xml:space="preserve">. It even expected new </w:t>
      </w:r>
      <w:ins w:id="1146" w:author="Bori" w:date="2020-04-21T08:33:00Z">
        <w:r>
          <w:rPr>
            <w:rFonts w:ascii="Times New Roman" w:eastAsia="Times New Roman" w:hAnsi="Times New Roman" w:cs="Times New Roman"/>
            <w:sz w:val="24"/>
            <w:szCs w:val="24"/>
            <w:lang w:val="en-GB"/>
          </w:rPr>
          <w:t>GDR</w:t>
        </w:r>
      </w:ins>
      <w:ins w:id="1147" w:author="Bori" w:date="2020-04-21T08:34:00Z">
        <w:r>
          <w:rPr>
            <w:rFonts w:ascii="Times New Roman" w:eastAsia="Times New Roman" w:hAnsi="Times New Roman" w:cs="Times New Roman"/>
            <w:sz w:val="24"/>
            <w:szCs w:val="24"/>
            <w:lang w:val="en-GB"/>
          </w:rPr>
          <w:t>’s</w:t>
        </w:r>
      </w:ins>
      <w:ins w:id="1148" w:author="Bori" w:date="2020-04-21T08:33: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investments </w:t>
      </w:r>
      <w:del w:id="1149" w:author="Bori" w:date="2020-04-21T08:33:00Z">
        <w:r>
          <w:rPr>
            <w:rFonts w:ascii="Times New Roman" w:eastAsia="Times New Roman" w:hAnsi="Times New Roman" w:cs="Times New Roman"/>
            <w:sz w:val="24"/>
            <w:szCs w:val="24"/>
            <w:lang w:val="en-GB"/>
          </w:rPr>
          <w:delText xml:space="preserve">by the GDR </w:delText>
        </w:r>
      </w:del>
      <w:r>
        <w:rPr>
          <w:rFonts w:ascii="Times New Roman" w:eastAsia="Times New Roman" w:hAnsi="Times New Roman" w:cs="Times New Roman"/>
          <w:sz w:val="24"/>
          <w:szCs w:val="24"/>
          <w:lang w:val="en-GB"/>
        </w:rPr>
        <w:t>in the Yugoslav economy.</w:t>
      </w:r>
      <w:r>
        <w:rPr>
          <w:rStyle w:val="Sidrosprotneopombe"/>
          <w:rFonts w:ascii="Times New Roman" w:eastAsia="Times New Roman" w:hAnsi="Times New Roman" w:cs="Times New Roman"/>
          <w:sz w:val="24"/>
          <w:szCs w:val="24"/>
          <w:lang w:val="en-GB"/>
        </w:rPr>
        <w:footnoteReference w:id="49"/>
      </w:r>
      <w:r>
        <w:rPr>
          <w:rFonts w:ascii="Times New Roman" w:eastAsia="Times New Roman" w:hAnsi="Times New Roman" w:cs="Times New Roman"/>
          <w:sz w:val="24"/>
          <w:szCs w:val="24"/>
          <w:lang w:val="en-GB"/>
        </w:rPr>
        <w:t xml:space="preserve"> The general easing of </w:t>
      </w:r>
      <w:ins w:id="1152" w:author="Bori" w:date="2020-04-21T08:3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inter</w:t>
      </w:r>
      <w:ins w:id="1153" w:author="Bori" w:date="2020-04-21T08:3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bloc relations at that time </w:t>
      </w:r>
      <w:del w:id="1154" w:author="Bori" w:date="2020-04-21T08:35:00Z">
        <w:r>
          <w:rPr>
            <w:rFonts w:ascii="Times New Roman" w:eastAsia="Times New Roman" w:hAnsi="Times New Roman" w:cs="Times New Roman"/>
            <w:sz w:val="24"/>
            <w:szCs w:val="24"/>
            <w:lang w:val="en-GB"/>
          </w:rPr>
          <w:delText xml:space="preserve">was </w:delText>
        </w:r>
      </w:del>
      <w:r>
        <w:rPr>
          <w:rFonts w:ascii="Times New Roman" w:eastAsia="Times New Roman" w:hAnsi="Times New Roman" w:cs="Times New Roman"/>
          <w:sz w:val="24"/>
          <w:szCs w:val="24"/>
          <w:lang w:val="en-GB"/>
        </w:rPr>
        <w:t xml:space="preserve">undoubtedly </w:t>
      </w:r>
      <w:del w:id="1155" w:author="Bori" w:date="2020-04-21T08:35:00Z">
        <w:r>
          <w:rPr>
            <w:rFonts w:ascii="Times New Roman" w:eastAsia="Times New Roman" w:hAnsi="Times New Roman" w:cs="Times New Roman"/>
            <w:sz w:val="24"/>
            <w:szCs w:val="24"/>
            <w:lang w:val="en-GB"/>
          </w:rPr>
          <w:delText>a factor why</w:delText>
        </w:r>
      </w:del>
      <w:ins w:id="1156" w:author="Bori" w:date="2020-04-21T08:35:00Z">
        <w:r>
          <w:rPr>
            <w:rFonts w:ascii="Times New Roman" w:eastAsia="Times New Roman" w:hAnsi="Times New Roman" w:cs="Times New Roman"/>
            <w:sz w:val="24"/>
            <w:szCs w:val="24"/>
            <w:lang w:val="en-GB"/>
          </w:rPr>
          <w:t>contributed to</w:t>
        </w:r>
      </w:ins>
      <w:r>
        <w:rPr>
          <w:rFonts w:ascii="Times New Roman" w:eastAsia="Times New Roman" w:hAnsi="Times New Roman" w:cs="Times New Roman"/>
          <w:sz w:val="24"/>
          <w:szCs w:val="24"/>
          <w:lang w:val="en-GB"/>
        </w:rPr>
        <w:t xml:space="preserve"> the SKJ </w:t>
      </w:r>
      <w:del w:id="1157" w:author="Bori" w:date="2020-04-21T08:35:00Z">
        <w:r>
          <w:rPr>
            <w:rFonts w:ascii="Times New Roman" w:eastAsia="Times New Roman" w:hAnsi="Times New Roman" w:cs="Times New Roman"/>
            <w:sz w:val="24"/>
            <w:szCs w:val="24"/>
            <w:lang w:val="en-GB"/>
          </w:rPr>
          <w:delText xml:space="preserve">was </w:delText>
        </w:r>
      </w:del>
      <w:r>
        <w:rPr>
          <w:rFonts w:ascii="Times New Roman" w:eastAsia="Times New Roman" w:hAnsi="Times New Roman" w:cs="Times New Roman"/>
          <w:sz w:val="24"/>
          <w:szCs w:val="24"/>
          <w:lang w:val="en-GB"/>
        </w:rPr>
        <w:t xml:space="preserve">addressing the changes in the GDR in this rather mellow manner. A second important factor seems to have been </w:t>
      </w:r>
      <w:del w:id="1158" w:author="Bori" w:date="2020-04-21T08:36:00Z">
        <w:r>
          <w:rPr>
            <w:rFonts w:ascii="Times New Roman" w:eastAsia="Times New Roman" w:hAnsi="Times New Roman" w:cs="Times New Roman"/>
            <w:sz w:val="24"/>
            <w:szCs w:val="24"/>
            <w:lang w:val="en-GB"/>
          </w:rPr>
          <w:delText>a</w:delText>
        </w:r>
      </w:del>
      <w:ins w:id="1159" w:author="Bori" w:date="2020-04-21T08:36:00Z">
        <w:r>
          <w:rPr>
            <w:rFonts w:ascii="Times New Roman" w:eastAsia="Times New Roman" w:hAnsi="Times New Roman" w:cs="Times New Roman"/>
            <w:sz w:val="24"/>
            <w:szCs w:val="24"/>
            <w:lang w:val="en-GB"/>
          </w:rPr>
          <w:t>the Yugoslav</w:t>
        </w:r>
      </w:ins>
      <w:r>
        <w:rPr>
          <w:rFonts w:ascii="Times New Roman" w:eastAsia="Times New Roman" w:hAnsi="Times New Roman" w:cs="Times New Roman"/>
          <w:sz w:val="24"/>
          <w:szCs w:val="24"/>
          <w:lang w:val="en-GB"/>
        </w:rPr>
        <w:t xml:space="preserve"> recognition</w:t>
      </w:r>
      <w:del w:id="1160" w:author="Bori" w:date="2020-04-21T08:36:00Z">
        <w:r>
          <w:rPr>
            <w:rFonts w:ascii="Times New Roman" w:eastAsia="Times New Roman" w:hAnsi="Times New Roman" w:cs="Times New Roman"/>
            <w:sz w:val="24"/>
            <w:szCs w:val="24"/>
            <w:lang w:val="en-GB"/>
          </w:rPr>
          <w:delText xml:space="preserve"> by the Yugoslav side</w:delText>
        </w:r>
      </w:del>
      <w:r>
        <w:rPr>
          <w:rFonts w:ascii="Times New Roman" w:eastAsia="Times New Roman" w:hAnsi="Times New Roman" w:cs="Times New Roman"/>
          <w:sz w:val="24"/>
          <w:szCs w:val="24"/>
          <w:lang w:val="en-GB"/>
        </w:rPr>
        <w:t xml:space="preserve"> of the miscellaneous connections between</w:t>
      </w:r>
      <w:ins w:id="1161" w:author="Bori" w:date="2020-04-21T08:36:00Z">
        <w:r>
          <w:rPr>
            <w:rFonts w:ascii="Times New Roman" w:eastAsia="Times New Roman" w:hAnsi="Times New Roman" w:cs="Times New Roman"/>
            <w:sz w:val="24"/>
            <w:szCs w:val="24"/>
            <w:lang w:val="en-GB"/>
          </w:rPr>
          <w:t xml:space="preserve"> the</w:t>
        </w:r>
      </w:ins>
      <w:r>
        <w:rPr>
          <w:rFonts w:ascii="Times New Roman" w:eastAsia="Times New Roman" w:hAnsi="Times New Roman" w:cs="Times New Roman"/>
          <w:sz w:val="24"/>
          <w:szCs w:val="24"/>
          <w:lang w:val="en-GB"/>
        </w:rPr>
        <w:t xml:space="preserve"> Soviet Type Economies (STEs) and capitalism: </w:t>
      </w:r>
      <w:del w:id="1162" w:author="Bori" w:date="2020-04-21T08:36:00Z">
        <w:r>
          <w:rPr>
            <w:rFonts w:ascii="Times New Roman" w:eastAsia="Times New Roman" w:hAnsi="Times New Roman" w:cs="Times New Roman"/>
            <w:sz w:val="24"/>
            <w:szCs w:val="24"/>
            <w:lang w:val="en-GB"/>
          </w:rPr>
          <w:delText>‘</w:delText>
        </w:r>
      </w:del>
      <w:ins w:id="1163" w:author="Bori" w:date="2020-04-21T08:3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globalisation invited imitation</w:t>
      </w:r>
      <w:del w:id="1164" w:author="Bori" w:date="2020-04-21T08:36:00Z">
        <w:r>
          <w:rPr>
            <w:rFonts w:ascii="Times New Roman" w:eastAsia="Times New Roman" w:hAnsi="Times New Roman" w:cs="Times New Roman"/>
            <w:sz w:val="24"/>
            <w:szCs w:val="24"/>
            <w:lang w:val="en-GB"/>
          </w:rPr>
          <w:delText>’</w:delText>
        </w:r>
      </w:del>
      <w:ins w:id="1165" w:author="Bori" w:date="2020-04-21T08:3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not only in the era of the NÖSPL / ÖSS, but </w:t>
      </w:r>
      <w:del w:id="1166" w:author="Bori" w:date="2020-04-21T08:36:00Z">
        <w:r>
          <w:rPr>
            <w:rFonts w:ascii="Times New Roman" w:eastAsia="Times New Roman" w:hAnsi="Times New Roman" w:cs="Times New Roman"/>
            <w:sz w:val="24"/>
            <w:szCs w:val="24"/>
            <w:lang w:val="en-GB"/>
          </w:rPr>
          <w:delText>as well</w:delText>
        </w:r>
      </w:del>
      <w:ins w:id="1167" w:author="Bori" w:date="2020-04-21T08:36:00Z">
        <w:r>
          <w:rPr>
            <w:rFonts w:ascii="Times New Roman" w:eastAsia="Times New Roman" w:hAnsi="Times New Roman" w:cs="Times New Roman"/>
            <w:sz w:val="24"/>
            <w:szCs w:val="24"/>
            <w:lang w:val="en-GB"/>
          </w:rPr>
          <w:t>also</w:t>
        </w:r>
      </w:ins>
      <w:r>
        <w:rPr>
          <w:rFonts w:ascii="Times New Roman" w:eastAsia="Times New Roman" w:hAnsi="Times New Roman" w:cs="Times New Roman"/>
          <w:sz w:val="24"/>
          <w:szCs w:val="24"/>
          <w:lang w:val="en-GB"/>
        </w:rPr>
        <w:t xml:space="preserve"> afterwards.</w:t>
      </w:r>
      <w:r>
        <w:rPr>
          <w:rStyle w:val="Sidrosprotneopombe"/>
          <w:rFonts w:ascii="Times New Roman" w:eastAsia="Times New Roman" w:hAnsi="Times New Roman" w:cs="Times New Roman"/>
          <w:sz w:val="24"/>
          <w:szCs w:val="24"/>
          <w:lang w:val="en-GB"/>
        </w:rPr>
        <w:footnoteReference w:id="50"/>
      </w:r>
      <w:r>
        <w:rPr>
          <w:rFonts w:ascii="Times New Roman" w:eastAsia="Times New Roman" w:hAnsi="Times New Roman" w:cs="Times New Roman"/>
          <w:sz w:val="24"/>
          <w:szCs w:val="24"/>
          <w:lang w:val="en-GB"/>
        </w:rPr>
        <w:t xml:space="preserve"> The Yugoslav government thereby tried to take </w:t>
      </w:r>
      <w:r>
        <w:rPr>
          <w:rFonts w:ascii="Times New Roman" w:eastAsia="Times New Roman" w:hAnsi="Times New Roman" w:cs="Times New Roman"/>
          <w:sz w:val="24"/>
          <w:szCs w:val="24"/>
          <w:lang w:val="en-GB"/>
        </w:rPr>
        <w:lastRenderedPageBreak/>
        <w:t xml:space="preserve">advantage of the </w:t>
      </w:r>
      <w:del w:id="1170" w:author="Bori" w:date="2020-04-21T08:38:00Z">
        <w:r>
          <w:rPr>
            <w:rFonts w:ascii="Times New Roman" w:eastAsia="Times New Roman" w:hAnsi="Times New Roman" w:cs="Times New Roman"/>
            <w:sz w:val="24"/>
            <w:szCs w:val="24"/>
            <w:lang w:val="en-GB"/>
          </w:rPr>
          <w:delText>failure of the</w:delText>
        </w:r>
      </w:del>
      <w:ins w:id="1171" w:author="Bori" w:date="2020-04-21T08:38:00Z">
        <w:r>
          <w:rPr>
            <w:rFonts w:ascii="Times New Roman" w:eastAsia="Times New Roman" w:hAnsi="Times New Roman" w:cs="Times New Roman"/>
            <w:sz w:val="24"/>
            <w:szCs w:val="24"/>
            <w:lang w:val="en-GB"/>
          </w:rPr>
          <w:t>failed</w:t>
        </w:r>
      </w:ins>
      <w:r>
        <w:rPr>
          <w:rFonts w:ascii="Times New Roman" w:eastAsia="Times New Roman" w:hAnsi="Times New Roman" w:cs="Times New Roman"/>
          <w:sz w:val="24"/>
          <w:szCs w:val="24"/>
          <w:lang w:val="en-GB"/>
        </w:rPr>
        <w:t xml:space="preserve"> attempts</w:t>
      </w:r>
      <w:ins w:id="1172" w:author="Bori" w:date="2020-04-21T08:38:00Z">
        <w:r>
          <w:rPr>
            <w:rFonts w:ascii="Times New Roman" w:eastAsia="Times New Roman" w:hAnsi="Times New Roman" w:cs="Times New Roman"/>
            <w:sz w:val="24"/>
            <w:szCs w:val="24"/>
            <w:lang w:val="en-GB"/>
          </w:rPr>
          <w:t xml:space="preserve"> – also</w:t>
        </w:r>
      </w:ins>
      <w:r>
        <w:rPr>
          <w:rFonts w:ascii="Times New Roman" w:eastAsia="Times New Roman" w:hAnsi="Times New Roman" w:cs="Times New Roman"/>
          <w:sz w:val="24"/>
          <w:szCs w:val="24"/>
          <w:lang w:val="en-GB"/>
        </w:rPr>
        <w:t xml:space="preserve"> </w:t>
      </w:r>
      <w:del w:id="1173" w:author="Bori" w:date="2020-04-21T08:38:00Z">
        <w:r>
          <w:rPr>
            <w:rFonts w:ascii="Times New Roman" w:eastAsia="Times New Roman" w:hAnsi="Times New Roman" w:cs="Times New Roman"/>
            <w:sz w:val="24"/>
            <w:szCs w:val="24"/>
            <w:lang w:val="en-GB"/>
          </w:rPr>
          <w:delText xml:space="preserve">of among others </w:delText>
        </w:r>
      </w:del>
      <w:r>
        <w:rPr>
          <w:rFonts w:ascii="Times New Roman" w:eastAsia="Times New Roman" w:hAnsi="Times New Roman" w:cs="Times New Roman"/>
          <w:sz w:val="24"/>
          <w:szCs w:val="24"/>
          <w:lang w:val="en-GB"/>
        </w:rPr>
        <w:t>Ulbricht</w:t>
      </w:r>
      <w:ins w:id="1174" w:author="Bori" w:date="2020-04-21T08:38:00Z">
        <w:r>
          <w:rPr>
            <w:rFonts w:ascii="Times New Roman" w:eastAsia="Times New Roman" w:hAnsi="Times New Roman" w:cs="Times New Roman"/>
            <w:sz w:val="24"/>
            <w:szCs w:val="24"/>
            <w:lang w:val="en-GB"/>
          </w:rPr>
          <w:t>’s, among others –</w:t>
        </w:r>
      </w:ins>
      <w:r>
        <w:rPr>
          <w:rFonts w:ascii="Times New Roman" w:eastAsia="Times New Roman" w:hAnsi="Times New Roman" w:cs="Times New Roman"/>
          <w:sz w:val="24"/>
          <w:szCs w:val="24"/>
          <w:lang w:val="en-GB"/>
        </w:rPr>
        <w:t xml:space="preserve"> to </w:t>
      </w:r>
      <w:del w:id="1175" w:author="Bori" w:date="2020-04-21T08:38:00Z">
        <w:r>
          <w:rPr>
            <w:rFonts w:ascii="Times New Roman" w:eastAsia="Times New Roman" w:hAnsi="Times New Roman" w:cs="Times New Roman"/>
            <w:sz w:val="24"/>
            <w:szCs w:val="24"/>
            <w:lang w:val="en-GB"/>
          </w:rPr>
          <w:delText xml:space="preserve">greatly </w:delText>
        </w:r>
      </w:del>
      <w:ins w:id="1176" w:author="Bori" w:date="2020-04-21T08:38:00Z">
        <w:r>
          <w:rPr>
            <w:rFonts w:ascii="Times New Roman" w:eastAsia="Times New Roman" w:hAnsi="Times New Roman" w:cs="Times New Roman"/>
            <w:sz w:val="24"/>
            <w:szCs w:val="24"/>
            <w:lang w:val="en-GB"/>
          </w:rPr>
          <w:t xml:space="preserve">significantly </w:t>
        </w:r>
      </w:ins>
      <w:r>
        <w:rPr>
          <w:rFonts w:ascii="Times New Roman" w:eastAsia="Times New Roman" w:hAnsi="Times New Roman" w:cs="Times New Roman"/>
          <w:sz w:val="24"/>
          <w:szCs w:val="24"/>
          <w:lang w:val="en-GB"/>
        </w:rPr>
        <w:t xml:space="preserve">increase the cooperation between the member states of the Council for Mutual Economic Assistance (CMEA) </w:t>
      </w:r>
      <w:del w:id="1177" w:author="Bori" w:date="2020-04-21T08:38:00Z">
        <w:r>
          <w:rPr>
            <w:rFonts w:ascii="Times New Roman" w:eastAsia="Times New Roman" w:hAnsi="Times New Roman" w:cs="Times New Roman"/>
            <w:sz w:val="24"/>
            <w:szCs w:val="24"/>
            <w:lang w:val="en-GB"/>
          </w:rPr>
          <w:delText xml:space="preserve">during </w:delText>
        </w:r>
      </w:del>
      <w:ins w:id="1178" w:author="Bori" w:date="2020-04-21T08:38:00Z">
        <w:r>
          <w:rPr>
            <w:rFonts w:ascii="Times New Roman" w:eastAsia="Times New Roman" w:hAnsi="Times New Roman" w:cs="Times New Roman"/>
            <w:sz w:val="24"/>
            <w:szCs w:val="24"/>
            <w:lang w:val="en-GB"/>
          </w:rPr>
          <w:t xml:space="preserve">in </w:t>
        </w:r>
      </w:ins>
      <w:r>
        <w:rPr>
          <w:rFonts w:ascii="Times New Roman" w:eastAsia="Times New Roman" w:hAnsi="Times New Roman" w:cs="Times New Roman"/>
          <w:sz w:val="24"/>
          <w:szCs w:val="24"/>
          <w:lang w:val="en-GB"/>
        </w:rPr>
        <w:t xml:space="preserve">the 1960s and early 1970s, including the </w:t>
      </w:r>
      <w:del w:id="1179" w:author="Bori" w:date="2020-04-21T08:38:00Z">
        <w:r>
          <w:rPr>
            <w:rFonts w:ascii="Times New Roman" w:eastAsia="Times New Roman" w:hAnsi="Times New Roman" w:cs="Times New Roman"/>
            <w:sz w:val="24"/>
            <w:szCs w:val="24"/>
            <w:lang w:val="en-GB"/>
          </w:rPr>
          <w:delText>‘</w:delText>
        </w:r>
      </w:del>
      <w:ins w:id="1180" w:author="Bori" w:date="2020-04-21T08:3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coordination of the commercial and economic interests with respect to the SFRY</w:t>
      </w:r>
      <w:ins w:id="1181" w:author="Bori" w:date="2020-04-21T08:39:00Z">
        <w:r>
          <w:rPr>
            <w:rFonts w:ascii="Times New Roman" w:eastAsia="Times New Roman" w:hAnsi="Times New Roman" w:cs="Times New Roman"/>
            <w:sz w:val="24"/>
            <w:szCs w:val="24"/>
            <w:lang w:val="en-GB"/>
          </w:rPr>
          <w:t>”</w:t>
        </w:r>
      </w:ins>
      <w:del w:id="1182" w:author="Bori" w:date="2020-04-21T08:39: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51"/>
      </w:r>
      <w:r>
        <w:rPr>
          <w:rFonts w:ascii="Times New Roman" w:eastAsia="Times New Roman" w:hAnsi="Times New Roman" w:cs="Times New Roman"/>
          <w:sz w:val="24"/>
          <w:szCs w:val="24"/>
          <w:lang w:val="en-GB"/>
        </w:rPr>
        <w:t xml:space="preserve"> </w:t>
      </w:r>
      <w:ins w:id="1185" w:author="Bori" w:date="2020-04-21T08:39:00Z">
        <w:r>
          <w:rPr>
            <w:rFonts w:ascii="Times New Roman" w:eastAsia="Times New Roman" w:hAnsi="Times New Roman" w:cs="Times New Roman"/>
            <w:sz w:val="24"/>
            <w:szCs w:val="24"/>
            <w:lang w:val="en-GB"/>
          </w:rPr>
          <w:t xml:space="preserve">For example, </w:t>
        </w:r>
      </w:ins>
      <w:del w:id="1186" w:author="Bori" w:date="2020-04-21T08:39:00Z">
        <w:r>
          <w:rPr>
            <w:rFonts w:ascii="Times New Roman" w:eastAsia="Times New Roman" w:hAnsi="Times New Roman" w:cs="Times New Roman"/>
            <w:sz w:val="24"/>
            <w:szCs w:val="24"/>
            <w:lang w:val="en-GB"/>
          </w:rPr>
          <w:delText>I</w:delText>
        </w:r>
      </w:del>
      <w:ins w:id="1187" w:author="Bori" w:date="2020-04-21T08:39:00Z">
        <w:r>
          <w:rPr>
            <w:rFonts w:ascii="Times New Roman" w:eastAsia="Times New Roman" w:hAnsi="Times New Roman" w:cs="Times New Roman"/>
            <w:sz w:val="24"/>
            <w:szCs w:val="24"/>
            <w:lang w:val="en-GB"/>
          </w:rPr>
          <w:t>i</w:t>
        </w:r>
      </w:ins>
      <w:r>
        <w:rPr>
          <w:rFonts w:ascii="Times New Roman" w:eastAsia="Times New Roman" w:hAnsi="Times New Roman" w:cs="Times New Roman"/>
          <w:sz w:val="24"/>
          <w:szCs w:val="24"/>
          <w:lang w:val="en-GB"/>
        </w:rPr>
        <w:t xml:space="preserve">t </w:t>
      </w:r>
      <w:del w:id="1188" w:author="Bori" w:date="2020-04-21T08:39:00Z">
        <w:r>
          <w:rPr>
            <w:rFonts w:ascii="Times New Roman" w:eastAsia="Times New Roman" w:hAnsi="Times New Roman" w:cs="Times New Roman"/>
            <w:sz w:val="24"/>
            <w:szCs w:val="24"/>
            <w:lang w:val="en-GB"/>
          </w:rPr>
          <w:delText>for instance continuously solicited</w:delText>
        </w:r>
      </w:del>
      <w:ins w:id="1189" w:author="Bori" w:date="2020-04-21T08:39:00Z">
        <w:r>
          <w:rPr>
            <w:rFonts w:ascii="Times New Roman" w:eastAsia="Times New Roman" w:hAnsi="Times New Roman" w:cs="Times New Roman"/>
            <w:sz w:val="24"/>
            <w:szCs w:val="24"/>
            <w:lang w:val="en-GB"/>
          </w:rPr>
          <w:t>kept requesting</w:t>
        </w:r>
      </w:ins>
      <w:r>
        <w:rPr>
          <w:rFonts w:ascii="Times New Roman" w:eastAsia="Times New Roman" w:hAnsi="Times New Roman" w:cs="Times New Roman"/>
          <w:sz w:val="24"/>
          <w:szCs w:val="24"/>
          <w:lang w:val="en-GB"/>
        </w:rPr>
        <w:t xml:space="preserve"> to change the clearing system that underlay the SFRY’s trade relations with the various Eastern Bloc countries. Despite </w:t>
      </w:r>
      <w:ins w:id="1190" w:author="Bori" w:date="2020-04-21T08:39: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partial success, </w:t>
      </w:r>
      <w:del w:id="1191" w:author="Bori" w:date="2020-04-21T08:39:00Z">
        <w:r>
          <w:rPr>
            <w:rFonts w:ascii="Times New Roman" w:eastAsia="Times New Roman" w:hAnsi="Times New Roman" w:cs="Times New Roman"/>
            <w:sz w:val="24"/>
            <w:szCs w:val="24"/>
            <w:lang w:val="en-GB"/>
          </w:rPr>
          <w:delText>among others</w:delText>
        </w:r>
      </w:del>
      <w:ins w:id="1192" w:author="Bori" w:date="2020-04-21T08:39:00Z">
        <w:r>
          <w:rPr>
            <w:rFonts w:ascii="Times New Roman" w:eastAsia="Times New Roman" w:hAnsi="Times New Roman" w:cs="Times New Roman"/>
            <w:sz w:val="24"/>
            <w:szCs w:val="24"/>
            <w:lang w:val="en-GB"/>
          </w:rPr>
          <w:t>for example</w:t>
        </w:r>
      </w:ins>
      <w:r>
        <w:rPr>
          <w:rFonts w:ascii="Times New Roman" w:eastAsia="Times New Roman" w:hAnsi="Times New Roman" w:cs="Times New Roman"/>
          <w:sz w:val="24"/>
          <w:szCs w:val="24"/>
          <w:lang w:val="en-GB"/>
        </w:rPr>
        <w:t xml:space="preserve"> during </w:t>
      </w:r>
      <w:ins w:id="1193" w:author="Bori" w:date="2020-04-21T08:4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negotiations with Hungary, Belgrade’s attempts did not yield results with respect to the GDR.</w:t>
      </w:r>
      <w:r>
        <w:rPr>
          <w:rStyle w:val="Sidrosprotneopombe"/>
          <w:rFonts w:ascii="Times New Roman" w:eastAsia="Times New Roman" w:hAnsi="Times New Roman" w:cs="Times New Roman"/>
          <w:sz w:val="24"/>
          <w:szCs w:val="24"/>
          <w:lang w:val="en-GB"/>
        </w:rPr>
        <w:footnoteReference w:id="52"/>
      </w:r>
      <w:r>
        <w:rPr>
          <w:rFonts w:ascii="Times New Roman" w:eastAsia="Times New Roman" w:hAnsi="Times New Roman" w:cs="Times New Roman"/>
          <w:sz w:val="24"/>
          <w:szCs w:val="24"/>
          <w:lang w:val="en-GB"/>
        </w:rPr>
        <w:t xml:space="preserve"> Given the relatively successful</w:t>
      </w:r>
      <w:del w:id="1196" w:author="Bori" w:date="2020-04-21T08:40:00Z">
        <w:r>
          <w:rPr>
            <w:rFonts w:ascii="Times New Roman" w:eastAsia="Times New Roman" w:hAnsi="Times New Roman" w:cs="Times New Roman"/>
            <w:sz w:val="24"/>
            <w:szCs w:val="24"/>
            <w:lang w:val="en-GB"/>
          </w:rPr>
          <w:delText>ly operating</w:delText>
        </w:r>
      </w:del>
      <w:r>
        <w:rPr>
          <w:rFonts w:ascii="Times New Roman" w:eastAsia="Times New Roman" w:hAnsi="Times New Roman" w:cs="Times New Roman"/>
          <w:sz w:val="24"/>
          <w:szCs w:val="24"/>
          <w:lang w:val="en-GB"/>
        </w:rPr>
        <w:t xml:space="preserve"> East German economy, East Berlin was</w:t>
      </w:r>
      <w:ins w:id="1197" w:author="Bori" w:date="2020-04-21T08:4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paradoxically</w:t>
      </w:r>
      <w:ins w:id="1198" w:author="Bori" w:date="2020-04-21T08:4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in the position to benefit from </w:t>
      </w:r>
      <w:ins w:id="1199" w:author="Bori" w:date="2020-04-21T08:4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competition and dissension between </w:t>
      </w:r>
      <w:ins w:id="1200" w:author="Bori" w:date="2020-04-21T08:40: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CMEA countries</w:t>
      </w:r>
      <w:del w:id="1201" w:author="Bori" w:date="2020-04-21T08:40: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and</w:t>
      </w:r>
      <w:ins w:id="1202" w:author="Bori" w:date="2020-04-21T08:4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in a broader frame</w:t>
      </w:r>
      <w:ins w:id="1203" w:author="Bori" w:date="2020-04-21T08:40:00Z">
        <w:r>
          <w:rPr>
            <w:rFonts w:ascii="Times New Roman" w:eastAsia="Times New Roman" w:hAnsi="Times New Roman" w:cs="Times New Roman"/>
            <w:sz w:val="24"/>
            <w:szCs w:val="24"/>
            <w:lang w:val="en-GB"/>
          </w:rPr>
          <w:t>work</w:t>
        </w:r>
      </w:ins>
      <w:r>
        <w:rPr>
          <w:rFonts w:ascii="Times New Roman" w:eastAsia="Times New Roman" w:hAnsi="Times New Roman" w:cs="Times New Roman"/>
          <w:sz w:val="24"/>
          <w:szCs w:val="24"/>
          <w:lang w:val="en-GB"/>
        </w:rPr>
        <w:t xml:space="preserve">, </w:t>
      </w:r>
      <w:ins w:id="1204" w:author="Bori" w:date="2020-04-21T08:41: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socialist states. </w:t>
      </w:r>
      <w:ins w:id="1205" w:author="Bori" w:date="2020-04-21T08:41:00Z">
        <w:r>
          <w:rPr>
            <w:rFonts w:ascii="Times New Roman" w:eastAsia="Times New Roman" w:hAnsi="Times New Roman" w:cs="Times New Roman"/>
            <w:sz w:val="24"/>
            <w:szCs w:val="24"/>
            <w:lang w:val="en-GB"/>
          </w:rPr>
          <w:t xml:space="preserve">Of course, </w:t>
        </w:r>
      </w:ins>
      <w:del w:id="1206" w:author="Bori" w:date="2020-04-21T08:41:00Z">
        <w:r>
          <w:rPr>
            <w:rFonts w:ascii="Times New Roman" w:eastAsia="Times New Roman" w:hAnsi="Times New Roman" w:cs="Times New Roman"/>
            <w:sz w:val="24"/>
            <w:szCs w:val="24"/>
            <w:lang w:val="en-GB"/>
          </w:rPr>
          <w:delText>T</w:delText>
        </w:r>
      </w:del>
      <w:ins w:id="1207" w:author="Bori" w:date="2020-04-21T08:41:00Z">
        <w:r>
          <w:rPr>
            <w:rFonts w:ascii="Times New Roman" w:eastAsia="Times New Roman" w:hAnsi="Times New Roman" w:cs="Times New Roman"/>
            <w:sz w:val="24"/>
            <w:szCs w:val="24"/>
            <w:lang w:val="en-GB"/>
          </w:rPr>
          <w:t>t</w:t>
        </w:r>
      </w:ins>
      <w:r>
        <w:rPr>
          <w:rFonts w:ascii="Times New Roman" w:eastAsia="Times New Roman" w:hAnsi="Times New Roman" w:cs="Times New Roman"/>
          <w:sz w:val="24"/>
          <w:szCs w:val="24"/>
          <w:lang w:val="en-GB"/>
        </w:rPr>
        <w:t xml:space="preserve">his was </w:t>
      </w:r>
      <w:del w:id="1208" w:author="Bori" w:date="2020-04-21T08:41:00Z">
        <w:r>
          <w:rPr>
            <w:rFonts w:ascii="Times New Roman" w:eastAsia="Times New Roman" w:hAnsi="Times New Roman" w:cs="Times New Roman"/>
            <w:sz w:val="24"/>
            <w:szCs w:val="24"/>
            <w:lang w:val="en-GB"/>
          </w:rPr>
          <w:delText xml:space="preserve">however self-evidently </w:delText>
        </w:r>
      </w:del>
      <w:r>
        <w:rPr>
          <w:rFonts w:ascii="Times New Roman" w:eastAsia="Times New Roman" w:hAnsi="Times New Roman" w:cs="Times New Roman"/>
          <w:sz w:val="24"/>
          <w:szCs w:val="24"/>
          <w:lang w:val="en-GB"/>
        </w:rPr>
        <w:t xml:space="preserve">only a temporary and, </w:t>
      </w:r>
      <w:ins w:id="1209" w:author="Bori" w:date="2020-04-21T08:42:00Z">
        <w:r>
          <w:rPr>
            <w:rFonts w:ascii="Times New Roman" w:eastAsia="Times New Roman" w:hAnsi="Times New Roman" w:cs="Times New Roman"/>
            <w:sz w:val="24"/>
            <w:szCs w:val="24"/>
            <w:lang w:val="en-GB"/>
          </w:rPr>
          <w:t xml:space="preserve">once </w:t>
        </w:r>
      </w:ins>
      <w:r>
        <w:rPr>
          <w:rFonts w:ascii="Times New Roman" w:eastAsia="Times New Roman" w:hAnsi="Times New Roman" w:cs="Times New Roman"/>
          <w:sz w:val="24"/>
          <w:szCs w:val="24"/>
          <w:lang w:val="en-GB"/>
        </w:rPr>
        <w:t xml:space="preserve">again, </w:t>
      </w:r>
      <w:ins w:id="1210" w:author="Bori" w:date="2020-04-21T08:42:00Z">
        <w:r>
          <w:rPr>
            <w:rFonts w:ascii="Times New Roman" w:eastAsia="Times New Roman" w:hAnsi="Times New Roman" w:cs="Times New Roman"/>
            <w:sz w:val="24"/>
            <w:szCs w:val="24"/>
            <w:lang w:val="en-GB"/>
          </w:rPr>
          <w:t xml:space="preserve">a </w:t>
        </w:r>
      </w:ins>
      <w:r>
        <w:rPr>
          <w:rFonts w:ascii="Times New Roman" w:eastAsia="Times New Roman" w:hAnsi="Times New Roman" w:cs="Times New Roman"/>
          <w:sz w:val="24"/>
          <w:szCs w:val="24"/>
          <w:lang w:val="en-GB"/>
        </w:rPr>
        <w:t>paradoxical boon</w:t>
      </w:r>
      <w:ins w:id="1211" w:author="Bori" w:date="2020-04-21T08:42:00Z">
        <w:r>
          <w:rPr>
            <w:rFonts w:ascii="Times New Roman" w:eastAsia="Times New Roman" w:hAnsi="Times New Roman" w:cs="Times New Roman"/>
            <w:sz w:val="24"/>
            <w:szCs w:val="24"/>
            <w:lang w:val="en-GB"/>
          </w:rPr>
          <w:t>, however</w:t>
        </w:r>
      </w:ins>
      <w:r>
        <w:rPr>
          <w:rFonts w:ascii="Times New Roman" w:eastAsia="Times New Roman" w:hAnsi="Times New Roman" w:cs="Times New Roman"/>
          <w:sz w:val="24"/>
          <w:szCs w:val="24"/>
          <w:lang w:val="en-GB"/>
        </w:rPr>
        <w:t>.</w:t>
      </w:r>
    </w:p>
    <w:p w14:paraId="1EB124A3" w14:textId="77777777" w:rsidR="0030355C" w:rsidRDefault="00C14605" w:rsidP="00EF4E7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r>
      <w:ins w:id="1212" w:author="Bori" w:date="2020-04-21T08:42:00Z">
        <w:r>
          <w:rPr>
            <w:rFonts w:ascii="Times New Roman" w:eastAsia="Times New Roman" w:hAnsi="Times New Roman" w:cs="Times New Roman"/>
            <w:sz w:val="24"/>
            <w:szCs w:val="24"/>
            <w:lang w:val="en-GB"/>
          </w:rPr>
          <w:t xml:space="preserve">The world market </w:t>
        </w:r>
      </w:ins>
      <w:del w:id="1213" w:author="Bori" w:date="2020-04-21T08:42:00Z">
        <w:r>
          <w:rPr>
            <w:rFonts w:ascii="Times New Roman" w:eastAsia="Times New Roman" w:hAnsi="Times New Roman" w:cs="Times New Roman"/>
            <w:sz w:val="24"/>
            <w:szCs w:val="24"/>
            <w:lang w:val="en-GB"/>
          </w:rPr>
          <w:delText>C</w:delText>
        </w:r>
      </w:del>
      <w:ins w:id="1214" w:author="Bori" w:date="2020-04-21T08:42:00Z">
        <w:r>
          <w:rPr>
            <w:rFonts w:ascii="Times New Roman" w:eastAsia="Times New Roman" w:hAnsi="Times New Roman" w:cs="Times New Roman"/>
            <w:sz w:val="24"/>
            <w:szCs w:val="24"/>
            <w:lang w:val="en-GB"/>
          </w:rPr>
          <w:t>c</w:t>
        </w:r>
      </w:ins>
      <w:r>
        <w:rPr>
          <w:rFonts w:ascii="Times New Roman" w:eastAsia="Times New Roman" w:hAnsi="Times New Roman" w:cs="Times New Roman"/>
          <w:sz w:val="24"/>
          <w:szCs w:val="24"/>
          <w:lang w:val="en-GB"/>
        </w:rPr>
        <w:t xml:space="preserve">hanges </w:t>
      </w:r>
      <w:del w:id="1215" w:author="Bori" w:date="2020-04-21T08:42:00Z">
        <w:r>
          <w:rPr>
            <w:rFonts w:ascii="Times New Roman" w:eastAsia="Times New Roman" w:hAnsi="Times New Roman" w:cs="Times New Roman"/>
            <w:sz w:val="24"/>
            <w:szCs w:val="24"/>
            <w:lang w:val="en-GB"/>
          </w:rPr>
          <w:delText xml:space="preserve">on the world market </w:delText>
        </w:r>
      </w:del>
      <w:r>
        <w:rPr>
          <w:rFonts w:ascii="Times New Roman" w:eastAsia="Times New Roman" w:hAnsi="Times New Roman" w:cs="Times New Roman"/>
          <w:sz w:val="24"/>
          <w:szCs w:val="24"/>
          <w:lang w:val="en-GB"/>
        </w:rPr>
        <w:t>in the aftermath of and during the 1973 oil crisis and stock market crash resulted in a new intensification of the expression of concerns over the SFRY’s balance of payment by the East German embassy in Belgrade.</w:t>
      </w:r>
      <w:r>
        <w:rPr>
          <w:rStyle w:val="Sidrosprotneopombe"/>
          <w:rFonts w:ascii="Times New Roman" w:eastAsia="Times New Roman" w:hAnsi="Times New Roman" w:cs="Times New Roman"/>
          <w:sz w:val="24"/>
          <w:szCs w:val="24"/>
          <w:lang w:val="en-GB"/>
        </w:rPr>
        <w:footnoteReference w:id="53"/>
      </w:r>
      <w:r>
        <w:rPr>
          <w:rFonts w:ascii="Times New Roman" w:eastAsia="Times New Roman" w:hAnsi="Times New Roman" w:cs="Times New Roman"/>
          <w:sz w:val="24"/>
          <w:szCs w:val="24"/>
          <w:lang w:val="en-GB"/>
        </w:rPr>
        <w:t xml:space="preserve"> In the Honecker-led GDR, the attempts of the SKJ to turn the economic tides through an intensification of self-management principles were denounced. The path adopted by the SKJ </w:t>
      </w:r>
      <w:del w:id="1218" w:author="Bori" w:date="2020-04-21T08:43:00Z">
        <w:r>
          <w:rPr>
            <w:rFonts w:ascii="Times New Roman" w:eastAsia="Times New Roman" w:hAnsi="Times New Roman" w:cs="Times New Roman"/>
            <w:sz w:val="24"/>
            <w:szCs w:val="24"/>
            <w:lang w:val="en-GB"/>
          </w:rPr>
          <w:delText xml:space="preserve">surrounding </w:delText>
        </w:r>
      </w:del>
      <w:ins w:id="1219" w:author="Bori" w:date="2020-04-21T08:43:00Z">
        <w:r>
          <w:rPr>
            <w:rFonts w:ascii="Times New Roman" w:eastAsia="Times New Roman" w:hAnsi="Times New Roman" w:cs="Times New Roman"/>
            <w:sz w:val="24"/>
            <w:szCs w:val="24"/>
            <w:lang w:val="en-GB"/>
          </w:rPr>
          <w:t xml:space="preserve">during </w:t>
        </w:r>
      </w:ins>
      <w:r>
        <w:rPr>
          <w:rFonts w:ascii="Times New Roman" w:eastAsia="Times New Roman" w:hAnsi="Times New Roman" w:cs="Times New Roman"/>
          <w:sz w:val="24"/>
          <w:szCs w:val="24"/>
          <w:lang w:val="en-GB"/>
        </w:rPr>
        <w:t>its 10</w:t>
      </w:r>
      <w:r>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Congress (</w:t>
      </w:r>
      <w:ins w:id="1220" w:author="Bori" w:date="2020-04-21T08:43:00Z">
        <w:r>
          <w:rPr>
            <w:rFonts w:ascii="Times New Roman" w:eastAsia="Times New Roman" w:hAnsi="Times New Roman" w:cs="Times New Roman"/>
            <w:sz w:val="24"/>
            <w:szCs w:val="24"/>
            <w:lang w:val="en-GB"/>
          </w:rPr>
          <w:t xml:space="preserve">in </w:t>
        </w:r>
      </w:ins>
      <w:r>
        <w:rPr>
          <w:rFonts w:ascii="Times New Roman" w:eastAsia="Times New Roman" w:hAnsi="Times New Roman" w:cs="Times New Roman"/>
          <w:sz w:val="24"/>
          <w:szCs w:val="24"/>
          <w:lang w:val="en-GB"/>
        </w:rPr>
        <w:t xml:space="preserve">May 1974) and the new </w:t>
      </w:r>
      <w:ins w:id="1221" w:author="Bori" w:date="2020-04-21T08:43:00Z">
        <w:r>
          <w:rPr>
            <w:rFonts w:ascii="Times New Roman" w:eastAsia="Times New Roman" w:hAnsi="Times New Roman" w:cs="Times New Roman"/>
            <w:sz w:val="24"/>
            <w:szCs w:val="24"/>
            <w:lang w:val="en-GB"/>
          </w:rPr>
          <w:t xml:space="preserve">1974 </w:t>
        </w:r>
      </w:ins>
      <w:r>
        <w:rPr>
          <w:rFonts w:ascii="Times New Roman" w:eastAsia="Times New Roman" w:hAnsi="Times New Roman" w:cs="Times New Roman"/>
          <w:sz w:val="24"/>
          <w:szCs w:val="24"/>
          <w:lang w:val="en-GB"/>
        </w:rPr>
        <w:t xml:space="preserve">Constitution </w:t>
      </w:r>
      <w:del w:id="1222" w:author="Bori" w:date="2020-04-21T08:43:00Z">
        <w:r>
          <w:rPr>
            <w:rFonts w:ascii="Times New Roman" w:eastAsia="Times New Roman" w:hAnsi="Times New Roman" w:cs="Times New Roman"/>
            <w:sz w:val="24"/>
            <w:szCs w:val="24"/>
            <w:lang w:val="en-GB"/>
          </w:rPr>
          <w:delText xml:space="preserve">of that year </w:delText>
        </w:r>
      </w:del>
      <w:r>
        <w:rPr>
          <w:rFonts w:ascii="Times New Roman" w:eastAsia="Times New Roman" w:hAnsi="Times New Roman" w:cs="Times New Roman"/>
          <w:sz w:val="24"/>
          <w:szCs w:val="24"/>
          <w:lang w:val="en-GB"/>
        </w:rPr>
        <w:t xml:space="preserve">were </w:t>
      </w:r>
      <w:del w:id="1223" w:author="Bori" w:date="2020-04-21T08:44:00Z">
        <w:r>
          <w:rPr>
            <w:rFonts w:ascii="Times New Roman" w:eastAsia="Times New Roman" w:hAnsi="Times New Roman" w:cs="Times New Roman"/>
            <w:sz w:val="24"/>
            <w:szCs w:val="24"/>
            <w:lang w:val="en-GB"/>
          </w:rPr>
          <w:delText>considered to be</w:delText>
        </w:r>
      </w:del>
      <w:ins w:id="1224" w:author="Bori" w:date="2020-04-21T08:44:00Z">
        <w:r>
          <w:rPr>
            <w:rFonts w:ascii="Times New Roman" w:eastAsia="Times New Roman" w:hAnsi="Times New Roman" w:cs="Times New Roman"/>
            <w:sz w:val="24"/>
            <w:szCs w:val="24"/>
            <w:lang w:val="en-GB"/>
          </w:rPr>
          <w:t>perceived as</w:t>
        </w:r>
      </w:ins>
      <w:r>
        <w:rPr>
          <w:rFonts w:ascii="Times New Roman" w:eastAsia="Times New Roman" w:hAnsi="Times New Roman" w:cs="Times New Roman"/>
          <w:sz w:val="24"/>
          <w:szCs w:val="24"/>
          <w:lang w:val="en-GB"/>
        </w:rPr>
        <w:t xml:space="preserve"> an incomprehensible adherence to the Yugoslav system.</w:t>
      </w:r>
      <w:r>
        <w:rPr>
          <w:rStyle w:val="Sidrosprotneopombe"/>
          <w:rFonts w:ascii="Times New Roman" w:eastAsia="Times New Roman" w:hAnsi="Times New Roman" w:cs="Times New Roman"/>
          <w:sz w:val="24"/>
          <w:szCs w:val="24"/>
          <w:lang w:val="en-GB"/>
        </w:rPr>
        <w:footnoteReference w:id="54"/>
      </w:r>
      <w:r>
        <w:rPr>
          <w:rFonts w:ascii="Times New Roman" w:eastAsia="Times New Roman" w:hAnsi="Times New Roman" w:cs="Times New Roman"/>
          <w:sz w:val="24"/>
          <w:szCs w:val="24"/>
          <w:lang w:val="en-GB"/>
        </w:rPr>
        <w:t xml:space="preserve"> </w:t>
      </w:r>
      <w:del w:id="1227" w:author="Bori" w:date="2020-04-21T08:44:00Z">
        <w:r>
          <w:rPr>
            <w:rFonts w:ascii="Times New Roman" w:eastAsia="Times New Roman" w:hAnsi="Times New Roman" w:cs="Times New Roman"/>
            <w:sz w:val="24"/>
            <w:szCs w:val="24"/>
            <w:lang w:val="en-GB"/>
          </w:rPr>
          <w:delText xml:space="preserve">A </w:delText>
        </w:r>
      </w:del>
      <w:ins w:id="1228" w:author="Bori" w:date="2020-04-21T08:44:00Z">
        <w:r>
          <w:rPr>
            <w:rFonts w:ascii="Times New Roman" w:eastAsia="Times New Roman" w:hAnsi="Times New Roman" w:cs="Times New Roman"/>
            <w:sz w:val="24"/>
            <w:szCs w:val="24"/>
            <w:lang w:val="en-GB"/>
          </w:rPr>
          <w:t xml:space="preserve">The </w:t>
        </w:r>
      </w:ins>
      <w:ins w:id="1229" w:author="Bori" w:date="2020-04-21T08:57:00Z">
        <w:r>
          <w:rPr>
            <w:rFonts w:ascii="Times New Roman" w:eastAsia="Times New Roman" w:hAnsi="Times New Roman" w:cs="Times New Roman"/>
            <w:sz w:val="24"/>
            <w:szCs w:val="24"/>
            <w:lang w:val="en-GB"/>
          </w:rPr>
          <w:t xml:space="preserve">Yugoslav side recognised the </w:t>
        </w:r>
      </w:ins>
      <w:r>
        <w:rPr>
          <w:rFonts w:ascii="Times New Roman" w:eastAsia="Times New Roman" w:hAnsi="Times New Roman" w:cs="Times New Roman"/>
          <w:sz w:val="24"/>
          <w:szCs w:val="24"/>
          <w:lang w:val="en-GB"/>
        </w:rPr>
        <w:t>persistence of this general attitude within the higher echelons of the SED</w:t>
      </w:r>
      <w:del w:id="1230" w:author="Bori" w:date="2020-04-21T08:57:00Z">
        <w:r>
          <w:rPr>
            <w:rFonts w:ascii="Times New Roman" w:eastAsia="Times New Roman" w:hAnsi="Times New Roman" w:cs="Times New Roman"/>
            <w:sz w:val="24"/>
            <w:szCs w:val="24"/>
            <w:lang w:val="en-GB"/>
          </w:rPr>
          <w:delText xml:space="preserve"> was recognised by the Yugoslav side</w:delText>
        </w:r>
      </w:del>
      <w:r>
        <w:rPr>
          <w:rFonts w:ascii="Times New Roman" w:eastAsia="Times New Roman" w:hAnsi="Times New Roman" w:cs="Times New Roman"/>
          <w:sz w:val="24"/>
          <w:szCs w:val="24"/>
          <w:lang w:val="en-GB"/>
        </w:rPr>
        <w:t>. One month before Tito’s</w:t>
      </w:r>
      <w:ins w:id="1231" w:author="Bori" w:date="2020-04-21T08:45:00Z">
        <w:r>
          <w:rPr>
            <w:rFonts w:ascii="Times New Roman" w:eastAsia="Times New Roman" w:hAnsi="Times New Roman" w:cs="Times New Roman"/>
            <w:sz w:val="24"/>
            <w:szCs w:val="24"/>
            <w:lang w:val="en-GB"/>
          </w:rPr>
          <w:t xml:space="preserve"> friendly visit (</w:t>
        </w:r>
      </w:ins>
      <w:del w:id="1232" w:author="Bori" w:date="2020-04-21T08:45:00Z">
        <w:r>
          <w:rPr>
            <w:rFonts w:ascii="Times New Roman" w:eastAsia="Times New Roman" w:hAnsi="Times New Roman" w:cs="Times New Roman"/>
            <w:sz w:val="24"/>
            <w:szCs w:val="24"/>
            <w:lang w:val="en-GB"/>
          </w:rPr>
          <w:delText xml:space="preserve"> </w:delText>
        </w:r>
      </w:del>
      <w:del w:id="1233" w:author="Bori" w:date="2020-04-21T08:44:00Z">
        <w:r>
          <w:rPr>
            <w:rFonts w:ascii="Times New Roman" w:eastAsia="Times New Roman" w:hAnsi="Times New Roman" w:cs="Times New Roman"/>
            <w:sz w:val="24"/>
            <w:szCs w:val="24"/>
            <w:lang w:val="en-GB"/>
          </w:rPr>
          <w:delText>‘</w:delText>
        </w:r>
      </w:del>
      <w:ins w:id="1234" w:author="Bori" w:date="2020-04-21T08:44: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Freundschaftsbesuch</w:t>
      </w:r>
      <w:del w:id="1235" w:author="Bori" w:date="2020-04-21T08:44:00Z">
        <w:r>
          <w:rPr>
            <w:rFonts w:ascii="Times New Roman" w:eastAsia="Times New Roman" w:hAnsi="Times New Roman" w:cs="Times New Roman"/>
            <w:sz w:val="24"/>
            <w:szCs w:val="24"/>
            <w:lang w:val="en-GB"/>
          </w:rPr>
          <w:delText>’</w:delText>
        </w:r>
      </w:del>
      <w:ins w:id="1236" w:author="Bori" w:date="2020-04-21T08:44:00Z">
        <w:r>
          <w:rPr>
            <w:rFonts w:ascii="Times New Roman" w:eastAsia="Times New Roman" w:hAnsi="Times New Roman" w:cs="Times New Roman"/>
            <w:sz w:val="24"/>
            <w:szCs w:val="24"/>
            <w:lang w:val="en-GB"/>
          </w:rPr>
          <w:t>”</w:t>
        </w:r>
      </w:ins>
      <w:ins w:id="1237" w:author="Bori" w:date="2020-04-21T08:4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to the GDR </w:t>
      </w:r>
      <w:del w:id="1238" w:author="Bori" w:date="2020-04-21T08:45:00Z">
        <w:r>
          <w:rPr>
            <w:rFonts w:ascii="Times New Roman" w:eastAsia="Times New Roman" w:hAnsi="Times New Roman" w:cs="Times New Roman"/>
            <w:sz w:val="24"/>
            <w:szCs w:val="24"/>
            <w:lang w:val="en-GB"/>
          </w:rPr>
          <w:delText xml:space="preserve">from </w:delText>
        </w:r>
      </w:del>
      <w:ins w:id="1239" w:author="Bori" w:date="2020-04-21T08:45:00Z">
        <w:r>
          <w:rPr>
            <w:rFonts w:ascii="Times New Roman" w:eastAsia="Times New Roman" w:hAnsi="Times New Roman" w:cs="Times New Roman"/>
            <w:sz w:val="24"/>
            <w:szCs w:val="24"/>
            <w:lang w:val="en-GB"/>
          </w:rPr>
          <w:t xml:space="preserve">in </w:t>
        </w:r>
      </w:ins>
      <w:r>
        <w:rPr>
          <w:rFonts w:ascii="Times New Roman" w:eastAsia="Times New Roman" w:hAnsi="Times New Roman" w:cs="Times New Roman"/>
          <w:sz w:val="24"/>
          <w:szCs w:val="24"/>
          <w:lang w:val="en-GB"/>
        </w:rPr>
        <w:t>November 1974, it was estimated that the Yugoslav</w:t>
      </w:r>
      <w:del w:id="1240" w:author="Bori" w:date="2020-04-21T08:45:00Z">
        <w:r>
          <w:rPr>
            <w:rFonts w:ascii="Times New Roman" w:eastAsia="Times New Roman" w:hAnsi="Times New Roman" w:cs="Times New Roman"/>
            <w:sz w:val="24"/>
            <w:szCs w:val="24"/>
            <w:lang w:val="en-GB"/>
          </w:rPr>
          <w:delText>-</w:delText>
        </w:r>
      </w:del>
      <w:ins w:id="1241" w:author="Bori" w:date="2020-04-21T08:45: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relations would develop in accordance with the </w:t>
      </w:r>
      <w:del w:id="1242" w:author="Bori" w:date="2020-04-21T08:45:00Z">
        <w:r>
          <w:rPr>
            <w:rFonts w:ascii="Times New Roman" w:eastAsia="Times New Roman" w:hAnsi="Times New Roman" w:cs="Times New Roman"/>
            <w:sz w:val="24"/>
            <w:szCs w:val="24"/>
            <w:lang w:val="en-GB"/>
          </w:rPr>
          <w:delText xml:space="preserve">wider </w:delText>
        </w:r>
      </w:del>
      <w:ins w:id="1243" w:author="Bori" w:date="2020-04-21T08:45:00Z">
        <w:r>
          <w:rPr>
            <w:rFonts w:ascii="Times New Roman" w:eastAsia="Times New Roman" w:hAnsi="Times New Roman" w:cs="Times New Roman"/>
            <w:sz w:val="24"/>
            <w:szCs w:val="24"/>
            <w:lang w:val="en-GB"/>
          </w:rPr>
          <w:t xml:space="preserve">broader </w:t>
        </w:r>
      </w:ins>
      <w:r>
        <w:rPr>
          <w:rFonts w:ascii="Times New Roman" w:eastAsia="Times New Roman" w:hAnsi="Times New Roman" w:cs="Times New Roman"/>
          <w:sz w:val="24"/>
          <w:szCs w:val="24"/>
          <w:lang w:val="en-GB"/>
        </w:rPr>
        <w:t xml:space="preserve">relations between the SFRY and the Eastern Bloc, but </w:t>
      </w:r>
      <w:del w:id="1244" w:author="Bori" w:date="2020-04-21T08:46:00Z">
        <w:r>
          <w:rPr>
            <w:rFonts w:ascii="Times New Roman" w:eastAsia="Times New Roman" w:hAnsi="Times New Roman" w:cs="Times New Roman"/>
            <w:sz w:val="24"/>
            <w:szCs w:val="24"/>
            <w:lang w:val="en-GB"/>
          </w:rPr>
          <w:delText>would sometimes lag behind</w:delText>
        </w:r>
      </w:del>
      <w:ins w:id="1245" w:author="Bori" w:date="2020-04-21T08:46:00Z">
        <w:r>
          <w:rPr>
            <w:rFonts w:ascii="Times New Roman" w:eastAsia="Times New Roman" w:hAnsi="Times New Roman" w:cs="Times New Roman"/>
            <w:sz w:val="24"/>
            <w:szCs w:val="24"/>
            <w:lang w:val="en-GB"/>
          </w:rPr>
          <w:t>sometimes with a delay</w:t>
        </w:r>
      </w:ins>
      <w:r>
        <w:rPr>
          <w:rFonts w:ascii="Times New Roman" w:eastAsia="Times New Roman" w:hAnsi="Times New Roman" w:cs="Times New Roman"/>
          <w:sz w:val="24"/>
          <w:szCs w:val="24"/>
          <w:lang w:val="en-GB"/>
        </w:rPr>
        <w:t xml:space="preserve">. However, the </w:t>
      </w:r>
      <w:ins w:id="1246" w:author="Bori" w:date="2020-04-21T08:46:00Z">
        <w:r>
          <w:rPr>
            <w:rFonts w:ascii="Times New Roman" w:eastAsia="Times New Roman" w:hAnsi="Times New Roman" w:cs="Times New Roman"/>
            <w:sz w:val="24"/>
            <w:szCs w:val="24"/>
            <w:lang w:val="en-GB"/>
          </w:rPr>
          <w:t xml:space="preserve">GDR’s </w:t>
        </w:r>
      </w:ins>
      <w:r>
        <w:rPr>
          <w:rFonts w:ascii="Times New Roman" w:eastAsia="Times New Roman" w:hAnsi="Times New Roman" w:cs="Times New Roman"/>
          <w:sz w:val="24"/>
          <w:szCs w:val="24"/>
          <w:lang w:val="en-GB"/>
        </w:rPr>
        <w:t xml:space="preserve">interest </w:t>
      </w:r>
      <w:del w:id="1247" w:author="Bori" w:date="2020-04-21T08:46:00Z">
        <w:r>
          <w:rPr>
            <w:rFonts w:ascii="Times New Roman" w:eastAsia="Times New Roman" w:hAnsi="Times New Roman" w:cs="Times New Roman"/>
            <w:sz w:val="24"/>
            <w:szCs w:val="24"/>
            <w:lang w:val="en-GB"/>
          </w:rPr>
          <w:delText xml:space="preserve">of the GDR </w:delText>
        </w:r>
      </w:del>
      <w:r>
        <w:rPr>
          <w:rFonts w:ascii="Times New Roman" w:eastAsia="Times New Roman" w:hAnsi="Times New Roman" w:cs="Times New Roman"/>
          <w:sz w:val="24"/>
          <w:szCs w:val="24"/>
          <w:lang w:val="en-GB"/>
        </w:rPr>
        <w:t xml:space="preserve">in economic cooperation was characterised as </w:t>
      </w:r>
      <w:del w:id="1248" w:author="Bori" w:date="2020-04-21T08:46:00Z">
        <w:r>
          <w:rPr>
            <w:rFonts w:ascii="Times New Roman" w:eastAsia="Times New Roman" w:hAnsi="Times New Roman" w:cs="Times New Roman"/>
            <w:sz w:val="24"/>
            <w:szCs w:val="24"/>
            <w:lang w:val="en-GB"/>
          </w:rPr>
          <w:delText>‘</w:delText>
        </w:r>
      </w:del>
      <w:ins w:id="1249" w:author="Bori" w:date="2020-04-21T08:4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most concrete and long-term</w:t>
      </w:r>
      <w:del w:id="1250" w:author="Bori" w:date="2020-04-21T08:46:00Z">
        <w:r>
          <w:rPr>
            <w:rFonts w:ascii="Times New Roman" w:eastAsia="Times New Roman" w:hAnsi="Times New Roman" w:cs="Times New Roman"/>
            <w:sz w:val="24"/>
            <w:szCs w:val="24"/>
            <w:lang w:val="en-GB"/>
          </w:rPr>
          <w:delText>’</w:delText>
        </w:r>
      </w:del>
      <w:ins w:id="1251" w:author="Bori" w:date="2020-04-21T08:4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55"/>
      </w:r>
      <w:r>
        <w:rPr>
          <w:rFonts w:ascii="Times New Roman" w:eastAsia="Times New Roman" w:hAnsi="Times New Roman" w:cs="Times New Roman"/>
          <w:sz w:val="24"/>
          <w:szCs w:val="24"/>
          <w:lang w:val="en-GB"/>
        </w:rPr>
        <w:t xml:space="preserve"> </w:t>
      </w:r>
      <w:del w:id="1254" w:author="Bori" w:date="2020-04-21T08:47:00Z">
        <w:r>
          <w:rPr>
            <w:rFonts w:ascii="Times New Roman" w:eastAsia="Times New Roman" w:hAnsi="Times New Roman" w:cs="Times New Roman"/>
            <w:sz w:val="24"/>
            <w:szCs w:val="24"/>
            <w:lang w:val="en-GB"/>
          </w:rPr>
          <w:delText xml:space="preserve">Having </w:delText>
        </w:r>
      </w:del>
      <w:ins w:id="1255" w:author="Bori" w:date="2020-04-21T08:47:00Z">
        <w:r>
          <w:rPr>
            <w:rFonts w:ascii="Times New Roman" w:eastAsia="Times New Roman" w:hAnsi="Times New Roman" w:cs="Times New Roman"/>
            <w:sz w:val="24"/>
            <w:szCs w:val="24"/>
            <w:lang w:val="en-GB"/>
          </w:rPr>
          <w:t xml:space="preserve">Keeping in mind </w:t>
        </w:r>
      </w:ins>
      <w:r>
        <w:rPr>
          <w:rFonts w:ascii="Times New Roman" w:eastAsia="Times New Roman" w:hAnsi="Times New Roman" w:cs="Times New Roman"/>
          <w:sz w:val="24"/>
          <w:szCs w:val="24"/>
          <w:lang w:val="en-GB"/>
        </w:rPr>
        <w:t>the continu</w:t>
      </w:r>
      <w:ins w:id="1256" w:author="Bori" w:date="2020-04-21T08:47:00Z">
        <w:r>
          <w:rPr>
            <w:rFonts w:ascii="Times New Roman" w:eastAsia="Times New Roman" w:hAnsi="Times New Roman" w:cs="Times New Roman"/>
            <w:sz w:val="24"/>
            <w:szCs w:val="24"/>
            <w:lang w:val="en-GB"/>
          </w:rPr>
          <w:t>ous</w:t>
        </w:r>
      </w:ins>
      <w:del w:id="1257" w:author="Bori" w:date="2020-04-21T08:47:00Z">
        <w:r>
          <w:rPr>
            <w:rFonts w:ascii="Times New Roman" w:eastAsia="Times New Roman" w:hAnsi="Times New Roman" w:cs="Times New Roman"/>
            <w:sz w:val="24"/>
            <w:szCs w:val="24"/>
            <w:lang w:val="en-GB"/>
          </w:rPr>
          <w:delText>ing</w:delText>
        </w:r>
      </w:del>
      <w:r>
        <w:rPr>
          <w:rFonts w:ascii="Times New Roman" w:eastAsia="Times New Roman" w:hAnsi="Times New Roman" w:cs="Times New Roman"/>
          <w:sz w:val="24"/>
          <w:szCs w:val="24"/>
          <w:lang w:val="en-GB"/>
        </w:rPr>
        <w:t xml:space="preserve"> economic bonds with the GDR despite the political </w:t>
      </w:r>
      <w:del w:id="1258" w:author="Bori" w:date="2020-04-21T08:46:00Z">
        <w:r>
          <w:rPr>
            <w:rFonts w:ascii="Times New Roman" w:eastAsia="Times New Roman" w:hAnsi="Times New Roman" w:cs="Times New Roman"/>
            <w:sz w:val="24"/>
            <w:szCs w:val="24"/>
            <w:lang w:val="en-GB"/>
          </w:rPr>
          <w:delText xml:space="preserve">quarrels </w:delText>
        </w:r>
      </w:del>
      <w:ins w:id="1259" w:author="Bori" w:date="2020-04-21T08:46:00Z">
        <w:r>
          <w:rPr>
            <w:rFonts w:ascii="Times New Roman" w:eastAsia="Times New Roman" w:hAnsi="Times New Roman" w:cs="Times New Roman"/>
            <w:sz w:val="24"/>
            <w:szCs w:val="24"/>
            <w:lang w:val="en-GB"/>
          </w:rPr>
          <w:t xml:space="preserve">disputes </w:t>
        </w:r>
      </w:ins>
      <w:r>
        <w:rPr>
          <w:rFonts w:ascii="Times New Roman" w:eastAsia="Times New Roman" w:hAnsi="Times New Roman" w:cs="Times New Roman"/>
          <w:sz w:val="24"/>
          <w:szCs w:val="24"/>
          <w:lang w:val="en-GB"/>
        </w:rPr>
        <w:t>surrounding the invasion of the CSSR</w:t>
      </w:r>
      <w:del w:id="1260" w:author="Bori" w:date="2020-04-21T08:47:00Z">
        <w:r>
          <w:rPr>
            <w:rFonts w:ascii="Times New Roman" w:eastAsia="Times New Roman" w:hAnsi="Times New Roman" w:cs="Times New Roman"/>
            <w:sz w:val="24"/>
            <w:szCs w:val="24"/>
            <w:lang w:val="en-GB"/>
          </w:rPr>
          <w:delText xml:space="preserve"> in mind</w:delText>
        </w:r>
      </w:del>
      <w:r>
        <w:rPr>
          <w:rFonts w:ascii="Times New Roman" w:eastAsia="Times New Roman" w:hAnsi="Times New Roman" w:cs="Times New Roman"/>
          <w:sz w:val="24"/>
          <w:szCs w:val="24"/>
          <w:lang w:val="en-GB"/>
        </w:rPr>
        <w:t xml:space="preserve">, the SKJ could address the reemphasis of </w:t>
      </w:r>
      <w:ins w:id="1261" w:author="Bori" w:date="2020-04-21T08:47: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inward-looking economic logic </w:t>
      </w:r>
      <w:del w:id="1262" w:author="Bori" w:date="2020-04-21T08:48:00Z">
        <w:r>
          <w:rPr>
            <w:rFonts w:ascii="Times New Roman" w:eastAsia="Times New Roman" w:hAnsi="Times New Roman" w:cs="Times New Roman"/>
            <w:sz w:val="24"/>
            <w:szCs w:val="24"/>
            <w:lang w:val="en-GB"/>
          </w:rPr>
          <w:delText xml:space="preserve">by </w:delText>
        </w:r>
      </w:del>
      <w:ins w:id="1263" w:author="Bori" w:date="2020-04-21T08:48:00Z">
        <w:r>
          <w:rPr>
            <w:rFonts w:ascii="Times New Roman" w:eastAsia="Times New Roman" w:hAnsi="Times New Roman" w:cs="Times New Roman"/>
            <w:sz w:val="24"/>
            <w:szCs w:val="24"/>
            <w:lang w:val="en-GB"/>
          </w:rPr>
          <w:t xml:space="preserve">of </w:t>
        </w:r>
      </w:ins>
      <w:r>
        <w:rPr>
          <w:rFonts w:ascii="Times New Roman" w:eastAsia="Times New Roman" w:hAnsi="Times New Roman" w:cs="Times New Roman"/>
          <w:sz w:val="24"/>
          <w:szCs w:val="24"/>
          <w:lang w:val="en-GB"/>
        </w:rPr>
        <w:t xml:space="preserve">the SED rather pragmatically. The Yugoslav leadership </w:t>
      </w:r>
      <w:r>
        <w:rPr>
          <w:rFonts w:ascii="Times New Roman" w:eastAsia="Times New Roman" w:hAnsi="Times New Roman" w:cs="Times New Roman"/>
          <w:sz w:val="24"/>
          <w:szCs w:val="24"/>
          <w:lang w:val="en-GB"/>
        </w:rPr>
        <w:lastRenderedPageBreak/>
        <w:t>encouraged further cooperation between the SFRY and GDR, while any (minor) attempt by the latter to put ideological pressure on the</w:t>
      </w:r>
      <w:del w:id="1264" w:author="Bori" w:date="2020-04-21T08:49:00Z">
        <w:r>
          <w:rPr>
            <w:rFonts w:ascii="Times New Roman" w:eastAsia="Times New Roman" w:hAnsi="Times New Roman" w:cs="Times New Roman"/>
            <w:sz w:val="24"/>
            <w:szCs w:val="24"/>
            <w:lang w:val="en-GB"/>
          </w:rPr>
          <w:delText>m</w:delText>
        </w:r>
      </w:del>
      <w:ins w:id="1265" w:author="Bori" w:date="2020-04-21T08:49:00Z">
        <w:r>
          <w:rPr>
            <w:rFonts w:ascii="Times New Roman" w:eastAsia="Times New Roman" w:hAnsi="Times New Roman" w:cs="Times New Roman"/>
            <w:sz w:val="24"/>
            <w:szCs w:val="24"/>
            <w:lang w:val="en-GB"/>
          </w:rPr>
          <w:t xml:space="preserve"> former</w:t>
        </w:r>
      </w:ins>
      <w:r>
        <w:rPr>
          <w:rFonts w:ascii="Times New Roman" w:eastAsia="Times New Roman" w:hAnsi="Times New Roman" w:cs="Times New Roman"/>
          <w:sz w:val="24"/>
          <w:szCs w:val="24"/>
          <w:lang w:val="en-GB"/>
        </w:rPr>
        <w:t xml:space="preserve"> was rejected. During Tito’s visit to the GDR, the Yugoslav side experienced </w:t>
      </w:r>
      <w:del w:id="1266" w:author="Bori" w:date="2020-04-21T08:49:00Z">
        <w:r>
          <w:rPr>
            <w:rFonts w:ascii="Times New Roman" w:eastAsia="Times New Roman" w:hAnsi="Times New Roman" w:cs="Times New Roman"/>
            <w:sz w:val="24"/>
            <w:szCs w:val="24"/>
            <w:lang w:val="en-GB"/>
          </w:rPr>
          <w:delText>‘</w:delText>
        </w:r>
      </w:del>
      <w:ins w:id="1267" w:author="Bori" w:date="2020-04-21T08:4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how </w:t>
      </w:r>
      <w:del w:id="1268" w:author="Bori" w:date="2020-04-21T08:49:00Z">
        <w:r>
          <w:rPr>
            <w:rFonts w:ascii="Times New Roman" w:eastAsia="Times New Roman" w:hAnsi="Times New Roman" w:cs="Times New Roman"/>
            <w:sz w:val="24"/>
            <w:szCs w:val="24"/>
            <w:lang w:val="en-GB"/>
          </w:rPr>
          <w:delText xml:space="preserve">wide </w:delText>
        </w:r>
      </w:del>
      <w:ins w:id="1269" w:author="Bori" w:date="2020-04-21T08:49:00Z">
        <w:r>
          <w:rPr>
            <w:rFonts w:ascii="Times New Roman" w:eastAsia="Times New Roman" w:hAnsi="Times New Roman" w:cs="Times New Roman"/>
            <w:sz w:val="24"/>
            <w:szCs w:val="24"/>
            <w:lang w:val="en-GB"/>
          </w:rPr>
          <w:t xml:space="preserve">extensive </w:t>
        </w:r>
      </w:ins>
      <w:r>
        <w:rPr>
          <w:rFonts w:ascii="Times New Roman" w:eastAsia="Times New Roman" w:hAnsi="Times New Roman" w:cs="Times New Roman"/>
          <w:sz w:val="24"/>
          <w:szCs w:val="24"/>
          <w:lang w:val="en-GB"/>
        </w:rPr>
        <w:t xml:space="preserve">the possibilities </w:t>
      </w:r>
      <w:del w:id="1270" w:author="Bori" w:date="2020-04-21T08:50:00Z">
        <w:r>
          <w:rPr>
            <w:rFonts w:ascii="Times New Roman" w:eastAsia="Times New Roman" w:hAnsi="Times New Roman" w:cs="Times New Roman"/>
            <w:sz w:val="24"/>
            <w:szCs w:val="24"/>
            <w:lang w:val="en-GB"/>
          </w:rPr>
          <w:delText xml:space="preserve">of </w:delText>
        </w:r>
      </w:del>
      <w:ins w:id="1271" w:author="Bori" w:date="2020-04-21T08:50:00Z">
        <w:r>
          <w:rPr>
            <w:rFonts w:ascii="Times New Roman" w:eastAsia="Times New Roman" w:hAnsi="Times New Roman" w:cs="Times New Roman"/>
            <w:sz w:val="24"/>
            <w:szCs w:val="24"/>
            <w:lang w:val="en-GB"/>
          </w:rPr>
          <w:t xml:space="preserve">for </w:t>
        </w:r>
      </w:ins>
      <w:r>
        <w:rPr>
          <w:rFonts w:ascii="Times New Roman" w:eastAsia="Times New Roman" w:hAnsi="Times New Roman" w:cs="Times New Roman"/>
          <w:sz w:val="24"/>
          <w:szCs w:val="24"/>
          <w:lang w:val="en-GB"/>
        </w:rPr>
        <w:t>future cooperation, especially in the economic sphere</w:t>
      </w:r>
      <w:del w:id="1272" w:author="Bori" w:date="2020-04-21T08:50:00Z">
        <w:r>
          <w:rPr>
            <w:rFonts w:ascii="Times New Roman" w:eastAsia="Times New Roman" w:hAnsi="Times New Roman" w:cs="Times New Roman"/>
            <w:sz w:val="24"/>
            <w:szCs w:val="24"/>
            <w:lang w:val="en-GB"/>
          </w:rPr>
          <w:delText>’</w:delText>
        </w:r>
      </w:del>
      <w:ins w:id="1273" w:author="Bori" w:date="2020-04-21T08:50: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were.</w:t>
      </w:r>
      <w:r>
        <w:rPr>
          <w:rStyle w:val="Sidrosprotneopombe"/>
          <w:rFonts w:ascii="Times New Roman" w:eastAsia="Times New Roman" w:hAnsi="Times New Roman" w:cs="Times New Roman"/>
          <w:sz w:val="24"/>
          <w:szCs w:val="24"/>
          <w:lang w:val="en-GB"/>
        </w:rPr>
        <w:footnoteReference w:id="56"/>
      </w:r>
      <w:r>
        <w:rPr>
          <w:rFonts w:ascii="Times New Roman" w:eastAsia="Times New Roman" w:hAnsi="Times New Roman" w:cs="Times New Roman"/>
          <w:sz w:val="24"/>
          <w:szCs w:val="24"/>
          <w:lang w:val="en-GB"/>
        </w:rPr>
        <w:t xml:space="preserve"> </w:t>
      </w:r>
    </w:p>
    <w:p w14:paraId="0CD74182" w14:textId="77777777" w:rsidR="0030355C" w:rsidRDefault="0030355C" w:rsidP="00EF4E7D">
      <w:pPr>
        <w:spacing w:line="360" w:lineRule="auto"/>
        <w:jc w:val="both"/>
        <w:rPr>
          <w:rFonts w:ascii="Times New Roman" w:eastAsia="Times New Roman" w:hAnsi="Times New Roman" w:cs="Times New Roman"/>
          <w:sz w:val="24"/>
          <w:szCs w:val="24"/>
          <w:lang w:val="en-GB"/>
        </w:rPr>
      </w:pPr>
    </w:p>
    <w:p w14:paraId="38F8C5DC" w14:textId="77777777" w:rsidR="0030355C" w:rsidRDefault="00C14605" w:rsidP="00EF4E7D">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Conclusion</w:t>
      </w:r>
    </w:p>
    <w:p w14:paraId="3ACB5427" w14:textId="77777777" w:rsidR="0030355C" w:rsidRDefault="00C14605" w:rsidP="00EF4E7D">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resumption of </w:t>
      </w:r>
      <w:ins w:id="1277" w:author="Bori" w:date="2020-04-22T07:46:00Z">
        <w:r>
          <w:rPr>
            <w:rFonts w:ascii="Times New Roman" w:eastAsia="Times New Roman" w:hAnsi="Times New Roman" w:cs="Times New Roman"/>
            <w:sz w:val="24"/>
            <w:szCs w:val="24"/>
            <w:lang w:val="en-GB"/>
          </w:rPr>
          <w:t xml:space="preserve">mutual </w:t>
        </w:r>
      </w:ins>
      <w:r>
        <w:rPr>
          <w:rFonts w:ascii="Times New Roman" w:eastAsia="Times New Roman" w:hAnsi="Times New Roman" w:cs="Times New Roman"/>
          <w:sz w:val="24"/>
          <w:szCs w:val="24"/>
          <w:lang w:val="en-GB"/>
        </w:rPr>
        <w:t xml:space="preserve">official visits by the leaders of the SFRY and GDR </w:t>
      </w:r>
      <w:del w:id="1278" w:author="Bori" w:date="2020-04-22T07:46:00Z">
        <w:r>
          <w:rPr>
            <w:rFonts w:ascii="Times New Roman" w:eastAsia="Times New Roman" w:hAnsi="Times New Roman" w:cs="Times New Roman"/>
            <w:sz w:val="24"/>
            <w:szCs w:val="24"/>
            <w:lang w:val="en-GB"/>
          </w:rPr>
          <w:delText xml:space="preserve">to the respective other state </w:delText>
        </w:r>
      </w:del>
      <w:r>
        <w:rPr>
          <w:rFonts w:ascii="Times New Roman" w:eastAsia="Times New Roman" w:hAnsi="Times New Roman" w:cs="Times New Roman"/>
          <w:sz w:val="24"/>
          <w:szCs w:val="24"/>
          <w:lang w:val="en-GB"/>
        </w:rPr>
        <w:t xml:space="preserve">in 1974 did not mean that all </w:t>
      </w:r>
      <w:del w:id="1279" w:author="Bori" w:date="2020-04-22T07:47:00Z">
        <w:r>
          <w:rPr>
            <w:rFonts w:ascii="Times New Roman" w:eastAsia="Times New Roman" w:hAnsi="Times New Roman" w:cs="Times New Roman"/>
            <w:sz w:val="24"/>
            <w:szCs w:val="24"/>
            <w:lang w:val="en-GB"/>
          </w:rPr>
          <w:delText xml:space="preserve">quarrels </w:delText>
        </w:r>
      </w:del>
      <w:ins w:id="1280" w:author="Bori" w:date="2020-04-22T07:47:00Z">
        <w:r>
          <w:rPr>
            <w:rFonts w:ascii="Times New Roman" w:eastAsia="Times New Roman" w:hAnsi="Times New Roman" w:cs="Times New Roman"/>
            <w:sz w:val="24"/>
            <w:szCs w:val="24"/>
            <w:lang w:val="en-GB"/>
          </w:rPr>
          <w:t xml:space="preserve">of the disputes </w:t>
        </w:r>
      </w:ins>
      <w:r>
        <w:rPr>
          <w:rFonts w:ascii="Times New Roman" w:eastAsia="Times New Roman" w:hAnsi="Times New Roman" w:cs="Times New Roman"/>
          <w:sz w:val="24"/>
          <w:szCs w:val="24"/>
          <w:lang w:val="en-GB"/>
        </w:rPr>
        <w:t xml:space="preserve">between them </w:t>
      </w:r>
      <w:del w:id="1281" w:author="Bori" w:date="2020-04-22T07:47:00Z">
        <w:r>
          <w:rPr>
            <w:rFonts w:ascii="Times New Roman" w:eastAsia="Times New Roman" w:hAnsi="Times New Roman" w:cs="Times New Roman"/>
            <w:sz w:val="24"/>
            <w:szCs w:val="24"/>
            <w:lang w:val="en-GB"/>
          </w:rPr>
          <w:delText xml:space="preserve">were </w:delText>
        </w:r>
      </w:del>
      <w:ins w:id="1282" w:author="Bori" w:date="2020-04-22T07:47:00Z">
        <w:r>
          <w:rPr>
            <w:rFonts w:ascii="Times New Roman" w:eastAsia="Times New Roman" w:hAnsi="Times New Roman" w:cs="Times New Roman"/>
            <w:sz w:val="24"/>
            <w:szCs w:val="24"/>
            <w:lang w:val="en-GB"/>
          </w:rPr>
          <w:t xml:space="preserve">had been </w:t>
        </w:r>
      </w:ins>
      <w:r>
        <w:rPr>
          <w:rFonts w:ascii="Times New Roman" w:eastAsia="Times New Roman" w:hAnsi="Times New Roman" w:cs="Times New Roman"/>
          <w:sz w:val="24"/>
          <w:szCs w:val="24"/>
          <w:lang w:val="en-GB"/>
        </w:rPr>
        <w:t xml:space="preserve">resolved. This can be explicated with reference to a position paper concerning the SFRY’s stance towards the CSCE by the East German Foreign Ministry </w:t>
      </w:r>
      <w:del w:id="1283" w:author="Bori" w:date="2020-04-22T07:49:00Z">
        <w:r>
          <w:rPr>
            <w:rFonts w:ascii="Times New Roman" w:eastAsia="Times New Roman" w:hAnsi="Times New Roman" w:cs="Times New Roman"/>
            <w:sz w:val="24"/>
            <w:szCs w:val="24"/>
            <w:lang w:val="en-GB"/>
          </w:rPr>
          <w:delText xml:space="preserve">from </w:delText>
        </w:r>
      </w:del>
      <w:ins w:id="1284" w:author="Bori" w:date="2020-04-22T07:49:00Z">
        <w:r>
          <w:rPr>
            <w:rFonts w:ascii="Times New Roman" w:eastAsia="Times New Roman" w:hAnsi="Times New Roman" w:cs="Times New Roman"/>
            <w:sz w:val="24"/>
            <w:szCs w:val="24"/>
            <w:lang w:val="en-GB"/>
          </w:rPr>
          <w:t xml:space="preserve">of 12 </w:t>
        </w:r>
      </w:ins>
      <w:r>
        <w:rPr>
          <w:rFonts w:ascii="Times New Roman" w:eastAsia="Times New Roman" w:hAnsi="Times New Roman" w:cs="Times New Roman"/>
          <w:sz w:val="24"/>
          <w:szCs w:val="24"/>
          <w:lang w:val="en-GB"/>
        </w:rPr>
        <w:t>November</w:t>
      </w:r>
      <w:del w:id="1285" w:author="Bori" w:date="2020-04-22T07:49:00Z">
        <w:r>
          <w:rPr>
            <w:rFonts w:ascii="Times New Roman" w:eastAsia="Times New Roman" w:hAnsi="Times New Roman" w:cs="Times New Roman"/>
            <w:sz w:val="24"/>
            <w:szCs w:val="24"/>
            <w:lang w:val="en-GB"/>
          </w:rPr>
          <w:delText xml:space="preserve"> 12,</w:delText>
        </w:r>
      </w:del>
      <w:r>
        <w:rPr>
          <w:rFonts w:ascii="Times New Roman" w:eastAsia="Times New Roman" w:hAnsi="Times New Roman" w:cs="Times New Roman"/>
          <w:sz w:val="24"/>
          <w:szCs w:val="24"/>
          <w:lang w:val="en-GB"/>
        </w:rPr>
        <w:t xml:space="preserve"> 1974 – the very </w:t>
      </w:r>
      <w:ins w:id="1286" w:author="Bori" w:date="2020-04-22T07:49:00Z">
        <w:r>
          <w:rPr>
            <w:rFonts w:ascii="Times New Roman" w:eastAsia="Times New Roman" w:hAnsi="Times New Roman" w:cs="Times New Roman"/>
            <w:sz w:val="24"/>
            <w:szCs w:val="24"/>
            <w:lang w:val="en-GB"/>
          </w:rPr>
          <w:t xml:space="preserve">first </w:t>
        </w:r>
      </w:ins>
      <w:r>
        <w:rPr>
          <w:rFonts w:ascii="Times New Roman" w:eastAsia="Times New Roman" w:hAnsi="Times New Roman" w:cs="Times New Roman"/>
          <w:sz w:val="24"/>
          <w:szCs w:val="24"/>
          <w:lang w:val="en-GB"/>
        </w:rPr>
        <w:t>day</w:t>
      </w:r>
      <w:ins w:id="1287" w:author="Bori" w:date="2020-04-22T07:49:00Z">
        <w:r>
          <w:rPr>
            <w:rFonts w:ascii="Times New Roman" w:eastAsia="Times New Roman" w:hAnsi="Times New Roman" w:cs="Times New Roman"/>
            <w:sz w:val="24"/>
            <w:szCs w:val="24"/>
            <w:lang w:val="en-GB"/>
          </w:rPr>
          <w:t xml:space="preserve"> of</w:t>
        </w:r>
      </w:ins>
      <w:r>
        <w:rPr>
          <w:rFonts w:ascii="Times New Roman" w:eastAsia="Times New Roman" w:hAnsi="Times New Roman" w:cs="Times New Roman"/>
          <w:sz w:val="24"/>
          <w:szCs w:val="24"/>
          <w:lang w:val="en-GB"/>
        </w:rPr>
        <w:t xml:space="preserve"> Tito</w:t>
      </w:r>
      <w:ins w:id="1288" w:author="Bori" w:date="2020-04-22T07:49: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 xml:space="preserve"> </w:t>
      </w:r>
      <w:del w:id="1289" w:author="Bori" w:date="2020-04-22T07:49:00Z">
        <w:r>
          <w:rPr>
            <w:rFonts w:ascii="Times New Roman" w:eastAsia="Times New Roman" w:hAnsi="Times New Roman" w:cs="Times New Roman"/>
            <w:sz w:val="24"/>
            <w:szCs w:val="24"/>
            <w:lang w:val="en-GB"/>
          </w:rPr>
          <w:delText xml:space="preserve">started his </w:delText>
        </w:r>
      </w:del>
      <w:r>
        <w:rPr>
          <w:rFonts w:ascii="Times New Roman" w:eastAsia="Times New Roman" w:hAnsi="Times New Roman" w:cs="Times New Roman"/>
          <w:sz w:val="24"/>
          <w:szCs w:val="24"/>
          <w:lang w:val="en-GB"/>
        </w:rPr>
        <w:t xml:space="preserve">visit </w:t>
      </w:r>
      <w:del w:id="1290" w:author="Bori" w:date="2020-04-22T07:49:00Z">
        <w:r>
          <w:rPr>
            <w:rFonts w:ascii="Times New Roman" w:eastAsia="Times New Roman" w:hAnsi="Times New Roman" w:cs="Times New Roman"/>
            <w:sz w:val="24"/>
            <w:szCs w:val="24"/>
            <w:lang w:val="en-GB"/>
          </w:rPr>
          <w:delText xml:space="preserve">in </w:delText>
        </w:r>
      </w:del>
      <w:ins w:id="1291" w:author="Bori" w:date="2020-04-22T07:49:00Z">
        <w:r>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the GDR. Several standpoints</w:t>
      </w:r>
      <w:ins w:id="1292" w:author="Bori" w:date="2020-04-22T07:51:00Z">
        <w:r>
          <w:rPr>
            <w:rFonts w:ascii="Times New Roman" w:eastAsia="Times New Roman" w:hAnsi="Times New Roman" w:cs="Times New Roman"/>
            <w:sz w:val="24"/>
            <w:szCs w:val="24"/>
            <w:lang w:val="en-GB"/>
          </w:rPr>
          <w:t xml:space="preserve"> –</w:t>
        </w:r>
      </w:ins>
      <w:r>
        <w:rPr>
          <w:rFonts w:ascii="Times New Roman" w:eastAsia="Times New Roman" w:hAnsi="Times New Roman" w:cs="Times New Roman"/>
          <w:sz w:val="24"/>
          <w:szCs w:val="24"/>
          <w:lang w:val="en-GB"/>
        </w:rPr>
        <w:t xml:space="preserve"> </w:t>
      </w:r>
      <w:del w:id="1293" w:author="Bori" w:date="2020-04-22T07:51:00Z">
        <w:r>
          <w:rPr>
            <w:rFonts w:ascii="Times New Roman" w:eastAsia="Times New Roman" w:hAnsi="Times New Roman" w:cs="Times New Roman"/>
            <w:sz w:val="24"/>
            <w:szCs w:val="24"/>
            <w:lang w:val="en-GB"/>
          </w:rPr>
          <w:delText xml:space="preserve">that </w:delText>
        </w:r>
      </w:del>
      <w:del w:id="1294" w:author="Bori" w:date="2020-04-22T07:50:00Z">
        <w:r>
          <w:rPr>
            <w:rFonts w:ascii="Times New Roman" w:eastAsia="Times New Roman" w:hAnsi="Times New Roman" w:cs="Times New Roman"/>
            <w:sz w:val="24"/>
            <w:szCs w:val="24"/>
            <w:lang w:val="en-GB"/>
          </w:rPr>
          <w:delText xml:space="preserve">without doubt </w:delText>
        </w:r>
      </w:del>
      <w:del w:id="1295" w:author="Bori" w:date="2020-04-22T07:51:00Z">
        <w:r>
          <w:rPr>
            <w:rFonts w:ascii="Times New Roman" w:eastAsia="Times New Roman" w:hAnsi="Times New Roman" w:cs="Times New Roman"/>
            <w:sz w:val="24"/>
            <w:szCs w:val="24"/>
            <w:lang w:val="en-GB"/>
          </w:rPr>
          <w:delText>were</w:delText>
        </w:r>
      </w:del>
      <w:ins w:id="1296" w:author="Bori" w:date="2020-04-22T07:50:00Z">
        <w:r>
          <w:rPr>
            <w:rFonts w:ascii="Times New Roman" w:eastAsia="Times New Roman" w:hAnsi="Times New Roman" w:cs="Times New Roman"/>
            <w:sz w:val="24"/>
            <w:szCs w:val="24"/>
            <w:lang w:val="en-GB"/>
          </w:rPr>
          <w:t>undoubtedly</w:t>
        </w:r>
      </w:ins>
      <w:r>
        <w:rPr>
          <w:rFonts w:ascii="Times New Roman" w:eastAsia="Times New Roman" w:hAnsi="Times New Roman" w:cs="Times New Roman"/>
          <w:sz w:val="24"/>
          <w:szCs w:val="24"/>
          <w:lang w:val="en-GB"/>
        </w:rPr>
        <w:t xml:space="preserve"> </w:t>
      </w:r>
      <w:del w:id="1297" w:author="Bori" w:date="2020-04-22T07:50:00Z">
        <w:r>
          <w:rPr>
            <w:rFonts w:ascii="Times New Roman" w:eastAsia="Times New Roman" w:hAnsi="Times New Roman" w:cs="Times New Roman"/>
            <w:sz w:val="24"/>
            <w:szCs w:val="24"/>
            <w:lang w:val="en-GB"/>
          </w:rPr>
          <w:delText xml:space="preserve">linked </w:delText>
        </w:r>
      </w:del>
      <w:ins w:id="1298" w:author="Bori" w:date="2020-04-22T07:50:00Z">
        <w:r>
          <w:rPr>
            <w:rFonts w:ascii="Times New Roman" w:eastAsia="Times New Roman" w:hAnsi="Times New Roman" w:cs="Times New Roman"/>
            <w:sz w:val="24"/>
            <w:szCs w:val="24"/>
            <w:lang w:val="en-GB"/>
          </w:rPr>
          <w:t xml:space="preserve">related </w:t>
        </w:r>
      </w:ins>
      <w:r>
        <w:rPr>
          <w:rFonts w:ascii="Times New Roman" w:eastAsia="Times New Roman" w:hAnsi="Times New Roman" w:cs="Times New Roman"/>
          <w:sz w:val="24"/>
          <w:szCs w:val="24"/>
          <w:lang w:val="en-GB"/>
        </w:rPr>
        <w:t xml:space="preserve">to the SFRY’s </w:t>
      </w:r>
      <w:del w:id="1299" w:author="Bori" w:date="2020-04-22T07:50:00Z">
        <w:r>
          <w:rPr>
            <w:rFonts w:ascii="Times New Roman" w:eastAsia="Times New Roman" w:hAnsi="Times New Roman" w:cs="Times New Roman"/>
            <w:sz w:val="24"/>
            <w:szCs w:val="24"/>
            <w:lang w:val="en-GB"/>
          </w:rPr>
          <w:delText xml:space="preserve">view </w:delText>
        </w:r>
      </w:del>
      <w:ins w:id="1300" w:author="Bori" w:date="2020-04-22T07:50:00Z">
        <w:r>
          <w:rPr>
            <w:rFonts w:ascii="Times New Roman" w:eastAsia="Times New Roman" w:hAnsi="Times New Roman" w:cs="Times New Roman"/>
            <w:sz w:val="24"/>
            <w:szCs w:val="24"/>
            <w:lang w:val="en-GB"/>
          </w:rPr>
          <w:t xml:space="preserve">outlook </w:t>
        </w:r>
      </w:ins>
      <w:r>
        <w:rPr>
          <w:rFonts w:ascii="Times New Roman" w:eastAsia="Times New Roman" w:hAnsi="Times New Roman" w:cs="Times New Roman"/>
          <w:sz w:val="24"/>
          <w:szCs w:val="24"/>
          <w:lang w:val="en-GB"/>
        </w:rPr>
        <w:t>on the Warsaw Pact’s invasion of the CSSR in 1968 and, in a broader manner, its security position as a country that bordered the two power blocs of the Cold War era</w:t>
      </w:r>
      <w:ins w:id="1301" w:author="Bori" w:date="2020-04-22T07:51:00Z">
        <w:r>
          <w:rPr>
            <w:rFonts w:ascii="Times New Roman" w:eastAsia="Times New Roman" w:hAnsi="Times New Roman" w:cs="Times New Roman"/>
            <w:sz w:val="24"/>
            <w:szCs w:val="24"/>
            <w:lang w:val="en-GB"/>
          </w:rPr>
          <w:t xml:space="preserve"> –</w:t>
        </w:r>
      </w:ins>
      <w:del w:id="1302" w:author="Bori" w:date="2020-04-22T07:51:00Z">
        <w:r>
          <w:rPr>
            <w:rFonts w:ascii="Times New Roman" w:eastAsia="Times New Roman" w:hAnsi="Times New Roman" w:cs="Times New Roman"/>
            <w:sz w:val="24"/>
            <w:szCs w:val="24"/>
            <w:lang w:val="en-GB"/>
          </w:rPr>
          <w:delText>,</w:delText>
        </w:r>
      </w:del>
      <w:r>
        <w:rPr>
          <w:rFonts w:ascii="Times New Roman" w:eastAsia="Times New Roman" w:hAnsi="Times New Roman" w:cs="Times New Roman"/>
          <w:sz w:val="24"/>
          <w:szCs w:val="24"/>
          <w:lang w:val="en-GB"/>
        </w:rPr>
        <w:t xml:space="preserve"> were condemned. Among them were </w:t>
      </w:r>
      <w:ins w:id="1303" w:author="Bori" w:date="2020-04-22T07:51: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pleas</w:t>
      </w:r>
      <w:del w:id="1304" w:author="Bori" w:date="2020-04-22T07:52:00Z">
        <w:r>
          <w:rPr>
            <w:rFonts w:ascii="Times New Roman" w:eastAsia="Times New Roman" w:hAnsi="Times New Roman" w:cs="Times New Roman"/>
            <w:sz w:val="24"/>
            <w:szCs w:val="24"/>
            <w:lang w:val="en-GB"/>
          </w:rPr>
          <w:delText xml:space="preserve"> in the framework of the CSCE</w:delText>
        </w:r>
      </w:del>
      <w:r>
        <w:rPr>
          <w:rFonts w:ascii="Times New Roman" w:eastAsia="Times New Roman" w:hAnsi="Times New Roman" w:cs="Times New Roman"/>
          <w:sz w:val="24"/>
          <w:szCs w:val="24"/>
          <w:lang w:val="en-GB"/>
        </w:rPr>
        <w:t xml:space="preserve"> for </w:t>
      </w:r>
      <w:del w:id="1305" w:author="Bori" w:date="2020-04-22T07:52:00Z">
        <w:r>
          <w:rPr>
            <w:rFonts w:ascii="Times New Roman" w:eastAsia="Times New Roman" w:hAnsi="Times New Roman" w:cs="Times New Roman"/>
            <w:sz w:val="24"/>
            <w:szCs w:val="24"/>
            <w:lang w:val="en-GB"/>
          </w:rPr>
          <w:delText xml:space="preserve">a </w:delText>
        </w:r>
      </w:del>
      <w:ins w:id="1306" w:author="Bori" w:date="2020-04-22T07:52: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disclosure of defence budgets and the obliged announcement of troop movements</w:t>
      </w:r>
      <w:ins w:id="1307" w:author="Bori" w:date="2020-04-22T07:52:00Z">
        <w:r>
          <w:rPr>
            <w:rFonts w:ascii="Times New Roman" w:eastAsia="Times New Roman" w:hAnsi="Times New Roman" w:cs="Times New Roman"/>
            <w:sz w:val="24"/>
            <w:szCs w:val="24"/>
            <w:lang w:val="en-GB"/>
          </w:rPr>
          <w:t>, made in the framework of the CSCE</w:t>
        </w:r>
      </w:ins>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57"/>
      </w:r>
      <w:r>
        <w:rPr>
          <w:rFonts w:ascii="Times New Roman" w:eastAsia="Times New Roman" w:hAnsi="Times New Roman" w:cs="Times New Roman"/>
          <w:sz w:val="24"/>
          <w:szCs w:val="24"/>
          <w:lang w:val="en-GB"/>
        </w:rPr>
        <w:t xml:space="preserve"> However, that very same framework and the all-</w:t>
      </w:r>
      <w:ins w:id="1311" w:author="Bori" w:date="2020-04-22T08:19:00Z">
        <w:r>
          <w:rPr>
            <w:rFonts w:ascii="Times New Roman" w:eastAsia="Times New Roman" w:hAnsi="Times New Roman" w:cs="Times New Roman"/>
            <w:sz w:val="24"/>
            <w:szCs w:val="24"/>
            <w:lang w:val="en-GB"/>
          </w:rPr>
          <w:t>a</w:t>
        </w:r>
      </w:ins>
      <w:r>
        <w:rPr>
          <w:rFonts w:ascii="Times New Roman" w:eastAsia="Times New Roman" w:hAnsi="Times New Roman" w:cs="Times New Roman"/>
          <w:sz w:val="24"/>
          <w:szCs w:val="24"/>
          <w:lang w:val="en-GB"/>
        </w:rPr>
        <w:t>round détente process were part</w:t>
      </w:r>
      <w:ins w:id="1312" w:author="Bori" w:date="2020-04-22T07:52: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 xml:space="preserve"> of </w:t>
      </w:r>
      <w:del w:id="1313" w:author="Bori" w:date="2020-04-22T07:53:00Z">
        <w:r>
          <w:rPr>
            <w:rFonts w:ascii="Times New Roman" w:eastAsia="Times New Roman" w:hAnsi="Times New Roman" w:cs="Times New Roman"/>
            <w:sz w:val="24"/>
            <w:szCs w:val="24"/>
            <w:lang w:val="en-GB"/>
          </w:rPr>
          <w:delText>a</w:delText>
        </w:r>
      </w:del>
      <w:ins w:id="1314" w:author="Bori" w:date="2020-04-22T07:53:00Z">
        <w:r>
          <w:rPr>
            <w:rFonts w:ascii="Times New Roman" w:eastAsia="Times New Roman" w:hAnsi="Times New Roman" w:cs="Times New Roman"/>
            <w:sz w:val="24"/>
            <w:szCs w:val="24"/>
            <w:lang w:val="en-GB"/>
          </w:rPr>
          <w:t>the more</w:t>
        </w:r>
      </w:ins>
      <w:r>
        <w:rPr>
          <w:rFonts w:ascii="Times New Roman" w:eastAsia="Times New Roman" w:hAnsi="Times New Roman" w:cs="Times New Roman"/>
          <w:sz w:val="24"/>
          <w:szCs w:val="24"/>
          <w:lang w:val="en-GB"/>
        </w:rPr>
        <w:t xml:space="preserve"> </w:t>
      </w:r>
      <w:del w:id="1315" w:author="Bori" w:date="2020-04-22T07:52:00Z">
        <w:r>
          <w:rPr>
            <w:rFonts w:ascii="Times New Roman" w:eastAsia="Times New Roman" w:hAnsi="Times New Roman" w:cs="Times New Roman"/>
            <w:sz w:val="24"/>
            <w:szCs w:val="24"/>
            <w:lang w:val="en-GB"/>
          </w:rPr>
          <w:delText>wide-ranging</w:delText>
        </w:r>
      </w:del>
      <w:ins w:id="1316" w:author="Bori" w:date="2020-04-22T07:52:00Z">
        <w:r>
          <w:rPr>
            <w:rFonts w:ascii="Times New Roman" w:eastAsia="Times New Roman" w:hAnsi="Times New Roman" w:cs="Times New Roman"/>
            <w:sz w:val="24"/>
            <w:szCs w:val="24"/>
            <w:lang w:val="en-GB"/>
          </w:rPr>
          <w:t>f</w:t>
        </w:r>
      </w:ins>
      <w:ins w:id="1317" w:author="Bori" w:date="2020-04-22T07:53:00Z">
        <w:r>
          <w:rPr>
            <w:rFonts w:ascii="Times New Roman" w:eastAsia="Times New Roman" w:hAnsi="Times New Roman" w:cs="Times New Roman"/>
            <w:sz w:val="24"/>
            <w:szCs w:val="24"/>
            <w:lang w:val="en-GB"/>
          </w:rPr>
          <w:t>ar-reaching</w:t>
        </w:r>
      </w:ins>
      <w:r>
        <w:rPr>
          <w:rFonts w:ascii="Times New Roman" w:eastAsia="Times New Roman" w:hAnsi="Times New Roman" w:cs="Times New Roman"/>
          <w:sz w:val="24"/>
          <w:szCs w:val="24"/>
          <w:lang w:val="en-GB"/>
        </w:rPr>
        <w:t xml:space="preserve"> development</w:t>
      </w:r>
      <w:ins w:id="1318" w:author="Bori" w:date="2020-04-22T07:53: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 xml:space="preserve"> </w:t>
      </w:r>
      <w:del w:id="1319" w:author="Bori" w:date="2020-04-22T07:53:00Z">
        <w:r>
          <w:rPr>
            <w:rFonts w:ascii="Times New Roman" w:eastAsia="Times New Roman" w:hAnsi="Times New Roman" w:cs="Times New Roman"/>
            <w:sz w:val="24"/>
            <w:szCs w:val="24"/>
            <w:lang w:val="en-GB"/>
          </w:rPr>
          <w:delText xml:space="preserve">in </w:delText>
        </w:r>
      </w:del>
      <w:ins w:id="1320" w:author="Bori" w:date="2020-04-22T07:53:00Z">
        <w:r>
          <w:rPr>
            <w:rFonts w:ascii="Times New Roman" w:eastAsia="Times New Roman" w:hAnsi="Times New Roman" w:cs="Times New Roman"/>
            <w:sz w:val="24"/>
            <w:szCs w:val="24"/>
            <w:lang w:val="en-GB"/>
          </w:rPr>
          <w:t xml:space="preserve">during </w:t>
        </w:r>
      </w:ins>
      <w:r>
        <w:rPr>
          <w:rFonts w:ascii="Times New Roman" w:eastAsia="Times New Roman" w:hAnsi="Times New Roman" w:cs="Times New Roman"/>
          <w:sz w:val="24"/>
          <w:szCs w:val="24"/>
          <w:lang w:val="en-GB"/>
        </w:rPr>
        <w:t xml:space="preserve">which the SFRY and GDR </w:t>
      </w:r>
      <w:del w:id="1321" w:author="Bori" w:date="2020-04-22T07:53:00Z">
        <w:r>
          <w:rPr>
            <w:rFonts w:ascii="Times New Roman" w:eastAsia="Times New Roman" w:hAnsi="Times New Roman" w:cs="Times New Roman"/>
            <w:sz w:val="24"/>
            <w:szCs w:val="24"/>
            <w:lang w:val="en-GB"/>
          </w:rPr>
          <w:delText xml:space="preserve">got </w:delText>
        </w:r>
      </w:del>
      <w:ins w:id="1322" w:author="Bori" w:date="2020-04-22T07:53:00Z">
        <w:r>
          <w:rPr>
            <w:rFonts w:ascii="Times New Roman" w:eastAsia="Times New Roman" w:hAnsi="Times New Roman" w:cs="Times New Roman"/>
            <w:sz w:val="24"/>
            <w:szCs w:val="24"/>
            <w:lang w:val="en-GB"/>
          </w:rPr>
          <w:t xml:space="preserve">became </w:t>
        </w:r>
      </w:ins>
      <w:r>
        <w:rPr>
          <w:rFonts w:ascii="Times New Roman" w:eastAsia="Times New Roman" w:hAnsi="Times New Roman" w:cs="Times New Roman"/>
          <w:sz w:val="24"/>
          <w:szCs w:val="24"/>
          <w:lang w:val="en-GB"/>
        </w:rPr>
        <w:t xml:space="preserve">more entangled with each other. </w:t>
      </w:r>
    </w:p>
    <w:p w14:paraId="25681DBB"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this article has highlighted, </w:t>
      </w:r>
      <w:ins w:id="1323" w:author="Bori" w:date="2020-04-22T07:54:00Z">
        <w:r>
          <w:rPr>
            <w:rFonts w:ascii="Times New Roman" w:eastAsia="Times New Roman" w:hAnsi="Times New Roman" w:cs="Times New Roman"/>
            <w:sz w:val="24"/>
            <w:szCs w:val="24"/>
            <w:lang w:val="en-GB"/>
          </w:rPr>
          <w:t xml:space="preserve">during the 1968–1974 period, </w:t>
        </w:r>
      </w:ins>
      <w:r>
        <w:rPr>
          <w:rFonts w:ascii="Times New Roman" w:eastAsia="Times New Roman" w:hAnsi="Times New Roman" w:cs="Times New Roman"/>
          <w:sz w:val="24"/>
          <w:szCs w:val="24"/>
          <w:lang w:val="en-GB"/>
        </w:rPr>
        <w:t>the Yugoslav</w:t>
      </w:r>
      <w:del w:id="1324" w:author="Bori" w:date="2020-04-22T07:54:00Z">
        <w:r>
          <w:rPr>
            <w:rFonts w:ascii="Times New Roman" w:eastAsia="Times New Roman" w:hAnsi="Times New Roman" w:cs="Times New Roman"/>
            <w:sz w:val="24"/>
            <w:szCs w:val="24"/>
            <w:lang w:val="en-GB"/>
          </w:rPr>
          <w:delText>-</w:delText>
        </w:r>
      </w:del>
      <w:ins w:id="1325" w:author="Bori" w:date="2020-04-22T07:54: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economic contacts were </w:t>
      </w:r>
      <w:ins w:id="1326" w:author="Bori" w:date="2020-04-22T07:54:00Z">
        <w:r>
          <w:rPr>
            <w:rFonts w:ascii="Times New Roman" w:eastAsia="Times New Roman" w:hAnsi="Times New Roman" w:cs="Times New Roman"/>
            <w:sz w:val="24"/>
            <w:szCs w:val="24"/>
            <w:lang w:val="en-GB"/>
          </w:rPr>
          <w:t xml:space="preserve">strengthened </w:t>
        </w:r>
      </w:ins>
      <w:r>
        <w:rPr>
          <w:rFonts w:ascii="Times New Roman" w:eastAsia="Times New Roman" w:hAnsi="Times New Roman" w:cs="Times New Roman"/>
          <w:sz w:val="24"/>
          <w:szCs w:val="24"/>
          <w:lang w:val="en-GB"/>
        </w:rPr>
        <w:t>in a variety of ways</w:t>
      </w:r>
      <w:del w:id="1327" w:author="Bori" w:date="2020-04-22T07:54:00Z">
        <w:r>
          <w:rPr>
            <w:rFonts w:ascii="Times New Roman" w:eastAsia="Times New Roman" w:hAnsi="Times New Roman" w:cs="Times New Roman"/>
            <w:sz w:val="24"/>
            <w:szCs w:val="24"/>
            <w:lang w:val="en-GB"/>
          </w:rPr>
          <w:delText xml:space="preserve"> strengthened in the period 1968-1974</w:delText>
        </w:r>
      </w:del>
      <w:r>
        <w:rPr>
          <w:rFonts w:ascii="Times New Roman" w:eastAsia="Times New Roman" w:hAnsi="Times New Roman" w:cs="Times New Roman"/>
          <w:sz w:val="24"/>
          <w:szCs w:val="24"/>
          <w:lang w:val="en-GB"/>
        </w:rPr>
        <w:t>. The special character of such affiliations was</w:t>
      </w:r>
      <w:ins w:id="1328" w:author="Bori" w:date="2020-04-22T07:55:00Z">
        <w:r>
          <w:rPr>
            <w:rFonts w:ascii="Times New Roman" w:eastAsia="Times New Roman" w:hAnsi="Times New Roman" w:cs="Times New Roman"/>
            <w:sz w:val="24"/>
            <w:szCs w:val="24"/>
            <w:lang w:val="en-GB"/>
          </w:rPr>
          <w:t xml:space="preserve"> evident</w:t>
        </w:r>
      </w:ins>
      <w:r>
        <w:rPr>
          <w:rFonts w:ascii="Times New Roman" w:eastAsia="Times New Roman" w:hAnsi="Times New Roman" w:cs="Times New Roman"/>
          <w:sz w:val="24"/>
          <w:szCs w:val="24"/>
          <w:lang w:val="en-GB"/>
        </w:rPr>
        <w:t xml:space="preserve"> also in November 1974</w:t>
      </w:r>
      <w:del w:id="1329" w:author="Bori" w:date="2020-04-22T07:55:00Z">
        <w:r>
          <w:rPr>
            <w:rFonts w:ascii="Times New Roman" w:eastAsia="Times New Roman" w:hAnsi="Times New Roman" w:cs="Times New Roman"/>
            <w:sz w:val="24"/>
            <w:szCs w:val="24"/>
            <w:lang w:val="en-GB"/>
          </w:rPr>
          <w:delText xml:space="preserve"> evident</w:delText>
        </w:r>
      </w:del>
      <w:r>
        <w:rPr>
          <w:rFonts w:ascii="Times New Roman" w:eastAsia="Times New Roman" w:hAnsi="Times New Roman" w:cs="Times New Roman"/>
          <w:sz w:val="24"/>
          <w:szCs w:val="24"/>
          <w:lang w:val="en-GB"/>
        </w:rPr>
        <w:t xml:space="preserve">. During the month </w:t>
      </w:r>
      <w:del w:id="1330" w:author="Bori" w:date="2020-04-22T07:55:00Z">
        <w:r>
          <w:rPr>
            <w:rFonts w:ascii="Times New Roman" w:eastAsia="Times New Roman" w:hAnsi="Times New Roman" w:cs="Times New Roman"/>
            <w:sz w:val="24"/>
            <w:szCs w:val="24"/>
            <w:lang w:val="en-GB"/>
          </w:rPr>
          <w:delText xml:space="preserve">in </w:delText>
        </w:r>
      </w:del>
      <w:ins w:id="1331" w:author="Bori" w:date="2020-04-22T07:55:00Z">
        <w:r>
          <w:rPr>
            <w:rFonts w:ascii="Times New Roman" w:eastAsia="Times New Roman" w:hAnsi="Times New Roman" w:cs="Times New Roman"/>
            <w:sz w:val="24"/>
            <w:szCs w:val="24"/>
            <w:lang w:val="en-GB"/>
          </w:rPr>
          <w:t>when</w:t>
        </w:r>
      </w:ins>
      <w:del w:id="1332" w:author="Bori" w:date="2020-04-22T07:55:00Z">
        <w:r>
          <w:rPr>
            <w:rFonts w:ascii="Times New Roman" w:eastAsia="Times New Roman" w:hAnsi="Times New Roman" w:cs="Times New Roman"/>
            <w:sz w:val="24"/>
            <w:szCs w:val="24"/>
            <w:lang w:val="en-GB"/>
          </w:rPr>
          <w:delText>which</w:delText>
        </w:r>
      </w:del>
      <w:r>
        <w:rPr>
          <w:rFonts w:ascii="Times New Roman" w:eastAsia="Times New Roman" w:hAnsi="Times New Roman" w:cs="Times New Roman"/>
          <w:sz w:val="24"/>
          <w:szCs w:val="24"/>
          <w:lang w:val="en-GB"/>
        </w:rPr>
        <w:t xml:space="preserve"> Tito visited the GDR, a long-term cooperation agreement between the electrical goods manufacturer Gorenje (Velenje, Slovenia) and the GDR was concluded. Following the language used in East German policy documents, it was an agreement between</w:t>
      </w:r>
      <w:ins w:id="1333" w:author="Bori" w:date="2020-04-22T07:58:00Z">
        <w:r>
          <w:rPr>
            <w:rFonts w:ascii="Times New Roman" w:eastAsia="Times New Roman" w:hAnsi="Times New Roman" w:cs="Times New Roman"/>
            <w:sz w:val="24"/>
            <w:szCs w:val="24"/>
            <w:lang w:val="en-GB"/>
          </w:rPr>
          <w:t>, on the one hand,</w:t>
        </w:r>
      </w:ins>
      <w:r>
        <w:rPr>
          <w:rFonts w:ascii="Times New Roman" w:eastAsia="Times New Roman" w:hAnsi="Times New Roman" w:cs="Times New Roman"/>
          <w:sz w:val="24"/>
          <w:szCs w:val="24"/>
          <w:lang w:val="en-GB"/>
        </w:rPr>
        <w:t xml:space="preserve"> </w:t>
      </w:r>
      <w:del w:id="1334" w:author="Bori" w:date="2020-04-22T07:57:00Z">
        <w:r>
          <w:rPr>
            <w:rFonts w:ascii="Times New Roman" w:eastAsia="Times New Roman" w:hAnsi="Times New Roman" w:cs="Times New Roman"/>
            <w:sz w:val="24"/>
            <w:szCs w:val="24"/>
            <w:lang w:val="en-GB"/>
          </w:rPr>
          <w:delText xml:space="preserve">on the one hand </w:delText>
        </w:r>
      </w:del>
      <w:r>
        <w:rPr>
          <w:rFonts w:ascii="Times New Roman" w:eastAsia="Times New Roman" w:hAnsi="Times New Roman" w:cs="Times New Roman"/>
          <w:sz w:val="24"/>
          <w:szCs w:val="24"/>
          <w:lang w:val="en-GB"/>
        </w:rPr>
        <w:t xml:space="preserve">the East German Ministry of Foreign Trade and </w:t>
      </w:r>
      <w:ins w:id="1335" w:author="Bori" w:date="2020-04-22T07:5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SPK,</w:t>
      </w:r>
      <w:ins w:id="1336" w:author="Bori" w:date="2020-04-22T07:57:00Z">
        <w:r>
          <w:rPr>
            <w:rFonts w:ascii="Times New Roman" w:eastAsia="Times New Roman" w:hAnsi="Times New Roman" w:cs="Times New Roman"/>
            <w:sz w:val="24"/>
            <w:szCs w:val="24"/>
            <w:lang w:val="en-GB"/>
          </w:rPr>
          <w:t xml:space="preserve"> </w:t>
        </w:r>
      </w:ins>
      <w:ins w:id="1337" w:author="Bori" w:date="2020-04-22T07:59:00Z">
        <w:r>
          <w:rPr>
            <w:rFonts w:ascii="Times New Roman" w:eastAsia="Times New Roman" w:hAnsi="Times New Roman" w:cs="Times New Roman"/>
            <w:sz w:val="24"/>
            <w:szCs w:val="24"/>
            <w:lang w:val="en-GB"/>
          </w:rPr>
          <w:t xml:space="preserve">and, </w:t>
        </w:r>
      </w:ins>
      <w:ins w:id="1338" w:author="Bori" w:date="2020-04-22T07:57:00Z">
        <w:r>
          <w:rPr>
            <w:rFonts w:ascii="Times New Roman" w:eastAsia="Times New Roman" w:hAnsi="Times New Roman" w:cs="Times New Roman"/>
            <w:sz w:val="24"/>
            <w:szCs w:val="24"/>
            <w:lang w:val="en-GB"/>
          </w:rPr>
          <w:t xml:space="preserve">on the </w:t>
        </w:r>
      </w:ins>
      <w:ins w:id="1339" w:author="Bori" w:date="2020-04-22T07:59:00Z">
        <w:r>
          <w:rPr>
            <w:rFonts w:ascii="Times New Roman" w:eastAsia="Times New Roman" w:hAnsi="Times New Roman" w:cs="Times New Roman"/>
            <w:sz w:val="24"/>
            <w:szCs w:val="24"/>
            <w:lang w:val="en-GB"/>
          </w:rPr>
          <w:t>other</w:t>
        </w:r>
      </w:ins>
      <w:ins w:id="1340" w:author="Bori" w:date="2020-04-22T07:57:00Z">
        <w:r>
          <w:rPr>
            <w:rFonts w:ascii="Times New Roman" w:eastAsia="Times New Roman" w:hAnsi="Times New Roman" w:cs="Times New Roman"/>
            <w:sz w:val="24"/>
            <w:szCs w:val="24"/>
            <w:lang w:val="en-GB"/>
          </w:rPr>
          <w:t xml:space="preserve"> hand,</w:t>
        </w:r>
      </w:ins>
      <w:r>
        <w:rPr>
          <w:rFonts w:ascii="Times New Roman" w:eastAsia="Times New Roman" w:hAnsi="Times New Roman" w:cs="Times New Roman"/>
          <w:sz w:val="24"/>
          <w:szCs w:val="24"/>
          <w:lang w:val="en-GB"/>
        </w:rPr>
        <w:t xml:space="preserve"> </w:t>
      </w:r>
      <w:ins w:id="1341" w:author="Bori" w:date="2020-04-22T07:59:00Z">
        <w:r>
          <w:rPr>
            <w:rFonts w:ascii="Times New Roman" w:eastAsia="Times New Roman" w:hAnsi="Times New Roman" w:cs="Times New Roman"/>
            <w:sz w:val="24"/>
            <w:szCs w:val="24"/>
            <w:lang w:val="en-GB"/>
          </w:rPr>
          <w:t xml:space="preserve">the director of </w:t>
        </w:r>
      </w:ins>
      <w:del w:id="1342" w:author="Bori" w:date="2020-04-22T07:59:00Z">
        <w:r>
          <w:rPr>
            <w:rFonts w:ascii="Times New Roman" w:eastAsia="Times New Roman" w:hAnsi="Times New Roman" w:cs="Times New Roman"/>
            <w:sz w:val="24"/>
            <w:szCs w:val="24"/>
            <w:lang w:val="en-GB"/>
          </w:rPr>
          <w:delText xml:space="preserve">and </w:delText>
        </w:r>
      </w:del>
      <w:del w:id="1343" w:author="Bori" w:date="2020-04-22T07:58:00Z">
        <w:r>
          <w:rPr>
            <w:rFonts w:ascii="Times New Roman" w:eastAsia="Times New Roman" w:hAnsi="Times New Roman" w:cs="Times New Roman"/>
            <w:sz w:val="24"/>
            <w:szCs w:val="24"/>
            <w:lang w:val="en-GB"/>
          </w:rPr>
          <w:delText xml:space="preserve">on the other </w:delText>
        </w:r>
      </w:del>
      <w:r>
        <w:rPr>
          <w:rFonts w:ascii="Times New Roman" w:eastAsia="Times New Roman" w:hAnsi="Times New Roman" w:cs="Times New Roman"/>
          <w:sz w:val="24"/>
          <w:szCs w:val="24"/>
          <w:lang w:val="en-GB"/>
        </w:rPr>
        <w:t>Gorenje</w:t>
      </w:r>
      <w:del w:id="1344" w:author="Bori" w:date="2020-04-22T08:00:00Z">
        <w:r>
          <w:rPr>
            <w:rFonts w:ascii="Times New Roman" w:eastAsia="Times New Roman" w:hAnsi="Times New Roman" w:cs="Times New Roman"/>
            <w:sz w:val="24"/>
            <w:szCs w:val="24"/>
            <w:lang w:val="en-GB"/>
          </w:rPr>
          <w:delText>’s director</w:delText>
        </w:r>
      </w:del>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58"/>
      </w:r>
      <w:r>
        <w:rPr>
          <w:rFonts w:ascii="Times New Roman" w:eastAsia="Times New Roman" w:hAnsi="Times New Roman" w:cs="Times New Roman"/>
          <w:sz w:val="24"/>
          <w:szCs w:val="24"/>
          <w:lang w:val="en-GB"/>
        </w:rPr>
        <w:t xml:space="preserve"> The more decentralised Yugoslav economy, </w:t>
      </w:r>
      <w:del w:id="1347" w:author="Bori" w:date="2020-04-22T08:04:00Z">
        <w:r>
          <w:rPr>
            <w:rFonts w:ascii="Times New Roman" w:eastAsia="Times New Roman" w:hAnsi="Times New Roman" w:cs="Times New Roman"/>
            <w:sz w:val="24"/>
            <w:szCs w:val="24"/>
            <w:lang w:val="en-GB"/>
          </w:rPr>
          <w:delText>in which</w:delText>
        </w:r>
      </w:del>
      <w:ins w:id="1348" w:author="Bori" w:date="2020-04-22T08:04:00Z">
        <w:r>
          <w:rPr>
            <w:rFonts w:ascii="Times New Roman" w:eastAsia="Times New Roman" w:hAnsi="Times New Roman" w:cs="Times New Roman"/>
            <w:sz w:val="24"/>
            <w:szCs w:val="24"/>
            <w:lang w:val="en-GB"/>
          </w:rPr>
          <w:t>where</w:t>
        </w:r>
      </w:ins>
      <w:r>
        <w:rPr>
          <w:rFonts w:ascii="Times New Roman" w:eastAsia="Times New Roman" w:hAnsi="Times New Roman" w:cs="Times New Roman"/>
          <w:sz w:val="24"/>
          <w:szCs w:val="24"/>
          <w:lang w:val="en-GB"/>
        </w:rPr>
        <w:t xml:space="preserve"> the directors of companies were enabled to contribute to the creation of </w:t>
      </w:r>
      <w:del w:id="1349" w:author="Bori" w:date="2020-04-22T08:01: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economic ties that were</w:t>
      </w:r>
      <w:ins w:id="1350" w:author="Bori" w:date="2020-04-22T08:04:00Z">
        <w:r>
          <w:rPr>
            <w:rFonts w:ascii="Times New Roman" w:eastAsia="Times New Roman" w:hAnsi="Times New Roman" w:cs="Times New Roman"/>
            <w:sz w:val="24"/>
            <w:szCs w:val="24"/>
            <w:lang w:val="en-GB"/>
          </w:rPr>
          <w:t xml:space="preserve">, in </w:t>
        </w:r>
      </w:ins>
      <w:ins w:id="1351" w:author="Bori" w:date="2020-04-22T08:05:00Z">
        <w:r>
          <w:rPr>
            <w:rFonts w:ascii="Times New Roman" w:eastAsia="Times New Roman" w:hAnsi="Times New Roman" w:cs="Times New Roman"/>
            <w:sz w:val="24"/>
            <w:szCs w:val="24"/>
            <w:lang w:val="en-GB"/>
          </w:rPr>
          <w:t xml:space="preserve">the </w:t>
        </w:r>
      </w:ins>
      <w:ins w:id="1352" w:author="Bori" w:date="2020-04-22T08:04:00Z">
        <w:r>
          <w:rPr>
            <w:rFonts w:ascii="Times New Roman" w:eastAsia="Times New Roman" w:hAnsi="Times New Roman" w:cs="Times New Roman"/>
            <w:sz w:val="24"/>
            <w:szCs w:val="24"/>
            <w:lang w:val="en-GB"/>
          </w:rPr>
          <w:t xml:space="preserve">case of </w:t>
        </w:r>
      </w:ins>
      <w:ins w:id="1353" w:author="Bori" w:date="2020-04-22T08:05:00Z">
        <w:r>
          <w:rPr>
            <w:rFonts w:ascii="Times New Roman" w:eastAsia="Times New Roman" w:hAnsi="Times New Roman" w:cs="Times New Roman"/>
            <w:sz w:val="24"/>
            <w:szCs w:val="24"/>
            <w:lang w:val="en-GB"/>
          </w:rPr>
          <w:t xml:space="preserve">the </w:t>
        </w:r>
      </w:ins>
      <w:ins w:id="1354" w:author="Bori" w:date="2020-04-22T08:04:00Z">
        <w:r>
          <w:rPr>
            <w:rFonts w:ascii="Times New Roman" w:eastAsia="Times New Roman" w:hAnsi="Times New Roman" w:cs="Times New Roman"/>
            <w:sz w:val="24"/>
            <w:szCs w:val="24"/>
            <w:lang w:val="en-GB"/>
          </w:rPr>
          <w:t>cooperation with the GDR,</w:t>
        </w:r>
      </w:ins>
      <w:r>
        <w:rPr>
          <w:rFonts w:ascii="Times New Roman" w:eastAsia="Times New Roman" w:hAnsi="Times New Roman" w:cs="Times New Roman"/>
          <w:sz w:val="24"/>
          <w:szCs w:val="24"/>
          <w:lang w:val="en-GB"/>
        </w:rPr>
        <w:t xml:space="preserve"> </w:t>
      </w:r>
      <w:del w:id="1355" w:author="Bori" w:date="2020-04-22T08:05:00Z">
        <w:r>
          <w:rPr>
            <w:rFonts w:ascii="Times New Roman" w:eastAsia="Times New Roman" w:hAnsi="Times New Roman" w:cs="Times New Roman"/>
            <w:sz w:val="24"/>
            <w:szCs w:val="24"/>
            <w:lang w:val="en-GB"/>
          </w:rPr>
          <w:delText xml:space="preserve">shaped </w:delText>
        </w:r>
      </w:del>
      <w:ins w:id="1356" w:author="Bori" w:date="2020-04-22T08:05:00Z">
        <w:r>
          <w:rPr>
            <w:rFonts w:ascii="Times New Roman" w:eastAsia="Times New Roman" w:hAnsi="Times New Roman" w:cs="Times New Roman"/>
            <w:sz w:val="24"/>
            <w:szCs w:val="24"/>
            <w:lang w:val="en-GB"/>
          </w:rPr>
          <w:t xml:space="preserve">established </w:t>
        </w:r>
      </w:ins>
      <w:r>
        <w:rPr>
          <w:rFonts w:ascii="Times New Roman" w:eastAsia="Times New Roman" w:hAnsi="Times New Roman" w:cs="Times New Roman"/>
          <w:sz w:val="24"/>
          <w:szCs w:val="24"/>
          <w:lang w:val="en-GB"/>
        </w:rPr>
        <w:t xml:space="preserve">in close </w:t>
      </w:r>
      <w:del w:id="1357" w:author="Bori" w:date="2020-04-22T08:05:00Z">
        <w:r>
          <w:rPr>
            <w:rFonts w:ascii="Times New Roman" w:eastAsia="Times New Roman" w:hAnsi="Times New Roman" w:cs="Times New Roman"/>
            <w:sz w:val="24"/>
            <w:szCs w:val="24"/>
            <w:lang w:val="en-GB"/>
          </w:rPr>
          <w:delText xml:space="preserve">concordance </w:delText>
        </w:r>
      </w:del>
      <w:ins w:id="1358" w:author="Bori" w:date="2020-04-22T08:05:00Z">
        <w:r>
          <w:rPr>
            <w:rFonts w:ascii="Times New Roman" w:eastAsia="Times New Roman" w:hAnsi="Times New Roman" w:cs="Times New Roman"/>
            <w:sz w:val="24"/>
            <w:szCs w:val="24"/>
            <w:lang w:val="en-GB"/>
          </w:rPr>
          <w:t xml:space="preserve">cooperation </w:t>
        </w:r>
      </w:ins>
      <w:r>
        <w:rPr>
          <w:rFonts w:ascii="Times New Roman" w:eastAsia="Times New Roman" w:hAnsi="Times New Roman" w:cs="Times New Roman"/>
          <w:sz w:val="24"/>
          <w:szCs w:val="24"/>
          <w:lang w:val="en-GB"/>
        </w:rPr>
        <w:t>with</w:t>
      </w:r>
      <w:ins w:id="1359" w:author="Bori" w:date="2020-04-22T08:05:00Z">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lastRenderedPageBreak/>
          <w:t>the</w:t>
        </w:r>
      </w:ins>
      <w:del w:id="1360" w:author="Bori" w:date="2020-04-22T08:04:00Z">
        <w:r>
          <w:rPr>
            <w:rFonts w:ascii="Times New Roman" w:eastAsia="Times New Roman" w:hAnsi="Times New Roman" w:cs="Times New Roman"/>
            <w:sz w:val="24"/>
            <w:szCs w:val="24"/>
            <w:lang w:val="en-GB"/>
          </w:rPr>
          <w:delText>, in case of cooperation with the GDR,</w:delText>
        </w:r>
      </w:del>
      <w:r>
        <w:rPr>
          <w:rFonts w:ascii="Times New Roman" w:eastAsia="Times New Roman" w:hAnsi="Times New Roman" w:cs="Times New Roman"/>
          <w:sz w:val="24"/>
          <w:szCs w:val="24"/>
          <w:lang w:val="en-GB"/>
        </w:rPr>
        <w:t xml:space="preserve"> representatives of </w:t>
      </w:r>
      <w:ins w:id="1361" w:author="Bori" w:date="2020-04-22T08:05: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East German bureaucratic bodies, underlines the following: actions </w:t>
      </w:r>
      <w:del w:id="1362" w:author="Bori" w:date="2020-04-22T08:06:00Z">
        <w:r>
          <w:rPr>
            <w:rFonts w:ascii="Times New Roman" w:eastAsia="Times New Roman" w:hAnsi="Times New Roman" w:cs="Times New Roman"/>
            <w:sz w:val="24"/>
            <w:szCs w:val="24"/>
            <w:lang w:val="en-GB"/>
          </w:rPr>
          <w:delText xml:space="preserve">– </w:delText>
        </w:r>
      </w:del>
      <w:r>
        <w:rPr>
          <w:rFonts w:ascii="Times New Roman" w:eastAsia="Times New Roman" w:hAnsi="Times New Roman" w:cs="Times New Roman"/>
          <w:sz w:val="24"/>
          <w:szCs w:val="24"/>
          <w:lang w:val="en-GB"/>
        </w:rPr>
        <w:t xml:space="preserve">and </w:t>
      </w:r>
      <w:ins w:id="1363" w:author="Bori" w:date="2020-04-22T08:06:00Z">
        <w:r>
          <w:rPr>
            <w:rFonts w:ascii="Times New Roman" w:eastAsia="Times New Roman" w:hAnsi="Times New Roman" w:cs="Times New Roman"/>
            <w:sz w:val="24"/>
            <w:szCs w:val="24"/>
            <w:lang w:val="en-GB"/>
          </w:rPr>
          <w:t xml:space="preserve">biographies (not included </w:t>
        </w:r>
      </w:ins>
      <w:r>
        <w:rPr>
          <w:rFonts w:ascii="Times New Roman" w:eastAsia="Times New Roman" w:hAnsi="Times New Roman" w:cs="Times New Roman"/>
          <w:sz w:val="24"/>
          <w:szCs w:val="24"/>
          <w:lang w:val="en-GB"/>
        </w:rPr>
        <w:t>in this article</w:t>
      </w:r>
      <w:del w:id="1364" w:author="Bori" w:date="2020-04-22T08:06:00Z">
        <w:r>
          <w:rPr>
            <w:rFonts w:ascii="Times New Roman" w:eastAsia="Times New Roman" w:hAnsi="Times New Roman" w:cs="Times New Roman"/>
            <w:sz w:val="24"/>
            <w:szCs w:val="24"/>
            <w:lang w:val="en-GB"/>
          </w:rPr>
          <w:delText xml:space="preserve"> hardly included biographies –</w:delText>
        </w:r>
      </w:del>
      <w:ins w:id="1365" w:author="Bori" w:date="2020-04-22T08:06: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of a variety of actors need to be taken into account when analysing </w:t>
      </w:r>
      <w:del w:id="1366" w:author="Bori" w:date="2020-04-22T08:07:00Z">
        <w:r>
          <w:rPr>
            <w:rFonts w:ascii="Times New Roman" w:eastAsia="Times New Roman" w:hAnsi="Times New Roman" w:cs="Times New Roman"/>
            <w:sz w:val="24"/>
            <w:szCs w:val="24"/>
            <w:lang w:val="en-GB"/>
          </w:rPr>
          <w:delText xml:space="preserve">the </w:delText>
        </w:r>
      </w:del>
      <w:r>
        <w:rPr>
          <w:rFonts w:ascii="Times New Roman" w:eastAsia="Times New Roman" w:hAnsi="Times New Roman" w:cs="Times New Roman"/>
          <w:sz w:val="24"/>
          <w:szCs w:val="24"/>
          <w:lang w:val="en-GB"/>
        </w:rPr>
        <w:t xml:space="preserve">contacts between two states and their inhabitants. </w:t>
      </w:r>
    </w:p>
    <w:p w14:paraId="2649664D" w14:textId="77777777" w:rsidR="0030355C" w:rsidRDefault="00C14605" w:rsidP="00EF4E7D">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Given the political crisis in the Yugoslav</w:t>
      </w:r>
      <w:del w:id="1367" w:author="Bori" w:date="2020-04-22T08:08:00Z">
        <w:r>
          <w:rPr>
            <w:rFonts w:ascii="Times New Roman" w:eastAsia="Times New Roman" w:hAnsi="Times New Roman" w:cs="Times New Roman"/>
            <w:sz w:val="24"/>
            <w:szCs w:val="24"/>
            <w:lang w:val="en-GB"/>
          </w:rPr>
          <w:delText>-</w:delText>
        </w:r>
      </w:del>
      <w:ins w:id="1368" w:author="Bori" w:date="2020-04-22T08:0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East German relations after the Warsaw Pact</w:t>
      </w:r>
      <w:ins w:id="1369" w:author="Bori" w:date="2020-04-22T08:08:00Z">
        <w:r>
          <w:rPr>
            <w:rFonts w:ascii="Times New Roman" w:eastAsia="Times New Roman" w:hAnsi="Times New Roman" w:cs="Times New Roman"/>
            <w:sz w:val="24"/>
            <w:szCs w:val="24"/>
            <w:lang w:val="en-GB"/>
          </w:rPr>
          <w:t>’s</w:t>
        </w:r>
      </w:ins>
      <w:r>
        <w:rPr>
          <w:rFonts w:ascii="Times New Roman" w:eastAsia="Times New Roman" w:hAnsi="Times New Roman" w:cs="Times New Roman"/>
          <w:sz w:val="24"/>
          <w:szCs w:val="24"/>
          <w:lang w:val="en-GB"/>
        </w:rPr>
        <w:t xml:space="preserve"> invasion of the CSSR, the intensification of </w:t>
      </w:r>
      <w:ins w:id="1370" w:author="Bori" w:date="2020-04-22T08:0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Yugoslav</w:t>
      </w:r>
      <w:del w:id="1371" w:author="Bori" w:date="2020-04-22T08:08:00Z">
        <w:r>
          <w:rPr>
            <w:rFonts w:ascii="Times New Roman" w:eastAsia="Times New Roman" w:hAnsi="Times New Roman" w:cs="Times New Roman"/>
            <w:sz w:val="24"/>
            <w:szCs w:val="24"/>
            <w:lang w:val="en-GB"/>
          </w:rPr>
          <w:delText>-</w:delText>
        </w:r>
      </w:del>
      <w:ins w:id="1372" w:author="Bori" w:date="2020-04-22T08:08: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economic cooperation in that period should not be interpreted as a clear-cut rapprochement between </w:t>
      </w:r>
      <w:ins w:id="1373" w:author="Bori" w:date="2020-04-22T08:0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and Eastern Bloc socialism, as became apparent by the SED’s generally successful attempts to prevent the establishment of transnational connections between </w:t>
      </w:r>
      <w:ins w:id="1374" w:author="Bori" w:date="2020-04-22T08:0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and East German citizens. </w:t>
      </w:r>
      <w:ins w:id="1375" w:author="Bori" w:date="2020-04-22T08:08:00Z">
        <w:r>
          <w:rPr>
            <w:rFonts w:ascii="Times New Roman" w:eastAsia="Times New Roman" w:hAnsi="Times New Roman" w:cs="Times New Roman"/>
            <w:sz w:val="24"/>
            <w:szCs w:val="24"/>
            <w:lang w:val="en-GB"/>
          </w:rPr>
          <w:t xml:space="preserve">However, </w:t>
        </w:r>
      </w:ins>
      <w:del w:id="1376" w:author="Bori" w:date="2020-04-22T08:08:00Z">
        <w:r>
          <w:rPr>
            <w:rFonts w:ascii="Times New Roman" w:eastAsia="Times New Roman" w:hAnsi="Times New Roman" w:cs="Times New Roman"/>
            <w:sz w:val="24"/>
            <w:szCs w:val="24"/>
            <w:lang w:val="en-GB"/>
          </w:rPr>
          <w:delText>A</w:delText>
        </w:r>
      </w:del>
      <w:ins w:id="1377" w:author="Bori" w:date="2020-04-22T08:08:00Z">
        <w:r>
          <w:rPr>
            <w:rFonts w:ascii="Times New Roman" w:eastAsia="Times New Roman" w:hAnsi="Times New Roman" w:cs="Times New Roman"/>
            <w:sz w:val="24"/>
            <w:szCs w:val="24"/>
            <w:lang w:val="en-GB"/>
          </w:rPr>
          <w:t>a</w:t>
        </w:r>
      </w:ins>
      <w:r>
        <w:rPr>
          <w:rFonts w:ascii="Times New Roman" w:eastAsia="Times New Roman" w:hAnsi="Times New Roman" w:cs="Times New Roman"/>
          <w:sz w:val="24"/>
          <w:szCs w:val="24"/>
          <w:lang w:val="en-GB"/>
        </w:rPr>
        <w:t xml:space="preserve"> purely top-down understanding of the foreign economic contacts of any state does </w:t>
      </w:r>
      <w:del w:id="1378" w:author="Bori" w:date="2020-04-22T08:09:00Z">
        <w:r>
          <w:rPr>
            <w:rFonts w:ascii="Times New Roman" w:eastAsia="Times New Roman" w:hAnsi="Times New Roman" w:cs="Times New Roman"/>
            <w:sz w:val="24"/>
            <w:szCs w:val="24"/>
            <w:lang w:val="en-GB"/>
          </w:rPr>
          <w:delText xml:space="preserve">however </w:delText>
        </w:r>
      </w:del>
      <w:r>
        <w:rPr>
          <w:rFonts w:ascii="Times New Roman" w:eastAsia="Times New Roman" w:hAnsi="Times New Roman" w:cs="Times New Roman"/>
          <w:sz w:val="24"/>
          <w:szCs w:val="24"/>
          <w:lang w:val="en-GB"/>
        </w:rPr>
        <w:t xml:space="preserve">not reflect </w:t>
      </w:r>
      <w:del w:id="1379" w:author="Bori" w:date="2020-04-22T08:09:00Z">
        <w:r>
          <w:rPr>
            <w:rFonts w:ascii="Times New Roman" w:eastAsia="Times New Roman" w:hAnsi="Times New Roman" w:cs="Times New Roman"/>
            <w:sz w:val="24"/>
            <w:szCs w:val="24"/>
            <w:lang w:val="en-GB"/>
          </w:rPr>
          <w:delText>‘</w:delText>
        </w:r>
      </w:del>
      <w:ins w:id="1380" w:author="Bori" w:date="2020-04-22T08:0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real</w:t>
      </w:r>
      <w:del w:id="1381" w:author="Bori" w:date="2020-04-22T08:09:00Z">
        <w:r>
          <w:rPr>
            <w:rFonts w:ascii="Times New Roman" w:eastAsia="Times New Roman" w:hAnsi="Times New Roman" w:cs="Times New Roman"/>
            <w:sz w:val="24"/>
            <w:szCs w:val="24"/>
            <w:lang w:val="en-GB"/>
          </w:rPr>
          <w:delText>’</w:delText>
        </w:r>
      </w:del>
      <w:ins w:id="1382" w:author="Bori" w:date="2020-04-22T08:0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events</w:t>
      </w:r>
      <w:del w:id="1383" w:author="Bori" w:date="2020-04-22T08:09:00Z">
        <w:r>
          <w:rPr>
            <w:rFonts w:ascii="Times New Roman" w:eastAsia="Times New Roman" w:hAnsi="Times New Roman" w:cs="Times New Roman"/>
            <w:sz w:val="24"/>
            <w:szCs w:val="24"/>
            <w:lang w:val="en-GB"/>
          </w:rPr>
          <w:delText>;</w:delText>
        </w:r>
      </w:del>
      <w:ins w:id="1384" w:author="Bori" w:date="2020-04-22T08:09: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del w:id="1385" w:author="Bori" w:date="2020-04-22T08:09:00Z">
        <w:r>
          <w:rPr>
            <w:rFonts w:ascii="Times New Roman" w:eastAsia="Times New Roman" w:hAnsi="Times New Roman" w:cs="Times New Roman"/>
            <w:sz w:val="24"/>
            <w:szCs w:val="24"/>
            <w:lang w:val="en-GB"/>
          </w:rPr>
          <w:delText xml:space="preserve">mostly lower-level East German officials were involved in establishing forms of cooperation with Yugoslav partners </w:delText>
        </w:r>
      </w:del>
      <w:r>
        <w:rPr>
          <w:rFonts w:ascii="Times New Roman" w:eastAsia="Times New Roman" w:hAnsi="Times New Roman" w:cs="Times New Roman"/>
          <w:sz w:val="24"/>
          <w:szCs w:val="24"/>
          <w:lang w:val="en-GB"/>
        </w:rPr>
        <w:t xml:space="preserve">in </w:t>
      </w:r>
      <w:del w:id="1386" w:author="Bori" w:date="2020-04-22T08:10:00Z">
        <w:r>
          <w:rPr>
            <w:rFonts w:ascii="Times New Roman" w:eastAsia="Times New Roman" w:hAnsi="Times New Roman" w:cs="Times New Roman"/>
            <w:sz w:val="24"/>
            <w:szCs w:val="24"/>
            <w:lang w:val="en-GB"/>
          </w:rPr>
          <w:delText>a</w:delText>
        </w:r>
      </w:del>
      <w:ins w:id="1387" w:author="Bori" w:date="2020-04-22T08:10:00Z">
        <w:r>
          <w:rPr>
            <w:rFonts w:ascii="Times New Roman" w:eastAsia="Times New Roman" w:hAnsi="Times New Roman" w:cs="Times New Roman"/>
            <w:sz w:val="24"/>
            <w:szCs w:val="24"/>
            <w:lang w:val="en-GB"/>
          </w:rPr>
          <w:t>the</w:t>
        </w:r>
      </w:ins>
      <w:r>
        <w:rPr>
          <w:rFonts w:ascii="Times New Roman" w:eastAsia="Times New Roman" w:hAnsi="Times New Roman" w:cs="Times New Roman"/>
          <w:sz w:val="24"/>
          <w:szCs w:val="24"/>
          <w:lang w:val="en-GB"/>
        </w:rPr>
        <w:t xml:space="preserve"> period </w:t>
      </w:r>
      <w:del w:id="1388" w:author="Bori" w:date="2020-04-22T08:10:00Z">
        <w:r>
          <w:rPr>
            <w:rFonts w:ascii="Times New Roman" w:eastAsia="Times New Roman" w:hAnsi="Times New Roman" w:cs="Times New Roman"/>
            <w:sz w:val="24"/>
            <w:szCs w:val="24"/>
            <w:lang w:val="en-GB"/>
          </w:rPr>
          <w:delText>in which</w:delText>
        </w:r>
      </w:del>
      <w:ins w:id="1389" w:author="Bori" w:date="2020-04-22T08:10:00Z">
        <w:r>
          <w:rPr>
            <w:rFonts w:ascii="Times New Roman" w:eastAsia="Times New Roman" w:hAnsi="Times New Roman" w:cs="Times New Roman"/>
            <w:sz w:val="24"/>
            <w:szCs w:val="24"/>
            <w:lang w:val="en-GB"/>
          </w:rPr>
          <w:t>when</w:t>
        </w:r>
      </w:ins>
      <w:r>
        <w:rPr>
          <w:rFonts w:ascii="Times New Roman" w:eastAsia="Times New Roman" w:hAnsi="Times New Roman" w:cs="Times New Roman"/>
          <w:sz w:val="24"/>
          <w:szCs w:val="24"/>
          <w:lang w:val="en-GB"/>
        </w:rPr>
        <w:t xml:space="preserve"> the leaderships of the two states avoided direct contacts with each other much more than </w:t>
      </w:r>
      <w:del w:id="1390" w:author="Bori" w:date="2020-04-22T08:10:00Z">
        <w:r>
          <w:rPr>
            <w:rFonts w:ascii="Times New Roman" w:eastAsia="Times New Roman" w:hAnsi="Times New Roman" w:cs="Times New Roman"/>
            <w:sz w:val="24"/>
            <w:szCs w:val="24"/>
            <w:lang w:val="en-GB"/>
          </w:rPr>
          <w:delText xml:space="preserve">was the case </w:delText>
        </w:r>
      </w:del>
      <w:r>
        <w:rPr>
          <w:rFonts w:ascii="Times New Roman" w:eastAsia="Times New Roman" w:hAnsi="Times New Roman" w:cs="Times New Roman"/>
          <w:sz w:val="24"/>
          <w:szCs w:val="24"/>
          <w:lang w:val="en-GB"/>
        </w:rPr>
        <w:t>before August 1968</w:t>
      </w:r>
      <w:ins w:id="1391" w:author="Bori" w:date="2020-04-22T08:10:00Z">
        <w:r>
          <w:rPr>
            <w:rFonts w:ascii="Times New Roman" w:eastAsia="Times New Roman" w:hAnsi="Times New Roman" w:cs="Times New Roman"/>
            <w:sz w:val="24"/>
            <w:szCs w:val="24"/>
            <w:lang w:val="en-GB"/>
          </w:rPr>
          <w:t xml:space="preserve">, </w:t>
        </w:r>
      </w:ins>
      <w:ins w:id="1392" w:author="Bori" w:date="2020-04-22T08:11:00Z">
        <w:r>
          <w:rPr>
            <w:rFonts w:ascii="Times New Roman" w:eastAsia="Times New Roman" w:hAnsi="Times New Roman" w:cs="Times New Roman"/>
            <w:sz w:val="24"/>
            <w:szCs w:val="24"/>
            <w:lang w:val="en-GB"/>
          </w:rPr>
          <w:t xml:space="preserve">mostly lower-level </w:t>
        </w:r>
      </w:ins>
      <w:ins w:id="1393" w:author="Bori" w:date="2020-04-22T08:10:00Z">
        <w:r>
          <w:rPr>
            <w:rFonts w:ascii="Times New Roman" w:eastAsia="Times New Roman" w:hAnsi="Times New Roman" w:cs="Times New Roman"/>
            <w:sz w:val="24"/>
            <w:szCs w:val="24"/>
            <w:lang w:val="en-GB"/>
          </w:rPr>
          <w:t xml:space="preserve">officials </w:t>
        </w:r>
      </w:ins>
      <w:ins w:id="1394" w:author="Bori" w:date="2020-04-22T08:11:00Z">
        <w:r>
          <w:rPr>
            <w:rFonts w:ascii="Times New Roman" w:eastAsia="Times New Roman" w:hAnsi="Times New Roman" w:cs="Times New Roman"/>
            <w:sz w:val="24"/>
            <w:szCs w:val="24"/>
            <w:lang w:val="en-GB"/>
          </w:rPr>
          <w:t xml:space="preserve">were </w:t>
        </w:r>
      </w:ins>
      <w:ins w:id="1395" w:author="Bori" w:date="2020-04-22T08:10:00Z">
        <w:r>
          <w:rPr>
            <w:rFonts w:ascii="Times New Roman" w:eastAsia="Times New Roman" w:hAnsi="Times New Roman" w:cs="Times New Roman"/>
            <w:sz w:val="24"/>
            <w:szCs w:val="24"/>
            <w:lang w:val="en-GB"/>
          </w:rPr>
          <w:t>involved in establishing the forms of cooperation with the Yugoslav partners</w:t>
        </w:r>
      </w:ins>
      <w:r>
        <w:rPr>
          <w:rFonts w:ascii="Times New Roman" w:eastAsia="Times New Roman" w:hAnsi="Times New Roman" w:cs="Times New Roman"/>
          <w:sz w:val="24"/>
          <w:szCs w:val="24"/>
          <w:lang w:val="en-GB"/>
        </w:rPr>
        <w:t xml:space="preserve">. With their </w:t>
      </w:r>
      <w:del w:id="1396" w:author="Bori" w:date="2020-04-22T08:11:00Z">
        <w:r>
          <w:rPr>
            <w:rFonts w:ascii="Times New Roman" w:eastAsia="Times New Roman" w:hAnsi="Times New Roman" w:cs="Times New Roman"/>
            <w:sz w:val="24"/>
            <w:szCs w:val="24"/>
            <w:lang w:val="en-GB"/>
          </w:rPr>
          <w:delText>work</w:delText>
        </w:r>
      </w:del>
      <w:ins w:id="1397" w:author="Bori" w:date="2020-04-22T08:11:00Z">
        <w:r>
          <w:rPr>
            <w:rFonts w:ascii="Times New Roman" w:eastAsia="Times New Roman" w:hAnsi="Times New Roman" w:cs="Times New Roman"/>
            <w:sz w:val="24"/>
            <w:szCs w:val="24"/>
            <w:lang w:val="en-GB"/>
          </w:rPr>
          <w:t>efforts</w:t>
        </w:r>
      </w:ins>
      <w:r>
        <w:rPr>
          <w:rFonts w:ascii="Times New Roman" w:eastAsia="Times New Roman" w:hAnsi="Times New Roman" w:cs="Times New Roman"/>
          <w:sz w:val="24"/>
          <w:szCs w:val="24"/>
          <w:lang w:val="en-GB"/>
        </w:rPr>
        <w:t xml:space="preserve">, these officials and </w:t>
      </w:r>
      <w:ins w:id="1398" w:author="Bori" w:date="2020-04-22T08:11: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Yugoslav non-state actors operated – undoubtedly with a certain level of approval </w:t>
      </w:r>
      <w:del w:id="1399" w:author="Bori" w:date="2020-04-22T08:12:00Z">
        <w:r>
          <w:rPr>
            <w:rFonts w:ascii="Times New Roman" w:eastAsia="Times New Roman" w:hAnsi="Times New Roman" w:cs="Times New Roman"/>
            <w:sz w:val="24"/>
            <w:szCs w:val="24"/>
            <w:lang w:val="en-GB"/>
          </w:rPr>
          <w:delText xml:space="preserve">of </w:delText>
        </w:r>
      </w:del>
      <w:ins w:id="1400" w:author="Bori" w:date="2020-04-22T08:12:00Z">
        <w:r>
          <w:rPr>
            <w:rFonts w:ascii="Times New Roman" w:eastAsia="Times New Roman" w:hAnsi="Times New Roman" w:cs="Times New Roman"/>
            <w:sz w:val="24"/>
            <w:szCs w:val="24"/>
            <w:lang w:val="en-GB"/>
          </w:rPr>
          <w:t xml:space="preserve">from </w:t>
        </w:r>
      </w:ins>
      <w:r>
        <w:rPr>
          <w:rFonts w:ascii="Times New Roman" w:eastAsia="Times New Roman" w:hAnsi="Times New Roman" w:cs="Times New Roman"/>
          <w:sz w:val="24"/>
          <w:szCs w:val="24"/>
          <w:lang w:val="en-GB"/>
        </w:rPr>
        <w:t>the</w:t>
      </w:r>
      <w:ins w:id="1401" w:author="Bori" w:date="2020-04-22T08:12:00Z">
        <w:r>
          <w:rPr>
            <w:rFonts w:ascii="Times New Roman" w:eastAsia="Times New Roman" w:hAnsi="Times New Roman" w:cs="Times New Roman"/>
            <w:sz w:val="24"/>
            <w:szCs w:val="24"/>
            <w:lang w:val="en-GB"/>
          </w:rPr>
          <w:t xml:space="preserve"> SED and</w:t>
        </w:r>
      </w:ins>
      <w:r>
        <w:rPr>
          <w:rFonts w:ascii="Times New Roman" w:eastAsia="Times New Roman" w:hAnsi="Times New Roman" w:cs="Times New Roman"/>
          <w:sz w:val="24"/>
          <w:szCs w:val="24"/>
          <w:lang w:val="en-GB"/>
        </w:rPr>
        <w:t xml:space="preserve"> SKJ</w:t>
      </w:r>
      <w:del w:id="1402" w:author="Bori" w:date="2020-04-22T08:12:00Z">
        <w:r>
          <w:rPr>
            <w:rFonts w:ascii="Times New Roman" w:eastAsia="Times New Roman" w:hAnsi="Times New Roman" w:cs="Times New Roman"/>
            <w:sz w:val="24"/>
            <w:szCs w:val="24"/>
            <w:lang w:val="en-GB"/>
          </w:rPr>
          <w:delText xml:space="preserve"> respectively SED</w:delText>
        </w:r>
      </w:del>
      <w:ins w:id="1403" w:author="Bori" w:date="2020-04-22T08:12:00Z">
        <w:r>
          <w:rPr>
            <w:rFonts w:ascii="Times New Roman" w:eastAsia="Times New Roman" w:hAnsi="Times New Roman" w:cs="Times New Roman"/>
            <w:sz w:val="24"/>
            <w:szCs w:val="24"/>
            <w:lang w:val="en-GB"/>
          </w:rPr>
          <w:t>, respectively</w:t>
        </w:r>
      </w:ins>
      <w:r>
        <w:rPr>
          <w:rFonts w:ascii="Times New Roman" w:eastAsia="Times New Roman" w:hAnsi="Times New Roman" w:cs="Times New Roman"/>
          <w:sz w:val="24"/>
          <w:szCs w:val="24"/>
          <w:lang w:val="en-GB"/>
        </w:rPr>
        <w:t xml:space="preserve"> – in line with the </w:t>
      </w:r>
      <w:del w:id="1404" w:author="Bori" w:date="2020-04-22T08:12:00Z">
        <w:r>
          <w:rPr>
            <w:rFonts w:ascii="Times New Roman" w:eastAsia="Times New Roman" w:hAnsi="Times New Roman" w:cs="Times New Roman"/>
            <w:sz w:val="24"/>
            <w:szCs w:val="24"/>
            <w:lang w:val="en-GB"/>
          </w:rPr>
          <w:delText xml:space="preserve">wider </w:delText>
        </w:r>
      </w:del>
      <w:ins w:id="1405" w:author="Bori" w:date="2020-04-22T08:12:00Z">
        <w:r>
          <w:rPr>
            <w:rFonts w:ascii="Times New Roman" w:eastAsia="Times New Roman" w:hAnsi="Times New Roman" w:cs="Times New Roman"/>
            <w:sz w:val="24"/>
            <w:szCs w:val="24"/>
            <w:lang w:val="en-GB"/>
          </w:rPr>
          <w:t xml:space="preserve">broader </w:t>
        </w:r>
      </w:ins>
      <w:r>
        <w:rPr>
          <w:rFonts w:ascii="Times New Roman" w:eastAsia="Times New Roman" w:hAnsi="Times New Roman" w:cs="Times New Roman"/>
          <w:sz w:val="24"/>
          <w:szCs w:val="24"/>
          <w:lang w:val="en-GB"/>
        </w:rPr>
        <w:t>development of a</w:t>
      </w:r>
      <w:ins w:id="1406" w:author="Bori" w:date="2020-04-22T08:13:00Z">
        <w:r>
          <w:rPr>
            <w:rFonts w:ascii="Times New Roman" w:eastAsia="Times New Roman" w:hAnsi="Times New Roman" w:cs="Times New Roman"/>
            <w:sz w:val="24"/>
            <w:szCs w:val="24"/>
            <w:lang w:val="en-GB"/>
          </w:rPr>
          <w:t>n</w:t>
        </w:r>
      </w:ins>
      <w:r>
        <w:rPr>
          <w:rFonts w:ascii="Times New Roman" w:eastAsia="Times New Roman" w:hAnsi="Times New Roman" w:cs="Times New Roman"/>
          <w:sz w:val="24"/>
          <w:szCs w:val="24"/>
          <w:lang w:val="en-GB"/>
        </w:rPr>
        <w:t xml:space="preserve"> </w:t>
      </w:r>
      <w:del w:id="1407" w:author="Bori" w:date="2020-04-22T08:13:00Z">
        <w:r>
          <w:rPr>
            <w:rFonts w:ascii="Times New Roman" w:eastAsia="Times New Roman" w:hAnsi="Times New Roman" w:cs="Times New Roman"/>
            <w:sz w:val="24"/>
            <w:szCs w:val="24"/>
            <w:lang w:val="en-GB"/>
          </w:rPr>
          <w:delText>more and more</w:delText>
        </w:r>
      </w:del>
      <w:ins w:id="1408" w:author="Bori" w:date="2020-04-22T08:13:00Z">
        <w:r>
          <w:rPr>
            <w:rFonts w:ascii="Times New Roman" w:eastAsia="Times New Roman" w:hAnsi="Times New Roman" w:cs="Times New Roman"/>
            <w:sz w:val="24"/>
            <w:szCs w:val="24"/>
            <w:lang w:val="en-GB"/>
          </w:rPr>
          <w:t>increasingly</w:t>
        </w:r>
      </w:ins>
      <w:r>
        <w:rPr>
          <w:rFonts w:ascii="Times New Roman" w:eastAsia="Times New Roman" w:hAnsi="Times New Roman" w:cs="Times New Roman"/>
          <w:sz w:val="24"/>
          <w:szCs w:val="24"/>
          <w:lang w:val="en-GB"/>
        </w:rPr>
        <w:t xml:space="preserve"> integrating </w:t>
      </w:r>
      <w:del w:id="1409" w:author="Bori" w:date="2020-04-22T08:13:00Z">
        <w:r>
          <w:rPr>
            <w:rFonts w:ascii="Times New Roman" w:eastAsia="Times New Roman" w:hAnsi="Times New Roman" w:cs="Times New Roman"/>
            <w:sz w:val="24"/>
            <w:szCs w:val="24"/>
            <w:lang w:val="en-GB"/>
          </w:rPr>
          <w:delText xml:space="preserve">world </w:delText>
        </w:r>
      </w:del>
      <w:ins w:id="1410" w:author="Bori" w:date="2020-04-22T08:13:00Z">
        <w:r>
          <w:rPr>
            <w:rFonts w:ascii="Times New Roman" w:eastAsia="Times New Roman" w:hAnsi="Times New Roman" w:cs="Times New Roman"/>
            <w:sz w:val="24"/>
            <w:szCs w:val="24"/>
            <w:lang w:val="en-GB"/>
          </w:rPr>
          <w:t xml:space="preserve">global </w:t>
        </w:r>
      </w:ins>
      <w:r>
        <w:rPr>
          <w:rFonts w:ascii="Times New Roman" w:eastAsia="Times New Roman" w:hAnsi="Times New Roman" w:cs="Times New Roman"/>
          <w:sz w:val="24"/>
          <w:szCs w:val="24"/>
          <w:lang w:val="en-GB"/>
        </w:rPr>
        <w:t xml:space="preserve">market that surpassed the outer edges of the two main blocs. Although the </w:t>
      </w:r>
      <w:del w:id="1411" w:author="Bori" w:date="2020-04-22T08:17:00Z">
        <w:r>
          <w:rPr>
            <w:rFonts w:ascii="Times New Roman" w:eastAsia="Times New Roman" w:hAnsi="Times New Roman" w:cs="Times New Roman"/>
            <w:sz w:val="24"/>
            <w:szCs w:val="24"/>
            <w:lang w:val="en-GB"/>
          </w:rPr>
          <w:delText xml:space="preserve">allowance </w:delText>
        </w:r>
      </w:del>
      <w:ins w:id="1412" w:author="Bori" w:date="2020-04-22T08:17:00Z">
        <w:r>
          <w:rPr>
            <w:rFonts w:ascii="Times New Roman" w:eastAsia="Times New Roman" w:hAnsi="Times New Roman" w:cs="Times New Roman"/>
            <w:sz w:val="24"/>
            <w:szCs w:val="24"/>
            <w:lang w:val="en-GB"/>
          </w:rPr>
          <w:t xml:space="preserve">permission </w:t>
        </w:r>
      </w:ins>
      <w:r>
        <w:rPr>
          <w:rFonts w:ascii="Times New Roman" w:eastAsia="Times New Roman" w:hAnsi="Times New Roman" w:cs="Times New Roman"/>
          <w:sz w:val="24"/>
          <w:szCs w:val="24"/>
          <w:lang w:val="en-GB"/>
        </w:rPr>
        <w:t>of trans-bloc circulation of money, equipment, and knowledge was not utterly self-initiated, it needs to be stressed that the overall increasing global economic activities were, in a peculiar way, not simply a restricting factor in the Yugoslav</w:t>
      </w:r>
      <w:del w:id="1413" w:author="Bori" w:date="2020-04-22T08:17:00Z">
        <w:r>
          <w:rPr>
            <w:rFonts w:ascii="Times New Roman" w:eastAsia="Times New Roman" w:hAnsi="Times New Roman" w:cs="Times New Roman"/>
            <w:sz w:val="24"/>
            <w:szCs w:val="24"/>
            <w:lang w:val="en-GB"/>
          </w:rPr>
          <w:delText>-</w:delText>
        </w:r>
      </w:del>
      <w:ins w:id="1414" w:author="Bori" w:date="2020-04-22T08:1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East German economic contacts in the </w:t>
      </w:r>
      <w:del w:id="1415" w:author="Bori" w:date="2020-04-22T08:17:00Z">
        <w:r>
          <w:rPr>
            <w:rFonts w:ascii="Times New Roman" w:eastAsia="Times New Roman" w:hAnsi="Times New Roman" w:cs="Times New Roman"/>
            <w:sz w:val="24"/>
            <w:szCs w:val="24"/>
            <w:lang w:val="en-GB"/>
          </w:rPr>
          <w:delText xml:space="preserve">period </w:delText>
        </w:r>
      </w:del>
      <w:r>
        <w:rPr>
          <w:rFonts w:ascii="Times New Roman" w:eastAsia="Times New Roman" w:hAnsi="Times New Roman" w:cs="Times New Roman"/>
          <w:sz w:val="24"/>
          <w:szCs w:val="24"/>
          <w:lang w:val="en-GB"/>
        </w:rPr>
        <w:t>1968</w:t>
      </w:r>
      <w:del w:id="1416" w:author="Bori" w:date="2020-04-22T08:17:00Z">
        <w:r>
          <w:rPr>
            <w:rFonts w:ascii="Times New Roman" w:eastAsia="Times New Roman" w:hAnsi="Times New Roman" w:cs="Times New Roman"/>
            <w:sz w:val="24"/>
            <w:szCs w:val="24"/>
            <w:lang w:val="en-GB"/>
          </w:rPr>
          <w:delText>-</w:delText>
        </w:r>
      </w:del>
      <w:ins w:id="1417" w:author="Bori" w:date="2020-04-22T08:1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1974</w:t>
      </w:r>
      <w:ins w:id="1418" w:author="Bori" w:date="2020-04-22T08:17:00Z">
        <w:r>
          <w:rPr>
            <w:rFonts w:ascii="Times New Roman" w:eastAsia="Times New Roman" w:hAnsi="Times New Roman" w:cs="Times New Roman"/>
            <w:sz w:val="24"/>
            <w:szCs w:val="24"/>
            <w:lang w:val="en-GB"/>
          </w:rPr>
          <w:t xml:space="preserve"> period</w:t>
        </w:r>
      </w:ins>
      <w:r>
        <w:rPr>
          <w:rFonts w:ascii="Times New Roman" w:eastAsia="Times New Roman" w:hAnsi="Times New Roman" w:cs="Times New Roman"/>
          <w:sz w:val="24"/>
          <w:szCs w:val="24"/>
          <w:lang w:val="en-GB"/>
        </w:rPr>
        <w:t xml:space="preserve">. It encouraged actors in two disparate socialist states to intensify their economic </w:t>
      </w:r>
      <w:r>
        <w:rPr>
          <w:rFonts w:ascii="Times New Roman" w:eastAsia="Times New Roman" w:hAnsi="Times New Roman" w:cs="Times New Roman"/>
          <w:i/>
          <w:sz w:val="24"/>
          <w:szCs w:val="24"/>
          <w:lang w:val="en-GB"/>
        </w:rPr>
        <w:t>pas de deux</w:t>
      </w:r>
      <w:r>
        <w:rPr>
          <w:rFonts w:ascii="Times New Roman" w:eastAsia="Times New Roman" w:hAnsi="Times New Roman" w:cs="Times New Roman"/>
          <w:sz w:val="24"/>
          <w:szCs w:val="24"/>
          <w:lang w:val="en-GB"/>
        </w:rPr>
        <w:t xml:space="preserve">, albeit in a steadily growing web of financial pressures spun both by </w:t>
      </w:r>
      <w:ins w:id="1419" w:author="Bori" w:date="2020-04-22T08:18:00Z">
        <w:r>
          <w:rPr>
            <w:rFonts w:ascii="Times New Roman" w:eastAsia="Times New Roman" w:hAnsi="Times New Roman" w:cs="Times New Roman"/>
            <w:sz w:val="24"/>
            <w:szCs w:val="24"/>
            <w:lang w:val="en-GB"/>
          </w:rPr>
          <w:t xml:space="preserve">the </w:t>
        </w:r>
      </w:ins>
      <w:r>
        <w:rPr>
          <w:rFonts w:ascii="Times New Roman" w:eastAsia="Times New Roman" w:hAnsi="Times New Roman" w:cs="Times New Roman"/>
          <w:sz w:val="24"/>
          <w:szCs w:val="24"/>
          <w:lang w:val="en-GB"/>
        </w:rPr>
        <w:t xml:space="preserve">Western economies </w:t>
      </w:r>
      <w:del w:id="1420" w:author="Bori" w:date="2020-04-22T08:18:00Z">
        <w:r>
          <w:rPr>
            <w:rFonts w:ascii="Times New Roman" w:eastAsia="Times New Roman" w:hAnsi="Times New Roman" w:cs="Times New Roman"/>
            <w:sz w:val="24"/>
            <w:szCs w:val="24"/>
            <w:lang w:val="en-GB"/>
          </w:rPr>
          <w:delText xml:space="preserve">and </w:delText>
        </w:r>
      </w:del>
      <w:ins w:id="1421" w:author="Bori" w:date="2020-04-22T08:18:00Z">
        <w:r>
          <w:rPr>
            <w:rFonts w:ascii="Times New Roman" w:eastAsia="Times New Roman" w:hAnsi="Times New Roman" w:cs="Times New Roman"/>
            <w:sz w:val="24"/>
            <w:szCs w:val="24"/>
            <w:lang w:val="en-GB"/>
          </w:rPr>
          <w:t xml:space="preserve">as well as </w:t>
        </w:r>
      </w:ins>
      <w:r>
        <w:rPr>
          <w:rFonts w:ascii="Times New Roman" w:eastAsia="Times New Roman" w:hAnsi="Times New Roman" w:cs="Times New Roman"/>
          <w:sz w:val="24"/>
          <w:szCs w:val="24"/>
          <w:lang w:val="en-GB"/>
        </w:rPr>
        <w:t xml:space="preserve">by themselves.  </w:t>
      </w:r>
    </w:p>
    <w:p w14:paraId="68E669DE" w14:textId="77777777" w:rsidR="00F30485" w:rsidRDefault="00F30485" w:rsidP="00EF4E7D">
      <w:pPr>
        <w:spacing w:line="360" w:lineRule="auto"/>
        <w:ind w:firstLine="720"/>
        <w:jc w:val="both"/>
        <w:rPr>
          <w:rFonts w:ascii="Times New Roman" w:eastAsia="Times New Roman" w:hAnsi="Times New Roman" w:cs="Times New Roman"/>
          <w:sz w:val="24"/>
          <w:szCs w:val="24"/>
          <w:lang w:val="en-GB"/>
        </w:rPr>
      </w:pPr>
    </w:p>
    <w:p w14:paraId="6A7857F1" w14:textId="77777777" w:rsidR="00F30485" w:rsidRPr="00A750DD" w:rsidRDefault="00F30485" w:rsidP="009727B6">
      <w:pPr>
        <w:spacing w:line="360" w:lineRule="auto"/>
        <w:jc w:val="center"/>
        <w:rPr>
          <w:rFonts w:ascii="Times New Roman" w:eastAsia="Times New Roman" w:hAnsi="Times New Roman" w:cs="Times New Roman"/>
          <w:b/>
          <w:bCs/>
          <w:sz w:val="24"/>
          <w:szCs w:val="24"/>
          <w:lang w:val="de-DE"/>
        </w:rPr>
      </w:pPr>
      <w:r w:rsidRPr="00A750DD">
        <w:rPr>
          <w:rFonts w:ascii="Times New Roman" w:eastAsia="Times New Roman" w:hAnsi="Times New Roman" w:cs="Times New Roman"/>
          <w:b/>
          <w:bCs/>
          <w:sz w:val="24"/>
          <w:szCs w:val="24"/>
          <w:lang w:val="de-DE"/>
        </w:rPr>
        <w:t xml:space="preserve">Sources and </w:t>
      </w:r>
      <w:r>
        <w:rPr>
          <w:rFonts w:ascii="Times New Roman" w:eastAsia="Times New Roman" w:hAnsi="Times New Roman" w:cs="Times New Roman"/>
          <w:b/>
          <w:bCs/>
          <w:sz w:val="24"/>
          <w:szCs w:val="24"/>
          <w:lang w:val="de-DE"/>
        </w:rPr>
        <w:t>R</w:t>
      </w:r>
      <w:r w:rsidRPr="00A750DD">
        <w:rPr>
          <w:rFonts w:ascii="Times New Roman" w:eastAsia="Times New Roman" w:hAnsi="Times New Roman" w:cs="Times New Roman"/>
          <w:b/>
          <w:bCs/>
          <w:sz w:val="24"/>
          <w:szCs w:val="24"/>
          <w:lang w:val="de-DE"/>
        </w:rPr>
        <w:t>references</w:t>
      </w:r>
    </w:p>
    <w:p w14:paraId="25D2A0C7"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p>
    <w:p w14:paraId="1C6EBF2C" w14:textId="77777777" w:rsidR="00F30485" w:rsidRPr="00A750DD" w:rsidRDefault="00F30485" w:rsidP="00EF4E7D">
      <w:pPr>
        <w:spacing w:line="360" w:lineRule="auto"/>
        <w:jc w:val="both"/>
        <w:rPr>
          <w:rFonts w:ascii="Times New Roman" w:eastAsia="Times New Roman" w:hAnsi="Times New Roman" w:cs="Times New Roman"/>
          <w:i/>
          <w:iCs/>
          <w:sz w:val="24"/>
          <w:szCs w:val="24"/>
          <w:lang w:val="de-DE"/>
        </w:rPr>
      </w:pPr>
      <w:commentRangeStart w:id="1422"/>
      <w:r w:rsidRPr="00A750DD">
        <w:rPr>
          <w:rFonts w:ascii="Times New Roman" w:eastAsia="Times New Roman" w:hAnsi="Times New Roman" w:cs="Times New Roman"/>
          <w:i/>
          <w:iCs/>
          <w:sz w:val="24"/>
          <w:szCs w:val="24"/>
          <w:lang w:val="de-DE"/>
        </w:rPr>
        <w:t xml:space="preserve">Archive </w:t>
      </w:r>
      <w:r>
        <w:rPr>
          <w:rFonts w:ascii="Times New Roman" w:eastAsia="Times New Roman" w:hAnsi="Times New Roman" w:cs="Times New Roman"/>
          <w:i/>
          <w:iCs/>
          <w:sz w:val="24"/>
          <w:szCs w:val="24"/>
          <w:lang w:val="de-DE"/>
        </w:rPr>
        <w:t>S</w:t>
      </w:r>
      <w:r w:rsidRPr="00A750DD">
        <w:rPr>
          <w:rFonts w:ascii="Times New Roman" w:eastAsia="Times New Roman" w:hAnsi="Times New Roman" w:cs="Times New Roman"/>
          <w:i/>
          <w:iCs/>
          <w:sz w:val="24"/>
          <w:szCs w:val="24"/>
          <w:lang w:val="de-DE"/>
        </w:rPr>
        <w:t>ources</w:t>
      </w:r>
      <w:commentRangeEnd w:id="1422"/>
      <w:r w:rsidR="009727B6">
        <w:rPr>
          <w:rStyle w:val="Pripombasklic"/>
        </w:rPr>
        <w:commentReference w:id="1422"/>
      </w:r>
    </w:p>
    <w:p w14:paraId="5FA8BC65"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BArch, Bundesarchiv Dienststelle Berlin-Lichterfelde, DA 1/10069.</w:t>
      </w:r>
    </w:p>
    <w:p w14:paraId="67505E7B"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BArch, Bundesarchiv Dienststelle Berlin-Lichterfelde, DC 20-I/4/3009.</w:t>
      </w:r>
    </w:p>
    <w:p w14:paraId="11459530"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BArch, Bundesarchiv Dienststelle Berlin-Lichterfelde, DC 20-I/4/3023.</w:t>
      </w:r>
    </w:p>
    <w:p w14:paraId="3579199F"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BArch, Bundesarchiv Dienststelle Berlin-Lichterfelde, DE 1/54438.</w:t>
      </w:r>
    </w:p>
    <w:p w14:paraId="01D8B1AC"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BArch, Bundesarchiv Dienststelle Berlin-Lichterfelde, DE 1/54816.</w:t>
      </w:r>
    </w:p>
    <w:p w14:paraId="7124BCD8"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lastRenderedPageBreak/>
        <w:t>DE BArch, Bundesarchiv Dienststelle Berlin-Lichterfelde, DE 1/55463.</w:t>
      </w:r>
    </w:p>
    <w:p w14:paraId="296D8E81"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BArch, Bundesarchiv Dienststelle Berlin-Lichterfelde, DG 11/2195.</w:t>
      </w:r>
    </w:p>
    <w:p w14:paraId="6B00A1C9"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BArch, Bundesarchiv Dienststelle Berlin-Lichterfelde, DY 30/98388.</w:t>
      </w:r>
    </w:p>
    <w:p w14:paraId="124B7B55"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219.</w:t>
      </w:r>
    </w:p>
    <w:p w14:paraId="74C72126"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220/70.</w:t>
      </w:r>
    </w:p>
    <w:p w14:paraId="164FB4A1"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330/75.</w:t>
      </w:r>
    </w:p>
    <w:p w14:paraId="0AD147DA"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338/75.</w:t>
      </w:r>
    </w:p>
    <w:p w14:paraId="19BE34FD"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359/75.</w:t>
      </w:r>
    </w:p>
    <w:p w14:paraId="310389A1"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367/75.</w:t>
      </w:r>
    </w:p>
    <w:p w14:paraId="6FC3B669"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371/75.</w:t>
      </w:r>
    </w:p>
    <w:p w14:paraId="4239BA94"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373/75.</w:t>
      </w:r>
    </w:p>
    <w:p w14:paraId="3BB790EA"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394/78.</w:t>
      </w:r>
    </w:p>
    <w:p w14:paraId="0C3F2FFC"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861/76.</w:t>
      </w:r>
    </w:p>
    <w:p w14:paraId="6F209B41"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889/76.</w:t>
      </w:r>
    </w:p>
    <w:p w14:paraId="50F0FC1B"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919/78.</w:t>
      </w:r>
      <w:bookmarkStart w:id="1423" w:name="_Hlk26184527"/>
      <w:bookmarkEnd w:id="1423"/>
    </w:p>
    <w:p w14:paraId="48047C70"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1.165/72.</w:t>
      </w:r>
    </w:p>
    <w:p w14:paraId="6F26AC5A"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1.420/70.</w:t>
      </w:r>
    </w:p>
    <w:p w14:paraId="39AEE677" w14:textId="77777777" w:rsidR="00F30485"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DE PA AA, Politisches Archiv des Auswärtigen Amtes, M 1, C 1.570/72.</w:t>
      </w:r>
    </w:p>
    <w:p w14:paraId="05CC411F" w14:textId="77777777" w:rsidR="006B327D" w:rsidRPr="00A750DD" w:rsidRDefault="006B327D" w:rsidP="00EF4E7D">
      <w:pPr>
        <w:spacing w:line="360" w:lineRule="auto"/>
        <w:jc w:val="both"/>
        <w:rPr>
          <w:rFonts w:ascii="Times New Roman" w:eastAsia="Times New Roman" w:hAnsi="Times New Roman" w:cs="Times New Roman"/>
          <w:sz w:val="24"/>
          <w:szCs w:val="24"/>
          <w:lang w:val="de-DE"/>
        </w:rPr>
      </w:pPr>
    </w:p>
    <w:p w14:paraId="07EAE63B" w14:textId="77777777" w:rsidR="006B327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de-DE"/>
        </w:rPr>
        <w:t>AJ</w:t>
      </w:r>
      <w:r w:rsidR="009727B6">
        <w:rPr>
          <w:rFonts w:ascii="Times New Roman" w:eastAsia="Times New Roman" w:hAnsi="Times New Roman" w:cs="Times New Roman"/>
          <w:sz w:val="24"/>
          <w:szCs w:val="24"/>
          <w:lang w:val="de-DE"/>
        </w:rPr>
        <w:t xml:space="preserve"> </w:t>
      </w:r>
      <w:ins w:id="1424" w:author="Bori" w:date="2020-04-22T08:17:00Z">
        <w:r w:rsidR="009727B6">
          <w:rPr>
            <w:rFonts w:ascii="Times New Roman" w:eastAsia="Times New Roman" w:hAnsi="Times New Roman" w:cs="Times New Roman"/>
            <w:sz w:val="24"/>
            <w:szCs w:val="24"/>
            <w:lang w:val="en-GB"/>
          </w:rPr>
          <w:t>–</w:t>
        </w:r>
      </w:ins>
      <w:r w:rsidR="009727B6">
        <w:rPr>
          <w:rFonts w:ascii="Times New Roman" w:eastAsia="Times New Roman" w:hAnsi="Times New Roman" w:cs="Times New Roman"/>
          <w:sz w:val="24"/>
          <w:szCs w:val="24"/>
          <w:lang w:val="en-GB"/>
        </w:rPr>
        <w:t xml:space="preserve"> </w:t>
      </w:r>
      <w:r w:rsidRPr="00A750DD">
        <w:rPr>
          <w:rFonts w:ascii="Times New Roman" w:eastAsia="Times New Roman" w:hAnsi="Times New Roman" w:cs="Times New Roman"/>
          <w:sz w:val="24"/>
          <w:szCs w:val="24"/>
          <w:lang w:val="de-DE"/>
        </w:rPr>
        <w:t>A</w:t>
      </w:r>
      <w:r w:rsidR="006B327D">
        <w:rPr>
          <w:rFonts w:ascii="Times New Roman" w:eastAsia="Times New Roman" w:hAnsi="Times New Roman" w:cs="Times New Roman"/>
          <w:sz w:val="24"/>
          <w:szCs w:val="24"/>
          <w:lang w:val="de-DE"/>
        </w:rPr>
        <w:t>rhiv Jugoslavije</w:t>
      </w:r>
      <w:ins w:id="1425" w:author="Uporabnik" w:date="2020-04-23T17:13:00Z">
        <w:r w:rsidR="006B327D">
          <w:rPr>
            <w:rFonts w:ascii="Times New Roman" w:eastAsia="Times New Roman" w:hAnsi="Times New Roman" w:cs="Times New Roman"/>
            <w:sz w:val="24"/>
            <w:szCs w:val="24"/>
            <w:lang w:val="de-DE"/>
          </w:rPr>
          <w:t>:</w:t>
        </w:r>
      </w:ins>
    </w:p>
    <w:p w14:paraId="598F201A" w14:textId="77777777" w:rsidR="00F30485" w:rsidRPr="00A750DD" w:rsidRDefault="006B327D" w:rsidP="006B327D">
      <w:pPr>
        <w:spacing w:line="360" w:lineRule="auto"/>
        <w:ind w:firstLine="709"/>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AJ (number – if there is one) </w:t>
      </w:r>
      <w:ins w:id="1426" w:author="Bori" w:date="2020-04-22T08:17:00Z">
        <w:r>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 xml:space="preserve"> </w:t>
      </w:r>
      <w:r w:rsidR="009727B6">
        <w:rPr>
          <w:rFonts w:ascii="Times New Roman" w:eastAsia="Times New Roman" w:hAnsi="Times New Roman" w:cs="Times New Roman"/>
          <w:sz w:val="24"/>
          <w:szCs w:val="24"/>
          <w:lang w:val="de-DE"/>
        </w:rPr>
        <w:t>CK SKJ</w:t>
      </w:r>
      <w:r>
        <w:rPr>
          <w:rFonts w:ascii="Times New Roman" w:eastAsia="Times New Roman" w:hAnsi="Times New Roman" w:cs="Times New Roman"/>
          <w:sz w:val="24"/>
          <w:szCs w:val="24"/>
          <w:lang w:val="de-DE"/>
        </w:rPr>
        <w:t xml:space="preserve"> (</w:t>
      </w:r>
      <w:r w:rsidRPr="006B327D">
        <w:rPr>
          <w:rFonts w:ascii="Times New Roman" w:eastAsia="Times New Roman" w:hAnsi="Times New Roman" w:cs="Times New Roman"/>
          <w:sz w:val="24"/>
          <w:szCs w:val="24"/>
          <w:highlight w:val="yellow"/>
          <w:lang w:val="de-DE"/>
          <w:rPrChange w:id="1427" w:author="Uporabnik" w:date="2020-04-23T17:13:00Z">
            <w:rPr>
              <w:rFonts w:ascii="Times New Roman" w:eastAsia="Times New Roman" w:hAnsi="Times New Roman" w:cs="Times New Roman"/>
              <w:sz w:val="24"/>
              <w:szCs w:val="24"/>
              <w:lang w:val="de-DE"/>
            </w:rPr>
          </w:rPrChange>
        </w:rPr>
        <w:t>full name</w:t>
      </w:r>
      <w:r>
        <w:rPr>
          <w:rFonts w:ascii="Times New Roman" w:eastAsia="Times New Roman" w:hAnsi="Times New Roman" w:cs="Times New Roman"/>
          <w:sz w:val="24"/>
          <w:szCs w:val="24"/>
          <w:lang w:val="de-DE"/>
        </w:rPr>
        <w:t>).</w:t>
      </w:r>
    </w:p>
    <w:p w14:paraId="62CF67E6" w14:textId="77777777" w:rsidR="00F30485" w:rsidRPr="00A750DD" w:rsidDel="006B327D" w:rsidRDefault="00F30485" w:rsidP="00EF4E7D">
      <w:pPr>
        <w:spacing w:line="360" w:lineRule="auto"/>
        <w:jc w:val="both"/>
        <w:rPr>
          <w:del w:id="1428" w:author="Uporabnik" w:date="2020-04-23T17:13:00Z"/>
          <w:rFonts w:ascii="Times New Roman" w:eastAsia="Times New Roman" w:hAnsi="Times New Roman" w:cs="Times New Roman"/>
          <w:sz w:val="24"/>
          <w:szCs w:val="24"/>
          <w:lang w:val="de-DE"/>
        </w:rPr>
      </w:pPr>
      <w:del w:id="1429" w:author="Uporabnik" w:date="2020-04-23T17:13:00Z">
        <w:r w:rsidRPr="00A750DD" w:rsidDel="006B327D">
          <w:rPr>
            <w:rFonts w:ascii="Times New Roman" w:eastAsia="Times New Roman" w:hAnsi="Times New Roman" w:cs="Times New Roman"/>
            <w:sz w:val="24"/>
            <w:szCs w:val="24"/>
            <w:lang w:val="de-DE"/>
          </w:rPr>
          <w:delText>RS AJ, A</w:delText>
        </w:r>
        <w:r w:rsidR="009727B6" w:rsidDel="006B327D">
          <w:rPr>
            <w:rFonts w:ascii="Times New Roman" w:eastAsia="Times New Roman" w:hAnsi="Times New Roman" w:cs="Times New Roman"/>
            <w:sz w:val="24"/>
            <w:szCs w:val="24"/>
            <w:lang w:val="de-DE"/>
          </w:rPr>
          <w:delText>rhiv Jugoslavije, A CK SKJ, f</w:delText>
        </w:r>
        <w:r w:rsidRPr="00A750DD" w:rsidDel="006B327D">
          <w:rPr>
            <w:rFonts w:ascii="Times New Roman" w:eastAsia="Times New Roman" w:hAnsi="Times New Roman" w:cs="Times New Roman"/>
            <w:sz w:val="24"/>
            <w:szCs w:val="24"/>
            <w:lang w:val="de-DE"/>
          </w:rPr>
          <w:delText>. IX,86/I-148-174, fol. IX,86/I-169.</w:delText>
        </w:r>
      </w:del>
    </w:p>
    <w:p w14:paraId="49D1D652" w14:textId="77777777" w:rsidR="00F30485" w:rsidRPr="00A750DD" w:rsidDel="006B327D" w:rsidRDefault="00F30485" w:rsidP="00EF4E7D">
      <w:pPr>
        <w:spacing w:line="360" w:lineRule="auto"/>
        <w:jc w:val="both"/>
        <w:rPr>
          <w:del w:id="1430" w:author="Uporabnik" w:date="2020-04-23T17:13:00Z"/>
          <w:rFonts w:ascii="Times New Roman" w:eastAsia="Times New Roman" w:hAnsi="Times New Roman" w:cs="Times New Roman"/>
          <w:sz w:val="24"/>
          <w:szCs w:val="24"/>
          <w:lang w:val="de-DE"/>
        </w:rPr>
      </w:pPr>
      <w:del w:id="1431" w:author="Uporabnik" w:date="2020-04-23T17:13:00Z">
        <w:r w:rsidRPr="00A750DD" w:rsidDel="006B327D">
          <w:rPr>
            <w:rFonts w:ascii="Times New Roman" w:eastAsia="Times New Roman" w:hAnsi="Times New Roman" w:cs="Times New Roman"/>
            <w:sz w:val="24"/>
            <w:szCs w:val="24"/>
            <w:lang w:val="de-DE"/>
          </w:rPr>
          <w:delText xml:space="preserve">RS AJ, Arhiv </w:delText>
        </w:r>
        <w:r w:rsidR="009727B6" w:rsidDel="006B327D">
          <w:rPr>
            <w:rFonts w:ascii="Times New Roman" w:eastAsia="Times New Roman" w:hAnsi="Times New Roman" w:cs="Times New Roman"/>
            <w:sz w:val="24"/>
            <w:szCs w:val="24"/>
            <w:lang w:val="de-DE"/>
          </w:rPr>
          <w:delText>Jugoslavije, A CK SKJ, f</w:delText>
        </w:r>
        <w:r w:rsidRPr="00A750DD" w:rsidDel="006B327D">
          <w:rPr>
            <w:rFonts w:ascii="Times New Roman" w:eastAsia="Times New Roman" w:hAnsi="Times New Roman" w:cs="Times New Roman"/>
            <w:sz w:val="24"/>
            <w:szCs w:val="24"/>
            <w:lang w:val="de-DE"/>
          </w:rPr>
          <w:delText>. IX,86/I-175-236, fol. IX,86/I-184.</w:delText>
        </w:r>
      </w:del>
    </w:p>
    <w:p w14:paraId="1217D39F" w14:textId="77777777" w:rsidR="00F30485" w:rsidRPr="00A750DD" w:rsidDel="006B327D" w:rsidRDefault="00F30485" w:rsidP="00EF4E7D">
      <w:pPr>
        <w:spacing w:line="360" w:lineRule="auto"/>
        <w:jc w:val="both"/>
        <w:rPr>
          <w:del w:id="1432" w:author="Uporabnik" w:date="2020-04-23T17:13:00Z"/>
          <w:rFonts w:ascii="Times New Roman" w:eastAsia="Times New Roman" w:hAnsi="Times New Roman" w:cs="Times New Roman"/>
          <w:sz w:val="24"/>
          <w:szCs w:val="24"/>
          <w:lang w:val="de-DE"/>
        </w:rPr>
      </w:pPr>
      <w:del w:id="1433" w:author="Uporabnik" w:date="2020-04-23T17:13:00Z">
        <w:r w:rsidRPr="00A750DD" w:rsidDel="006B327D">
          <w:rPr>
            <w:rFonts w:ascii="Times New Roman" w:eastAsia="Times New Roman" w:hAnsi="Times New Roman" w:cs="Times New Roman"/>
            <w:sz w:val="24"/>
            <w:szCs w:val="24"/>
            <w:lang w:val="de-DE"/>
          </w:rPr>
          <w:delText xml:space="preserve">RS AJ, </w:delText>
        </w:r>
        <w:r w:rsidR="009727B6" w:rsidDel="006B327D">
          <w:rPr>
            <w:rFonts w:ascii="Times New Roman" w:eastAsia="Times New Roman" w:hAnsi="Times New Roman" w:cs="Times New Roman"/>
            <w:sz w:val="24"/>
            <w:szCs w:val="24"/>
            <w:lang w:val="de-DE"/>
          </w:rPr>
          <w:delText>Arhiv Jugoslavije, A CK SKJ, f</w:delText>
        </w:r>
        <w:r w:rsidRPr="00A750DD" w:rsidDel="006B327D">
          <w:rPr>
            <w:rFonts w:ascii="Times New Roman" w:eastAsia="Times New Roman" w:hAnsi="Times New Roman" w:cs="Times New Roman"/>
            <w:sz w:val="24"/>
            <w:szCs w:val="24"/>
            <w:lang w:val="de-DE"/>
          </w:rPr>
          <w:delText>. IX,86/I-175-236, fol. IX,86/I-187.</w:delText>
        </w:r>
      </w:del>
    </w:p>
    <w:p w14:paraId="371E2758" w14:textId="77777777" w:rsidR="00F30485" w:rsidRPr="00A750DD" w:rsidDel="006B327D" w:rsidRDefault="00F30485" w:rsidP="00EF4E7D">
      <w:pPr>
        <w:spacing w:line="360" w:lineRule="auto"/>
        <w:jc w:val="both"/>
        <w:rPr>
          <w:del w:id="1434" w:author="Uporabnik" w:date="2020-04-23T17:13:00Z"/>
          <w:rFonts w:ascii="Times New Roman" w:eastAsia="Times New Roman" w:hAnsi="Times New Roman" w:cs="Times New Roman"/>
          <w:sz w:val="24"/>
          <w:szCs w:val="24"/>
          <w:lang w:val="de-DE"/>
        </w:rPr>
      </w:pPr>
      <w:del w:id="1435" w:author="Uporabnik" w:date="2020-04-23T17:13:00Z">
        <w:r w:rsidRPr="00A750DD" w:rsidDel="006B327D">
          <w:rPr>
            <w:rFonts w:ascii="Times New Roman" w:eastAsia="Times New Roman" w:hAnsi="Times New Roman" w:cs="Times New Roman"/>
            <w:sz w:val="24"/>
            <w:szCs w:val="24"/>
            <w:lang w:val="de-DE"/>
          </w:rPr>
          <w:delText>RS AJ, A</w:delText>
        </w:r>
        <w:r w:rsidR="009727B6" w:rsidDel="006B327D">
          <w:rPr>
            <w:rFonts w:ascii="Times New Roman" w:eastAsia="Times New Roman" w:hAnsi="Times New Roman" w:cs="Times New Roman"/>
            <w:sz w:val="24"/>
            <w:szCs w:val="24"/>
            <w:lang w:val="de-DE"/>
          </w:rPr>
          <w:delText>rhiv Jugoslavije, A CK SKJ, f</w:delText>
        </w:r>
        <w:r w:rsidRPr="00A750DD" w:rsidDel="006B327D">
          <w:rPr>
            <w:rFonts w:ascii="Times New Roman" w:eastAsia="Times New Roman" w:hAnsi="Times New Roman" w:cs="Times New Roman"/>
            <w:sz w:val="24"/>
            <w:szCs w:val="24"/>
            <w:lang w:val="de-DE"/>
          </w:rPr>
          <w:delText>. IX,86/I-175-236, fol. IX,86/I-217.</w:delText>
        </w:r>
      </w:del>
    </w:p>
    <w:p w14:paraId="1AD837BC" w14:textId="77777777" w:rsidR="00F30485" w:rsidRPr="00A750DD" w:rsidDel="006B327D" w:rsidRDefault="00F30485" w:rsidP="00EF4E7D">
      <w:pPr>
        <w:spacing w:line="360" w:lineRule="auto"/>
        <w:jc w:val="both"/>
        <w:rPr>
          <w:del w:id="1436" w:author="Uporabnik" w:date="2020-04-23T17:13:00Z"/>
          <w:rFonts w:ascii="Times New Roman" w:eastAsia="Times New Roman" w:hAnsi="Times New Roman" w:cs="Times New Roman"/>
          <w:sz w:val="24"/>
          <w:szCs w:val="24"/>
          <w:lang w:val="de-DE"/>
        </w:rPr>
      </w:pPr>
      <w:del w:id="1437" w:author="Uporabnik" w:date="2020-04-23T17:13:00Z">
        <w:r w:rsidRPr="00A750DD" w:rsidDel="006B327D">
          <w:rPr>
            <w:rFonts w:ascii="Times New Roman" w:eastAsia="Times New Roman" w:hAnsi="Times New Roman" w:cs="Times New Roman"/>
            <w:sz w:val="24"/>
            <w:szCs w:val="24"/>
            <w:lang w:val="de-DE"/>
          </w:rPr>
          <w:delText>RS AJ,</w:delText>
        </w:r>
        <w:r w:rsidR="009727B6" w:rsidDel="006B327D">
          <w:rPr>
            <w:rFonts w:ascii="Times New Roman" w:eastAsia="Times New Roman" w:hAnsi="Times New Roman" w:cs="Times New Roman"/>
            <w:sz w:val="24"/>
            <w:szCs w:val="24"/>
            <w:lang w:val="de-DE"/>
          </w:rPr>
          <w:delText xml:space="preserve"> Arhiv Jugoslavije, A CK SKJ, f</w:delText>
        </w:r>
        <w:r w:rsidRPr="00A750DD" w:rsidDel="006B327D">
          <w:rPr>
            <w:rFonts w:ascii="Times New Roman" w:eastAsia="Times New Roman" w:hAnsi="Times New Roman" w:cs="Times New Roman"/>
            <w:sz w:val="24"/>
            <w:szCs w:val="24"/>
            <w:lang w:val="de-DE"/>
          </w:rPr>
          <w:delText>. IX,86/I-175-236, fol. IX,86/I-234.</w:delText>
        </w:r>
      </w:del>
    </w:p>
    <w:p w14:paraId="73DED5D3" w14:textId="77777777" w:rsidR="00F30485" w:rsidRPr="00A750DD" w:rsidDel="006B327D" w:rsidRDefault="00F30485" w:rsidP="00EF4E7D">
      <w:pPr>
        <w:spacing w:line="360" w:lineRule="auto"/>
        <w:jc w:val="both"/>
        <w:rPr>
          <w:del w:id="1438" w:author="Uporabnik" w:date="2020-04-23T17:13:00Z"/>
          <w:rFonts w:ascii="Times New Roman" w:eastAsia="Times New Roman" w:hAnsi="Times New Roman" w:cs="Times New Roman"/>
          <w:sz w:val="24"/>
          <w:szCs w:val="24"/>
          <w:lang w:val="de-DE"/>
        </w:rPr>
      </w:pPr>
      <w:del w:id="1439" w:author="Uporabnik" w:date="2020-04-23T17:13:00Z">
        <w:r w:rsidRPr="00A750DD" w:rsidDel="006B327D">
          <w:rPr>
            <w:rFonts w:ascii="Times New Roman" w:eastAsia="Times New Roman" w:hAnsi="Times New Roman" w:cs="Times New Roman"/>
            <w:sz w:val="24"/>
            <w:szCs w:val="24"/>
            <w:lang w:val="de-DE"/>
          </w:rPr>
          <w:delText>RS AJ, A</w:delText>
        </w:r>
        <w:r w:rsidR="009727B6" w:rsidDel="006B327D">
          <w:rPr>
            <w:rFonts w:ascii="Times New Roman" w:eastAsia="Times New Roman" w:hAnsi="Times New Roman" w:cs="Times New Roman"/>
            <w:sz w:val="24"/>
            <w:szCs w:val="24"/>
            <w:lang w:val="de-DE"/>
          </w:rPr>
          <w:delText>rhiv Jugoslavije, A CK SKJ, f</w:delText>
        </w:r>
        <w:r w:rsidRPr="00A750DD" w:rsidDel="006B327D">
          <w:rPr>
            <w:rFonts w:ascii="Times New Roman" w:eastAsia="Times New Roman" w:hAnsi="Times New Roman" w:cs="Times New Roman"/>
            <w:sz w:val="24"/>
            <w:szCs w:val="24"/>
            <w:lang w:val="de-DE"/>
          </w:rPr>
          <w:delText>. IX,86/I-237-356, fol. IX,86/I-241.</w:delText>
        </w:r>
      </w:del>
    </w:p>
    <w:p w14:paraId="46BDF823" w14:textId="77777777" w:rsidR="00F30485" w:rsidRPr="00A750DD" w:rsidDel="006B327D" w:rsidRDefault="00F30485" w:rsidP="00EF4E7D">
      <w:pPr>
        <w:spacing w:line="360" w:lineRule="auto"/>
        <w:jc w:val="both"/>
        <w:rPr>
          <w:del w:id="1440" w:author="Uporabnik" w:date="2020-04-23T17:13:00Z"/>
          <w:rFonts w:ascii="Times New Roman" w:eastAsia="Times New Roman" w:hAnsi="Times New Roman" w:cs="Times New Roman"/>
          <w:sz w:val="24"/>
          <w:szCs w:val="24"/>
          <w:lang w:val="en-GB"/>
        </w:rPr>
      </w:pPr>
      <w:del w:id="1441" w:author="Uporabnik" w:date="2020-04-23T17:13:00Z">
        <w:r w:rsidRPr="00A750DD" w:rsidDel="006B327D">
          <w:rPr>
            <w:rFonts w:ascii="Times New Roman" w:eastAsia="Times New Roman" w:hAnsi="Times New Roman" w:cs="Times New Roman"/>
            <w:sz w:val="24"/>
            <w:szCs w:val="24"/>
            <w:lang w:val="de-DE"/>
          </w:rPr>
          <w:delText>RS AJ, A</w:delText>
        </w:r>
        <w:r w:rsidR="009727B6" w:rsidDel="006B327D">
          <w:rPr>
            <w:rFonts w:ascii="Times New Roman" w:eastAsia="Times New Roman" w:hAnsi="Times New Roman" w:cs="Times New Roman"/>
            <w:sz w:val="24"/>
            <w:szCs w:val="24"/>
            <w:lang w:val="de-DE"/>
          </w:rPr>
          <w:delText>rhiv Jugoslavije, A CK SKJ, f</w:delText>
        </w:r>
        <w:r w:rsidRPr="00A750DD" w:rsidDel="006B327D">
          <w:rPr>
            <w:rFonts w:ascii="Times New Roman" w:eastAsia="Times New Roman" w:hAnsi="Times New Roman" w:cs="Times New Roman"/>
            <w:sz w:val="24"/>
            <w:szCs w:val="24"/>
            <w:lang w:val="de-DE"/>
          </w:rPr>
          <w:delText xml:space="preserve">. </w:delText>
        </w:r>
        <w:r w:rsidRPr="00A750DD" w:rsidDel="006B327D">
          <w:rPr>
            <w:rFonts w:ascii="Times New Roman" w:eastAsia="Times New Roman" w:hAnsi="Times New Roman" w:cs="Times New Roman"/>
            <w:sz w:val="24"/>
            <w:szCs w:val="24"/>
            <w:lang w:val="en-GB"/>
          </w:rPr>
          <w:delText>IX,86/II-99-173, fol. IX,86/II-149.</w:delText>
        </w:r>
      </w:del>
    </w:p>
    <w:p w14:paraId="00E5338E" w14:textId="77777777" w:rsidR="00F30485" w:rsidRPr="00A750DD" w:rsidDel="006B327D" w:rsidRDefault="00F30485" w:rsidP="00EF4E7D">
      <w:pPr>
        <w:spacing w:line="360" w:lineRule="auto"/>
        <w:jc w:val="both"/>
        <w:rPr>
          <w:del w:id="1442" w:author="Uporabnik" w:date="2020-04-23T17:13:00Z"/>
          <w:rFonts w:ascii="Times New Roman" w:eastAsia="Times New Roman" w:hAnsi="Times New Roman" w:cs="Times New Roman"/>
          <w:sz w:val="24"/>
          <w:szCs w:val="24"/>
          <w:lang w:val="en-GB"/>
        </w:rPr>
      </w:pPr>
      <w:del w:id="1443" w:author="Uporabnik" w:date="2020-04-23T17:13:00Z">
        <w:r w:rsidRPr="00A750DD" w:rsidDel="006B327D">
          <w:rPr>
            <w:rFonts w:ascii="Times New Roman" w:eastAsia="Times New Roman" w:hAnsi="Times New Roman" w:cs="Times New Roman"/>
            <w:sz w:val="24"/>
            <w:szCs w:val="24"/>
            <w:lang w:val="en-GB"/>
          </w:rPr>
          <w:delText>RS AJ, A</w:delText>
        </w:r>
        <w:r w:rsidR="009727B6" w:rsidDel="006B327D">
          <w:rPr>
            <w:rFonts w:ascii="Times New Roman" w:eastAsia="Times New Roman" w:hAnsi="Times New Roman" w:cs="Times New Roman"/>
            <w:sz w:val="24"/>
            <w:szCs w:val="24"/>
            <w:lang w:val="en-GB"/>
          </w:rPr>
          <w:delText>rhiv Jugoslavije, A CK SKJ, f</w:delText>
        </w:r>
        <w:r w:rsidRPr="00A750DD" w:rsidDel="006B327D">
          <w:rPr>
            <w:rFonts w:ascii="Times New Roman" w:eastAsia="Times New Roman" w:hAnsi="Times New Roman" w:cs="Times New Roman"/>
            <w:sz w:val="24"/>
            <w:szCs w:val="24"/>
            <w:lang w:val="en-GB"/>
          </w:rPr>
          <w:delText>. IX,86/II-99-173, fol. IX,86/II-151.</w:delText>
        </w:r>
      </w:del>
    </w:p>
    <w:p w14:paraId="73F78415" w14:textId="77777777" w:rsidR="00F30485" w:rsidRPr="00A750DD" w:rsidDel="006B327D" w:rsidRDefault="00F30485" w:rsidP="00EF4E7D">
      <w:pPr>
        <w:spacing w:line="360" w:lineRule="auto"/>
        <w:jc w:val="both"/>
        <w:rPr>
          <w:del w:id="1444" w:author="Uporabnik" w:date="2020-04-23T17:13:00Z"/>
          <w:rFonts w:ascii="Times New Roman" w:eastAsia="Times New Roman" w:hAnsi="Times New Roman" w:cs="Times New Roman"/>
          <w:sz w:val="24"/>
          <w:szCs w:val="24"/>
          <w:lang w:val="en-GB"/>
        </w:rPr>
      </w:pPr>
      <w:del w:id="1445" w:author="Uporabnik" w:date="2020-04-23T17:13:00Z">
        <w:r w:rsidRPr="00A750DD" w:rsidDel="006B327D">
          <w:rPr>
            <w:rFonts w:ascii="Times New Roman" w:eastAsia="Times New Roman" w:hAnsi="Times New Roman" w:cs="Times New Roman"/>
            <w:sz w:val="24"/>
            <w:szCs w:val="24"/>
            <w:lang w:val="en-GB"/>
          </w:rPr>
          <w:delText>RS AJ, A</w:delText>
        </w:r>
        <w:r w:rsidR="009727B6" w:rsidDel="006B327D">
          <w:rPr>
            <w:rFonts w:ascii="Times New Roman" w:eastAsia="Times New Roman" w:hAnsi="Times New Roman" w:cs="Times New Roman"/>
            <w:sz w:val="24"/>
            <w:szCs w:val="24"/>
            <w:lang w:val="en-GB"/>
          </w:rPr>
          <w:delText>rhiv Jugoslavije, A CK SKJ, f</w:delText>
        </w:r>
        <w:r w:rsidRPr="00A750DD" w:rsidDel="006B327D">
          <w:rPr>
            <w:rFonts w:ascii="Times New Roman" w:eastAsia="Times New Roman" w:hAnsi="Times New Roman" w:cs="Times New Roman"/>
            <w:sz w:val="24"/>
            <w:szCs w:val="24"/>
            <w:lang w:val="en-GB"/>
          </w:rPr>
          <w:delText>. IX,86/II-99-173, fol. IX,86/II-154.</w:delText>
        </w:r>
      </w:del>
    </w:p>
    <w:p w14:paraId="79930DFE" w14:textId="77777777" w:rsidR="00F30485" w:rsidRPr="00A750DD" w:rsidDel="006B327D" w:rsidRDefault="00F30485" w:rsidP="00EF4E7D">
      <w:pPr>
        <w:spacing w:line="360" w:lineRule="auto"/>
        <w:jc w:val="both"/>
        <w:rPr>
          <w:del w:id="1446" w:author="Uporabnik" w:date="2020-04-23T17:13:00Z"/>
          <w:rFonts w:ascii="Times New Roman" w:eastAsia="Times New Roman" w:hAnsi="Times New Roman" w:cs="Times New Roman"/>
          <w:sz w:val="24"/>
          <w:szCs w:val="24"/>
          <w:lang w:val="en-GB"/>
        </w:rPr>
      </w:pPr>
      <w:del w:id="1447" w:author="Uporabnik" w:date="2020-04-23T17:13:00Z">
        <w:r w:rsidRPr="00A750DD" w:rsidDel="006B327D">
          <w:rPr>
            <w:rFonts w:ascii="Times New Roman" w:eastAsia="Times New Roman" w:hAnsi="Times New Roman" w:cs="Times New Roman"/>
            <w:sz w:val="24"/>
            <w:szCs w:val="24"/>
            <w:lang w:val="en-GB"/>
          </w:rPr>
          <w:delText>RS AJ, A</w:delText>
        </w:r>
        <w:r w:rsidR="009727B6" w:rsidDel="006B327D">
          <w:rPr>
            <w:rFonts w:ascii="Times New Roman" w:eastAsia="Times New Roman" w:hAnsi="Times New Roman" w:cs="Times New Roman"/>
            <w:sz w:val="24"/>
            <w:szCs w:val="24"/>
            <w:lang w:val="en-GB"/>
          </w:rPr>
          <w:delText>rhiv Jugoslavije, A CK SKJ, f</w:delText>
        </w:r>
        <w:r w:rsidRPr="00A750DD" w:rsidDel="006B327D">
          <w:rPr>
            <w:rFonts w:ascii="Times New Roman" w:eastAsia="Times New Roman" w:hAnsi="Times New Roman" w:cs="Times New Roman"/>
            <w:sz w:val="24"/>
            <w:szCs w:val="24"/>
            <w:lang w:val="en-GB"/>
          </w:rPr>
          <w:delText>. IX,86/II-99-173, fol. IX,86/II-159.</w:delText>
        </w:r>
      </w:del>
    </w:p>
    <w:p w14:paraId="198CB21A"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RS DA MSP, Diplomatski arhiv Ministarstva spoljnih poslova, SSIP Politička arhiva 19</w:t>
      </w:r>
      <w:r w:rsidR="009727B6">
        <w:rPr>
          <w:rFonts w:ascii="Times New Roman" w:eastAsia="Times New Roman" w:hAnsi="Times New Roman" w:cs="Times New Roman"/>
          <w:sz w:val="24"/>
          <w:szCs w:val="24"/>
          <w:lang w:val="en-GB"/>
        </w:rPr>
        <w:t xml:space="preserve">68 g., </w:t>
      </w:r>
      <w:r w:rsidR="009727B6">
        <w:rPr>
          <w:rFonts w:ascii="Times New Roman" w:eastAsia="Times New Roman" w:hAnsi="Times New Roman" w:cs="Times New Roman"/>
          <w:sz w:val="24"/>
          <w:szCs w:val="24"/>
          <w:lang w:val="en-GB"/>
        </w:rPr>
        <w:tab/>
        <w:t>f</w:t>
      </w:r>
      <w:r w:rsidRPr="00A750DD">
        <w:rPr>
          <w:rFonts w:ascii="Times New Roman" w:eastAsia="Times New Roman" w:hAnsi="Times New Roman" w:cs="Times New Roman"/>
          <w:sz w:val="24"/>
          <w:szCs w:val="24"/>
          <w:lang w:val="en-GB"/>
        </w:rPr>
        <w:t>. 115, fol. 43-11J/001, 424005/68.</w:t>
      </w:r>
    </w:p>
    <w:p w14:paraId="4599476B"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lastRenderedPageBreak/>
        <w:t>RS DA MSP, Diplomatski arhiv Ministarstva spoljnih poslova, SSIP</w:t>
      </w:r>
      <w:r w:rsidR="009727B6">
        <w:rPr>
          <w:rFonts w:ascii="Times New Roman" w:eastAsia="Times New Roman" w:hAnsi="Times New Roman" w:cs="Times New Roman"/>
          <w:sz w:val="24"/>
          <w:szCs w:val="24"/>
          <w:lang w:val="en-GB"/>
        </w:rPr>
        <w:t xml:space="preserve"> Politička arhiva 1968 g., </w:t>
      </w:r>
      <w:r w:rsidR="009727B6">
        <w:rPr>
          <w:rFonts w:ascii="Times New Roman" w:eastAsia="Times New Roman" w:hAnsi="Times New Roman" w:cs="Times New Roman"/>
          <w:sz w:val="24"/>
          <w:szCs w:val="24"/>
          <w:lang w:val="en-GB"/>
        </w:rPr>
        <w:tab/>
        <w:t>f</w:t>
      </w:r>
      <w:r w:rsidRPr="00A750DD">
        <w:rPr>
          <w:rFonts w:ascii="Times New Roman" w:eastAsia="Times New Roman" w:hAnsi="Times New Roman" w:cs="Times New Roman"/>
          <w:sz w:val="24"/>
          <w:szCs w:val="24"/>
          <w:lang w:val="en-GB"/>
        </w:rPr>
        <w:t>. 115, fol. 43-11J/048.1/-87, 41763.</w:t>
      </w:r>
    </w:p>
    <w:p w14:paraId="2455A1A6"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RS DA MSP, Diplomatski arhiv Ministarstva spoljnih poslova, SSIP Politička a</w:t>
      </w:r>
      <w:r w:rsidR="009727B6">
        <w:rPr>
          <w:rFonts w:ascii="Times New Roman" w:eastAsia="Times New Roman" w:hAnsi="Times New Roman" w:cs="Times New Roman"/>
          <w:sz w:val="24"/>
          <w:szCs w:val="24"/>
          <w:lang w:val="en-GB"/>
        </w:rPr>
        <w:t xml:space="preserve">rhiva 1972 g., </w:t>
      </w:r>
      <w:r w:rsidR="009727B6">
        <w:rPr>
          <w:rFonts w:ascii="Times New Roman" w:eastAsia="Times New Roman" w:hAnsi="Times New Roman" w:cs="Times New Roman"/>
          <w:sz w:val="24"/>
          <w:szCs w:val="24"/>
          <w:lang w:val="en-GB"/>
        </w:rPr>
        <w:tab/>
        <w:t>f</w:t>
      </w:r>
      <w:r w:rsidRPr="00A750DD">
        <w:rPr>
          <w:rFonts w:ascii="Times New Roman" w:eastAsia="Times New Roman" w:hAnsi="Times New Roman" w:cs="Times New Roman"/>
          <w:sz w:val="24"/>
          <w:szCs w:val="24"/>
          <w:lang w:val="en-GB"/>
        </w:rPr>
        <w:t>. 89, fol. 43-11J/329.14, 445893.</w:t>
      </w:r>
    </w:p>
    <w:p w14:paraId="0427259D"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RS DA MSP, Diplomatski arhiv Ministarstva spoljnih poslova, SSIP</w:t>
      </w:r>
      <w:r w:rsidR="009727B6">
        <w:rPr>
          <w:rFonts w:ascii="Times New Roman" w:eastAsia="Times New Roman" w:hAnsi="Times New Roman" w:cs="Times New Roman"/>
          <w:sz w:val="24"/>
          <w:szCs w:val="24"/>
          <w:lang w:val="en-GB"/>
        </w:rPr>
        <w:t xml:space="preserve"> Politička arhiva 1973 g., </w:t>
      </w:r>
      <w:r w:rsidR="009727B6">
        <w:rPr>
          <w:rFonts w:ascii="Times New Roman" w:eastAsia="Times New Roman" w:hAnsi="Times New Roman" w:cs="Times New Roman"/>
          <w:sz w:val="24"/>
          <w:szCs w:val="24"/>
          <w:lang w:val="en-GB"/>
        </w:rPr>
        <w:tab/>
        <w:t>f</w:t>
      </w:r>
      <w:r w:rsidRPr="00A750DD">
        <w:rPr>
          <w:rFonts w:ascii="Times New Roman" w:eastAsia="Times New Roman" w:hAnsi="Times New Roman" w:cs="Times New Roman"/>
          <w:sz w:val="24"/>
          <w:szCs w:val="24"/>
          <w:lang w:val="en-GB"/>
        </w:rPr>
        <w:t>. 80, fol. 43-11:J/394.4, 421426.</w:t>
      </w:r>
    </w:p>
    <w:p w14:paraId="6CDAB660"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RS DA MSP, Diplomatski arhiv Ministarstva spoljnih poslova, SSIP Politič</w:t>
      </w:r>
      <w:r w:rsidR="009727B6">
        <w:rPr>
          <w:rFonts w:ascii="Times New Roman" w:eastAsia="Times New Roman" w:hAnsi="Times New Roman" w:cs="Times New Roman"/>
          <w:sz w:val="24"/>
          <w:szCs w:val="24"/>
          <w:lang w:val="en-GB"/>
        </w:rPr>
        <w:t xml:space="preserve">ka arhiva 1974 g., </w:t>
      </w:r>
      <w:r w:rsidR="009727B6">
        <w:rPr>
          <w:rFonts w:ascii="Times New Roman" w:eastAsia="Times New Roman" w:hAnsi="Times New Roman" w:cs="Times New Roman"/>
          <w:sz w:val="24"/>
          <w:szCs w:val="24"/>
          <w:lang w:val="en-GB"/>
        </w:rPr>
        <w:tab/>
        <w:t>f</w:t>
      </w:r>
      <w:r w:rsidRPr="00A750DD">
        <w:rPr>
          <w:rFonts w:ascii="Times New Roman" w:eastAsia="Times New Roman" w:hAnsi="Times New Roman" w:cs="Times New Roman"/>
          <w:sz w:val="24"/>
          <w:szCs w:val="24"/>
          <w:lang w:val="en-GB"/>
        </w:rPr>
        <w:t>. 104, fol. 43-11:J/048.1, 448643.</w:t>
      </w:r>
    </w:p>
    <w:p w14:paraId="1D935F83"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RS DA MSP, Diplomatski arhiv Ministarstva spoljnih poslova, SSIP</w:t>
      </w:r>
      <w:r w:rsidR="009727B6">
        <w:rPr>
          <w:rFonts w:ascii="Times New Roman" w:eastAsia="Times New Roman" w:hAnsi="Times New Roman" w:cs="Times New Roman"/>
          <w:sz w:val="24"/>
          <w:szCs w:val="24"/>
          <w:lang w:val="en-GB"/>
        </w:rPr>
        <w:t xml:space="preserve"> Politička arhiva 1974 g., </w:t>
      </w:r>
      <w:r w:rsidR="009727B6">
        <w:rPr>
          <w:rFonts w:ascii="Times New Roman" w:eastAsia="Times New Roman" w:hAnsi="Times New Roman" w:cs="Times New Roman"/>
          <w:sz w:val="24"/>
          <w:szCs w:val="24"/>
          <w:lang w:val="en-GB"/>
        </w:rPr>
        <w:tab/>
        <w:t>f</w:t>
      </w:r>
      <w:r w:rsidRPr="00A750DD">
        <w:rPr>
          <w:rFonts w:ascii="Times New Roman" w:eastAsia="Times New Roman" w:hAnsi="Times New Roman" w:cs="Times New Roman"/>
          <w:sz w:val="24"/>
          <w:szCs w:val="24"/>
          <w:lang w:val="en-GB"/>
        </w:rPr>
        <w:t>. 105, fol. 43-11:J/342-511-1, 448725.</w:t>
      </w:r>
    </w:p>
    <w:p w14:paraId="39C3E7F3"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RS DA MSP, Diplomatski arhiv Ministarstva spoljnih poslova, SSIP</w:t>
      </w:r>
      <w:r w:rsidR="009727B6">
        <w:rPr>
          <w:rFonts w:ascii="Times New Roman" w:eastAsia="Times New Roman" w:hAnsi="Times New Roman" w:cs="Times New Roman"/>
          <w:sz w:val="24"/>
          <w:szCs w:val="24"/>
          <w:lang w:val="en-GB"/>
        </w:rPr>
        <w:t xml:space="preserve"> Politička arhiva 1974 g., </w:t>
      </w:r>
      <w:r w:rsidR="009727B6">
        <w:rPr>
          <w:rFonts w:ascii="Times New Roman" w:eastAsia="Times New Roman" w:hAnsi="Times New Roman" w:cs="Times New Roman"/>
          <w:sz w:val="24"/>
          <w:szCs w:val="24"/>
          <w:lang w:val="en-GB"/>
        </w:rPr>
        <w:tab/>
        <w:t>f</w:t>
      </w:r>
      <w:r w:rsidRPr="00A750DD">
        <w:rPr>
          <w:rFonts w:ascii="Times New Roman" w:eastAsia="Times New Roman" w:hAnsi="Times New Roman" w:cs="Times New Roman"/>
          <w:sz w:val="24"/>
          <w:szCs w:val="24"/>
          <w:lang w:val="en-GB"/>
        </w:rPr>
        <w:t>. 105, fol. 43-11:J/342-511-1, 456439.</w:t>
      </w:r>
    </w:p>
    <w:p w14:paraId="2BA63A6F"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p>
    <w:p w14:paraId="231C700B" w14:textId="77777777" w:rsidR="00F30485" w:rsidRPr="00A750DD" w:rsidRDefault="00F30485" w:rsidP="00EF4E7D">
      <w:pPr>
        <w:spacing w:line="360" w:lineRule="auto"/>
        <w:jc w:val="both"/>
        <w:rPr>
          <w:rFonts w:ascii="Times New Roman" w:eastAsia="Times New Roman" w:hAnsi="Times New Roman" w:cs="Times New Roman"/>
          <w:i/>
          <w:iCs/>
          <w:sz w:val="24"/>
          <w:szCs w:val="24"/>
          <w:lang w:val="en-GB"/>
        </w:rPr>
      </w:pPr>
      <w:r w:rsidRPr="00A750DD">
        <w:rPr>
          <w:rFonts w:ascii="Times New Roman" w:eastAsia="Times New Roman" w:hAnsi="Times New Roman" w:cs="Times New Roman"/>
          <w:i/>
          <w:iCs/>
          <w:sz w:val="24"/>
          <w:szCs w:val="24"/>
          <w:lang w:val="en-GB"/>
        </w:rPr>
        <w:t xml:space="preserve">Literature </w:t>
      </w:r>
    </w:p>
    <w:p w14:paraId="150326EC" w14:textId="77777777" w:rsidR="00F30485" w:rsidRPr="00A750DD" w:rsidRDefault="00F30485" w:rsidP="00EF4E7D">
      <w:pPr>
        <w:spacing w:line="360" w:lineRule="auto"/>
        <w:jc w:val="both"/>
        <w:rPr>
          <w:rFonts w:ascii="Times New Roman" w:hAnsi="Times New Roman" w:cs="Times New Roman"/>
          <w:sz w:val="24"/>
          <w:szCs w:val="24"/>
        </w:rPr>
      </w:pPr>
      <w:r w:rsidRPr="00A750DD">
        <w:rPr>
          <w:rFonts w:ascii="Times New Roman" w:eastAsia="Times New Roman" w:hAnsi="Times New Roman" w:cs="Times New Roman"/>
          <w:sz w:val="24"/>
          <w:szCs w:val="24"/>
          <w:lang w:val="en-GB"/>
        </w:rPr>
        <w:t xml:space="preserve">Bockman, Johanna. “Socialist Globalization against Capitalist Neocolonialism: The Economic </w:t>
      </w:r>
      <w:r w:rsidRPr="00A750DD">
        <w:rPr>
          <w:rFonts w:ascii="Times New Roman" w:eastAsia="Times New Roman" w:hAnsi="Times New Roman" w:cs="Times New Roman"/>
          <w:sz w:val="24"/>
          <w:szCs w:val="24"/>
          <w:lang w:val="en-GB"/>
        </w:rPr>
        <w:tab/>
        <w:t xml:space="preserve">Ideas behind the New International Economic Order.” </w:t>
      </w:r>
      <w:hyperlink r:id="rId10">
        <w:r w:rsidRPr="00A750DD">
          <w:rPr>
            <w:rStyle w:val="ListLabel9"/>
            <w:rFonts w:eastAsia="Arial"/>
          </w:rPr>
          <w:t xml:space="preserve">Humanity: An International </w:t>
        </w:r>
        <w:r w:rsidRPr="00A750DD">
          <w:rPr>
            <w:rStyle w:val="ListLabel9"/>
            <w:rFonts w:eastAsia="Arial"/>
          </w:rPr>
          <w:tab/>
          <w:t>Journal of Human Rights, Humanitarianism, and Development</w:t>
        </w:r>
      </w:hyperlink>
      <w:r w:rsidRPr="00A750DD">
        <w:rPr>
          <w:rFonts w:ascii="Times New Roman" w:eastAsia="Times New Roman" w:hAnsi="Times New Roman" w:cs="Times New Roman"/>
          <w:sz w:val="24"/>
          <w:szCs w:val="24"/>
          <w:lang w:val="en-GB"/>
        </w:rPr>
        <w:t xml:space="preserve"> 6, </w:t>
      </w:r>
      <w:del w:id="1448" w:author="Uporabnik" w:date="2020-04-23T17:14:00Z">
        <w:r w:rsidRPr="00A750DD" w:rsidDel="006B327D">
          <w:rPr>
            <w:rFonts w:ascii="Times New Roman" w:eastAsia="Times New Roman" w:hAnsi="Times New Roman" w:cs="Times New Roman"/>
            <w:sz w:val="24"/>
            <w:szCs w:val="24"/>
            <w:lang w:val="en-GB"/>
          </w:rPr>
          <w:delText>no</w:delText>
        </w:r>
      </w:del>
      <w:ins w:id="1449" w:author="Uporabnik" w:date="2020-04-23T17:14:00Z">
        <w:r w:rsidR="006B327D">
          <w:rPr>
            <w:rFonts w:ascii="Times New Roman" w:eastAsia="Times New Roman" w:hAnsi="Times New Roman" w:cs="Times New Roman"/>
            <w:sz w:val="24"/>
            <w:szCs w:val="24"/>
            <w:lang w:val="en-GB"/>
          </w:rPr>
          <w:t>N</w:t>
        </w:r>
        <w:r w:rsidR="006B327D" w:rsidRPr="00A750DD">
          <w:rPr>
            <w:rFonts w:ascii="Times New Roman" w:eastAsia="Times New Roman" w:hAnsi="Times New Roman" w:cs="Times New Roman"/>
            <w:sz w:val="24"/>
            <w:szCs w:val="24"/>
            <w:lang w:val="en-GB"/>
          </w:rPr>
          <w:t>o</w:t>
        </w:r>
      </w:ins>
      <w:r w:rsidRPr="00A750DD">
        <w:rPr>
          <w:rFonts w:ascii="Times New Roman" w:eastAsia="Times New Roman" w:hAnsi="Times New Roman" w:cs="Times New Roman"/>
          <w:sz w:val="24"/>
          <w:szCs w:val="24"/>
          <w:lang w:val="en-GB"/>
        </w:rPr>
        <w:t xml:space="preserve">. 1 (Spring 2015): </w:t>
      </w:r>
      <w:r w:rsidRPr="00A750DD">
        <w:rPr>
          <w:rFonts w:ascii="Times New Roman" w:eastAsia="Times New Roman" w:hAnsi="Times New Roman" w:cs="Times New Roman"/>
          <w:sz w:val="24"/>
          <w:szCs w:val="24"/>
          <w:lang w:val="en-GB"/>
        </w:rPr>
        <w:tab/>
        <w:t>109</w:t>
      </w:r>
      <w:ins w:id="1450" w:author="Uporabnik" w:date="2020-04-23T17:15:00Z">
        <w:r w:rsidR="006B327D">
          <w:rPr>
            <w:rFonts w:ascii="Times New Roman" w:eastAsia="Times New Roman" w:hAnsi="Times New Roman" w:cs="Times New Roman"/>
            <w:sz w:val="24"/>
            <w:szCs w:val="24"/>
            <w:lang w:val="en-GB"/>
          </w:rPr>
          <w:t>–</w:t>
        </w:r>
      </w:ins>
      <w:del w:id="1451" w:author="Uporabnik" w:date="2020-04-23T17:15:00Z">
        <w:r w:rsidRPr="00A750DD" w:rsidDel="006B327D">
          <w:rPr>
            <w:rFonts w:ascii="Times New Roman" w:eastAsia="Times New Roman" w:hAnsi="Times New Roman" w:cs="Times New Roman"/>
            <w:sz w:val="24"/>
            <w:szCs w:val="24"/>
            <w:lang w:val="en-GB"/>
          </w:rPr>
          <w:delText>-</w:delText>
        </w:r>
      </w:del>
      <w:r w:rsidRPr="00A750DD">
        <w:rPr>
          <w:rFonts w:ascii="Times New Roman" w:eastAsia="Times New Roman" w:hAnsi="Times New Roman" w:cs="Times New Roman"/>
          <w:sz w:val="24"/>
          <w:szCs w:val="24"/>
          <w:lang w:val="en-GB"/>
        </w:rPr>
        <w:t>28.</w:t>
      </w:r>
    </w:p>
    <w:p w14:paraId="34F8E5CE"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 xml:space="preserve">Callinicos, Alex. </w:t>
      </w:r>
      <w:r w:rsidRPr="00A750DD">
        <w:rPr>
          <w:rFonts w:ascii="Times New Roman" w:eastAsia="Times New Roman" w:hAnsi="Times New Roman" w:cs="Times New Roman"/>
          <w:i/>
          <w:iCs/>
          <w:sz w:val="24"/>
          <w:szCs w:val="24"/>
          <w:lang w:val="en-GB"/>
        </w:rPr>
        <w:t>Making History. Agency, Structure, and Change in Social Theory</w:t>
      </w:r>
      <w:r w:rsidRPr="00A750DD">
        <w:rPr>
          <w:rFonts w:ascii="Times New Roman" w:eastAsia="Times New Roman" w:hAnsi="Times New Roman" w:cs="Times New Roman"/>
          <w:sz w:val="24"/>
          <w:szCs w:val="24"/>
          <w:lang w:val="en-GB"/>
        </w:rPr>
        <w:t xml:space="preserve">. 2nd ed., </w:t>
      </w:r>
      <w:r w:rsidRPr="00A750DD">
        <w:rPr>
          <w:rFonts w:ascii="Times New Roman" w:eastAsia="Times New Roman" w:hAnsi="Times New Roman" w:cs="Times New Roman"/>
          <w:sz w:val="24"/>
          <w:szCs w:val="24"/>
          <w:lang w:val="en-GB"/>
        </w:rPr>
        <w:tab/>
        <w:t>orig. 1988. Leiden / Boston, MA: Brill, 2004.</w:t>
      </w:r>
    </w:p>
    <w:p w14:paraId="4B94E0E8"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 xml:space="preserve">Dale, Gareth. </w:t>
      </w:r>
      <w:r w:rsidRPr="00A750DD">
        <w:rPr>
          <w:rFonts w:ascii="Times New Roman" w:eastAsia="Times New Roman" w:hAnsi="Times New Roman" w:cs="Times New Roman"/>
          <w:i/>
          <w:iCs/>
          <w:sz w:val="24"/>
          <w:szCs w:val="24"/>
          <w:lang w:val="en-GB"/>
        </w:rPr>
        <w:t xml:space="preserve">Between State Capitalism and Globalisation: The Collapse of the East German </w:t>
      </w:r>
      <w:r w:rsidRPr="00A750DD">
        <w:rPr>
          <w:rFonts w:ascii="Times New Roman" w:eastAsia="Times New Roman" w:hAnsi="Times New Roman" w:cs="Times New Roman"/>
          <w:i/>
          <w:iCs/>
          <w:sz w:val="24"/>
          <w:szCs w:val="24"/>
          <w:lang w:val="en-GB"/>
        </w:rPr>
        <w:tab/>
        <w:t>Economy</w:t>
      </w:r>
      <w:r w:rsidRPr="00A750DD">
        <w:rPr>
          <w:rFonts w:ascii="Times New Roman" w:eastAsia="Times New Roman" w:hAnsi="Times New Roman" w:cs="Times New Roman"/>
          <w:sz w:val="24"/>
          <w:szCs w:val="24"/>
          <w:lang w:val="en-GB"/>
        </w:rPr>
        <w:t>. Oxford et al.: Peter Lang, 2004.</w:t>
      </w:r>
    </w:p>
    <w:p w14:paraId="298512A7"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 xml:space="preserve">Jersild, Austin. “The Soviet State as Imperial Scavenger: “Catch Up and Surpass” in the </w:t>
      </w:r>
      <w:r w:rsidRPr="00A750DD">
        <w:rPr>
          <w:rFonts w:ascii="Times New Roman" w:eastAsia="Times New Roman" w:hAnsi="Times New Roman" w:cs="Times New Roman"/>
          <w:sz w:val="24"/>
          <w:szCs w:val="24"/>
          <w:lang w:val="en-GB"/>
        </w:rPr>
        <w:tab/>
        <w:t xml:space="preserve">Transnational Socialist Bloc.” </w:t>
      </w:r>
      <w:r w:rsidRPr="00A750DD">
        <w:rPr>
          <w:rFonts w:ascii="Times New Roman" w:eastAsia="Times New Roman" w:hAnsi="Times New Roman" w:cs="Times New Roman"/>
          <w:i/>
          <w:iCs/>
          <w:sz w:val="24"/>
          <w:szCs w:val="24"/>
          <w:lang w:val="en-GB"/>
        </w:rPr>
        <w:t>The American Historical Review</w:t>
      </w:r>
      <w:r w:rsidRPr="00A750DD">
        <w:rPr>
          <w:rFonts w:ascii="Times New Roman" w:eastAsia="Times New Roman" w:hAnsi="Times New Roman" w:cs="Times New Roman"/>
          <w:sz w:val="24"/>
          <w:szCs w:val="24"/>
          <w:lang w:val="en-GB"/>
        </w:rPr>
        <w:t xml:space="preserve"> 116, </w:t>
      </w:r>
      <w:ins w:id="1452" w:author="Uporabnik" w:date="2020-04-23T17:15:00Z">
        <w:r w:rsidR="006B327D">
          <w:rPr>
            <w:rFonts w:ascii="Times New Roman" w:eastAsia="Times New Roman" w:hAnsi="Times New Roman" w:cs="Times New Roman"/>
            <w:sz w:val="24"/>
            <w:szCs w:val="24"/>
            <w:lang w:val="en-GB"/>
          </w:rPr>
          <w:t>N</w:t>
        </w:r>
      </w:ins>
      <w:del w:id="1453" w:author="Uporabnik" w:date="2020-04-23T17:15:00Z">
        <w:r w:rsidRPr="00A750DD" w:rsidDel="006B327D">
          <w:rPr>
            <w:rFonts w:ascii="Times New Roman" w:eastAsia="Times New Roman" w:hAnsi="Times New Roman" w:cs="Times New Roman"/>
            <w:sz w:val="24"/>
            <w:szCs w:val="24"/>
            <w:lang w:val="en-GB"/>
          </w:rPr>
          <w:delText>n</w:delText>
        </w:r>
      </w:del>
      <w:r w:rsidRPr="00A750DD">
        <w:rPr>
          <w:rFonts w:ascii="Times New Roman" w:eastAsia="Times New Roman" w:hAnsi="Times New Roman" w:cs="Times New Roman"/>
          <w:sz w:val="24"/>
          <w:szCs w:val="24"/>
          <w:lang w:val="en-GB"/>
        </w:rPr>
        <w:t xml:space="preserve">o. 1 (February </w:t>
      </w:r>
      <w:r w:rsidRPr="00A750DD">
        <w:rPr>
          <w:rFonts w:ascii="Times New Roman" w:eastAsia="Times New Roman" w:hAnsi="Times New Roman" w:cs="Times New Roman"/>
          <w:sz w:val="24"/>
          <w:szCs w:val="24"/>
          <w:lang w:val="en-GB"/>
        </w:rPr>
        <w:tab/>
        <w:t>2011), 109</w:t>
      </w:r>
      <w:ins w:id="1454" w:author="Uporabnik" w:date="2020-04-23T17:15:00Z">
        <w:r w:rsidR="006B327D">
          <w:rPr>
            <w:rFonts w:ascii="Times New Roman" w:eastAsia="Times New Roman" w:hAnsi="Times New Roman" w:cs="Times New Roman"/>
            <w:sz w:val="24"/>
            <w:szCs w:val="24"/>
            <w:lang w:val="en-GB"/>
          </w:rPr>
          <w:t>–</w:t>
        </w:r>
      </w:ins>
      <w:del w:id="1455" w:author="Uporabnik" w:date="2020-04-23T17:15:00Z">
        <w:r w:rsidRPr="00A750DD" w:rsidDel="006B327D">
          <w:rPr>
            <w:rFonts w:ascii="Times New Roman" w:eastAsia="Times New Roman" w:hAnsi="Times New Roman" w:cs="Times New Roman"/>
            <w:sz w:val="24"/>
            <w:szCs w:val="24"/>
            <w:lang w:val="en-GB"/>
          </w:rPr>
          <w:delText>-</w:delText>
        </w:r>
      </w:del>
      <w:r w:rsidRPr="00A750DD">
        <w:rPr>
          <w:rFonts w:ascii="Times New Roman" w:eastAsia="Times New Roman" w:hAnsi="Times New Roman" w:cs="Times New Roman"/>
          <w:sz w:val="24"/>
          <w:szCs w:val="24"/>
          <w:lang w:val="en-GB"/>
        </w:rPr>
        <w:t>32.</w:t>
      </w:r>
    </w:p>
    <w:p w14:paraId="7129597F"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 xml:space="preserve">Nečak, Dušan. </w:t>
      </w:r>
      <w:r w:rsidRPr="00A750DD">
        <w:rPr>
          <w:rFonts w:ascii="Times New Roman" w:eastAsia="Times New Roman" w:hAnsi="Times New Roman" w:cs="Times New Roman"/>
          <w:i/>
          <w:iCs/>
          <w:sz w:val="24"/>
          <w:szCs w:val="24"/>
          <w:lang w:val="en-GB"/>
        </w:rPr>
        <w:t xml:space="preserve">Hallsteinova doktrina in Jugoslavija. Tito med Zvezno republiko Nemčijo in </w:t>
      </w:r>
      <w:r w:rsidRPr="00A750DD">
        <w:rPr>
          <w:rFonts w:ascii="Times New Roman" w:eastAsia="Times New Roman" w:hAnsi="Times New Roman" w:cs="Times New Roman"/>
          <w:i/>
          <w:iCs/>
          <w:sz w:val="24"/>
          <w:szCs w:val="24"/>
          <w:lang w:val="en-GB"/>
        </w:rPr>
        <w:tab/>
        <w:t>Nemško demokratično republiko</w:t>
      </w:r>
      <w:r w:rsidRPr="00A750DD">
        <w:rPr>
          <w:rFonts w:ascii="Times New Roman" w:eastAsia="Times New Roman" w:hAnsi="Times New Roman" w:cs="Times New Roman"/>
          <w:sz w:val="24"/>
          <w:szCs w:val="24"/>
          <w:lang w:val="en-GB"/>
        </w:rPr>
        <w:t xml:space="preserve">. Ljubljana: Razprave Filozofske fakultete, 2002. </w:t>
      </w:r>
    </w:p>
    <w:p w14:paraId="5A5B4C41"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 xml:space="preserve">Obadić, Ivan. “A Troubled Relationship: Yugoslavia and the European Economic Community </w:t>
      </w:r>
      <w:r w:rsidRPr="00A750DD">
        <w:rPr>
          <w:rFonts w:ascii="Times New Roman" w:eastAsia="Times New Roman" w:hAnsi="Times New Roman" w:cs="Times New Roman"/>
          <w:sz w:val="24"/>
          <w:szCs w:val="24"/>
          <w:lang w:val="en-GB"/>
        </w:rPr>
        <w:tab/>
        <w:t xml:space="preserve">in Détente.” </w:t>
      </w:r>
      <w:r w:rsidRPr="00A750DD">
        <w:rPr>
          <w:rFonts w:ascii="Times New Roman" w:eastAsia="Times New Roman" w:hAnsi="Times New Roman" w:cs="Times New Roman"/>
          <w:i/>
          <w:iCs/>
          <w:sz w:val="24"/>
          <w:szCs w:val="24"/>
          <w:lang w:val="en-GB"/>
        </w:rPr>
        <w:t>European Review of History: Revue européenne d'histoire</w:t>
      </w:r>
      <w:r w:rsidRPr="00A750DD">
        <w:rPr>
          <w:rFonts w:ascii="Times New Roman" w:eastAsia="Times New Roman" w:hAnsi="Times New Roman" w:cs="Times New Roman"/>
          <w:sz w:val="24"/>
          <w:szCs w:val="24"/>
          <w:lang w:val="en-GB"/>
        </w:rPr>
        <w:t xml:space="preserve"> 21, </w:t>
      </w:r>
      <w:ins w:id="1456" w:author="Uporabnik" w:date="2020-04-23T17:15:00Z">
        <w:r w:rsidR="006B327D">
          <w:rPr>
            <w:rFonts w:ascii="Times New Roman" w:eastAsia="Times New Roman" w:hAnsi="Times New Roman" w:cs="Times New Roman"/>
            <w:sz w:val="24"/>
            <w:szCs w:val="24"/>
            <w:lang w:val="en-GB"/>
          </w:rPr>
          <w:t>N</w:t>
        </w:r>
      </w:ins>
      <w:del w:id="1457" w:author="Uporabnik" w:date="2020-04-23T17:15:00Z">
        <w:r w:rsidRPr="00A750DD" w:rsidDel="006B327D">
          <w:rPr>
            <w:rFonts w:ascii="Times New Roman" w:eastAsia="Times New Roman" w:hAnsi="Times New Roman" w:cs="Times New Roman"/>
            <w:sz w:val="24"/>
            <w:szCs w:val="24"/>
            <w:lang w:val="en-GB"/>
          </w:rPr>
          <w:delText>n</w:delText>
        </w:r>
      </w:del>
      <w:r w:rsidRPr="00A750DD">
        <w:rPr>
          <w:rFonts w:ascii="Times New Roman" w:eastAsia="Times New Roman" w:hAnsi="Times New Roman" w:cs="Times New Roman"/>
          <w:sz w:val="24"/>
          <w:szCs w:val="24"/>
          <w:lang w:val="en-GB"/>
        </w:rPr>
        <w:t xml:space="preserve">o. 2 (2014): </w:t>
      </w:r>
      <w:r w:rsidRPr="00A750DD">
        <w:rPr>
          <w:rFonts w:ascii="Times New Roman" w:eastAsia="Times New Roman" w:hAnsi="Times New Roman" w:cs="Times New Roman"/>
          <w:sz w:val="24"/>
          <w:szCs w:val="24"/>
          <w:lang w:val="en-GB"/>
        </w:rPr>
        <w:tab/>
        <w:t>329</w:t>
      </w:r>
      <w:ins w:id="1458" w:author="Uporabnik" w:date="2020-04-23T17:15:00Z">
        <w:r w:rsidR="006B327D">
          <w:rPr>
            <w:rFonts w:ascii="Times New Roman" w:eastAsia="Times New Roman" w:hAnsi="Times New Roman" w:cs="Times New Roman"/>
            <w:sz w:val="24"/>
            <w:szCs w:val="24"/>
            <w:lang w:val="en-GB"/>
          </w:rPr>
          <w:t>–</w:t>
        </w:r>
      </w:ins>
      <w:del w:id="1459" w:author="Uporabnik" w:date="2020-04-23T17:15:00Z">
        <w:r w:rsidRPr="00A750DD" w:rsidDel="006B327D">
          <w:rPr>
            <w:rFonts w:ascii="Times New Roman" w:eastAsia="Times New Roman" w:hAnsi="Times New Roman" w:cs="Times New Roman"/>
            <w:sz w:val="24"/>
            <w:szCs w:val="24"/>
            <w:lang w:val="en-GB"/>
          </w:rPr>
          <w:delText>-</w:delText>
        </w:r>
      </w:del>
      <w:r w:rsidRPr="00A750DD">
        <w:rPr>
          <w:rFonts w:ascii="Times New Roman" w:eastAsia="Times New Roman" w:hAnsi="Times New Roman" w:cs="Times New Roman"/>
          <w:sz w:val="24"/>
          <w:szCs w:val="24"/>
          <w:lang w:val="en-GB"/>
        </w:rPr>
        <w:t>48.</w:t>
      </w:r>
    </w:p>
    <w:p w14:paraId="7B8941D6" w14:textId="77777777" w:rsidR="00F30485" w:rsidRPr="00A750DD" w:rsidRDefault="00F30485" w:rsidP="00EF4E7D">
      <w:pPr>
        <w:spacing w:line="360" w:lineRule="auto"/>
        <w:jc w:val="both"/>
        <w:rPr>
          <w:rFonts w:ascii="Times New Roman" w:eastAsia="Times New Roman" w:hAnsi="Times New Roman" w:cs="Times New Roman"/>
          <w:sz w:val="24"/>
          <w:szCs w:val="24"/>
          <w:lang w:val="de-DE"/>
        </w:rPr>
      </w:pPr>
      <w:r w:rsidRPr="00A750DD">
        <w:rPr>
          <w:rFonts w:ascii="Times New Roman" w:eastAsia="Times New Roman" w:hAnsi="Times New Roman" w:cs="Times New Roman"/>
          <w:sz w:val="24"/>
          <w:szCs w:val="24"/>
          <w:lang w:val="en-GB"/>
        </w:rPr>
        <w:t xml:space="preserve">Sukijasović, Miodrag. </w:t>
      </w:r>
      <w:r w:rsidRPr="00A750DD">
        <w:rPr>
          <w:rFonts w:ascii="Times New Roman" w:eastAsia="Times New Roman" w:hAnsi="Times New Roman" w:cs="Times New Roman"/>
          <w:i/>
          <w:iCs/>
          <w:sz w:val="24"/>
          <w:szCs w:val="24"/>
          <w:lang w:val="en-GB"/>
        </w:rPr>
        <w:t xml:space="preserve">Joint Business Ventures in Yugoslavia Between Domestic and Foreign </w:t>
      </w:r>
      <w:r w:rsidRPr="00A750DD">
        <w:rPr>
          <w:rFonts w:ascii="Times New Roman" w:eastAsia="Times New Roman" w:hAnsi="Times New Roman" w:cs="Times New Roman"/>
          <w:i/>
          <w:iCs/>
          <w:sz w:val="24"/>
          <w:szCs w:val="24"/>
          <w:lang w:val="en-GB"/>
        </w:rPr>
        <w:tab/>
        <w:t>Firms: Developments in Law and Practice</w:t>
      </w:r>
      <w:r w:rsidRPr="00A750DD">
        <w:rPr>
          <w:rFonts w:ascii="Times New Roman" w:eastAsia="Times New Roman" w:hAnsi="Times New Roman" w:cs="Times New Roman"/>
          <w:sz w:val="24"/>
          <w:szCs w:val="24"/>
          <w:lang w:val="en-GB"/>
        </w:rPr>
        <w:t xml:space="preserve">. </w:t>
      </w:r>
      <w:r w:rsidRPr="00A750DD">
        <w:rPr>
          <w:rFonts w:ascii="Times New Roman" w:eastAsia="Times New Roman" w:hAnsi="Times New Roman" w:cs="Times New Roman"/>
          <w:sz w:val="24"/>
          <w:szCs w:val="24"/>
          <w:lang w:val="de-DE"/>
        </w:rPr>
        <w:t xml:space="preserve">Belgrade: Štamparsko preduzeće Kultura, </w:t>
      </w:r>
      <w:r w:rsidRPr="00A750DD">
        <w:rPr>
          <w:rFonts w:ascii="Times New Roman" w:eastAsia="Times New Roman" w:hAnsi="Times New Roman" w:cs="Times New Roman"/>
          <w:sz w:val="24"/>
          <w:szCs w:val="24"/>
          <w:lang w:val="de-DE"/>
        </w:rPr>
        <w:tab/>
        <w:t>1973.</w:t>
      </w:r>
    </w:p>
    <w:p w14:paraId="5BAFA1FB"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de-DE"/>
        </w:rPr>
        <w:lastRenderedPageBreak/>
        <w:t xml:space="preserve">Theurer, Marc Christian. </w:t>
      </w:r>
      <w:r w:rsidRPr="00A750DD">
        <w:rPr>
          <w:rFonts w:ascii="Times New Roman" w:eastAsia="Times New Roman" w:hAnsi="Times New Roman" w:cs="Times New Roman"/>
          <w:i/>
          <w:iCs/>
          <w:sz w:val="24"/>
          <w:szCs w:val="24"/>
          <w:lang w:val="de-DE"/>
        </w:rPr>
        <w:t xml:space="preserve">Bonn - Belgrad - Ost-Berlin: Die Beziehungen der beiden deutschen </w:t>
      </w:r>
      <w:r w:rsidRPr="00A750DD">
        <w:rPr>
          <w:rFonts w:ascii="Times New Roman" w:eastAsia="Times New Roman" w:hAnsi="Times New Roman" w:cs="Times New Roman"/>
          <w:i/>
          <w:iCs/>
          <w:sz w:val="24"/>
          <w:szCs w:val="24"/>
          <w:lang w:val="de-DE"/>
        </w:rPr>
        <w:tab/>
        <w:t>Staaten zu Jugoslawien im Vergleich 1957 – 1968</w:t>
      </w:r>
      <w:r w:rsidRPr="00A750DD">
        <w:rPr>
          <w:rFonts w:ascii="Times New Roman" w:eastAsia="Times New Roman" w:hAnsi="Times New Roman" w:cs="Times New Roman"/>
          <w:sz w:val="24"/>
          <w:szCs w:val="24"/>
          <w:lang w:val="de-DE"/>
        </w:rPr>
        <w:t xml:space="preserve">. </w:t>
      </w:r>
      <w:r w:rsidRPr="00A750DD">
        <w:rPr>
          <w:rFonts w:ascii="Times New Roman" w:eastAsia="Times New Roman" w:hAnsi="Times New Roman" w:cs="Times New Roman"/>
          <w:sz w:val="24"/>
          <w:szCs w:val="24"/>
          <w:lang w:val="en-GB"/>
        </w:rPr>
        <w:t>Berlin: Logos, 2008.</w:t>
      </w:r>
    </w:p>
    <w:p w14:paraId="7BE6021B"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r w:rsidRPr="00A750DD">
        <w:rPr>
          <w:rFonts w:ascii="Times New Roman" w:eastAsia="Times New Roman" w:hAnsi="Times New Roman" w:cs="Times New Roman"/>
          <w:sz w:val="24"/>
          <w:szCs w:val="24"/>
          <w:lang w:val="en-GB"/>
        </w:rPr>
        <w:t xml:space="preserve">Unkovski-Korica, Vladimir. </w:t>
      </w:r>
      <w:r w:rsidRPr="00A750DD">
        <w:rPr>
          <w:rFonts w:ascii="Times New Roman" w:eastAsia="Times New Roman" w:hAnsi="Times New Roman" w:cs="Times New Roman"/>
          <w:i/>
          <w:iCs/>
          <w:sz w:val="24"/>
          <w:szCs w:val="24"/>
          <w:lang w:val="en-GB"/>
        </w:rPr>
        <w:t xml:space="preserve">The Economic Struggle for Power in Tito’s Yugoslavia: From </w:t>
      </w:r>
      <w:r w:rsidRPr="00A750DD">
        <w:rPr>
          <w:rFonts w:ascii="Times New Roman" w:eastAsia="Times New Roman" w:hAnsi="Times New Roman" w:cs="Times New Roman"/>
          <w:i/>
          <w:iCs/>
          <w:sz w:val="24"/>
          <w:szCs w:val="24"/>
          <w:lang w:val="en-GB"/>
        </w:rPr>
        <w:tab/>
        <w:t>World War II to Non-Alignment</w:t>
      </w:r>
      <w:r w:rsidRPr="00A750DD">
        <w:rPr>
          <w:rFonts w:ascii="Times New Roman" w:eastAsia="Times New Roman" w:hAnsi="Times New Roman" w:cs="Times New Roman"/>
          <w:sz w:val="24"/>
          <w:szCs w:val="24"/>
          <w:lang w:val="en-GB"/>
        </w:rPr>
        <w:t>. London: I.B. Tauris, 2016.</w:t>
      </w:r>
    </w:p>
    <w:p w14:paraId="41EBC38A" w14:textId="77777777" w:rsidR="00F30485" w:rsidRPr="00A750DD" w:rsidRDefault="00F30485" w:rsidP="00EF4E7D">
      <w:pPr>
        <w:spacing w:line="360" w:lineRule="auto"/>
        <w:jc w:val="both"/>
        <w:rPr>
          <w:rFonts w:ascii="Times New Roman" w:eastAsia="Times New Roman" w:hAnsi="Times New Roman" w:cs="Times New Roman"/>
          <w:sz w:val="24"/>
          <w:szCs w:val="24"/>
          <w:lang w:val="en-GB"/>
        </w:rPr>
      </w:pPr>
    </w:p>
    <w:p w14:paraId="0CB9572F" w14:textId="77777777" w:rsidR="00F30485" w:rsidRPr="00A750DD" w:rsidRDefault="00F30485" w:rsidP="00EF4E7D">
      <w:pPr>
        <w:spacing w:line="360" w:lineRule="auto"/>
        <w:jc w:val="both"/>
        <w:rPr>
          <w:rFonts w:ascii="Times New Roman" w:eastAsia="Times New Roman" w:hAnsi="Times New Roman" w:cs="Times New Roman"/>
          <w:i/>
          <w:iCs/>
          <w:sz w:val="24"/>
          <w:szCs w:val="24"/>
          <w:lang w:val="en-GB"/>
        </w:rPr>
      </w:pPr>
      <w:r w:rsidRPr="00A750DD">
        <w:rPr>
          <w:rFonts w:ascii="Times New Roman" w:eastAsia="Times New Roman" w:hAnsi="Times New Roman" w:cs="Times New Roman"/>
          <w:i/>
          <w:iCs/>
          <w:sz w:val="24"/>
          <w:szCs w:val="24"/>
          <w:lang w:val="en-GB"/>
        </w:rPr>
        <w:t>News articles</w:t>
      </w:r>
    </w:p>
    <w:p w14:paraId="3D525594" w14:textId="77777777" w:rsidR="00F30485" w:rsidRPr="00A750DD" w:rsidRDefault="006B327D" w:rsidP="00EF4E7D">
      <w:pPr>
        <w:spacing w:line="360" w:lineRule="auto"/>
        <w:jc w:val="both"/>
        <w:rPr>
          <w:rFonts w:ascii="Times New Roman" w:eastAsia="Times New Roman" w:hAnsi="Times New Roman" w:cs="Times New Roman"/>
          <w:sz w:val="24"/>
          <w:szCs w:val="24"/>
          <w:lang w:val="en-GB"/>
        </w:rPr>
      </w:pPr>
      <w:moveToRangeStart w:id="1460" w:author="Uporabnik" w:date="2020-04-23T17:16:00Z" w:name="move38554577"/>
      <w:moveTo w:id="1461" w:author="Uporabnik" w:date="2020-04-23T17:16:00Z">
        <w:r w:rsidRPr="00A750DD">
          <w:rPr>
            <w:rFonts w:ascii="Times New Roman" w:eastAsia="Times New Roman" w:hAnsi="Times New Roman" w:cs="Times New Roman"/>
            <w:i/>
            <w:iCs/>
            <w:sz w:val="24"/>
            <w:szCs w:val="24"/>
            <w:lang w:val="en-GB"/>
          </w:rPr>
          <w:t>Neues Deutschland</w:t>
        </w:r>
        <w:r w:rsidRPr="00A750DD">
          <w:rPr>
            <w:rFonts w:ascii="Times New Roman" w:eastAsia="Times New Roman" w:hAnsi="Times New Roman" w:cs="Times New Roman"/>
            <w:sz w:val="24"/>
            <w:szCs w:val="24"/>
            <w:lang w:val="en-GB"/>
          </w:rPr>
          <w:t xml:space="preserve">, November 12, 1974.  </w:t>
        </w:r>
      </w:moveTo>
      <w:moveToRangeEnd w:id="1460"/>
      <w:r w:rsidR="00F30485" w:rsidRPr="00A750DD">
        <w:rPr>
          <w:rFonts w:ascii="Times New Roman" w:eastAsia="Times New Roman" w:hAnsi="Times New Roman" w:cs="Times New Roman"/>
          <w:sz w:val="24"/>
          <w:szCs w:val="24"/>
          <w:lang w:val="en-GB"/>
        </w:rPr>
        <w:t xml:space="preserve">“Srdačno dobrodošli druže Josipe Broze Tito! </w:t>
      </w:r>
      <w:r w:rsidR="00F30485" w:rsidRPr="00A750DD">
        <w:rPr>
          <w:rFonts w:ascii="Times New Roman" w:eastAsia="Times New Roman" w:hAnsi="Times New Roman" w:cs="Times New Roman"/>
          <w:sz w:val="24"/>
          <w:szCs w:val="24"/>
          <w:lang w:val="de-DE"/>
        </w:rPr>
        <w:t xml:space="preserve">Herzlich willkommen, Genosse Josip Broz </w:t>
      </w:r>
      <w:r w:rsidR="00F30485" w:rsidRPr="00A750DD">
        <w:rPr>
          <w:rFonts w:ascii="Times New Roman" w:eastAsia="Times New Roman" w:hAnsi="Times New Roman" w:cs="Times New Roman"/>
          <w:sz w:val="24"/>
          <w:szCs w:val="24"/>
          <w:lang w:val="de-DE"/>
        </w:rPr>
        <w:tab/>
        <w:t xml:space="preserve">Tito!.” </w:t>
      </w:r>
      <w:moveFromRangeStart w:id="1462" w:author="Uporabnik" w:date="2020-04-23T17:16:00Z" w:name="move38554577"/>
      <w:moveFrom w:id="1463" w:author="Uporabnik" w:date="2020-04-23T17:16:00Z">
        <w:r w:rsidR="00F30485" w:rsidRPr="00A750DD" w:rsidDel="006B327D">
          <w:rPr>
            <w:rFonts w:ascii="Times New Roman" w:eastAsia="Times New Roman" w:hAnsi="Times New Roman" w:cs="Times New Roman"/>
            <w:i/>
            <w:iCs/>
            <w:sz w:val="24"/>
            <w:szCs w:val="24"/>
            <w:lang w:val="en-GB"/>
          </w:rPr>
          <w:t>Neues Deutschland</w:t>
        </w:r>
        <w:r w:rsidR="00F30485" w:rsidRPr="00A750DD" w:rsidDel="006B327D">
          <w:rPr>
            <w:rFonts w:ascii="Times New Roman" w:eastAsia="Times New Roman" w:hAnsi="Times New Roman" w:cs="Times New Roman"/>
            <w:sz w:val="24"/>
            <w:szCs w:val="24"/>
            <w:lang w:val="en-GB"/>
          </w:rPr>
          <w:t xml:space="preserve">, November 12, 1974.  </w:t>
        </w:r>
      </w:moveFrom>
      <w:moveFromRangeEnd w:id="1462"/>
    </w:p>
    <w:p w14:paraId="1AA9EEC0" w14:textId="77777777" w:rsidR="00F30485" w:rsidRDefault="00F30485" w:rsidP="00EF4E7D">
      <w:pPr>
        <w:spacing w:line="360" w:lineRule="auto"/>
        <w:ind w:firstLine="720"/>
        <w:jc w:val="both"/>
        <w:rPr>
          <w:rFonts w:ascii="Times New Roman" w:eastAsia="Times New Roman" w:hAnsi="Times New Roman" w:cs="Times New Roman"/>
          <w:sz w:val="24"/>
          <w:szCs w:val="24"/>
          <w:lang w:val="en-GB"/>
        </w:rPr>
      </w:pPr>
    </w:p>
    <w:p w14:paraId="04390961" w14:textId="77777777" w:rsidR="00F30485" w:rsidRDefault="00F30485" w:rsidP="00EF4E7D">
      <w:pPr>
        <w:spacing w:line="360" w:lineRule="auto"/>
        <w:ind w:firstLine="720"/>
        <w:jc w:val="both"/>
        <w:rPr>
          <w:rFonts w:ascii="Times New Roman" w:eastAsia="Times New Roman" w:hAnsi="Times New Roman" w:cs="Times New Roman"/>
          <w:sz w:val="24"/>
          <w:szCs w:val="24"/>
          <w:lang w:val="en-GB"/>
        </w:rPr>
      </w:pPr>
    </w:p>
    <w:p w14:paraId="1B29889C" w14:textId="77777777" w:rsidR="00F30485" w:rsidRPr="006B327D" w:rsidRDefault="00F30485" w:rsidP="00EF4E7D">
      <w:pPr>
        <w:spacing w:line="360" w:lineRule="auto"/>
        <w:jc w:val="center"/>
        <w:rPr>
          <w:rFonts w:ascii="Times New Roman" w:eastAsia="Times New Roman" w:hAnsi="Times New Roman" w:cs="Times New Roman"/>
          <w:b/>
          <w:color w:val="008000"/>
          <w:sz w:val="20"/>
          <w:szCs w:val="24"/>
          <w:lang w:val="en-GB"/>
          <w:rPrChange w:id="1464" w:author="Uporabnik" w:date="2020-04-23T17:16:00Z">
            <w:rPr>
              <w:rFonts w:ascii="Times New Roman" w:eastAsia="Times New Roman" w:hAnsi="Times New Roman" w:cs="Times New Roman"/>
              <w:b/>
              <w:color w:val="008000"/>
              <w:sz w:val="24"/>
              <w:szCs w:val="24"/>
              <w:lang w:val="en-GB"/>
            </w:rPr>
          </w:rPrChange>
        </w:rPr>
      </w:pPr>
      <w:r w:rsidRPr="006B327D">
        <w:rPr>
          <w:rFonts w:ascii="Times New Roman" w:hAnsi="Times New Roman" w:cs="Times New Roman"/>
          <w:sz w:val="20"/>
          <w:szCs w:val="24"/>
          <w:lang w:val="sl-SI"/>
          <w:rPrChange w:id="1465" w:author="Uporabnik" w:date="2020-04-23T17:16:00Z">
            <w:rPr>
              <w:rFonts w:ascii="Times New Roman" w:hAnsi="Times New Roman" w:cs="Times New Roman"/>
              <w:sz w:val="24"/>
              <w:szCs w:val="24"/>
              <w:lang w:val="sl-SI"/>
            </w:rPr>
          </w:rPrChange>
        </w:rPr>
        <w:t>Jasper Klomp</w:t>
      </w:r>
    </w:p>
    <w:p w14:paraId="236A8F42" w14:textId="77777777" w:rsidR="00F30485" w:rsidRPr="006B327D" w:rsidRDefault="006B327D" w:rsidP="00EF4E7D">
      <w:pPr>
        <w:spacing w:line="360" w:lineRule="auto"/>
        <w:jc w:val="center"/>
        <w:rPr>
          <w:rFonts w:ascii="Times New Roman" w:eastAsia="Times New Roman" w:hAnsi="Times New Roman" w:cs="Times New Roman"/>
          <w:sz w:val="20"/>
          <w:szCs w:val="24"/>
          <w:lang w:val="sl-SI"/>
          <w:rPrChange w:id="1466" w:author="Uporabnik" w:date="2020-04-23T17:16:00Z">
            <w:rPr>
              <w:rFonts w:ascii="Times New Roman" w:eastAsia="Times New Roman" w:hAnsi="Times New Roman" w:cs="Times New Roman"/>
              <w:sz w:val="24"/>
              <w:szCs w:val="24"/>
              <w:lang w:val="sl-SI"/>
            </w:rPr>
          </w:rPrChange>
        </w:rPr>
      </w:pPr>
      <w:r w:rsidRPr="006B327D">
        <w:rPr>
          <w:rFonts w:ascii="Times New Roman" w:eastAsia="Times New Roman" w:hAnsi="Times New Roman" w:cs="Times New Roman"/>
          <w:sz w:val="20"/>
          <w:szCs w:val="24"/>
          <w:lang w:val="sl-SI"/>
          <w:rPrChange w:id="1467" w:author="Uporabnik" w:date="2020-04-23T17:16:00Z">
            <w:rPr>
              <w:rFonts w:ascii="Times New Roman" w:eastAsia="Times New Roman" w:hAnsi="Times New Roman" w:cs="Times New Roman"/>
              <w:sz w:val="24"/>
              <w:szCs w:val="24"/>
              <w:lang w:val="sl-SI"/>
            </w:rPr>
          </w:rPrChange>
        </w:rPr>
        <w:t>JUGOSLAVIJA IN NEMŠKA DEMOKRATIČNA REPUBLIKA, 1968–1974: IDEOLOŠKI SPORI IN PRIMAT GOSPODARSKEGA SODELOVANJA</w:t>
      </w:r>
    </w:p>
    <w:p w14:paraId="4A068E80" w14:textId="77777777" w:rsidR="006B327D" w:rsidRPr="006B327D" w:rsidRDefault="006B327D" w:rsidP="00EF4E7D">
      <w:pPr>
        <w:spacing w:line="360" w:lineRule="auto"/>
        <w:jc w:val="center"/>
        <w:rPr>
          <w:rFonts w:ascii="Times New Roman" w:eastAsia="Times New Roman" w:hAnsi="Times New Roman" w:cs="Times New Roman"/>
          <w:color w:val="008000"/>
          <w:sz w:val="20"/>
          <w:szCs w:val="24"/>
          <w:lang w:val="en-GB"/>
          <w:rPrChange w:id="1468" w:author="Uporabnik" w:date="2020-04-23T17:16:00Z">
            <w:rPr>
              <w:rFonts w:ascii="Times New Roman" w:eastAsia="Times New Roman" w:hAnsi="Times New Roman" w:cs="Times New Roman"/>
              <w:b/>
              <w:color w:val="008000"/>
              <w:sz w:val="32"/>
              <w:szCs w:val="24"/>
              <w:lang w:val="en-GB"/>
            </w:rPr>
          </w:rPrChange>
        </w:rPr>
      </w:pPr>
      <w:r w:rsidRPr="006B327D">
        <w:rPr>
          <w:rFonts w:ascii="Times New Roman" w:eastAsia="Times New Roman" w:hAnsi="Times New Roman" w:cs="Times New Roman"/>
          <w:sz w:val="20"/>
          <w:szCs w:val="24"/>
          <w:lang w:val="sl-SI"/>
          <w:rPrChange w:id="1469" w:author="Uporabnik" w:date="2020-04-23T17:16:00Z">
            <w:rPr>
              <w:rFonts w:ascii="Times New Roman" w:eastAsia="Times New Roman" w:hAnsi="Times New Roman" w:cs="Times New Roman"/>
              <w:sz w:val="24"/>
              <w:szCs w:val="24"/>
              <w:lang w:val="sl-SI"/>
            </w:rPr>
          </w:rPrChange>
        </w:rPr>
        <w:t>SUMMARY</w:t>
      </w:r>
    </w:p>
    <w:p w14:paraId="78958ED3" w14:textId="77777777" w:rsidR="00F30485" w:rsidRPr="006B327D" w:rsidRDefault="00F30485">
      <w:pPr>
        <w:spacing w:line="360" w:lineRule="auto"/>
        <w:ind w:firstLine="709"/>
        <w:jc w:val="both"/>
        <w:rPr>
          <w:rFonts w:ascii="Times New Roman" w:hAnsi="Times New Roman" w:cs="Times New Roman"/>
          <w:sz w:val="20"/>
          <w:szCs w:val="24"/>
          <w:rPrChange w:id="1470" w:author="Uporabnik" w:date="2020-04-23T17:16:00Z">
            <w:rPr>
              <w:rFonts w:ascii="Times New Roman" w:hAnsi="Times New Roman" w:cs="Times New Roman"/>
              <w:sz w:val="24"/>
              <w:szCs w:val="24"/>
            </w:rPr>
          </w:rPrChange>
        </w:rPr>
        <w:pPrChange w:id="1471" w:author="Uporabnik" w:date="2020-04-23T17:16:00Z">
          <w:pPr>
            <w:spacing w:line="360" w:lineRule="auto"/>
            <w:jc w:val="both"/>
          </w:pPr>
        </w:pPrChange>
      </w:pPr>
      <w:r w:rsidRPr="006B327D">
        <w:rPr>
          <w:rFonts w:ascii="Times New Roman" w:eastAsia="Times New Roman" w:hAnsi="Times New Roman" w:cs="Times New Roman"/>
          <w:sz w:val="20"/>
          <w:szCs w:val="24"/>
          <w:lang w:val="sl-SI"/>
          <w:rPrChange w:id="1472" w:author="Uporabnik" w:date="2020-04-23T17:16:00Z">
            <w:rPr>
              <w:rFonts w:ascii="Times New Roman" w:eastAsia="Times New Roman" w:hAnsi="Times New Roman" w:cs="Times New Roman"/>
              <w:sz w:val="24"/>
              <w:szCs w:val="24"/>
              <w:lang w:val="sl-SI"/>
            </w:rPr>
          </w:rPrChange>
        </w:rPr>
        <w:t>V času hladnejših stikov med Zvezo komunistov Jugoslavije (ZKJ) in Stranko Socialistične enotnosti Nemčije (SED) je bilo mogoče opaziti, da je povečevanje skupnega obsega svetovnih gospodarskih dejavnosti v obdobju hladne vojne vplivalo tudi na jugoslovansko-vzhodnonemške stike zaradi dejavnosti administracij SFRJ in NDR ter jugoslovanskih nevladnih akterjev.</w:t>
      </w:r>
      <w:r w:rsidRPr="006B327D">
        <w:rPr>
          <w:rFonts w:ascii="Times New Roman" w:eastAsia="Times New Roman" w:hAnsi="Times New Roman" w:cs="Times New Roman"/>
          <w:color w:val="008000"/>
          <w:sz w:val="20"/>
          <w:szCs w:val="24"/>
          <w:lang w:val="en-GB"/>
          <w:rPrChange w:id="1473"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en-GB"/>
          <w:rPrChange w:id="1474" w:author="Uporabnik" w:date="2020-04-23T17:16:00Z">
            <w:rPr>
              <w:rFonts w:ascii="Times New Roman" w:eastAsia="Times New Roman" w:hAnsi="Times New Roman" w:cs="Times New Roman"/>
              <w:sz w:val="24"/>
              <w:szCs w:val="24"/>
              <w:lang w:val="en-GB"/>
            </w:rPr>
          </w:rPrChange>
        </w:rPr>
        <w:t xml:space="preserve"> </w:t>
      </w:r>
      <w:r w:rsidRPr="006B327D">
        <w:rPr>
          <w:rFonts w:ascii="Times New Roman" w:eastAsia="Times New Roman" w:hAnsi="Times New Roman" w:cs="Times New Roman"/>
          <w:sz w:val="20"/>
          <w:szCs w:val="24"/>
          <w:lang w:val="sl-SI"/>
          <w:rPrChange w:id="1475" w:author="Uporabnik" w:date="2020-04-23T17:16:00Z">
            <w:rPr>
              <w:rFonts w:ascii="Times New Roman" w:eastAsia="Times New Roman" w:hAnsi="Times New Roman" w:cs="Times New Roman"/>
              <w:sz w:val="24"/>
              <w:szCs w:val="24"/>
              <w:lang w:val="sl-SI"/>
            </w:rPr>
          </w:rPrChange>
        </w:rPr>
        <w:t>Po vojaškem odzivu Varšavskega pakta na praško pomlad so se jugoslovansko-vzhodnonemški politični odnosi poslabšali po obdobju sorazmerno dobrih dvostranskih stikov v sredini šestdesetih let 20. stoletja.</w:t>
      </w:r>
      <w:r w:rsidRPr="006B327D">
        <w:rPr>
          <w:rFonts w:ascii="Times New Roman" w:eastAsia="Times New Roman" w:hAnsi="Times New Roman" w:cs="Times New Roman"/>
          <w:color w:val="008000"/>
          <w:sz w:val="20"/>
          <w:szCs w:val="24"/>
          <w:lang w:val="en-GB"/>
          <w:rPrChange w:id="1476"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77" w:author="Uporabnik" w:date="2020-04-23T17:16:00Z">
            <w:rPr>
              <w:rFonts w:ascii="Times New Roman" w:eastAsia="Times New Roman" w:hAnsi="Times New Roman" w:cs="Times New Roman"/>
              <w:sz w:val="24"/>
              <w:szCs w:val="24"/>
              <w:lang w:val="sl-SI"/>
            </w:rPr>
          </w:rPrChange>
        </w:rPr>
        <w:t>Medtem ko je ZKJ podpirala reforme v ČSSR, je SED upoštevala vodilno vlogo Komunistične partije Sovjetske zveze (KPSZ) v vzhodnem bloku. Skladno s tem je zlasti vodstvo NDR nasprotovalo tesnim stikom med jugoslovanskimi in vzhodnonemškimi državljani.</w:t>
      </w:r>
      <w:r w:rsidRPr="006B327D">
        <w:rPr>
          <w:rFonts w:ascii="Times New Roman" w:eastAsia="Times New Roman" w:hAnsi="Times New Roman" w:cs="Times New Roman"/>
          <w:color w:val="008000"/>
          <w:sz w:val="20"/>
          <w:szCs w:val="24"/>
          <w:lang w:val="en-GB"/>
          <w:rPrChange w:id="1478"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79" w:author="Uporabnik" w:date="2020-04-23T17:16:00Z">
            <w:rPr>
              <w:rFonts w:ascii="Times New Roman" w:eastAsia="Times New Roman" w:hAnsi="Times New Roman" w:cs="Times New Roman"/>
              <w:sz w:val="24"/>
              <w:szCs w:val="24"/>
              <w:lang w:val="sl-SI"/>
            </w:rPr>
          </w:rPrChange>
        </w:rPr>
        <w:t>V okviru širšega popuščanja napetosti v začetku sedemdesetih let 20. stoletja sta ZKJ in SED postopno spet začeli poudarjati ne samo razhajanj, ampak tudi skupne točke, na primer v zvezi s Konferenco o sodelovanju in varnosti v Evropi (KVSE).</w:t>
      </w:r>
      <w:r w:rsidRPr="006B327D">
        <w:rPr>
          <w:rFonts w:ascii="Times New Roman" w:eastAsia="Times New Roman" w:hAnsi="Times New Roman" w:cs="Times New Roman"/>
          <w:color w:val="008000"/>
          <w:sz w:val="20"/>
          <w:szCs w:val="24"/>
          <w:lang w:val="en-GB"/>
          <w:rPrChange w:id="1480"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81" w:author="Uporabnik" w:date="2020-04-23T17:16:00Z">
            <w:rPr>
              <w:rFonts w:ascii="Times New Roman" w:eastAsia="Times New Roman" w:hAnsi="Times New Roman" w:cs="Times New Roman"/>
              <w:sz w:val="24"/>
              <w:szCs w:val="24"/>
              <w:lang w:val="sl-SI"/>
            </w:rPr>
          </w:rPrChange>
        </w:rPr>
        <w:t>Kljub političnim razmeram, ki so bile od avgusta 1968 sprva napete in zaradi katerih se jugoslovanski in vzhodnonemški voditelji šest let niso medsebojno obiskovali v NDR oziroma SFRJ, je gospodarsko sodelovanje ostalo osrednja točka dvostranskih stikov.</w:t>
      </w:r>
      <w:r w:rsidRPr="006B327D">
        <w:rPr>
          <w:rFonts w:ascii="Times New Roman" w:eastAsia="Times New Roman" w:hAnsi="Times New Roman" w:cs="Times New Roman"/>
          <w:color w:val="008000"/>
          <w:sz w:val="20"/>
          <w:szCs w:val="24"/>
          <w:lang w:val="en-GB"/>
          <w:rPrChange w:id="1482"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83" w:author="Uporabnik" w:date="2020-04-23T17:16:00Z">
            <w:rPr>
              <w:rFonts w:ascii="Times New Roman" w:eastAsia="Times New Roman" w:hAnsi="Times New Roman" w:cs="Times New Roman"/>
              <w:sz w:val="24"/>
              <w:szCs w:val="24"/>
              <w:lang w:val="sl-SI"/>
            </w:rPr>
          </w:rPrChange>
        </w:rPr>
        <w:t>Pri organizaciji in izvajanju takih oblik sodelovanja so sodelovali visoki in nižji uradniki ter nevladni akterji.</w:t>
      </w:r>
      <w:r w:rsidRPr="006B327D">
        <w:rPr>
          <w:rFonts w:ascii="Times New Roman" w:eastAsia="Times New Roman" w:hAnsi="Times New Roman" w:cs="Times New Roman"/>
          <w:color w:val="008000"/>
          <w:sz w:val="20"/>
          <w:szCs w:val="24"/>
          <w:lang w:val="en-GB"/>
          <w:rPrChange w:id="1484"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85" w:author="Uporabnik" w:date="2020-04-23T17:16:00Z">
            <w:rPr>
              <w:rFonts w:ascii="Times New Roman" w:eastAsia="Times New Roman" w:hAnsi="Times New Roman" w:cs="Times New Roman"/>
              <w:sz w:val="24"/>
              <w:szCs w:val="24"/>
              <w:lang w:val="sl-SI"/>
            </w:rPr>
          </w:rPrChange>
        </w:rPr>
        <w:t>Najpomembnejši sklenjeni in/ali izvedeni poslovni dogovori v obdobju od avgusta 1968 do novembra 1974, ko je Tito obiskal NDR, so bili pogodba o skupnem vlaganju v</w:t>
      </w:r>
      <w:r w:rsidRPr="006B327D">
        <w:rPr>
          <w:sz w:val="18"/>
          <w:lang w:val="sl-SI"/>
          <w:rPrChange w:id="1486" w:author="Uporabnik" w:date="2020-04-23T17:16:00Z">
            <w:rPr>
              <w:lang w:val="sl-SI"/>
            </w:rPr>
          </w:rPrChange>
        </w:rPr>
        <w:t xml:space="preserve"> </w:t>
      </w:r>
      <w:r w:rsidRPr="006B327D">
        <w:rPr>
          <w:rFonts w:ascii="Times New Roman" w:eastAsia="Times New Roman" w:hAnsi="Times New Roman" w:cs="Times New Roman"/>
          <w:sz w:val="20"/>
          <w:szCs w:val="24"/>
          <w:lang w:val="sl-SI"/>
          <w:rPrChange w:id="1487" w:author="Uporabnik" w:date="2020-04-23T17:16:00Z">
            <w:rPr>
              <w:rFonts w:ascii="Times New Roman" w:eastAsia="Times New Roman" w:hAnsi="Times New Roman" w:cs="Times New Roman"/>
              <w:sz w:val="24"/>
              <w:szCs w:val="24"/>
              <w:lang w:val="sl-SI"/>
            </w:rPr>
          </w:rPrChange>
        </w:rPr>
        <w:t>obrat za proizvodnjo titanovega dioksida v Celju in več “splošnih sporazumov” o vzhodnonemških naložbah v jugoslovansko industrijo v zameno za dobavo surovin.</w:t>
      </w:r>
      <w:r w:rsidRPr="006B327D">
        <w:rPr>
          <w:rFonts w:ascii="Times New Roman" w:eastAsia="Times New Roman" w:hAnsi="Times New Roman" w:cs="Times New Roman"/>
          <w:color w:val="008000"/>
          <w:sz w:val="20"/>
          <w:szCs w:val="24"/>
          <w:lang w:val="en-GB"/>
          <w:rPrChange w:id="1488"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89" w:author="Uporabnik" w:date="2020-04-23T17:16:00Z">
            <w:rPr>
              <w:rFonts w:ascii="Times New Roman" w:eastAsia="Times New Roman" w:hAnsi="Times New Roman" w:cs="Times New Roman"/>
              <w:sz w:val="24"/>
              <w:szCs w:val="24"/>
              <w:lang w:val="sl-SI"/>
            </w:rPr>
          </w:rPrChange>
        </w:rPr>
        <w:t>Zlasti v NDR so te pobude veljale za del procesa, v katerem bi se naj izoblikovala alternativa gospodarski prevladi kapitalističnih držav in s tem povezani kapitalistični globalizaciji: socialistična globalizacija. Kot ta alternativa je bilo zamišljeno okrepljeno sodelovanje v okviru Sveta za medsebojno gospodarsko pomoč (CMEA), tudi med NDR in SFRJ.</w:t>
      </w:r>
      <w:r w:rsidRPr="006B327D">
        <w:rPr>
          <w:rFonts w:ascii="Times New Roman" w:eastAsia="Times New Roman" w:hAnsi="Times New Roman" w:cs="Times New Roman"/>
          <w:color w:val="008000"/>
          <w:sz w:val="20"/>
          <w:szCs w:val="24"/>
          <w:lang w:val="en-GB"/>
          <w:rPrChange w:id="1490"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91" w:author="Uporabnik" w:date="2020-04-23T17:16:00Z">
            <w:rPr>
              <w:rFonts w:ascii="Times New Roman" w:eastAsia="Times New Roman" w:hAnsi="Times New Roman" w:cs="Times New Roman"/>
              <w:sz w:val="24"/>
              <w:szCs w:val="24"/>
              <w:lang w:val="sl-SI"/>
            </w:rPr>
          </w:rPrChange>
        </w:rPr>
        <w:t>Razlike med bolj centralizirano gospodarsko logiko v NDR in samoupravnim sistemom v SFRJ so se izkazale za premostljive.</w:t>
      </w:r>
      <w:r w:rsidRPr="006B327D">
        <w:rPr>
          <w:rFonts w:ascii="Times New Roman" w:eastAsia="Times New Roman" w:hAnsi="Times New Roman" w:cs="Times New Roman"/>
          <w:color w:val="008000"/>
          <w:sz w:val="20"/>
          <w:szCs w:val="24"/>
          <w:lang w:val="en-GB"/>
          <w:rPrChange w:id="1492"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93" w:author="Uporabnik" w:date="2020-04-23T17:16:00Z">
            <w:rPr>
              <w:rFonts w:ascii="Times New Roman" w:eastAsia="Times New Roman" w:hAnsi="Times New Roman" w:cs="Times New Roman"/>
              <w:sz w:val="24"/>
              <w:szCs w:val="24"/>
              <w:lang w:val="sl-SI"/>
            </w:rPr>
          </w:rPrChange>
        </w:rPr>
        <w:t>Jugoslovanko-vzhodnonemški gospodarski odnosi v obdobju 1968–1974 pa so bili zgledni tudi, kar zadeva razhajajoče se (nacionalne) interese med socialističnimi državami.</w:t>
      </w:r>
      <w:r w:rsidRPr="006B327D">
        <w:rPr>
          <w:rFonts w:ascii="Times New Roman" w:eastAsia="Times New Roman" w:hAnsi="Times New Roman" w:cs="Times New Roman"/>
          <w:color w:val="008000"/>
          <w:sz w:val="20"/>
          <w:szCs w:val="24"/>
          <w:lang w:val="en-GB"/>
          <w:rPrChange w:id="1494" w:author="Uporabnik" w:date="2020-04-23T17:16:00Z">
            <w:rPr>
              <w:rFonts w:ascii="Times New Roman" w:eastAsia="Times New Roman" w:hAnsi="Times New Roman" w:cs="Times New Roman"/>
              <w:color w:val="008000"/>
              <w:sz w:val="24"/>
              <w:szCs w:val="24"/>
              <w:lang w:val="en-GB"/>
            </w:rPr>
          </w:rPrChange>
        </w:rPr>
        <w:t xml:space="preserve"> </w:t>
      </w:r>
      <w:r w:rsidRPr="006B327D">
        <w:rPr>
          <w:rFonts w:ascii="Times New Roman" w:eastAsia="Times New Roman" w:hAnsi="Times New Roman" w:cs="Times New Roman"/>
          <w:sz w:val="20"/>
          <w:szCs w:val="24"/>
          <w:lang w:val="sl-SI"/>
          <w:rPrChange w:id="1495" w:author="Uporabnik" w:date="2020-04-23T17:16:00Z">
            <w:rPr>
              <w:rFonts w:ascii="Times New Roman" w:eastAsia="Times New Roman" w:hAnsi="Times New Roman" w:cs="Times New Roman"/>
              <w:sz w:val="24"/>
              <w:szCs w:val="24"/>
              <w:lang w:val="sl-SI"/>
            </w:rPr>
          </w:rPrChange>
        </w:rPr>
        <w:t xml:space="preserve">Tako Jugoslovani kot Vzhodni </w:t>
      </w:r>
      <w:r w:rsidRPr="006B327D">
        <w:rPr>
          <w:rFonts w:ascii="Times New Roman" w:eastAsia="Times New Roman" w:hAnsi="Times New Roman" w:cs="Times New Roman"/>
          <w:sz w:val="20"/>
          <w:szCs w:val="24"/>
          <w:lang w:val="sl-SI"/>
          <w:rPrChange w:id="1496" w:author="Uporabnik" w:date="2020-04-23T17:16:00Z">
            <w:rPr>
              <w:rFonts w:ascii="Times New Roman" w:eastAsia="Times New Roman" w:hAnsi="Times New Roman" w:cs="Times New Roman"/>
              <w:sz w:val="24"/>
              <w:szCs w:val="24"/>
              <w:lang w:val="sl-SI"/>
            </w:rPr>
          </w:rPrChange>
        </w:rPr>
        <w:lastRenderedPageBreak/>
        <w:t xml:space="preserve">Nemci so poskušali izkoriščati nesoglasja med polnopravnimi članicami CMEA, od česar pa so verjetno imeli le kratkoročne koristi. </w:t>
      </w:r>
    </w:p>
    <w:p w14:paraId="1C953C0D" w14:textId="77777777" w:rsidR="00F30485" w:rsidRDefault="00F30485" w:rsidP="00EF4E7D">
      <w:pPr>
        <w:spacing w:line="360" w:lineRule="auto"/>
        <w:ind w:firstLine="720"/>
        <w:jc w:val="both"/>
      </w:pPr>
    </w:p>
    <w:sectPr w:rsidR="00F30485">
      <w:headerReference w:type="default" r:id="rId11"/>
      <w:footerReference w:type="default" r:id="rId12"/>
      <w:pgSz w:w="11906" w:h="16838"/>
      <w:pgMar w:top="1417" w:right="1417" w:bottom="1417" w:left="1417" w:header="708" w:footer="708" w:gutter="0"/>
      <w:cols w:space="708"/>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22" w:author="Uporabnik" w:date="2020-04-23T17:08:00Z" w:initials="U">
    <w:p w14:paraId="37AD9CB4" w14:textId="77777777" w:rsidR="009727B6" w:rsidRDefault="009727B6">
      <w:pPr>
        <w:pStyle w:val="Pripombabesedilo"/>
      </w:pPr>
      <w:r>
        <w:rPr>
          <w:rStyle w:val="Pripombasklic"/>
        </w:rPr>
        <w:annotationRef/>
      </w:r>
      <w:r>
        <w:t>Incorrect...se example: AJ</w:t>
      </w:r>
      <w:r w:rsidR="006B327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D9C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ABDD8" w14:textId="77777777" w:rsidR="006C2EF1" w:rsidRDefault="006C2EF1">
      <w:pPr>
        <w:spacing w:line="240" w:lineRule="auto"/>
      </w:pPr>
      <w:r>
        <w:separator/>
      </w:r>
    </w:p>
  </w:endnote>
  <w:endnote w:type="continuationSeparator" w:id="0">
    <w:p w14:paraId="78AF5B36" w14:textId="77777777" w:rsidR="006C2EF1" w:rsidRDefault="006C2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383518"/>
      <w:docPartObj>
        <w:docPartGallery w:val="Page Numbers (Bottom of Page)"/>
        <w:docPartUnique/>
      </w:docPartObj>
    </w:sdtPr>
    <w:sdtEndPr/>
    <w:sdtContent>
      <w:p w14:paraId="686E0AF5" w14:textId="54FD503E" w:rsidR="0030355C" w:rsidRDefault="00C14605">
        <w:pPr>
          <w:pStyle w:val="Noga"/>
          <w:jc w:val="center"/>
        </w:pPr>
        <w:r>
          <w:fldChar w:fldCharType="begin"/>
        </w:r>
        <w:r>
          <w:instrText>PAGE</w:instrText>
        </w:r>
        <w:r>
          <w:fldChar w:fldCharType="separate"/>
        </w:r>
        <w:r w:rsidR="007127F7">
          <w:rPr>
            <w:noProof/>
          </w:rPr>
          <w:t>1</w:t>
        </w:r>
        <w:r>
          <w:fldChar w:fldCharType="end"/>
        </w:r>
      </w:p>
    </w:sdtContent>
  </w:sdt>
  <w:p w14:paraId="60A75682" w14:textId="77777777" w:rsidR="0030355C" w:rsidRDefault="0030355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4E449" w14:textId="77777777" w:rsidR="006C2EF1" w:rsidRDefault="006C2EF1">
      <w:r>
        <w:separator/>
      </w:r>
    </w:p>
  </w:footnote>
  <w:footnote w:type="continuationSeparator" w:id="0">
    <w:p w14:paraId="527C0D74" w14:textId="77777777" w:rsidR="006C2EF1" w:rsidRDefault="006C2EF1">
      <w:r>
        <w:continuationSeparator/>
      </w:r>
    </w:p>
  </w:footnote>
  <w:footnote w:id="1">
    <w:p w14:paraId="03171A57" w14:textId="77777777" w:rsidR="0030355C" w:rsidRDefault="00C14605">
      <w:pPr>
        <w:pStyle w:val="Sprotnaopomba-besedilo"/>
      </w:pPr>
      <w:r>
        <w:rPr>
          <w:rStyle w:val="Znakisprotnihopomb"/>
        </w:rPr>
        <w:footnoteRef/>
      </w:r>
      <w:r>
        <w:rPr>
          <w:rStyle w:val="FootnoteCharacters"/>
          <w:rFonts w:ascii="Times New Roman" w:hAnsi="Times New Roman" w:cs="Times New Roman"/>
          <w:lang w:val="en-GB"/>
        </w:rPr>
        <w:t>*</w:t>
      </w:r>
      <w:r>
        <w:rPr>
          <w:rFonts w:ascii="Times New Roman" w:hAnsi="Times New Roman" w:cs="Times New Roman"/>
          <w:lang w:val="en-GB"/>
        </w:rPr>
        <w:t xml:space="preserve"> </w:t>
      </w:r>
      <w:r>
        <w:rPr>
          <w:rFonts w:ascii="Times New Roman" w:hAnsi="Times New Roman" w:cs="Times New Roman"/>
          <w:highlight w:val="yellow"/>
          <w:lang w:val="en-GB"/>
        </w:rPr>
        <w:t>About the author</w:t>
      </w:r>
    </w:p>
  </w:footnote>
  <w:footnote w:id="2">
    <w:p w14:paraId="285A2CAF" w14:textId="77777777" w:rsidR="0030355C" w:rsidRDefault="00C14605">
      <w:pPr>
        <w:spacing w:line="240" w:lineRule="auto"/>
        <w:jc w:val="both"/>
      </w:pPr>
      <w:r>
        <w:rPr>
          <w:rStyle w:val="Znakisprotnihopomb"/>
        </w:rPr>
        <w:footnoteRef/>
      </w:r>
      <w:r>
        <w:rPr>
          <w:rFonts w:ascii="Times New Roman" w:hAnsi="Times New Roman" w:cs="Times New Roman"/>
          <w:sz w:val="20"/>
          <w:szCs w:val="20"/>
          <w:lang w:val="en-GB"/>
        </w:rPr>
        <w:t xml:space="preserve"> “Srdačno dobrodošli druže Josipe Broze Tito! Herzlich willkommen, Genosse Josip Broz Tito!</w:t>
      </w:r>
      <w:del w:id="44" w:author="Bori" w:date="2020-04-18T15:00:00Z">
        <w:r>
          <w:rPr>
            <w:rFonts w:ascii="Times New Roman" w:hAnsi="Times New Roman" w:cs="Times New Roman"/>
            <w:sz w:val="20"/>
            <w:szCs w:val="20"/>
            <w:lang w:val="en-GB"/>
          </w:rPr>
          <w:delText>,</w:delText>
        </w:r>
      </w:del>
      <w:r>
        <w:rPr>
          <w:rFonts w:ascii="Times New Roman" w:hAnsi="Times New Roman" w:cs="Times New Roman"/>
          <w:sz w:val="20"/>
          <w:szCs w:val="20"/>
          <w:lang w:val="en-GB"/>
        </w:rPr>
        <w:t xml:space="preserve">” </w:t>
      </w:r>
      <w:r>
        <w:rPr>
          <w:rFonts w:ascii="Times New Roman" w:hAnsi="Times New Roman" w:cs="Times New Roman"/>
          <w:i/>
          <w:sz w:val="20"/>
          <w:szCs w:val="20"/>
          <w:lang w:val="en-GB"/>
        </w:rPr>
        <w:t>Neues Deutschland</w:t>
      </w:r>
      <w:r>
        <w:rPr>
          <w:rFonts w:ascii="Times New Roman" w:hAnsi="Times New Roman" w:cs="Times New Roman"/>
          <w:sz w:val="20"/>
          <w:szCs w:val="20"/>
          <w:lang w:val="en-GB"/>
        </w:rPr>
        <w:t xml:space="preserve">, </w:t>
      </w:r>
      <w:ins w:id="45" w:author="Bori" w:date="2020-04-18T15:04:00Z">
        <w:r>
          <w:rPr>
            <w:rFonts w:ascii="Times New Roman" w:hAnsi="Times New Roman" w:cs="Times New Roman"/>
            <w:sz w:val="20"/>
            <w:szCs w:val="20"/>
            <w:lang w:val="en-GB"/>
          </w:rPr>
          <w:t xml:space="preserve">12 </w:t>
        </w:r>
      </w:ins>
      <w:r>
        <w:rPr>
          <w:rFonts w:ascii="Times New Roman" w:hAnsi="Times New Roman" w:cs="Times New Roman"/>
          <w:sz w:val="20"/>
          <w:szCs w:val="20"/>
          <w:lang w:val="en-GB"/>
        </w:rPr>
        <w:t>November</w:t>
      </w:r>
      <w:del w:id="46" w:author="Bori" w:date="2020-04-18T15:04:00Z">
        <w:r>
          <w:rPr>
            <w:rFonts w:ascii="Times New Roman" w:hAnsi="Times New Roman" w:cs="Times New Roman"/>
            <w:sz w:val="20"/>
            <w:szCs w:val="20"/>
            <w:lang w:val="en-GB"/>
          </w:rPr>
          <w:delText xml:space="preserve"> 12</w:delText>
        </w:r>
      </w:del>
      <w:r>
        <w:rPr>
          <w:rFonts w:ascii="Times New Roman" w:hAnsi="Times New Roman" w:cs="Times New Roman"/>
          <w:sz w:val="20"/>
          <w:szCs w:val="20"/>
          <w:lang w:val="en-GB"/>
        </w:rPr>
        <w:t xml:space="preserve">, 1974, 1.  </w:t>
      </w:r>
    </w:p>
  </w:footnote>
  <w:footnote w:id="3">
    <w:p w14:paraId="26710E72"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Marc Christian Theurer, </w:t>
      </w:r>
      <w:r>
        <w:rPr>
          <w:rFonts w:ascii="Times New Roman" w:hAnsi="Times New Roman" w:cs="Times New Roman"/>
          <w:i/>
          <w:lang w:val="en-GB"/>
        </w:rPr>
        <w:t>Bonn – Belgrad – Ost-Berlin: Die Beziehungen der beiden deutschen Staaten zu Jugoslawien im Vergleich 1957 – 1968</w:t>
      </w:r>
      <w:r>
        <w:rPr>
          <w:rFonts w:ascii="Times New Roman" w:hAnsi="Times New Roman" w:cs="Times New Roman"/>
          <w:lang w:val="en-GB"/>
        </w:rPr>
        <w:t xml:space="preserve"> (Berlin: Logos, 2008).</w:t>
      </w:r>
    </w:p>
  </w:footnote>
  <w:footnote w:id="4">
    <w:p w14:paraId="5A43DFDD" w14:textId="77777777" w:rsidR="0030355C" w:rsidRDefault="00C14605">
      <w:pPr>
        <w:spacing w:line="240" w:lineRule="auto"/>
        <w:jc w:val="both"/>
      </w:pPr>
      <w:r>
        <w:rPr>
          <w:rStyle w:val="Znakisprotnihopomb"/>
        </w:rPr>
        <w:footnoteRef/>
      </w:r>
      <w:r>
        <w:rPr>
          <w:rFonts w:ascii="Times New Roman" w:hAnsi="Times New Roman" w:cs="Times New Roman"/>
          <w:sz w:val="20"/>
          <w:szCs w:val="20"/>
          <w:lang w:val="en-GB"/>
        </w:rPr>
        <w:t xml:space="preserve"> </w:t>
      </w:r>
      <w:r w:rsidR="009727B6">
        <w:rPr>
          <w:rFonts w:ascii="Times New Roman" w:hAnsi="Times New Roman" w:cs="Times New Roman"/>
          <w:sz w:val="20"/>
          <w:szCs w:val="20"/>
          <w:lang w:val="en-GB"/>
        </w:rPr>
        <w:t>RS DA MSP, SSIP PA 1968 g., f</w:t>
      </w:r>
      <w:r>
        <w:rPr>
          <w:rFonts w:ascii="Times New Roman" w:hAnsi="Times New Roman" w:cs="Times New Roman"/>
          <w:sz w:val="20"/>
          <w:szCs w:val="20"/>
          <w:lang w:val="en-GB"/>
        </w:rPr>
        <w:t xml:space="preserve">. 115, fol. 43-11J/048.1/-87, </w:t>
      </w:r>
      <w:bookmarkStart w:id="125" w:name="_Hlk26181059"/>
      <w:r>
        <w:rPr>
          <w:rFonts w:ascii="Times New Roman" w:hAnsi="Times New Roman" w:cs="Times New Roman"/>
          <w:sz w:val="20"/>
          <w:szCs w:val="20"/>
          <w:lang w:val="en-GB"/>
        </w:rPr>
        <w:t>41763</w:t>
      </w:r>
      <w:bookmarkEnd w:id="125"/>
      <w:r>
        <w:rPr>
          <w:rFonts w:ascii="Times New Roman" w:hAnsi="Times New Roman" w:cs="Times New Roman"/>
          <w:sz w:val="20"/>
          <w:szCs w:val="20"/>
          <w:lang w:val="en-GB"/>
        </w:rPr>
        <w:t xml:space="preserve">, Zabeleška o razgovoru Lazović Veselina sa Harry OTT na dan 5.1.1968. </w:t>
      </w:r>
    </w:p>
  </w:footnote>
  <w:footnote w:id="5">
    <w:p w14:paraId="78F000D1"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Johanna Bockman, “Socialist Globalization against Capitalist Neocolonialism: The Economic Ideas behind the New International Economic Order,” </w:t>
      </w:r>
      <w:hyperlink r:id="rId1">
        <w:r>
          <w:rPr>
            <w:rStyle w:val="Spletnapovezava"/>
            <w:rFonts w:ascii="Times New Roman" w:hAnsi="Times New Roman" w:cs="Times New Roman"/>
            <w:i/>
            <w:iCs/>
            <w:lang w:val="en-GB"/>
          </w:rPr>
          <w:t>Humanity: An International Journal of Human Rights, Humanitarianism, and Development</w:t>
        </w:r>
      </w:hyperlink>
      <w:r>
        <w:rPr>
          <w:rFonts w:ascii="Times New Roman" w:hAnsi="Times New Roman" w:cs="Times New Roman"/>
          <w:lang w:val="en-GB"/>
        </w:rPr>
        <w:t xml:space="preserve"> 6, </w:t>
      </w:r>
      <w:del w:id="169" w:author="Bori" w:date="2020-04-18T15:53:00Z">
        <w:r>
          <w:rPr>
            <w:rFonts w:ascii="Times New Roman" w:hAnsi="Times New Roman" w:cs="Times New Roman"/>
            <w:lang w:val="en-GB"/>
          </w:rPr>
          <w:delText>n</w:delText>
        </w:r>
      </w:del>
      <w:ins w:id="170" w:author="Bori" w:date="2020-04-18T15:53:00Z">
        <w:r>
          <w:rPr>
            <w:rFonts w:ascii="Times New Roman" w:hAnsi="Times New Roman" w:cs="Times New Roman"/>
            <w:lang w:val="en-GB"/>
          </w:rPr>
          <w:t>N</w:t>
        </w:r>
      </w:ins>
      <w:r>
        <w:rPr>
          <w:rFonts w:ascii="Times New Roman" w:hAnsi="Times New Roman" w:cs="Times New Roman"/>
          <w:lang w:val="en-GB"/>
        </w:rPr>
        <w:t>o. 1 (</w:t>
      </w:r>
      <w:del w:id="171" w:author="Bori" w:date="2020-04-18T15:54:00Z">
        <w:r>
          <w:rPr>
            <w:rFonts w:ascii="Times New Roman" w:hAnsi="Times New Roman" w:cs="Times New Roman"/>
            <w:lang w:val="en-GB"/>
          </w:rPr>
          <w:delText>S</w:delText>
        </w:r>
      </w:del>
      <w:ins w:id="172" w:author="Bori" w:date="2020-04-18T15:54:00Z">
        <w:r>
          <w:rPr>
            <w:rFonts w:ascii="Times New Roman" w:hAnsi="Times New Roman" w:cs="Times New Roman"/>
            <w:lang w:val="en-GB"/>
          </w:rPr>
          <w:t>s</w:t>
        </w:r>
      </w:ins>
      <w:r>
        <w:rPr>
          <w:rFonts w:ascii="Times New Roman" w:hAnsi="Times New Roman" w:cs="Times New Roman"/>
          <w:lang w:val="en-GB"/>
        </w:rPr>
        <w:t>pring 2015).</w:t>
      </w:r>
    </w:p>
  </w:footnote>
  <w:footnote w:id="6">
    <w:p w14:paraId="2A5C4278" w14:textId="77777777" w:rsidR="0030355C" w:rsidRDefault="00C14605">
      <w:pPr>
        <w:spacing w:line="240" w:lineRule="auto"/>
        <w:jc w:val="both"/>
      </w:pPr>
      <w:r>
        <w:rPr>
          <w:rStyle w:val="Znakisprotnihopomb"/>
        </w:rPr>
        <w:footnoteRef/>
      </w:r>
      <w:r>
        <w:rPr>
          <w:rFonts w:ascii="Times New Roman" w:hAnsi="Times New Roman" w:cs="Times New Roman"/>
          <w:sz w:val="20"/>
          <w:szCs w:val="20"/>
          <w:lang w:val="en-GB"/>
        </w:rPr>
        <w:t xml:space="preserve"> Alex Callinicos, </w:t>
      </w:r>
      <w:r>
        <w:rPr>
          <w:rFonts w:ascii="Times New Roman" w:hAnsi="Times New Roman" w:cs="Times New Roman"/>
          <w:i/>
          <w:sz w:val="20"/>
          <w:szCs w:val="20"/>
          <w:lang w:val="en-GB"/>
        </w:rPr>
        <w:t>Making History. Agency, Structure, and Change in Social Theory</w:t>
      </w:r>
      <w:r>
        <w:rPr>
          <w:rFonts w:ascii="Times New Roman" w:hAnsi="Times New Roman" w:cs="Times New Roman"/>
          <w:sz w:val="20"/>
          <w:szCs w:val="20"/>
          <w:lang w:val="en-GB"/>
        </w:rPr>
        <w:t xml:space="preserve">, 2nd ed., orig. 1988 (Leiden / Boston, MA: Brill, 2004), xix. </w:t>
      </w:r>
    </w:p>
  </w:footnote>
  <w:footnote w:id="7">
    <w:p w14:paraId="306EC8D7"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Dušan Nečak, </w:t>
      </w:r>
      <w:r>
        <w:rPr>
          <w:rFonts w:ascii="Times New Roman" w:hAnsi="Times New Roman" w:cs="Times New Roman"/>
          <w:i/>
          <w:lang w:val="en-GB"/>
        </w:rPr>
        <w:t>Hallsteinova doktrina in Jugoslavija. Tito med Zvezno republiko Nemčijo in Nemško demokratično republiko</w:t>
      </w:r>
      <w:r>
        <w:rPr>
          <w:rFonts w:ascii="Times New Roman" w:hAnsi="Times New Roman" w:cs="Times New Roman"/>
          <w:lang w:val="en-GB"/>
        </w:rPr>
        <w:t xml:space="preserve"> (Ljubljana: Razprave Filozofske fakultete, 2002).</w:t>
      </w:r>
    </w:p>
  </w:footnote>
  <w:footnote w:id="8">
    <w:p w14:paraId="251BB261" w14:textId="77777777" w:rsidR="0030355C" w:rsidRDefault="00C14605">
      <w:pPr>
        <w:pStyle w:val="Sprotnaopomba-besedilo"/>
      </w:pPr>
      <w:r>
        <w:rPr>
          <w:rStyle w:val="Znakisprotnihopomb"/>
        </w:rPr>
        <w:footnoteRef/>
      </w:r>
      <w:r>
        <w:rPr>
          <w:rFonts w:ascii="Times New Roman" w:hAnsi="Times New Roman" w:cs="Times New Roman"/>
          <w:lang w:val="en-GB"/>
        </w:rPr>
        <w:t xml:space="preserve"> Theurer, </w:t>
      </w:r>
      <w:r>
        <w:rPr>
          <w:rFonts w:ascii="Times New Roman" w:hAnsi="Times New Roman" w:cs="Times New Roman"/>
          <w:i/>
          <w:lang w:val="en-GB"/>
        </w:rPr>
        <w:t>Bonn – Belgrad</w:t>
      </w:r>
      <w:r>
        <w:rPr>
          <w:rFonts w:ascii="Times New Roman" w:hAnsi="Times New Roman" w:cs="Times New Roman"/>
          <w:iCs/>
          <w:lang w:val="en-GB"/>
        </w:rPr>
        <w:t>.</w:t>
      </w:r>
    </w:p>
  </w:footnote>
  <w:footnote w:id="9">
    <w:p w14:paraId="3296F7A6"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359/75, Zur Wiederaufnahme der diplomatischen Beziehungen SFRJ - Westdeutschland, </w:t>
      </w:r>
      <w:ins w:id="380" w:author="Bori" w:date="2020-04-18T16:17:00Z">
        <w:r>
          <w:rPr>
            <w:rFonts w:ascii="Times New Roman" w:hAnsi="Times New Roman" w:cs="Times New Roman"/>
            <w:lang w:val="en-GB"/>
          </w:rPr>
          <w:t xml:space="preserve">2 </w:t>
        </w:r>
      </w:ins>
      <w:r>
        <w:rPr>
          <w:rFonts w:ascii="Times New Roman" w:hAnsi="Times New Roman" w:cs="Times New Roman"/>
          <w:lang w:val="en-GB"/>
        </w:rPr>
        <w:t>February</w:t>
      </w:r>
      <w:del w:id="381" w:author="Bori" w:date="2020-04-18T16:17:00Z">
        <w:r>
          <w:rPr>
            <w:rFonts w:ascii="Times New Roman" w:hAnsi="Times New Roman" w:cs="Times New Roman"/>
            <w:lang w:val="en-GB"/>
          </w:rPr>
          <w:delText xml:space="preserve"> 2,</w:delText>
        </w:r>
      </w:del>
      <w:r>
        <w:rPr>
          <w:rFonts w:ascii="Times New Roman" w:hAnsi="Times New Roman" w:cs="Times New Roman"/>
          <w:lang w:val="en-GB"/>
        </w:rPr>
        <w:t xml:space="preserve"> 1968. </w:t>
      </w:r>
    </w:p>
  </w:footnote>
  <w:footnote w:id="10">
    <w:p w14:paraId="64A76EEC"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1.570/72, Einschätzung der Haltung des BdKJ und der SFRJ zur Lage in der ČSSR, </w:t>
      </w:r>
      <w:ins w:id="408" w:author="Bori" w:date="2020-04-18T16:17:00Z">
        <w:r>
          <w:rPr>
            <w:rFonts w:ascii="Times New Roman" w:hAnsi="Times New Roman" w:cs="Times New Roman"/>
            <w:lang w:val="en-GB"/>
          </w:rPr>
          <w:t xml:space="preserve">19 </w:t>
        </w:r>
      </w:ins>
      <w:r>
        <w:rPr>
          <w:rFonts w:ascii="Times New Roman" w:hAnsi="Times New Roman" w:cs="Times New Roman"/>
          <w:lang w:val="en-GB"/>
        </w:rPr>
        <w:t>February</w:t>
      </w:r>
      <w:del w:id="409" w:author="Bori" w:date="2020-04-18T16:17:00Z">
        <w:r>
          <w:rPr>
            <w:rFonts w:ascii="Times New Roman" w:hAnsi="Times New Roman" w:cs="Times New Roman"/>
            <w:lang w:val="en-GB"/>
          </w:rPr>
          <w:delText xml:space="preserve"> 19,</w:delText>
        </w:r>
      </w:del>
      <w:r>
        <w:rPr>
          <w:rFonts w:ascii="Times New Roman" w:hAnsi="Times New Roman" w:cs="Times New Roman"/>
          <w:lang w:val="en-GB"/>
        </w:rPr>
        <w:t xml:space="preserve"> 1969.</w:t>
      </w:r>
    </w:p>
  </w:footnote>
  <w:footnote w:id="11">
    <w:p w14:paraId="065748DA"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422" w:name="_Hlk26181111"/>
      <w:r w:rsidR="009727B6">
        <w:rPr>
          <w:rFonts w:ascii="Times New Roman" w:hAnsi="Times New Roman" w:cs="Times New Roman"/>
          <w:lang w:val="en-GB"/>
        </w:rPr>
        <w:t>RS AJ, A CK SKJ, f</w:t>
      </w:r>
      <w:r>
        <w:rPr>
          <w:rFonts w:ascii="Times New Roman" w:hAnsi="Times New Roman" w:cs="Times New Roman"/>
          <w:lang w:val="en-GB"/>
        </w:rPr>
        <w:t xml:space="preserve">. IX,86/II-99-173, fol. IX,86/II-151, Informacija o IX plenumu JSPN, </w:t>
      </w:r>
      <w:ins w:id="423" w:author="Bori" w:date="2020-04-18T16:17:00Z">
        <w:r>
          <w:rPr>
            <w:rFonts w:ascii="Times New Roman" w:hAnsi="Times New Roman" w:cs="Times New Roman"/>
            <w:lang w:val="en-GB"/>
          </w:rPr>
          <w:t xml:space="preserve">12 </w:t>
        </w:r>
      </w:ins>
      <w:r>
        <w:rPr>
          <w:rFonts w:ascii="Times New Roman" w:hAnsi="Times New Roman" w:cs="Times New Roman"/>
          <w:lang w:val="en-GB"/>
        </w:rPr>
        <w:t>October</w:t>
      </w:r>
      <w:del w:id="424" w:author="Bori" w:date="2020-04-18T16:17:00Z">
        <w:r>
          <w:rPr>
            <w:rFonts w:ascii="Times New Roman" w:hAnsi="Times New Roman" w:cs="Times New Roman"/>
            <w:lang w:val="en-GB"/>
          </w:rPr>
          <w:delText xml:space="preserve"> 12,</w:delText>
        </w:r>
      </w:del>
      <w:r>
        <w:rPr>
          <w:rFonts w:ascii="Times New Roman" w:hAnsi="Times New Roman" w:cs="Times New Roman"/>
          <w:lang w:val="en-GB"/>
        </w:rPr>
        <w:t xml:space="preserve"> 1968. </w:t>
      </w:r>
      <w:bookmarkEnd w:id="422"/>
    </w:p>
  </w:footnote>
  <w:footnote w:id="12">
    <w:p w14:paraId="5D928300"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1.570/72, Einschätzung der Haltung des BdKJ und der SFRJ zur Lage in der ČSSR, </w:t>
      </w:r>
      <w:ins w:id="425" w:author="Bori" w:date="2020-04-18T16:17:00Z">
        <w:r>
          <w:rPr>
            <w:rFonts w:ascii="Times New Roman" w:hAnsi="Times New Roman" w:cs="Times New Roman"/>
            <w:lang w:val="en-GB"/>
          </w:rPr>
          <w:t xml:space="preserve">19 </w:t>
        </w:r>
      </w:ins>
      <w:r>
        <w:rPr>
          <w:rFonts w:ascii="Times New Roman" w:hAnsi="Times New Roman" w:cs="Times New Roman"/>
          <w:lang w:val="en-GB"/>
        </w:rPr>
        <w:t>February</w:t>
      </w:r>
      <w:del w:id="426" w:author="Bori" w:date="2020-04-18T16:17:00Z">
        <w:r>
          <w:rPr>
            <w:rFonts w:ascii="Times New Roman" w:hAnsi="Times New Roman" w:cs="Times New Roman"/>
            <w:lang w:val="en-GB"/>
          </w:rPr>
          <w:delText xml:space="preserve"> 19,</w:delText>
        </w:r>
      </w:del>
      <w:r>
        <w:rPr>
          <w:rFonts w:ascii="Times New Roman" w:hAnsi="Times New Roman" w:cs="Times New Roman"/>
          <w:lang w:val="en-GB"/>
        </w:rPr>
        <w:t xml:space="preserve"> 1969. </w:t>
      </w:r>
    </w:p>
  </w:footnote>
  <w:footnote w:id="13">
    <w:p w14:paraId="58B86C7E"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367/75, Brief Ziebart an Hienzsch, </w:t>
      </w:r>
      <w:ins w:id="444" w:author="Bori" w:date="2020-04-19T15:02:00Z">
        <w:r>
          <w:rPr>
            <w:rFonts w:ascii="Times New Roman" w:hAnsi="Times New Roman" w:cs="Times New Roman"/>
            <w:lang w:val="en-GB"/>
          </w:rPr>
          <w:t xml:space="preserve">24 </w:t>
        </w:r>
      </w:ins>
      <w:r>
        <w:rPr>
          <w:rFonts w:ascii="Times New Roman" w:hAnsi="Times New Roman" w:cs="Times New Roman"/>
          <w:lang w:val="en-GB"/>
        </w:rPr>
        <w:t>January</w:t>
      </w:r>
      <w:del w:id="445" w:author="Bori" w:date="2020-04-19T15:02:00Z">
        <w:r>
          <w:rPr>
            <w:rFonts w:ascii="Times New Roman" w:hAnsi="Times New Roman" w:cs="Times New Roman"/>
            <w:lang w:val="en-GB"/>
          </w:rPr>
          <w:delText xml:space="preserve"> 24,</w:delText>
        </w:r>
      </w:del>
      <w:r>
        <w:rPr>
          <w:rFonts w:ascii="Times New Roman" w:hAnsi="Times New Roman" w:cs="Times New Roman"/>
          <w:lang w:val="en-GB"/>
        </w:rPr>
        <w:t xml:space="preserve"> 1969.</w:t>
      </w:r>
    </w:p>
  </w:footnote>
  <w:footnote w:id="14">
    <w:p w14:paraId="36270147" w14:textId="77777777" w:rsidR="0030355C" w:rsidRDefault="00C14605">
      <w:pPr>
        <w:pStyle w:val="Sprotnaopomba-besedilo"/>
        <w:jc w:val="both"/>
      </w:pPr>
      <w:r>
        <w:rPr>
          <w:rStyle w:val="Znakisprotnihopomb"/>
        </w:rPr>
        <w:footnoteRef/>
      </w:r>
      <w:r w:rsidR="009727B6">
        <w:rPr>
          <w:rFonts w:ascii="Times New Roman" w:hAnsi="Times New Roman" w:cs="Times New Roman"/>
          <w:lang w:val="en-GB"/>
        </w:rPr>
        <w:t xml:space="preserve"> RS AJ, A CK SKJ, f</w:t>
      </w:r>
      <w:r>
        <w:rPr>
          <w:rFonts w:ascii="Times New Roman" w:hAnsi="Times New Roman" w:cs="Times New Roman"/>
          <w:lang w:val="en-GB"/>
        </w:rPr>
        <w:t xml:space="preserve">. IX,86/I-175-236, fol. IX,86/I-234, Izveštaj o razgovoru Ignaca Goloba sa predstavnicima CK JSPN, </w:t>
      </w:r>
      <w:ins w:id="455" w:author="Bori" w:date="2020-04-19T15:03:00Z">
        <w:r>
          <w:rPr>
            <w:rFonts w:ascii="Times New Roman" w:hAnsi="Times New Roman" w:cs="Times New Roman"/>
            <w:lang w:val="en-GB"/>
          </w:rPr>
          <w:t xml:space="preserve">22 </w:t>
        </w:r>
      </w:ins>
      <w:r>
        <w:rPr>
          <w:rFonts w:ascii="Times New Roman" w:hAnsi="Times New Roman" w:cs="Times New Roman"/>
          <w:lang w:val="en-GB"/>
        </w:rPr>
        <w:t>November</w:t>
      </w:r>
      <w:del w:id="456" w:author="Bori" w:date="2020-04-19T15:03:00Z">
        <w:r>
          <w:rPr>
            <w:rFonts w:ascii="Times New Roman" w:hAnsi="Times New Roman" w:cs="Times New Roman"/>
            <w:lang w:val="en-GB"/>
          </w:rPr>
          <w:delText xml:space="preserve"> 22,</w:delText>
        </w:r>
      </w:del>
      <w:r>
        <w:rPr>
          <w:rFonts w:ascii="Times New Roman" w:hAnsi="Times New Roman" w:cs="Times New Roman"/>
          <w:lang w:val="en-GB"/>
        </w:rPr>
        <w:t xml:space="preserve"> 1971.</w:t>
      </w:r>
    </w:p>
  </w:footnote>
  <w:footnote w:id="15">
    <w:p w14:paraId="1168E307"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464" w:name="_Hlk26184165"/>
      <w:r w:rsidR="009727B6">
        <w:rPr>
          <w:rFonts w:ascii="Times New Roman" w:hAnsi="Times New Roman" w:cs="Times New Roman"/>
          <w:lang w:val="en-GB"/>
        </w:rPr>
        <w:t>RS DA MSP, SSIP PA 1972 g., f</w:t>
      </w:r>
      <w:r>
        <w:rPr>
          <w:rFonts w:ascii="Times New Roman" w:hAnsi="Times New Roman" w:cs="Times New Roman"/>
          <w:lang w:val="en-GB"/>
        </w:rPr>
        <w:t>. 89, fol. 43-11J/329.14, 445893</w:t>
      </w:r>
      <w:bookmarkEnd w:id="464"/>
      <w:r>
        <w:rPr>
          <w:rFonts w:ascii="Times New Roman" w:hAnsi="Times New Roman" w:cs="Times New Roman"/>
          <w:lang w:val="en-GB"/>
        </w:rPr>
        <w:t xml:space="preserve">, Iz razgovora Dolanca sa Honekerom, u Moskvi, </w:t>
      </w:r>
      <w:ins w:id="465" w:author="Bori" w:date="2020-04-19T15:03:00Z">
        <w:r>
          <w:rPr>
            <w:rFonts w:ascii="Times New Roman" w:hAnsi="Times New Roman" w:cs="Times New Roman"/>
            <w:lang w:val="en-GB"/>
          </w:rPr>
          <w:t xml:space="preserve">29 </w:t>
        </w:r>
      </w:ins>
      <w:r>
        <w:rPr>
          <w:rFonts w:ascii="Times New Roman" w:hAnsi="Times New Roman" w:cs="Times New Roman"/>
          <w:lang w:val="en-GB"/>
        </w:rPr>
        <w:t>December</w:t>
      </w:r>
      <w:del w:id="466" w:author="Bori" w:date="2020-04-19T15:03:00Z">
        <w:r>
          <w:rPr>
            <w:rFonts w:ascii="Times New Roman" w:hAnsi="Times New Roman" w:cs="Times New Roman"/>
            <w:lang w:val="en-GB"/>
          </w:rPr>
          <w:delText xml:space="preserve"> 29,</w:delText>
        </w:r>
      </w:del>
      <w:r>
        <w:rPr>
          <w:rFonts w:ascii="Times New Roman" w:hAnsi="Times New Roman" w:cs="Times New Roman"/>
          <w:lang w:val="en-GB"/>
        </w:rPr>
        <w:t xml:space="preserve"> 1972.</w:t>
      </w:r>
    </w:p>
  </w:footnote>
  <w:footnote w:id="16">
    <w:p w14:paraId="7FDA3C09"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r w:rsidR="009727B6">
        <w:rPr>
          <w:rFonts w:ascii="Times New Roman" w:hAnsi="Times New Roman" w:cs="Times New Roman"/>
          <w:lang w:val="en-GB"/>
        </w:rPr>
        <w:t>RS DA MSP, SSIP PA 1973 g., f</w:t>
      </w:r>
      <w:r>
        <w:rPr>
          <w:rFonts w:ascii="Times New Roman" w:hAnsi="Times New Roman" w:cs="Times New Roman"/>
          <w:lang w:val="en-GB"/>
        </w:rPr>
        <w:t xml:space="preserve">. 80, fol. 43-11:J/394.4, 421426, Honeker u razgovoru sa predsednikom SIV, </w:t>
      </w:r>
      <w:ins w:id="473" w:author="Bori" w:date="2020-04-19T15:03:00Z">
        <w:r>
          <w:rPr>
            <w:rFonts w:ascii="Times New Roman" w:hAnsi="Times New Roman" w:cs="Times New Roman"/>
            <w:lang w:val="en-GB"/>
          </w:rPr>
          <w:t xml:space="preserve">20 </w:t>
        </w:r>
      </w:ins>
      <w:r>
        <w:rPr>
          <w:rFonts w:ascii="Times New Roman" w:hAnsi="Times New Roman" w:cs="Times New Roman"/>
          <w:lang w:val="en-GB"/>
        </w:rPr>
        <w:t>May</w:t>
      </w:r>
      <w:del w:id="474" w:author="Bori" w:date="2020-04-19T15:03:00Z">
        <w:r>
          <w:rPr>
            <w:rFonts w:ascii="Times New Roman" w:hAnsi="Times New Roman" w:cs="Times New Roman"/>
            <w:lang w:val="en-GB"/>
          </w:rPr>
          <w:delText xml:space="preserve"> 20,</w:delText>
        </w:r>
      </w:del>
      <w:r>
        <w:rPr>
          <w:rFonts w:ascii="Times New Roman" w:hAnsi="Times New Roman" w:cs="Times New Roman"/>
          <w:lang w:val="en-GB"/>
        </w:rPr>
        <w:t xml:space="preserve"> 1973.</w:t>
      </w:r>
    </w:p>
  </w:footnote>
  <w:footnote w:id="17">
    <w:p w14:paraId="723E23D2"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1.420/70, Zwischeneinschätzung über die Weiterführung und Koordinierung der Aktivitäten zur Veränderung der jugoslawischen Haltung in der Westberlin-Frage, </w:t>
      </w:r>
      <w:ins w:id="494" w:author="Bori" w:date="2020-04-19T15:03:00Z">
        <w:r>
          <w:rPr>
            <w:rFonts w:ascii="Times New Roman" w:hAnsi="Times New Roman" w:cs="Times New Roman"/>
            <w:lang w:val="en-GB"/>
          </w:rPr>
          <w:t xml:space="preserve">19 </w:t>
        </w:r>
      </w:ins>
      <w:r>
        <w:rPr>
          <w:rFonts w:ascii="Times New Roman" w:hAnsi="Times New Roman" w:cs="Times New Roman"/>
          <w:lang w:val="en-GB"/>
        </w:rPr>
        <w:t>July</w:t>
      </w:r>
      <w:del w:id="495" w:author="Bori" w:date="2020-04-19T15:03:00Z">
        <w:r>
          <w:rPr>
            <w:rFonts w:ascii="Times New Roman" w:hAnsi="Times New Roman" w:cs="Times New Roman"/>
            <w:lang w:val="en-GB"/>
          </w:rPr>
          <w:delText xml:space="preserve"> 19,</w:delText>
        </w:r>
      </w:del>
      <w:r>
        <w:rPr>
          <w:rFonts w:ascii="Times New Roman" w:hAnsi="Times New Roman" w:cs="Times New Roman"/>
          <w:lang w:val="en-GB"/>
        </w:rPr>
        <w:t xml:space="preserve"> 1968. </w:t>
      </w:r>
    </w:p>
  </w:footnote>
  <w:footnote w:id="18">
    <w:p w14:paraId="54F1278C"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509" w:name="_Hlk26184378"/>
      <w:r w:rsidR="009727B6">
        <w:rPr>
          <w:rFonts w:ascii="Times New Roman" w:hAnsi="Times New Roman" w:cs="Times New Roman"/>
          <w:lang w:val="en-GB"/>
        </w:rPr>
        <w:t>RS AJ, A CK SKJ, f</w:t>
      </w:r>
      <w:r>
        <w:rPr>
          <w:rFonts w:ascii="Times New Roman" w:hAnsi="Times New Roman" w:cs="Times New Roman"/>
          <w:lang w:val="en-GB"/>
        </w:rPr>
        <w:t>. IX,86/I-175-236, fol. IX,86/I-217</w:t>
      </w:r>
      <w:bookmarkEnd w:id="509"/>
      <w:r>
        <w:rPr>
          <w:rFonts w:ascii="Times New Roman" w:hAnsi="Times New Roman" w:cs="Times New Roman"/>
          <w:lang w:val="en-GB"/>
        </w:rPr>
        <w:t xml:space="preserve">, Zabeleška o razgovoru Dolanca sa Kormesom, </w:t>
      </w:r>
      <w:ins w:id="510" w:author="Bori" w:date="2020-04-19T15:46:00Z">
        <w:r>
          <w:rPr>
            <w:rFonts w:ascii="Times New Roman" w:hAnsi="Times New Roman" w:cs="Times New Roman"/>
            <w:lang w:val="en-GB"/>
          </w:rPr>
          <w:t xml:space="preserve">2 </w:t>
        </w:r>
      </w:ins>
      <w:r>
        <w:rPr>
          <w:rFonts w:ascii="Times New Roman" w:hAnsi="Times New Roman" w:cs="Times New Roman"/>
          <w:lang w:val="en-GB"/>
        </w:rPr>
        <w:t>February</w:t>
      </w:r>
      <w:del w:id="511" w:author="Bori" w:date="2020-04-19T15:46:00Z">
        <w:r>
          <w:rPr>
            <w:rFonts w:ascii="Times New Roman" w:hAnsi="Times New Roman" w:cs="Times New Roman"/>
            <w:lang w:val="en-GB"/>
          </w:rPr>
          <w:delText xml:space="preserve"> 2,</w:delText>
        </w:r>
      </w:del>
      <w:r>
        <w:rPr>
          <w:rFonts w:ascii="Times New Roman" w:hAnsi="Times New Roman" w:cs="Times New Roman"/>
          <w:lang w:val="en-GB"/>
        </w:rPr>
        <w:t xml:space="preserve"> 1971. </w:t>
      </w:r>
    </w:p>
  </w:footnote>
  <w:footnote w:id="19">
    <w:p w14:paraId="4287143B"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219, Niederschrift über die Aussprache Winzers mit den Leitern der arabischen und afrikanischen Vertretungen in Berlin, </w:t>
      </w:r>
      <w:ins w:id="524" w:author="Bori" w:date="2020-04-19T15:46:00Z">
        <w:r>
          <w:rPr>
            <w:rFonts w:ascii="Times New Roman" w:hAnsi="Times New Roman" w:cs="Times New Roman"/>
            <w:lang w:val="en-GB"/>
          </w:rPr>
          <w:t xml:space="preserve">16 </w:t>
        </w:r>
      </w:ins>
      <w:r>
        <w:rPr>
          <w:rFonts w:ascii="Times New Roman" w:hAnsi="Times New Roman" w:cs="Times New Roman"/>
          <w:lang w:val="en-GB"/>
        </w:rPr>
        <w:t>February</w:t>
      </w:r>
      <w:del w:id="525" w:author="Bori" w:date="2020-04-19T15:46:00Z">
        <w:r>
          <w:rPr>
            <w:rFonts w:ascii="Times New Roman" w:hAnsi="Times New Roman" w:cs="Times New Roman"/>
            <w:lang w:val="en-GB"/>
          </w:rPr>
          <w:delText xml:space="preserve"> 16,</w:delText>
        </w:r>
      </w:del>
      <w:r>
        <w:rPr>
          <w:rFonts w:ascii="Times New Roman" w:hAnsi="Times New Roman" w:cs="Times New Roman"/>
          <w:lang w:val="en-GB"/>
        </w:rPr>
        <w:t xml:space="preserve"> 1968.</w:t>
      </w:r>
    </w:p>
  </w:footnote>
  <w:footnote w:id="20">
    <w:p w14:paraId="531FE443"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541" w:name="_Hlk26184476"/>
      <w:r>
        <w:rPr>
          <w:rFonts w:ascii="Times New Roman" w:hAnsi="Times New Roman" w:cs="Times New Roman"/>
          <w:lang w:val="en-GB"/>
        </w:rPr>
        <w:t>DE PA AA, M 1, C 373/75</w:t>
      </w:r>
      <w:bookmarkEnd w:id="541"/>
      <w:r>
        <w:rPr>
          <w:rFonts w:ascii="Times New Roman" w:hAnsi="Times New Roman" w:cs="Times New Roman"/>
          <w:lang w:val="en-GB"/>
        </w:rPr>
        <w:t xml:space="preserve">, Einschätzung des Konsultativtreffens der nichtpaktgebundenen Staaten in Belgrad, </w:t>
      </w:r>
      <w:ins w:id="542" w:author="Bori" w:date="2020-04-19T15:46:00Z">
        <w:r>
          <w:rPr>
            <w:rFonts w:ascii="Times New Roman" w:hAnsi="Times New Roman" w:cs="Times New Roman"/>
            <w:lang w:val="en-GB"/>
          </w:rPr>
          <w:t xml:space="preserve">22 </w:t>
        </w:r>
      </w:ins>
      <w:r>
        <w:rPr>
          <w:rFonts w:ascii="Times New Roman" w:hAnsi="Times New Roman" w:cs="Times New Roman"/>
          <w:lang w:val="en-GB"/>
        </w:rPr>
        <w:t>July</w:t>
      </w:r>
      <w:del w:id="543" w:author="Bori" w:date="2020-04-19T15:46:00Z">
        <w:r>
          <w:rPr>
            <w:rFonts w:ascii="Times New Roman" w:hAnsi="Times New Roman" w:cs="Times New Roman"/>
            <w:lang w:val="en-GB"/>
          </w:rPr>
          <w:delText xml:space="preserve"> 22,</w:delText>
        </w:r>
      </w:del>
      <w:r>
        <w:rPr>
          <w:rFonts w:ascii="Times New Roman" w:hAnsi="Times New Roman" w:cs="Times New Roman"/>
          <w:lang w:val="en-GB"/>
        </w:rPr>
        <w:t xml:space="preserve"> 1969. </w:t>
      </w:r>
    </w:p>
  </w:footnote>
  <w:footnote w:id="21">
    <w:p w14:paraId="0984CD76"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367/75, Zur Rede von Tepavac vor der Bundesskupstina am 26. 11., </w:t>
      </w:r>
      <w:ins w:id="554" w:author="Bori" w:date="2020-04-19T15:46:00Z">
        <w:r>
          <w:rPr>
            <w:rFonts w:ascii="Times New Roman" w:hAnsi="Times New Roman" w:cs="Times New Roman"/>
            <w:lang w:val="en-GB"/>
          </w:rPr>
          <w:t xml:space="preserve">4 </w:t>
        </w:r>
      </w:ins>
      <w:r>
        <w:rPr>
          <w:rFonts w:ascii="Times New Roman" w:hAnsi="Times New Roman" w:cs="Times New Roman"/>
          <w:lang w:val="en-GB"/>
        </w:rPr>
        <w:t>December</w:t>
      </w:r>
      <w:del w:id="555" w:author="Bori" w:date="2020-04-19T15:46:00Z">
        <w:r>
          <w:rPr>
            <w:rFonts w:ascii="Times New Roman" w:hAnsi="Times New Roman" w:cs="Times New Roman"/>
            <w:lang w:val="en-GB"/>
          </w:rPr>
          <w:delText xml:space="preserve"> 4,</w:delText>
        </w:r>
      </w:del>
      <w:r>
        <w:rPr>
          <w:rFonts w:ascii="Times New Roman" w:hAnsi="Times New Roman" w:cs="Times New Roman"/>
          <w:lang w:val="en-GB"/>
        </w:rPr>
        <w:t xml:space="preserve"> 1969. </w:t>
      </w:r>
    </w:p>
  </w:footnote>
  <w:footnote w:id="22">
    <w:p w14:paraId="46CAE9A7"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579" w:name="_Hlk26184517"/>
      <w:r>
        <w:rPr>
          <w:rFonts w:ascii="Times New Roman" w:hAnsi="Times New Roman" w:cs="Times New Roman"/>
          <w:lang w:val="en-GB"/>
        </w:rPr>
        <w:t>DE PA AA, M 1, C 220/70</w:t>
      </w:r>
      <w:bookmarkEnd w:id="579"/>
      <w:r>
        <w:rPr>
          <w:rFonts w:ascii="Times New Roman" w:hAnsi="Times New Roman" w:cs="Times New Roman"/>
          <w:lang w:val="en-GB"/>
        </w:rPr>
        <w:t xml:space="preserve">, Vorlage betrefft Durchführung von Heilkuren in der SFRJ, </w:t>
      </w:r>
      <w:ins w:id="580" w:author="Bori" w:date="2020-04-20T13:16:00Z">
        <w:r>
          <w:rPr>
            <w:rFonts w:ascii="Times New Roman" w:hAnsi="Times New Roman" w:cs="Times New Roman"/>
            <w:lang w:val="en-GB"/>
          </w:rPr>
          <w:t xml:space="preserve">26 </w:t>
        </w:r>
      </w:ins>
      <w:r>
        <w:rPr>
          <w:rFonts w:ascii="Times New Roman" w:hAnsi="Times New Roman" w:cs="Times New Roman"/>
          <w:lang w:val="en-GB"/>
        </w:rPr>
        <w:t>May</w:t>
      </w:r>
      <w:del w:id="581" w:author="Bori" w:date="2020-04-20T13:16:00Z">
        <w:r>
          <w:rPr>
            <w:rFonts w:ascii="Times New Roman" w:hAnsi="Times New Roman" w:cs="Times New Roman"/>
            <w:lang w:val="en-GB"/>
          </w:rPr>
          <w:delText xml:space="preserve"> 26,</w:delText>
        </w:r>
      </w:del>
      <w:r>
        <w:rPr>
          <w:rFonts w:ascii="Times New Roman" w:hAnsi="Times New Roman" w:cs="Times New Roman"/>
          <w:lang w:val="en-GB"/>
        </w:rPr>
        <w:t xml:space="preserve"> 1967.</w:t>
      </w:r>
    </w:p>
  </w:footnote>
  <w:footnote w:id="23">
    <w:p w14:paraId="717297F0"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371/75, Brief Fischer an Markowski, </w:t>
      </w:r>
      <w:ins w:id="602" w:author="Bori" w:date="2020-04-20T13:16:00Z">
        <w:r>
          <w:rPr>
            <w:rFonts w:ascii="Times New Roman" w:hAnsi="Times New Roman" w:cs="Times New Roman"/>
            <w:lang w:val="en-GB"/>
          </w:rPr>
          <w:t xml:space="preserve">14 </w:t>
        </w:r>
      </w:ins>
      <w:r>
        <w:rPr>
          <w:rFonts w:ascii="Times New Roman" w:hAnsi="Times New Roman" w:cs="Times New Roman"/>
          <w:lang w:val="en-GB"/>
        </w:rPr>
        <w:t>February</w:t>
      </w:r>
      <w:del w:id="603" w:author="Bori" w:date="2020-04-20T13:16:00Z">
        <w:r>
          <w:rPr>
            <w:rFonts w:ascii="Times New Roman" w:hAnsi="Times New Roman" w:cs="Times New Roman"/>
            <w:lang w:val="en-GB"/>
          </w:rPr>
          <w:delText xml:space="preserve"> 14,</w:delText>
        </w:r>
      </w:del>
      <w:r>
        <w:rPr>
          <w:rFonts w:ascii="Times New Roman" w:hAnsi="Times New Roman" w:cs="Times New Roman"/>
          <w:lang w:val="en-GB"/>
        </w:rPr>
        <w:t xml:space="preserve"> 1973. </w:t>
      </w:r>
    </w:p>
  </w:footnote>
  <w:footnote w:id="24">
    <w:p w14:paraId="543BBE15"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614" w:name="_Hlk26184628"/>
      <w:r>
        <w:rPr>
          <w:rFonts w:ascii="Times New Roman" w:hAnsi="Times New Roman" w:cs="Times New Roman"/>
          <w:lang w:val="en-GB"/>
        </w:rPr>
        <w:t>DE BArch, DC 20-I/4/3009</w:t>
      </w:r>
      <w:bookmarkEnd w:id="614"/>
      <w:r>
        <w:rPr>
          <w:rFonts w:ascii="Times New Roman" w:hAnsi="Times New Roman" w:cs="Times New Roman"/>
          <w:lang w:val="en-GB"/>
        </w:rPr>
        <w:t xml:space="preserve">, Richtlinie zur Durchführung des organisierten Tourismus zwischen der DDR und der SFRJ ab 1974. </w:t>
      </w:r>
    </w:p>
  </w:footnote>
  <w:footnote w:id="25">
    <w:p w14:paraId="12F81B0D"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624" w:name="_Hlk26184706"/>
      <w:r>
        <w:rPr>
          <w:rFonts w:ascii="Times New Roman" w:hAnsi="Times New Roman" w:cs="Times New Roman"/>
          <w:lang w:val="en-GB"/>
        </w:rPr>
        <w:t>DE BArch, DC 20-I/4/3023</w:t>
      </w:r>
      <w:bookmarkEnd w:id="624"/>
      <w:r>
        <w:rPr>
          <w:rFonts w:ascii="Times New Roman" w:hAnsi="Times New Roman" w:cs="Times New Roman"/>
          <w:lang w:val="en-GB"/>
        </w:rPr>
        <w:t xml:space="preserve">, Beschluß über die Durchführung des organisierten Tourismus zwischen der DDR und der SFRJ ab 1974, </w:t>
      </w:r>
      <w:ins w:id="625" w:author="Bori" w:date="2020-04-20T13:16:00Z">
        <w:r>
          <w:rPr>
            <w:rFonts w:ascii="Times New Roman" w:hAnsi="Times New Roman" w:cs="Times New Roman"/>
            <w:lang w:val="en-GB"/>
          </w:rPr>
          <w:t xml:space="preserve">20 </w:t>
        </w:r>
      </w:ins>
      <w:r>
        <w:rPr>
          <w:rFonts w:ascii="Times New Roman" w:hAnsi="Times New Roman" w:cs="Times New Roman"/>
          <w:lang w:val="en-GB"/>
        </w:rPr>
        <w:t>March</w:t>
      </w:r>
      <w:del w:id="626" w:author="Bori" w:date="2020-04-20T13:16:00Z">
        <w:r>
          <w:rPr>
            <w:rFonts w:ascii="Times New Roman" w:hAnsi="Times New Roman" w:cs="Times New Roman"/>
            <w:lang w:val="en-GB"/>
          </w:rPr>
          <w:delText xml:space="preserve"> 20,</w:delText>
        </w:r>
      </w:del>
      <w:r>
        <w:rPr>
          <w:rFonts w:ascii="Times New Roman" w:hAnsi="Times New Roman" w:cs="Times New Roman"/>
          <w:lang w:val="en-GB"/>
        </w:rPr>
        <w:t xml:space="preserve"> 1974.</w:t>
      </w:r>
    </w:p>
  </w:footnote>
  <w:footnote w:id="26">
    <w:p w14:paraId="53327905"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RS </w:t>
      </w:r>
      <w:r w:rsidR="009727B6">
        <w:rPr>
          <w:rFonts w:ascii="Times New Roman" w:hAnsi="Times New Roman" w:cs="Times New Roman"/>
          <w:color w:val="000000"/>
          <w:lang w:val="en-GB"/>
        </w:rPr>
        <w:t>AJ, A CK SKJ, f</w:t>
      </w:r>
      <w:r>
        <w:rPr>
          <w:rFonts w:ascii="Times New Roman" w:hAnsi="Times New Roman" w:cs="Times New Roman"/>
          <w:color w:val="000000"/>
          <w:lang w:val="en-GB"/>
        </w:rPr>
        <w:t xml:space="preserve">. IX,86/II-99-173, fol. IX,86/II-154, Monografija o NDR i JSPN, </w:t>
      </w:r>
      <w:ins w:id="641" w:author="Bori" w:date="2020-04-20T13:16:00Z">
        <w:r>
          <w:rPr>
            <w:rFonts w:ascii="Times New Roman" w:hAnsi="Times New Roman" w:cs="Times New Roman"/>
            <w:color w:val="000000"/>
            <w:lang w:val="en-GB"/>
          </w:rPr>
          <w:t xml:space="preserve">11 </w:t>
        </w:r>
      </w:ins>
      <w:r>
        <w:rPr>
          <w:rFonts w:ascii="Times New Roman" w:hAnsi="Times New Roman" w:cs="Times New Roman"/>
          <w:color w:val="000000"/>
          <w:lang w:val="en-GB"/>
        </w:rPr>
        <w:t>June</w:t>
      </w:r>
      <w:del w:id="642" w:author="Bori" w:date="2020-04-20T13:16:00Z">
        <w:r>
          <w:rPr>
            <w:rFonts w:ascii="Times New Roman" w:hAnsi="Times New Roman" w:cs="Times New Roman"/>
            <w:color w:val="000000"/>
            <w:lang w:val="en-GB"/>
          </w:rPr>
          <w:delText xml:space="preserve"> 11,</w:delText>
        </w:r>
      </w:del>
      <w:r>
        <w:rPr>
          <w:rFonts w:ascii="Times New Roman" w:hAnsi="Times New Roman" w:cs="Times New Roman"/>
          <w:color w:val="000000"/>
          <w:lang w:val="en-GB"/>
        </w:rPr>
        <w:t xml:space="preserve"> 1969.</w:t>
      </w:r>
    </w:p>
  </w:footnote>
  <w:footnote w:id="27">
    <w:p w14:paraId="5259909A"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Ivan Obadić, “A Troubled Relationship: Yugoslavia and the European Economic Community in Détente,” </w:t>
      </w:r>
      <w:r>
        <w:rPr>
          <w:rFonts w:ascii="Times New Roman" w:hAnsi="Times New Roman" w:cs="Times New Roman"/>
          <w:i/>
          <w:iCs/>
          <w:lang w:val="en-GB"/>
        </w:rPr>
        <w:t>European Review of History: Revue européenne d'histoire</w:t>
      </w:r>
      <w:r>
        <w:rPr>
          <w:rFonts w:ascii="Times New Roman" w:hAnsi="Times New Roman" w:cs="Times New Roman"/>
          <w:lang w:val="en-GB"/>
        </w:rPr>
        <w:t xml:space="preserve"> 21, </w:t>
      </w:r>
      <w:del w:id="665" w:author="Bori" w:date="2020-04-20T13:47:00Z">
        <w:r>
          <w:rPr>
            <w:rFonts w:ascii="Times New Roman" w:hAnsi="Times New Roman" w:cs="Times New Roman"/>
            <w:lang w:val="en-GB"/>
          </w:rPr>
          <w:delText>n</w:delText>
        </w:r>
      </w:del>
      <w:ins w:id="666" w:author="Bori" w:date="2020-04-20T13:47:00Z">
        <w:r>
          <w:rPr>
            <w:rFonts w:ascii="Times New Roman" w:hAnsi="Times New Roman" w:cs="Times New Roman"/>
            <w:lang w:val="en-GB"/>
          </w:rPr>
          <w:t>N</w:t>
        </w:r>
      </w:ins>
      <w:r>
        <w:rPr>
          <w:rFonts w:ascii="Times New Roman" w:hAnsi="Times New Roman" w:cs="Times New Roman"/>
          <w:lang w:val="en-GB"/>
        </w:rPr>
        <w:t>o. 2 (2014), 333.</w:t>
      </w:r>
    </w:p>
  </w:footnote>
  <w:footnote w:id="28">
    <w:p w14:paraId="510D5157"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Vladimir Unkovski-Korica, </w:t>
      </w:r>
      <w:r>
        <w:rPr>
          <w:rFonts w:ascii="Times New Roman" w:hAnsi="Times New Roman" w:cs="Times New Roman"/>
          <w:i/>
          <w:lang w:val="en-GB"/>
        </w:rPr>
        <w:t>The Economic Struggle for Power in Tito’s Yugoslavia: From World War II to Non-Alignment</w:t>
      </w:r>
      <w:r>
        <w:rPr>
          <w:rFonts w:ascii="Times New Roman" w:hAnsi="Times New Roman" w:cs="Times New Roman"/>
          <w:lang w:val="en-GB"/>
        </w:rPr>
        <w:t xml:space="preserve"> (London: I.B. Tauris, 2016), 71</w:t>
      </w:r>
      <w:del w:id="693" w:author="Bori" w:date="2020-04-20T13:47:00Z">
        <w:r>
          <w:rPr>
            <w:rFonts w:ascii="Times New Roman" w:hAnsi="Times New Roman" w:cs="Times New Roman"/>
            <w:lang w:val="en-GB"/>
          </w:rPr>
          <w:delText>-</w:delText>
        </w:r>
      </w:del>
      <w:ins w:id="694" w:author="Bori" w:date="2020-04-20T13:47:00Z">
        <w:r>
          <w:rPr>
            <w:rFonts w:ascii="Times New Roman" w:hAnsi="Times New Roman" w:cs="Times New Roman"/>
            <w:lang w:val="en-GB"/>
          </w:rPr>
          <w:t>–</w:t>
        </w:r>
      </w:ins>
      <w:r>
        <w:rPr>
          <w:rFonts w:ascii="Times New Roman" w:hAnsi="Times New Roman" w:cs="Times New Roman"/>
          <w:lang w:val="en-GB"/>
        </w:rPr>
        <w:t>72, 99.</w:t>
      </w:r>
    </w:p>
  </w:footnote>
  <w:footnote w:id="29">
    <w:p w14:paraId="06F657F1"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Gareth Dale, </w:t>
      </w:r>
      <w:r>
        <w:rPr>
          <w:rFonts w:ascii="Times New Roman" w:hAnsi="Times New Roman" w:cs="Times New Roman"/>
          <w:i/>
          <w:lang w:val="en-GB"/>
        </w:rPr>
        <w:t>Between State Capitalism and Globalisation: The Collapse of the East German Economy</w:t>
      </w:r>
      <w:r>
        <w:rPr>
          <w:rFonts w:ascii="Times New Roman" w:hAnsi="Times New Roman" w:cs="Times New Roman"/>
          <w:lang w:val="en-GB"/>
        </w:rPr>
        <w:t xml:space="preserve"> (Oxford et al.: Peter Lang, 2004), 115.</w:t>
      </w:r>
    </w:p>
  </w:footnote>
  <w:footnote w:id="30">
    <w:p w14:paraId="33986A28" w14:textId="77777777" w:rsidR="0030355C" w:rsidRDefault="00C14605">
      <w:pPr>
        <w:pStyle w:val="Sprotnaopomba-besedilo"/>
        <w:jc w:val="both"/>
      </w:pPr>
      <w:r>
        <w:rPr>
          <w:rStyle w:val="Znakisprotnihopomb"/>
        </w:rPr>
        <w:footnoteRef/>
      </w:r>
      <w:r w:rsidR="009727B6">
        <w:rPr>
          <w:rFonts w:ascii="Times New Roman" w:hAnsi="Times New Roman" w:cs="Times New Roman"/>
          <w:lang w:val="en-GB"/>
        </w:rPr>
        <w:t xml:space="preserve"> RS AJ, A CK SKJ, f</w:t>
      </w:r>
      <w:r>
        <w:rPr>
          <w:rFonts w:ascii="Times New Roman" w:hAnsi="Times New Roman" w:cs="Times New Roman"/>
          <w:lang w:val="en-GB"/>
        </w:rPr>
        <w:t xml:space="preserve">. IX,86/I-100-147, fol. IX,86/I-103, Studijska delegacija SKJ u poseti JSPN, od 25. januara do 5. februara 1965. godine. </w:t>
      </w:r>
      <w:r>
        <w:rPr>
          <w:rFonts w:ascii="Times New Roman" w:hAnsi="Times New Roman" w:cs="Times New Roman"/>
          <w:lang w:val="en-GB"/>
        </w:rPr>
        <w:tab/>
      </w:r>
    </w:p>
  </w:footnote>
  <w:footnote w:id="31">
    <w:p w14:paraId="792D3D72" w14:textId="77777777" w:rsidR="0030355C" w:rsidRDefault="00C14605">
      <w:pPr>
        <w:pStyle w:val="Sprotnaopomba-besedilo"/>
        <w:jc w:val="both"/>
      </w:pPr>
      <w:r>
        <w:rPr>
          <w:rStyle w:val="Znakisprotnihopomb"/>
        </w:rPr>
        <w:footnoteRef/>
      </w:r>
      <w:r w:rsidR="009727B6">
        <w:rPr>
          <w:rFonts w:ascii="Times New Roman" w:hAnsi="Times New Roman" w:cs="Times New Roman"/>
          <w:lang w:val="en-GB"/>
        </w:rPr>
        <w:t xml:space="preserve"> RS AJ, A CK SKJ, f</w:t>
      </w:r>
      <w:r>
        <w:rPr>
          <w:rFonts w:ascii="Times New Roman" w:hAnsi="Times New Roman" w:cs="Times New Roman"/>
          <w:lang w:val="en-GB"/>
        </w:rPr>
        <w:t xml:space="preserve">. IX,86/II-99-173, fol. IX,86/II-149, Govor Erika Honekera na konsultativnom sastanku u Budimpešti, </w:t>
      </w:r>
      <w:ins w:id="762" w:author="Bori" w:date="2020-04-20T13:57:00Z">
        <w:r>
          <w:rPr>
            <w:rFonts w:ascii="Times New Roman" w:hAnsi="Times New Roman" w:cs="Times New Roman"/>
            <w:lang w:val="en-GB"/>
          </w:rPr>
          <w:t xml:space="preserve">28 </w:t>
        </w:r>
      </w:ins>
      <w:r>
        <w:rPr>
          <w:rFonts w:ascii="Times New Roman" w:hAnsi="Times New Roman" w:cs="Times New Roman"/>
          <w:lang w:val="en-GB"/>
        </w:rPr>
        <w:t>February</w:t>
      </w:r>
      <w:del w:id="763" w:author="Bori" w:date="2020-04-20T13:57:00Z">
        <w:r>
          <w:rPr>
            <w:rFonts w:ascii="Times New Roman" w:hAnsi="Times New Roman" w:cs="Times New Roman"/>
            <w:lang w:val="en-GB"/>
          </w:rPr>
          <w:delText xml:space="preserve"> 28,</w:delText>
        </w:r>
      </w:del>
      <w:r>
        <w:rPr>
          <w:rFonts w:ascii="Times New Roman" w:hAnsi="Times New Roman" w:cs="Times New Roman"/>
          <w:lang w:val="en-GB"/>
        </w:rPr>
        <w:t xml:space="preserve"> 1968. </w:t>
      </w:r>
    </w:p>
  </w:footnote>
  <w:footnote w:id="32">
    <w:p w14:paraId="579B321A"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790" w:name="_Hlk26185176"/>
      <w:r w:rsidR="009727B6">
        <w:rPr>
          <w:rFonts w:ascii="Times New Roman" w:hAnsi="Times New Roman" w:cs="Times New Roman"/>
          <w:lang w:val="en-GB"/>
        </w:rPr>
        <w:t>RS AJ, A CK SKJ, f</w:t>
      </w:r>
      <w:r>
        <w:rPr>
          <w:rFonts w:ascii="Times New Roman" w:hAnsi="Times New Roman" w:cs="Times New Roman"/>
          <w:lang w:val="en-GB"/>
        </w:rPr>
        <w:t>. IX,86/I-175-236, fol. IX,86/I-184</w:t>
      </w:r>
      <w:bookmarkEnd w:id="790"/>
      <w:r>
        <w:rPr>
          <w:rFonts w:ascii="Times New Roman" w:hAnsi="Times New Roman" w:cs="Times New Roman"/>
          <w:lang w:val="en-GB"/>
        </w:rPr>
        <w:t xml:space="preserve">, Saradnja SKJ-JSPN u 1968. godini, </w:t>
      </w:r>
      <w:ins w:id="791" w:author="Bori" w:date="2020-04-20T13:57:00Z">
        <w:r>
          <w:rPr>
            <w:rFonts w:ascii="Times New Roman" w:hAnsi="Times New Roman" w:cs="Times New Roman"/>
            <w:lang w:val="en-GB"/>
          </w:rPr>
          <w:t xml:space="preserve">16 </w:t>
        </w:r>
      </w:ins>
      <w:r>
        <w:rPr>
          <w:rFonts w:ascii="Times New Roman" w:hAnsi="Times New Roman" w:cs="Times New Roman"/>
          <w:lang w:val="en-GB"/>
        </w:rPr>
        <w:t>April</w:t>
      </w:r>
      <w:del w:id="792" w:author="Bori" w:date="2020-04-20T13:57:00Z">
        <w:r>
          <w:rPr>
            <w:rFonts w:ascii="Times New Roman" w:hAnsi="Times New Roman" w:cs="Times New Roman"/>
            <w:lang w:val="en-GB"/>
          </w:rPr>
          <w:delText xml:space="preserve"> 16,</w:delText>
        </w:r>
      </w:del>
      <w:r>
        <w:rPr>
          <w:rFonts w:ascii="Times New Roman" w:hAnsi="Times New Roman" w:cs="Times New Roman"/>
          <w:lang w:val="en-GB"/>
        </w:rPr>
        <w:t xml:space="preserve"> 1968.</w:t>
      </w:r>
    </w:p>
  </w:footnote>
  <w:footnote w:id="33">
    <w:p w14:paraId="77DDFAAA"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801" w:name="_Hlk26185239"/>
      <w:r w:rsidR="009727B6">
        <w:rPr>
          <w:rFonts w:ascii="Times New Roman" w:hAnsi="Times New Roman" w:cs="Times New Roman"/>
          <w:lang w:val="en-GB"/>
        </w:rPr>
        <w:t>RS AJ, A CK SKJ, f</w:t>
      </w:r>
      <w:r>
        <w:rPr>
          <w:rFonts w:ascii="Times New Roman" w:hAnsi="Times New Roman" w:cs="Times New Roman"/>
          <w:lang w:val="en-GB"/>
        </w:rPr>
        <w:t>. IX,86/I-148-174, fol. IX,86/I-169</w:t>
      </w:r>
      <w:bookmarkEnd w:id="801"/>
      <w:r>
        <w:rPr>
          <w:rFonts w:ascii="Times New Roman" w:hAnsi="Times New Roman" w:cs="Times New Roman"/>
          <w:lang w:val="en-GB"/>
        </w:rPr>
        <w:t xml:space="preserve">, Osvrt na saradnju SKJ-JSPN u 1967. g. i neke sugestije za saradnju u 1968. g., </w:t>
      </w:r>
      <w:ins w:id="802" w:author="Bori" w:date="2020-04-20T13:57:00Z">
        <w:r>
          <w:rPr>
            <w:rFonts w:ascii="Times New Roman" w:hAnsi="Times New Roman" w:cs="Times New Roman"/>
            <w:lang w:val="en-GB"/>
          </w:rPr>
          <w:t xml:space="preserve">13 </w:t>
        </w:r>
      </w:ins>
      <w:r>
        <w:rPr>
          <w:rFonts w:ascii="Times New Roman" w:hAnsi="Times New Roman" w:cs="Times New Roman"/>
          <w:lang w:val="en-GB"/>
        </w:rPr>
        <w:t>November</w:t>
      </w:r>
      <w:del w:id="803" w:author="Bori" w:date="2020-04-20T13:57:00Z">
        <w:r>
          <w:rPr>
            <w:rFonts w:ascii="Times New Roman" w:hAnsi="Times New Roman" w:cs="Times New Roman"/>
            <w:lang w:val="en-GB"/>
          </w:rPr>
          <w:delText xml:space="preserve"> 13,</w:delText>
        </w:r>
      </w:del>
      <w:r>
        <w:rPr>
          <w:rFonts w:ascii="Times New Roman" w:hAnsi="Times New Roman" w:cs="Times New Roman"/>
          <w:lang w:val="en-GB"/>
        </w:rPr>
        <w:t xml:space="preserve"> 1967.</w:t>
      </w:r>
    </w:p>
  </w:footnote>
  <w:footnote w:id="34">
    <w:p w14:paraId="19E64931"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817" w:name="_Hlk26185409"/>
      <w:r w:rsidR="009727B6">
        <w:rPr>
          <w:rFonts w:ascii="Times New Roman" w:hAnsi="Times New Roman" w:cs="Times New Roman"/>
          <w:lang w:val="en-GB"/>
        </w:rPr>
        <w:t>RS DA MSP, SSIP PA 1968 g., f</w:t>
      </w:r>
      <w:r>
        <w:rPr>
          <w:rFonts w:ascii="Times New Roman" w:hAnsi="Times New Roman" w:cs="Times New Roman"/>
          <w:lang w:val="en-GB"/>
        </w:rPr>
        <w:t>. 115, fol. 43-11J/001, 424005/68</w:t>
      </w:r>
      <w:bookmarkEnd w:id="817"/>
      <w:r>
        <w:rPr>
          <w:rFonts w:ascii="Times New Roman" w:hAnsi="Times New Roman" w:cs="Times New Roman"/>
          <w:lang w:val="en-GB"/>
        </w:rPr>
        <w:t xml:space="preserve">, Protokol o zasedanju Mešovite grupe za industrijsku saradnju Jugoslovensko-nemačkog privrednog komiteta održanom od 6 - 10. maja 1968. g. </w:t>
      </w:r>
    </w:p>
  </w:footnote>
  <w:footnote w:id="35">
    <w:p w14:paraId="329292FA"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BArch, DE 1/54816, Unterhaltung Ulbricht, Winzer, Nikezić am 23.4.68.</w:t>
      </w:r>
    </w:p>
  </w:footnote>
  <w:footnote w:id="36">
    <w:p w14:paraId="3C1D40CF"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BArch, DE 1/55463, Konzeption für die “Investitionsbeteiligung der VVB LuF zum Zweck der gemeinsamen Geschäftstätigkeit bei der Errichtung und dem Betrieb einer Anlage zur Herstellung von Titandioxid in der SFRJ”.</w:t>
      </w:r>
    </w:p>
  </w:footnote>
  <w:footnote w:id="37">
    <w:p w14:paraId="494C23AF"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The possibility of exceptions was included in the legislation in case there was </w:t>
      </w:r>
      <w:del w:id="872" w:author="Bori" w:date="2020-04-21T07:52:00Z">
        <w:r>
          <w:rPr>
            <w:rFonts w:ascii="Times New Roman" w:hAnsi="Times New Roman" w:cs="Times New Roman"/>
            <w:lang w:val="en-GB"/>
          </w:rPr>
          <w:delText>‘</w:delText>
        </w:r>
      </w:del>
      <w:ins w:id="873" w:author="Bori" w:date="2020-04-21T07:52:00Z">
        <w:r>
          <w:rPr>
            <w:rFonts w:ascii="Times New Roman" w:hAnsi="Times New Roman" w:cs="Times New Roman"/>
            <w:lang w:val="en-GB"/>
          </w:rPr>
          <w:t>“</w:t>
        </w:r>
      </w:ins>
      <w:r>
        <w:rPr>
          <w:rFonts w:ascii="Times New Roman" w:hAnsi="Times New Roman" w:cs="Times New Roman"/>
          <w:lang w:val="en-GB"/>
        </w:rPr>
        <w:t>a special interest, certified by an act of the Federal Assembly, in having foreign assets invested for the development of a certain economic sector or industry</w:t>
      </w:r>
      <w:del w:id="874" w:author="Bori" w:date="2020-04-21T07:52:00Z">
        <w:r>
          <w:rPr>
            <w:rFonts w:ascii="Times New Roman" w:hAnsi="Times New Roman" w:cs="Times New Roman"/>
            <w:lang w:val="en-GB"/>
          </w:rPr>
          <w:delText>’</w:delText>
        </w:r>
      </w:del>
      <w:ins w:id="875" w:author="Bori" w:date="2020-04-21T07:52:00Z">
        <w:r>
          <w:rPr>
            <w:rFonts w:ascii="Times New Roman" w:hAnsi="Times New Roman" w:cs="Times New Roman"/>
            <w:lang w:val="en-GB"/>
          </w:rPr>
          <w:t>”</w:t>
        </w:r>
      </w:ins>
      <w:r>
        <w:rPr>
          <w:rFonts w:ascii="Times New Roman" w:hAnsi="Times New Roman" w:cs="Times New Roman"/>
          <w:lang w:val="en-GB"/>
        </w:rPr>
        <w:t xml:space="preserve">. </w:t>
      </w:r>
      <w:bookmarkStart w:id="876" w:name="_Hlk26030918"/>
      <w:r>
        <w:rPr>
          <w:rFonts w:ascii="Times New Roman" w:hAnsi="Times New Roman" w:cs="Times New Roman"/>
          <w:lang w:val="en-GB"/>
        </w:rPr>
        <w:t xml:space="preserve">Miodrag Sukijasović, </w:t>
      </w:r>
      <w:r>
        <w:rPr>
          <w:rFonts w:ascii="Times New Roman" w:hAnsi="Times New Roman" w:cs="Times New Roman"/>
          <w:i/>
          <w:lang w:val="en-GB"/>
        </w:rPr>
        <w:t>Joint Business Ventures in Yugoslavia Between Domestic and Foreign Firms: Developments in Law and Practice</w:t>
      </w:r>
      <w:r>
        <w:rPr>
          <w:rFonts w:ascii="Times New Roman" w:hAnsi="Times New Roman" w:cs="Times New Roman"/>
          <w:lang w:val="en-GB"/>
        </w:rPr>
        <w:t xml:space="preserve"> (Belgrade: Štamparsko preduzeće Kultura, 1973</w:t>
      </w:r>
      <w:bookmarkEnd w:id="876"/>
      <w:r>
        <w:rPr>
          <w:rFonts w:ascii="Times New Roman" w:hAnsi="Times New Roman" w:cs="Times New Roman"/>
          <w:lang w:val="en-GB"/>
        </w:rPr>
        <w:t>), 126.</w:t>
      </w:r>
    </w:p>
  </w:footnote>
  <w:footnote w:id="38">
    <w:p w14:paraId="0901CC4A"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On </w:t>
      </w:r>
      <w:ins w:id="894" w:author="Bori" w:date="2020-04-21T08:06:00Z">
        <w:r>
          <w:rPr>
            <w:rFonts w:ascii="Times New Roman" w:hAnsi="Times New Roman" w:cs="Times New Roman"/>
            <w:lang w:val="en-GB"/>
          </w:rPr>
          <w:t xml:space="preserve">5 </w:t>
        </w:r>
      </w:ins>
      <w:r>
        <w:rPr>
          <w:rFonts w:ascii="Times New Roman" w:hAnsi="Times New Roman" w:cs="Times New Roman"/>
          <w:lang w:val="en-GB"/>
        </w:rPr>
        <w:t>May</w:t>
      </w:r>
      <w:del w:id="895" w:author="Bori" w:date="2020-04-21T08:06:00Z">
        <w:r>
          <w:rPr>
            <w:rFonts w:ascii="Times New Roman" w:hAnsi="Times New Roman" w:cs="Times New Roman"/>
            <w:lang w:val="en-GB"/>
          </w:rPr>
          <w:delText xml:space="preserve"> 5,</w:delText>
        </w:r>
      </w:del>
      <w:r>
        <w:rPr>
          <w:rFonts w:ascii="Times New Roman" w:hAnsi="Times New Roman" w:cs="Times New Roman"/>
          <w:lang w:val="en-GB"/>
        </w:rPr>
        <w:t xml:space="preserve"> 1969, an agreement was signed between Konus (Slovenske Konjice) and the Czechoslovak</w:t>
      </w:r>
      <w:del w:id="896" w:author="Bori" w:date="2020-04-21T08:06:00Z">
        <w:r>
          <w:rPr>
            <w:rFonts w:ascii="Times New Roman" w:hAnsi="Times New Roman" w:cs="Times New Roman"/>
            <w:lang w:val="en-GB"/>
          </w:rPr>
          <w:delText>ian</w:delText>
        </w:r>
      </w:del>
      <w:r>
        <w:rPr>
          <w:rFonts w:ascii="Times New Roman" w:hAnsi="Times New Roman" w:cs="Times New Roman"/>
          <w:lang w:val="en-GB"/>
        </w:rPr>
        <w:t xml:space="preserve"> enterprise Masný průmysl – oborové ředitelství. Cf. Sukijasović, </w:t>
      </w:r>
      <w:r>
        <w:rPr>
          <w:rFonts w:ascii="Times New Roman" w:hAnsi="Times New Roman" w:cs="Times New Roman"/>
          <w:i/>
          <w:lang w:val="en-GB"/>
        </w:rPr>
        <w:t>Joint Business</w:t>
      </w:r>
      <w:r>
        <w:rPr>
          <w:rFonts w:ascii="Times New Roman" w:hAnsi="Times New Roman" w:cs="Times New Roman"/>
          <w:lang w:val="en-GB"/>
        </w:rPr>
        <w:t xml:space="preserve">.  </w:t>
      </w:r>
    </w:p>
  </w:footnote>
  <w:footnote w:id="39">
    <w:p w14:paraId="2506F2F3"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900" w:name="_Hlk26185610"/>
      <w:r>
        <w:rPr>
          <w:rFonts w:ascii="Times New Roman" w:hAnsi="Times New Roman" w:cs="Times New Roman"/>
          <w:lang w:val="en-GB"/>
        </w:rPr>
        <w:t>DE PA AA, M 1, C 1.165/72</w:t>
      </w:r>
      <w:bookmarkEnd w:id="900"/>
      <w:r>
        <w:rPr>
          <w:rFonts w:ascii="Times New Roman" w:hAnsi="Times New Roman" w:cs="Times New Roman"/>
          <w:lang w:val="en-GB"/>
        </w:rPr>
        <w:t xml:space="preserve">, Brief Kormes an Ziebart, </w:t>
      </w:r>
      <w:ins w:id="901" w:author="Bori" w:date="2020-04-21T08:06:00Z">
        <w:r>
          <w:rPr>
            <w:rFonts w:ascii="Times New Roman" w:hAnsi="Times New Roman" w:cs="Times New Roman"/>
            <w:lang w:val="en-GB"/>
          </w:rPr>
          <w:t xml:space="preserve">1 </w:t>
        </w:r>
      </w:ins>
      <w:r>
        <w:rPr>
          <w:rFonts w:ascii="Times New Roman" w:hAnsi="Times New Roman" w:cs="Times New Roman"/>
          <w:lang w:val="en-GB"/>
        </w:rPr>
        <w:t>December</w:t>
      </w:r>
      <w:del w:id="902" w:author="Bori" w:date="2020-04-21T08:06:00Z">
        <w:r>
          <w:rPr>
            <w:rFonts w:ascii="Times New Roman" w:hAnsi="Times New Roman" w:cs="Times New Roman"/>
            <w:lang w:val="en-GB"/>
          </w:rPr>
          <w:delText xml:space="preserve"> 1,</w:delText>
        </w:r>
      </w:del>
      <w:r>
        <w:rPr>
          <w:rFonts w:ascii="Times New Roman" w:hAnsi="Times New Roman" w:cs="Times New Roman"/>
          <w:lang w:val="en-GB"/>
        </w:rPr>
        <w:t xml:space="preserve"> 1970. </w:t>
      </w:r>
    </w:p>
  </w:footnote>
  <w:footnote w:id="40">
    <w:p w14:paraId="16A3135F"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945" w:name="_Hlk26185720"/>
      <w:r w:rsidR="009727B6">
        <w:rPr>
          <w:rFonts w:ascii="Times New Roman" w:hAnsi="Times New Roman" w:cs="Times New Roman"/>
          <w:lang w:val="en-GB"/>
        </w:rPr>
        <w:t>RS AJ, A CK SKJ, f</w:t>
      </w:r>
      <w:r>
        <w:rPr>
          <w:rFonts w:ascii="Times New Roman" w:hAnsi="Times New Roman" w:cs="Times New Roman"/>
          <w:lang w:val="en-GB"/>
        </w:rPr>
        <w:t>. IX,86/I-237-356, fol. IX,86/I-241</w:t>
      </w:r>
      <w:bookmarkEnd w:id="945"/>
      <w:r>
        <w:rPr>
          <w:rFonts w:ascii="Times New Roman" w:hAnsi="Times New Roman" w:cs="Times New Roman"/>
          <w:lang w:val="en-GB"/>
        </w:rPr>
        <w:t xml:space="preserve">, Studijska delegacija SKJ u NDR, od 3. do 10. aprila 1972. god.; </w:t>
      </w:r>
      <w:bookmarkStart w:id="946" w:name="_Hlk26185769"/>
      <w:r>
        <w:rPr>
          <w:rFonts w:ascii="Times New Roman" w:hAnsi="Times New Roman" w:cs="Times New Roman"/>
          <w:lang w:val="en-GB"/>
        </w:rPr>
        <w:t>DE BArch, DA 1/10069</w:t>
      </w:r>
      <w:bookmarkEnd w:id="946"/>
      <w:r>
        <w:rPr>
          <w:rFonts w:ascii="Times New Roman" w:hAnsi="Times New Roman" w:cs="Times New Roman"/>
          <w:lang w:val="en-GB"/>
        </w:rPr>
        <w:t>, Information für den Besuch der Delegation der Volkskammer der DDR in der SFRJ.</w:t>
      </w:r>
    </w:p>
  </w:footnote>
  <w:footnote w:id="41">
    <w:p w14:paraId="092AD4BE"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Austin Jersild, “The Soviet State as Imperial Scavenger: </w:t>
      </w:r>
      <w:del w:id="947" w:author="Bori" w:date="2020-04-21T08:07:00Z">
        <w:r>
          <w:rPr>
            <w:rFonts w:ascii="Times New Roman" w:hAnsi="Times New Roman" w:cs="Times New Roman"/>
            <w:lang w:val="en-GB"/>
          </w:rPr>
          <w:delText>“</w:delText>
        </w:r>
      </w:del>
      <w:ins w:id="948" w:author="Bori" w:date="2020-04-21T08:07:00Z">
        <w:r>
          <w:rPr>
            <w:rFonts w:ascii="Times New Roman" w:hAnsi="Times New Roman" w:cs="Times New Roman"/>
            <w:lang w:val="en-GB"/>
          </w:rPr>
          <w:t>‘</w:t>
        </w:r>
      </w:ins>
      <w:r>
        <w:rPr>
          <w:rFonts w:ascii="Times New Roman" w:hAnsi="Times New Roman" w:cs="Times New Roman"/>
          <w:lang w:val="en-GB"/>
        </w:rPr>
        <w:t>Catch Up and Surpass</w:t>
      </w:r>
      <w:del w:id="949" w:author="Bori" w:date="2020-04-21T08:07:00Z">
        <w:r>
          <w:rPr>
            <w:rFonts w:ascii="Times New Roman" w:hAnsi="Times New Roman" w:cs="Times New Roman"/>
            <w:lang w:val="en-GB"/>
          </w:rPr>
          <w:delText>”</w:delText>
        </w:r>
      </w:del>
      <w:ins w:id="950" w:author="Bori" w:date="2020-04-21T08:07:00Z">
        <w:r>
          <w:rPr>
            <w:rFonts w:ascii="Times New Roman" w:hAnsi="Times New Roman" w:cs="Times New Roman"/>
            <w:lang w:val="en-GB"/>
          </w:rPr>
          <w:t>’</w:t>
        </w:r>
      </w:ins>
      <w:r>
        <w:rPr>
          <w:rFonts w:ascii="Times New Roman" w:hAnsi="Times New Roman" w:cs="Times New Roman"/>
          <w:lang w:val="en-GB"/>
        </w:rPr>
        <w:t xml:space="preserve"> in the Transnational Socialist Bloc,” </w:t>
      </w:r>
      <w:r>
        <w:rPr>
          <w:rFonts w:ascii="Times New Roman" w:hAnsi="Times New Roman" w:cs="Times New Roman"/>
          <w:i/>
          <w:lang w:val="en-GB"/>
        </w:rPr>
        <w:t>The American Historical Review</w:t>
      </w:r>
      <w:r>
        <w:rPr>
          <w:rFonts w:ascii="Times New Roman" w:hAnsi="Times New Roman" w:cs="Times New Roman"/>
          <w:lang w:val="en-GB"/>
        </w:rPr>
        <w:t xml:space="preserve"> 116, </w:t>
      </w:r>
      <w:del w:id="951" w:author="Bori" w:date="2020-04-21T08:07:00Z">
        <w:r>
          <w:rPr>
            <w:rFonts w:ascii="Times New Roman" w:hAnsi="Times New Roman" w:cs="Times New Roman"/>
            <w:lang w:val="en-GB"/>
          </w:rPr>
          <w:delText>n</w:delText>
        </w:r>
      </w:del>
      <w:ins w:id="952" w:author="Bori" w:date="2020-04-21T08:07:00Z">
        <w:r>
          <w:rPr>
            <w:rFonts w:ascii="Times New Roman" w:hAnsi="Times New Roman" w:cs="Times New Roman"/>
            <w:lang w:val="en-GB"/>
          </w:rPr>
          <w:t>N</w:t>
        </w:r>
      </w:ins>
      <w:r>
        <w:rPr>
          <w:rFonts w:ascii="Times New Roman" w:hAnsi="Times New Roman" w:cs="Times New Roman"/>
          <w:lang w:val="en-GB"/>
        </w:rPr>
        <w:t>o. 1 (February 2011), 117.</w:t>
      </w:r>
    </w:p>
  </w:footnote>
  <w:footnote w:id="42">
    <w:p w14:paraId="4B303D76"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990" w:name="_Hlk26185821"/>
      <w:r>
        <w:rPr>
          <w:rFonts w:ascii="Times New Roman" w:hAnsi="Times New Roman" w:cs="Times New Roman"/>
          <w:lang w:val="en-GB"/>
        </w:rPr>
        <w:t>DE BArch, DE 1/54438</w:t>
      </w:r>
      <w:bookmarkEnd w:id="990"/>
      <w:r>
        <w:rPr>
          <w:rFonts w:ascii="Times New Roman" w:hAnsi="Times New Roman" w:cs="Times New Roman"/>
          <w:lang w:val="en-GB"/>
        </w:rPr>
        <w:t xml:space="preserve">, Memo Mai an Schürer, </w:t>
      </w:r>
      <w:ins w:id="991" w:author="Bori" w:date="2020-04-21T08:11:00Z">
        <w:r>
          <w:rPr>
            <w:rFonts w:ascii="Times New Roman" w:hAnsi="Times New Roman" w:cs="Times New Roman"/>
            <w:lang w:val="en-GB"/>
          </w:rPr>
          <w:t xml:space="preserve">13 </w:t>
        </w:r>
      </w:ins>
      <w:r>
        <w:rPr>
          <w:rFonts w:ascii="Times New Roman" w:hAnsi="Times New Roman" w:cs="Times New Roman"/>
          <w:lang w:val="en-GB"/>
        </w:rPr>
        <w:t xml:space="preserve">February </w:t>
      </w:r>
      <w:del w:id="992" w:author="Bori" w:date="2020-04-21T08:11:00Z">
        <w:r>
          <w:rPr>
            <w:rFonts w:ascii="Times New Roman" w:hAnsi="Times New Roman" w:cs="Times New Roman"/>
            <w:lang w:val="en-GB"/>
          </w:rPr>
          <w:delText xml:space="preserve">13, </w:delText>
        </w:r>
      </w:del>
      <w:r>
        <w:rPr>
          <w:rFonts w:ascii="Times New Roman" w:hAnsi="Times New Roman" w:cs="Times New Roman"/>
          <w:lang w:val="en-GB"/>
        </w:rPr>
        <w:t xml:space="preserve">1970.     </w:t>
      </w:r>
    </w:p>
  </w:footnote>
  <w:footnote w:id="43">
    <w:p w14:paraId="14B2B9CD"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996" w:name="_Hlk26185864"/>
      <w:r>
        <w:rPr>
          <w:rFonts w:ascii="Times New Roman" w:hAnsi="Times New Roman" w:cs="Times New Roman"/>
          <w:lang w:val="en-GB"/>
        </w:rPr>
        <w:t>DE PA AA, M 1, C 889/76</w:t>
      </w:r>
      <w:bookmarkEnd w:id="996"/>
      <w:r>
        <w:rPr>
          <w:rFonts w:ascii="Times New Roman" w:hAnsi="Times New Roman" w:cs="Times New Roman"/>
          <w:lang w:val="en-GB"/>
        </w:rPr>
        <w:t xml:space="preserve">, Botschaft zur Innen- und Außenpolitik der SFRJ, </w:t>
      </w:r>
      <w:ins w:id="997" w:author="Bori" w:date="2020-04-21T08:11:00Z">
        <w:r>
          <w:rPr>
            <w:rFonts w:ascii="Times New Roman" w:hAnsi="Times New Roman" w:cs="Times New Roman"/>
            <w:lang w:val="en-GB"/>
          </w:rPr>
          <w:t xml:space="preserve">2 </w:t>
        </w:r>
      </w:ins>
      <w:r>
        <w:rPr>
          <w:rFonts w:ascii="Times New Roman" w:hAnsi="Times New Roman" w:cs="Times New Roman"/>
          <w:lang w:val="en-GB"/>
        </w:rPr>
        <w:t xml:space="preserve">October </w:t>
      </w:r>
      <w:del w:id="998" w:author="Bori" w:date="2020-04-21T08:11:00Z">
        <w:r>
          <w:rPr>
            <w:rFonts w:ascii="Times New Roman" w:hAnsi="Times New Roman" w:cs="Times New Roman"/>
            <w:lang w:val="en-GB"/>
          </w:rPr>
          <w:delText xml:space="preserve">2, </w:delText>
        </w:r>
      </w:del>
      <w:r>
        <w:rPr>
          <w:rFonts w:ascii="Times New Roman" w:hAnsi="Times New Roman" w:cs="Times New Roman"/>
          <w:lang w:val="en-GB"/>
        </w:rPr>
        <w:t>1974.</w:t>
      </w:r>
    </w:p>
  </w:footnote>
  <w:footnote w:id="44">
    <w:p w14:paraId="278EB076"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024" w:name="_Hlk26185913"/>
      <w:r>
        <w:rPr>
          <w:rFonts w:ascii="Times New Roman" w:hAnsi="Times New Roman" w:cs="Times New Roman"/>
          <w:lang w:val="en-GB"/>
        </w:rPr>
        <w:t>DE PA AA, M 1, C 861/76</w:t>
      </w:r>
      <w:bookmarkEnd w:id="1024"/>
      <w:r>
        <w:rPr>
          <w:rFonts w:ascii="Times New Roman" w:hAnsi="Times New Roman" w:cs="Times New Roman"/>
          <w:lang w:val="en-GB"/>
        </w:rPr>
        <w:t xml:space="preserve">, Informationsbericht Botschaft Belgrad Nr. 1/71. </w:t>
      </w:r>
    </w:p>
  </w:footnote>
  <w:footnote w:id="45">
    <w:p w14:paraId="2814612E"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BArch, DA 1/10069, Kurzinformation über die Betriebe, die während der Reise der Volkskammerdelegation der DDR vom 5. bis 8. 12. 1972 in der SFRJ besichtigt werden sollen.</w:t>
      </w:r>
    </w:p>
  </w:footnote>
  <w:footnote w:id="46">
    <w:p w14:paraId="30E0F209"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084" w:name="_Hlk26185991"/>
      <w:r>
        <w:rPr>
          <w:rFonts w:ascii="Times New Roman" w:hAnsi="Times New Roman" w:cs="Times New Roman"/>
          <w:lang w:val="en-GB"/>
        </w:rPr>
        <w:t>DE BArch, DG 11/2195</w:t>
      </w:r>
      <w:bookmarkEnd w:id="1084"/>
      <w:r>
        <w:rPr>
          <w:rFonts w:ascii="Times New Roman" w:hAnsi="Times New Roman" w:cs="Times New Roman"/>
          <w:lang w:val="en-GB"/>
        </w:rPr>
        <w:t xml:space="preserve">, Finanzierungskonzeption für die Einsulfatanlage, </w:t>
      </w:r>
      <w:ins w:id="1085" w:author="Bori" w:date="2020-04-21T08:36:00Z">
        <w:r>
          <w:rPr>
            <w:rFonts w:ascii="Times New Roman" w:hAnsi="Times New Roman" w:cs="Times New Roman"/>
            <w:lang w:val="en-GB"/>
          </w:rPr>
          <w:t xml:space="preserve">30 </w:t>
        </w:r>
      </w:ins>
      <w:r>
        <w:rPr>
          <w:rFonts w:ascii="Times New Roman" w:hAnsi="Times New Roman" w:cs="Times New Roman"/>
          <w:lang w:val="en-GB"/>
        </w:rPr>
        <w:t>July</w:t>
      </w:r>
      <w:del w:id="1086" w:author="Bori" w:date="2020-04-21T08:36:00Z">
        <w:r>
          <w:rPr>
            <w:rFonts w:ascii="Times New Roman" w:hAnsi="Times New Roman" w:cs="Times New Roman"/>
            <w:lang w:val="en-GB"/>
          </w:rPr>
          <w:delText xml:space="preserve"> 30,</w:delText>
        </w:r>
      </w:del>
      <w:r>
        <w:rPr>
          <w:rFonts w:ascii="Times New Roman" w:hAnsi="Times New Roman" w:cs="Times New Roman"/>
          <w:lang w:val="en-GB"/>
        </w:rPr>
        <w:t xml:space="preserve"> 1974.</w:t>
      </w:r>
    </w:p>
  </w:footnote>
  <w:footnote w:id="47">
    <w:p w14:paraId="40B21252"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093" w:name="_Hlk26186059"/>
      <w:r w:rsidR="009727B6">
        <w:rPr>
          <w:rFonts w:ascii="Times New Roman" w:hAnsi="Times New Roman" w:cs="Times New Roman"/>
          <w:lang w:val="en-GB"/>
        </w:rPr>
        <w:t>RS DA MSP, SSIP PA 1974 g., f</w:t>
      </w:r>
      <w:r>
        <w:rPr>
          <w:rFonts w:ascii="Times New Roman" w:hAnsi="Times New Roman" w:cs="Times New Roman"/>
          <w:lang w:val="en-GB"/>
        </w:rPr>
        <w:t>. 104, fol. 43-11:J/048.1, 448643</w:t>
      </w:r>
      <w:bookmarkEnd w:id="1093"/>
      <w:r>
        <w:rPr>
          <w:rFonts w:ascii="Times New Roman" w:hAnsi="Times New Roman" w:cs="Times New Roman"/>
          <w:lang w:val="en-GB"/>
        </w:rPr>
        <w:t>, Poročilo o obisku delegacije Izvršnega sveta Skupščine SRS v NDR od 17. do 20.6.1974, na povabilo podpredsednika vlade NDR Manfreda Flegla.</w:t>
      </w:r>
    </w:p>
  </w:footnote>
  <w:footnote w:id="48">
    <w:p w14:paraId="0A759F78"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130" w:name="_Hlk26186170"/>
      <w:r w:rsidR="009727B6">
        <w:rPr>
          <w:rFonts w:ascii="Times New Roman" w:hAnsi="Times New Roman" w:cs="Times New Roman"/>
          <w:lang w:val="en-GB"/>
        </w:rPr>
        <w:t>RS AJ, A CK SKJ, f</w:t>
      </w:r>
      <w:r>
        <w:rPr>
          <w:rFonts w:ascii="Times New Roman" w:hAnsi="Times New Roman" w:cs="Times New Roman"/>
          <w:lang w:val="en-GB"/>
        </w:rPr>
        <w:t>. IX,86/I-175-236, fol. IX,86/I-187</w:t>
      </w:r>
      <w:bookmarkEnd w:id="1130"/>
      <w:r>
        <w:rPr>
          <w:rFonts w:ascii="Times New Roman" w:hAnsi="Times New Roman" w:cs="Times New Roman"/>
          <w:lang w:val="en-GB"/>
        </w:rPr>
        <w:t xml:space="preserve">, Poseta Janova Blaževića i Jure Bilića DR Nemačkoj, od 15. do 24. maja 1968. godine. </w:t>
      </w:r>
    </w:p>
  </w:footnote>
  <w:footnote w:id="49">
    <w:p w14:paraId="5D73839A" w14:textId="77777777" w:rsidR="0030355C" w:rsidRDefault="00C14605">
      <w:pPr>
        <w:pStyle w:val="Sprotnaopomba-besedilo"/>
        <w:jc w:val="both"/>
      </w:pPr>
      <w:r>
        <w:rPr>
          <w:rStyle w:val="Znakisprotnihopomb"/>
        </w:rPr>
        <w:footnoteRef/>
      </w:r>
      <w:r w:rsidR="009727B6">
        <w:rPr>
          <w:rFonts w:ascii="Times New Roman" w:hAnsi="Times New Roman" w:cs="Times New Roman"/>
          <w:lang w:val="en-GB"/>
        </w:rPr>
        <w:t xml:space="preserve"> RS AJ, A CK SKJ, f</w:t>
      </w:r>
      <w:r>
        <w:rPr>
          <w:rFonts w:ascii="Times New Roman" w:hAnsi="Times New Roman" w:cs="Times New Roman"/>
          <w:lang w:val="en-GB"/>
        </w:rPr>
        <w:t xml:space="preserve">. IX,86/II-99-173, fol. IX,86/II-159, Informacija o unutrašnjem razvoju u DR Nemačkoj i njenom medjunarodnom položaju, </w:t>
      </w:r>
      <w:ins w:id="1150" w:author="Bori" w:date="2020-04-21T08:36:00Z">
        <w:r>
          <w:rPr>
            <w:rFonts w:ascii="Times New Roman" w:hAnsi="Times New Roman" w:cs="Times New Roman"/>
            <w:lang w:val="en-GB"/>
          </w:rPr>
          <w:t xml:space="preserve">26 </w:t>
        </w:r>
      </w:ins>
      <w:r>
        <w:rPr>
          <w:rFonts w:ascii="Times New Roman" w:hAnsi="Times New Roman" w:cs="Times New Roman"/>
          <w:lang w:val="en-GB"/>
        </w:rPr>
        <w:t>November</w:t>
      </w:r>
      <w:del w:id="1151" w:author="Bori" w:date="2020-04-21T08:36:00Z">
        <w:r>
          <w:rPr>
            <w:rFonts w:ascii="Times New Roman" w:hAnsi="Times New Roman" w:cs="Times New Roman"/>
            <w:lang w:val="en-GB"/>
          </w:rPr>
          <w:delText xml:space="preserve"> 26,</w:delText>
        </w:r>
      </w:del>
      <w:r>
        <w:rPr>
          <w:rFonts w:ascii="Times New Roman" w:hAnsi="Times New Roman" w:cs="Times New Roman"/>
          <w:lang w:val="en-GB"/>
        </w:rPr>
        <w:t xml:space="preserve"> 1971.</w:t>
      </w:r>
    </w:p>
  </w:footnote>
  <w:footnote w:id="50">
    <w:p w14:paraId="338C8FF3"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Dale, </w:t>
      </w:r>
      <w:r>
        <w:rPr>
          <w:rFonts w:ascii="Times New Roman" w:hAnsi="Times New Roman" w:cs="Times New Roman"/>
          <w:i/>
          <w:lang w:val="en-GB"/>
        </w:rPr>
        <w:t>Between State</w:t>
      </w:r>
      <w:r>
        <w:rPr>
          <w:rFonts w:ascii="Times New Roman" w:hAnsi="Times New Roman" w:cs="Times New Roman"/>
          <w:lang w:val="en-GB"/>
        </w:rPr>
        <w:t>, 215</w:t>
      </w:r>
      <w:del w:id="1168" w:author="Bori" w:date="2020-04-21T08:49:00Z">
        <w:r>
          <w:rPr>
            <w:rFonts w:ascii="Times New Roman" w:hAnsi="Times New Roman" w:cs="Times New Roman"/>
            <w:lang w:val="en-GB"/>
          </w:rPr>
          <w:delText>-</w:delText>
        </w:r>
      </w:del>
      <w:ins w:id="1169" w:author="Bori" w:date="2020-04-21T08:49:00Z">
        <w:r>
          <w:rPr>
            <w:rFonts w:ascii="Times New Roman" w:hAnsi="Times New Roman" w:cs="Times New Roman"/>
            <w:lang w:val="en-GB"/>
          </w:rPr>
          <w:t>–</w:t>
        </w:r>
      </w:ins>
      <w:r>
        <w:rPr>
          <w:rFonts w:ascii="Times New Roman" w:hAnsi="Times New Roman" w:cs="Times New Roman"/>
          <w:lang w:val="en-GB"/>
        </w:rPr>
        <w:t>216, 110.</w:t>
      </w:r>
    </w:p>
  </w:footnote>
  <w:footnote w:id="51">
    <w:p w14:paraId="327B316C"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183" w:name="_Hlk26186273"/>
      <w:r>
        <w:rPr>
          <w:rFonts w:ascii="Times New Roman" w:hAnsi="Times New Roman" w:cs="Times New Roman"/>
          <w:lang w:val="en-GB"/>
        </w:rPr>
        <w:t>DE PA AA, M 1, C 338/75</w:t>
      </w:r>
      <w:bookmarkEnd w:id="1183"/>
      <w:r>
        <w:rPr>
          <w:rFonts w:ascii="Times New Roman" w:hAnsi="Times New Roman" w:cs="Times New Roman"/>
          <w:lang w:val="en-GB"/>
        </w:rPr>
        <w:t>, Informationsbericht Botschaft Belgrad Nr. 20/70, 27 October</w:t>
      </w:r>
      <w:del w:id="1184" w:author="Bori" w:date="2020-04-21T08:49:00Z">
        <w:r>
          <w:rPr>
            <w:rFonts w:ascii="Times New Roman" w:hAnsi="Times New Roman" w:cs="Times New Roman"/>
            <w:lang w:val="en-GB"/>
          </w:rPr>
          <w:delText>,</w:delText>
        </w:r>
      </w:del>
      <w:r>
        <w:rPr>
          <w:rFonts w:ascii="Times New Roman" w:hAnsi="Times New Roman" w:cs="Times New Roman"/>
          <w:lang w:val="en-GB"/>
        </w:rPr>
        <w:t xml:space="preserve"> 1970. </w:t>
      </w:r>
      <w:r>
        <w:rPr>
          <w:rFonts w:ascii="Times New Roman" w:hAnsi="Times New Roman" w:cs="Times New Roman"/>
          <w:lang w:val="en-GB"/>
        </w:rPr>
        <w:tab/>
      </w:r>
    </w:p>
  </w:footnote>
  <w:footnote w:id="52">
    <w:p w14:paraId="3B23D566"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194" w:name="_Hlk26186302"/>
      <w:r>
        <w:rPr>
          <w:rFonts w:ascii="Times New Roman" w:hAnsi="Times New Roman" w:cs="Times New Roman"/>
          <w:lang w:val="en-GB"/>
        </w:rPr>
        <w:t>DE PA AA, M 1, C 330/75</w:t>
      </w:r>
      <w:bookmarkEnd w:id="1194"/>
      <w:r>
        <w:rPr>
          <w:rFonts w:ascii="Times New Roman" w:hAnsi="Times New Roman" w:cs="Times New Roman"/>
          <w:lang w:val="en-GB"/>
        </w:rPr>
        <w:t>, Informationsbericht Botschaft Belgrad Nr. 1/72, 13 January</w:t>
      </w:r>
      <w:del w:id="1195" w:author="Bori" w:date="2020-04-21T08:49:00Z">
        <w:r>
          <w:rPr>
            <w:rFonts w:ascii="Times New Roman" w:hAnsi="Times New Roman" w:cs="Times New Roman"/>
            <w:lang w:val="en-GB"/>
          </w:rPr>
          <w:delText>,</w:delText>
        </w:r>
      </w:del>
      <w:r>
        <w:rPr>
          <w:rFonts w:ascii="Times New Roman" w:hAnsi="Times New Roman" w:cs="Times New Roman"/>
          <w:lang w:val="en-GB"/>
        </w:rPr>
        <w:t xml:space="preserve"> 1972. </w:t>
      </w:r>
    </w:p>
  </w:footnote>
  <w:footnote w:id="53">
    <w:p w14:paraId="68BE89BC"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889/76, Zur Innen- und Außenpolitik der SFRJ, </w:t>
      </w:r>
      <w:ins w:id="1216" w:author="Bori" w:date="2020-04-21T08:49:00Z">
        <w:r>
          <w:rPr>
            <w:rFonts w:ascii="Times New Roman" w:hAnsi="Times New Roman" w:cs="Times New Roman"/>
            <w:lang w:val="en-GB"/>
          </w:rPr>
          <w:t xml:space="preserve">2 </w:t>
        </w:r>
      </w:ins>
      <w:r>
        <w:rPr>
          <w:rFonts w:ascii="Times New Roman" w:hAnsi="Times New Roman" w:cs="Times New Roman"/>
          <w:lang w:val="en-GB"/>
        </w:rPr>
        <w:t>October</w:t>
      </w:r>
      <w:del w:id="1217" w:author="Bori" w:date="2020-04-21T08:49:00Z">
        <w:r>
          <w:rPr>
            <w:rFonts w:ascii="Times New Roman" w:hAnsi="Times New Roman" w:cs="Times New Roman"/>
            <w:lang w:val="en-GB"/>
          </w:rPr>
          <w:delText xml:space="preserve"> 2,</w:delText>
        </w:r>
      </w:del>
      <w:r>
        <w:rPr>
          <w:rFonts w:ascii="Times New Roman" w:hAnsi="Times New Roman" w:cs="Times New Roman"/>
          <w:lang w:val="en-GB"/>
        </w:rPr>
        <w:t xml:space="preserve"> 1974. </w:t>
      </w:r>
      <w:r>
        <w:rPr>
          <w:rFonts w:ascii="Times New Roman" w:hAnsi="Times New Roman" w:cs="Times New Roman"/>
          <w:lang w:val="en-GB"/>
        </w:rPr>
        <w:tab/>
      </w:r>
    </w:p>
  </w:footnote>
  <w:footnote w:id="54">
    <w:p w14:paraId="70B6EFC6"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BArch, DY 30/98388, Information Nr. 38/74 für das Politbüro Betrifft: Stand der Vorbereitung des X. Parteitages des BdKJ, </w:t>
      </w:r>
      <w:ins w:id="1225" w:author="Bori" w:date="2020-04-21T08:49:00Z">
        <w:r>
          <w:rPr>
            <w:rFonts w:ascii="Times New Roman" w:hAnsi="Times New Roman" w:cs="Times New Roman"/>
            <w:lang w:val="en-GB"/>
          </w:rPr>
          <w:t xml:space="preserve">23 </w:t>
        </w:r>
      </w:ins>
      <w:r>
        <w:rPr>
          <w:rFonts w:ascii="Times New Roman" w:hAnsi="Times New Roman" w:cs="Times New Roman"/>
          <w:lang w:val="en-GB"/>
        </w:rPr>
        <w:t>April</w:t>
      </w:r>
      <w:del w:id="1226" w:author="Bori" w:date="2020-04-21T08:49:00Z">
        <w:r>
          <w:rPr>
            <w:rFonts w:ascii="Times New Roman" w:hAnsi="Times New Roman" w:cs="Times New Roman"/>
            <w:lang w:val="en-GB"/>
          </w:rPr>
          <w:delText xml:space="preserve"> 23,</w:delText>
        </w:r>
      </w:del>
      <w:r>
        <w:rPr>
          <w:rFonts w:ascii="Times New Roman" w:hAnsi="Times New Roman" w:cs="Times New Roman"/>
          <w:lang w:val="en-GB"/>
        </w:rPr>
        <w:t xml:space="preserve"> 1974.</w:t>
      </w:r>
    </w:p>
  </w:footnote>
  <w:footnote w:id="55">
    <w:p w14:paraId="35197026"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r w:rsidR="009727B6">
        <w:rPr>
          <w:rFonts w:ascii="Times New Roman" w:hAnsi="Times New Roman" w:cs="Times New Roman"/>
          <w:lang w:val="en-GB"/>
        </w:rPr>
        <w:t>RS DA MSP, SSIP PA 1974 g., f</w:t>
      </w:r>
      <w:r>
        <w:rPr>
          <w:rFonts w:ascii="Times New Roman" w:hAnsi="Times New Roman" w:cs="Times New Roman"/>
          <w:lang w:val="en-GB"/>
        </w:rPr>
        <w:t xml:space="preserve">. 105, fol. 43-11:J/342-511-1, 448725, Poseta predsednika republike NDR, </w:t>
      </w:r>
      <w:ins w:id="1252" w:author="Bori" w:date="2020-04-21T08:49:00Z">
        <w:r>
          <w:rPr>
            <w:rFonts w:ascii="Times New Roman" w:hAnsi="Times New Roman" w:cs="Times New Roman"/>
            <w:lang w:val="en-GB"/>
          </w:rPr>
          <w:t xml:space="preserve">12 </w:t>
        </w:r>
      </w:ins>
      <w:r>
        <w:rPr>
          <w:rFonts w:ascii="Times New Roman" w:hAnsi="Times New Roman" w:cs="Times New Roman"/>
          <w:lang w:val="en-GB"/>
        </w:rPr>
        <w:t>October</w:t>
      </w:r>
      <w:del w:id="1253" w:author="Bori" w:date="2020-04-21T08:49:00Z">
        <w:r>
          <w:rPr>
            <w:rFonts w:ascii="Times New Roman" w:hAnsi="Times New Roman" w:cs="Times New Roman"/>
            <w:lang w:val="en-GB"/>
          </w:rPr>
          <w:delText xml:space="preserve"> 12,</w:delText>
        </w:r>
      </w:del>
      <w:r>
        <w:rPr>
          <w:rFonts w:ascii="Times New Roman" w:hAnsi="Times New Roman" w:cs="Times New Roman"/>
          <w:lang w:val="en-GB"/>
        </w:rPr>
        <w:t xml:space="preserve"> 1974. </w:t>
      </w:r>
    </w:p>
  </w:footnote>
  <w:footnote w:id="56">
    <w:p w14:paraId="2BF026F7"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274" w:name="_Hlk26186456"/>
      <w:r w:rsidR="009727B6">
        <w:rPr>
          <w:rFonts w:ascii="Times New Roman" w:hAnsi="Times New Roman" w:cs="Times New Roman"/>
          <w:lang w:val="en-GB"/>
        </w:rPr>
        <w:t>RS DA MSP, SSIP PA 1974 g., f</w:t>
      </w:r>
      <w:r>
        <w:rPr>
          <w:rFonts w:ascii="Times New Roman" w:hAnsi="Times New Roman" w:cs="Times New Roman"/>
          <w:lang w:val="en-GB"/>
        </w:rPr>
        <w:t>. 105, fol. 43-11:J/342-511-1, 456439</w:t>
      </w:r>
      <w:bookmarkEnd w:id="1274"/>
      <w:r>
        <w:rPr>
          <w:rFonts w:ascii="Times New Roman" w:hAnsi="Times New Roman" w:cs="Times New Roman"/>
          <w:lang w:val="en-GB"/>
        </w:rPr>
        <w:t xml:space="preserve">, preliminarna ocena posete pr ndr, </w:t>
      </w:r>
      <w:ins w:id="1275" w:author="Bori" w:date="2020-04-21T08:54:00Z">
        <w:r>
          <w:rPr>
            <w:rFonts w:ascii="Times New Roman" w:hAnsi="Times New Roman" w:cs="Times New Roman"/>
            <w:lang w:val="en-GB"/>
          </w:rPr>
          <w:t xml:space="preserve">22 </w:t>
        </w:r>
      </w:ins>
      <w:r>
        <w:rPr>
          <w:rFonts w:ascii="Times New Roman" w:hAnsi="Times New Roman" w:cs="Times New Roman"/>
          <w:lang w:val="en-GB"/>
        </w:rPr>
        <w:t>November</w:t>
      </w:r>
      <w:del w:id="1276" w:author="Bori" w:date="2020-04-21T08:54:00Z">
        <w:r>
          <w:rPr>
            <w:rFonts w:ascii="Times New Roman" w:hAnsi="Times New Roman" w:cs="Times New Roman"/>
            <w:lang w:val="en-GB"/>
          </w:rPr>
          <w:delText xml:space="preserve"> 22,</w:delText>
        </w:r>
      </w:del>
      <w:r>
        <w:rPr>
          <w:rFonts w:ascii="Times New Roman" w:hAnsi="Times New Roman" w:cs="Times New Roman"/>
          <w:lang w:val="en-GB"/>
        </w:rPr>
        <w:t xml:space="preserve"> 1974. </w:t>
      </w:r>
    </w:p>
  </w:footnote>
  <w:footnote w:id="57">
    <w:p w14:paraId="37139E4F"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w:t>
      </w:r>
      <w:bookmarkStart w:id="1308" w:name="_Hlk26186549"/>
      <w:r>
        <w:rPr>
          <w:rFonts w:ascii="Times New Roman" w:hAnsi="Times New Roman" w:cs="Times New Roman"/>
          <w:lang w:val="en-GB"/>
        </w:rPr>
        <w:t>DE PA AA, M 1, C 394/78</w:t>
      </w:r>
      <w:bookmarkEnd w:id="1308"/>
      <w:r>
        <w:rPr>
          <w:rFonts w:ascii="Times New Roman" w:hAnsi="Times New Roman" w:cs="Times New Roman"/>
          <w:lang w:val="en-GB"/>
        </w:rPr>
        <w:t xml:space="preserve">, Zur Haltung der SFRJ auf der europäischen Sicherheitskonferenz, </w:t>
      </w:r>
      <w:ins w:id="1309" w:author="Bori" w:date="2020-04-21T08:54:00Z">
        <w:r>
          <w:rPr>
            <w:rFonts w:ascii="Times New Roman" w:hAnsi="Times New Roman" w:cs="Times New Roman"/>
            <w:lang w:val="en-GB"/>
          </w:rPr>
          <w:t xml:space="preserve">12 </w:t>
        </w:r>
      </w:ins>
      <w:r>
        <w:rPr>
          <w:rFonts w:ascii="Times New Roman" w:hAnsi="Times New Roman" w:cs="Times New Roman"/>
          <w:lang w:val="en-GB"/>
        </w:rPr>
        <w:t>November</w:t>
      </w:r>
      <w:del w:id="1310" w:author="Bori" w:date="2020-04-21T08:54:00Z">
        <w:r>
          <w:rPr>
            <w:rFonts w:ascii="Times New Roman" w:hAnsi="Times New Roman" w:cs="Times New Roman"/>
            <w:lang w:val="en-GB"/>
          </w:rPr>
          <w:delText xml:space="preserve"> 12,</w:delText>
        </w:r>
      </w:del>
      <w:r>
        <w:rPr>
          <w:rFonts w:ascii="Times New Roman" w:hAnsi="Times New Roman" w:cs="Times New Roman"/>
          <w:lang w:val="en-GB"/>
        </w:rPr>
        <w:t xml:space="preserve"> 1974. </w:t>
      </w:r>
    </w:p>
  </w:footnote>
  <w:footnote w:id="58">
    <w:p w14:paraId="06AD089B" w14:textId="77777777" w:rsidR="0030355C" w:rsidRDefault="00C14605">
      <w:pPr>
        <w:pStyle w:val="Sprotnaopomba-besedilo"/>
        <w:jc w:val="both"/>
      </w:pPr>
      <w:r>
        <w:rPr>
          <w:rStyle w:val="Znakisprotnihopomb"/>
        </w:rPr>
        <w:footnoteRef/>
      </w:r>
      <w:r>
        <w:rPr>
          <w:rFonts w:ascii="Times New Roman" w:hAnsi="Times New Roman" w:cs="Times New Roman"/>
          <w:lang w:val="en-GB"/>
        </w:rPr>
        <w:t xml:space="preserve"> DE PA AA, M 1, C 919/78, Angaben über die Zusammenarbeit mit slowenischen Betrieben im Bereich Chemie Pharmazie, Farben, </w:t>
      </w:r>
      <w:ins w:id="1345" w:author="Bori" w:date="2020-04-21T08:55:00Z">
        <w:r>
          <w:rPr>
            <w:rFonts w:ascii="Times New Roman" w:hAnsi="Times New Roman" w:cs="Times New Roman"/>
            <w:lang w:val="en-GB"/>
          </w:rPr>
          <w:t xml:space="preserve">30 </w:t>
        </w:r>
      </w:ins>
      <w:r>
        <w:rPr>
          <w:rFonts w:ascii="Times New Roman" w:hAnsi="Times New Roman" w:cs="Times New Roman"/>
          <w:lang w:val="en-GB"/>
        </w:rPr>
        <w:t>May</w:t>
      </w:r>
      <w:del w:id="1346" w:author="Bori" w:date="2020-04-21T08:55:00Z">
        <w:r>
          <w:rPr>
            <w:rFonts w:ascii="Times New Roman" w:hAnsi="Times New Roman" w:cs="Times New Roman"/>
            <w:lang w:val="en-GB"/>
          </w:rPr>
          <w:delText xml:space="preserve"> 30,</w:delText>
        </w:r>
      </w:del>
      <w:r>
        <w:rPr>
          <w:rFonts w:ascii="Times New Roman" w:hAnsi="Times New Roman" w:cs="Times New Roman"/>
          <w:lang w:val="en-GB"/>
        </w:rPr>
        <w:t xml:space="preserve"> 1975.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876F" w14:textId="77777777" w:rsidR="0030355C" w:rsidRDefault="0030355C">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F2CD5"/>
    <w:multiLevelType w:val="multilevel"/>
    <w:tmpl w:val="5D2CBC4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porabnik">
    <w15:presenceInfo w15:providerId="None" w15:userId="Uporabn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55C"/>
    <w:rsid w:val="0030355C"/>
    <w:rsid w:val="006B327D"/>
    <w:rsid w:val="006C2EF1"/>
    <w:rsid w:val="007127F7"/>
    <w:rsid w:val="009727B6"/>
    <w:rsid w:val="00C14605"/>
    <w:rsid w:val="00EF4E7D"/>
    <w:rsid w:val="00F30485"/>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2F3B"/>
  <w15:docId w15:val="{F361DC4C-BE95-46D5-A738-34C25DE6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62A4F"/>
    <w:pPr>
      <w:spacing w:line="276" w:lineRule="auto"/>
      <w:contextualSpacing/>
    </w:pPr>
    <w:rPr>
      <w:rFonts w:ascii="Arial" w:eastAsia="Arial" w:hAnsi="Arial"/>
      <w:lang w:val="nl" w:eastAsia="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GlavaZnak">
    <w:name w:val="Glava Znak"/>
    <w:basedOn w:val="Privzetapisavaodstavka"/>
    <w:link w:val="Glava"/>
    <w:uiPriority w:val="99"/>
    <w:qFormat/>
    <w:rsid w:val="00062A4F"/>
    <w:rPr>
      <w:rFonts w:ascii="Arial" w:eastAsia="Arial" w:hAnsi="Arial" w:cs="Arial"/>
      <w:lang w:val="nl" w:eastAsia="en-GB"/>
    </w:rPr>
  </w:style>
  <w:style w:type="character" w:customStyle="1" w:styleId="NogaZnak">
    <w:name w:val="Noga Znak"/>
    <w:basedOn w:val="Privzetapisavaodstavka"/>
    <w:link w:val="Noga"/>
    <w:uiPriority w:val="99"/>
    <w:qFormat/>
    <w:rsid w:val="00062A4F"/>
    <w:rPr>
      <w:rFonts w:ascii="Arial" w:eastAsia="Arial" w:hAnsi="Arial" w:cs="Arial"/>
      <w:lang w:val="nl" w:eastAsia="en-GB"/>
    </w:rPr>
  </w:style>
  <w:style w:type="character" w:customStyle="1" w:styleId="Sprotnaopomba-besediloZnak">
    <w:name w:val="Sprotna opomba - besedilo Znak"/>
    <w:basedOn w:val="Privzetapisavaodstavka"/>
    <w:link w:val="Sprotnaopomba-besedilo"/>
    <w:uiPriority w:val="99"/>
    <w:qFormat/>
    <w:rsid w:val="00062A4F"/>
    <w:rPr>
      <w:rFonts w:ascii="Arial" w:eastAsia="Arial" w:hAnsi="Arial" w:cs="Arial"/>
      <w:sz w:val="20"/>
      <w:szCs w:val="20"/>
      <w:lang w:val="nl" w:eastAsia="en-GB"/>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A750DD"/>
    <w:rPr>
      <w:vertAlign w:val="superscript"/>
    </w:rPr>
  </w:style>
  <w:style w:type="character" w:styleId="Pripombasklic">
    <w:name w:val="annotation reference"/>
    <w:basedOn w:val="Privzetapisavaodstavka"/>
    <w:uiPriority w:val="99"/>
    <w:semiHidden/>
    <w:unhideWhenUsed/>
    <w:qFormat/>
    <w:rsid w:val="00C45842"/>
    <w:rPr>
      <w:sz w:val="16"/>
      <w:szCs w:val="16"/>
    </w:rPr>
  </w:style>
  <w:style w:type="character" w:customStyle="1" w:styleId="PripombabesediloZnak">
    <w:name w:val="Pripomba – besedilo Znak"/>
    <w:basedOn w:val="Privzetapisavaodstavka"/>
    <w:link w:val="Pripombabesedilo"/>
    <w:uiPriority w:val="99"/>
    <w:semiHidden/>
    <w:qFormat/>
    <w:rsid w:val="00C45842"/>
    <w:rPr>
      <w:rFonts w:ascii="Arial" w:eastAsia="Arial" w:hAnsi="Arial" w:cs="Arial"/>
      <w:sz w:val="20"/>
      <w:szCs w:val="20"/>
      <w:lang w:val="nl" w:eastAsia="en-GB"/>
    </w:rPr>
  </w:style>
  <w:style w:type="character" w:customStyle="1" w:styleId="BesedilooblakaZnak">
    <w:name w:val="Besedilo oblačka Znak"/>
    <w:basedOn w:val="Privzetapisavaodstavka"/>
    <w:link w:val="Besedilooblaka"/>
    <w:uiPriority w:val="99"/>
    <w:semiHidden/>
    <w:qFormat/>
    <w:rsid w:val="00C45842"/>
    <w:rPr>
      <w:rFonts w:ascii="Segoe UI" w:eastAsia="Arial" w:hAnsi="Segoe UI" w:cs="Segoe UI"/>
      <w:sz w:val="18"/>
      <w:szCs w:val="18"/>
      <w:lang w:val="nl" w:eastAsia="en-GB"/>
    </w:rPr>
  </w:style>
  <w:style w:type="character" w:customStyle="1" w:styleId="Spletnapovezava">
    <w:name w:val="Spletna povezava"/>
    <w:basedOn w:val="Privzetapisavaodstavka"/>
    <w:uiPriority w:val="99"/>
    <w:unhideWhenUsed/>
    <w:rsid w:val="0014498F"/>
    <w:rPr>
      <w:color w:val="0563C1" w:themeColor="hyperlink"/>
      <w:u w:val="single"/>
    </w:rPr>
  </w:style>
  <w:style w:type="character" w:customStyle="1" w:styleId="UnresolvedMention">
    <w:name w:val="Unresolved Mention"/>
    <w:basedOn w:val="Privzetapisavaodstavka"/>
    <w:uiPriority w:val="99"/>
    <w:semiHidden/>
    <w:unhideWhenUsed/>
    <w:qFormat/>
    <w:rsid w:val="0014498F"/>
    <w:rPr>
      <w:color w:val="808080"/>
      <w:shd w:val="clear" w:color="auto" w:fill="E6E6E6"/>
    </w:rPr>
  </w:style>
  <w:style w:type="character" w:styleId="SledenaHiperpovezava">
    <w:name w:val="FollowedHyperlink"/>
    <w:basedOn w:val="Privzetapisavaodstavka"/>
    <w:uiPriority w:val="99"/>
    <w:semiHidden/>
    <w:unhideWhenUsed/>
    <w:qFormat/>
    <w:rsid w:val="0014498F"/>
    <w:rPr>
      <w:color w:val="954F72" w:themeColor="followedHyperlink"/>
      <w:u w:val="single"/>
    </w:rPr>
  </w:style>
  <w:style w:type="character" w:customStyle="1" w:styleId="searchword">
    <w:name w:val="searchword"/>
    <w:basedOn w:val="Privzetapisavaodstavka"/>
    <w:qFormat/>
    <w:rsid w:val="004B5C4A"/>
  </w:style>
  <w:style w:type="character" w:customStyle="1" w:styleId="st">
    <w:name w:val="st"/>
    <w:basedOn w:val="Privzetapisavaodstavka"/>
    <w:qFormat/>
    <w:rsid w:val="008C705D"/>
  </w:style>
  <w:style w:type="character" w:styleId="Poudarek">
    <w:name w:val="Emphasis"/>
    <w:basedOn w:val="Privzetapisavaodstavka"/>
    <w:uiPriority w:val="20"/>
    <w:qFormat/>
    <w:rsid w:val="00F17E6A"/>
    <w:rPr>
      <w:i/>
      <w:iC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Times New Roman" w:hAnsi="Times New Roman" w:cs="Times New Roman"/>
      <w:i/>
      <w:iCs/>
      <w:sz w:val="24"/>
      <w:szCs w:val="24"/>
      <w:lang w:val="en-GB"/>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character" w:customStyle="1" w:styleId="ZadevapripombeZnak">
    <w:name w:val="Zadeva pripombe Znak"/>
    <w:basedOn w:val="PripombabesediloZnak"/>
    <w:link w:val="Zadevapripombe"/>
    <w:uiPriority w:val="99"/>
    <w:semiHidden/>
    <w:qFormat/>
    <w:rsid w:val="001A16D7"/>
    <w:rPr>
      <w:rFonts w:ascii="Arial" w:eastAsia="Arial" w:hAnsi="Arial" w:cs="Arial"/>
      <w:b/>
      <w:bCs/>
      <w:sz w:val="20"/>
      <w:szCs w:val="20"/>
      <w:lang w:val="nl" w:eastAsia="en-GB"/>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Glava">
    <w:name w:val="header"/>
    <w:basedOn w:val="Navaden"/>
    <w:link w:val="GlavaZnak"/>
    <w:uiPriority w:val="99"/>
    <w:unhideWhenUsed/>
    <w:rsid w:val="00062A4F"/>
    <w:pPr>
      <w:tabs>
        <w:tab w:val="center" w:pos="4536"/>
        <w:tab w:val="right" w:pos="9072"/>
      </w:tabs>
      <w:spacing w:line="240" w:lineRule="auto"/>
    </w:pPr>
  </w:style>
  <w:style w:type="paragraph" w:styleId="Noga">
    <w:name w:val="footer"/>
    <w:basedOn w:val="Navaden"/>
    <w:link w:val="NogaZnak"/>
    <w:uiPriority w:val="99"/>
    <w:unhideWhenUsed/>
    <w:rsid w:val="00062A4F"/>
    <w:pPr>
      <w:tabs>
        <w:tab w:val="center" w:pos="4536"/>
        <w:tab w:val="right" w:pos="9072"/>
      </w:tabs>
      <w:spacing w:line="240" w:lineRule="auto"/>
    </w:pPr>
  </w:style>
  <w:style w:type="paragraph" w:styleId="Sprotnaopomba-besedilo">
    <w:name w:val="footnote text"/>
    <w:basedOn w:val="Navaden"/>
    <w:link w:val="Sprotnaopomba-besediloZnak"/>
    <w:uiPriority w:val="99"/>
    <w:unhideWhenUsed/>
    <w:rsid w:val="00062A4F"/>
    <w:pPr>
      <w:spacing w:line="240" w:lineRule="auto"/>
    </w:pPr>
    <w:rPr>
      <w:sz w:val="20"/>
      <w:szCs w:val="20"/>
    </w:rPr>
  </w:style>
  <w:style w:type="paragraph" w:styleId="Pripombabesedilo">
    <w:name w:val="annotation text"/>
    <w:basedOn w:val="Navaden"/>
    <w:link w:val="PripombabesediloZnak"/>
    <w:uiPriority w:val="99"/>
    <w:semiHidden/>
    <w:unhideWhenUsed/>
    <w:qFormat/>
    <w:rsid w:val="00C45842"/>
    <w:pPr>
      <w:spacing w:line="240" w:lineRule="auto"/>
    </w:pPr>
    <w:rPr>
      <w:sz w:val="20"/>
      <w:szCs w:val="20"/>
    </w:rPr>
  </w:style>
  <w:style w:type="paragraph" w:styleId="Besedilooblaka">
    <w:name w:val="Balloon Text"/>
    <w:basedOn w:val="Navaden"/>
    <w:link w:val="BesedilooblakaZnak"/>
    <w:uiPriority w:val="99"/>
    <w:semiHidden/>
    <w:unhideWhenUsed/>
    <w:qFormat/>
    <w:rsid w:val="00C45842"/>
    <w:pPr>
      <w:spacing w:line="240" w:lineRule="auto"/>
    </w:pPr>
    <w:rPr>
      <w:rFonts w:ascii="Segoe UI" w:hAnsi="Segoe UI" w:cs="Segoe UI"/>
      <w:sz w:val="18"/>
      <w:szCs w:val="18"/>
    </w:rPr>
  </w:style>
  <w:style w:type="paragraph" w:styleId="Navadensplet">
    <w:name w:val="Normal (Web)"/>
    <w:basedOn w:val="Navaden"/>
    <w:uiPriority w:val="99"/>
    <w:unhideWhenUsed/>
    <w:qFormat/>
    <w:rsid w:val="00C8474C"/>
    <w:pPr>
      <w:spacing w:beforeAutospacing="1" w:afterAutospacing="1" w:line="240" w:lineRule="auto"/>
    </w:pPr>
    <w:rPr>
      <w:rFonts w:ascii="Times New Roman" w:eastAsia="Times New Roman" w:hAnsi="Times New Roman" w:cs="Times New Roman"/>
      <w:sz w:val="24"/>
      <w:szCs w:val="24"/>
      <w:lang w:val="en-GB"/>
    </w:rPr>
  </w:style>
  <w:style w:type="paragraph" w:styleId="Odstavekseznama">
    <w:name w:val="List Paragraph"/>
    <w:basedOn w:val="Navaden"/>
    <w:uiPriority w:val="34"/>
    <w:qFormat/>
    <w:rsid w:val="0084034D"/>
    <w:pPr>
      <w:ind w:left="720"/>
    </w:pPr>
  </w:style>
  <w:style w:type="paragraph" w:styleId="Zadevapripombe">
    <w:name w:val="annotation subject"/>
    <w:basedOn w:val="Pripombabesedilo"/>
    <w:next w:val="Pripombabesedilo"/>
    <w:link w:val="ZadevapripombeZnak"/>
    <w:uiPriority w:val="99"/>
    <w:semiHidden/>
    <w:unhideWhenUsed/>
    <w:qFormat/>
    <w:rsid w:val="001A16D7"/>
    <w:rPr>
      <w:b/>
      <w:bCs/>
    </w:rPr>
  </w:style>
  <w:style w:type="paragraph" w:styleId="Revizija">
    <w:name w:val="Revision"/>
    <w:uiPriority w:val="99"/>
    <w:semiHidden/>
    <w:qFormat/>
    <w:rsid w:val="008B6BDA"/>
    <w:rPr>
      <w:rFonts w:ascii="Arial" w:eastAsia="Arial" w:hAnsi="Arial"/>
      <w:lang w:val="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use.jhu.edu/journal/499"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muse.jhu.edu/journal/499"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9B66F-989A-4963-9EBB-B749E58FC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1</Pages>
  <Words>7728</Words>
  <Characters>44052</Characters>
  <Application>Microsoft Office Word</Application>
  <DocSecurity>0</DocSecurity>
  <Lines>367</Lines>
  <Paragraphs>103</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51677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Klomp</dc:creator>
  <dc:description/>
  <cp:lastModifiedBy>Uporabnik</cp:lastModifiedBy>
  <cp:revision>158</cp:revision>
  <dcterms:created xsi:type="dcterms:W3CDTF">2018-11-21T09:27:00Z</dcterms:created>
  <dcterms:modified xsi:type="dcterms:W3CDTF">2020-04-23T15:17:00Z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