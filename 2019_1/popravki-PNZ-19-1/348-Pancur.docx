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FA82" w14:textId="2E94DD29" w:rsidR="00480A60" w:rsidRPr="005512BB" w:rsidRDefault="00611996" w:rsidP="00E96931">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r w:rsidR="002F662B">
        <w:rPr>
          <w:rFonts w:ascii="Times New Roman" w:hAnsi="Times New Roman" w:cs="Times New Roman"/>
          <w:sz w:val="20"/>
          <w:szCs w:val="20"/>
          <w:lang w:val="en-GB"/>
        </w:rPr>
        <w:t xml:space="preserve"> </w:t>
      </w:r>
      <w:r w:rsidR="002F662B" w:rsidRPr="002F662B">
        <w:rPr>
          <w:rFonts w:ascii="Times New Roman" w:hAnsi="Times New Roman" w:cs="Times New Roman"/>
          <w:sz w:val="20"/>
          <w:szCs w:val="20"/>
          <w:lang w:val="en-GB"/>
        </w:rPr>
        <w:t>004.774-026.11</w:t>
      </w:r>
    </w:p>
    <w:p w14:paraId="051044AB" w14:textId="77777777" w:rsidR="00480A60" w:rsidRPr="005512BB" w:rsidRDefault="00480A60" w:rsidP="00E96931">
      <w:pPr>
        <w:spacing w:line="360" w:lineRule="auto"/>
        <w:jc w:val="both"/>
        <w:rPr>
          <w:rFonts w:ascii="Times New Roman" w:hAnsi="Times New Roman" w:cs="Times New Roman"/>
          <w:lang w:val="en-GB"/>
        </w:rPr>
      </w:pPr>
    </w:p>
    <w:p w14:paraId="5C26F5EA" w14:textId="376992E8" w:rsidR="00480A60" w:rsidRPr="00042D52" w:rsidRDefault="00A8712B" w:rsidP="00E96931">
      <w:pPr>
        <w:spacing w:line="360" w:lineRule="auto"/>
        <w:jc w:val="center"/>
        <w:rPr>
          <w:rFonts w:ascii="Times New Roman" w:hAnsi="Times New Roman" w:cs="Times New Roman"/>
          <w:lang w:val="en-GB"/>
        </w:rPr>
      </w:pPr>
      <w:r>
        <w:rPr>
          <w:rFonts w:ascii="Times New Roman" w:hAnsi="Times New Roman" w:cs="Times New Roman"/>
          <w:lang w:val="en-GB"/>
        </w:rPr>
        <w:t xml:space="preserve">Andrej </w:t>
      </w:r>
      <w:proofErr w:type="spellStart"/>
      <w:r>
        <w:rPr>
          <w:rFonts w:ascii="Times New Roman" w:hAnsi="Times New Roman" w:cs="Times New Roman"/>
          <w:lang w:val="en-GB"/>
        </w:rPr>
        <w:t>Pančur</w:t>
      </w:r>
      <w:proofErr w:type="spellEnd"/>
      <w:r w:rsidR="00C92221" w:rsidRPr="005512BB">
        <w:rPr>
          <w:rStyle w:val="FootnoteReference"/>
          <w:rFonts w:ascii="Times New Roman" w:hAnsi="Times New Roman" w:cs="Times New Roman"/>
          <w:lang w:val="en-GB"/>
        </w:rPr>
        <w:footnoteReference w:customMarkFollows="1" w:id="1"/>
        <w:t>*</w:t>
      </w:r>
    </w:p>
    <w:p w14:paraId="5DB4E8C6" w14:textId="0329DBE9" w:rsidR="00682A3B" w:rsidRPr="00042D52" w:rsidRDefault="00611996" w:rsidP="00F10707">
      <w:pPr>
        <w:spacing w:line="360" w:lineRule="auto"/>
        <w:jc w:val="center"/>
        <w:rPr>
          <w:rFonts w:ascii="Times New Roman" w:hAnsi="Times New Roman" w:cs="Times New Roman"/>
          <w:b/>
          <w:sz w:val="32"/>
          <w:szCs w:val="32"/>
          <w:lang w:val="en-GB"/>
        </w:rPr>
      </w:pPr>
      <w:r>
        <w:rPr>
          <w:rFonts w:ascii="Times New Roman" w:hAnsi="Times New Roman" w:cs="Times New Roman"/>
          <w:b/>
          <w:sz w:val="32"/>
          <w:szCs w:val="32"/>
          <w:lang w:val="en-GB"/>
        </w:rPr>
        <w:t>Sustainability of Digital Editions: Static W</w:t>
      </w:r>
      <w:r w:rsidR="00F10707" w:rsidRPr="00042D52">
        <w:rPr>
          <w:rFonts w:ascii="Times New Roman" w:hAnsi="Times New Roman" w:cs="Times New Roman"/>
          <w:b/>
          <w:sz w:val="32"/>
          <w:szCs w:val="32"/>
          <w:lang w:val="en-GB"/>
        </w:rPr>
        <w:t>eb</w:t>
      </w:r>
      <w:r w:rsidR="00417AF7">
        <w:rPr>
          <w:rFonts w:ascii="Times New Roman" w:hAnsi="Times New Roman" w:cs="Times New Roman"/>
          <w:b/>
          <w:sz w:val="32"/>
          <w:szCs w:val="32"/>
          <w:lang w:val="en-GB"/>
        </w:rPr>
        <w:t>sites</w:t>
      </w:r>
      <w:r w:rsidR="00F10707" w:rsidRPr="00042D52">
        <w:rPr>
          <w:rFonts w:ascii="Times New Roman" w:hAnsi="Times New Roman" w:cs="Times New Roman"/>
          <w:b/>
          <w:sz w:val="32"/>
          <w:szCs w:val="32"/>
          <w:lang w:val="en-GB"/>
        </w:rPr>
        <w:t xml:space="preserve"> of the</w:t>
      </w:r>
      <w:r>
        <w:rPr>
          <w:rFonts w:ascii="Times New Roman" w:hAnsi="Times New Roman" w:cs="Times New Roman"/>
          <w:b/>
          <w:sz w:val="32"/>
          <w:szCs w:val="32"/>
          <w:lang w:val="en-GB"/>
        </w:rPr>
        <w:t xml:space="preserve"> History of Slovenia – SIstory P</w:t>
      </w:r>
      <w:r w:rsidR="00F10707" w:rsidRPr="00042D52">
        <w:rPr>
          <w:rFonts w:ascii="Times New Roman" w:hAnsi="Times New Roman" w:cs="Times New Roman"/>
          <w:b/>
          <w:sz w:val="32"/>
          <w:szCs w:val="32"/>
          <w:lang w:val="en-GB"/>
        </w:rPr>
        <w:t>ortal</w:t>
      </w:r>
    </w:p>
    <w:p w14:paraId="0052DACF" w14:textId="77777777" w:rsidR="00E96931" w:rsidRPr="00042D52" w:rsidRDefault="00E96931" w:rsidP="00E96931">
      <w:pPr>
        <w:spacing w:line="360" w:lineRule="auto"/>
        <w:jc w:val="both"/>
        <w:rPr>
          <w:rFonts w:ascii="Times New Roman" w:hAnsi="Times New Roman" w:cs="Times New Roman"/>
          <w:lang w:val="en-GB"/>
        </w:rPr>
      </w:pPr>
    </w:p>
    <w:p w14:paraId="05A0F9BD" w14:textId="77777777" w:rsidR="00E96931" w:rsidRPr="000F30CB" w:rsidRDefault="00E96931" w:rsidP="00E96931">
      <w:pPr>
        <w:spacing w:line="360" w:lineRule="auto"/>
        <w:jc w:val="center"/>
        <w:rPr>
          <w:rFonts w:ascii="Times New Roman" w:hAnsi="Times New Roman" w:cs="Times New Roman"/>
          <w:b/>
          <w:lang w:val="en-GB"/>
        </w:rPr>
      </w:pPr>
      <w:r w:rsidRPr="000F30CB">
        <w:rPr>
          <w:rFonts w:ascii="Times New Roman" w:hAnsi="Times New Roman" w:cs="Times New Roman"/>
          <w:b/>
          <w:lang w:val="en-GB"/>
        </w:rPr>
        <w:t>IZVLEČEK</w:t>
      </w:r>
    </w:p>
    <w:p w14:paraId="463FFF7F" w14:textId="5FF021DB" w:rsidR="009B4954" w:rsidRPr="000F30CB" w:rsidRDefault="00DF0E5C" w:rsidP="000F30CB">
      <w:pPr>
        <w:jc w:val="center"/>
        <w:rPr>
          <w:rFonts w:ascii="Times New Roman" w:hAnsi="Times New Roman" w:cs="Times New Roman"/>
          <w:lang w:val="en-GB"/>
        </w:rPr>
      </w:pPr>
      <w:r w:rsidRPr="000F30CB">
        <w:rPr>
          <w:rFonts w:ascii="Times New Roman" w:hAnsi="Times New Roman" w:cs="Times New Roman"/>
          <w:lang w:val="en-GB"/>
        </w:rPr>
        <w:t>TRAJNOST DIGITALNH IZDAJ: STATIČNE SPLETNE STRANI PORTALA ZGODOVINA SLOVENIJE – SISTORY</w:t>
      </w:r>
    </w:p>
    <w:p w14:paraId="0B998688" w14:textId="1121FE56" w:rsidR="00E96931"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DA6620" w:rsidRPr="000F30CB">
        <w:rPr>
          <w:rFonts w:ascii="Times New Roman" w:hAnsi="Times New Roman" w:cs="Times New Roman"/>
          <w:i/>
          <w:lang w:val="en-GB"/>
        </w:rPr>
        <w:t>Prispevek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izhaja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stališča</w:t>
      </w:r>
      <w:proofErr w:type="spellEnd"/>
      <w:r w:rsidR="00DA6620" w:rsidRPr="000F30CB">
        <w:rPr>
          <w:rFonts w:ascii="Times New Roman" w:hAnsi="Times New Roman" w:cs="Times New Roman"/>
          <w:i/>
          <w:lang w:val="en-GB"/>
        </w:rPr>
        <w:t xml:space="preserve">, da </w:t>
      </w:r>
      <w:proofErr w:type="spellStart"/>
      <w:r w:rsidR="00DA6620" w:rsidRPr="000F30CB">
        <w:rPr>
          <w:rFonts w:ascii="Times New Roman" w:hAnsi="Times New Roman" w:cs="Times New Roman"/>
          <w:i/>
          <w:lang w:val="en-GB"/>
        </w:rPr>
        <w:t>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izdajah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potrebno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poskrbeti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čim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bolj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celovito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trajnost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tako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podatkov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prezentacij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funkcionalnosti</w:t>
      </w:r>
      <w:proofErr w:type="spellEnd"/>
      <w:r w:rsidR="00DA6620" w:rsidRPr="000F30CB">
        <w:rPr>
          <w:rFonts w:ascii="Times New Roman" w:hAnsi="Times New Roman" w:cs="Times New Roman"/>
          <w:i/>
          <w:lang w:val="en-GB"/>
        </w:rPr>
        <w:t xml:space="preserve"> in </w:t>
      </w:r>
      <w:proofErr w:type="spellStart"/>
      <w:r w:rsidR="00DA6620" w:rsidRPr="000F30CB">
        <w:rPr>
          <w:rFonts w:ascii="Times New Roman" w:hAnsi="Times New Roman" w:cs="Times New Roman"/>
          <w:i/>
          <w:lang w:val="en-GB"/>
        </w:rPr>
        <w:t>programske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kode</w:t>
      </w:r>
      <w:proofErr w:type="spellEnd"/>
      <w:r w:rsidR="00DA6620" w:rsidRPr="000F30CB">
        <w:rPr>
          <w:rFonts w:ascii="Times New Roman" w:hAnsi="Times New Roman" w:cs="Times New Roman"/>
          <w:i/>
          <w:lang w:val="en-GB"/>
        </w:rPr>
        <w:t xml:space="preserve">. To </w:t>
      </w:r>
      <w:proofErr w:type="spellStart"/>
      <w:r w:rsidR="00DA6620" w:rsidRPr="000F30CB">
        <w:rPr>
          <w:rFonts w:ascii="Times New Roman" w:hAnsi="Times New Roman" w:cs="Times New Roman"/>
          <w:i/>
          <w:lang w:val="en-GB"/>
        </w:rPr>
        <w:t>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velik</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izziv</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predvsem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manjše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humanistične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projekte</w:t>
      </w:r>
      <w:proofErr w:type="spellEnd"/>
      <w:r w:rsidR="00DA6620" w:rsidRPr="000F30CB">
        <w:rPr>
          <w:rFonts w:ascii="Times New Roman" w:hAnsi="Times New Roman" w:cs="Times New Roman"/>
          <w:i/>
          <w:lang w:val="en-GB"/>
        </w:rPr>
        <w:t xml:space="preserve"> z </w:t>
      </w:r>
      <w:proofErr w:type="spellStart"/>
      <w:r w:rsidR="00DA6620" w:rsidRPr="000F30CB">
        <w:rPr>
          <w:rFonts w:ascii="Times New Roman" w:hAnsi="Times New Roman" w:cs="Times New Roman"/>
          <w:i/>
          <w:lang w:val="en-GB"/>
        </w:rPr>
        <w:t>omejenim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financiranjem</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ne </w:t>
      </w:r>
      <w:proofErr w:type="spellStart"/>
      <w:r w:rsidR="00DA6620" w:rsidRPr="000F30CB">
        <w:rPr>
          <w:rFonts w:ascii="Times New Roman" w:hAnsi="Times New Roman" w:cs="Times New Roman"/>
          <w:i/>
          <w:lang w:val="en-GB"/>
        </w:rPr>
        <w:t>omogoča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dolgoročnega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vzdrževanja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tehnično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zahtevnih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alternativno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rešitev</w:t>
      </w:r>
      <w:proofErr w:type="spellEnd"/>
      <w:r w:rsidR="00DA6620" w:rsidRPr="000F30CB">
        <w:rPr>
          <w:rFonts w:ascii="Times New Roman" w:hAnsi="Times New Roman" w:cs="Times New Roman"/>
          <w:i/>
          <w:lang w:val="en-GB"/>
        </w:rPr>
        <w:t xml:space="preserve"> so v </w:t>
      </w:r>
      <w:proofErr w:type="spellStart"/>
      <w:r w:rsidR="00DA6620" w:rsidRPr="000F30CB">
        <w:rPr>
          <w:rFonts w:ascii="Times New Roman" w:hAnsi="Times New Roman" w:cs="Times New Roman"/>
          <w:i/>
          <w:lang w:val="en-GB"/>
        </w:rPr>
        <w:t>prispevku</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predstavljene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rešitve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jih</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zadnjih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letih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ponuja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hiter</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razvoj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Digitalne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izdaje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ki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temeljijo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na</w:t>
      </w:r>
      <w:proofErr w:type="spellEnd"/>
      <w:r w:rsidR="00DA6620" w:rsidRPr="000F30CB">
        <w:rPr>
          <w:rFonts w:ascii="Times New Roman" w:hAnsi="Times New Roman" w:cs="Times New Roman"/>
          <w:i/>
          <w:lang w:val="en-GB"/>
        </w:rPr>
        <w:t xml:space="preserve"> TEI, so s </w:t>
      </w:r>
      <w:proofErr w:type="spellStart"/>
      <w:r w:rsidR="00DA6620" w:rsidRPr="000F30CB">
        <w:rPr>
          <w:rFonts w:ascii="Times New Roman" w:hAnsi="Times New Roman" w:cs="Times New Roman"/>
          <w:i/>
          <w:lang w:val="en-GB"/>
        </w:rPr>
        <w:t>pomočjo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osnovnih</w:t>
      </w:r>
      <w:proofErr w:type="spellEnd"/>
      <w:r w:rsidR="00DA6620" w:rsidRPr="000F30CB">
        <w:rPr>
          <w:rFonts w:ascii="Times New Roman" w:hAnsi="Times New Roman" w:cs="Times New Roman"/>
          <w:i/>
          <w:lang w:val="en-GB"/>
        </w:rPr>
        <w:t xml:space="preserve"> XML (XSLT) in </w:t>
      </w:r>
      <w:proofErr w:type="spellStart"/>
      <w:r w:rsidR="00DA6620" w:rsidRPr="000F30CB">
        <w:rPr>
          <w:rFonts w:ascii="Times New Roman" w:hAnsi="Times New Roman" w:cs="Times New Roman"/>
          <w:i/>
          <w:lang w:val="en-GB"/>
        </w:rPr>
        <w:t>spletnih</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tehnologij</w:t>
      </w:r>
      <w:proofErr w:type="spellEnd"/>
      <w:r w:rsidR="00DA6620" w:rsidRPr="000F30CB">
        <w:rPr>
          <w:rFonts w:ascii="Times New Roman" w:hAnsi="Times New Roman" w:cs="Times New Roman"/>
          <w:i/>
          <w:lang w:val="en-GB"/>
        </w:rPr>
        <w:t xml:space="preserve"> (HTML, CSS, JavaScript) </w:t>
      </w:r>
      <w:proofErr w:type="spellStart"/>
      <w:r w:rsidR="00DA6620" w:rsidRPr="000F30CB">
        <w:rPr>
          <w:rFonts w:ascii="Times New Roman" w:hAnsi="Times New Roman" w:cs="Times New Roman"/>
          <w:i/>
          <w:lang w:val="en-GB"/>
        </w:rPr>
        <w:t>kot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uspešno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vključene</w:t>
      </w:r>
      <w:proofErr w:type="spellEnd"/>
      <w:r w:rsidR="00DA6620" w:rsidRPr="000F30CB">
        <w:rPr>
          <w:rFonts w:ascii="Times New Roman" w:hAnsi="Times New Roman" w:cs="Times New Roman"/>
          <w:i/>
          <w:lang w:val="en-GB"/>
        </w:rPr>
        <w:t xml:space="preserve"> v </w:t>
      </w:r>
      <w:proofErr w:type="spellStart"/>
      <w:r w:rsidR="00DA6620" w:rsidRPr="000F30CB">
        <w:rPr>
          <w:rFonts w:ascii="Times New Roman" w:hAnsi="Times New Roman" w:cs="Times New Roman"/>
          <w:i/>
          <w:lang w:val="en-GB"/>
        </w:rPr>
        <w:t>repozitorij</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portala</w:t>
      </w:r>
      <w:proofErr w:type="spellEnd"/>
      <w:r w:rsidR="00DA6620" w:rsidRPr="000F30CB">
        <w:rPr>
          <w:rFonts w:ascii="Times New Roman" w:hAnsi="Times New Roman" w:cs="Times New Roman"/>
          <w:i/>
          <w:lang w:val="en-GB"/>
        </w:rPr>
        <w:t xml:space="preserve"> SIstory. </w:t>
      </w:r>
      <w:proofErr w:type="spellStart"/>
      <w:r w:rsidR="00DA6620" w:rsidRPr="000F30CB">
        <w:rPr>
          <w:rFonts w:ascii="Times New Roman" w:hAnsi="Times New Roman" w:cs="Times New Roman"/>
          <w:i/>
          <w:lang w:val="en-GB"/>
        </w:rPr>
        <w:t>Vse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statične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spletne</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strani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imajo</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tudi</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možnost</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dinamičnega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prikazovanja</w:t>
      </w:r>
      <w:proofErr w:type="spellEnd"/>
      <w:r w:rsidR="00DA6620" w:rsidRPr="000F30CB">
        <w:rPr>
          <w:rFonts w:ascii="Times New Roman" w:hAnsi="Times New Roman" w:cs="Times New Roman"/>
          <w:i/>
          <w:lang w:val="en-GB"/>
        </w:rPr>
        <w:t xml:space="preserve"> </w:t>
      </w:r>
      <w:proofErr w:type="spellStart"/>
      <w:r w:rsidR="00DA6620" w:rsidRPr="000F30CB">
        <w:rPr>
          <w:rFonts w:ascii="Times New Roman" w:hAnsi="Times New Roman" w:cs="Times New Roman"/>
          <w:i/>
          <w:lang w:val="en-GB"/>
        </w:rPr>
        <w:t>vsebine</w:t>
      </w:r>
      <w:proofErr w:type="spellEnd"/>
      <w:r w:rsidR="00DA6620" w:rsidRPr="000F30CB">
        <w:rPr>
          <w:rFonts w:ascii="Times New Roman" w:hAnsi="Times New Roman" w:cs="Times New Roman"/>
          <w:i/>
          <w:lang w:val="en-GB"/>
        </w:rPr>
        <w:t>.</w:t>
      </w:r>
    </w:p>
    <w:p w14:paraId="0271051F" w14:textId="77777777" w:rsidR="00F723A0" w:rsidRPr="000F30CB" w:rsidRDefault="00F723A0" w:rsidP="00E96931">
      <w:pPr>
        <w:spacing w:line="360" w:lineRule="auto"/>
        <w:jc w:val="both"/>
        <w:rPr>
          <w:rFonts w:ascii="Times New Roman" w:hAnsi="Times New Roman" w:cs="Times New Roman"/>
          <w:i/>
          <w:lang w:val="en-GB"/>
        </w:rPr>
      </w:pPr>
    </w:p>
    <w:p w14:paraId="1ABA606A" w14:textId="6026D79F" w:rsidR="00F723A0" w:rsidRPr="000F30CB" w:rsidRDefault="00A8712B" w:rsidP="00E96931">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roofErr w:type="spellStart"/>
      <w:r w:rsidR="00EB4981" w:rsidRPr="000F30CB">
        <w:rPr>
          <w:rFonts w:ascii="Times New Roman" w:hAnsi="Times New Roman" w:cs="Times New Roman"/>
          <w:i/>
          <w:lang w:val="en-GB"/>
        </w:rPr>
        <w:t>Ključne</w:t>
      </w:r>
      <w:proofErr w:type="spellEnd"/>
      <w:r w:rsidR="00EB4981" w:rsidRPr="000F30CB">
        <w:rPr>
          <w:rFonts w:ascii="Times New Roman" w:hAnsi="Times New Roman" w:cs="Times New Roman"/>
          <w:i/>
          <w:lang w:val="en-GB"/>
        </w:rPr>
        <w:t xml:space="preserve"> </w:t>
      </w:r>
      <w:proofErr w:type="spellStart"/>
      <w:r w:rsidR="00EB4981" w:rsidRPr="000F30CB">
        <w:rPr>
          <w:rFonts w:ascii="Times New Roman" w:hAnsi="Times New Roman" w:cs="Times New Roman"/>
          <w:i/>
          <w:lang w:val="en-GB"/>
        </w:rPr>
        <w:t>besede</w:t>
      </w:r>
      <w:proofErr w:type="spellEnd"/>
      <w:r w:rsidR="00EB4981" w:rsidRPr="000F30CB">
        <w:rPr>
          <w:rFonts w:ascii="Times New Roman" w:hAnsi="Times New Roman" w:cs="Times New Roman"/>
          <w:i/>
          <w:lang w:val="en-GB"/>
        </w:rPr>
        <w:t>:</w:t>
      </w:r>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digitalne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izdaje</w:t>
      </w:r>
      <w:proofErr w:type="spellEnd"/>
      <w:r w:rsidR="00E43C16" w:rsidRPr="000F30CB">
        <w:rPr>
          <w:rFonts w:ascii="Times New Roman" w:hAnsi="Times New Roman" w:cs="Times New Roman"/>
          <w:i/>
          <w:lang w:val="en-GB"/>
        </w:rPr>
        <w:t>,</w:t>
      </w:r>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digitalno</w:t>
      </w:r>
      <w:proofErr w:type="spellEnd"/>
      <w:r w:rsidR="008E2870" w:rsidRPr="000F30CB">
        <w:rPr>
          <w:rFonts w:ascii="Times New Roman" w:hAnsi="Times New Roman" w:cs="Times New Roman"/>
          <w:i/>
          <w:lang w:val="en-GB"/>
        </w:rPr>
        <w:t xml:space="preserve"> </w:t>
      </w:r>
      <w:proofErr w:type="spellStart"/>
      <w:r w:rsidR="008E2870" w:rsidRPr="000F30CB">
        <w:rPr>
          <w:rFonts w:ascii="Times New Roman" w:hAnsi="Times New Roman" w:cs="Times New Roman"/>
          <w:i/>
          <w:lang w:val="en-GB"/>
        </w:rPr>
        <w:t>kuratorstvo</w:t>
      </w:r>
      <w:proofErr w:type="spellEnd"/>
      <w:r w:rsidR="008E2870" w:rsidRPr="000F30CB">
        <w:rPr>
          <w:rFonts w:ascii="Times New Roman" w:hAnsi="Times New Roman" w:cs="Times New Roman"/>
          <w:i/>
          <w:lang w:val="en-GB"/>
        </w:rPr>
        <w:t>,</w:t>
      </w:r>
      <w:r w:rsidR="00E43C16" w:rsidRPr="000F30CB">
        <w:rPr>
          <w:rFonts w:ascii="Times New Roman" w:hAnsi="Times New Roman" w:cs="Times New Roman"/>
          <w:i/>
          <w:lang w:val="en-GB"/>
        </w:rPr>
        <w:t xml:space="preserve"> TEI, XSLT, </w:t>
      </w:r>
      <w:proofErr w:type="spellStart"/>
      <w:r w:rsidR="00E43C16" w:rsidRPr="000F30CB">
        <w:rPr>
          <w:rFonts w:ascii="Times New Roman" w:hAnsi="Times New Roman" w:cs="Times New Roman"/>
          <w:i/>
          <w:lang w:val="en-GB"/>
        </w:rPr>
        <w:t>statične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spletne</w:t>
      </w:r>
      <w:proofErr w:type="spellEnd"/>
      <w:r w:rsidR="00E43C16" w:rsidRPr="000F30CB">
        <w:rPr>
          <w:rFonts w:ascii="Times New Roman" w:hAnsi="Times New Roman" w:cs="Times New Roman"/>
          <w:i/>
          <w:lang w:val="en-GB"/>
        </w:rPr>
        <w:t xml:space="preserve"> </w:t>
      </w:r>
      <w:proofErr w:type="spellStart"/>
      <w:r w:rsidR="00E43C16" w:rsidRPr="000F30CB">
        <w:rPr>
          <w:rFonts w:ascii="Times New Roman" w:hAnsi="Times New Roman" w:cs="Times New Roman"/>
          <w:i/>
          <w:lang w:val="en-GB"/>
        </w:rPr>
        <w:t>strani</w:t>
      </w:r>
      <w:proofErr w:type="spellEnd"/>
    </w:p>
    <w:p w14:paraId="3DDFE394" w14:textId="77777777" w:rsidR="00F723A0" w:rsidRPr="000F30CB" w:rsidRDefault="00F723A0" w:rsidP="00E96931">
      <w:pPr>
        <w:spacing w:line="360" w:lineRule="auto"/>
        <w:jc w:val="both"/>
        <w:rPr>
          <w:rFonts w:ascii="Times New Roman" w:hAnsi="Times New Roman" w:cs="Times New Roman"/>
          <w:lang w:val="en-GB"/>
        </w:rPr>
      </w:pPr>
    </w:p>
    <w:p w14:paraId="64876627" w14:textId="28D761B7" w:rsidR="00F723A0" w:rsidRPr="000F30CB" w:rsidRDefault="0066419B" w:rsidP="0066419B">
      <w:pPr>
        <w:spacing w:line="360" w:lineRule="auto"/>
        <w:jc w:val="center"/>
        <w:rPr>
          <w:rFonts w:ascii="Times New Roman" w:hAnsi="Times New Roman" w:cs="Times New Roman"/>
          <w:b/>
          <w:lang w:val="en-GB"/>
        </w:rPr>
      </w:pPr>
      <w:r w:rsidRPr="000F30CB">
        <w:rPr>
          <w:rFonts w:ascii="Times New Roman" w:hAnsi="Times New Roman" w:cs="Times New Roman"/>
          <w:b/>
          <w:lang w:val="en-GB"/>
        </w:rPr>
        <w:t>ABSTRACT</w:t>
      </w:r>
    </w:p>
    <w:p w14:paraId="15CFFFCA" w14:textId="4D2AD94F" w:rsidR="007F0A73"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r w:rsidR="00543DE5" w:rsidRPr="000F30CB">
        <w:rPr>
          <w:rFonts w:ascii="Times New Roman" w:hAnsi="Times New Roman" w:cs="Times New Roman"/>
          <w:i/>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in the recent years are presented in the contribution. Digital editions based on the TEI have been successfully included in the SIstory portal </w:t>
      </w:r>
      <w:r w:rsidR="00543DE5" w:rsidRPr="000F30CB">
        <w:rPr>
          <w:rFonts w:ascii="Times New Roman" w:hAnsi="Times New Roman" w:cs="Times New Roman"/>
          <w:i/>
          <w:lang w:val="en-GB"/>
        </w:rPr>
        <w:lastRenderedPageBreak/>
        <w:t>repository as static web</w:t>
      </w:r>
      <w:r w:rsidR="00E9694C" w:rsidRPr="000F30CB">
        <w:rPr>
          <w:rFonts w:ascii="Times New Roman" w:hAnsi="Times New Roman" w:cs="Times New Roman"/>
          <w:i/>
          <w:lang w:val="en-GB"/>
        </w:rPr>
        <w:t>sites</w:t>
      </w:r>
      <w:r w:rsidR="00543DE5" w:rsidRPr="000F30CB">
        <w:rPr>
          <w:rFonts w:ascii="Times New Roman" w:hAnsi="Times New Roman" w:cs="Times New Roman"/>
          <w:i/>
          <w:lang w:val="en-GB"/>
        </w:rPr>
        <w:t>, employing basic XML (XSLT) and web technologies (HTML, CSS, JavaScript). All the static web</w:t>
      </w:r>
      <w:r w:rsidR="000D1539" w:rsidRPr="000F30CB">
        <w:rPr>
          <w:rFonts w:ascii="Times New Roman" w:hAnsi="Times New Roman" w:cs="Times New Roman"/>
          <w:i/>
          <w:lang w:val="en-GB"/>
        </w:rPr>
        <w:t>sites</w:t>
      </w:r>
      <w:r w:rsidR="00543DE5" w:rsidRPr="000F30CB">
        <w:rPr>
          <w:rFonts w:ascii="Times New Roman" w:hAnsi="Times New Roman" w:cs="Times New Roman"/>
          <w:i/>
          <w:lang w:val="en-GB"/>
        </w:rPr>
        <w:t xml:space="preserve"> also have the possibility of displaying dynamic content.</w:t>
      </w:r>
    </w:p>
    <w:p w14:paraId="039BEA1D" w14:textId="77777777" w:rsidR="00DC4F5B" w:rsidRPr="000F30CB" w:rsidRDefault="00A8712B" w:rsidP="007F0A73">
      <w:pPr>
        <w:spacing w:line="360" w:lineRule="auto"/>
        <w:jc w:val="both"/>
        <w:rPr>
          <w:rFonts w:ascii="Times New Roman" w:hAnsi="Times New Roman" w:cs="Times New Roman"/>
          <w:i/>
          <w:lang w:val="en-GB"/>
        </w:rPr>
      </w:pPr>
      <w:r w:rsidRPr="000F30CB">
        <w:rPr>
          <w:rFonts w:ascii="Times New Roman" w:hAnsi="Times New Roman" w:cs="Times New Roman"/>
          <w:i/>
          <w:lang w:val="en-GB"/>
        </w:rPr>
        <w:tab/>
      </w:r>
    </w:p>
    <w:p w14:paraId="19DE2233" w14:textId="0F70FF54" w:rsidR="007F0A73" w:rsidRPr="000F30CB" w:rsidRDefault="007F0A73" w:rsidP="00611996">
      <w:pPr>
        <w:spacing w:line="360" w:lineRule="auto"/>
        <w:ind w:firstLine="709"/>
        <w:jc w:val="both"/>
        <w:rPr>
          <w:rFonts w:ascii="Times New Roman" w:hAnsi="Times New Roman" w:cs="Times New Roman"/>
          <w:i/>
          <w:lang w:val="en-GB"/>
        </w:rPr>
      </w:pPr>
      <w:r w:rsidRPr="000F30CB">
        <w:rPr>
          <w:rFonts w:ascii="Times New Roman" w:hAnsi="Times New Roman" w:cs="Times New Roman"/>
          <w:i/>
          <w:lang w:val="en-GB"/>
        </w:rPr>
        <w:t xml:space="preserve">Keywords: </w:t>
      </w:r>
      <w:r w:rsidR="00E43C16" w:rsidRPr="000F30CB">
        <w:rPr>
          <w:rFonts w:ascii="Times New Roman" w:hAnsi="Times New Roman" w:cs="Times New Roman"/>
          <w:i/>
          <w:lang w:val="en-GB"/>
        </w:rPr>
        <w:t>digital editions,</w:t>
      </w:r>
      <w:r w:rsidR="009743CD" w:rsidRPr="000F30CB">
        <w:rPr>
          <w:rFonts w:ascii="Times New Roman" w:hAnsi="Times New Roman" w:cs="Times New Roman"/>
          <w:i/>
          <w:lang w:val="en-GB"/>
        </w:rPr>
        <w:t xml:space="preserve"> digital curation,</w:t>
      </w:r>
      <w:r w:rsidR="00E43C16" w:rsidRPr="000F30CB">
        <w:rPr>
          <w:rFonts w:ascii="Times New Roman" w:hAnsi="Times New Roman" w:cs="Times New Roman"/>
          <w:i/>
          <w:lang w:val="en-GB"/>
        </w:rPr>
        <w:t xml:space="preserve"> TEI, XSLT, static web</w:t>
      </w:r>
      <w:r w:rsidR="00C03824" w:rsidRPr="000F30CB">
        <w:rPr>
          <w:rFonts w:ascii="Times New Roman" w:hAnsi="Times New Roman" w:cs="Times New Roman"/>
          <w:i/>
          <w:lang w:val="en-GB"/>
        </w:rPr>
        <w:t>site</w:t>
      </w:r>
    </w:p>
    <w:p w14:paraId="134A6A29" w14:textId="77777777" w:rsidR="0066419B" w:rsidRPr="000F30CB" w:rsidRDefault="0066419B" w:rsidP="00E96931">
      <w:pPr>
        <w:spacing w:line="360" w:lineRule="auto"/>
        <w:jc w:val="both"/>
        <w:rPr>
          <w:rFonts w:ascii="Times New Roman" w:hAnsi="Times New Roman" w:cs="Times New Roman"/>
          <w:lang w:val="en-GB"/>
        </w:rPr>
      </w:pPr>
    </w:p>
    <w:p w14:paraId="5A8F5ED9" w14:textId="6C6DD653" w:rsidR="00AF4A08" w:rsidRPr="000F30CB" w:rsidRDefault="00AF4A08" w:rsidP="00554B88">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Introduction</w:t>
      </w:r>
    </w:p>
    <w:p w14:paraId="49369BF9" w14:textId="77777777" w:rsidR="00AF4A08" w:rsidRPr="00042D52" w:rsidRDefault="00AF4A08" w:rsidP="00AF4A08">
      <w:pPr>
        <w:spacing w:line="360" w:lineRule="auto"/>
        <w:jc w:val="both"/>
        <w:rPr>
          <w:rFonts w:ascii="Times New Roman" w:hAnsi="Times New Roman" w:cs="Times New Roman"/>
          <w:lang w:val="en-GB"/>
        </w:rPr>
      </w:pPr>
    </w:p>
    <w:p w14:paraId="4F0A83EF" w14:textId="3EC1FD68"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digital humanities, the awareness of the importance of digital sustainability and permanent preservation of digital sources has been present for a long time (Schaffner and </w:t>
      </w:r>
      <w:proofErr w:type="spellStart"/>
      <w:r w:rsidR="00AF4A08" w:rsidRPr="00042D52">
        <w:rPr>
          <w:rFonts w:ascii="Times New Roman" w:hAnsi="Times New Roman" w:cs="Times New Roman"/>
          <w:lang w:val="en-GB"/>
        </w:rPr>
        <w:t>Erway</w:t>
      </w:r>
      <w:proofErr w:type="spellEnd"/>
      <w:r w:rsidR="00AF4A08" w:rsidRPr="00042D52">
        <w:rPr>
          <w:rFonts w:ascii="Times New Roman" w:hAnsi="Times New Roman" w:cs="Times New Roman"/>
          <w:lang w:val="en-GB"/>
        </w:rPr>
        <w:t xml:space="preserve"> 2014</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 The research data of an individual project usually outlive</w:t>
      </w:r>
      <w:r w:rsidR="00F75DCC" w:rsidRPr="00042D52">
        <w:rPr>
          <w:rFonts w:ascii="Times New Roman" w:hAnsi="Times New Roman" w:cs="Times New Roman"/>
          <w:lang w:val="en-GB"/>
        </w:rPr>
        <w:t>s</w:t>
      </w:r>
      <w:r w:rsidR="00AF4A08" w:rsidRPr="00042D52">
        <w:rPr>
          <w:rFonts w:ascii="Times New Roman" w:hAnsi="Times New Roman" w:cs="Times New Roman"/>
          <w:lang w:val="en-GB"/>
        </w:rPr>
        <w:t xml:space="preserve"> the project in the context of which it has been collected, organised</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and published. </w:t>
      </w:r>
      <w:r w:rsidR="00F75DCC" w:rsidRPr="00042D52">
        <w:rPr>
          <w:rFonts w:ascii="Times New Roman" w:hAnsi="Times New Roman" w:cs="Times New Roman"/>
          <w:lang w:val="en-GB"/>
        </w:rPr>
        <w:t>Therefore</w:t>
      </w:r>
      <w:r w:rsidR="00AF4A08" w:rsidRPr="00042D52">
        <w:rPr>
          <w:rFonts w:ascii="Times New Roman" w:hAnsi="Times New Roman" w:cs="Times New Roman"/>
          <w:lang w:val="en-GB"/>
        </w:rPr>
        <w:t xml:space="preserve"> it is very important to ensure </w:t>
      </w:r>
      <w:r w:rsidR="00F75DCC" w:rsidRPr="00042D52">
        <w:rPr>
          <w:rFonts w:ascii="Times New Roman" w:hAnsi="Times New Roman" w:cs="Times New Roman"/>
          <w:lang w:val="en-GB"/>
        </w:rPr>
        <w:t>a high-</w:t>
      </w:r>
      <w:r w:rsidR="00AF4A08" w:rsidRPr="00042D52">
        <w:rPr>
          <w:rFonts w:ascii="Times New Roman" w:hAnsi="Times New Roman" w:cs="Times New Roman"/>
          <w:lang w:val="en-GB"/>
        </w:rPr>
        <w:t xml:space="preserve">quality </w:t>
      </w:r>
      <w:r w:rsidR="00F75DCC" w:rsidRPr="00042D52">
        <w:rPr>
          <w:rFonts w:ascii="Times New Roman" w:hAnsi="Times New Roman" w:cs="Times New Roman"/>
          <w:lang w:val="en-GB"/>
        </w:rPr>
        <w:t xml:space="preserve">and </w:t>
      </w:r>
      <w:r w:rsidR="00AF4A08" w:rsidRPr="00042D52">
        <w:rPr>
          <w:rFonts w:ascii="Times New Roman" w:hAnsi="Times New Roman" w:cs="Times New Roman"/>
          <w:lang w:val="en-GB"/>
        </w:rPr>
        <w:t xml:space="preserve">sustainable </w:t>
      </w:r>
      <w:r w:rsidR="00F75DCC" w:rsidRPr="00042D52">
        <w:rPr>
          <w:rFonts w:ascii="Times New Roman" w:hAnsi="Times New Roman" w:cs="Times New Roman"/>
          <w:lang w:val="en-GB"/>
        </w:rPr>
        <w:t>storage</w:t>
      </w:r>
      <w:r w:rsidR="00AF4A08" w:rsidRPr="00042D52">
        <w:rPr>
          <w:rFonts w:ascii="Times New Roman" w:hAnsi="Times New Roman" w:cs="Times New Roman"/>
          <w:lang w:val="en-GB"/>
        </w:rPr>
        <w:t xml:space="preserve"> of digital data even after the project </w:t>
      </w:r>
      <w:r w:rsidR="00F75DCC" w:rsidRPr="00042D52">
        <w:rPr>
          <w:rFonts w:ascii="Times New Roman" w:hAnsi="Times New Roman" w:cs="Times New Roman"/>
          <w:lang w:val="en-GB"/>
        </w:rPr>
        <w:t xml:space="preserve">itself </w:t>
      </w:r>
      <w:r w:rsidR="00AF4A08" w:rsidRPr="00042D52">
        <w:rPr>
          <w:rFonts w:ascii="Times New Roman" w:hAnsi="Times New Roman" w:cs="Times New Roman"/>
          <w:lang w:val="en-GB"/>
        </w:rPr>
        <w:t>has been concluded.</w:t>
      </w:r>
    </w:p>
    <w:p w14:paraId="617457EA" w14:textId="332353D3" w:rsidR="00AF4A08" w:rsidRPr="00042D52" w:rsidRDefault="00A8712B" w:rsidP="00043D4B">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In the recent years, the technical aspects of research data management and long-term archiving </w:t>
      </w:r>
      <w:r w:rsidR="00F75DCC" w:rsidRPr="00042D52">
        <w:rPr>
          <w:rFonts w:ascii="Times New Roman" w:hAnsi="Times New Roman" w:cs="Times New Roman"/>
          <w:lang w:val="en-GB"/>
        </w:rPr>
        <w:t xml:space="preserve">(metadata, archive formats, preservation media, and documentation) </w:t>
      </w:r>
      <w:r w:rsidR="00AF4A08" w:rsidRPr="00042D52">
        <w:rPr>
          <w:rFonts w:ascii="Times New Roman" w:hAnsi="Times New Roman" w:cs="Times New Roman"/>
          <w:lang w:val="en-GB"/>
        </w:rPr>
        <w:t>have been the s</w:t>
      </w:r>
      <w:r w:rsidR="00F75DCC" w:rsidRPr="00042D52">
        <w:rPr>
          <w:rFonts w:ascii="Times New Roman" w:hAnsi="Times New Roman" w:cs="Times New Roman"/>
          <w:lang w:val="en-GB"/>
        </w:rPr>
        <w:t>ubject of intensive discussions.</w:t>
      </w:r>
      <w:r w:rsidR="00AF4A08" w:rsidRPr="00042D52">
        <w:rPr>
          <w:rFonts w:ascii="Times New Roman" w:hAnsi="Times New Roman" w:cs="Times New Roman"/>
          <w:lang w:val="en-GB"/>
        </w:rPr>
        <w:t xml:space="preserve"> Only lately</w:t>
      </w:r>
      <w:r w:rsidR="00F75DCC" w:rsidRPr="00042D52">
        <w:rPr>
          <w:rFonts w:ascii="Times New Roman" w:hAnsi="Times New Roman" w:cs="Times New Roman"/>
          <w:lang w:val="en-GB"/>
        </w:rPr>
        <w:t>,</w:t>
      </w:r>
      <w:r w:rsidR="00AF4A08" w:rsidRPr="00042D52">
        <w:rPr>
          <w:rFonts w:ascii="Times New Roman" w:hAnsi="Times New Roman" w:cs="Times New Roman"/>
          <w:lang w:val="en-GB"/>
        </w:rPr>
        <w:t xml:space="preserve"> however, have we begun to realise that </w:t>
      </w:r>
      <w:r w:rsidR="000F0326" w:rsidRPr="00042D52">
        <w:rPr>
          <w:rFonts w:ascii="Times New Roman" w:hAnsi="Times New Roman" w:cs="Times New Roman"/>
          <w:lang w:val="en-GB"/>
        </w:rPr>
        <w:t xml:space="preserve">the </w:t>
      </w:r>
      <w:r w:rsidR="00AF4A08" w:rsidRPr="00042D52">
        <w:rPr>
          <w:rFonts w:ascii="Times New Roman" w:hAnsi="Times New Roman" w:cs="Times New Roman"/>
          <w:lang w:val="en-GB"/>
        </w:rPr>
        <w:t xml:space="preserve">preservation of data in accordance with the specific </w:t>
      </w:r>
      <w:r w:rsidR="00F75DCC" w:rsidRPr="00042D52">
        <w:rPr>
          <w:rFonts w:ascii="Times New Roman" w:hAnsi="Times New Roman" w:cs="Times New Roman"/>
          <w:lang w:val="en-GB"/>
        </w:rPr>
        <w:t>requirements</w:t>
      </w:r>
      <w:r w:rsidR="00AF4A08" w:rsidRPr="00042D52">
        <w:rPr>
          <w:rFonts w:ascii="Times New Roman" w:hAnsi="Times New Roman" w:cs="Times New Roman"/>
          <w:lang w:val="en-GB"/>
        </w:rPr>
        <w:t xml:space="preserve"> of various scientific disciplines is almost more important for the </w:t>
      </w:r>
      <w:r w:rsidR="000F0326" w:rsidRPr="00042D52">
        <w:rPr>
          <w:rFonts w:ascii="Times New Roman" w:hAnsi="Times New Roman" w:cs="Times New Roman"/>
          <w:lang w:val="en-GB"/>
        </w:rPr>
        <w:t>high-</w:t>
      </w:r>
      <w:r w:rsidR="00AF4A08" w:rsidRPr="00042D52">
        <w:rPr>
          <w:rFonts w:ascii="Times New Roman" w:hAnsi="Times New Roman" w:cs="Times New Roman"/>
          <w:lang w:val="en-GB"/>
        </w:rPr>
        <w:t>quality management and reuse of th</w:t>
      </w:r>
      <w:r w:rsidR="000F0326" w:rsidRPr="00042D52">
        <w:rPr>
          <w:rFonts w:ascii="Times New Roman" w:hAnsi="Times New Roman" w:cs="Times New Roman"/>
          <w:lang w:val="en-GB"/>
        </w:rPr>
        <w:t>is</w:t>
      </w:r>
      <w:r w:rsidR="00AF4A08" w:rsidRPr="00042D52">
        <w:rPr>
          <w:rFonts w:ascii="Times New Roman" w:hAnsi="Times New Roman" w:cs="Times New Roman"/>
          <w:lang w:val="en-GB"/>
        </w:rPr>
        <w:t xml:space="preserve"> data (Moeller et al. 2018). While in the natural and social sciences the data from measurements and questionnaires is typically used, in the humanities the use of cultural objects like manuscripts, </w:t>
      </w:r>
      <w:r w:rsidR="00641A8E" w:rsidRPr="00042D52">
        <w:rPr>
          <w:rFonts w:ascii="Times New Roman" w:hAnsi="Times New Roman" w:cs="Times New Roman"/>
          <w:lang w:val="en-GB"/>
        </w:rPr>
        <w:t xml:space="preserve">texts, </w:t>
      </w:r>
      <w:r w:rsidR="00AF4A08" w:rsidRPr="00042D52">
        <w:rPr>
          <w:rFonts w:ascii="Times New Roman" w:hAnsi="Times New Roman" w:cs="Times New Roman"/>
          <w:lang w:val="en-GB"/>
        </w:rPr>
        <w:t>pictures</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recordings is predominant. </w:t>
      </w:r>
      <w:r w:rsidR="00641A8E" w:rsidRPr="00042D52">
        <w:rPr>
          <w:rFonts w:ascii="Times New Roman" w:hAnsi="Times New Roman" w:cs="Times New Roman"/>
          <w:lang w:val="en-GB"/>
        </w:rPr>
        <w:t>Moreover, researchers in humanities will</w:t>
      </w:r>
      <w:r w:rsidR="00AF4A08" w:rsidRPr="00042D52">
        <w:rPr>
          <w:rFonts w:ascii="Times New Roman" w:hAnsi="Times New Roman" w:cs="Times New Roman"/>
          <w:lang w:val="en-GB"/>
        </w:rPr>
        <w:t xml:space="preserve"> usually </w:t>
      </w:r>
      <w:r w:rsidR="00641A8E" w:rsidRPr="00042D52">
        <w:rPr>
          <w:rFonts w:ascii="Times New Roman" w:hAnsi="Times New Roman" w:cs="Times New Roman"/>
          <w:lang w:val="en-GB"/>
        </w:rPr>
        <w:t>additionally process</w:t>
      </w:r>
      <w:r w:rsidR="00AF4A08" w:rsidRPr="00042D52">
        <w:rPr>
          <w:rFonts w:ascii="Times New Roman" w:hAnsi="Times New Roman" w:cs="Times New Roman"/>
          <w:lang w:val="en-GB"/>
        </w:rPr>
        <w:t>, visualis</w:t>
      </w:r>
      <w:r w:rsidR="00641A8E" w:rsidRPr="00042D52">
        <w:rPr>
          <w:rFonts w:ascii="Times New Roman" w:hAnsi="Times New Roman" w:cs="Times New Roman"/>
          <w:lang w:val="en-GB"/>
        </w:rPr>
        <w:t>e</w:t>
      </w:r>
      <w:r w:rsidR="00AF4A08" w:rsidRPr="00042D52">
        <w:rPr>
          <w:rFonts w:ascii="Times New Roman" w:hAnsi="Times New Roman" w:cs="Times New Roman"/>
          <w:lang w:val="en-GB"/>
        </w:rPr>
        <w:t>, tag, link</w:t>
      </w:r>
      <w:r w:rsidR="00641A8E" w:rsidRPr="00042D52">
        <w:rPr>
          <w:rFonts w:ascii="Times New Roman" w:hAnsi="Times New Roman" w:cs="Times New Roman"/>
          <w:lang w:val="en-GB"/>
        </w:rPr>
        <w:t>,</w:t>
      </w:r>
      <w:r w:rsidR="00AF4A08" w:rsidRPr="00042D52">
        <w:rPr>
          <w:rFonts w:ascii="Times New Roman" w:hAnsi="Times New Roman" w:cs="Times New Roman"/>
          <w:lang w:val="en-GB"/>
        </w:rPr>
        <w:t xml:space="preserve"> and interpret digital cultural objects (</w:t>
      </w:r>
      <w:proofErr w:type="spellStart"/>
      <w:r w:rsidR="00AF4A08" w:rsidRPr="00042D52">
        <w:rPr>
          <w:rFonts w:ascii="Times New Roman" w:hAnsi="Times New Roman" w:cs="Times New Roman"/>
          <w:lang w:val="en-GB"/>
        </w:rPr>
        <w:t>DHd</w:t>
      </w:r>
      <w:proofErr w:type="spellEnd"/>
      <w:r w:rsidR="00AF4A08" w:rsidRPr="00042D52">
        <w:rPr>
          <w:rFonts w:ascii="Times New Roman" w:hAnsi="Times New Roman" w:cs="Times New Roman"/>
          <w:lang w:val="en-GB"/>
        </w:rPr>
        <w:t xml:space="preserve">-AG </w:t>
      </w:r>
      <w:proofErr w:type="spellStart"/>
      <w:r w:rsidR="00AF4A08" w:rsidRPr="00042D52">
        <w:rPr>
          <w:rFonts w:ascii="Times New Roman" w:hAnsi="Times New Roman" w:cs="Times New Roman"/>
          <w:lang w:val="en-GB"/>
        </w:rPr>
        <w:t>Datenzentren</w:t>
      </w:r>
      <w:proofErr w:type="spellEnd"/>
      <w:r w:rsidR="00AF4A08" w:rsidRPr="00042D52">
        <w:rPr>
          <w:rFonts w:ascii="Times New Roman" w:hAnsi="Times New Roman" w:cs="Times New Roman"/>
          <w:lang w:val="en-GB"/>
        </w:rPr>
        <w:t xml:space="preserve"> 2017</w:t>
      </w:r>
      <w:r w:rsidR="00F02D92">
        <w:rPr>
          <w:rFonts w:ascii="Times New Roman" w:hAnsi="Times New Roman" w:cs="Times New Roman"/>
          <w:lang w:val="en-GB"/>
        </w:rPr>
        <w:t>,</w:t>
      </w:r>
      <w:r w:rsidR="00AF4A08" w:rsidRPr="00042D52">
        <w:rPr>
          <w:rFonts w:ascii="Times New Roman" w:hAnsi="Times New Roman" w:cs="Times New Roman"/>
          <w:lang w:val="en-GB"/>
        </w:rPr>
        <w:t xml:space="preserve"> 7).</w:t>
      </w:r>
    </w:p>
    <w:p w14:paraId="570D49AD" w14:textId="6D53A5B5" w:rsidR="00A118D9" w:rsidRPr="00042D52" w:rsidRDefault="00A8712B" w:rsidP="00B22523">
      <w:pPr>
        <w:spacing w:line="360" w:lineRule="auto"/>
        <w:jc w:val="both"/>
        <w:rPr>
          <w:rFonts w:ascii="Times New Roman" w:hAnsi="Times New Roman" w:cs="Times New Roman"/>
          <w:lang w:val="en-GB"/>
        </w:rPr>
      </w:pPr>
      <w:r>
        <w:rPr>
          <w:rFonts w:ascii="Times New Roman" w:hAnsi="Times New Roman" w:cs="Times New Roman"/>
          <w:lang w:val="en-GB"/>
        </w:rPr>
        <w:tab/>
      </w:r>
      <w:r w:rsidR="00AF4A08" w:rsidRPr="00042D52">
        <w:rPr>
          <w:rFonts w:ascii="Times New Roman" w:hAnsi="Times New Roman" w:cs="Times New Roman"/>
          <w:lang w:val="en-GB"/>
        </w:rPr>
        <w:t xml:space="preserve">Such data processing is </w:t>
      </w:r>
      <w:r w:rsidR="00641A8E" w:rsidRPr="00042D52">
        <w:rPr>
          <w:rFonts w:ascii="Times New Roman" w:hAnsi="Times New Roman" w:cs="Times New Roman"/>
          <w:lang w:val="en-GB"/>
        </w:rPr>
        <w:t>particularly important</w:t>
      </w:r>
      <w:r w:rsidR="00AF4A08" w:rsidRPr="00042D52">
        <w:rPr>
          <w:rFonts w:ascii="Times New Roman" w:hAnsi="Times New Roman" w:cs="Times New Roman"/>
          <w:lang w:val="en-GB"/>
        </w:rPr>
        <w:t xml:space="preserve"> </w:t>
      </w:r>
      <w:r w:rsidR="00043D8F" w:rsidRPr="00042D52">
        <w:rPr>
          <w:rFonts w:ascii="Times New Roman" w:hAnsi="Times New Roman" w:cs="Times New Roman"/>
          <w:lang w:val="en-GB"/>
        </w:rPr>
        <w:t>in case of</w:t>
      </w:r>
      <w:r w:rsidR="00AF4A08" w:rsidRPr="00042D52">
        <w:rPr>
          <w:rFonts w:ascii="Times New Roman" w:hAnsi="Times New Roman" w:cs="Times New Roman"/>
          <w:lang w:val="en-GB"/>
        </w:rPr>
        <w:t xml:space="preserve"> digital </w:t>
      </w:r>
      <w:r w:rsidR="00043D8F" w:rsidRPr="00042D52">
        <w:rPr>
          <w:rFonts w:ascii="Times New Roman" w:hAnsi="Times New Roman" w:cs="Times New Roman"/>
          <w:lang w:val="en-GB"/>
        </w:rPr>
        <w:t>editions</w:t>
      </w:r>
      <w:r w:rsidR="00AF4A08" w:rsidRPr="00042D52">
        <w:rPr>
          <w:rFonts w:ascii="Times New Roman" w:hAnsi="Times New Roman" w:cs="Times New Roman"/>
          <w:lang w:val="en-GB"/>
        </w:rPr>
        <w:t>, which are a crucial part of digital humanities (</w:t>
      </w:r>
      <w:proofErr w:type="spellStart"/>
      <w:r w:rsidR="00AF4A08" w:rsidRPr="00042D52">
        <w:rPr>
          <w:rFonts w:ascii="Times New Roman" w:hAnsi="Times New Roman" w:cs="Times New Roman"/>
          <w:lang w:val="en-GB"/>
        </w:rPr>
        <w:t>Andorfer</w:t>
      </w:r>
      <w:proofErr w:type="spellEnd"/>
      <w:r w:rsidR="00AF4A08" w:rsidRPr="00042D52">
        <w:rPr>
          <w:rFonts w:ascii="Times New Roman" w:hAnsi="Times New Roman" w:cs="Times New Roman"/>
          <w:lang w:val="en-GB"/>
        </w:rPr>
        <w:t xml:space="preserve"> et al. 2016). Naturally, digital </w:t>
      </w:r>
      <w:r w:rsidR="00A7437D">
        <w:rPr>
          <w:rFonts w:ascii="Times New Roman" w:hAnsi="Times New Roman" w:cs="Times New Roman"/>
          <w:lang w:val="en-GB"/>
        </w:rPr>
        <w:t>s</w:t>
      </w:r>
      <w:r w:rsidR="00A7437D" w:rsidRPr="00A7437D">
        <w:rPr>
          <w:rFonts w:ascii="Times New Roman" w:hAnsi="Times New Roman" w:cs="Times New Roman"/>
          <w:lang w:val="en-GB"/>
        </w:rPr>
        <w:t>cholarly</w:t>
      </w:r>
      <w:r w:rsidR="00AF4A08" w:rsidRPr="00042D52">
        <w:rPr>
          <w:rFonts w:ascii="Times New Roman" w:hAnsi="Times New Roman" w:cs="Times New Roman"/>
          <w:lang w:val="en-GB"/>
        </w:rPr>
        <w:t xml:space="preserve"> </w:t>
      </w:r>
      <w:r w:rsidR="00277DE9" w:rsidRPr="00042D52">
        <w:rPr>
          <w:rFonts w:ascii="Times New Roman" w:hAnsi="Times New Roman" w:cs="Times New Roman"/>
          <w:lang w:val="en-GB"/>
        </w:rPr>
        <w:t>editions</w:t>
      </w:r>
      <w:r w:rsidR="00AF4A08" w:rsidRPr="00042D52">
        <w:rPr>
          <w:rFonts w:ascii="Times New Roman" w:hAnsi="Times New Roman" w:cs="Times New Roman"/>
          <w:lang w:val="en-GB"/>
        </w:rPr>
        <w:t xml:space="preserve"> mostly </w:t>
      </w:r>
      <w:r w:rsidR="00043D4B" w:rsidRPr="00042D52">
        <w:rPr>
          <w:rFonts w:ascii="Times New Roman" w:hAnsi="Times New Roman" w:cs="Times New Roman"/>
          <w:lang w:val="en-GB"/>
        </w:rPr>
        <w:t>consist</w:t>
      </w:r>
      <w:r w:rsidR="00AF4A08" w:rsidRPr="00042D52">
        <w:rPr>
          <w:rFonts w:ascii="Times New Roman" w:hAnsi="Times New Roman" w:cs="Times New Roman"/>
          <w:lang w:val="en-GB"/>
        </w:rPr>
        <w:t xml:space="preserve"> of</w:t>
      </w:r>
      <w:r w:rsidR="00277DE9" w:rsidRPr="00042D52">
        <w:rPr>
          <w:rFonts w:ascii="Times New Roman" w:hAnsi="Times New Roman" w:cs="Times New Roman"/>
          <w:lang w:val="en-GB"/>
        </w:rPr>
        <w:t xml:space="preserve"> the</w:t>
      </w:r>
      <w:r w:rsidR="00AF4A08" w:rsidRPr="00042D52">
        <w:rPr>
          <w:rFonts w:ascii="Times New Roman" w:hAnsi="Times New Roman" w:cs="Times New Roman"/>
          <w:lang w:val="en-GB"/>
        </w:rPr>
        <w:t xml:space="preserve"> research in the context of which different transcriptions, </w:t>
      </w:r>
      <w:r w:rsidR="00277DE9" w:rsidRPr="00042D52">
        <w:rPr>
          <w:rFonts w:ascii="Times New Roman" w:hAnsi="Times New Roman" w:cs="Times New Roman"/>
          <w:lang w:val="en-GB"/>
        </w:rPr>
        <w:t>indications</w:t>
      </w:r>
      <w:r w:rsidR="00AF4A08" w:rsidRPr="00042D52">
        <w:rPr>
          <w:rFonts w:ascii="Times New Roman" w:hAnsi="Times New Roman" w:cs="Times New Roman"/>
          <w:lang w:val="en-GB"/>
        </w:rPr>
        <w:t>, analyses, explanations, etc., are produced.</w:t>
      </w:r>
      <w:r w:rsidR="00A118D9" w:rsidRPr="00042D52">
        <w:rPr>
          <w:rFonts w:ascii="Times New Roman" w:hAnsi="Times New Roman" w:cs="Times New Roman"/>
          <w:lang w:val="en-GB"/>
        </w:rPr>
        <w:t xml:space="preserve"> </w:t>
      </w:r>
      <w:r w:rsidR="00F914A9" w:rsidRPr="00042D52">
        <w:rPr>
          <w:rFonts w:ascii="Times New Roman" w:hAnsi="Times New Roman" w:cs="Times New Roman"/>
          <w:lang w:val="en-GB"/>
        </w:rPr>
        <w:t>Such</w:t>
      </w:r>
      <w:r w:rsidR="00BF04D1" w:rsidRPr="00042D52">
        <w:rPr>
          <w:rFonts w:ascii="Times New Roman" w:hAnsi="Times New Roman" w:cs="Times New Roman"/>
          <w:lang w:val="en-GB"/>
        </w:rPr>
        <w:t xml:space="preserve"> research data in particular should</w:t>
      </w:r>
      <w:r w:rsidR="00F914A9" w:rsidRPr="00042D52">
        <w:rPr>
          <w:rFonts w:ascii="Times New Roman" w:hAnsi="Times New Roman" w:cs="Times New Roman"/>
          <w:lang w:val="en-GB"/>
        </w:rPr>
        <w:t xml:space="preserve"> therefore</w:t>
      </w:r>
      <w:r w:rsidR="00BF04D1" w:rsidRPr="00042D52">
        <w:rPr>
          <w:rFonts w:ascii="Times New Roman" w:hAnsi="Times New Roman" w:cs="Times New Roman"/>
          <w:lang w:val="en-GB"/>
        </w:rPr>
        <w:t xml:space="preserve"> be available </w:t>
      </w:r>
      <w:r w:rsidR="001D5635" w:rsidRPr="00042D52">
        <w:rPr>
          <w:rFonts w:ascii="Times New Roman" w:hAnsi="Times New Roman" w:cs="Times New Roman"/>
          <w:lang w:val="en-GB"/>
        </w:rPr>
        <w:t>to</w:t>
      </w:r>
      <w:r w:rsidR="00BF04D1" w:rsidRPr="00042D52">
        <w:rPr>
          <w:rFonts w:ascii="Times New Roman" w:hAnsi="Times New Roman" w:cs="Times New Roman"/>
          <w:lang w:val="en-GB"/>
        </w:rPr>
        <w:t xml:space="preserve"> the research community in the long term and under open</w:t>
      </w:r>
      <w:r w:rsidR="00901C5A">
        <w:rPr>
          <w:rFonts w:ascii="Times New Roman" w:hAnsi="Times New Roman" w:cs="Times New Roman"/>
          <w:lang w:val="en-GB"/>
        </w:rPr>
        <w:t xml:space="preserve"> access</w:t>
      </w:r>
      <w:r w:rsidR="00BF04D1" w:rsidRPr="00042D52">
        <w:rPr>
          <w:rFonts w:ascii="Times New Roman" w:hAnsi="Times New Roman" w:cs="Times New Roman"/>
          <w:lang w:val="en-GB"/>
        </w:rPr>
        <w:t xml:space="preserve"> conditions (Robinson 2016).</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In the case of digital editions, the encoded text is the most crucial long-term result of the project.</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The display of information is vital as well, as it represents the outlook of the project group on this information in the context of a certain application.</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 xml:space="preserve">However, it is not that every such </w:t>
      </w:r>
      <w:r w:rsidR="00BF04D1" w:rsidRPr="00042D52">
        <w:rPr>
          <w:rFonts w:ascii="Times New Roman" w:hAnsi="Times New Roman" w:cs="Times New Roman"/>
          <w:lang w:val="en-GB"/>
        </w:rPr>
        <w:lastRenderedPageBreak/>
        <w:t>outlook is unique in any way or even the only one possible. Instead, this information can be displayed in a variety of ways (</w:t>
      </w:r>
      <w:proofErr w:type="spellStart"/>
      <w:r w:rsidR="00BF04D1" w:rsidRPr="00042D52">
        <w:rPr>
          <w:rFonts w:ascii="Times New Roman" w:hAnsi="Times New Roman" w:cs="Times New Roman"/>
          <w:lang w:val="en-GB"/>
        </w:rPr>
        <w:t>Turska</w:t>
      </w:r>
      <w:proofErr w:type="spellEnd"/>
      <w:r w:rsidR="00BF04D1" w:rsidRPr="00042D52">
        <w:rPr>
          <w:rFonts w:ascii="Times New Roman" w:hAnsi="Times New Roman" w:cs="Times New Roman"/>
          <w:lang w:val="en-GB"/>
        </w:rPr>
        <w:t xml:space="preserve"> et al. 2016). With each new interpretation, the number of other potential </w:t>
      </w:r>
      <w:r w:rsidR="008A2ECE">
        <w:rPr>
          <w:rFonts w:ascii="Times New Roman" w:hAnsi="Times New Roman" w:cs="Times New Roman"/>
          <w:lang w:val="en-GB"/>
        </w:rPr>
        <w:t>user interfaces</w:t>
      </w:r>
      <w:r w:rsidR="00BF04D1" w:rsidRPr="00042D52">
        <w:rPr>
          <w:rFonts w:ascii="Times New Roman" w:hAnsi="Times New Roman" w:cs="Times New Roman"/>
          <w:lang w:val="en-GB"/>
        </w:rPr>
        <w:t xml:space="preserve"> even increases.</w:t>
      </w:r>
      <w:r w:rsidR="00A118D9" w:rsidRPr="00042D52">
        <w:rPr>
          <w:rFonts w:ascii="Times New Roman" w:hAnsi="Times New Roman" w:cs="Times New Roman"/>
          <w:lang w:val="en-GB"/>
        </w:rPr>
        <w:t xml:space="preserve"> </w:t>
      </w:r>
      <w:r w:rsidR="00BF04D1" w:rsidRPr="00042D52">
        <w:rPr>
          <w:rFonts w:ascii="Times New Roman" w:hAnsi="Times New Roman" w:cs="Times New Roman"/>
          <w:lang w:val="en-GB"/>
        </w:rPr>
        <w:t>Each such presentation is thus a new research result that deserves long-term storage as well.</w:t>
      </w:r>
    </w:p>
    <w:p w14:paraId="453C4DE4" w14:textId="3D090BB6" w:rsidR="00BF6A68"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B22523" w:rsidRPr="00042D52">
        <w:rPr>
          <w:rFonts w:ascii="Times New Roman" w:hAnsi="Times New Roman" w:cs="Times New Roman"/>
          <w:lang w:val="en-GB"/>
        </w:rPr>
        <w:t>Therefore</w:t>
      </w:r>
      <w:r w:rsidR="0078145D" w:rsidRPr="00042D52">
        <w:rPr>
          <w:rFonts w:ascii="Times New Roman" w:hAnsi="Times New Roman" w:cs="Times New Roman"/>
          <w:lang w:val="en-GB"/>
        </w:rPr>
        <w:t xml:space="preserve">, research results </w:t>
      </w:r>
      <w:r w:rsidR="00B22523" w:rsidRPr="00042D52">
        <w:rPr>
          <w:rFonts w:ascii="Times New Roman" w:hAnsi="Times New Roman" w:cs="Times New Roman"/>
          <w:lang w:val="en-GB"/>
        </w:rPr>
        <w:t>in humanities</w:t>
      </w:r>
      <w:r w:rsidR="0078145D" w:rsidRPr="00042D52">
        <w:rPr>
          <w:rFonts w:ascii="Times New Roman" w:hAnsi="Times New Roman" w:cs="Times New Roman"/>
          <w:lang w:val="en-GB"/>
        </w:rPr>
        <w:t xml:space="preserve"> consist </w:t>
      </w:r>
      <w:r w:rsidR="00B22523" w:rsidRPr="00042D52">
        <w:rPr>
          <w:rFonts w:ascii="Times New Roman" w:hAnsi="Times New Roman" w:cs="Times New Roman"/>
          <w:lang w:val="en-GB"/>
        </w:rPr>
        <w:t xml:space="preserve">not only </w:t>
      </w:r>
      <w:r w:rsidR="0078145D" w:rsidRPr="00042D52">
        <w:rPr>
          <w:rFonts w:ascii="Times New Roman" w:hAnsi="Times New Roman" w:cs="Times New Roman"/>
          <w:lang w:val="en-GB"/>
        </w:rPr>
        <w:t>of research data, but also of the presentation environment and the applications that enable data interpretation, searching, filtering, browsing, and linking (</w:t>
      </w:r>
      <w:proofErr w:type="spellStart"/>
      <w:r w:rsidR="0078145D" w:rsidRPr="00042D52">
        <w:rPr>
          <w:rFonts w:ascii="Times New Roman" w:hAnsi="Times New Roman" w:cs="Times New Roman"/>
          <w:lang w:val="en-GB"/>
        </w:rPr>
        <w:t>DHd</w:t>
      </w:r>
      <w:proofErr w:type="spellEnd"/>
      <w:r w:rsidR="0078145D" w:rsidRPr="00042D52">
        <w:rPr>
          <w:rFonts w:ascii="Times New Roman" w:hAnsi="Times New Roman" w:cs="Times New Roman"/>
          <w:lang w:val="en-GB"/>
        </w:rPr>
        <w:t xml:space="preserve">-AG </w:t>
      </w:r>
      <w:proofErr w:type="spellStart"/>
      <w:r w:rsidR="0078145D" w:rsidRPr="00042D52">
        <w:rPr>
          <w:rFonts w:ascii="Times New Roman" w:hAnsi="Times New Roman" w:cs="Times New Roman"/>
          <w:lang w:val="en-GB"/>
        </w:rPr>
        <w:t>Datenzentren</w:t>
      </w:r>
      <w:proofErr w:type="spellEnd"/>
      <w:r w:rsidR="0078145D" w:rsidRPr="00042D52">
        <w:rPr>
          <w:rFonts w:ascii="Times New Roman" w:hAnsi="Times New Roman" w:cs="Times New Roman"/>
          <w:lang w:val="en-GB"/>
        </w:rPr>
        <w:t xml:space="preserve"> 2017</w:t>
      </w:r>
      <w:r w:rsidR="00D215BC">
        <w:rPr>
          <w:rFonts w:ascii="Times New Roman" w:hAnsi="Times New Roman" w:cs="Times New Roman"/>
          <w:lang w:val="en-GB"/>
        </w:rPr>
        <w:t>,</w:t>
      </w:r>
      <w:r w:rsidR="0078145D" w:rsidRPr="00042D52">
        <w:rPr>
          <w:rFonts w:ascii="Times New Roman" w:hAnsi="Times New Roman" w:cs="Times New Roman"/>
          <w:lang w:val="en-GB"/>
        </w:rPr>
        <w:t xml:space="preserve"> 7).</w:t>
      </w:r>
      <w:r w:rsidR="00BF6A68" w:rsidRPr="00042D52">
        <w:rPr>
          <w:rFonts w:ascii="Times New Roman" w:hAnsi="Times New Roman" w:cs="Times New Roman"/>
          <w:lang w:val="en-GB"/>
        </w:rPr>
        <w:t xml:space="preserve"> </w:t>
      </w:r>
      <w:r w:rsidR="0078145D" w:rsidRPr="00042D52">
        <w:rPr>
          <w:rFonts w:ascii="Times New Roman" w:hAnsi="Times New Roman" w:cs="Times New Roman"/>
          <w:lang w:val="en-GB"/>
        </w:rPr>
        <w:t xml:space="preserve">If we only stored research data, the initial presentation would be lost forever, even though </w:t>
      </w:r>
      <w:r w:rsidR="007E7DEB" w:rsidRPr="00042D52">
        <w:rPr>
          <w:rFonts w:ascii="Times New Roman" w:hAnsi="Times New Roman" w:cs="Times New Roman"/>
          <w:lang w:val="en-GB"/>
        </w:rPr>
        <w:t>the presentation</w:t>
      </w:r>
      <w:r w:rsidR="0078145D" w:rsidRPr="00042D52">
        <w:rPr>
          <w:rFonts w:ascii="Times New Roman" w:hAnsi="Times New Roman" w:cs="Times New Roman"/>
          <w:lang w:val="en-GB"/>
        </w:rPr>
        <w:t xml:space="preserve"> represents an integral part of any digital edition (Fechner 2018).</w:t>
      </w:r>
      <w:r w:rsidR="00BF6A68"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At the same time, we should not forget that the programming code used for the creation of digital editions </w:t>
      </w:r>
      <w:r w:rsidR="00161741" w:rsidRPr="00042D52">
        <w:rPr>
          <w:rFonts w:ascii="Times New Roman" w:hAnsi="Times New Roman" w:cs="Times New Roman"/>
          <w:lang w:val="en-GB"/>
        </w:rPr>
        <w:t>is</w:t>
      </w:r>
      <w:r w:rsidR="007E7DEB" w:rsidRPr="00042D52">
        <w:rPr>
          <w:rFonts w:ascii="Times New Roman" w:hAnsi="Times New Roman" w:cs="Times New Roman"/>
          <w:lang w:val="en-GB"/>
        </w:rPr>
        <w:t xml:space="preserve"> an integral part of the scientific argumentation as well, just like the digital editions (Andrews and Zundert 2016).</w:t>
      </w:r>
    </w:p>
    <w:p w14:paraId="68ACCB5B" w14:textId="1F1321CE" w:rsidR="0037076C" w:rsidRPr="00042D52" w:rsidRDefault="00A8712B" w:rsidP="00161741">
      <w:pPr>
        <w:spacing w:line="360" w:lineRule="auto"/>
        <w:jc w:val="both"/>
        <w:rPr>
          <w:rFonts w:ascii="Times New Roman" w:hAnsi="Times New Roman" w:cs="Times New Roman"/>
          <w:lang w:val="en-GB"/>
        </w:rPr>
      </w:pPr>
      <w:r>
        <w:rPr>
          <w:rFonts w:ascii="Times New Roman" w:hAnsi="Times New Roman" w:cs="Times New Roman"/>
          <w:lang w:val="en-GB"/>
        </w:rPr>
        <w:tab/>
      </w:r>
      <w:r w:rsidR="007E7DEB" w:rsidRPr="00042D52">
        <w:rPr>
          <w:rFonts w:ascii="Times New Roman" w:hAnsi="Times New Roman" w:cs="Times New Roman"/>
          <w:lang w:val="en-GB"/>
        </w:rPr>
        <w:t>Sustainable storage of digital editions therefore represents a particularly significant challenge.</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Moreover, digital editions can be very different from each other in terms of their contents, appearance, and functionality.</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They mostly result from specific research projects with relatively limited financial and human resources at their disposal.</w:t>
      </w:r>
      <w:r w:rsidR="0037076C" w:rsidRPr="00042D52">
        <w:rPr>
          <w:rFonts w:ascii="Times New Roman" w:hAnsi="Times New Roman" w:cs="Times New Roman"/>
          <w:lang w:val="en-GB"/>
        </w:rPr>
        <w:t xml:space="preserve"> </w:t>
      </w:r>
      <w:r w:rsidR="007E7DEB" w:rsidRPr="00042D52">
        <w:rPr>
          <w:rFonts w:ascii="Times New Roman" w:hAnsi="Times New Roman" w:cs="Times New Roman"/>
          <w:lang w:val="en-GB"/>
        </w:rPr>
        <w:t xml:space="preserve">As the project group members come from the field of humanities, they often </w:t>
      </w:r>
      <w:r w:rsidR="00265EC4" w:rsidRPr="00042D52">
        <w:rPr>
          <w:rFonts w:ascii="Times New Roman" w:hAnsi="Times New Roman" w:cs="Times New Roman"/>
          <w:lang w:val="en-GB"/>
        </w:rPr>
        <w:t>lack</w:t>
      </w:r>
      <w:r w:rsidR="007E7DEB" w:rsidRPr="00042D52">
        <w:rPr>
          <w:rFonts w:ascii="Times New Roman" w:hAnsi="Times New Roman" w:cs="Times New Roman"/>
          <w:lang w:val="en-GB"/>
        </w:rPr>
        <w:t xml:space="preserve"> the suitable technical expertise, which is why they mostly need to rely on external contractors when it comes to technical development.</w:t>
      </w:r>
      <w:r w:rsidR="0037076C" w:rsidRPr="00042D52">
        <w:rPr>
          <w:rFonts w:ascii="Times New Roman" w:hAnsi="Times New Roman" w:cs="Times New Roman"/>
          <w:lang w:val="en-GB"/>
        </w:rPr>
        <w:t xml:space="preserve"> </w:t>
      </w:r>
      <w:r w:rsidR="00265EC4" w:rsidRPr="00042D52">
        <w:rPr>
          <w:rFonts w:ascii="Times New Roman" w:hAnsi="Times New Roman" w:cs="Times New Roman"/>
          <w:lang w:val="en-GB"/>
        </w:rPr>
        <w:t>Furthermore, digital editions depend on the very swift development of online technologies and standards (</w:t>
      </w:r>
      <w:proofErr w:type="spellStart"/>
      <w:r w:rsidR="00265EC4" w:rsidRPr="00042D52">
        <w:rPr>
          <w:rFonts w:ascii="Times New Roman" w:hAnsi="Times New Roman" w:cs="Times New Roman"/>
          <w:lang w:val="en-GB"/>
        </w:rPr>
        <w:t>Andorfer</w:t>
      </w:r>
      <w:proofErr w:type="spellEnd"/>
      <w:r w:rsidR="00265EC4" w:rsidRPr="00042D52">
        <w:rPr>
          <w:rFonts w:ascii="Times New Roman" w:hAnsi="Times New Roman" w:cs="Times New Roman"/>
          <w:lang w:val="en-GB"/>
        </w:rPr>
        <w:t xml:space="preserve"> et al. 2016).</w:t>
      </w:r>
    </w:p>
    <w:p w14:paraId="0F25300C" w14:textId="3C04A9C3" w:rsidR="000E5015" w:rsidRPr="00042D52" w:rsidRDefault="00A8712B" w:rsidP="002C188B">
      <w:pPr>
        <w:spacing w:line="360" w:lineRule="auto"/>
        <w:jc w:val="both"/>
        <w:rPr>
          <w:rFonts w:ascii="Times New Roman" w:hAnsi="Times New Roman" w:cs="Times New Roman"/>
          <w:lang w:val="en-GB"/>
        </w:rPr>
      </w:pPr>
      <w:r>
        <w:rPr>
          <w:rFonts w:ascii="Times New Roman" w:hAnsi="Times New Roman" w:cs="Times New Roman"/>
          <w:lang w:val="en-GB"/>
        </w:rPr>
        <w:tab/>
      </w:r>
      <w:r w:rsidR="00265EC4" w:rsidRPr="00042D52">
        <w:rPr>
          <w:rFonts w:ascii="Times New Roman" w:hAnsi="Times New Roman" w:cs="Times New Roman"/>
          <w:lang w:val="en-GB"/>
        </w:rPr>
        <w:t xml:space="preserve">As the number of digital editions increases rapidly, the challenges involved in the sustainable storage of digital editions will only </w:t>
      </w:r>
      <w:r w:rsidR="00161741" w:rsidRPr="00042D52">
        <w:rPr>
          <w:rFonts w:ascii="Times New Roman" w:hAnsi="Times New Roman" w:cs="Times New Roman"/>
          <w:lang w:val="en-GB"/>
        </w:rPr>
        <w:t>become greater</w:t>
      </w:r>
      <w:r w:rsidR="00265EC4" w:rsidRPr="00042D52">
        <w:rPr>
          <w:rFonts w:ascii="Times New Roman" w:hAnsi="Times New Roman" w:cs="Times New Roman"/>
          <w:lang w:val="en-GB"/>
        </w:rPr>
        <w:t xml:space="preserve"> in the future (Fechner 2018).</w:t>
      </w:r>
      <w:r w:rsidR="00137673" w:rsidRPr="00042D52">
        <w:rPr>
          <w:rFonts w:ascii="Times New Roman" w:hAnsi="Times New Roman" w:cs="Times New Roman"/>
          <w:lang w:val="en-GB"/>
        </w:rPr>
        <w:t xml:space="preserve"> </w:t>
      </w:r>
      <w:r w:rsidR="00265EC4" w:rsidRPr="00042D52">
        <w:rPr>
          <w:rFonts w:ascii="Times New Roman" w:hAnsi="Times New Roman" w:cs="Times New Roman"/>
          <w:lang w:val="en-GB"/>
        </w:rPr>
        <w:t>In case of smaller digital humanities projects with limited financing, which does not allow for the long-term maintenance of technically-demanding digital editions, this represents a significant challenge</w:t>
      </w:r>
      <w:r w:rsidR="00C87377" w:rsidRPr="00042D52">
        <w:rPr>
          <w:rFonts w:ascii="Times New Roman" w:hAnsi="Times New Roman" w:cs="Times New Roman"/>
          <w:lang w:val="en-GB"/>
        </w:rPr>
        <w:t xml:space="preserve"> and will continue to do so</w:t>
      </w:r>
      <w:r w:rsidR="00265EC4"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continuation, I will present alternative solutions offered by the </w:t>
      </w:r>
      <w:r w:rsidR="00255CAE" w:rsidRPr="00042D52">
        <w:rPr>
          <w:rFonts w:ascii="Times New Roman" w:hAnsi="Times New Roman" w:cs="Times New Roman"/>
          <w:lang w:val="en-GB"/>
        </w:rPr>
        <w:t>rapid</w:t>
      </w:r>
      <w:r w:rsidR="00C87377" w:rsidRPr="00042D52">
        <w:rPr>
          <w:rFonts w:ascii="Times New Roman" w:hAnsi="Times New Roman" w:cs="Times New Roman"/>
          <w:lang w:val="en-GB"/>
        </w:rPr>
        <w:t xml:space="preserve"> development of static </w:t>
      </w:r>
      <w:r w:rsidR="00991C37">
        <w:rPr>
          <w:rFonts w:ascii="Times New Roman" w:hAnsi="Times New Roman" w:cs="Times New Roman"/>
          <w:lang w:val="en-GB"/>
        </w:rPr>
        <w:t>web</w:t>
      </w:r>
      <w:r w:rsidR="00C87377" w:rsidRPr="00042D52">
        <w:rPr>
          <w:rFonts w:ascii="Times New Roman" w:hAnsi="Times New Roman" w:cs="Times New Roman"/>
          <w:lang w:val="en-GB"/>
        </w:rPr>
        <w:t>sites.</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In the recent years, static websites have become one of the main online development</w:t>
      </w:r>
      <w:r w:rsidR="00255CAE" w:rsidRPr="00042D52">
        <w:rPr>
          <w:rFonts w:ascii="Times New Roman" w:hAnsi="Times New Roman" w:cs="Times New Roman"/>
          <w:lang w:val="en-GB"/>
        </w:rPr>
        <w:t xml:space="preserve"> trends</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It appears that this trend will also persist in the future (Williams 2019).</w:t>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the present contribution, I will present the experience gained by generating static </w:t>
      </w:r>
      <w:r w:rsidR="00DB26B1">
        <w:rPr>
          <w:rFonts w:ascii="Times New Roman" w:hAnsi="Times New Roman" w:cs="Times New Roman"/>
          <w:lang w:val="en-GB"/>
        </w:rPr>
        <w:t>web</w:t>
      </w:r>
      <w:r w:rsidR="00C87377" w:rsidRPr="00042D52">
        <w:rPr>
          <w:rFonts w:ascii="Times New Roman" w:hAnsi="Times New Roman" w:cs="Times New Roman"/>
          <w:lang w:val="en-GB"/>
        </w:rPr>
        <w:t xml:space="preserve">sites for the digital editions in the context of the activities of the Research Infrastructure of Slovenian Historiography, which, among other tasks, also </w:t>
      </w:r>
      <w:r w:rsidR="00E134FE" w:rsidRPr="00042D52">
        <w:rPr>
          <w:rFonts w:ascii="Times New Roman" w:hAnsi="Times New Roman" w:cs="Times New Roman"/>
          <w:lang w:val="en-GB"/>
        </w:rPr>
        <w:t>manages</w:t>
      </w:r>
      <w:r w:rsidR="00C87377" w:rsidRPr="00042D52">
        <w:rPr>
          <w:rFonts w:ascii="Times New Roman" w:hAnsi="Times New Roman" w:cs="Times New Roman"/>
          <w:lang w:val="en-GB"/>
        </w:rPr>
        <w:t xml:space="preserve"> </w:t>
      </w:r>
      <w:r w:rsidR="00C87377" w:rsidRPr="00042D52">
        <w:rPr>
          <w:rFonts w:ascii="Times New Roman" w:hAnsi="Times New Roman" w:cs="Times New Roman"/>
          <w:lang w:val="en-GB"/>
        </w:rPr>
        <w:lastRenderedPageBreak/>
        <w:t>the History of Slovenia – SIstory web portal</w:t>
      </w:r>
      <w:r w:rsidR="002C188B" w:rsidRPr="00042D52">
        <w:rPr>
          <w:rFonts w:ascii="Times New Roman" w:hAnsi="Times New Roman" w:cs="Times New Roman"/>
          <w:lang w:val="en-GB"/>
        </w:rPr>
        <w:t>.</w:t>
      </w:r>
      <w:r w:rsidR="002C188B" w:rsidRPr="00042D52">
        <w:rPr>
          <w:rStyle w:val="FootnoteReference"/>
          <w:rFonts w:ascii="Times New Roman" w:hAnsi="Times New Roman" w:cs="Times New Roman"/>
          <w:lang w:val="en-GB"/>
        </w:rPr>
        <w:footnoteReference w:id="2"/>
      </w:r>
      <w:r w:rsidR="00137673" w:rsidRPr="00042D52">
        <w:rPr>
          <w:rFonts w:ascii="Times New Roman" w:hAnsi="Times New Roman" w:cs="Times New Roman"/>
          <w:lang w:val="en-GB"/>
        </w:rPr>
        <w:t xml:space="preserve"> </w:t>
      </w:r>
      <w:r w:rsidR="00C87377" w:rsidRPr="00042D52">
        <w:rPr>
          <w:rFonts w:ascii="Times New Roman" w:hAnsi="Times New Roman" w:cs="Times New Roman"/>
          <w:lang w:val="en-GB"/>
        </w:rPr>
        <w:t xml:space="preserve">In this regard I will restrict my </w:t>
      </w:r>
      <w:r w:rsidR="00A93675">
        <w:rPr>
          <w:rFonts w:ascii="Times New Roman" w:hAnsi="Times New Roman" w:cs="Times New Roman"/>
          <w:lang w:val="en-GB"/>
        </w:rPr>
        <w:t>article</w:t>
      </w:r>
      <w:r w:rsidR="00C87377" w:rsidRPr="00042D52">
        <w:rPr>
          <w:rFonts w:ascii="Times New Roman" w:hAnsi="Times New Roman" w:cs="Times New Roman"/>
          <w:lang w:val="en-GB"/>
        </w:rPr>
        <w:t xml:space="preserve"> solely to the static </w:t>
      </w:r>
      <w:r w:rsidR="00671373">
        <w:rPr>
          <w:rFonts w:ascii="Times New Roman" w:hAnsi="Times New Roman" w:cs="Times New Roman"/>
          <w:lang w:val="en-GB"/>
        </w:rPr>
        <w:t>web</w:t>
      </w:r>
      <w:r w:rsidR="00C87377" w:rsidRPr="00042D52">
        <w:rPr>
          <w:rFonts w:ascii="Times New Roman" w:hAnsi="Times New Roman" w:cs="Times New Roman"/>
          <w:lang w:val="en-GB"/>
        </w:rPr>
        <w:t>sites generated from XML files, encoded in accordance with the Text Encoding Initiative Guidelines (TEI) (TEI Consortium 201</w:t>
      </w:r>
      <w:r w:rsidR="00D57B0D">
        <w:rPr>
          <w:rFonts w:ascii="Times New Roman" w:hAnsi="Times New Roman" w:cs="Times New Roman"/>
          <w:lang w:val="en-GB"/>
        </w:rPr>
        <w:t>9</w:t>
      </w:r>
      <w:r w:rsidR="00C87377" w:rsidRPr="00042D52">
        <w:rPr>
          <w:rFonts w:ascii="Times New Roman" w:hAnsi="Times New Roman" w:cs="Times New Roman"/>
          <w:lang w:val="en-GB"/>
        </w:rPr>
        <w:t>).</w:t>
      </w:r>
      <w:r w:rsidR="00137673" w:rsidRPr="00042D52">
        <w:rPr>
          <w:rFonts w:ascii="Times New Roman" w:hAnsi="Times New Roman" w:cs="Times New Roman"/>
          <w:lang w:val="en-GB"/>
        </w:rPr>
        <w:t xml:space="preserve"> </w:t>
      </w:r>
      <w:r w:rsidR="002C188B" w:rsidRPr="00042D52">
        <w:rPr>
          <w:rFonts w:ascii="Times New Roman" w:hAnsi="Times New Roman" w:cs="Times New Roman"/>
          <w:lang w:val="en-GB"/>
        </w:rPr>
        <w:t>I</w:t>
      </w:r>
      <w:r w:rsidR="00C87377" w:rsidRPr="00042D52">
        <w:rPr>
          <w:rFonts w:ascii="Times New Roman" w:hAnsi="Times New Roman" w:cs="Times New Roman"/>
          <w:lang w:val="en-GB"/>
        </w:rPr>
        <w:t xml:space="preserve">n digital humanities, the TEI Guidelines are the </w:t>
      </w:r>
      <w:r w:rsidR="00C87377" w:rsidRPr="00671373">
        <w:rPr>
          <w:rFonts w:ascii="Times New Roman" w:hAnsi="Times New Roman" w:cs="Times New Roman"/>
          <w:i/>
          <w:lang w:val="en-GB"/>
        </w:rPr>
        <w:t>de facto</w:t>
      </w:r>
      <w:r w:rsidR="00C87377" w:rsidRPr="00042D52">
        <w:rPr>
          <w:rFonts w:ascii="Times New Roman" w:hAnsi="Times New Roman" w:cs="Times New Roman"/>
          <w:lang w:val="en-GB"/>
        </w:rPr>
        <w:t xml:space="preserve"> standard for text encoding, used by many different humanities projects and studies (Romary et al. 2017</w:t>
      </w:r>
      <w:r w:rsidR="00120078">
        <w:rPr>
          <w:rFonts w:ascii="Times New Roman" w:hAnsi="Times New Roman" w:cs="Times New Roman"/>
          <w:lang w:val="en-GB"/>
        </w:rPr>
        <w:t>,</w:t>
      </w:r>
      <w:r w:rsidR="00C87377" w:rsidRPr="00042D52">
        <w:rPr>
          <w:rFonts w:ascii="Times New Roman" w:hAnsi="Times New Roman" w:cs="Times New Roman"/>
          <w:lang w:val="en-GB"/>
        </w:rPr>
        <w:t xml:space="preserve"> 5).</w:t>
      </w:r>
    </w:p>
    <w:p w14:paraId="41FCC01E" w14:textId="4CF6DAE9" w:rsidR="000C6D7A"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C87377" w:rsidRPr="00042D52">
        <w:rPr>
          <w:rFonts w:ascii="Times New Roman" w:hAnsi="Times New Roman" w:cs="Times New Roman"/>
          <w:lang w:val="en-GB"/>
        </w:rPr>
        <w:t xml:space="preserve">In the chapter </w:t>
      </w:r>
      <w:r w:rsidR="00C87377" w:rsidRPr="00042D52">
        <w:rPr>
          <w:rFonts w:ascii="Times New Roman" w:hAnsi="Times New Roman" w:cs="Times New Roman"/>
          <w:i/>
          <w:lang w:val="en-GB"/>
        </w:rPr>
        <w:t xml:space="preserve">Modern </w:t>
      </w:r>
      <w:r w:rsidR="00E639FF" w:rsidRPr="00042D52">
        <w:rPr>
          <w:rFonts w:ascii="Times New Roman" w:hAnsi="Times New Roman" w:cs="Times New Roman"/>
          <w:i/>
          <w:lang w:val="en-GB"/>
        </w:rPr>
        <w:t>S</w:t>
      </w:r>
      <w:r w:rsidR="00C87377" w:rsidRPr="00042D52">
        <w:rPr>
          <w:rFonts w:ascii="Times New Roman" w:hAnsi="Times New Roman" w:cs="Times New Roman"/>
          <w:i/>
          <w:lang w:val="en-GB"/>
        </w:rPr>
        <w:t xml:space="preserve">tatic </w:t>
      </w:r>
      <w:r w:rsidR="00FC5AD8">
        <w:rPr>
          <w:rFonts w:ascii="Times New Roman" w:hAnsi="Times New Roman" w:cs="Times New Roman"/>
          <w:i/>
          <w:lang w:val="en-GB"/>
        </w:rPr>
        <w:t>Web</w:t>
      </w:r>
      <w:r w:rsidR="009660A3">
        <w:rPr>
          <w:rFonts w:ascii="Times New Roman" w:hAnsi="Times New Roman" w:cs="Times New Roman"/>
          <w:i/>
          <w:lang w:val="en-GB"/>
        </w:rPr>
        <w:t>s</w:t>
      </w:r>
      <w:r w:rsidR="00C87377" w:rsidRPr="00042D52">
        <w:rPr>
          <w:rFonts w:ascii="Times New Roman" w:hAnsi="Times New Roman" w:cs="Times New Roman"/>
          <w:i/>
          <w:lang w:val="en-GB"/>
        </w:rPr>
        <w:t>ites</w:t>
      </w:r>
      <w:r w:rsidR="00B7777F" w:rsidRPr="00042D52">
        <w:rPr>
          <w:rFonts w:ascii="Times New Roman" w:hAnsi="Times New Roman" w:cs="Times New Roman"/>
          <w:lang w:val="en-GB"/>
        </w:rPr>
        <w:t xml:space="preserve">, I will first present the main advantages and disadvantages of this type of </w:t>
      </w:r>
      <w:r w:rsidR="00810CEE">
        <w:rPr>
          <w:rFonts w:ascii="Times New Roman" w:hAnsi="Times New Roman" w:cs="Times New Roman"/>
          <w:lang w:val="en-GB"/>
        </w:rPr>
        <w:t>web</w:t>
      </w:r>
      <w:r w:rsidR="00B7777F" w:rsidRPr="00042D52">
        <w:rPr>
          <w:rFonts w:ascii="Times New Roman" w:hAnsi="Times New Roman" w:cs="Times New Roman"/>
          <w:lang w:val="en-GB"/>
        </w:rPr>
        <w:t>sites.</w:t>
      </w:r>
      <w:r w:rsidR="00D6055A" w:rsidRPr="00042D52">
        <w:rPr>
          <w:rFonts w:ascii="Times New Roman" w:hAnsi="Times New Roman" w:cs="Times New Roman"/>
          <w:lang w:val="en-GB"/>
        </w:rPr>
        <w:t xml:space="preserve"> </w:t>
      </w:r>
      <w:r w:rsidR="00B7777F" w:rsidRPr="00042D52">
        <w:rPr>
          <w:rFonts w:ascii="Times New Roman" w:hAnsi="Times New Roman" w:cs="Times New Roman"/>
          <w:lang w:val="en-GB"/>
        </w:rPr>
        <w:t>In our case, we have decided to upgrade the basic XSLT</w:t>
      </w:r>
      <w:r w:rsidR="00E639FF" w:rsidRPr="00042D52">
        <w:rPr>
          <w:rFonts w:ascii="Times New Roman" w:hAnsi="Times New Roman" w:cs="Times New Roman"/>
          <w:lang w:val="en-GB"/>
        </w:rPr>
        <w:t xml:space="preserve"> Stylesheets of the TEI Consortium.</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w:t>
      </w:r>
      <w:r w:rsidR="00E639FF" w:rsidRPr="00042D52">
        <w:rPr>
          <w:rFonts w:ascii="Times New Roman" w:hAnsi="Times New Roman" w:cs="Times New Roman"/>
          <w:i/>
          <w:lang w:val="en-GB"/>
        </w:rPr>
        <w:t>SIstory TEI Profile</w:t>
      </w:r>
      <w:r w:rsidR="00E639FF" w:rsidRPr="00042D52">
        <w:rPr>
          <w:rFonts w:ascii="Times New Roman" w:hAnsi="Times New Roman" w:cs="Times New Roman"/>
          <w:lang w:val="en-GB"/>
        </w:rPr>
        <w:t xml:space="preserve"> chapter, I will present generic upgrade of the TEI </w:t>
      </w:r>
      <w:r w:rsidR="005E28EF">
        <w:rPr>
          <w:rFonts w:ascii="Times New Roman" w:hAnsi="Times New Roman" w:cs="Times New Roman"/>
          <w:lang w:val="en-GB"/>
        </w:rPr>
        <w:t>Stylesheets</w:t>
      </w:r>
      <w:r w:rsidR="00E639FF" w:rsidRPr="00042D52">
        <w:rPr>
          <w:rFonts w:ascii="Times New Roman" w:hAnsi="Times New Roman" w:cs="Times New Roman"/>
          <w:lang w:val="en-GB"/>
        </w:rPr>
        <w:t>.</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E639FF" w:rsidRPr="00042D52">
        <w:rPr>
          <w:rFonts w:ascii="Times New Roman" w:hAnsi="Times New Roman" w:cs="Times New Roman"/>
          <w:i/>
          <w:lang w:val="en-GB"/>
        </w:rPr>
        <w:t>Configuring and Upgrading the SIstory</w:t>
      </w:r>
      <w:r w:rsidR="00120078">
        <w:rPr>
          <w:rFonts w:ascii="Times New Roman" w:hAnsi="Times New Roman" w:cs="Times New Roman"/>
          <w:i/>
          <w:lang w:val="en-GB"/>
        </w:rPr>
        <w:t xml:space="preserve"> TEI</w:t>
      </w:r>
      <w:r w:rsidR="00E639FF" w:rsidRPr="00042D52">
        <w:rPr>
          <w:rFonts w:ascii="Times New Roman" w:hAnsi="Times New Roman" w:cs="Times New Roman"/>
          <w:i/>
          <w:lang w:val="en-GB"/>
        </w:rPr>
        <w:t xml:space="preserve"> Profile</w:t>
      </w:r>
      <w:r w:rsidR="00E639FF" w:rsidRPr="00042D52">
        <w:rPr>
          <w:rFonts w:ascii="Times New Roman" w:hAnsi="Times New Roman" w:cs="Times New Roman"/>
          <w:lang w:val="en-GB"/>
        </w:rPr>
        <w:t xml:space="preserve"> I will </w:t>
      </w:r>
      <w:r w:rsidR="00606499" w:rsidRPr="00042D52">
        <w:rPr>
          <w:rFonts w:ascii="Times New Roman" w:hAnsi="Times New Roman" w:cs="Times New Roman"/>
          <w:lang w:val="en-GB"/>
        </w:rPr>
        <w:t>outline</w:t>
      </w:r>
      <w:r w:rsidR="00E639FF" w:rsidRPr="00042D52">
        <w:rPr>
          <w:rFonts w:ascii="Times New Roman" w:hAnsi="Times New Roman" w:cs="Times New Roman"/>
          <w:lang w:val="en-GB"/>
        </w:rPr>
        <w:t xml:space="preserve"> the project-specific options for upgrading this profile.</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In both these chapters, I will also discuss the various options of adding dynamic contents to static websites.</w:t>
      </w:r>
      <w:r w:rsidR="00D6055A" w:rsidRPr="00042D52">
        <w:rPr>
          <w:rFonts w:ascii="Times New Roman" w:hAnsi="Times New Roman" w:cs="Times New Roman"/>
          <w:lang w:val="en-GB"/>
        </w:rPr>
        <w:t xml:space="preserve"> </w:t>
      </w:r>
      <w:r w:rsidR="00E639FF" w:rsidRPr="00042D52">
        <w:rPr>
          <w:rFonts w:ascii="Times New Roman" w:hAnsi="Times New Roman" w:cs="Times New Roman"/>
          <w:lang w:val="en-GB"/>
        </w:rPr>
        <w:t xml:space="preserve">In the chapter </w:t>
      </w:r>
      <w:r w:rsidR="00836E5E" w:rsidRPr="00042D52">
        <w:rPr>
          <w:rFonts w:ascii="Times New Roman" w:hAnsi="Times New Roman" w:cs="Times New Roman"/>
          <w:i/>
          <w:lang w:val="en-GB"/>
        </w:rPr>
        <w:t>Publishing Digital Editions</w:t>
      </w:r>
      <w:r w:rsidR="00836E5E" w:rsidRPr="00042D52">
        <w:rPr>
          <w:rFonts w:ascii="Times New Roman" w:hAnsi="Times New Roman" w:cs="Times New Roman"/>
          <w:lang w:val="en-GB"/>
        </w:rPr>
        <w:t xml:space="preserve"> I will outline how these static </w:t>
      </w:r>
      <w:r w:rsidR="0039788E">
        <w:rPr>
          <w:rFonts w:ascii="Times New Roman" w:hAnsi="Times New Roman" w:cs="Times New Roman"/>
          <w:lang w:val="en-GB"/>
        </w:rPr>
        <w:t>web</w:t>
      </w:r>
      <w:r w:rsidR="00836E5E" w:rsidRPr="00042D52">
        <w:rPr>
          <w:rFonts w:ascii="Times New Roman" w:hAnsi="Times New Roman" w:cs="Times New Roman"/>
          <w:lang w:val="en-GB"/>
        </w:rPr>
        <w:t>sites can be made available to the public, in particular by their inclusion in the SIstory portal's digital repository.</w:t>
      </w:r>
      <w:r w:rsidR="000B4508" w:rsidRPr="00042D52">
        <w:rPr>
          <w:rFonts w:ascii="Times New Roman" w:hAnsi="Times New Roman" w:cs="Times New Roman"/>
          <w:lang w:val="en-GB"/>
        </w:rPr>
        <w:t xml:space="preserve"> </w:t>
      </w:r>
      <w:r w:rsidR="00836E5E" w:rsidRPr="00042D52">
        <w:rPr>
          <w:rFonts w:ascii="Times New Roman" w:hAnsi="Times New Roman" w:cs="Times New Roman"/>
          <w:lang w:val="en-GB"/>
        </w:rPr>
        <w:t xml:space="preserve">In the </w:t>
      </w:r>
      <w:r w:rsidR="00836E5E" w:rsidRPr="00042D52">
        <w:rPr>
          <w:rFonts w:ascii="Times New Roman" w:hAnsi="Times New Roman" w:cs="Times New Roman"/>
          <w:i/>
          <w:lang w:val="en-GB"/>
        </w:rPr>
        <w:t>Conclusion</w:t>
      </w:r>
      <w:r w:rsidR="00836E5E" w:rsidRPr="00042D52">
        <w:rPr>
          <w:rFonts w:ascii="Times New Roman" w:hAnsi="Times New Roman" w:cs="Times New Roman"/>
          <w:lang w:val="en-GB"/>
        </w:rPr>
        <w:t>, I will also mention a few more general findings.</w:t>
      </w:r>
    </w:p>
    <w:p w14:paraId="3A23F117" w14:textId="6E361E80" w:rsidR="00FD4308" w:rsidRPr="00042D52" w:rsidRDefault="00FD4308" w:rsidP="00E96931">
      <w:pPr>
        <w:spacing w:line="360" w:lineRule="auto"/>
        <w:jc w:val="both"/>
        <w:rPr>
          <w:rFonts w:ascii="Times New Roman" w:hAnsi="Times New Roman" w:cs="Times New Roman"/>
          <w:lang w:val="en-GB"/>
        </w:rPr>
      </w:pPr>
    </w:p>
    <w:p w14:paraId="1A3EFB5A" w14:textId="4F3EDE7D" w:rsidR="009B7DE2" w:rsidRPr="000F30CB" w:rsidRDefault="00D378E1" w:rsidP="00606499">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 xml:space="preserve">Modern </w:t>
      </w:r>
      <w:r w:rsidR="00E639FF" w:rsidRPr="000F30CB">
        <w:rPr>
          <w:rFonts w:ascii="Times New Roman" w:hAnsi="Times New Roman" w:cs="Times New Roman"/>
          <w:b/>
          <w:sz w:val="28"/>
          <w:szCs w:val="28"/>
          <w:lang w:val="en-GB"/>
        </w:rPr>
        <w:t>S</w:t>
      </w:r>
      <w:r w:rsidRPr="000F30CB">
        <w:rPr>
          <w:rFonts w:ascii="Times New Roman" w:hAnsi="Times New Roman" w:cs="Times New Roman"/>
          <w:b/>
          <w:sz w:val="28"/>
          <w:szCs w:val="28"/>
          <w:lang w:val="en-GB"/>
        </w:rPr>
        <w:t xml:space="preserve">tatic </w:t>
      </w:r>
      <w:r w:rsidR="00F151AA" w:rsidRPr="000F30CB">
        <w:rPr>
          <w:rFonts w:ascii="Times New Roman" w:hAnsi="Times New Roman" w:cs="Times New Roman"/>
          <w:b/>
          <w:sz w:val="28"/>
          <w:szCs w:val="28"/>
          <w:lang w:val="en-GB"/>
        </w:rPr>
        <w:t>Webs</w:t>
      </w:r>
      <w:r w:rsidRPr="000F30CB">
        <w:rPr>
          <w:rFonts w:ascii="Times New Roman" w:hAnsi="Times New Roman" w:cs="Times New Roman"/>
          <w:b/>
          <w:sz w:val="28"/>
          <w:szCs w:val="28"/>
          <w:lang w:val="en-GB"/>
        </w:rPr>
        <w:t>ites</w:t>
      </w:r>
    </w:p>
    <w:p w14:paraId="2D3D0D96" w14:textId="2A889A3D" w:rsidR="009B7DE2" w:rsidRPr="00042D52" w:rsidRDefault="009B7DE2" w:rsidP="00E96931">
      <w:pPr>
        <w:spacing w:line="360" w:lineRule="auto"/>
        <w:jc w:val="both"/>
        <w:rPr>
          <w:rFonts w:ascii="Times New Roman" w:hAnsi="Times New Roman" w:cs="Times New Roman"/>
          <w:lang w:val="en-GB"/>
        </w:rPr>
      </w:pPr>
    </w:p>
    <w:p w14:paraId="5591F219" w14:textId="23D8BDD2" w:rsidR="000D4A43" w:rsidRPr="00042D52" w:rsidRDefault="00A8712B" w:rsidP="00606499">
      <w:pPr>
        <w:spacing w:line="360" w:lineRule="auto"/>
        <w:jc w:val="both"/>
        <w:rPr>
          <w:rFonts w:ascii="Times New Roman" w:hAnsi="Times New Roman" w:cs="Times New Roman"/>
          <w:lang w:val="en-GB"/>
        </w:rPr>
      </w:pPr>
      <w:r>
        <w:rPr>
          <w:rFonts w:ascii="Times New Roman" w:hAnsi="Times New Roman" w:cs="Times New Roman"/>
          <w:lang w:val="en-GB"/>
        </w:rPr>
        <w:tab/>
      </w:r>
      <w:r w:rsidR="00D378E1" w:rsidRPr="00042D52">
        <w:rPr>
          <w:rFonts w:ascii="Times New Roman" w:hAnsi="Times New Roman" w:cs="Times New Roman"/>
          <w:lang w:val="en-GB"/>
        </w:rPr>
        <w:t>All websites used to be static at first, which is why all of the digital editions in the field of digital humanities were initially created as static HTML websites.</w:t>
      </w:r>
      <w:r w:rsidR="000D4A43" w:rsidRPr="00042D52">
        <w:rPr>
          <w:rFonts w:ascii="Times New Roman" w:hAnsi="Times New Roman" w:cs="Times New Roman"/>
          <w:lang w:val="en-GB"/>
        </w:rPr>
        <w:t xml:space="preserve"> </w:t>
      </w:r>
      <w:r w:rsidR="00D378E1" w:rsidRPr="00042D52">
        <w:rPr>
          <w:rFonts w:ascii="Times New Roman" w:hAnsi="Times New Roman" w:cs="Times New Roman"/>
          <w:lang w:val="en-GB"/>
        </w:rPr>
        <w:t xml:space="preserve">This was also true in case of the Slovenian </w:t>
      </w:r>
      <w:r w:rsidR="00246374">
        <w:rPr>
          <w:rFonts w:ascii="Times New Roman" w:hAnsi="Times New Roman" w:cs="Times New Roman"/>
          <w:lang w:val="en-GB"/>
        </w:rPr>
        <w:t xml:space="preserve">scholarly </w:t>
      </w:r>
      <w:r w:rsidR="00D378E1" w:rsidRPr="00042D52">
        <w:rPr>
          <w:rFonts w:ascii="Times New Roman" w:hAnsi="Times New Roman" w:cs="Times New Roman"/>
          <w:lang w:val="en-GB"/>
        </w:rPr>
        <w:t xml:space="preserve">digital </w:t>
      </w:r>
      <w:r w:rsidR="00462F4D" w:rsidRPr="00042D52">
        <w:rPr>
          <w:rFonts w:ascii="Times New Roman" w:hAnsi="Times New Roman" w:cs="Times New Roman"/>
          <w:lang w:val="en-GB"/>
        </w:rPr>
        <w:t>editions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and </w:t>
      </w:r>
      <w:proofErr w:type="spellStart"/>
      <w:r w:rsidR="00462F4D" w:rsidRPr="00042D52">
        <w:rPr>
          <w:rFonts w:ascii="Times New Roman" w:hAnsi="Times New Roman" w:cs="Times New Roman"/>
          <w:lang w:val="en-GB"/>
        </w:rPr>
        <w:t>Erjavec</w:t>
      </w:r>
      <w:proofErr w:type="spellEnd"/>
      <w:r w:rsidR="00462F4D" w:rsidRPr="00042D52">
        <w:rPr>
          <w:rFonts w:ascii="Times New Roman" w:hAnsi="Times New Roman" w:cs="Times New Roman"/>
          <w:lang w:val="en-GB"/>
        </w:rPr>
        <w:t xml:space="preserve"> 2009),</w:t>
      </w:r>
      <w:r w:rsidR="00462F4D" w:rsidRPr="00042D52">
        <w:rPr>
          <w:rStyle w:val="FootnoteReference"/>
          <w:rFonts w:ascii="Times New Roman" w:hAnsi="Times New Roman" w:cs="Times New Roman"/>
          <w:lang w:val="en-GB"/>
        </w:rPr>
        <w:footnoteReference w:id="3"/>
      </w:r>
      <w:r w:rsidR="00462F4D" w:rsidRPr="00042D52">
        <w:rPr>
          <w:rFonts w:ascii="Times New Roman" w:hAnsi="Times New Roman" w:cs="Times New Roman"/>
          <w:lang w:val="en-GB"/>
        </w:rPr>
        <w:t xml:space="preserve"> which have introduced the paradigm of digital editions in Slovenia (</w:t>
      </w:r>
      <w:proofErr w:type="spellStart"/>
      <w:r w:rsidR="00462F4D" w:rsidRPr="00042D52">
        <w:rPr>
          <w:rFonts w:ascii="Times New Roman" w:hAnsi="Times New Roman" w:cs="Times New Roman"/>
          <w:lang w:val="en-GB"/>
        </w:rPr>
        <w:t>Ogrin</w:t>
      </w:r>
      <w:proofErr w:type="spellEnd"/>
      <w:r w:rsidR="00462F4D" w:rsidRPr="00042D52">
        <w:rPr>
          <w:rFonts w:ascii="Times New Roman" w:hAnsi="Times New Roman" w:cs="Times New Roman"/>
          <w:lang w:val="en-GB"/>
        </w:rPr>
        <w:t xml:space="preserve"> 2005).</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The creators of these digital editions soon encountered certain shortcomings of static websites.</w:t>
      </w:r>
      <w:r w:rsidR="000D4A43" w:rsidRPr="00042D52">
        <w:rPr>
          <w:rFonts w:ascii="Times New Roman" w:hAnsi="Times New Roman" w:cs="Times New Roman"/>
          <w:lang w:val="en-GB"/>
        </w:rPr>
        <w:t xml:space="preserve"> </w:t>
      </w:r>
      <w:r w:rsidR="00462F4D" w:rsidRPr="00042D52">
        <w:rPr>
          <w:rFonts w:ascii="Times New Roman" w:hAnsi="Times New Roman" w:cs="Times New Roman"/>
          <w:lang w:val="en-GB"/>
        </w:rPr>
        <w:t xml:space="preserve">In particular, they missed the option of carrying out structured text searches, adaptable </w:t>
      </w:r>
      <w:r w:rsidR="00561947" w:rsidRPr="00561947">
        <w:rPr>
          <w:rFonts w:ascii="Times New Roman" w:hAnsi="Times New Roman" w:cs="Times New Roman"/>
          <w:lang w:val="en-GB"/>
        </w:rPr>
        <w:t>URL query string parameters</w:t>
      </w:r>
      <w:r w:rsidR="00462F4D" w:rsidRPr="00042D52">
        <w:rPr>
          <w:rFonts w:ascii="Times New Roman" w:hAnsi="Times New Roman" w:cs="Times New Roman"/>
          <w:lang w:val="en-GB"/>
        </w:rPr>
        <w:t xml:space="preserve">, and dynamic </w:t>
      </w:r>
      <w:r w:rsidR="0055767D">
        <w:rPr>
          <w:rFonts w:ascii="Times New Roman" w:hAnsi="Times New Roman" w:cs="Times New Roman"/>
          <w:lang w:val="en-GB"/>
        </w:rPr>
        <w:t xml:space="preserve">web </w:t>
      </w:r>
      <w:r w:rsidR="00462F4D" w:rsidRPr="00042D52">
        <w:rPr>
          <w:rFonts w:ascii="Times New Roman" w:hAnsi="Times New Roman" w:cs="Times New Roman"/>
          <w:lang w:val="en-GB"/>
        </w:rPr>
        <w:t xml:space="preserve">content </w:t>
      </w:r>
      <w:r w:rsidR="00FB1B0F" w:rsidRPr="00042D52">
        <w:rPr>
          <w:rFonts w:ascii="Times New Roman" w:hAnsi="Times New Roman" w:cs="Times New Roman"/>
          <w:lang w:val="en-GB"/>
        </w:rPr>
        <w:t>association.</w:t>
      </w:r>
      <w:r w:rsidR="000D4A43" w:rsidRPr="00042D52">
        <w:rPr>
          <w:rFonts w:ascii="Times New Roman" w:hAnsi="Times New Roman" w:cs="Times New Roman"/>
          <w:lang w:val="en-GB"/>
        </w:rPr>
        <w:t xml:space="preserve"> </w:t>
      </w:r>
      <w:r w:rsidR="00FB1B0F" w:rsidRPr="00042D52">
        <w:rPr>
          <w:rFonts w:ascii="Times New Roman" w:hAnsi="Times New Roman" w:cs="Times New Roman"/>
          <w:lang w:val="en-GB"/>
        </w:rPr>
        <w:t>In the case of newer digital editions, they therefore opted for the Fedora Commons platform (</w:t>
      </w:r>
      <w:proofErr w:type="spellStart"/>
      <w:r w:rsidR="00FB1B0F" w:rsidRPr="00042D52">
        <w:rPr>
          <w:rFonts w:ascii="Times New Roman" w:hAnsi="Times New Roman" w:cs="Times New Roman"/>
          <w:lang w:val="en-GB"/>
        </w:rPr>
        <w:t>Erjavec</w:t>
      </w:r>
      <w:proofErr w:type="spellEnd"/>
      <w:r w:rsidR="00FB1B0F" w:rsidRPr="00042D52">
        <w:rPr>
          <w:rFonts w:ascii="Times New Roman" w:hAnsi="Times New Roman" w:cs="Times New Roman"/>
          <w:lang w:val="en-GB"/>
        </w:rPr>
        <w:t xml:space="preserve"> et al. 2011).</w:t>
      </w:r>
    </w:p>
    <w:p w14:paraId="607A6CA7" w14:textId="3538EA45" w:rsidR="00C830F4" w:rsidRPr="00042D52" w:rsidRDefault="00A8712B" w:rsidP="000A5F9C">
      <w:pPr>
        <w:spacing w:line="360" w:lineRule="auto"/>
        <w:jc w:val="both"/>
        <w:rPr>
          <w:rFonts w:ascii="Times New Roman" w:hAnsi="Times New Roman" w:cs="Times New Roman"/>
          <w:lang w:val="en-GB"/>
        </w:rPr>
      </w:pPr>
      <w:r>
        <w:rPr>
          <w:rFonts w:ascii="Times New Roman" w:hAnsi="Times New Roman" w:cs="Times New Roman"/>
          <w:lang w:val="en-GB"/>
        </w:rPr>
        <w:tab/>
      </w:r>
      <w:r w:rsidR="004B13E6" w:rsidRPr="00042D52">
        <w:rPr>
          <w:rFonts w:ascii="Times New Roman" w:hAnsi="Times New Roman" w:cs="Times New Roman"/>
          <w:lang w:val="en-GB"/>
        </w:rPr>
        <w:t>By</w:t>
      </w:r>
      <w:r w:rsidR="00FB1B0F" w:rsidRPr="00042D52">
        <w:rPr>
          <w:rFonts w:ascii="Times New Roman" w:hAnsi="Times New Roman" w:cs="Times New Roman"/>
          <w:lang w:val="en-GB"/>
        </w:rPr>
        <w:t xml:space="preserve"> that point, the internet had been, for a long time already, dominated by dynamic websites that had successfully replaced the outdated static </w:t>
      </w:r>
      <w:r w:rsidR="00C36E33">
        <w:rPr>
          <w:rFonts w:ascii="Times New Roman" w:hAnsi="Times New Roman" w:cs="Times New Roman"/>
          <w:lang w:val="en-GB"/>
        </w:rPr>
        <w:t>web</w:t>
      </w:r>
      <w:r w:rsidR="00FB1B0F" w:rsidRPr="00042D52">
        <w:rPr>
          <w:rFonts w:ascii="Times New Roman" w:hAnsi="Times New Roman" w:cs="Times New Roman"/>
          <w:lang w:val="en-GB"/>
        </w:rPr>
        <w:t>sites, where the contents could only be altered by the developers directly editing the HTML code.</w:t>
      </w:r>
      <w:r w:rsidR="00BB741E"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By </w:t>
      </w:r>
      <w:r w:rsidR="00FB1B0F" w:rsidRPr="00042D52">
        <w:rPr>
          <w:rFonts w:ascii="Times New Roman" w:hAnsi="Times New Roman" w:cs="Times New Roman"/>
          <w:lang w:val="en-GB"/>
        </w:rPr>
        <w:lastRenderedPageBreak/>
        <w:t>means of content management systems (e.g. the very popular WordPress, Drupal, and Joomla)</w:t>
      </w:r>
      <w:r w:rsidR="000A5F9C" w:rsidRPr="00042D52">
        <w:rPr>
          <w:rFonts w:ascii="Times New Roman" w:hAnsi="Times New Roman" w:cs="Times New Roman"/>
          <w:lang w:val="en-GB"/>
        </w:rPr>
        <w:t>, dynamic websites</w:t>
      </w:r>
      <w:r w:rsidR="00FB1B0F" w:rsidRPr="00042D52">
        <w:rPr>
          <w:rFonts w:ascii="Times New Roman" w:hAnsi="Times New Roman" w:cs="Times New Roman"/>
          <w:lang w:val="en-GB"/>
        </w:rPr>
        <w:t xml:space="preserve"> have finally made it possible for technically unskilled users to start publishing </w:t>
      </w:r>
      <w:r w:rsidR="000A5F9C" w:rsidRPr="00042D52">
        <w:rPr>
          <w:rFonts w:ascii="Times New Roman" w:hAnsi="Times New Roman" w:cs="Times New Roman"/>
          <w:lang w:val="en-GB"/>
        </w:rPr>
        <w:t>on the internet.</w:t>
      </w:r>
    </w:p>
    <w:p w14:paraId="3A4C129F" w14:textId="638039CC" w:rsidR="00AB620F" w:rsidRPr="00042D52" w:rsidRDefault="00A8712B" w:rsidP="00E60FC5">
      <w:pPr>
        <w:spacing w:line="360" w:lineRule="auto"/>
        <w:jc w:val="both"/>
        <w:rPr>
          <w:rFonts w:ascii="Times New Roman" w:hAnsi="Times New Roman" w:cs="Times New Roman"/>
          <w:lang w:val="en-GB"/>
        </w:rPr>
      </w:pPr>
      <w:r>
        <w:rPr>
          <w:rFonts w:ascii="Times New Roman" w:hAnsi="Times New Roman" w:cs="Times New Roman"/>
          <w:lang w:val="en-GB"/>
        </w:rPr>
        <w:tab/>
      </w:r>
      <w:r w:rsidR="00FB1B0F" w:rsidRPr="00042D52">
        <w:rPr>
          <w:rFonts w:ascii="Times New Roman" w:hAnsi="Times New Roman" w:cs="Times New Roman"/>
          <w:lang w:val="en-GB"/>
        </w:rPr>
        <w:t>The contents of dynamic websites are stored in databases.</w:t>
      </w:r>
      <w:r w:rsidR="00AB620F" w:rsidRPr="00042D52">
        <w:rPr>
          <w:rFonts w:ascii="Times New Roman" w:hAnsi="Times New Roman" w:cs="Times New Roman"/>
          <w:lang w:val="en-GB"/>
        </w:rPr>
        <w:t xml:space="preserve"> </w:t>
      </w:r>
      <w:r w:rsidR="00FB1B0F" w:rsidRPr="00042D52">
        <w:rPr>
          <w:rFonts w:ascii="Times New Roman" w:hAnsi="Times New Roman" w:cs="Times New Roman"/>
          <w:lang w:val="en-GB"/>
        </w:rPr>
        <w:t xml:space="preserve">The server does not </w:t>
      </w:r>
      <w:r w:rsidR="00E60FC5" w:rsidRPr="00042D52">
        <w:rPr>
          <w:rFonts w:ascii="Times New Roman" w:hAnsi="Times New Roman" w:cs="Times New Roman"/>
          <w:lang w:val="en-GB"/>
        </w:rPr>
        <w:t>construct</w:t>
      </w:r>
      <w:r w:rsidR="00FB1B0F" w:rsidRPr="00042D52">
        <w:rPr>
          <w:rFonts w:ascii="Times New Roman" w:hAnsi="Times New Roman" w:cs="Times New Roman"/>
          <w:lang w:val="en-GB"/>
        </w:rPr>
        <w:t xml:space="preserve"> the contents until the user demands that a website be displayed, adapted to the demands of the user.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A suitable programming language is used to communicate with the server.</w:t>
      </w:r>
      <w:r w:rsidR="00AB620F" w:rsidRPr="00042D52">
        <w:rPr>
          <w:rFonts w:ascii="Times New Roman" w:hAnsi="Times New Roman" w:cs="Times New Roman"/>
          <w:lang w:val="en-GB"/>
        </w:rPr>
        <w:t xml:space="preserve"> </w:t>
      </w:r>
      <w:r w:rsidR="00982B45" w:rsidRPr="00042D52">
        <w:rPr>
          <w:rFonts w:ascii="Times New Roman" w:hAnsi="Times New Roman" w:cs="Times New Roman"/>
          <w:lang w:val="en-GB"/>
        </w:rPr>
        <w:t>The biggest problem of such dynamic websites is that its technical solutions are often more complicated than the actual needs of their users.</w:t>
      </w:r>
    </w:p>
    <w:p w14:paraId="3EDE6F46" w14:textId="4936340E" w:rsidR="009D07BB" w:rsidRPr="00042D52" w:rsidRDefault="00A8712B" w:rsidP="00C66E33">
      <w:pPr>
        <w:spacing w:line="360" w:lineRule="auto"/>
        <w:jc w:val="both"/>
        <w:rPr>
          <w:rFonts w:ascii="Times New Roman" w:hAnsi="Times New Roman" w:cs="Times New Roman"/>
          <w:lang w:val="en-GB"/>
        </w:rPr>
      </w:pPr>
      <w:r>
        <w:rPr>
          <w:rFonts w:ascii="Times New Roman" w:hAnsi="Times New Roman" w:cs="Times New Roman"/>
          <w:lang w:val="en-GB"/>
        </w:rPr>
        <w:tab/>
      </w:r>
      <w:r w:rsidR="00982B45" w:rsidRPr="00042D52">
        <w:rPr>
          <w:rFonts w:ascii="Times New Roman" w:hAnsi="Times New Roman" w:cs="Times New Roman"/>
          <w:lang w:val="en-GB"/>
        </w:rPr>
        <w:t xml:space="preserve">Modern </w:t>
      </w:r>
      <w:r w:rsidR="00AA641B" w:rsidRPr="00042D52">
        <w:rPr>
          <w:rFonts w:ascii="Times New Roman" w:hAnsi="Times New Roman" w:cs="Times New Roman"/>
          <w:lang w:val="en-GB"/>
        </w:rPr>
        <w:t>static websites, however, have been created as an answer to the problems exhibited by dynamic websites.</w:t>
      </w:r>
      <w:r w:rsidR="009D07BB" w:rsidRPr="00042D52">
        <w:rPr>
          <w:rFonts w:ascii="Times New Roman" w:hAnsi="Times New Roman" w:cs="Times New Roman"/>
          <w:lang w:val="en-GB"/>
        </w:rPr>
        <w:t xml:space="preserve"> </w:t>
      </w:r>
      <w:r w:rsidR="00AA641B" w:rsidRPr="00042D52">
        <w:rPr>
          <w:rFonts w:ascii="Times New Roman" w:hAnsi="Times New Roman" w:cs="Times New Roman"/>
          <w:lang w:val="en-GB"/>
        </w:rPr>
        <w:t>Unlike the latter, static web</w:t>
      </w:r>
      <w:r w:rsidR="00874E26">
        <w:rPr>
          <w:rFonts w:ascii="Times New Roman" w:hAnsi="Times New Roman" w:cs="Times New Roman"/>
          <w:lang w:val="en-GB"/>
        </w:rPr>
        <w:t>sites</w:t>
      </w:r>
      <w:r w:rsidR="00AA641B" w:rsidRPr="00042D52">
        <w:rPr>
          <w:rFonts w:ascii="Times New Roman" w:hAnsi="Times New Roman" w:cs="Times New Roman"/>
          <w:lang w:val="en-GB"/>
        </w:rPr>
        <w:t xml:space="preserve"> do not employ databases and server-side programming languages</w:t>
      </w:r>
      <w:r w:rsidR="00D077A8" w:rsidRPr="00042D52">
        <w:rPr>
          <w:rFonts w:ascii="Times New Roman" w:hAnsi="Times New Roman" w:cs="Times New Roman"/>
          <w:lang w:val="en-GB"/>
        </w:rPr>
        <w:t>, but are simply a collection of HTML, CSS, and JavaScript files.</w:t>
      </w:r>
      <w:r w:rsidR="009D07BB" w:rsidRPr="00042D52">
        <w:rPr>
          <w:rFonts w:ascii="Times New Roman" w:hAnsi="Times New Roman" w:cs="Times New Roman"/>
          <w:lang w:val="en-GB"/>
        </w:rPr>
        <w:t xml:space="preserve"> </w:t>
      </w:r>
      <w:r w:rsidR="00A53A3E" w:rsidRPr="00042D52">
        <w:rPr>
          <w:rFonts w:ascii="Times New Roman" w:hAnsi="Times New Roman" w:cs="Times New Roman"/>
          <w:lang w:val="en-GB"/>
        </w:rPr>
        <w:t xml:space="preserve">Static </w:t>
      </w:r>
      <w:r w:rsidR="00D03A2D">
        <w:rPr>
          <w:rFonts w:ascii="Times New Roman" w:hAnsi="Times New Roman" w:cs="Times New Roman"/>
          <w:lang w:val="en-GB"/>
        </w:rPr>
        <w:t>web</w:t>
      </w:r>
      <w:r w:rsidR="00A53A3E" w:rsidRPr="00042D52">
        <w:rPr>
          <w:rFonts w:ascii="Times New Roman" w:hAnsi="Times New Roman" w:cs="Times New Roman"/>
          <w:lang w:val="en-GB"/>
        </w:rPr>
        <w:t xml:space="preserve">sites therefore enjoy numerous advantages in comparison with dynamic </w:t>
      </w:r>
      <w:r w:rsidR="00D03A2D">
        <w:rPr>
          <w:rFonts w:ascii="Times New Roman" w:hAnsi="Times New Roman" w:cs="Times New Roman"/>
          <w:lang w:val="en-GB"/>
        </w:rPr>
        <w:t>web</w:t>
      </w:r>
      <w:r w:rsidR="00A53A3E" w:rsidRPr="00042D52">
        <w:rPr>
          <w:rFonts w:ascii="Times New Roman" w:hAnsi="Times New Roman" w:cs="Times New Roman"/>
          <w:lang w:val="en-GB"/>
        </w:rPr>
        <w:t>sites (Rinaldi 2015):</w:t>
      </w:r>
    </w:p>
    <w:p w14:paraId="105B4E24" w14:textId="23922075"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e</w:t>
      </w:r>
      <w:r w:rsidR="00C66E33" w:rsidRPr="00042D52">
        <w:rPr>
          <w:rFonts w:ascii="Times New Roman" w:hAnsi="Times New Roman" w:cs="Times New Roman"/>
          <w:lang w:val="en-GB"/>
        </w:rPr>
        <w:t xml:space="preserve">fficiency: as static </w:t>
      </w:r>
      <w:r w:rsidR="00AE79D1">
        <w:rPr>
          <w:rFonts w:ascii="Times New Roman" w:hAnsi="Times New Roman" w:cs="Times New Roman"/>
          <w:lang w:val="en-GB"/>
        </w:rPr>
        <w:t>web</w:t>
      </w:r>
      <w:r w:rsidR="00C66E33" w:rsidRPr="00042D52">
        <w:rPr>
          <w:rFonts w:ascii="Times New Roman" w:hAnsi="Times New Roman" w:cs="Times New Roman"/>
          <w:lang w:val="en-GB"/>
        </w:rPr>
        <w:t>sites do not require any databases or server-side processing, they are not in danger of becoming slow</w:t>
      </w:r>
      <w:r w:rsidRPr="00042D52">
        <w:rPr>
          <w:rFonts w:ascii="Times New Roman" w:hAnsi="Times New Roman" w:cs="Times New Roman"/>
          <w:lang w:val="en-GB"/>
        </w:rPr>
        <w:t>;</w:t>
      </w:r>
    </w:p>
    <w:p w14:paraId="6883773F" w14:textId="06FEF02C" w:rsidR="00C66E33" w:rsidRPr="00042D52" w:rsidRDefault="000F32A0" w:rsidP="00C66E33">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h</w:t>
      </w:r>
      <w:r w:rsidR="00C66E33" w:rsidRPr="00042D52">
        <w:rPr>
          <w:rFonts w:ascii="Times New Roman" w:hAnsi="Times New Roman" w:cs="Times New Roman"/>
          <w:lang w:val="en-GB"/>
        </w:rPr>
        <w:t xml:space="preserve">osting: because static </w:t>
      </w:r>
      <w:r w:rsidR="00A3666D">
        <w:rPr>
          <w:rFonts w:ascii="Times New Roman" w:hAnsi="Times New Roman" w:cs="Times New Roman"/>
          <w:lang w:val="en-GB"/>
        </w:rPr>
        <w:t>web</w:t>
      </w:r>
      <w:r w:rsidR="00C66E33" w:rsidRPr="00042D52">
        <w:rPr>
          <w:rFonts w:ascii="Times New Roman" w:hAnsi="Times New Roman" w:cs="Times New Roman"/>
          <w:lang w:val="en-GB"/>
        </w:rPr>
        <w:t xml:space="preserve">sites do not rely on a server-side programming language, their hosting is simple and cheap. There are even free options, for example the GitHub </w:t>
      </w:r>
      <w:r w:rsidR="00FD1AFC">
        <w:rPr>
          <w:rFonts w:ascii="Times New Roman" w:hAnsi="Times New Roman" w:cs="Times New Roman"/>
          <w:lang w:val="en-GB"/>
        </w:rPr>
        <w:t>Pages</w:t>
      </w:r>
      <w:r w:rsidR="00C66E33" w:rsidRPr="00042D52">
        <w:rPr>
          <w:rFonts w:ascii="Times New Roman" w:hAnsi="Times New Roman" w:cs="Times New Roman"/>
          <w:lang w:val="en-GB"/>
        </w:rPr>
        <w:t xml:space="preserve"> service</w:t>
      </w:r>
      <w:r w:rsidRPr="00042D52">
        <w:rPr>
          <w:rFonts w:ascii="Times New Roman" w:hAnsi="Times New Roman" w:cs="Times New Roman"/>
          <w:lang w:val="en-GB"/>
        </w:rPr>
        <w:t>;</w:t>
      </w:r>
    </w:p>
    <w:p w14:paraId="6FFCD8D1" w14:textId="6CC26E4D"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s</w:t>
      </w:r>
      <w:r w:rsidR="002C3AE4" w:rsidRPr="00042D52">
        <w:rPr>
          <w:rFonts w:ascii="Times New Roman" w:hAnsi="Times New Roman" w:cs="Times New Roman"/>
          <w:lang w:val="en-GB"/>
        </w:rPr>
        <w:t xml:space="preserve">ecurity: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require any databases or server-side programming languages that hackers could breach. Therefore such sites are safe until the files they consist of are stored securely</w:t>
      </w:r>
      <w:r w:rsidRPr="00042D52">
        <w:rPr>
          <w:rFonts w:ascii="Times New Roman" w:hAnsi="Times New Roman" w:cs="Times New Roman"/>
          <w:lang w:val="en-GB"/>
        </w:rPr>
        <w:t>;</w:t>
      </w:r>
    </w:p>
    <w:p w14:paraId="36A4ECA6" w14:textId="6C8F2EE0" w:rsidR="002C3AE4" w:rsidRPr="00042D52"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m</w:t>
      </w:r>
      <w:r w:rsidR="002C3AE4" w:rsidRPr="00042D52">
        <w:rPr>
          <w:rFonts w:ascii="Times New Roman" w:hAnsi="Times New Roman" w:cs="Times New Roman"/>
          <w:lang w:val="en-GB"/>
        </w:rPr>
        <w:t xml:space="preserve">aintenance: as static </w:t>
      </w:r>
      <w:r w:rsidR="00A3666D">
        <w:rPr>
          <w:rFonts w:ascii="Times New Roman" w:hAnsi="Times New Roman" w:cs="Times New Roman"/>
          <w:lang w:val="en-GB"/>
        </w:rPr>
        <w:t>web</w:t>
      </w:r>
      <w:r w:rsidR="002C3AE4" w:rsidRPr="00042D52">
        <w:rPr>
          <w:rFonts w:ascii="Times New Roman" w:hAnsi="Times New Roman" w:cs="Times New Roman"/>
          <w:lang w:val="en-GB"/>
        </w:rPr>
        <w:t>sites do not rely on any databases, server-side programming languages, or content management systems, their maintenance is extremely simple</w:t>
      </w:r>
      <w:r w:rsidRPr="00042D52">
        <w:rPr>
          <w:rFonts w:ascii="Times New Roman" w:hAnsi="Times New Roman" w:cs="Times New Roman"/>
          <w:lang w:val="en-GB"/>
        </w:rPr>
        <w:t>;</w:t>
      </w:r>
    </w:p>
    <w:p w14:paraId="33F0B794" w14:textId="2C2356C3" w:rsidR="002C3AE4" w:rsidRDefault="000F32A0" w:rsidP="002C3AE4">
      <w:pPr>
        <w:pStyle w:val="ListParagraph"/>
        <w:numPr>
          <w:ilvl w:val="0"/>
          <w:numId w:val="2"/>
        </w:numPr>
        <w:spacing w:line="360" w:lineRule="auto"/>
        <w:jc w:val="both"/>
        <w:rPr>
          <w:rFonts w:ascii="Times New Roman" w:hAnsi="Times New Roman" w:cs="Times New Roman"/>
          <w:lang w:val="en-GB"/>
        </w:rPr>
      </w:pPr>
      <w:r w:rsidRPr="00042D52">
        <w:rPr>
          <w:rFonts w:ascii="Times New Roman" w:hAnsi="Times New Roman" w:cs="Times New Roman"/>
          <w:lang w:val="en-GB"/>
        </w:rPr>
        <w:t>v</w:t>
      </w:r>
      <w:r w:rsidR="002C3AE4" w:rsidRPr="00042D52">
        <w:rPr>
          <w:rFonts w:ascii="Times New Roman" w:hAnsi="Times New Roman" w:cs="Times New Roman"/>
          <w:lang w:val="en-GB"/>
        </w:rPr>
        <w:t xml:space="preserve">ersioning: since static </w:t>
      </w:r>
      <w:r w:rsidR="00A3666D">
        <w:rPr>
          <w:rFonts w:ascii="Times New Roman" w:hAnsi="Times New Roman" w:cs="Times New Roman"/>
          <w:lang w:val="en-GB"/>
        </w:rPr>
        <w:t>web</w:t>
      </w:r>
      <w:r w:rsidR="002C3AE4" w:rsidRPr="00042D52">
        <w:rPr>
          <w:rFonts w:ascii="Times New Roman" w:hAnsi="Times New Roman" w:cs="Times New Roman"/>
          <w:lang w:val="en-GB"/>
        </w:rPr>
        <w:t>sites consist exclusively of text files, all of their versions can be quite simply stored in version control systems like Git.</w:t>
      </w:r>
    </w:p>
    <w:p w14:paraId="62C43F3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06D43A31" w14:textId="69BBDBB1" w:rsidR="00BB4E92" w:rsidRPr="00042D52" w:rsidRDefault="0094624F" w:rsidP="00611996">
      <w:pPr>
        <w:spacing w:line="360" w:lineRule="auto"/>
        <w:ind w:firstLine="709"/>
        <w:jc w:val="both"/>
        <w:rPr>
          <w:rFonts w:ascii="Times New Roman" w:hAnsi="Times New Roman" w:cs="Times New Roman"/>
          <w:lang w:val="en-GB"/>
        </w:rPr>
      </w:pPr>
      <w:r w:rsidRPr="00042D52">
        <w:rPr>
          <w:rFonts w:ascii="Times New Roman" w:hAnsi="Times New Roman" w:cs="Times New Roman"/>
          <w:lang w:val="en-GB"/>
        </w:rPr>
        <w:t>These reasons are particularly important to ensure the sustainability of digital editions.</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The use of standard formats like TIFF and JPEG for digital photographs, HTML and XML for texts, and so on, ensures that the digital editions created will remain readable and useful for a long time to come (</w:t>
      </w:r>
      <w:proofErr w:type="spellStart"/>
      <w:ins w:id="0" w:author="Microsoft Office User" w:date="2019-06-21T14:27:00Z">
        <w:r w:rsidR="00AD06A9" w:rsidRPr="001B5FC2">
          <w:rPr>
            <w:rFonts w:ascii="Times New Roman" w:hAnsi="Times New Roman" w:cs="Times New Roman"/>
            <w:lang w:val="en-GB"/>
          </w:rPr>
          <w:t>Rosselli</w:t>
        </w:r>
        <w:proofErr w:type="spellEnd"/>
        <w:r w:rsidR="00AD06A9" w:rsidRPr="001B5FC2">
          <w:rPr>
            <w:rFonts w:ascii="Times New Roman" w:hAnsi="Times New Roman" w:cs="Times New Roman"/>
            <w:lang w:val="en-GB"/>
          </w:rPr>
          <w:t xml:space="preserve"> Del</w:t>
        </w:r>
        <w:r w:rsidR="00AD06A9" w:rsidRPr="00042D52">
          <w:rPr>
            <w:rFonts w:ascii="Times New Roman" w:hAnsi="Times New Roman" w:cs="Times New Roman"/>
            <w:lang w:val="en-GB"/>
          </w:rPr>
          <w:t xml:space="preserve"> </w:t>
        </w:r>
      </w:ins>
      <w:r w:rsidRPr="00042D52">
        <w:rPr>
          <w:rFonts w:ascii="Times New Roman" w:hAnsi="Times New Roman" w:cs="Times New Roman"/>
          <w:lang w:val="en-GB"/>
        </w:rPr>
        <w:t>Turco 2016).</w:t>
      </w:r>
      <w:r w:rsidR="00123DE8" w:rsidRPr="00042D52">
        <w:rPr>
          <w:rFonts w:ascii="Times New Roman" w:hAnsi="Times New Roman" w:cs="Times New Roman"/>
          <w:lang w:val="en-GB"/>
        </w:rPr>
        <w:t xml:space="preserve"> </w:t>
      </w:r>
      <w:r w:rsidRPr="00042D52">
        <w:rPr>
          <w:rFonts w:ascii="Times New Roman" w:hAnsi="Times New Roman" w:cs="Times New Roman"/>
          <w:lang w:val="en-GB"/>
        </w:rPr>
        <w:t xml:space="preserve">Consequently, this paradigm started to be emphasised in other similar projects in the </w:t>
      </w:r>
      <w:r w:rsidRPr="00042D52">
        <w:rPr>
          <w:rFonts w:ascii="Times New Roman" w:hAnsi="Times New Roman" w:cs="Times New Roman"/>
          <w:lang w:val="en-GB"/>
        </w:rPr>
        <w:lastRenderedPageBreak/>
        <w:t>field of digital humanities as well (</w:t>
      </w:r>
      <w:proofErr w:type="spellStart"/>
      <w:r w:rsidRPr="00042D52">
        <w:rPr>
          <w:rFonts w:ascii="Times New Roman" w:hAnsi="Times New Roman" w:cs="Times New Roman"/>
          <w:lang w:val="en-GB"/>
        </w:rPr>
        <w:t>Viglianti</w:t>
      </w:r>
      <w:proofErr w:type="spellEnd"/>
      <w:r w:rsidRPr="00042D52">
        <w:rPr>
          <w:rFonts w:ascii="Times New Roman" w:hAnsi="Times New Roman" w:cs="Times New Roman"/>
          <w:lang w:val="en-GB"/>
        </w:rPr>
        <w:t xml:space="preserve"> 2017; </w:t>
      </w:r>
      <w:proofErr w:type="spellStart"/>
      <w:r w:rsidRPr="00042D52">
        <w:rPr>
          <w:rFonts w:ascii="Times New Roman" w:hAnsi="Times New Roman" w:cs="Times New Roman"/>
          <w:lang w:val="en-GB"/>
        </w:rPr>
        <w:t>Daengeli</w:t>
      </w:r>
      <w:proofErr w:type="spellEnd"/>
      <w:r w:rsidRPr="00042D52">
        <w:rPr>
          <w:rFonts w:ascii="Times New Roman" w:hAnsi="Times New Roman" w:cs="Times New Roman"/>
          <w:lang w:val="en-GB"/>
        </w:rPr>
        <w:t xml:space="preserve"> and </w:t>
      </w:r>
      <w:proofErr w:type="spellStart"/>
      <w:r w:rsidRPr="00042D52">
        <w:rPr>
          <w:rFonts w:ascii="Times New Roman" w:hAnsi="Times New Roman" w:cs="Times New Roman"/>
          <w:lang w:val="en-GB"/>
        </w:rPr>
        <w:t>Zumsteg</w:t>
      </w:r>
      <w:proofErr w:type="spellEnd"/>
      <w:r w:rsidRPr="00042D52">
        <w:rPr>
          <w:rFonts w:ascii="Times New Roman" w:hAnsi="Times New Roman" w:cs="Times New Roman"/>
          <w:lang w:val="en-GB"/>
        </w:rPr>
        <w:t xml:space="preserve"> 2017; Diaz 2018).</w:t>
      </w:r>
    </w:p>
    <w:p w14:paraId="19BE3804" w14:textId="3F77DAF9" w:rsidR="0092710A" w:rsidRPr="00042D52" w:rsidRDefault="00A8712B" w:rsidP="00137C8C">
      <w:pPr>
        <w:spacing w:line="360" w:lineRule="auto"/>
        <w:jc w:val="both"/>
        <w:rPr>
          <w:rFonts w:ascii="Times New Roman" w:hAnsi="Times New Roman" w:cs="Times New Roman"/>
          <w:lang w:val="en-GB"/>
        </w:rPr>
      </w:pPr>
      <w:r>
        <w:rPr>
          <w:rFonts w:ascii="Times New Roman" w:hAnsi="Times New Roman" w:cs="Times New Roman"/>
          <w:lang w:val="en-GB"/>
        </w:rPr>
        <w:tab/>
      </w:r>
      <w:r w:rsidR="0094624F" w:rsidRPr="00042D52">
        <w:rPr>
          <w:rFonts w:ascii="Times New Roman" w:hAnsi="Times New Roman" w:cs="Times New Roman"/>
          <w:lang w:val="en-GB"/>
        </w:rPr>
        <w:t>These reasons, however, are less convincing in case we expect digital editions to contain user-generated contents as well.</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Therefore, static </w:t>
      </w:r>
      <w:r w:rsidR="00664FBC">
        <w:rPr>
          <w:rFonts w:ascii="Times New Roman" w:hAnsi="Times New Roman" w:cs="Times New Roman"/>
          <w:lang w:val="en-GB"/>
        </w:rPr>
        <w:t>web</w:t>
      </w:r>
      <w:r w:rsidR="0094624F" w:rsidRPr="00042D52">
        <w:rPr>
          <w:rFonts w:ascii="Times New Roman" w:hAnsi="Times New Roman" w:cs="Times New Roman"/>
          <w:lang w:val="en-GB"/>
        </w:rPr>
        <w:t>sites are not appropriate for all digital editions in the field of digital humanities,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as such solutions will often fail to satisfy the needs of the creators and users.</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On the other hand, countless digital projects do not call for very </w:t>
      </w:r>
      <w:r w:rsidR="00664FBC">
        <w:rPr>
          <w:rFonts w:ascii="Times New Roman" w:hAnsi="Times New Roman" w:cs="Times New Roman"/>
          <w:lang w:val="en-GB"/>
        </w:rPr>
        <w:t>complex</w:t>
      </w:r>
      <w:r w:rsidR="0094624F" w:rsidRPr="00042D52">
        <w:rPr>
          <w:rFonts w:ascii="Times New Roman" w:hAnsi="Times New Roman" w:cs="Times New Roman"/>
          <w:lang w:val="en-GB"/>
        </w:rPr>
        <w:t xml:space="preserve"> content and </w:t>
      </w:r>
      <w:r w:rsidR="00137C8C" w:rsidRPr="00042D52">
        <w:rPr>
          <w:rFonts w:ascii="Times New Roman" w:hAnsi="Times New Roman" w:cs="Times New Roman"/>
          <w:lang w:val="en-GB"/>
        </w:rPr>
        <w:t>its</w:t>
      </w:r>
      <w:r w:rsidR="0094624F" w:rsidRPr="00042D52">
        <w:rPr>
          <w:rFonts w:ascii="Times New Roman" w:hAnsi="Times New Roman" w:cs="Times New Roman"/>
          <w:lang w:val="en-GB"/>
        </w:rPr>
        <w:t xml:space="preserve"> display.</w:t>
      </w:r>
      <w:r w:rsidR="00CA2E0C" w:rsidRPr="00042D52">
        <w:rPr>
          <w:rFonts w:ascii="Times New Roman" w:hAnsi="Times New Roman" w:cs="Times New Roman"/>
          <w:lang w:val="en-GB"/>
        </w:rPr>
        <w:t xml:space="preserve"> </w:t>
      </w:r>
      <w:r w:rsidR="0094624F" w:rsidRPr="00042D52">
        <w:rPr>
          <w:rFonts w:ascii="Times New Roman" w:hAnsi="Times New Roman" w:cs="Times New Roman"/>
          <w:lang w:val="en-GB"/>
        </w:rPr>
        <w:t xml:space="preserve">In such cases the existing solutions provided by static </w:t>
      </w:r>
      <w:r w:rsidR="00F54853">
        <w:rPr>
          <w:rFonts w:ascii="Times New Roman" w:hAnsi="Times New Roman" w:cs="Times New Roman"/>
          <w:lang w:val="en-GB"/>
        </w:rPr>
        <w:t>web</w:t>
      </w:r>
      <w:r w:rsidR="0094624F" w:rsidRPr="00042D52">
        <w:rPr>
          <w:rFonts w:ascii="Times New Roman" w:hAnsi="Times New Roman" w:cs="Times New Roman"/>
          <w:lang w:val="en-GB"/>
        </w:rPr>
        <w:t xml:space="preserve">sites can be more than satisfactory, especially because modern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do not completely lack the option of adding dynamic contents. In reality, static </w:t>
      </w:r>
      <w:r w:rsidR="0021379D">
        <w:rPr>
          <w:rFonts w:ascii="Times New Roman" w:hAnsi="Times New Roman" w:cs="Times New Roman"/>
          <w:lang w:val="en-GB"/>
        </w:rPr>
        <w:t>web</w:t>
      </w:r>
      <w:r w:rsidR="0094624F" w:rsidRPr="00042D52">
        <w:rPr>
          <w:rFonts w:ascii="Times New Roman" w:hAnsi="Times New Roman" w:cs="Times New Roman"/>
          <w:lang w:val="en-GB"/>
        </w:rPr>
        <w:t xml:space="preserve">sites have only experienced their renaissance </w:t>
      </w:r>
      <w:r w:rsidR="007B4493" w:rsidRPr="00042D52">
        <w:rPr>
          <w:rFonts w:ascii="Times New Roman" w:hAnsi="Times New Roman" w:cs="Times New Roman"/>
          <w:lang w:val="en-GB"/>
        </w:rPr>
        <w:t>with the appearance of</w:t>
      </w:r>
      <w:r w:rsidR="0094624F" w:rsidRPr="00042D52">
        <w:rPr>
          <w:rFonts w:ascii="Times New Roman" w:hAnsi="Times New Roman" w:cs="Times New Roman"/>
          <w:lang w:val="en-GB"/>
        </w:rPr>
        <w:t xml:space="preserve"> </w:t>
      </w:r>
      <w:r w:rsidR="007B4493" w:rsidRPr="00042D52">
        <w:rPr>
          <w:rFonts w:ascii="Times New Roman" w:hAnsi="Times New Roman" w:cs="Times New Roman"/>
          <w:lang w:val="en-GB"/>
        </w:rPr>
        <w:t xml:space="preserve">various services and programming solutions that allowed </w:t>
      </w:r>
      <w:r w:rsidR="00137C8C" w:rsidRPr="00042D52">
        <w:rPr>
          <w:rFonts w:ascii="Times New Roman" w:hAnsi="Times New Roman" w:cs="Times New Roman"/>
          <w:lang w:val="en-GB"/>
        </w:rPr>
        <w:t>such</w:t>
      </w:r>
      <w:r w:rsidR="007B4493" w:rsidRPr="00042D52">
        <w:rPr>
          <w:rFonts w:ascii="Times New Roman" w:hAnsi="Times New Roman" w:cs="Times New Roman"/>
          <w:lang w:val="en-GB"/>
        </w:rPr>
        <w:t xml:space="preserve"> </w:t>
      </w:r>
      <w:r w:rsidR="0021379D">
        <w:rPr>
          <w:rFonts w:ascii="Times New Roman" w:hAnsi="Times New Roman" w:cs="Times New Roman"/>
          <w:lang w:val="en-GB"/>
        </w:rPr>
        <w:t>web</w:t>
      </w:r>
      <w:r w:rsidR="007B4493" w:rsidRPr="00042D52">
        <w:rPr>
          <w:rFonts w:ascii="Times New Roman" w:hAnsi="Times New Roman" w:cs="Times New Roman"/>
          <w:lang w:val="en-GB"/>
        </w:rPr>
        <w:t>sites to include dynamic contents.</w:t>
      </w:r>
    </w:p>
    <w:p w14:paraId="6307F5FE" w14:textId="1EB440E0" w:rsidR="00185A3E" w:rsidRPr="00042D52" w:rsidRDefault="00A8712B" w:rsidP="004577EC">
      <w:pPr>
        <w:spacing w:line="360" w:lineRule="auto"/>
        <w:jc w:val="both"/>
        <w:rPr>
          <w:rFonts w:ascii="Times New Roman" w:hAnsi="Times New Roman" w:cs="Times New Roman"/>
          <w:lang w:val="en-GB"/>
        </w:rPr>
      </w:pPr>
      <w:r>
        <w:rPr>
          <w:rFonts w:ascii="Times New Roman" w:hAnsi="Times New Roman" w:cs="Times New Roman"/>
          <w:lang w:val="en-GB"/>
        </w:rPr>
        <w:tab/>
      </w:r>
      <w:r w:rsidR="00137C8C" w:rsidRPr="00042D52">
        <w:rPr>
          <w:rFonts w:ascii="Times New Roman" w:hAnsi="Times New Roman" w:cs="Times New Roman"/>
          <w:lang w:val="en-GB"/>
        </w:rPr>
        <w:t>M</w:t>
      </w:r>
      <w:r w:rsidR="007B4493" w:rsidRPr="00042D52">
        <w:rPr>
          <w:rFonts w:ascii="Times New Roman" w:hAnsi="Times New Roman" w:cs="Times New Roman"/>
          <w:lang w:val="en-GB"/>
        </w:rPr>
        <w:t xml:space="preserve">odern static </w:t>
      </w:r>
      <w:r w:rsidR="0076717D">
        <w:rPr>
          <w:rFonts w:ascii="Times New Roman" w:hAnsi="Times New Roman" w:cs="Times New Roman"/>
          <w:lang w:val="en-GB"/>
        </w:rPr>
        <w:t>web</w:t>
      </w:r>
      <w:r w:rsidR="007B4493" w:rsidRPr="00042D52">
        <w:rPr>
          <w:rFonts w:ascii="Times New Roman" w:hAnsi="Times New Roman" w:cs="Times New Roman"/>
          <w:lang w:val="en-GB"/>
        </w:rPr>
        <w:t xml:space="preserve">sites are no longer coded manually, but </w:t>
      </w:r>
      <w:r w:rsidR="00C67DAB" w:rsidRPr="00042D52">
        <w:rPr>
          <w:rFonts w:ascii="Times New Roman" w:hAnsi="Times New Roman" w:cs="Times New Roman"/>
          <w:lang w:val="en-GB"/>
        </w:rPr>
        <w:t xml:space="preserve">are </w:t>
      </w:r>
      <w:r w:rsidR="007B4493" w:rsidRPr="00042D52">
        <w:rPr>
          <w:rFonts w:ascii="Times New Roman" w:hAnsi="Times New Roman" w:cs="Times New Roman"/>
          <w:lang w:val="en-GB"/>
        </w:rPr>
        <w:t xml:space="preserve">instead generated by employing static </w:t>
      </w:r>
      <w:r w:rsidR="00B91B6A">
        <w:rPr>
          <w:rFonts w:ascii="Times New Roman" w:hAnsi="Times New Roman" w:cs="Times New Roman"/>
          <w:lang w:val="en-GB"/>
        </w:rPr>
        <w:t>web</w:t>
      </w:r>
      <w:r w:rsidR="007B4493" w:rsidRPr="00042D52">
        <w:rPr>
          <w:rFonts w:ascii="Times New Roman" w:hAnsi="Times New Roman" w:cs="Times New Roman"/>
          <w:lang w:val="en-GB"/>
        </w:rPr>
        <w:t>site generators.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Nowadays, the selection of such generators is extremely broad.</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One of the most popular is Jekyll,</w:t>
      </w:r>
      <w:r w:rsidR="00C67DAB" w:rsidRPr="00042D52">
        <w:rPr>
          <w:rStyle w:val="FootnoteReference"/>
          <w:rFonts w:ascii="Times New Roman" w:hAnsi="Times New Roman" w:cs="Times New Roman"/>
          <w:lang w:val="en-GB"/>
        </w:rPr>
        <w:footnoteReference w:id="4"/>
      </w:r>
      <w:r w:rsidR="00C67DAB" w:rsidRPr="00042D52">
        <w:rPr>
          <w:rFonts w:ascii="Times New Roman" w:hAnsi="Times New Roman" w:cs="Times New Roman"/>
          <w:lang w:val="en-GB"/>
        </w:rPr>
        <w:t xml:space="preserve"> which is also used in the creation of GitHub pages.</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Thus its use has also spread to humanities (Visconti 2016).</w:t>
      </w:r>
      <w:r w:rsidR="00416E55" w:rsidRPr="00042D52">
        <w:rPr>
          <w:rFonts w:ascii="Times New Roman" w:hAnsi="Times New Roman" w:cs="Times New Roman"/>
          <w:lang w:val="en-GB"/>
        </w:rPr>
        <w:t xml:space="preserve"> </w:t>
      </w:r>
      <w:r w:rsidR="00C67DAB" w:rsidRPr="00042D52">
        <w:rPr>
          <w:rFonts w:ascii="Times New Roman" w:hAnsi="Times New Roman" w:cs="Times New Roman"/>
          <w:lang w:val="en-GB"/>
        </w:rPr>
        <w:t>Static website generators</w:t>
      </w:r>
      <w:r w:rsidR="004816B0" w:rsidRPr="00042D52">
        <w:rPr>
          <w:rFonts w:ascii="Times New Roman" w:hAnsi="Times New Roman" w:cs="Times New Roman"/>
          <w:lang w:val="en-GB"/>
        </w:rPr>
        <w:t xml:space="preserve"> assume that </w:t>
      </w:r>
      <w:r w:rsidR="00DD5F47" w:rsidRPr="00042D52">
        <w:rPr>
          <w:rFonts w:ascii="Times New Roman" w:hAnsi="Times New Roman" w:cs="Times New Roman"/>
          <w:lang w:val="en-GB"/>
        </w:rPr>
        <w:t xml:space="preserve">the users will write the contents using </w:t>
      </w:r>
      <w:r w:rsidR="004816B0" w:rsidRPr="00042D52">
        <w:rPr>
          <w:rFonts w:ascii="Times New Roman" w:hAnsi="Times New Roman" w:cs="Times New Roman"/>
          <w:lang w:val="en-GB"/>
        </w:rPr>
        <w:t>text format</w:t>
      </w:r>
      <w:r w:rsidR="003E4379">
        <w:rPr>
          <w:rFonts w:ascii="Times New Roman" w:hAnsi="Times New Roman" w:cs="Times New Roman"/>
          <w:lang w:val="en-GB"/>
        </w:rPr>
        <w:t>ting syntax</w:t>
      </w:r>
      <w:r w:rsidR="004816B0" w:rsidRPr="00042D52">
        <w:rPr>
          <w:rFonts w:ascii="Times New Roman" w:hAnsi="Times New Roman" w:cs="Times New Roman"/>
          <w:lang w:val="en-GB"/>
        </w:rPr>
        <w:t xml:space="preserve"> like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Markdown</w:t>
      </w:r>
      <w:r w:rsidR="003E4379">
        <w:rPr>
          <w:rFonts w:ascii="Times New Roman" w:hAnsi="Times New Roman" w:cs="Times New Roman"/>
          <w:lang w:val="en-GB"/>
        </w:rPr>
        <w:t xml:space="preserve"> </w:t>
      </w:r>
      <w:proofErr w:type="spellStart"/>
      <w:r w:rsidR="003E4379">
        <w:rPr>
          <w:rFonts w:ascii="Times New Roman" w:hAnsi="Times New Roman" w:cs="Times New Roman"/>
          <w:lang w:val="en-GB"/>
        </w:rPr>
        <w:t>markup</w:t>
      </w:r>
      <w:proofErr w:type="spellEnd"/>
      <w:r w:rsidR="003E4379">
        <w:rPr>
          <w:rFonts w:ascii="Times New Roman" w:hAnsi="Times New Roman" w:cs="Times New Roman"/>
          <w:lang w:val="en-GB"/>
        </w:rPr>
        <w:t xml:space="preserve"> language</w:t>
      </w:r>
      <w:r w:rsidR="00DD5F47" w:rsidRPr="00042D52">
        <w:rPr>
          <w:rFonts w:ascii="Times New Roman" w:hAnsi="Times New Roman" w:cs="Times New Roman"/>
          <w:lang w:val="en-GB"/>
        </w:rPr>
        <w:t xml:space="preserve">, </w:t>
      </w:r>
      <w:r w:rsidR="004816B0" w:rsidRPr="00042D52">
        <w:rPr>
          <w:rFonts w:ascii="Times New Roman" w:hAnsi="Times New Roman" w:cs="Times New Roman"/>
          <w:lang w:val="en-GB"/>
        </w:rPr>
        <w:t>which is very popular among developers.</w:t>
      </w:r>
      <w:r w:rsidR="009410C8" w:rsidRPr="00042D52">
        <w:rPr>
          <w:rStyle w:val="FootnoteReference"/>
          <w:rFonts w:ascii="Times New Roman" w:hAnsi="Times New Roman" w:cs="Times New Roman"/>
          <w:lang w:val="en-GB"/>
        </w:rPr>
        <w:footnoteReference w:id="5"/>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These formats can then be converted to HTML sites with a </w:t>
      </w:r>
      <w:r w:rsidR="002B7FD3">
        <w:rPr>
          <w:rFonts w:ascii="Times New Roman" w:hAnsi="Times New Roman" w:cs="Times New Roman"/>
          <w:lang w:val="en-GB"/>
        </w:rPr>
        <w:t xml:space="preserve">website </w:t>
      </w:r>
      <w:r w:rsidR="004816B0" w:rsidRPr="00042D52">
        <w:rPr>
          <w:rFonts w:ascii="Times New Roman" w:hAnsi="Times New Roman" w:cs="Times New Roman"/>
          <w:lang w:val="en-GB"/>
        </w:rPr>
        <w:t>generator and then published online.</w:t>
      </w:r>
      <w:r w:rsidR="00416E55" w:rsidRPr="00042D52">
        <w:rPr>
          <w:rFonts w:ascii="Times New Roman" w:hAnsi="Times New Roman" w:cs="Times New Roman"/>
          <w:lang w:val="en-GB"/>
        </w:rPr>
        <w:t xml:space="preserve"> </w:t>
      </w:r>
      <w:r w:rsidR="004816B0" w:rsidRPr="00042D52">
        <w:rPr>
          <w:rFonts w:ascii="Times New Roman" w:hAnsi="Times New Roman" w:cs="Times New Roman"/>
          <w:lang w:val="en-GB"/>
        </w:rPr>
        <w:t xml:space="preserve">However, the Markdown syntax is very deficient and only allows for basic content publishing. As </w:t>
      </w:r>
      <w:r w:rsidR="00BC71AB" w:rsidRPr="00042D52">
        <w:rPr>
          <w:rFonts w:ascii="Times New Roman" w:hAnsi="Times New Roman" w:cs="Times New Roman"/>
          <w:lang w:val="en-GB"/>
        </w:rPr>
        <w:t>such,</w:t>
      </w:r>
      <w:r w:rsidR="004816B0" w:rsidRPr="00042D52">
        <w:rPr>
          <w:rFonts w:ascii="Times New Roman" w:hAnsi="Times New Roman" w:cs="Times New Roman"/>
          <w:lang w:val="en-GB"/>
        </w:rPr>
        <w:t xml:space="preserve"> it is inappropriate for the tagging of complex </w:t>
      </w:r>
      <w:r w:rsidR="00EA5294" w:rsidRPr="00042D52">
        <w:rPr>
          <w:rFonts w:ascii="Times New Roman" w:hAnsi="Times New Roman" w:cs="Times New Roman"/>
          <w:lang w:val="en-GB"/>
        </w:rPr>
        <w:t>humanities texts.</w:t>
      </w:r>
      <w:r w:rsidR="00416E55" w:rsidRPr="00042D52">
        <w:rPr>
          <w:rFonts w:ascii="Times New Roman" w:hAnsi="Times New Roman" w:cs="Times New Roman"/>
          <w:lang w:val="en-GB"/>
        </w:rPr>
        <w:t xml:space="preserve"> </w:t>
      </w:r>
      <w:r w:rsidR="00EA5294" w:rsidRPr="00042D52">
        <w:rPr>
          <w:rFonts w:ascii="Times New Roman" w:hAnsi="Times New Roman" w:cs="Times New Roman"/>
          <w:lang w:val="en-GB"/>
        </w:rPr>
        <w:t xml:space="preserve">Consequently, humanities texts are most often encoded with </w:t>
      </w:r>
      <w:r w:rsidR="00C46CB1" w:rsidRPr="00042D52">
        <w:rPr>
          <w:rFonts w:ascii="Times New Roman" w:hAnsi="Times New Roman" w:cs="Times New Roman"/>
          <w:lang w:val="en-GB"/>
        </w:rPr>
        <w:t xml:space="preserve">Extensible </w:t>
      </w:r>
      <w:proofErr w:type="spellStart"/>
      <w:r w:rsidR="00C46CB1" w:rsidRPr="00042D52">
        <w:rPr>
          <w:rFonts w:ascii="Times New Roman" w:hAnsi="Times New Roman" w:cs="Times New Roman"/>
          <w:lang w:val="en-GB"/>
        </w:rPr>
        <w:t>Markup</w:t>
      </w:r>
      <w:proofErr w:type="spellEnd"/>
      <w:r w:rsidR="00C46CB1" w:rsidRPr="00042D52">
        <w:rPr>
          <w:rFonts w:ascii="Times New Roman" w:hAnsi="Times New Roman" w:cs="Times New Roman"/>
          <w:lang w:val="en-GB"/>
        </w:rPr>
        <w:t xml:space="preserve"> Language (XML).</w:t>
      </w:r>
      <w:r w:rsidR="00416E55" w:rsidRPr="00042D52">
        <w:rPr>
          <w:rFonts w:ascii="Times New Roman" w:hAnsi="Times New Roman" w:cs="Times New Roman"/>
          <w:lang w:val="en-GB"/>
        </w:rPr>
        <w:t xml:space="preserve"> </w:t>
      </w:r>
      <w:r w:rsidR="00840AA7" w:rsidRPr="00042D52">
        <w:rPr>
          <w:rFonts w:ascii="Times New Roman" w:hAnsi="Times New Roman" w:cs="Times New Roman"/>
          <w:lang w:val="en-GB"/>
        </w:rPr>
        <w:t>Furthermore, XSLT (Extensible Stylesheet Language for Transformation) is used as a tool for XML conversion.</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Together, these are the key technologies employed by digital humanities (Flanders et al. 2016).</w:t>
      </w:r>
      <w:r w:rsidR="00416E55" w:rsidRPr="00042D52">
        <w:rPr>
          <w:rFonts w:ascii="Times New Roman" w:hAnsi="Times New Roman" w:cs="Times New Roman"/>
          <w:lang w:val="en-GB"/>
        </w:rPr>
        <w:t xml:space="preserve"> </w:t>
      </w:r>
      <w:r w:rsidR="00314317" w:rsidRPr="00042D52">
        <w:rPr>
          <w:rFonts w:ascii="Times New Roman" w:hAnsi="Times New Roman" w:cs="Times New Roman"/>
          <w:lang w:val="en-GB"/>
        </w:rPr>
        <w:t xml:space="preserve">As the use of XSLT transformations </w:t>
      </w:r>
      <w:r w:rsidR="000A33E3" w:rsidRPr="00042D52">
        <w:rPr>
          <w:rFonts w:ascii="Times New Roman" w:hAnsi="Times New Roman" w:cs="Times New Roman"/>
          <w:lang w:val="en-GB"/>
        </w:rPr>
        <w:t>is often very similar to static site generator conversions</w:t>
      </w:r>
      <w:r w:rsidR="00DD0C21" w:rsidRPr="00042D52">
        <w:rPr>
          <w:rFonts w:ascii="Times New Roman" w:hAnsi="Times New Roman" w:cs="Times New Roman"/>
          <w:lang w:val="en-GB"/>
        </w:rPr>
        <w:t xml:space="preserve">, we can describe XSLT as a </w:t>
      </w:r>
      <w:r w:rsidR="00B6116F">
        <w:rPr>
          <w:rFonts w:ascii="Times New Roman" w:hAnsi="Times New Roman" w:cs="Times New Roman"/>
          <w:lang w:val="en-GB"/>
        </w:rPr>
        <w:t>“</w:t>
      </w:r>
      <w:r w:rsidR="00DD0C21" w:rsidRPr="00042D52">
        <w:rPr>
          <w:rFonts w:ascii="Times New Roman" w:hAnsi="Times New Roman" w:cs="Times New Roman"/>
          <w:lang w:val="en-GB"/>
        </w:rPr>
        <w:t>modern, efficient static site generator</w:t>
      </w:r>
      <w:r w:rsidR="00B6116F">
        <w:rPr>
          <w:rFonts w:ascii="Times New Roman" w:hAnsi="Times New Roman" w:cs="Times New Roman"/>
          <w:lang w:val="en-GB"/>
        </w:rPr>
        <w:t>”</w:t>
      </w:r>
      <w:r w:rsidR="00DD0C21" w:rsidRPr="00042D52">
        <w:rPr>
          <w:rFonts w:ascii="Times New Roman" w:hAnsi="Times New Roman" w:cs="Times New Roman"/>
          <w:lang w:val="en-GB"/>
        </w:rPr>
        <w:t xml:space="preserve"> as well (</w:t>
      </w:r>
      <w:proofErr w:type="spellStart"/>
      <w:r w:rsidR="00DD0C21" w:rsidRPr="00042D52">
        <w:rPr>
          <w:rFonts w:ascii="Times New Roman" w:hAnsi="Times New Roman" w:cs="Times New Roman"/>
          <w:lang w:val="en-GB"/>
        </w:rPr>
        <w:t>Kraetke</w:t>
      </w:r>
      <w:proofErr w:type="spellEnd"/>
      <w:r w:rsidR="00DD0C21" w:rsidRPr="00042D52">
        <w:rPr>
          <w:rFonts w:ascii="Times New Roman" w:hAnsi="Times New Roman" w:cs="Times New Roman"/>
          <w:lang w:val="en-GB"/>
        </w:rPr>
        <w:t xml:space="preserve"> and </w:t>
      </w:r>
      <w:proofErr w:type="spellStart"/>
      <w:r w:rsidR="00DD0C21" w:rsidRPr="00042D52">
        <w:rPr>
          <w:rFonts w:ascii="Times New Roman" w:hAnsi="Times New Roman" w:cs="Times New Roman"/>
          <w:lang w:val="en-GB"/>
        </w:rPr>
        <w:t>Imsieke</w:t>
      </w:r>
      <w:proofErr w:type="spellEnd"/>
      <w:r w:rsidR="00DD0C21" w:rsidRPr="00042D52">
        <w:rPr>
          <w:rFonts w:ascii="Times New Roman" w:hAnsi="Times New Roman" w:cs="Times New Roman"/>
          <w:lang w:val="en-GB"/>
        </w:rPr>
        <w:t xml:space="preserve"> 2016).</w:t>
      </w:r>
    </w:p>
    <w:p w14:paraId="37957FDB" w14:textId="6E2C1813" w:rsidR="009B7DE2" w:rsidRPr="00042D52" w:rsidRDefault="009B7DE2" w:rsidP="00E96931">
      <w:pPr>
        <w:spacing w:line="360" w:lineRule="auto"/>
        <w:jc w:val="both"/>
        <w:rPr>
          <w:rFonts w:ascii="Times New Roman" w:hAnsi="Times New Roman" w:cs="Times New Roman"/>
          <w:lang w:val="en-GB"/>
        </w:rPr>
      </w:pPr>
    </w:p>
    <w:p w14:paraId="3CCD73AE" w14:textId="175DD17B" w:rsidR="009D719C" w:rsidRPr="000F30CB" w:rsidRDefault="00E63887" w:rsidP="004577EC">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SIstory TEI Profile</w:t>
      </w:r>
    </w:p>
    <w:p w14:paraId="2CA47947" w14:textId="5DA972BB" w:rsidR="009D719C" w:rsidRPr="00042D52" w:rsidRDefault="009D719C" w:rsidP="00E96931">
      <w:pPr>
        <w:spacing w:line="360" w:lineRule="auto"/>
        <w:jc w:val="both"/>
        <w:rPr>
          <w:rFonts w:ascii="Times New Roman" w:hAnsi="Times New Roman" w:cs="Times New Roman"/>
          <w:lang w:val="en-GB"/>
        </w:rPr>
      </w:pPr>
    </w:p>
    <w:p w14:paraId="48A35ADB" w14:textId="2D607846" w:rsidR="00990F32" w:rsidRPr="00042D52" w:rsidRDefault="00462BB0" w:rsidP="002E408D">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E63887" w:rsidRPr="00042D52">
        <w:rPr>
          <w:rFonts w:ascii="Times New Roman" w:hAnsi="Times New Roman" w:cs="Times New Roman"/>
          <w:lang w:val="en-GB"/>
        </w:rPr>
        <w:t xml:space="preserve">For many years, the TEI Consortium has been regularly maintaining and updating the XSL </w:t>
      </w:r>
      <w:r w:rsidR="00FF0363">
        <w:rPr>
          <w:rFonts w:ascii="Times New Roman" w:hAnsi="Times New Roman" w:cs="Times New Roman"/>
          <w:lang w:val="en-GB"/>
        </w:rPr>
        <w:t>Stylesheets</w:t>
      </w:r>
      <w:r w:rsidR="00E63887" w:rsidRPr="00042D52">
        <w:rPr>
          <w:rFonts w:ascii="Times New Roman" w:hAnsi="Times New Roman" w:cs="Times New Roman"/>
          <w:lang w:val="en-GB"/>
        </w:rPr>
        <w:t>, which can be used to generate, on the basis of TEI documents, not only (X)HTML web</w:t>
      </w:r>
      <w:r w:rsidR="005331B2">
        <w:rPr>
          <w:rFonts w:ascii="Times New Roman" w:hAnsi="Times New Roman" w:cs="Times New Roman"/>
          <w:lang w:val="en-GB"/>
        </w:rPr>
        <w:t>sites</w:t>
      </w:r>
      <w:r w:rsidR="00E63887" w:rsidRPr="00042D52">
        <w:rPr>
          <w:rFonts w:ascii="Times New Roman" w:hAnsi="Times New Roman" w:cs="Times New Roman"/>
          <w:lang w:val="en-GB"/>
        </w:rPr>
        <w:t xml:space="preserve">, but also many other formats, including </w:t>
      </w:r>
      <w:proofErr w:type="spellStart"/>
      <w:r w:rsidR="00E63887" w:rsidRPr="00042D52">
        <w:rPr>
          <w:rFonts w:ascii="Times New Roman" w:hAnsi="Times New Roman" w:cs="Times New Roman"/>
          <w:lang w:val="en-GB"/>
        </w:rPr>
        <w:t>LaTeX</w:t>
      </w:r>
      <w:proofErr w:type="spellEnd"/>
      <w:r w:rsidR="00E63887" w:rsidRPr="00042D52">
        <w:rPr>
          <w:rFonts w:ascii="Times New Roman" w:hAnsi="Times New Roman" w:cs="Times New Roman"/>
          <w:lang w:val="en-GB"/>
        </w:rPr>
        <w:t>, XSL</w:t>
      </w:r>
      <w:r w:rsidR="00995507">
        <w:rPr>
          <w:rFonts w:ascii="Times New Roman" w:hAnsi="Times New Roman" w:cs="Times New Roman"/>
          <w:lang w:val="en-GB"/>
        </w:rPr>
        <w:t>-</w:t>
      </w:r>
      <w:r w:rsidR="00E63887" w:rsidRPr="00042D52">
        <w:rPr>
          <w:rFonts w:ascii="Times New Roman" w:hAnsi="Times New Roman" w:cs="Times New Roman"/>
          <w:lang w:val="en-GB"/>
        </w:rPr>
        <w:t xml:space="preserve">FO, </w:t>
      </w:r>
      <w:r w:rsidR="0089788B">
        <w:rPr>
          <w:rFonts w:ascii="Times New Roman" w:hAnsi="Times New Roman" w:cs="Times New Roman"/>
          <w:lang w:val="en-GB"/>
        </w:rPr>
        <w:t>E</w:t>
      </w:r>
      <w:r w:rsidR="00E63887" w:rsidRPr="00042D52">
        <w:rPr>
          <w:rFonts w:ascii="Times New Roman" w:hAnsi="Times New Roman" w:cs="Times New Roman"/>
          <w:lang w:val="en-GB"/>
        </w:rPr>
        <w:t>P</w:t>
      </w:r>
      <w:r w:rsidR="0089788B">
        <w:rPr>
          <w:rFonts w:ascii="Times New Roman" w:hAnsi="Times New Roman" w:cs="Times New Roman"/>
          <w:lang w:val="en-GB"/>
        </w:rPr>
        <w:t>UB</w:t>
      </w:r>
      <w:r w:rsidR="00E63887" w:rsidRPr="00042D52">
        <w:rPr>
          <w:rFonts w:ascii="Times New Roman" w:hAnsi="Times New Roman" w:cs="Times New Roman"/>
          <w:lang w:val="en-GB"/>
        </w:rPr>
        <w:t>, DOCX, and ODT.</w:t>
      </w:r>
      <w:r w:rsidR="00990F32" w:rsidRPr="00042D52">
        <w:rPr>
          <w:rFonts w:ascii="Times New Roman" w:hAnsi="Times New Roman" w:cs="Times New Roman"/>
          <w:lang w:val="en-GB"/>
        </w:rPr>
        <w:t xml:space="preserve"> </w:t>
      </w:r>
      <w:r w:rsidR="00E63887" w:rsidRPr="00042D52">
        <w:rPr>
          <w:rFonts w:ascii="Times New Roman" w:hAnsi="Times New Roman" w:cs="Times New Roman"/>
          <w:lang w:val="en-GB"/>
        </w:rPr>
        <w:t xml:space="preserve">These </w:t>
      </w:r>
      <w:r w:rsidR="008124D6">
        <w:rPr>
          <w:rFonts w:ascii="Times New Roman" w:hAnsi="Times New Roman" w:cs="Times New Roman"/>
          <w:lang w:val="en-GB"/>
        </w:rPr>
        <w:t xml:space="preserve">XSL </w:t>
      </w:r>
      <w:r w:rsidR="00AD5427">
        <w:rPr>
          <w:rFonts w:ascii="Times New Roman" w:hAnsi="Times New Roman" w:cs="Times New Roman"/>
          <w:lang w:val="en-GB"/>
        </w:rPr>
        <w:t>s</w:t>
      </w:r>
      <w:r w:rsidR="008124D6">
        <w:rPr>
          <w:rFonts w:ascii="Times New Roman" w:hAnsi="Times New Roman" w:cs="Times New Roman"/>
          <w:lang w:val="en-GB"/>
        </w:rPr>
        <w:t>tylesheets</w:t>
      </w:r>
      <w:r w:rsidR="00E63887" w:rsidRPr="00042D52">
        <w:rPr>
          <w:rFonts w:ascii="Times New Roman" w:hAnsi="Times New Roman" w:cs="Times New Roman"/>
          <w:lang w:val="en-GB"/>
        </w:rPr>
        <w:t xml:space="preserve"> are freely available from the GitHub repository and regularly updated in accordance with the new versions of the TEI Guidelines.</w:t>
      </w:r>
      <w:r w:rsidR="006818C9" w:rsidRPr="00042D52">
        <w:rPr>
          <w:rStyle w:val="FootnoteReference"/>
          <w:rFonts w:ascii="Times New Roman" w:hAnsi="Times New Roman" w:cs="Times New Roman"/>
          <w:lang w:val="en-GB"/>
        </w:rPr>
        <w:footnoteReference w:id="6"/>
      </w:r>
      <w:r w:rsidR="00990F32" w:rsidRPr="00042D52">
        <w:rPr>
          <w:rFonts w:ascii="Times New Roman" w:hAnsi="Times New Roman" w:cs="Times New Roman"/>
          <w:lang w:val="en-GB"/>
        </w:rPr>
        <w:t xml:space="preserve"> </w:t>
      </w:r>
      <w:r w:rsidR="00EF6F29" w:rsidRPr="00042D52">
        <w:rPr>
          <w:rFonts w:ascii="Times New Roman" w:hAnsi="Times New Roman" w:cs="Times New Roman"/>
          <w:lang w:val="en-GB"/>
        </w:rPr>
        <w:t>Not only is the relevant written documentation very good, but the programming code comments are exemplary as well.</w:t>
      </w:r>
      <w:r w:rsidR="00990F32" w:rsidRPr="00042D52">
        <w:rPr>
          <w:rFonts w:ascii="Times New Roman" w:hAnsi="Times New Roman" w:cs="Times New Roman"/>
          <w:lang w:val="en-GB"/>
        </w:rPr>
        <w:t xml:space="preserve"> </w:t>
      </w:r>
      <w:r w:rsidR="000E4E11">
        <w:rPr>
          <w:rFonts w:ascii="Times New Roman" w:hAnsi="Times New Roman" w:cs="Times New Roman"/>
          <w:lang w:val="en-GB"/>
        </w:rPr>
        <w:t xml:space="preserve">XSLT </w:t>
      </w:r>
      <w:r w:rsidR="00814A9E">
        <w:rPr>
          <w:rFonts w:ascii="Times New Roman" w:hAnsi="Times New Roman" w:cs="Times New Roman"/>
          <w:lang w:val="en-GB"/>
        </w:rPr>
        <w:t>s</w:t>
      </w:r>
      <w:r w:rsidR="000E4E11">
        <w:rPr>
          <w:rFonts w:ascii="Times New Roman" w:hAnsi="Times New Roman" w:cs="Times New Roman"/>
          <w:lang w:val="en-GB"/>
        </w:rPr>
        <w:t>tylesheets</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are also used</w:t>
      </w:r>
      <w:r w:rsidR="00EF6F29" w:rsidRPr="00042D52">
        <w:rPr>
          <w:rFonts w:ascii="Times New Roman" w:hAnsi="Times New Roman" w:cs="Times New Roman"/>
          <w:lang w:val="en-GB"/>
        </w:rPr>
        <w:t xml:space="preserve">, among other things, </w:t>
      </w:r>
      <w:r w:rsidR="007909EF" w:rsidRPr="00042D52">
        <w:rPr>
          <w:rFonts w:ascii="Times New Roman" w:hAnsi="Times New Roman" w:cs="Times New Roman"/>
          <w:lang w:val="en-GB"/>
        </w:rPr>
        <w:t>to generate</w:t>
      </w:r>
      <w:r w:rsidR="00EF6F29" w:rsidRPr="00042D52">
        <w:rPr>
          <w:rFonts w:ascii="Times New Roman" w:hAnsi="Times New Roman" w:cs="Times New Roman"/>
          <w:lang w:val="en-GB"/>
        </w:rPr>
        <w:t xml:space="preserve"> </w:t>
      </w:r>
      <w:r w:rsidR="007909EF" w:rsidRPr="00042D52">
        <w:rPr>
          <w:rFonts w:ascii="Times New Roman" w:hAnsi="Times New Roman" w:cs="Times New Roman"/>
          <w:lang w:val="en-GB"/>
        </w:rPr>
        <w:t xml:space="preserve">the </w:t>
      </w:r>
      <w:r w:rsidR="00EF6F29" w:rsidRPr="00042D52">
        <w:rPr>
          <w:rFonts w:ascii="Times New Roman" w:hAnsi="Times New Roman" w:cs="Times New Roman"/>
          <w:lang w:val="en-GB"/>
        </w:rPr>
        <w:t xml:space="preserve">static </w:t>
      </w:r>
      <w:r w:rsidR="0009461C">
        <w:rPr>
          <w:rFonts w:ascii="Times New Roman" w:hAnsi="Times New Roman" w:cs="Times New Roman"/>
          <w:lang w:val="en-GB"/>
        </w:rPr>
        <w:t>web</w:t>
      </w:r>
      <w:r w:rsidR="00EF6F29" w:rsidRPr="00042D52">
        <w:rPr>
          <w:rFonts w:ascii="Times New Roman" w:hAnsi="Times New Roman" w:cs="Times New Roman"/>
          <w:lang w:val="en-GB"/>
        </w:rPr>
        <w:t xml:space="preserve">site </w:t>
      </w:r>
      <w:r w:rsidR="007909EF" w:rsidRPr="00042D52">
        <w:rPr>
          <w:rFonts w:ascii="Times New Roman" w:hAnsi="Times New Roman" w:cs="Times New Roman"/>
          <w:lang w:val="en-GB"/>
        </w:rPr>
        <w:t>for</w:t>
      </w:r>
      <w:r w:rsidR="00EF6F29" w:rsidRPr="00042D52">
        <w:rPr>
          <w:rFonts w:ascii="Times New Roman" w:hAnsi="Times New Roman" w:cs="Times New Roman"/>
          <w:lang w:val="en-GB"/>
        </w:rPr>
        <w:t xml:space="preserve"> each version of the TEI Guidelines.</w:t>
      </w:r>
      <w:r w:rsidR="00EF6F29" w:rsidRPr="00042D52">
        <w:rPr>
          <w:rStyle w:val="FootnoteReference"/>
          <w:rFonts w:ascii="Times New Roman" w:hAnsi="Times New Roman" w:cs="Times New Roman"/>
          <w:lang w:val="en-GB"/>
        </w:rPr>
        <w:footnoteReference w:id="7"/>
      </w:r>
      <w:r w:rsidR="00F37A63" w:rsidRPr="00042D52">
        <w:rPr>
          <w:rStyle w:val="FootnoteReference"/>
          <w:rFonts w:ascii="Times New Roman" w:hAnsi="Times New Roman" w:cs="Times New Roman"/>
          <w:lang w:val="en-GB"/>
        </w:rPr>
        <w:t xml:space="preserve"> </w:t>
      </w:r>
    </w:p>
    <w:p w14:paraId="3B17EB29" w14:textId="68F2EFF1" w:rsidR="00883017" w:rsidRPr="00042D52" w:rsidRDefault="00462BB0" w:rsidP="00363F06">
      <w:pPr>
        <w:spacing w:line="360" w:lineRule="auto"/>
        <w:jc w:val="both"/>
        <w:rPr>
          <w:rFonts w:ascii="Times New Roman" w:hAnsi="Times New Roman" w:cs="Times New Roman"/>
          <w:lang w:val="en-GB"/>
        </w:rPr>
      </w:pPr>
      <w:r>
        <w:rPr>
          <w:rFonts w:ascii="Times New Roman" w:hAnsi="Times New Roman" w:cs="Times New Roman"/>
          <w:lang w:val="en-GB"/>
        </w:rPr>
        <w:tab/>
      </w:r>
      <w:r w:rsidR="00EF6F29" w:rsidRPr="00042D52">
        <w:rPr>
          <w:rFonts w:ascii="Times New Roman" w:hAnsi="Times New Roman" w:cs="Times New Roman"/>
          <w:lang w:val="en-GB"/>
        </w:rPr>
        <w:t xml:space="preserve">Most importantly, by means of </w:t>
      </w:r>
      <w:r w:rsidR="00FA4C9E">
        <w:rPr>
          <w:rFonts w:ascii="Times New Roman" w:hAnsi="Times New Roman" w:cs="Times New Roman"/>
          <w:lang w:val="en-GB"/>
        </w:rPr>
        <w:t xml:space="preserve">custom </w:t>
      </w:r>
      <w:r w:rsidR="00EF6F29" w:rsidRPr="00042D52">
        <w:rPr>
          <w:rFonts w:ascii="Times New Roman" w:hAnsi="Times New Roman" w:cs="Times New Roman"/>
          <w:lang w:val="en-GB"/>
        </w:rPr>
        <w:t>profiles, the XSL</w:t>
      </w:r>
      <w:r w:rsidR="00212E9A">
        <w:rPr>
          <w:rFonts w:ascii="Times New Roman" w:hAnsi="Times New Roman" w:cs="Times New Roman"/>
          <w:lang w:val="en-GB"/>
        </w:rPr>
        <w:t>T</w:t>
      </w:r>
      <w:r w:rsidR="00EF6F29" w:rsidRPr="00042D52">
        <w:rPr>
          <w:rFonts w:ascii="Times New Roman" w:hAnsi="Times New Roman" w:cs="Times New Roman"/>
          <w:lang w:val="en-GB"/>
        </w:rPr>
        <w:t xml:space="preserve"> </w:t>
      </w:r>
      <w:r w:rsidR="00461A28">
        <w:rPr>
          <w:rFonts w:ascii="Times New Roman" w:hAnsi="Times New Roman" w:cs="Times New Roman"/>
          <w:lang w:val="en-GB"/>
        </w:rPr>
        <w:t>stylesheets</w:t>
      </w:r>
      <w:r w:rsidR="00EF6F29" w:rsidRPr="00042D52">
        <w:rPr>
          <w:rFonts w:ascii="Times New Roman" w:hAnsi="Times New Roman" w:cs="Times New Roman"/>
          <w:lang w:val="en-GB"/>
        </w:rPr>
        <w:t xml:space="preserve"> of the TEI Consortium allow for very flexible adaptations </w:t>
      </w:r>
      <w:r w:rsidR="0012071B" w:rsidRPr="00042D52">
        <w:rPr>
          <w:rFonts w:ascii="Times New Roman" w:hAnsi="Times New Roman" w:cs="Times New Roman"/>
          <w:lang w:val="en-GB"/>
        </w:rPr>
        <w:t>to</w:t>
      </w:r>
      <w:r w:rsidR="00EF6F29" w:rsidRPr="00042D52">
        <w:rPr>
          <w:rFonts w:ascii="Times New Roman" w:hAnsi="Times New Roman" w:cs="Times New Roman"/>
          <w:lang w:val="en-GB"/>
        </w:rPr>
        <w:t xml:space="preserve"> </w:t>
      </w:r>
      <w:r w:rsidR="000D1876">
        <w:rPr>
          <w:rFonts w:ascii="Times New Roman" w:hAnsi="Times New Roman" w:cs="Times New Roman"/>
          <w:lang w:val="en-GB"/>
        </w:rPr>
        <w:t>different</w:t>
      </w:r>
      <w:r w:rsidR="00EF6F29" w:rsidRPr="00042D52">
        <w:rPr>
          <w:rFonts w:ascii="Times New Roman" w:hAnsi="Times New Roman" w:cs="Times New Roman"/>
          <w:lang w:val="en-GB"/>
        </w:rPr>
        <w:t xml:space="preserve"> </w:t>
      </w:r>
      <w:r w:rsidR="00533170" w:rsidRPr="00533170">
        <w:rPr>
          <w:rFonts w:ascii="Times New Roman" w:hAnsi="Times New Roman" w:cs="Times New Roman"/>
          <w:lang w:val="en-GB"/>
        </w:rPr>
        <w:t>project requirements</w:t>
      </w:r>
      <w:r w:rsidR="00EF6F29"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 xml:space="preserve">In fact, the </w:t>
      </w:r>
      <w:r w:rsidR="00212E9A">
        <w:rPr>
          <w:rFonts w:ascii="Times New Roman" w:hAnsi="Times New Roman" w:cs="Times New Roman"/>
          <w:lang w:val="en-GB"/>
        </w:rPr>
        <w:t>XSL</w:t>
      </w:r>
      <w:r w:rsidR="00AE2923" w:rsidRPr="00042D52">
        <w:rPr>
          <w:rFonts w:ascii="Times New Roman" w:hAnsi="Times New Roman" w:cs="Times New Roman"/>
          <w:lang w:val="en-GB"/>
        </w:rPr>
        <w:t xml:space="preserve"> </w:t>
      </w:r>
      <w:r w:rsidR="00E75CD8">
        <w:rPr>
          <w:rFonts w:ascii="Times New Roman" w:hAnsi="Times New Roman" w:cs="Times New Roman"/>
          <w:lang w:val="en-GB"/>
        </w:rPr>
        <w:t>S</w:t>
      </w:r>
      <w:r w:rsidR="00891FBC">
        <w:rPr>
          <w:rFonts w:ascii="Times New Roman" w:hAnsi="Times New Roman" w:cs="Times New Roman"/>
          <w:lang w:val="en-GB"/>
        </w:rPr>
        <w:t>tylesheets</w:t>
      </w:r>
      <w:r w:rsidR="00212E9A">
        <w:rPr>
          <w:rFonts w:ascii="Times New Roman" w:hAnsi="Times New Roman" w:cs="Times New Roman"/>
          <w:lang w:val="en-GB"/>
        </w:rPr>
        <w:t xml:space="preserve"> for TEI</w:t>
      </w:r>
      <w:r w:rsidR="00AE2923" w:rsidRPr="00042D52">
        <w:rPr>
          <w:rFonts w:ascii="Times New Roman" w:hAnsi="Times New Roman" w:cs="Times New Roman"/>
          <w:lang w:val="en-GB"/>
        </w:rPr>
        <w:t xml:space="preserve"> have been written with the intention of being as adaptable as possible.</w:t>
      </w:r>
      <w:r w:rsidR="00883017" w:rsidRPr="00042D52">
        <w:rPr>
          <w:rFonts w:ascii="Times New Roman" w:hAnsi="Times New Roman" w:cs="Times New Roman"/>
          <w:lang w:val="en-GB"/>
        </w:rPr>
        <w:t xml:space="preserve"> </w:t>
      </w:r>
      <w:r w:rsidR="0012071B" w:rsidRPr="00042D52">
        <w:rPr>
          <w:rFonts w:ascii="Times New Roman" w:hAnsi="Times New Roman" w:cs="Times New Roman"/>
          <w:lang w:val="en-GB"/>
        </w:rPr>
        <w:t xml:space="preserve">Numerous parameters exist that </w:t>
      </w:r>
      <w:r w:rsidR="00AE2923" w:rsidRPr="00042D52">
        <w:rPr>
          <w:rFonts w:ascii="Times New Roman" w:hAnsi="Times New Roman" w:cs="Times New Roman"/>
          <w:lang w:val="en-GB"/>
        </w:rPr>
        <w:t xml:space="preserve">can be configured </w:t>
      </w:r>
      <w:r w:rsidR="002D68FA" w:rsidRPr="00042D52">
        <w:rPr>
          <w:rFonts w:ascii="Times New Roman" w:hAnsi="Times New Roman" w:cs="Times New Roman"/>
          <w:lang w:val="en-GB"/>
        </w:rPr>
        <w:t>according to preferences</w:t>
      </w:r>
      <w:r w:rsidR="00AE2923"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AE2923" w:rsidRPr="00042D52">
        <w:rPr>
          <w:rFonts w:ascii="Times New Roman" w:hAnsi="Times New Roman" w:cs="Times New Roman"/>
          <w:lang w:val="en-GB"/>
        </w:rPr>
        <w:t>The style</w:t>
      </w:r>
      <w:r w:rsidR="00A148CC">
        <w:rPr>
          <w:rFonts w:ascii="Times New Roman" w:hAnsi="Times New Roman" w:cs="Times New Roman"/>
          <w:lang w:val="en-GB"/>
        </w:rPr>
        <w:t>sheets</w:t>
      </w:r>
      <w:r w:rsidR="00AE2923" w:rsidRPr="00042D52">
        <w:rPr>
          <w:rFonts w:ascii="Times New Roman" w:hAnsi="Times New Roman" w:cs="Times New Roman"/>
          <w:lang w:val="en-GB"/>
        </w:rPr>
        <w:t xml:space="preserve"> contain</w:t>
      </w:r>
      <w:r w:rsidR="00A148CC">
        <w:rPr>
          <w:rFonts w:ascii="Times New Roman" w:hAnsi="Times New Roman" w:cs="Times New Roman"/>
          <w:lang w:val="en-GB"/>
        </w:rPr>
        <w:t>s</w:t>
      </w:r>
      <w:r w:rsidR="00AE2923" w:rsidRPr="00042D52">
        <w:rPr>
          <w:rFonts w:ascii="Times New Roman" w:hAnsi="Times New Roman" w:cs="Times New Roman"/>
          <w:lang w:val="en-GB"/>
        </w:rPr>
        <w:t xml:space="preserve"> </w:t>
      </w:r>
      <w:r w:rsidR="0012071B" w:rsidRPr="00042D52">
        <w:rPr>
          <w:rFonts w:ascii="Times New Roman" w:hAnsi="Times New Roman" w:cs="Times New Roman"/>
          <w:lang w:val="en-GB"/>
        </w:rPr>
        <w:t>many</w:t>
      </w:r>
      <w:r w:rsidR="00AE2923"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variables and templates, which </w:t>
      </w:r>
      <w:r w:rsidR="0012071B" w:rsidRPr="00042D52">
        <w:rPr>
          <w:rFonts w:ascii="Times New Roman" w:hAnsi="Times New Roman" w:cs="Times New Roman"/>
          <w:lang w:val="en-GB"/>
        </w:rPr>
        <w:t>can be adapted to specific requirements</w:t>
      </w:r>
      <w:r w:rsidR="002D68FA" w:rsidRPr="00042D52">
        <w:rPr>
          <w:rFonts w:ascii="Times New Roman" w:hAnsi="Times New Roman" w:cs="Times New Roman"/>
          <w:lang w:val="en-GB"/>
        </w:rPr>
        <w:t>.</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The authors of the code even thought of empty (hook) templates, to which </w:t>
      </w:r>
      <w:r w:rsidR="001F5805" w:rsidRPr="00042D52">
        <w:rPr>
          <w:rFonts w:ascii="Times New Roman" w:hAnsi="Times New Roman" w:cs="Times New Roman"/>
          <w:lang w:val="en-GB"/>
        </w:rPr>
        <w:t>custom</w:t>
      </w:r>
      <w:r w:rsidR="002D68FA" w:rsidRPr="00042D52">
        <w:rPr>
          <w:rFonts w:ascii="Times New Roman" w:hAnsi="Times New Roman" w:cs="Times New Roman"/>
          <w:lang w:val="en-GB"/>
        </w:rPr>
        <w:t xml:space="preserve"> contents and XSLT programming code may be added.</w:t>
      </w:r>
      <w:r w:rsidR="00883017"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 have made use of all these options when writing the SIstory profile for the XSLT </w:t>
      </w:r>
      <w:r w:rsidR="00A148CC">
        <w:rPr>
          <w:rFonts w:ascii="Times New Roman" w:hAnsi="Times New Roman" w:cs="Times New Roman"/>
          <w:lang w:val="en-GB"/>
        </w:rPr>
        <w:t>stylesheets</w:t>
      </w:r>
      <w:r w:rsidR="002D68FA" w:rsidRPr="00042D52">
        <w:rPr>
          <w:rFonts w:ascii="Times New Roman" w:hAnsi="Times New Roman" w:cs="Times New Roman"/>
          <w:lang w:val="en-GB"/>
        </w:rPr>
        <w:t xml:space="preserve"> of the TEI Consortium.</w:t>
      </w:r>
      <w:r w:rsidR="00066EFB">
        <w:rPr>
          <w:rFonts w:ascii="Times New Roman" w:hAnsi="Times New Roman" w:cs="Times New Roman"/>
          <w:lang w:val="en-GB"/>
        </w:rPr>
        <w:t xml:space="preserve"> (</w:t>
      </w:r>
      <w:proofErr w:type="spellStart"/>
      <w:r w:rsidR="00066EFB">
        <w:rPr>
          <w:rFonts w:ascii="Times New Roman" w:hAnsi="Times New Roman" w:cs="Times New Roman"/>
          <w:lang w:val="en-GB"/>
        </w:rPr>
        <w:t>Pančur</w:t>
      </w:r>
      <w:proofErr w:type="spellEnd"/>
      <w:r w:rsidR="00066EFB">
        <w:rPr>
          <w:rFonts w:ascii="Times New Roman" w:hAnsi="Times New Roman" w:cs="Times New Roman"/>
          <w:lang w:val="en-GB"/>
        </w:rPr>
        <w:t xml:space="preserve"> 2019</w:t>
      </w:r>
      <w:r w:rsidR="00C3272C">
        <w:rPr>
          <w:rFonts w:ascii="Times New Roman" w:hAnsi="Times New Roman" w:cs="Times New Roman"/>
          <w:lang w:val="en-GB"/>
        </w:rPr>
        <w:t>a</w:t>
      </w:r>
      <w:r w:rsidR="00066EFB">
        <w:rPr>
          <w:rFonts w:ascii="Times New Roman" w:hAnsi="Times New Roman" w:cs="Times New Roman"/>
          <w:lang w:val="en-GB"/>
        </w:rPr>
        <w:t>)</w:t>
      </w:r>
    </w:p>
    <w:p w14:paraId="3742AE09" w14:textId="4AEBDA93" w:rsidR="00B6748A"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tab/>
      </w:r>
      <w:r w:rsidR="002D68FA" w:rsidRPr="00042D52">
        <w:rPr>
          <w:rFonts w:ascii="Times New Roman" w:hAnsi="Times New Roman" w:cs="Times New Roman"/>
          <w:lang w:val="en-GB"/>
        </w:rPr>
        <w:t xml:space="preserve">Initially, I based the creation of these profiles on the </w:t>
      </w:r>
      <w:r w:rsidR="00363F06" w:rsidRPr="00042D52">
        <w:rPr>
          <w:rFonts w:ascii="Times New Roman" w:hAnsi="Times New Roman" w:cs="Times New Roman"/>
          <w:lang w:val="en-GB"/>
        </w:rPr>
        <w:t>needs</w:t>
      </w:r>
      <w:r w:rsidR="002D68FA" w:rsidRPr="00042D52">
        <w:rPr>
          <w:rFonts w:ascii="Times New Roman" w:hAnsi="Times New Roman" w:cs="Times New Roman"/>
          <w:lang w:val="en-GB"/>
        </w:rPr>
        <w:t xml:space="preserve"> of the Research Infrastructure of Slovenian Historiography for flexible and prompt publication of our technical documentation online.</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 xml:space="preserve">In the context of the Research Infrastructure, my colleagues and I are managing the History of Slovenia </w:t>
      </w:r>
      <w:r w:rsidR="0016200C" w:rsidRPr="00042D52">
        <w:rPr>
          <w:rFonts w:ascii="Times New Roman" w:hAnsi="Times New Roman" w:cs="Times New Roman"/>
          <w:lang w:val="en-GB"/>
        </w:rPr>
        <w:t>–</w:t>
      </w:r>
      <w:r w:rsidR="002D68FA" w:rsidRPr="00042D52">
        <w:rPr>
          <w:rFonts w:ascii="Times New Roman" w:hAnsi="Times New Roman" w:cs="Times New Roman"/>
          <w:lang w:val="en-GB"/>
        </w:rPr>
        <w:t xml:space="preserve"> SIstory portal, which also contains a repository and digital library.</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Therefore we have decided to include these digital editions into the existing infrastructure as intensively as possible.</w:t>
      </w:r>
      <w:r w:rsidR="009B0C0C" w:rsidRPr="00042D52">
        <w:rPr>
          <w:rFonts w:ascii="Times New Roman" w:hAnsi="Times New Roman" w:cs="Times New Roman"/>
          <w:lang w:val="en-GB"/>
        </w:rPr>
        <w:t xml:space="preserve"> </w:t>
      </w:r>
      <w:r w:rsidR="0016200C" w:rsidRPr="00042D52">
        <w:rPr>
          <w:rFonts w:ascii="Times New Roman" w:hAnsi="Times New Roman" w:cs="Times New Roman"/>
          <w:lang w:val="en-GB"/>
        </w:rPr>
        <w:t xml:space="preserve">Until </w:t>
      </w:r>
      <w:r w:rsidR="002D68FA" w:rsidRPr="00042D52">
        <w:rPr>
          <w:rFonts w:ascii="Times New Roman" w:hAnsi="Times New Roman" w:cs="Times New Roman"/>
          <w:lang w:val="en-GB"/>
        </w:rPr>
        <w:t xml:space="preserve">2016, the static </w:t>
      </w:r>
      <w:r w:rsidR="00644688">
        <w:rPr>
          <w:rFonts w:ascii="Times New Roman" w:hAnsi="Times New Roman" w:cs="Times New Roman"/>
          <w:lang w:val="en-GB"/>
        </w:rPr>
        <w:t>web</w:t>
      </w:r>
      <w:r w:rsidR="002D68FA" w:rsidRPr="00042D52">
        <w:rPr>
          <w:rFonts w:ascii="Times New Roman" w:hAnsi="Times New Roman" w:cs="Times New Roman"/>
          <w:lang w:val="en-GB"/>
        </w:rPr>
        <w:t>sites of these digital editions had been stored on an additional www2 server of the SIstory portal</w:t>
      </w:r>
      <w:r w:rsidR="002D68FA" w:rsidRPr="002E69C8">
        <w:rPr>
          <w:rFonts w:ascii="Times New Roman" w:hAnsi="Times New Roman" w:cs="Times New Roman"/>
          <w:lang w:val="en-GB"/>
        </w:rPr>
        <w:t>,</w:t>
      </w:r>
      <w:r w:rsidR="002D68FA" w:rsidRPr="005B1857">
        <w:rPr>
          <w:rStyle w:val="FootnoteReference"/>
          <w:rFonts w:ascii="Times New Roman" w:hAnsi="Times New Roman" w:cs="Times New Roman"/>
          <w:lang w:val="en-GB"/>
        </w:rPr>
        <w:footnoteReference w:id="8"/>
      </w:r>
      <w:r w:rsidR="002D68FA" w:rsidRPr="00042D52">
        <w:rPr>
          <w:rFonts w:ascii="Times New Roman" w:hAnsi="Times New Roman" w:cs="Times New Roman"/>
          <w:lang w:val="en-GB"/>
        </w:rPr>
        <w:t xml:space="preserve"> while the digital library itself had only stored the metadata about the digital editions and links to these static sites.</w:t>
      </w:r>
      <w:r w:rsidR="009B0C0C" w:rsidRPr="00042D52">
        <w:rPr>
          <w:rFonts w:ascii="Times New Roman" w:hAnsi="Times New Roman" w:cs="Times New Roman"/>
          <w:lang w:val="en-GB"/>
        </w:rPr>
        <w:t xml:space="preserve"> </w:t>
      </w:r>
      <w:r w:rsidR="002D68FA" w:rsidRPr="00042D52">
        <w:rPr>
          <w:rFonts w:ascii="Times New Roman" w:hAnsi="Times New Roman" w:cs="Times New Roman"/>
          <w:lang w:val="en-GB"/>
        </w:rPr>
        <w:t>After the upgrade of the SIstory portal in 2016, we could start storing the HTML and all other files related to these digital editions directly in the repository and the digital library.</w:t>
      </w:r>
    </w:p>
    <w:p w14:paraId="72B86B7A" w14:textId="552D1411" w:rsidR="00BF4F68" w:rsidRPr="00042D52" w:rsidRDefault="00462BB0" w:rsidP="0016200C">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BF4F68" w:rsidRPr="00BF4F68">
        <w:rPr>
          <w:rFonts w:ascii="Times New Roman" w:hAnsi="Times New Roman" w:cs="Times New Roman"/>
          <w:lang w:val="en-GB"/>
        </w:rPr>
        <w:t xml:space="preserve">Due to the desire to maximize the integration of digital editions into the SIstory portal, I also tried to bring the external appearance of digital editions as close as possible to the user interface of the portal. As an example, Figure 1 shows a snapshot of the </w:t>
      </w:r>
      <w:r w:rsidR="000B1988">
        <w:rPr>
          <w:rFonts w:ascii="Times New Roman" w:hAnsi="Times New Roman" w:cs="Times New Roman"/>
          <w:lang w:val="en-GB"/>
        </w:rPr>
        <w:t>home page of the</w:t>
      </w:r>
      <w:r w:rsidR="00BF4F68" w:rsidRPr="00BF4F68">
        <w:rPr>
          <w:rFonts w:ascii="Times New Roman" w:hAnsi="Times New Roman" w:cs="Times New Roman"/>
          <w:lang w:val="en-GB"/>
        </w:rPr>
        <w:t xml:space="preserve"> portal between the years 2012 and 2016, and in Figure 2, the user interface of the digital edition of 2014.</w:t>
      </w:r>
    </w:p>
    <w:p w14:paraId="067550CD" w14:textId="77777777" w:rsidR="00990F32" w:rsidRPr="00042D52" w:rsidRDefault="00990F32" w:rsidP="00E96931">
      <w:pPr>
        <w:spacing w:line="360" w:lineRule="auto"/>
        <w:jc w:val="both"/>
        <w:rPr>
          <w:rFonts w:ascii="Times New Roman" w:hAnsi="Times New Roman" w:cs="Times New Roman"/>
          <w:lang w:val="en-GB"/>
        </w:rPr>
      </w:pPr>
    </w:p>
    <w:p w14:paraId="0FE4E410" w14:textId="585264DF"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figure_1.jpg</w:t>
      </w:r>
    </w:p>
    <w:p w14:paraId="5B0DF215" w14:textId="36AB6045" w:rsidR="00FD4308" w:rsidRPr="00042D52" w:rsidRDefault="009417E0" w:rsidP="0016200C">
      <w:pPr>
        <w:spacing w:line="360" w:lineRule="auto"/>
        <w:jc w:val="both"/>
        <w:rPr>
          <w:rFonts w:ascii="Times New Roman" w:hAnsi="Times New Roman" w:cs="Times New Roman"/>
          <w:lang w:val="en-GB"/>
        </w:rPr>
      </w:pPr>
      <w:r w:rsidRPr="00042D52">
        <w:rPr>
          <w:rFonts w:ascii="Times New Roman" w:hAnsi="Times New Roman" w:cs="Times New Roman"/>
          <w:lang w:val="en-GB"/>
        </w:rPr>
        <w:t>Figure 1: Home page of the History of Slovenia – SIstory portal of 2016</w:t>
      </w:r>
    </w:p>
    <w:p w14:paraId="29C3F6FB" w14:textId="3E26D08D" w:rsidR="00FD4308" w:rsidRPr="00042D52" w:rsidRDefault="001B0497" w:rsidP="00E96931">
      <w:pPr>
        <w:spacing w:line="360" w:lineRule="auto"/>
        <w:jc w:val="both"/>
        <w:rPr>
          <w:rFonts w:ascii="Times New Roman" w:hAnsi="Times New Roman" w:cs="Times New Roman"/>
          <w:lang w:val="en-GB"/>
        </w:rPr>
      </w:pPr>
      <w:r w:rsidRPr="00367183">
        <w:rPr>
          <w:rFonts w:ascii="Times New Roman" w:hAnsi="Times New Roman" w:cs="Times New Roman"/>
          <w:lang w:val="en-GB"/>
        </w:rPr>
        <w:t>Source</w:t>
      </w:r>
      <w:r w:rsidR="00FD4308" w:rsidRPr="00367183">
        <w:rPr>
          <w:rFonts w:ascii="Times New Roman" w:hAnsi="Times New Roman" w:cs="Times New Roman"/>
          <w:lang w:val="en-GB"/>
        </w:rPr>
        <w:t>:</w:t>
      </w:r>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Spletni</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arhiv</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Narodne</w:t>
      </w:r>
      <w:proofErr w:type="spellEnd"/>
      <w:r w:rsidR="00367183" w:rsidRPr="00367183">
        <w:rPr>
          <w:rFonts w:ascii="Times New Roman" w:hAnsi="Times New Roman" w:cs="Times New Roman"/>
          <w:lang w:val="en-GB"/>
        </w:rPr>
        <w:t xml:space="preserve"> in </w:t>
      </w:r>
      <w:proofErr w:type="spellStart"/>
      <w:r w:rsidR="00367183" w:rsidRPr="00367183">
        <w:rPr>
          <w:rFonts w:ascii="Times New Roman" w:hAnsi="Times New Roman" w:cs="Times New Roman"/>
          <w:lang w:val="en-GB"/>
        </w:rPr>
        <w:t>univerzitetne</w:t>
      </w:r>
      <w:proofErr w:type="spellEnd"/>
      <w:r w:rsidR="00367183" w:rsidRPr="00367183">
        <w:rPr>
          <w:rFonts w:ascii="Times New Roman" w:hAnsi="Times New Roman" w:cs="Times New Roman"/>
          <w:lang w:val="en-GB"/>
        </w:rPr>
        <w:t xml:space="preserve"> </w:t>
      </w:r>
      <w:proofErr w:type="spellStart"/>
      <w:r w:rsidR="00367183" w:rsidRPr="00367183">
        <w:rPr>
          <w:rFonts w:ascii="Times New Roman" w:hAnsi="Times New Roman" w:cs="Times New Roman"/>
          <w:lang w:val="en-GB"/>
        </w:rPr>
        <w:t>knjižnice</w:t>
      </w:r>
      <w:proofErr w:type="spellEnd"/>
      <w:r w:rsidR="00367183" w:rsidRPr="00367183">
        <w:rPr>
          <w:rFonts w:ascii="Times New Roman" w:hAnsi="Times New Roman" w:cs="Times New Roman"/>
          <w:lang w:val="en-GB"/>
        </w:rPr>
        <w:t>,</w:t>
      </w:r>
      <w:r w:rsidR="00CB0BF2">
        <w:rPr>
          <w:rFonts w:ascii="Times New Roman" w:hAnsi="Times New Roman" w:cs="Times New Roman"/>
          <w:lang w:val="en-GB"/>
        </w:rPr>
        <w:t xml:space="preserve"> accessed April 10, 2018,</w:t>
      </w:r>
      <w:r w:rsidR="00FD4308" w:rsidRPr="00367183">
        <w:rPr>
          <w:rFonts w:ascii="Times New Roman" w:hAnsi="Times New Roman" w:cs="Times New Roman"/>
          <w:lang w:val="en-GB"/>
        </w:rPr>
        <w:t xml:space="preserve"> </w:t>
      </w:r>
      <w:hyperlink r:id="rId8" w:history="1">
        <w:r w:rsidR="008F57B0" w:rsidRPr="001B5FC2">
          <w:rPr>
            <w:rStyle w:val="Hyperlink"/>
            <w:rFonts w:ascii="Times New Roman" w:hAnsi="Times New Roman" w:cs="Times New Roman"/>
            <w:color w:val="auto"/>
            <w:u w:val="none"/>
            <w:lang w:val="en-GB"/>
          </w:rPr>
          <w:t>http://nukrobi2.nuk.uni-lj.si:8080/wayback/20160225143401/http://www.sistory.si/</w:t>
        </w:r>
      </w:hyperlink>
      <w:r w:rsidR="008F57B0">
        <w:rPr>
          <w:rFonts w:ascii="Times New Roman" w:hAnsi="Times New Roman" w:cs="Times New Roman"/>
          <w:lang w:val="en-GB"/>
        </w:rPr>
        <w:t>.</w:t>
      </w:r>
    </w:p>
    <w:p w14:paraId="77A1A5B9" w14:textId="235D10EC" w:rsidR="00FD4308" w:rsidRPr="00042D52" w:rsidRDefault="00FD4308" w:rsidP="00E96931">
      <w:pPr>
        <w:spacing w:line="360" w:lineRule="auto"/>
        <w:jc w:val="both"/>
        <w:rPr>
          <w:rFonts w:ascii="Times New Roman" w:hAnsi="Times New Roman" w:cs="Times New Roman"/>
          <w:lang w:val="en-GB"/>
        </w:rPr>
      </w:pPr>
    </w:p>
    <w:p w14:paraId="0C61E7B3" w14:textId="00A09AB8" w:rsidR="004D6B01" w:rsidRPr="00042D52" w:rsidRDefault="004D6B01" w:rsidP="004D6B01">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figure_2.jpg</w:t>
      </w:r>
    </w:p>
    <w:p w14:paraId="2302715B" w14:textId="18B4AC83" w:rsidR="004D6B01" w:rsidRPr="00042D52" w:rsidRDefault="00AB6285" w:rsidP="00AB628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2: </w:t>
      </w:r>
      <w:r w:rsidR="00F64649" w:rsidRPr="00042D52">
        <w:rPr>
          <w:rFonts w:ascii="Times New Roman" w:hAnsi="Times New Roman" w:cs="Times New Roman"/>
          <w:lang w:val="en-GB"/>
        </w:rPr>
        <w:t>The</w:t>
      </w:r>
      <w:r w:rsidR="00A72DE1" w:rsidRPr="00042D52">
        <w:rPr>
          <w:rFonts w:ascii="Times New Roman" w:hAnsi="Times New Roman" w:cs="Times New Roman"/>
          <w:lang w:val="en-GB"/>
        </w:rPr>
        <w:t xml:space="preserve"> 2014 digital edition</w:t>
      </w:r>
      <w:r w:rsidR="00F64649" w:rsidRPr="00042D52">
        <w:rPr>
          <w:rFonts w:ascii="Times New Roman" w:hAnsi="Times New Roman" w:cs="Times New Roman"/>
          <w:lang w:val="en-GB"/>
        </w:rPr>
        <w:t xml:space="preserve"> u</w:t>
      </w:r>
      <w:r w:rsidRPr="00042D52">
        <w:rPr>
          <w:rFonts w:ascii="Times New Roman" w:hAnsi="Times New Roman" w:cs="Times New Roman"/>
          <w:lang w:val="en-GB"/>
        </w:rPr>
        <w:t>ser interface</w:t>
      </w:r>
    </w:p>
    <w:p w14:paraId="2FC373CC" w14:textId="26EC0864" w:rsidR="004D6B01" w:rsidRPr="00042D52" w:rsidRDefault="004D6B01" w:rsidP="004D6B01">
      <w:pPr>
        <w:spacing w:line="360" w:lineRule="auto"/>
        <w:jc w:val="both"/>
        <w:rPr>
          <w:rFonts w:ascii="Times New Roman" w:hAnsi="Times New Roman" w:cs="Times New Roman"/>
          <w:lang w:val="en-GB"/>
        </w:rPr>
      </w:pPr>
      <w:r w:rsidRPr="00D23A99">
        <w:rPr>
          <w:rFonts w:ascii="Times New Roman" w:hAnsi="Times New Roman" w:cs="Times New Roman"/>
          <w:lang w:val="en-GB"/>
        </w:rPr>
        <w:t xml:space="preserve">Source: </w:t>
      </w:r>
      <w:r w:rsidR="00BD1183" w:rsidRPr="00D23A99">
        <w:rPr>
          <w:rFonts w:ascii="Times New Roman" w:hAnsi="Times New Roman" w:cs="Times New Roman"/>
          <w:lang w:val="en-GB"/>
        </w:rPr>
        <w:t>(</w:t>
      </w:r>
      <w:proofErr w:type="spellStart"/>
      <w:r w:rsidR="00BD1183" w:rsidRPr="00D23A99">
        <w:rPr>
          <w:rFonts w:ascii="Times New Roman" w:hAnsi="Times New Roman" w:cs="Times New Roman"/>
          <w:lang w:val="en-GB"/>
        </w:rPr>
        <w:t>Gašparič</w:t>
      </w:r>
      <w:proofErr w:type="spellEnd"/>
      <w:r w:rsidR="00BD1183" w:rsidRPr="00D23A99">
        <w:rPr>
          <w:rFonts w:ascii="Times New Roman" w:hAnsi="Times New Roman" w:cs="Times New Roman"/>
          <w:lang w:val="en-GB"/>
        </w:rPr>
        <w:t xml:space="preserve"> 2014), accessed April 10, 2018,</w:t>
      </w:r>
      <w:r w:rsidR="00BD1183">
        <w:rPr>
          <w:rFonts w:ascii="Times New Roman" w:hAnsi="Times New Roman" w:cs="Times New Roman"/>
          <w:highlight w:val="yellow"/>
          <w:lang w:val="en-GB"/>
        </w:rPr>
        <w:t xml:space="preserve"> </w:t>
      </w:r>
      <w:hyperlink r:id="rId9" w:history="1">
        <w:r w:rsidR="00BD1183" w:rsidRPr="001B5FC2">
          <w:rPr>
            <w:rStyle w:val="Hyperlink"/>
            <w:rFonts w:ascii="Times New Roman" w:hAnsi="Times New Roman" w:cs="Times New Roman"/>
            <w:color w:val="auto"/>
            <w:u w:val="none"/>
            <w:lang w:val="en-GB"/>
          </w:rPr>
          <w:t>http://www2.sistory.si/publikacije/monografije/Gasparic_Parlamentaria1/ch01.html</w:t>
        </w:r>
      </w:hyperlink>
      <w:r w:rsidR="008F57B0">
        <w:rPr>
          <w:rFonts w:ascii="Times New Roman" w:hAnsi="Times New Roman" w:cs="Times New Roman"/>
          <w:lang w:val="en-GB"/>
        </w:rPr>
        <w:t>.</w:t>
      </w:r>
    </w:p>
    <w:p w14:paraId="445F057A" w14:textId="77777777" w:rsidR="004D6B01" w:rsidRPr="00042D52" w:rsidRDefault="004D6B01" w:rsidP="00E96931">
      <w:pPr>
        <w:spacing w:line="360" w:lineRule="auto"/>
        <w:jc w:val="both"/>
        <w:rPr>
          <w:rFonts w:ascii="Times New Roman" w:hAnsi="Times New Roman" w:cs="Times New Roman"/>
          <w:lang w:val="en-GB"/>
        </w:rPr>
      </w:pPr>
    </w:p>
    <w:p w14:paraId="5F358B58" w14:textId="40C12D60" w:rsidR="00CF7096" w:rsidRPr="00042D52" w:rsidRDefault="00462BB0" w:rsidP="00043D80">
      <w:pPr>
        <w:spacing w:line="360" w:lineRule="auto"/>
        <w:jc w:val="both"/>
        <w:rPr>
          <w:rFonts w:ascii="Times New Roman" w:hAnsi="Times New Roman" w:cs="Times New Roman"/>
          <w:lang w:val="en-GB"/>
        </w:rPr>
      </w:pPr>
      <w:r>
        <w:rPr>
          <w:rFonts w:ascii="Times New Roman" w:hAnsi="Times New Roman" w:cs="Times New Roman"/>
          <w:lang w:val="en-GB"/>
        </w:rPr>
        <w:tab/>
      </w:r>
      <w:r w:rsidR="000E146D" w:rsidRPr="00042D52">
        <w:rPr>
          <w:rFonts w:ascii="Times New Roman" w:hAnsi="Times New Roman" w:cs="Times New Roman"/>
          <w:lang w:val="en-GB"/>
        </w:rPr>
        <w:t xml:space="preserve">Even though the colour scheme </w:t>
      </w:r>
      <w:r w:rsidR="004948D8" w:rsidRPr="00042D52">
        <w:rPr>
          <w:rFonts w:ascii="Times New Roman" w:hAnsi="Times New Roman" w:cs="Times New Roman"/>
          <w:lang w:val="en-GB"/>
        </w:rPr>
        <w:t>is</w:t>
      </w:r>
      <w:r w:rsidR="000E146D" w:rsidRPr="00042D52">
        <w:rPr>
          <w:rFonts w:ascii="Times New Roman" w:hAnsi="Times New Roman" w:cs="Times New Roman"/>
          <w:lang w:val="en-GB"/>
        </w:rPr>
        <w:t xml:space="preserve"> identical and the </w:t>
      </w:r>
      <w:r w:rsidR="004948D8" w:rsidRPr="00042D52">
        <w:rPr>
          <w:rFonts w:ascii="Times New Roman" w:hAnsi="Times New Roman" w:cs="Times New Roman"/>
          <w:lang w:val="en-GB"/>
        </w:rPr>
        <w:t>layout</w:t>
      </w:r>
      <w:r w:rsidR="000E146D" w:rsidRPr="00042D52">
        <w:rPr>
          <w:rFonts w:ascii="Times New Roman" w:hAnsi="Times New Roman" w:cs="Times New Roman"/>
          <w:lang w:val="en-GB"/>
        </w:rPr>
        <w:t xml:space="preserve"> of the logo, the search bar</w:t>
      </w:r>
      <w:r w:rsidR="004948D8" w:rsidRPr="00042D52">
        <w:rPr>
          <w:rFonts w:ascii="Times New Roman" w:hAnsi="Times New Roman" w:cs="Times New Roman"/>
          <w:lang w:val="en-GB"/>
        </w:rPr>
        <w:t xml:space="preserve">, main top navigation menu, and the contents are very closely modelled after the SIstory portal, the user interfaces are nevertheless not </w:t>
      </w:r>
      <w:r w:rsidR="0008224D" w:rsidRPr="00042D52">
        <w:rPr>
          <w:rFonts w:ascii="Times New Roman" w:hAnsi="Times New Roman" w:cs="Times New Roman"/>
          <w:lang w:val="en-GB"/>
        </w:rPr>
        <w:t>the same.</w:t>
      </w:r>
      <w:r w:rsidR="00480B01" w:rsidRPr="00042D52">
        <w:rPr>
          <w:rFonts w:ascii="Times New Roman" w:hAnsi="Times New Roman" w:cs="Times New Roman"/>
          <w:lang w:val="en-GB"/>
        </w:rPr>
        <w:t xml:space="preserve"> </w:t>
      </w:r>
      <w:r w:rsidR="004948D8" w:rsidRPr="00042D52">
        <w:rPr>
          <w:rFonts w:ascii="Times New Roman" w:hAnsi="Times New Roman" w:cs="Times New Roman"/>
          <w:lang w:val="en-GB"/>
        </w:rPr>
        <w:t>At the time, the user interface of the portal was still based on the old HTML 4 technology</w:t>
      </w:r>
      <w:r w:rsidR="002A7515" w:rsidRPr="00042D52">
        <w:rPr>
          <w:rFonts w:ascii="Times New Roman" w:hAnsi="Times New Roman" w:cs="Times New Roman"/>
          <w:lang w:val="en-GB"/>
        </w:rPr>
        <w:t xml:space="preserve">, </w:t>
      </w:r>
      <w:r w:rsidR="0008224D" w:rsidRPr="00042D52">
        <w:rPr>
          <w:rFonts w:ascii="Times New Roman" w:hAnsi="Times New Roman" w:cs="Times New Roman"/>
          <w:lang w:val="en-GB"/>
        </w:rPr>
        <w:t>but</w:t>
      </w:r>
      <w:r w:rsidR="002A7515" w:rsidRPr="00042D52">
        <w:rPr>
          <w:rFonts w:ascii="Times New Roman" w:hAnsi="Times New Roman" w:cs="Times New Roman"/>
          <w:lang w:val="en-GB"/>
        </w:rPr>
        <w:t xml:space="preserve"> I </w:t>
      </w:r>
      <w:r w:rsidR="0008224D" w:rsidRPr="00042D52">
        <w:rPr>
          <w:rFonts w:ascii="Times New Roman" w:hAnsi="Times New Roman" w:cs="Times New Roman"/>
          <w:lang w:val="en-GB"/>
        </w:rPr>
        <w:t xml:space="preserve">had </w:t>
      </w:r>
      <w:r w:rsidR="002A7515" w:rsidRPr="00042D52">
        <w:rPr>
          <w:rFonts w:ascii="Times New Roman" w:hAnsi="Times New Roman" w:cs="Times New Roman"/>
          <w:lang w:val="en-GB"/>
        </w:rPr>
        <w:t>already started to use responsive website design and HTML 5</w:t>
      </w:r>
      <w:r w:rsidR="0008224D" w:rsidRPr="00042D52">
        <w:rPr>
          <w:rFonts w:ascii="Times New Roman" w:hAnsi="Times New Roman" w:cs="Times New Roman"/>
          <w:lang w:val="en-GB"/>
        </w:rPr>
        <w:t xml:space="preserve"> for the digital editions</w:t>
      </w:r>
      <w:r w:rsidR="002A7515" w:rsidRPr="00042D52">
        <w:rPr>
          <w:rFonts w:ascii="Times New Roman" w:hAnsi="Times New Roman" w:cs="Times New Roman"/>
          <w:lang w:val="en-GB"/>
        </w:rPr>
        <w:t>.</w:t>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In this regard, I decided to use the responsive front-end framework ZURB Foundation.</w:t>
      </w:r>
      <w:r w:rsidR="009F5407" w:rsidRPr="00042D52">
        <w:rPr>
          <w:rStyle w:val="FootnoteReference"/>
          <w:rFonts w:ascii="Times New Roman" w:hAnsi="Times New Roman" w:cs="Times New Roman"/>
          <w:lang w:val="en-GB"/>
        </w:rPr>
        <w:footnoteReference w:id="9"/>
      </w:r>
      <w:r w:rsidR="00480B01" w:rsidRPr="00042D52">
        <w:rPr>
          <w:rFonts w:ascii="Times New Roman" w:hAnsi="Times New Roman" w:cs="Times New Roman"/>
          <w:lang w:val="en-GB"/>
        </w:rPr>
        <w:t xml:space="preserve"> </w:t>
      </w:r>
      <w:r w:rsidR="002A7515" w:rsidRPr="00042D52">
        <w:rPr>
          <w:rFonts w:ascii="Times New Roman" w:hAnsi="Times New Roman" w:cs="Times New Roman"/>
          <w:lang w:val="en-GB"/>
        </w:rPr>
        <w:t>I keep my adaptations as well as CSS and JS additions in the GitHub repository.</w:t>
      </w:r>
      <w:r w:rsidR="003F3056">
        <w:rPr>
          <w:rFonts w:ascii="Times New Roman" w:hAnsi="Times New Roman" w:cs="Times New Roman"/>
          <w:lang w:val="en-GB"/>
        </w:rPr>
        <w:t xml:space="preserve"> (</w:t>
      </w:r>
      <w:proofErr w:type="spellStart"/>
      <w:r w:rsidR="003F3056">
        <w:rPr>
          <w:rFonts w:ascii="Times New Roman" w:hAnsi="Times New Roman" w:cs="Times New Roman"/>
          <w:lang w:val="en-GB"/>
        </w:rPr>
        <w:t>Pančur</w:t>
      </w:r>
      <w:proofErr w:type="spellEnd"/>
      <w:r w:rsidR="003F3056">
        <w:rPr>
          <w:rFonts w:ascii="Times New Roman" w:hAnsi="Times New Roman" w:cs="Times New Roman"/>
          <w:lang w:val="en-GB"/>
        </w:rPr>
        <w:t xml:space="preserve"> 2019b)</w:t>
      </w:r>
      <w:r w:rsidR="00480B01" w:rsidRPr="00042D52">
        <w:rPr>
          <w:rFonts w:ascii="Times New Roman" w:hAnsi="Times New Roman" w:cs="Times New Roman"/>
          <w:lang w:val="en-GB"/>
        </w:rPr>
        <w:t xml:space="preserve"> </w:t>
      </w:r>
      <w:r w:rsidR="003D2CA9" w:rsidRPr="00042D52">
        <w:rPr>
          <w:rFonts w:ascii="Times New Roman" w:hAnsi="Times New Roman" w:cs="Times New Roman"/>
          <w:lang w:val="en-GB"/>
        </w:rPr>
        <w:t>As</w:t>
      </w:r>
      <w:r w:rsidR="002A7515" w:rsidRPr="00042D52">
        <w:rPr>
          <w:rFonts w:ascii="Times New Roman" w:hAnsi="Times New Roman" w:cs="Times New Roman"/>
          <w:lang w:val="en-GB"/>
        </w:rPr>
        <w:t xml:space="preserve"> the use of this framework turned out to be extremely useful, we also included it in the new SIstory portal in 2016.</w:t>
      </w:r>
      <w:r w:rsidR="00480B01" w:rsidRPr="00042D52">
        <w:rPr>
          <w:rFonts w:ascii="Times New Roman" w:hAnsi="Times New Roman" w:cs="Times New Roman"/>
          <w:lang w:val="en-GB"/>
        </w:rPr>
        <w:t xml:space="preserve"> </w:t>
      </w:r>
      <w:r w:rsidR="00043D80" w:rsidRPr="00042D52">
        <w:rPr>
          <w:rFonts w:ascii="Times New Roman" w:hAnsi="Times New Roman" w:cs="Times New Roman"/>
          <w:lang w:val="en-GB"/>
        </w:rPr>
        <w:t>Subsequently</w:t>
      </w:r>
      <w:r w:rsidR="00C5357E" w:rsidRPr="00042D52">
        <w:rPr>
          <w:rFonts w:ascii="Times New Roman" w:hAnsi="Times New Roman" w:cs="Times New Roman"/>
          <w:lang w:val="en-GB"/>
        </w:rPr>
        <w:t xml:space="preserve"> I also adapted the appearance of the digital editions to the new portal design (compare </w:t>
      </w:r>
      <w:r w:rsidR="008732F6">
        <w:rPr>
          <w:rFonts w:ascii="Times New Roman" w:hAnsi="Times New Roman" w:cs="Times New Roman"/>
          <w:lang w:val="en-GB"/>
        </w:rPr>
        <w:t>F</w:t>
      </w:r>
      <w:r w:rsidR="00C5357E" w:rsidRPr="00042D52">
        <w:rPr>
          <w:rFonts w:ascii="Times New Roman" w:hAnsi="Times New Roman" w:cs="Times New Roman"/>
          <w:lang w:val="en-GB"/>
        </w:rPr>
        <w:t>igures 3 and 4).</w:t>
      </w:r>
    </w:p>
    <w:p w14:paraId="15357AC1" w14:textId="597B10A5" w:rsidR="00D4004C" w:rsidRPr="00042D52" w:rsidRDefault="00D4004C" w:rsidP="00E96931">
      <w:pPr>
        <w:spacing w:line="360" w:lineRule="auto"/>
        <w:jc w:val="both"/>
        <w:rPr>
          <w:rFonts w:ascii="Times New Roman" w:hAnsi="Times New Roman" w:cs="Times New Roman"/>
          <w:lang w:val="en-GB"/>
        </w:rPr>
      </w:pPr>
    </w:p>
    <w:p w14:paraId="18B979D4" w14:textId="42AF3A39"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figure_3.jpg</w:t>
      </w:r>
    </w:p>
    <w:p w14:paraId="1E838A91" w14:textId="19875916" w:rsidR="002111D9" w:rsidRPr="00042D52" w:rsidRDefault="00F64649" w:rsidP="00F64649">
      <w:pPr>
        <w:spacing w:line="360" w:lineRule="auto"/>
        <w:jc w:val="both"/>
        <w:rPr>
          <w:rFonts w:ascii="Times New Roman" w:hAnsi="Times New Roman" w:cs="Times New Roman"/>
          <w:lang w:val="en-GB"/>
        </w:rPr>
      </w:pPr>
      <w:r w:rsidRPr="00042D52">
        <w:rPr>
          <w:rFonts w:ascii="Times New Roman" w:hAnsi="Times New Roman" w:cs="Times New Roman"/>
          <w:lang w:val="en-GB"/>
        </w:rPr>
        <w:t>Figure 3: Top navigation menu, search bar, and metadata page of the SIstory portal</w:t>
      </w:r>
    </w:p>
    <w:p w14:paraId="37679A45" w14:textId="405C2BAB"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77304A" w:rsidRPr="00000EEA">
        <w:rPr>
          <w:rFonts w:ascii="Times New Roman" w:hAnsi="Times New Roman" w:cs="Times New Roman"/>
          <w:lang w:val="en-GB"/>
        </w:rPr>
        <w:t>(</w:t>
      </w:r>
      <w:proofErr w:type="spellStart"/>
      <w:r w:rsidR="0077304A" w:rsidRPr="00000EEA">
        <w:rPr>
          <w:rFonts w:ascii="Times New Roman" w:hAnsi="Times New Roman" w:cs="Times New Roman"/>
          <w:lang w:val="en-GB"/>
        </w:rPr>
        <w:t>Pančur</w:t>
      </w:r>
      <w:proofErr w:type="spellEnd"/>
      <w:r w:rsidR="0077304A" w:rsidRPr="00000EEA">
        <w:rPr>
          <w:rFonts w:ascii="Times New Roman" w:hAnsi="Times New Roman" w:cs="Times New Roman"/>
          <w:lang w:val="en-GB"/>
        </w:rPr>
        <w:t xml:space="preserve"> 2016).</w:t>
      </w:r>
    </w:p>
    <w:p w14:paraId="613A6820" w14:textId="1C960862" w:rsidR="002111D9" w:rsidRPr="00042D52" w:rsidRDefault="002111D9" w:rsidP="00E96931">
      <w:pPr>
        <w:spacing w:line="360" w:lineRule="auto"/>
        <w:jc w:val="both"/>
        <w:rPr>
          <w:rFonts w:ascii="Times New Roman" w:hAnsi="Times New Roman" w:cs="Times New Roman"/>
          <w:lang w:val="en-GB"/>
        </w:rPr>
      </w:pPr>
    </w:p>
    <w:p w14:paraId="3534CFBC" w14:textId="201CB3E7" w:rsidR="002111D9" w:rsidRPr="00042D52" w:rsidRDefault="002111D9" w:rsidP="002111D9">
      <w:p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#file: figure_4.jpg</w:t>
      </w:r>
    </w:p>
    <w:p w14:paraId="4612425A" w14:textId="466D81A6" w:rsidR="002111D9" w:rsidRPr="00042D52" w:rsidRDefault="00F64649" w:rsidP="001D6EF3">
      <w:pPr>
        <w:spacing w:line="360" w:lineRule="auto"/>
        <w:jc w:val="both"/>
        <w:rPr>
          <w:rFonts w:ascii="Times New Roman" w:hAnsi="Times New Roman" w:cs="Times New Roman"/>
          <w:lang w:val="en-GB"/>
        </w:rPr>
      </w:pPr>
      <w:r w:rsidRPr="00042D52">
        <w:rPr>
          <w:rFonts w:ascii="Times New Roman" w:hAnsi="Times New Roman" w:cs="Times New Roman"/>
          <w:lang w:val="en-GB"/>
        </w:rPr>
        <w:t>F</w:t>
      </w:r>
      <w:r w:rsidR="00F91115" w:rsidRPr="00042D52">
        <w:rPr>
          <w:rFonts w:ascii="Times New Roman" w:hAnsi="Times New Roman" w:cs="Times New Roman"/>
          <w:lang w:val="en-GB"/>
        </w:rPr>
        <w:t>igure 4: The 2016 digital edition user interface</w:t>
      </w:r>
    </w:p>
    <w:p w14:paraId="4588557B" w14:textId="7A2EB4D1" w:rsidR="002111D9" w:rsidRPr="00042D52" w:rsidRDefault="002111D9" w:rsidP="002111D9">
      <w:pPr>
        <w:spacing w:line="360" w:lineRule="auto"/>
        <w:jc w:val="both"/>
        <w:rPr>
          <w:rFonts w:ascii="Times New Roman" w:hAnsi="Times New Roman" w:cs="Times New Roman"/>
          <w:highlight w:val="yellow"/>
          <w:lang w:val="en-GB"/>
        </w:rPr>
      </w:pPr>
      <w:r w:rsidRPr="00000EEA">
        <w:rPr>
          <w:rFonts w:ascii="Times New Roman" w:hAnsi="Times New Roman" w:cs="Times New Roman"/>
          <w:lang w:val="en-GB"/>
        </w:rPr>
        <w:t xml:space="preserve">Source: </w:t>
      </w:r>
      <w:r w:rsidR="00877290" w:rsidRPr="00000EEA">
        <w:rPr>
          <w:rFonts w:ascii="Times New Roman" w:hAnsi="Times New Roman" w:cs="Times New Roman"/>
          <w:lang w:val="en-GB"/>
        </w:rPr>
        <w:t>(</w:t>
      </w:r>
      <w:proofErr w:type="spellStart"/>
      <w:r w:rsidR="00877290" w:rsidRPr="00000EEA">
        <w:rPr>
          <w:rFonts w:ascii="Times New Roman" w:hAnsi="Times New Roman" w:cs="Times New Roman"/>
          <w:lang w:val="en-GB"/>
        </w:rPr>
        <w:t>Pančur</w:t>
      </w:r>
      <w:proofErr w:type="spellEnd"/>
      <w:r w:rsidR="00877290" w:rsidRPr="00000EEA">
        <w:rPr>
          <w:rFonts w:ascii="Times New Roman" w:hAnsi="Times New Roman" w:cs="Times New Roman"/>
          <w:lang w:val="en-GB"/>
        </w:rPr>
        <w:t xml:space="preserve"> 2016), </w:t>
      </w:r>
      <w:r w:rsidR="00181235" w:rsidRPr="00000EEA">
        <w:rPr>
          <w:rFonts w:ascii="Times New Roman" w:hAnsi="Times New Roman" w:cs="Times New Roman"/>
          <w:lang w:val="en-GB"/>
        </w:rPr>
        <w:t xml:space="preserve">accessed April 15, 2019, </w:t>
      </w:r>
      <w:hyperlink r:id="rId10" w:history="1">
        <w:r w:rsidR="00725660" w:rsidRPr="001B5FC2">
          <w:rPr>
            <w:rStyle w:val="Hyperlink"/>
            <w:rFonts w:ascii="Times New Roman" w:hAnsi="Times New Roman" w:cs="Times New Roman"/>
            <w:color w:val="auto"/>
            <w:u w:val="none"/>
            <w:lang w:val="en-GB"/>
          </w:rPr>
          <w:t>http://www.sistory.si/cdn/publikacije/36001-37000/36294/ch10.html</w:t>
        </w:r>
      </w:hyperlink>
      <w:r w:rsidR="00725660">
        <w:rPr>
          <w:rFonts w:ascii="Times New Roman" w:hAnsi="Times New Roman" w:cs="Times New Roman"/>
          <w:lang w:val="en-GB"/>
        </w:rPr>
        <w:t>.</w:t>
      </w:r>
    </w:p>
    <w:p w14:paraId="42CC5DBC" w14:textId="0BE28BA9" w:rsidR="002111D9" w:rsidRPr="00042D52" w:rsidRDefault="002111D9" w:rsidP="00E96931">
      <w:pPr>
        <w:spacing w:line="360" w:lineRule="auto"/>
        <w:jc w:val="both"/>
        <w:rPr>
          <w:rFonts w:ascii="Times New Roman" w:hAnsi="Times New Roman" w:cs="Times New Roman"/>
          <w:lang w:val="en-GB"/>
        </w:rPr>
      </w:pPr>
    </w:p>
    <w:p w14:paraId="0D149516" w14:textId="4DF68B13" w:rsidR="00BE6704"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43605F" w:rsidRPr="00042D52">
        <w:rPr>
          <w:rFonts w:ascii="Times New Roman" w:hAnsi="Times New Roman" w:cs="Times New Roman"/>
          <w:lang w:val="en-GB"/>
        </w:rPr>
        <w:t xml:space="preserve">Apart from the originally envisioned technical documentation, we </w:t>
      </w:r>
      <w:r w:rsidR="00546DA1" w:rsidRPr="00042D52">
        <w:rPr>
          <w:rFonts w:ascii="Times New Roman" w:hAnsi="Times New Roman" w:cs="Times New Roman"/>
          <w:lang w:val="en-GB"/>
        </w:rPr>
        <w:t xml:space="preserve">soon also </w:t>
      </w:r>
      <w:r w:rsidR="0043605F" w:rsidRPr="00042D52">
        <w:rPr>
          <w:rFonts w:ascii="Times New Roman" w:hAnsi="Times New Roman" w:cs="Times New Roman"/>
          <w:lang w:val="en-GB"/>
        </w:rPr>
        <w:t>started to publish other sorts of publications – in particular monographs, collections of scientific texts, and magazines – online in the HTML format.</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Therefore I reconfigured the SIstory TEI profile with the aim of facilitating the publication of these sorts of digital editions.</w:t>
      </w:r>
      <w:r w:rsidR="00BE6704" w:rsidRPr="00042D52">
        <w:rPr>
          <w:rFonts w:ascii="Times New Roman" w:hAnsi="Times New Roman" w:cs="Times New Roman"/>
          <w:lang w:val="en-GB"/>
        </w:rPr>
        <w:t xml:space="preserve"> </w:t>
      </w:r>
      <w:r w:rsidR="0043605F" w:rsidRPr="00042D52">
        <w:rPr>
          <w:rFonts w:ascii="Times New Roman" w:hAnsi="Times New Roman" w:cs="Times New Roman"/>
          <w:lang w:val="en-GB"/>
        </w:rPr>
        <w:t>The profile allows for the transformations of:</w:t>
      </w:r>
    </w:p>
    <w:p w14:paraId="64533D40" w14:textId="2913DFB4" w:rsidR="001021A6" w:rsidRPr="00042D52"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individual TEI documents;</w:t>
      </w:r>
    </w:p>
    <w:p w14:paraId="08344B94" w14:textId="1DBA3305" w:rsidR="001021A6" w:rsidRDefault="001021A6" w:rsidP="001021A6">
      <w:pPr>
        <w:pStyle w:val="ListParagraph"/>
        <w:numPr>
          <w:ilvl w:val="0"/>
          <w:numId w:val="3"/>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several TEI documents from a shared TEI corpus. In this case, each TEI document needs to be converted separately. The TEI corpus itself and its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teiHeader</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need to be converted separately, as in this manner a common cover, colophon, and tables of contents are generated.</w:t>
      </w:r>
    </w:p>
    <w:p w14:paraId="0B43FAF8" w14:textId="77777777" w:rsidR="00611996" w:rsidRPr="00042D52" w:rsidRDefault="00611996" w:rsidP="00611996">
      <w:pPr>
        <w:pStyle w:val="ListParagraph"/>
        <w:spacing w:line="360" w:lineRule="auto"/>
        <w:jc w:val="both"/>
        <w:rPr>
          <w:rFonts w:ascii="Times New Roman" w:hAnsi="Times New Roman" w:cs="Times New Roman"/>
          <w:lang w:val="en-GB"/>
        </w:rPr>
      </w:pPr>
    </w:p>
    <w:p w14:paraId="4AF60F3B" w14:textId="06423185" w:rsidR="002E7922" w:rsidRPr="00042D52" w:rsidRDefault="00462BB0" w:rsidP="001021A6">
      <w:pPr>
        <w:spacing w:line="360" w:lineRule="auto"/>
        <w:jc w:val="both"/>
        <w:rPr>
          <w:rFonts w:ascii="Times New Roman" w:hAnsi="Times New Roman" w:cs="Times New Roman"/>
          <w:lang w:val="en-GB"/>
        </w:rPr>
      </w:pPr>
      <w:r>
        <w:rPr>
          <w:rFonts w:ascii="Times New Roman" w:hAnsi="Times New Roman" w:cs="Times New Roman"/>
          <w:lang w:val="en-GB"/>
        </w:rPr>
        <w:tab/>
      </w:r>
      <w:r w:rsidR="00D946AA" w:rsidRPr="00042D52">
        <w:rPr>
          <w:rFonts w:ascii="Times New Roman" w:hAnsi="Times New Roman" w:cs="Times New Roman"/>
          <w:lang w:val="en-GB"/>
        </w:rPr>
        <w:t xml:space="preserve">The </w:t>
      </w:r>
      <w:r w:rsidR="003D700B" w:rsidRPr="00042D52">
        <w:rPr>
          <w:rFonts w:ascii="Times New Roman" w:hAnsi="Times New Roman" w:cs="Times New Roman"/>
          <w:lang w:val="en-GB"/>
        </w:rPr>
        <w:t xml:space="preserve">digital edition's </w:t>
      </w:r>
      <w:r w:rsidR="00D946AA" w:rsidRPr="00042D52">
        <w:rPr>
          <w:rFonts w:ascii="Times New Roman" w:hAnsi="Times New Roman" w:cs="Times New Roman"/>
          <w:lang w:val="en-GB"/>
        </w:rPr>
        <w:t>main navigation menu</w:t>
      </w:r>
      <w:r w:rsidR="003D700B" w:rsidRPr="00042D52">
        <w:rPr>
          <w:rFonts w:ascii="Times New Roman" w:hAnsi="Times New Roman" w:cs="Times New Roman"/>
          <w:lang w:val="en-GB"/>
        </w:rPr>
        <w:t xml:space="preserve"> is located at the very top of the web page, as horizontal navigation with a drop-down menu.</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The structure of this navigation reflects the structure, </w:t>
      </w:r>
      <w:r w:rsidR="008B7EA0" w:rsidRPr="00042D52">
        <w:rPr>
          <w:rFonts w:ascii="Times New Roman" w:hAnsi="Times New Roman" w:cs="Times New Roman"/>
          <w:lang w:val="en-GB"/>
        </w:rPr>
        <w:t>sections</w:t>
      </w:r>
      <w:r w:rsidR="0020230C" w:rsidRPr="00042D52">
        <w:rPr>
          <w:rFonts w:ascii="Times New Roman" w:hAnsi="Times New Roman" w:cs="Times New Roman"/>
          <w:lang w:val="en-GB"/>
        </w:rPr>
        <w:t xml:space="preserve">, and </w:t>
      </w:r>
      <w:r w:rsidR="008B7EA0" w:rsidRPr="00042D52">
        <w:rPr>
          <w:rFonts w:ascii="Times New Roman" w:hAnsi="Times New Roman" w:cs="Times New Roman"/>
          <w:lang w:val="en-GB"/>
        </w:rPr>
        <w:t>divisions</w:t>
      </w:r>
      <w:r w:rsidR="0020230C" w:rsidRPr="00042D52">
        <w:rPr>
          <w:rFonts w:ascii="Times New Roman" w:hAnsi="Times New Roman" w:cs="Times New Roman"/>
          <w:lang w:val="en-GB"/>
        </w:rPr>
        <w:t xml:space="preserve"> of the individual TEI documents.</w:t>
      </w:r>
      <w:r w:rsidR="009644CD" w:rsidRPr="00042D52">
        <w:rPr>
          <w:rFonts w:ascii="Times New Roman" w:hAnsi="Times New Roman" w:cs="Times New Roman"/>
          <w:lang w:val="en-GB"/>
        </w:rPr>
        <w:t xml:space="preserve"> </w:t>
      </w:r>
      <w:r w:rsidR="0020230C" w:rsidRPr="00042D52">
        <w:rPr>
          <w:rFonts w:ascii="Times New Roman" w:hAnsi="Times New Roman" w:cs="Times New Roman"/>
          <w:lang w:val="en-GB"/>
        </w:rPr>
        <w:t xml:space="preserve">In the continuation I will briefly outline the possible </w:t>
      </w:r>
      <w:r w:rsidR="00F14EB8" w:rsidRPr="00042D52">
        <w:rPr>
          <w:rFonts w:ascii="Times New Roman" w:hAnsi="Times New Roman" w:cs="Times New Roman"/>
          <w:lang w:val="en-GB"/>
        </w:rPr>
        <w:t>content sections of the navigation as well as the TEI document.</w:t>
      </w:r>
      <w:r w:rsidR="009644CD"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In practice, no </w:t>
      </w:r>
      <w:r w:rsidR="005B0989">
        <w:rPr>
          <w:rFonts w:ascii="Times New Roman" w:hAnsi="Times New Roman" w:cs="Times New Roman"/>
          <w:lang w:val="en-GB"/>
        </w:rPr>
        <w:t xml:space="preserve">TEI </w:t>
      </w:r>
      <w:r w:rsidR="00CA1C11" w:rsidRPr="00042D52">
        <w:rPr>
          <w:rFonts w:ascii="Times New Roman" w:hAnsi="Times New Roman" w:cs="Times New Roman"/>
          <w:lang w:val="en-GB"/>
        </w:rPr>
        <w:t>document contain</w:t>
      </w:r>
      <w:r w:rsidR="001021A6" w:rsidRPr="00042D52">
        <w:rPr>
          <w:rFonts w:ascii="Times New Roman" w:hAnsi="Times New Roman" w:cs="Times New Roman"/>
          <w:lang w:val="en-GB"/>
        </w:rPr>
        <w:t>s</w:t>
      </w:r>
      <w:r w:rsidR="00CA1C11" w:rsidRPr="00042D52">
        <w:rPr>
          <w:rFonts w:ascii="Times New Roman" w:hAnsi="Times New Roman" w:cs="Times New Roman"/>
          <w:lang w:val="en-GB"/>
        </w:rPr>
        <w:t xml:space="preserve"> every single one of these sections. Instead, the authors of TEI documents can </w:t>
      </w:r>
      <w:r w:rsidR="006D2490">
        <w:rPr>
          <w:rFonts w:ascii="Times New Roman" w:hAnsi="Times New Roman" w:cs="Times New Roman"/>
          <w:lang w:val="en-GB"/>
        </w:rPr>
        <w:t>use and arrange</w:t>
      </w:r>
      <w:r w:rsidR="00CA1C11" w:rsidRPr="00042D52">
        <w:rPr>
          <w:rFonts w:ascii="Times New Roman" w:hAnsi="Times New Roman" w:cs="Times New Roman"/>
          <w:lang w:val="en-GB"/>
        </w:rPr>
        <w:t xml:space="preserve"> them completely in accordance with their needs.</w:t>
      </w:r>
    </w:p>
    <w:p w14:paraId="7F813359" w14:textId="34727816" w:rsidR="009644CD" w:rsidRPr="00042D52" w:rsidRDefault="00462BB0" w:rsidP="002C7ACB">
      <w:pPr>
        <w:spacing w:line="360" w:lineRule="auto"/>
        <w:jc w:val="both"/>
        <w:rPr>
          <w:rFonts w:ascii="Times New Roman" w:hAnsi="Times New Roman" w:cs="Times New Roman"/>
          <w:lang w:val="en-GB"/>
        </w:rPr>
      </w:pPr>
      <w:r>
        <w:rPr>
          <w:rFonts w:ascii="Times New Roman" w:hAnsi="Times New Roman" w:cs="Times New Roman"/>
          <w:lang w:val="en-GB"/>
        </w:rPr>
        <w:tab/>
      </w:r>
      <w:r w:rsidR="00CA1C11" w:rsidRPr="00042D52">
        <w:rPr>
          <w:rFonts w:ascii="Times New Roman" w:hAnsi="Times New Roman" w:cs="Times New Roman"/>
          <w:lang w:val="en-GB"/>
        </w:rPr>
        <w:t xml:space="preserve">The central part of the content is always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 main content must be contained within a single or several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elements with the obligatory attribute </w:t>
      </w:r>
      <w:r w:rsidR="00CA1C11" w:rsidRPr="00042D52">
        <w:rPr>
          <w:rFonts w:ascii="Times New Roman" w:hAnsi="Times New Roman" w:cs="Times New Roman"/>
          <w:i/>
          <w:lang w:val="en-GB"/>
        </w:rPr>
        <w:t>@</w:t>
      </w:r>
      <w:proofErr w:type="spellStart"/>
      <w:r w:rsidR="00CA1C11" w:rsidRPr="00042D52">
        <w:rPr>
          <w:rFonts w:ascii="Times New Roman" w:hAnsi="Times New Roman" w:cs="Times New Roman"/>
          <w:i/>
          <w:lang w:val="en-GB"/>
        </w:rPr>
        <w:t>xml:id</w:t>
      </w:r>
      <w:proofErr w:type="spellEnd"/>
      <w:r w:rsidR="00CA1C11" w:rsidRPr="00042D52">
        <w:rPr>
          <w:rFonts w:ascii="Times New Roman" w:hAnsi="Times New Roman" w:cs="Times New Roman"/>
          <w:i/>
          <w:lang w:val="en-GB"/>
        </w:rPr>
        <w:t>.</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Each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element represents its own </w:t>
      </w:r>
      <w:r w:rsidR="00FC5F5A" w:rsidRPr="00042D52">
        <w:rPr>
          <w:rFonts w:ascii="Times New Roman" w:hAnsi="Times New Roman" w:cs="Times New Roman"/>
          <w:lang w:val="en-GB"/>
        </w:rPr>
        <w:t>division</w:t>
      </w:r>
      <w:r w:rsidR="00CA1C11" w:rsidRPr="00042D52">
        <w:rPr>
          <w:rFonts w:ascii="Times New Roman" w:hAnsi="Times New Roman" w:cs="Times New Roman"/>
          <w:lang w:val="en-GB"/>
        </w:rPr>
        <w:t xml:space="preserve"> of the </w:t>
      </w:r>
      <w:r w:rsidR="001021A6" w:rsidRPr="00042D52">
        <w:rPr>
          <w:rFonts w:ascii="Times New Roman" w:hAnsi="Times New Roman" w:cs="Times New Roman"/>
          <w:lang w:val="en-GB"/>
        </w:rPr>
        <w:t>content or chapter.</w:t>
      </w:r>
      <w:r w:rsidR="00D17392" w:rsidRPr="00042D52">
        <w:rPr>
          <w:rFonts w:ascii="Times New Roman" w:hAnsi="Times New Roman" w:cs="Times New Roman"/>
          <w:lang w:val="en-GB"/>
        </w:rPr>
        <w:t xml:space="preserve"> </w:t>
      </w:r>
      <w:r w:rsidR="00CA1C11" w:rsidRPr="00042D52">
        <w:rPr>
          <w:rFonts w:ascii="Times New Roman" w:hAnsi="Times New Roman" w:cs="Times New Roman"/>
          <w:lang w:val="en-GB"/>
        </w:rPr>
        <w:t xml:space="preserve">Therefore the navigation bar's single drop-down menu displays all of the </w:t>
      </w:r>
      <w:r w:rsidR="00CA1C11" w:rsidRPr="00042D52">
        <w:rPr>
          <w:rFonts w:ascii="Times New Roman" w:hAnsi="Times New Roman" w:cs="Times New Roman"/>
          <w:i/>
          <w:lang w:val="en-GB"/>
        </w:rPr>
        <w:t>&lt;div&gt;</w:t>
      </w:r>
      <w:r w:rsidR="00CA1C11" w:rsidRPr="00042D52">
        <w:rPr>
          <w:rFonts w:ascii="Times New Roman" w:hAnsi="Times New Roman" w:cs="Times New Roman"/>
          <w:lang w:val="en-GB"/>
        </w:rPr>
        <w:t xml:space="preserve"> </w:t>
      </w:r>
      <w:r w:rsidR="00B07821" w:rsidRPr="00042D52">
        <w:rPr>
          <w:rFonts w:ascii="Times New Roman" w:hAnsi="Times New Roman" w:cs="Times New Roman"/>
          <w:lang w:val="en-GB"/>
        </w:rPr>
        <w:t>divisions</w:t>
      </w:r>
      <w:r w:rsidR="00CA1C11" w:rsidRPr="00042D52">
        <w:rPr>
          <w:rFonts w:ascii="Times New Roman" w:hAnsi="Times New Roman" w:cs="Times New Roman"/>
          <w:lang w:val="en-GB"/>
        </w:rPr>
        <w:t xml:space="preserve"> contained within the </w:t>
      </w:r>
      <w:r w:rsidR="00CA1C11" w:rsidRPr="00042D52">
        <w:rPr>
          <w:rFonts w:ascii="Times New Roman" w:hAnsi="Times New Roman" w:cs="Times New Roman"/>
          <w:i/>
          <w:lang w:val="en-GB"/>
        </w:rPr>
        <w:t>&lt;body&gt;</w:t>
      </w:r>
      <w:r w:rsidR="00CA1C11" w:rsidRPr="00042D52">
        <w:rPr>
          <w:rFonts w:ascii="Times New Roman" w:hAnsi="Times New Roman" w:cs="Times New Roman"/>
          <w:lang w:val="en-GB"/>
        </w:rPr>
        <w:t xml:space="preserve"> element.</w:t>
      </w:r>
      <w:r w:rsidR="00D17392" w:rsidRPr="00042D52">
        <w:rPr>
          <w:rFonts w:ascii="Times New Roman" w:hAnsi="Times New Roman" w:cs="Times New Roman"/>
          <w:lang w:val="en-GB"/>
        </w:rPr>
        <w:t xml:space="preserve"> </w:t>
      </w:r>
      <w:r w:rsidR="004F4D85" w:rsidRPr="00042D52">
        <w:rPr>
          <w:rFonts w:ascii="Times New Roman" w:hAnsi="Times New Roman" w:cs="Times New Roman"/>
          <w:lang w:val="en-GB"/>
        </w:rPr>
        <w:t xml:space="preserve">A variety of contents, encoded in the relevant </w:t>
      </w:r>
      <w:r w:rsidR="002C7ACB" w:rsidRPr="00042D52">
        <w:rPr>
          <w:rFonts w:ascii="Times New Roman" w:hAnsi="Times New Roman" w:cs="Times New Roman"/>
          <w:lang w:val="en-GB"/>
        </w:rPr>
        <w:t xml:space="preserve">TEI </w:t>
      </w:r>
      <w:r w:rsidR="004F4D85" w:rsidRPr="00042D52">
        <w:rPr>
          <w:rFonts w:ascii="Times New Roman" w:hAnsi="Times New Roman" w:cs="Times New Roman"/>
          <w:lang w:val="en-GB"/>
        </w:rPr>
        <w:t xml:space="preserve">document within the </w:t>
      </w:r>
      <w:r w:rsidR="004F4D85" w:rsidRPr="00042D52">
        <w:rPr>
          <w:rFonts w:ascii="Times New Roman" w:hAnsi="Times New Roman" w:cs="Times New Roman"/>
          <w:i/>
          <w:lang w:val="en-GB"/>
        </w:rPr>
        <w:t>&lt;front&gt;</w:t>
      </w:r>
      <w:r w:rsidR="004F4D85" w:rsidRPr="00042D52">
        <w:rPr>
          <w:rFonts w:ascii="Times New Roman" w:hAnsi="Times New Roman" w:cs="Times New Roman"/>
          <w:lang w:val="en-GB"/>
        </w:rPr>
        <w:t xml:space="preserve"> and </w:t>
      </w:r>
      <w:r w:rsidR="004F4D85" w:rsidRPr="00042D52">
        <w:rPr>
          <w:rFonts w:ascii="Times New Roman" w:hAnsi="Times New Roman" w:cs="Times New Roman"/>
          <w:i/>
          <w:lang w:val="en-GB"/>
        </w:rPr>
        <w:t>&lt;back&gt;</w:t>
      </w:r>
      <w:r w:rsidR="004F4D85" w:rsidRPr="00042D52">
        <w:rPr>
          <w:rFonts w:ascii="Times New Roman" w:hAnsi="Times New Roman" w:cs="Times New Roman"/>
          <w:lang w:val="en-GB"/>
        </w:rPr>
        <w:t xml:space="preserve"> elements</w:t>
      </w:r>
      <w:r w:rsidR="00976815" w:rsidRPr="00042D52">
        <w:rPr>
          <w:rFonts w:ascii="Times New Roman" w:hAnsi="Times New Roman" w:cs="Times New Roman"/>
          <w:lang w:val="en-GB"/>
        </w:rPr>
        <w:t>, may also be accessible before and after this part of the drop-down menu.</w:t>
      </w:r>
      <w:r w:rsidR="00D17392" w:rsidRPr="00042D52">
        <w:rPr>
          <w:rFonts w:ascii="Times New Roman" w:hAnsi="Times New Roman" w:cs="Times New Roman"/>
          <w:lang w:val="en-GB"/>
        </w:rPr>
        <w:t xml:space="preserve"> </w:t>
      </w:r>
      <w:r w:rsidR="00976815" w:rsidRPr="00042D52">
        <w:rPr>
          <w:rFonts w:ascii="Times New Roman" w:hAnsi="Times New Roman" w:cs="Times New Roman"/>
          <w:lang w:val="en-GB"/>
        </w:rPr>
        <w:t>Figure 5 thus illustrates all of these main content sections.</w:t>
      </w:r>
    </w:p>
    <w:p w14:paraId="6BBC4340" w14:textId="306CF100" w:rsidR="004B64FF" w:rsidRPr="00042D52" w:rsidRDefault="004B64FF" w:rsidP="00E96931">
      <w:pPr>
        <w:spacing w:line="360" w:lineRule="auto"/>
        <w:jc w:val="both"/>
        <w:rPr>
          <w:rFonts w:ascii="Times New Roman" w:hAnsi="Times New Roman" w:cs="Times New Roman"/>
          <w:lang w:val="en-GB"/>
        </w:rPr>
      </w:pPr>
    </w:p>
    <w:p w14:paraId="11E4CBD4" w14:textId="54DA4045" w:rsidR="005067E0" w:rsidRPr="00042D52" w:rsidRDefault="005067E0" w:rsidP="005067E0">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figure_5.jpg</w:t>
      </w:r>
    </w:p>
    <w:p w14:paraId="116C3D1D" w14:textId="59310B10" w:rsidR="005067E0" w:rsidRPr="00042D52" w:rsidRDefault="00D76E21" w:rsidP="00D76E21">
      <w:p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Figure 5: The main content sections of a TEI document</w:t>
      </w:r>
    </w:p>
    <w:p w14:paraId="5E66657D" w14:textId="2E009525" w:rsidR="004B64FF" w:rsidRPr="00042D52" w:rsidRDefault="004B64FF" w:rsidP="00E96931">
      <w:pPr>
        <w:spacing w:line="360" w:lineRule="auto"/>
        <w:jc w:val="both"/>
        <w:rPr>
          <w:rFonts w:ascii="Times New Roman" w:hAnsi="Times New Roman" w:cs="Times New Roman"/>
          <w:lang w:val="en-GB"/>
        </w:rPr>
      </w:pPr>
    </w:p>
    <w:p w14:paraId="67667545" w14:textId="2675A362" w:rsidR="00D06270" w:rsidRPr="00042D52" w:rsidRDefault="00462BB0" w:rsidP="00714E80">
      <w:pPr>
        <w:spacing w:line="360" w:lineRule="auto"/>
        <w:jc w:val="both"/>
        <w:rPr>
          <w:rFonts w:ascii="Times New Roman" w:hAnsi="Times New Roman" w:cs="Times New Roman"/>
          <w:lang w:val="en-GB"/>
        </w:rPr>
      </w:pPr>
      <w:r>
        <w:rPr>
          <w:rFonts w:ascii="Times New Roman" w:hAnsi="Times New Roman" w:cs="Times New Roman"/>
          <w:lang w:val="en-GB"/>
        </w:rPr>
        <w:tab/>
      </w:r>
      <w:r w:rsidR="00097483" w:rsidRPr="00042D52">
        <w:rPr>
          <w:rFonts w:ascii="Times New Roman" w:hAnsi="Times New Roman" w:cs="Times New Roman"/>
          <w:lang w:val="en-GB"/>
        </w:rPr>
        <w:t xml:space="preserve">Only </w:t>
      </w:r>
      <w:r w:rsidR="00097483" w:rsidRPr="00042D52">
        <w:rPr>
          <w:rFonts w:ascii="Times New Roman" w:hAnsi="Times New Roman" w:cs="Times New Roman"/>
          <w:i/>
          <w:lang w:val="en-GB"/>
        </w:rPr>
        <w:t>&lt;</w:t>
      </w:r>
      <w:proofErr w:type="spellStart"/>
      <w:r w:rsidR="00097483" w:rsidRPr="00042D52">
        <w:rPr>
          <w:rFonts w:ascii="Times New Roman" w:hAnsi="Times New Roman" w:cs="Times New Roman"/>
          <w:i/>
          <w:lang w:val="en-GB"/>
        </w:rPr>
        <w:t>titlePage</w:t>
      </w:r>
      <w:proofErr w:type="spellEnd"/>
      <w:r w:rsidR="00097483" w:rsidRPr="00042D52">
        <w:rPr>
          <w:rFonts w:ascii="Times New Roman" w:hAnsi="Times New Roman" w:cs="Times New Roman"/>
          <w:lang w:val="en-GB"/>
        </w:rPr>
        <w:t xml:space="preserve">&gt; is obligatory, </w:t>
      </w:r>
      <w:r w:rsidR="00032B27" w:rsidRPr="00032B27">
        <w:rPr>
          <w:rFonts w:ascii="Times New Roman" w:hAnsi="Times New Roman" w:cs="Times New Roman"/>
          <w:lang w:val="en-GB"/>
        </w:rPr>
        <w:t xml:space="preserve">because it is converted to the </w:t>
      </w:r>
      <w:r w:rsidR="00032B27">
        <w:rPr>
          <w:rFonts w:ascii="Times New Roman" w:hAnsi="Times New Roman" w:cs="Times New Roman"/>
          <w:lang w:val="en-GB"/>
        </w:rPr>
        <w:t>default</w:t>
      </w:r>
      <w:r w:rsidR="00CE10A4">
        <w:rPr>
          <w:rFonts w:ascii="Times New Roman" w:hAnsi="Times New Roman" w:cs="Times New Roman"/>
          <w:lang w:val="en-GB"/>
        </w:rPr>
        <w:t xml:space="preserve"> start</w:t>
      </w:r>
      <w:r w:rsidR="00032B27" w:rsidRPr="00032B27">
        <w:rPr>
          <w:rFonts w:ascii="Times New Roman" w:hAnsi="Times New Roman" w:cs="Times New Roman"/>
          <w:lang w:val="en-GB"/>
        </w:rPr>
        <w:t xml:space="preserve"> page</w:t>
      </w:r>
      <w:r w:rsidR="00CE10A4">
        <w:rPr>
          <w:rFonts w:ascii="Times New Roman" w:hAnsi="Times New Roman" w:cs="Times New Roman"/>
          <w:lang w:val="en-GB"/>
        </w:rPr>
        <w:t xml:space="preserve"> (</w:t>
      </w:r>
      <w:r w:rsidR="00CE10A4" w:rsidRPr="00032B27">
        <w:rPr>
          <w:rFonts w:ascii="Times New Roman" w:hAnsi="Times New Roman" w:cs="Times New Roman"/>
          <w:lang w:val="en-GB"/>
        </w:rPr>
        <w:t>index.</w:t>
      </w:r>
      <w:r w:rsidR="00CE10A4">
        <w:rPr>
          <w:rFonts w:ascii="Times New Roman" w:hAnsi="Times New Roman" w:cs="Times New Roman"/>
          <w:lang w:val="en-GB"/>
        </w:rPr>
        <w:t>h</w:t>
      </w:r>
      <w:r w:rsidR="00CE10A4" w:rsidRPr="00032B27">
        <w:rPr>
          <w:rFonts w:ascii="Times New Roman" w:hAnsi="Times New Roman" w:cs="Times New Roman"/>
          <w:lang w:val="en-GB"/>
        </w:rPr>
        <w:t>tml</w:t>
      </w:r>
      <w:r w:rsidR="00CE10A4">
        <w:rPr>
          <w:rFonts w:ascii="Times New Roman" w:hAnsi="Times New Roman" w:cs="Times New Roman"/>
          <w:lang w:val="en-GB"/>
        </w:rPr>
        <w:t>)</w:t>
      </w:r>
      <w:r w:rsidR="00097483" w:rsidRPr="00042D52">
        <w:rPr>
          <w:rFonts w:ascii="Times New Roman" w:hAnsi="Times New Roman" w:cs="Times New Roman"/>
          <w:lang w:val="en-GB"/>
        </w:rPr>
        <w:t xml:space="preserve"> and, as such, accessible through the navigation bar</w:t>
      </w:r>
      <w:r w:rsidR="00503851" w:rsidRPr="00042D52">
        <w:rPr>
          <w:rFonts w:ascii="Times New Roman" w:hAnsi="Times New Roman" w:cs="Times New Roman"/>
          <w:lang w:val="en-GB"/>
        </w:rPr>
        <w:t xml:space="preserve"> –</w:t>
      </w:r>
      <w:r w:rsidR="00097483" w:rsidRPr="00042D52">
        <w:rPr>
          <w:rFonts w:ascii="Times New Roman" w:hAnsi="Times New Roman" w:cs="Times New Roman"/>
          <w:lang w:val="en-GB"/>
        </w:rPr>
        <w:t xml:space="preserve"> </w:t>
      </w:r>
      <w:r w:rsidR="00503851" w:rsidRPr="00042D52">
        <w:rPr>
          <w:rFonts w:ascii="Times New Roman" w:hAnsi="Times New Roman" w:cs="Times New Roman"/>
          <w:lang w:val="en-GB"/>
        </w:rPr>
        <w:t>at the very top</w:t>
      </w:r>
      <w:r w:rsidR="00097483" w:rsidRPr="00042D52">
        <w:rPr>
          <w:rFonts w:ascii="Times New Roman" w:hAnsi="Times New Roman" w:cs="Times New Roman"/>
          <w:lang w:val="en-GB"/>
        </w:rPr>
        <w:t>, as the Title Page.</w:t>
      </w:r>
      <w:r w:rsidR="00D06270" w:rsidRPr="00042D52">
        <w:rPr>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&lt;front&gt;</w:t>
      </w:r>
      <w:r w:rsidR="00503851" w:rsidRPr="00042D52">
        <w:rPr>
          <w:rFonts w:ascii="Times New Roman" w:hAnsi="Times New Roman" w:cs="Times New Roman"/>
          <w:lang w:val="en-GB"/>
        </w:rPr>
        <w:t xml:space="preserve"> element may contain one or several </w:t>
      </w:r>
      <w:r w:rsidR="00503851" w:rsidRPr="00042D52">
        <w:rPr>
          <w:rFonts w:ascii="Times New Roman" w:hAnsi="Times New Roman" w:cs="Times New Roman"/>
          <w:i/>
          <w:lang w:val="en-GB"/>
        </w:rPr>
        <w:t>&lt;div&gt;</w:t>
      </w:r>
      <w:r w:rsidR="00503851" w:rsidRPr="00042D52">
        <w:rPr>
          <w:rFonts w:ascii="Times New Roman" w:hAnsi="Times New Roman" w:cs="Times New Roman"/>
          <w:lang w:val="en-GB"/>
        </w:rPr>
        <w:t xml:space="preserve"> elements, which represent the introductory chapters</w:t>
      </w:r>
      <w:r w:rsidR="00952D9D" w:rsidRPr="00042D52">
        <w:rPr>
          <w:rFonts w:ascii="Times New Roman" w:hAnsi="Times New Roman" w:cs="Times New Roman"/>
          <w:lang w:val="en-GB"/>
        </w:rPr>
        <w:t xml:space="preserve"> section</w:t>
      </w:r>
      <w:r w:rsidR="00503851" w:rsidRPr="00042D52">
        <w:rPr>
          <w:rFonts w:ascii="Times New Roman" w:hAnsi="Times New Roman" w:cs="Times New Roman"/>
          <w:lang w:val="en-GB"/>
        </w:rPr>
        <w:t xml:space="preserve"> in </w:t>
      </w:r>
      <w:r w:rsidR="00204947" w:rsidRPr="00042D52">
        <w:rPr>
          <w:rFonts w:ascii="Times New Roman" w:hAnsi="Times New Roman" w:cs="Times New Roman"/>
          <w:lang w:val="en-GB"/>
        </w:rPr>
        <w:t xml:space="preserve">the </w:t>
      </w:r>
      <w:r w:rsidR="00503851" w:rsidRPr="00042D52">
        <w:rPr>
          <w:rFonts w:ascii="Times New Roman" w:hAnsi="Times New Roman" w:cs="Times New Roman"/>
          <w:lang w:val="en-GB"/>
        </w:rPr>
        <w:t>navigation.</w:t>
      </w:r>
      <w:r w:rsidR="00D06270" w:rsidRPr="00042D52">
        <w:rPr>
          <w:rFonts w:ascii="Times New Roman" w:hAnsi="Times New Roman" w:cs="Times New Roman"/>
          <w:lang w:val="en-GB"/>
        </w:rPr>
        <w:t xml:space="preserve"> </w:t>
      </w:r>
      <w:r w:rsidR="00503851" w:rsidRPr="00042D52">
        <w:rPr>
          <w:rFonts w:ascii="Times New Roman" w:hAnsi="Times New Roman" w:cs="Times New Roman"/>
          <w:lang w:val="en-GB"/>
        </w:rPr>
        <w:t xml:space="preserve">The </w:t>
      </w:r>
      <w:r w:rsidR="00503851" w:rsidRPr="00042D52">
        <w:rPr>
          <w:rFonts w:ascii="Times New Roman" w:hAnsi="Times New Roman" w:cs="Times New Roman"/>
          <w:i/>
          <w:lang w:val="en-GB"/>
        </w:rPr>
        <w:t>&lt;back&gt;</w:t>
      </w:r>
      <w:r w:rsidR="00503851" w:rsidRPr="00042D52">
        <w:rPr>
          <w:rFonts w:ascii="Times New Roman" w:hAnsi="Times New Roman" w:cs="Times New Roman"/>
          <w:lang w:val="en-GB"/>
        </w:rPr>
        <w:t xml:space="preserve"> element </w:t>
      </w:r>
      <w:r w:rsidR="00952D9D" w:rsidRPr="00042D52">
        <w:rPr>
          <w:rFonts w:ascii="Times New Roman" w:hAnsi="Times New Roman" w:cs="Times New Roman"/>
          <w:lang w:val="en-GB"/>
        </w:rPr>
        <w:t>includes</w:t>
      </w:r>
      <w:r w:rsidR="00503851" w:rsidRPr="00042D52">
        <w:rPr>
          <w:rFonts w:ascii="Times New Roman" w:hAnsi="Times New Roman" w:cs="Times New Roman"/>
          <w:lang w:val="en-GB"/>
        </w:rPr>
        <w:t xml:space="preserve"> three possible content sections (bibliographies, annexes, summaries</w:t>
      </w:r>
      <w:r w:rsidR="0035719D" w:rsidRPr="00042D52">
        <w:rPr>
          <w:rFonts w:ascii="Times New Roman" w:hAnsi="Times New Roman" w:cs="Times New Roman"/>
          <w:lang w:val="en-GB"/>
        </w:rPr>
        <w:t xml:space="preserve">), which is why they must always </w:t>
      </w:r>
      <w:r w:rsidR="00952D9D" w:rsidRPr="00042D52">
        <w:rPr>
          <w:rFonts w:ascii="Times New Roman" w:hAnsi="Times New Roman" w:cs="Times New Roman"/>
          <w:lang w:val="en-GB"/>
        </w:rPr>
        <w:t>be assigned</w:t>
      </w:r>
      <w:r w:rsidR="0035719D" w:rsidRPr="00042D52">
        <w:rPr>
          <w:rFonts w:ascii="Times New Roman" w:hAnsi="Times New Roman" w:cs="Times New Roman"/>
          <w:lang w:val="en-GB"/>
        </w:rPr>
        <w:t xml:space="preserve"> the appropriate </w:t>
      </w:r>
      <w:r w:rsidR="0035719D" w:rsidRPr="00042D52">
        <w:rPr>
          <w:rFonts w:ascii="Times New Roman" w:hAnsi="Times New Roman" w:cs="Times New Roman"/>
          <w:i/>
          <w:lang w:val="en-GB"/>
        </w:rPr>
        <w:t>@type</w:t>
      </w:r>
      <w:r w:rsidR="0035719D" w:rsidRPr="00042D52">
        <w:rPr>
          <w:rFonts w:ascii="Times New Roman" w:hAnsi="Times New Roman" w:cs="Times New Roman"/>
          <w:lang w:val="en-GB"/>
        </w:rPr>
        <w:t xml:space="preserve"> attribute.</w:t>
      </w:r>
      <w:r w:rsidR="00D06270" w:rsidRPr="00042D52">
        <w:rPr>
          <w:rFonts w:ascii="Times New Roman" w:hAnsi="Times New Roman" w:cs="Times New Roman"/>
          <w:lang w:val="en-GB"/>
        </w:rPr>
        <w:t xml:space="preserve"> </w:t>
      </w:r>
      <w:r w:rsidR="0035719D" w:rsidRPr="00042D52">
        <w:rPr>
          <w:rFonts w:ascii="Times New Roman" w:hAnsi="Times New Roman" w:cs="Times New Roman"/>
          <w:lang w:val="en-GB"/>
        </w:rPr>
        <w:t>Each of these sections</w:t>
      </w:r>
      <w:r w:rsidR="00FC5F5A" w:rsidRPr="00042D52">
        <w:rPr>
          <w:rFonts w:ascii="Times New Roman" w:hAnsi="Times New Roman" w:cs="Times New Roman"/>
          <w:lang w:val="en-GB"/>
        </w:rPr>
        <w:t xml:space="preserve"> can </w:t>
      </w:r>
      <w:r w:rsidR="00952D9D" w:rsidRPr="00042D52">
        <w:rPr>
          <w:rFonts w:ascii="Times New Roman" w:hAnsi="Times New Roman" w:cs="Times New Roman"/>
          <w:lang w:val="en-GB"/>
        </w:rPr>
        <w:t>consist of</w:t>
      </w:r>
      <w:r w:rsidR="00FC5F5A" w:rsidRPr="00042D52">
        <w:rPr>
          <w:rFonts w:ascii="Times New Roman" w:hAnsi="Times New Roman" w:cs="Times New Roman"/>
          <w:lang w:val="en-GB"/>
        </w:rPr>
        <w:t xml:space="preserve"> one or more chapters.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In most cases, the conversion of the content of these divisions is based on the standard XSLT</w:t>
      </w:r>
      <w:r w:rsidR="0021743A">
        <w:rPr>
          <w:rFonts w:ascii="Times New Roman" w:hAnsi="Times New Roman" w:cs="Times New Roman"/>
          <w:lang w:val="en-GB"/>
        </w:rPr>
        <w:t xml:space="preserve"> stylesheets</w:t>
      </w:r>
      <w:r w:rsidR="00FC5F5A" w:rsidRPr="00042D52">
        <w:rPr>
          <w:rFonts w:ascii="Times New Roman" w:hAnsi="Times New Roman" w:cs="Times New Roman"/>
          <w:lang w:val="en-GB"/>
        </w:rPr>
        <w:t xml:space="preserve"> of the TEI Consortium, which I have only partly adapted to the needs of our own digital editions.</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I have written the transformations for the generated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divisions from scratch.</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All of them have been included in the SIstory TEI profile.</w:t>
      </w:r>
      <w:r w:rsidR="00D06270" w:rsidRPr="00042D52">
        <w:rPr>
          <w:rFonts w:ascii="Times New Roman" w:hAnsi="Times New Roman" w:cs="Times New Roman"/>
          <w:lang w:val="en-GB"/>
        </w:rPr>
        <w:t xml:space="preserve"> </w:t>
      </w:r>
      <w:r w:rsidR="00FC5F5A" w:rsidRPr="00042D52">
        <w:rPr>
          <w:rFonts w:ascii="Times New Roman" w:hAnsi="Times New Roman" w:cs="Times New Roman"/>
          <w:lang w:val="en-GB"/>
        </w:rPr>
        <w:t xml:space="preserve">These generated divisions can be included in the </w:t>
      </w:r>
      <w:r w:rsidR="00FC5F5A" w:rsidRPr="00042D52">
        <w:rPr>
          <w:rFonts w:ascii="Times New Roman" w:hAnsi="Times New Roman" w:cs="Times New Roman"/>
          <w:i/>
          <w:lang w:val="en-GB"/>
        </w:rPr>
        <w:t>&lt;front&gt;</w:t>
      </w:r>
      <w:r w:rsidR="00FC5F5A" w:rsidRPr="00042D52">
        <w:rPr>
          <w:rFonts w:ascii="Times New Roman" w:hAnsi="Times New Roman" w:cs="Times New Roman"/>
          <w:lang w:val="en-GB"/>
        </w:rPr>
        <w:t xml:space="preserve"> (</w:t>
      </w:r>
      <w:r w:rsidR="001F2674">
        <w:rPr>
          <w:rFonts w:ascii="Times New Roman" w:hAnsi="Times New Roman" w:cs="Times New Roman"/>
          <w:lang w:val="en-GB"/>
        </w:rPr>
        <w:t>F</w:t>
      </w:r>
      <w:r w:rsidR="00FC5F5A" w:rsidRPr="00042D52">
        <w:rPr>
          <w:rFonts w:ascii="Times New Roman" w:hAnsi="Times New Roman" w:cs="Times New Roman"/>
          <w:lang w:val="en-GB"/>
        </w:rPr>
        <w:t xml:space="preserve">igure 6) or the </w:t>
      </w:r>
      <w:r w:rsidR="00FC5F5A" w:rsidRPr="00042D52">
        <w:rPr>
          <w:rFonts w:ascii="Times New Roman" w:hAnsi="Times New Roman" w:cs="Times New Roman"/>
          <w:i/>
          <w:lang w:val="en-GB"/>
        </w:rPr>
        <w:t>&lt;back&gt;</w:t>
      </w:r>
      <w:r w:rsidR="00FC5F5A" w:rsidRPr="00042D52">
        <w:rPr>
          <w:rFonts w:ascii="Times New Roman" w:hAnsi="Times New Roman" w:cs="Times New Roman"/>
          <w:lang w:val="en-GB"/>
        </w:rPr>
        <w:t xml:space="preserve"> element (</w:t>
      </w:r>
      <w:r w:rsidR="00053F60">
        <w:rPr>
          <w:rFonts w:ascii="Times New Roman" w:hAnsi="Times New Roman" w:cs="Times New Roman"/>
          <w:lang w:val="en-GB"/>
        </w:rPr>
        <w:t>F</w:t>
      </w:r>
      <w:r w:rsidR="00FC5F5A" w:rsidRPr="00042D52">
        <w:rPr>
          <w:rFonts w:ascii="Times New Roman" w:hAnsi="Times New Roman" w:cs="Times New Roman"/>
          <w:lang w:val="en-GB"/>
        </w:rPr>
        <w:t xml:space="preserve">igure 7), and each of the </w:t>
      </w:r>
      <w:r w:rsidR="00FC5F5A" w:rsidRPr="00042D52">
        <w:rPr>
          <w:rFonts w:ascii="Times New Roman" w:hAnsi="Times New Roman" w:cs="Times New Roman"/>
          <w:i/>
          <w:lang w:val="en-GB"/>
        </w:rPr>
        <w:t>&lt;</w:t>
      </w:r>
      <w:proofErr w:type="spellStart"/>
      <w:r w:rsidR="00FC5F5A" w:rsidRPr="00042D52">
        <w:rPr>
          <w:rFonts w:ascii="Times New Roman" w:hAnsi="Times New Roman" w:cs="Times New Roman"/>
          <w:i/>
          <w:lang w:val="en-GB"/>
        </w:rPr>
        <w:t>divGen</w:t>
      </w:r>
      <w:proofErr w:type="spellEnd"/>
      <w:r w:rsidR="00FC5F5A" w:rsidRPr="00042D52">
        <w:rPr>
          <w:rFonts w:ascii="Times New Roman" w:hAnsi="Times New Roman" w:cs="Times New Roman"/>
          <w:i/>
          <w:lang w:val="en-GB"/>
        </w:rPr>
        <w:t>&gt;</w:t>
      </w:r>
      <w:r w:rsidR="00FC5F5A" w:rsidRPr="00042D52">
        <w:rPr>
          <w:rFonts w:ascii="Times New Roman" w:hAnsi="Times New Roman" w:cs="Times New Roman"/>
          <w:lang w:val="en-GB"/>
        </w:rPr>
        <w:t xml:space="preserve"> elements must include a </w:t>
      </w:r>
      <w:r w:rsidR="00FC5F5A" w:rsidRPr="00042D52">
        <w:rPr>
          <w:rFonts w:ascii="Times New Roman" w:hAnsi="Times New Roman" w:cs="Times New Roman"/>
          <w:i/>
          <w:lang w:val="en-GB"/>
        </w:rPr>
        <w:t>&lt;head&gt;</w:t>
      </w:r>
      <w:r w:rsidR="00FC5F5A" w:rsidRPr="00042D52">
        <w:rPr>
          <w:rFonts w:ascii="Times New Roman" w:hAnsi="Times New Roman" w:cs="Times New Roman"/>
          <w:lang w:val="en-GB"/>
        </w:rPr>
        <w:t xml:space="preserve"> </w:t>
      </w:r>
      <w:r w:rsidR="00A20F01" w:rsidRPr="00042D52">
        <w:rPr>
          <w:rFonts w:ascii="Times New Roman" w:hAnsi="Times New Roman" w:cs="Times New Roman"/>
          <w:lang w:val="en-GB"/>
        </w:rPr>
        <w:t xml:space="preserve">with </w:t>
      </w:r>
      <w:r w:rsidR="00926E84" w:rsidRPr="00042D52">
        <w:rPr>
          <w:rFonts w:ascii="Times New Roman" w:hAnsi="Times New Roman" w:cs="Times New Roman"/>
          <w:lang w:val="en-GB"/>
        </w:rPr>
        <w:t>an arbitrary</w:t>
      </w:r>
      <w:r w:rsidR="00A20F01" w:rsidRPr="00042D52">
        <w:rPr>
          <w:rFonts w:ascii="Times New Roman" w:hAnsi="Times New Roman" w:cs="Times New Roman"/>
          <w:lang w:val="en-GB"/>
        </w:rPr>
        <w:t xml:space="preserve"> division title.</w:t>
      </w:r>
      <w:r w:rsidR="00FC5F5A" w:rsidRPr="00042D52">
        <w:rPr>
          <w:rFonts w:ascii="Times New Roman" w:hAnsi="Times New Roman" w:cs="Times New Roman"/>
          <w:lang w:val="en-GB"/>
        </w:rPr>
        <w:t xml:space="preserve"> </w:t>
      </w:r>
      <w:r w:rsidR="00926E84" w:rsidRPr="00042D52">
        <w:rPr>
          <w:rFonts w:ascii="Times New Roman" w:hAnsi="Times New Roman" w:cs="Times New Roman"/>
          <w:lang w:val="en-GB"/>
        </w:rPr>
        <w:t>These titles are then included in the digital edition's navigation.</w:t>
      </w:r>
    </w:p>
    <w:p w14:paraId="3817D788" w14:textId="77777777" w:rsidR="00654F06" w:rsidRPr="00042D52" w:rsidRDefault="00654F06" w:rsidP="00654F06">
      <w:pPr>
        <w:spacing w:line="360" w:lineRule="auto"/>
        <w:jc w:val="both"/>
        <w:rPr>
          <w:rFonts w:ascii="Times New Roman" w:hAnsi="Times New Roman" w:cs="Times New Roman"/>
          <w:lang w:val="en-GB"/>
        </w:rPr>
      </w:pPr>
    </w:p>
    <w:p w14:paraId="05B43CC6"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figure_6.jpg</w:t>
      </w:r>
    </w:p>
    <w:p w14:paraId="6E8C2C87"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6: The list of all possible generated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divisions,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12952484" w14:textId="77777777" w:rsidR="00654F06" w:rsidRPr="00042D52" w:rsidRDefault="00654F06" w:rsidP="00654F06">
      <w:pPr>
        <w:spacing w:line="360" w:lineRule="auto"/>
        <w:jc w:val="both"/>
        <w:rPr>
          <w:rFonts w:ascii="Times New Roman" w:hAnsi="Times New Roman" w:cs="Times New Roman"/>
          <w:lang w:val="en-GB"/>
        </w:rPr>
      </w:pPr>
    </w:p>
    <w:p w14:paraId="2AC9523F" w14:textId="0A09B3B5" w:rsidR="0083210B" w:rsidRPr="00042D52" w:rsidRDefault="00462BB0" w:rsidP="00C03997">
      <w:pPr>
        <w:spacing w:line="360" w:lineRule="auto"/>
        <w:jc w:val="both"/>
        <w:rPr>
          <w:rFonts w:ascii="Times New Roman" w:hAnsi="Times New Roman" w:cs="Times New Roman"/>
          <w:lang w:val="en-GB"/>
        </w:rPr>
      </w:pPr>
      <w:r>
        <w:rPr>
          <w:rFonts w:ascii="Times New Roman" w:hAnsi="Times New Roman" w:cs="Times New Roman"/>
          <w:lang w:val="en-GB"/>
        </w:rPr>
        <w:tab/>
      </w:r>
      <w:r w:rsidR="000A6400" w:rsidRPr="00042D52">
        <w:rPr>
          <w:rFonts w:ascii="Times New Roman" w:hAnsi="Times New Roman" w:cs="Times New Roman"/>
          <w:lang w:val="en-GB"/>
        </w:rPr>
        <w:t xml:space="preserve">Unlike the </w:t>
      </w:r>
      <w:r w:rsidR="00605680" w:rsidRPr="00042D52">
        <w:rPr>
          <w:rFonts w:ascii="Times New Roman" w:hAnsi="Times New Roman" w:cs="Times New Roman"/>
          <w:lang w:val="en-GB"/>
        </w:rPr>
        <w:t xml:space="preserve">aforementioned </w:t>
      </w:r>
      <w:r w:rsidR="000A6400" w:rsidRPr="00042D52">
        <w:rPr>
          <w:rFonts w:ascii="Times New Roman" w:hAnsi="Times New Roman" w:cs="Times New Roman"/>
          <w:i/>
          <w:lang w:val="en-GB"/>
        </w:rPr>
        <w:t>&lt;div&gt;</w:t>
      </w:r>
      <w:r w:rsidR="000A6400" w:rsidRPr="00042D52">
        <w:rPr>
          <w:rFonts w:ascii="Times New Roman" w:hAnsi="Times New Roman" w:cs="Times New Roman"/>
          <w:lang w:val="en-GB"/>
        </w:rPr>
        <w:t xml:space="preserve"> elements, where the use of </w:t>
      </w:r>
      <w:r w:rsidR="000A6400" w:rsidRPr="00042D52">
        <w:rPr>
          <w:rFonts w:ascii="Times New Roman" w:hAnsi="Times New Roman" w:cs="Times New Roman"/>
          <w:i/>
          <w:lang w:val="en-GB"/>
        </w:rPr>
        <w:t>@</w:t>
      </w:r>
      <w:proofErr w:type="spellStart"/>
      <w:r w:rsidR="000A6400" w:rsidRPr="00042D52">
        <w:rPr>
          <w:rFonts w:ascii="Times New Roman" w:hAnsi="Times New Roman" w:cs="Times New Roman"/>
          <w:i/>
          <w:lang w:val="en-GB"/>
        </w:rPr>
        <w:t>xml:id</w:t>
      </w:r>
      <w:proofErr w:type="spellEnd"/>
      <w:r w:rsidR="000A6400" w:rsidRPr="00042D52">
        <w:rPr>
          <w:rFonts w:ascii="Times New Roman" w:hAnsi="Times New Roman" w:cs="Times New Roman"/>
          <w:lang w:val="en-GB"/>
        </w:rPr>
        <w:t xml:space="preserve"> identifiers is merely recommended (the HTML files that contain these </w:t>
      </w:r>
      <w:r w:rsidR="00B07821" w:rsidRPr="00042D52">
        <w:rPr>
          <w:rFonts w:ascii="Times New Roman" w:hAnsi="Times New Roman" w:cs="Times New Roman"/>
          <w:lang w:val="en-GB"/>
        </w:rPr>
        <w:t>divisions</w:t>
      </w:r>
      <w:r w:rsidR="000A6400" w:rsidRPr="00042D52">
        <w:rPr>
          <w:rFonts w:ascii="Times New Roman" w:hAnsi="Times New Roman" w:cs="Times New Roman"/>
          <w:lang w:val="en-GB"/>
        </w:rPr>
        <w:t xml:space="preserve"> are named after these identifiers), </w:t>
      </w:r>
      <w:r w:rsidR="002F33B7" w:rsidRPr="00042D52">
        <w:rPr>
          <w:rFonts w:ascii="Times New Roman" w:hAnsi="Times New Roman" w:cs="Times New Roman"/>
          <w:lang w:val="en-GB"/>
        </w:rPr>
        <w:t xml:space="preserve">in case of generated </w:t>
      </w:r>
      <w:r w:rsidR="00B07821" w:rsidRPr="00042D52">
        <w:rPr>
          <w:rFonts w:ascii="Times New Roman" w:hAnsi="Times New Roman" w:cs="Times New Roman"/>
          <w:lang w:val="en-GB"/>
        </w:rPr>
        <w:t>divisions</w:t>
      </w:r>
      <w:r w:rsidR="002F33B7" w:rsidRPr="00042D52">
        <w:rPr>
          <w:rFonts w:ascii="Times New Roman" w:hAnsi="Times New Roman" w:cs="Times New Roman"/>
          <w:lang w:val="en-GB"/>
        </w:rPr>
        <w:t xml:space="preserve"> </w:t>
      </w:r>
      <w:r w:rsidR="00204947" w:rsidRPr="00042D52">
        <w:rPr>
          <w:rFonts w:ascii="Times New Roman" w:hAnsi="Times New Roman" w:cs="Times New Roman"/>
          <w:lang w:val="en-GB"/>
        </w:rPr>
        <w:t>they</w:t>
      </w:r>
      <w:r w:rsidR="000A6400" w:rsidRPr="00042D52">
        <w:rPr>
          <w:rFonts w:ascii="Times New Roman" w:hAnsi="Times New Roman" w:cs="Times New Roman"/>
          <w:lang w:val="en-GB"/>
        </w:rPr>
        <w:t xml:space="preserve"> are obligatory and also have a semantic meaning that is of key importance for their </w:t>
      </w:r>
      <w:r w:rsidR="00574A5C" w:rsidRPr="00042D52">
        <w:rPr>
          <w:rFonts w:ascii="Times New Roman" w:hAnsi="Times New Roman" w:cs="Times New Roman"/>
          <w:lang w:val="en-GB"/>
        </w:rPr>
        <w:t>conversion</w:t>
      </w:r>
      <w:r w:rsidR="000A6400" w:rsidRPr="00042D52">
        <w:rPr>
          <w:rFonts w:ascii="Times New Roman" w:hAnsi="Times New Roman" w:cs="Times New Roman"/>
          <w:lang w:val="en-GB"/>
        </w:rPr>
        <w:t>.</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@type</w:t>
      </w:r>
      <w:r w:rsidR="00D0198C" w:rsidRPr="00042D52">
        <w:rPr>
          <w:rFonts w:ascii="Times New Roman" w:hAnsi="Times New Roman" w:cs="Times New Roman"/>
          <w:lang w:val="en-GB"/>
        </w:rPr>
        <w:t xml:space="preserve"> attribute defines the main category, which is particularly highlighted in the horizontal navigation.</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 xml:space="preserve">The </w:t>
      </w:r>
      <w:r w:rsidR="00D0198C" w:rsidRPr="00042D52">
        <w:rPr>
          <w:rFonts w:ascii="Times New Roman" w:hAnsi="Times New Roman" w:cs="Times New Roman"/>
          <w:i/>
          <w:lang w:val="en-GB"/>
        </w:rPr>
        <w:t>@</w:t>
      </w:r>
      <w:proofErr w:type="spellStart"/>
      <w:r w:rsidR="00D0198C" w:rsidRPr="00042D52">
        <w:rPr>
          <w:rFonts w:ascii="Times New Roman" w:hAnsi="Times New Roman" w:cs="Times New Roman"/>
          <w:i/>
          <w:lang w:val="en-GB"/>
        </w:rPr>
        <w:t>xml:id</w:t>
      </w:r>
      <w:proofErr w:type="spellEnd"/>
      <w:r w:rsidR="00D0198C" w:rsidRPr="00042D52">
        <w:rPr>
          <w:rFonts w:ascii="Times New Roman" w:hAnsi="Times New Roman" w:cs="Times New Roman"/>
          <w:lang w:val="en-GB"/>
        </w:rPr>
        <w:t xml:space="preserve"> attribute more precisely defines the subcategory, shown in the </w:t>
      </w:r>
      <w:r w:rsidR="00714E80" w:rsidRPr="00042D52">
        <w:rPr>
          <w:rFonts w:ascii="Times New Roman" w:hAnsi="Times New Roman" w:cs="Times New Roman"/>
          <w:lang w:val="en-GB"/>
        </w:rPr>
        <w:t xml:space="preserve">navigation </w:t>
      </w:r>
      <w:r w:rsidR="00D0198C" w:rsidRPr="00042D52">
        <w:rPr>
          <w:rFonts w:ascii="Times New Roman" w:hAnsi="Times New Roman" w:cs="Times New Roman"/>
          <w:lang w:val="en-GB"/>
        </w:rPr>
        <w:t>drop-down menu.</w:t>
      </w:r>
      <w:r w:rsidR="0083210B" w:rsidRPr="00042D52">
        <w:rPr>
          <w:rFonts w:ascii="Times New Roman" w:hAnsi="Times New Roman" w:cs="Times New Roman"/>
          <w:lang w:val="en-GB"/>
        </w:rPr>
        <w:t xml:space="preserve"> </w:t>
      </w:r>
      <w:r w:rsidR="00D0198C" w:rsidRPr="00042D52">
        <w:rPr>
          <w:rFonts w:ascii="Times New Roman" w:hAnsi="Times New Roman" w:cs="Times New Roman"/>
          <w:lang w:val="en-GB"/>
        </w:rPr>
        <w:t>The most extensive category is the Table of Contents (TOC) group</w:t>
      </w:r>
      <w:r w:rsidR="00132FE2" w:rsidRPr="00042D52">
        <w:rPr>
          <w:rFonts w:ascii="Times New Roman" w:hAnsi="Times New Roman" w:cs="Times New Roman"/>
          <w:lang w:val="en-GB"/>
        </w:rPr>
        <w:t>, which, apart from the various tables of the contents of chapters and subchapters</w:t>
      </w:r>
      <w:r w:rsidR="00714E80" w:rsidRPr="00042D52">
        <w:rPr>
          <w:rFonts w:ascii="Times New Roman" w:hAnsi="Times New Roman" w:cs="Times New Roman"/>
          <w:lang w:val="en-GB"/>
        </w:rPr>
        <w:t>,</w:t>
      </w:r>
      <w:r w:rsidR="00132FE2" w:rsidRPr="00042D52">
        <w:rPr>
          <w:rFonts w:ascii="Times New Roman" w:hAnsi="Times New Roman" w:cs="Times New Roman"/>
          <w:lang w:val="en-GB"/>
        </w:rPr>
        <w:t xml:space="preserve"> also contains a </w:t>
      </w:r>
      <w:r w:rsidR="007A47CC">
        <w:rPr>
          <w:rFonts w:ascii="Times New Roman" w:hAnsi="Times New Roman" w:cs="Times New Roman"/>
          <w:lang w:val="en-GB"/>
        </w:rPr>
        <w:t>list</w:t>
      </w:r>
      <w:r w:rsidR="00132FE2" w:rsidRPr="00042D52">
        <w:rPr>
          <w:rFonts w:ascii="Times New Roman" w:hAnsi="Times New Roman" w:cs="Times New Roman"/>
          <w:lang w:val="en-GB"/>
        </w:rPr>
        <w:t xml:space="preserve"> of tables, figures, and charts.</w:t>
      </w:r>
      <w:r w:rsidR="0083210B" w:rsidRPr="00042D52">
        <w:rPr>
          <w:rFonts w:ascii="Times New Roman" w:hAnsi="Times New Roman" w:cs="Times New Roman"/>
          <w:lang w:val="en-GB"/>
        </w:rPr>
        <w:t xml:space="preserve"> </w:t>
      </w:r>
      <w:r w:rsidR="00132FE2" w:rsidRPr="00042D52">
        <w:rPr>
          <w:rFonts w:ascii="Times New Roman" w:hAnsi="Times New Roman" w:cs="Times New Roman"/>
          <w:lang w:val="en-GB"/>
        </w:rPr>
        <w:t xml:space="preserve">In reality, the </w:t>
      </w:r>
      <w:r w:rsidR="001033C3">
        <w:rPr>
          <w:rFonts w:ascii="Times New Roman" w:hAnsi="Times New Roman" w:cs="Times New Roman"/>
          <w:lang w:val="en-GB"/>
        </w:rPr>
        <w:t>list</w:t>
      </w:r>
      <w:r w:rsidR="00132FE2" w:rsidRPr="00042D52">
        <w:rPr>
          <w:rFonts w:ascii="Times New Roman" w:hAnsi="Times New Roman" w:cs="Times New Roman"/>
          <w:lang w:val="en-GB"/>
        </w:rPr>
        <w:t xml:space="preserve"> </w:t>
      </w:r>
      <w:r w:rsidR="00E42997" w:rsidRPr="00042D52">
        <w:rPr>
          <w:rFonts w:ascii="Times New Roman" w:hAnsi="Times New Roman" w:cs="Times New Roman"/>
          <w:lang w:val="en-GB"/>
        </w:rPr>
        <w:t xml:space="preserve">of charts </w:t>
      </w:r>
      <w:r w:rsidR="00132FE2" w:rsidRPr="00042D52">
        <w:rPr>
          <w:rFonts w:ascii="Times New Roman" w:hAnsi="Times New Roman" w:cs="Times New Roman"/>
          <w:lang w:val="en-GB"/>
        </w:rPr>
        <w:t xml:space="preserve">is merely a separate group of </w:t>
      </w:r>
      <w:r w:rsidR="001033C3">
        <w:rPr>
          <w:rFonts w:ascii="Times New Roman" w:hAnsi="Times New Roman" w:cs="Times New Roman"/>
          <w:lang w:val="en-GB"/>
        </w:rPr>
        <w:t xml:space="preserve">list of </w:t>
      </w:r>
      <w:r w:rsidR="00132FE2" w:rsidRPr="00042D52">
        <w:rPr>
          <w:rFonts w:ascii="Times New Roman" w:hAnsi="Times New Roman" w:cs="Times New Roman"/>
          <w:lang w:val="en-GB"/>
        </w:rPr>
        <w:t>figure</w:t>
      </w:r>
      <w:r w:rsidR="001033C3">
        <w:rPr>
          <w:rFonts w:ascii="Times New Roman" w:hAnsi="Times New Roman" w:cs="Times New Roman"/>
          <w:lang w:val="en-GB"/>
        </w:rPr>
        <w:t>s</w:t>
      </w:r>
      <w:r w:rsidR="00132FE2" w:rsidRPr="00042D52">
        <w:rPr>
          <w:rFonts w:ascii="Times New Roman" w:hAnsi="Times New Roman" w:cs="Times New Roman"/>
          <w:lang w:val="en-GB"/>
        </w:rPr>
        <w:t xml:space="preserve"> (</w:t>
      </w:r>
      <w:r w:rsidR="00132FE2" w:rsidRPr="00042D52">
        <w:rPr>
          <w:rFonts w:ascii="Times New Roman" w:hAnsi="Times New Roman" w:cs="Times New Roman"/>
          <w:i/>
          <w:lang w:val="en-GB"/>
        </w:rPr>
        <w:t>&lt;figure&gt;</w:t>
      </w:r>
      <w:r w:rsidR="00132FE2" w:rsidRPr="00042D52">
        <w:rPr>
          <w:rFonts w:ascii="Times New Roman" w:hAnsi="Times New Roman" w:cs="Times New Roman"/>
          <w:lang w:val="en-GB"/>
        </w:rPr>
        <w:t xml:space="preserve">), which includes figures with the </w:t>
      </w:r>
      <w:r w:rsidR="00132FE2" w:rsidRPr="00042D52">
        <w:rPr>
          <w:rFonts w:ascii="Times New Roman" w:hAnsi="Times New Roman" w:cs="Times New Roman"/>
          <w:i/>
          <w:lang w:val="en-GB"/>
        </w:rPr>
        <w:t>@type</w:t>
      </w:r>
      <w:r w:rsidR="00132FE2" w:rsidRPr="00042D52">
        <w:rPr>
          <w:rFonts w:ascii="Times New Roman" w:hAnsi="Times New Roman" w:cs="Times New Roman"/>
          <w:lang w:val="en-GB"/>
        </w:rPr>
        <w:t xml:space="preserve"> attribute and </w:t>
      </w:r>
      <w:r w:rsidR="00132FE2" w:rsidRPr="00042D52">
        <w:rPr>
          <w:rFonts w:ascii="Times New Roman" w:hAnsi="Times New Roman" w:cs="Times New Roman"/>
          <w:i/>
          <w:lang w:val="en-GB"/>
        </w:rPr>
        <w:t>chart</w:t>
      </w:r>
      <w:r w:rsidR="00132FE2" w:rsidRPr="00042D52">
        <w:rPr>
          <w:rFonts w:ascii="Times New Roman" w:hAnsi="Times New Roman" w:cs="Times New Roman"/>
          <w:lang w:val="en-GB"/>
        </w:rPr>
        <w:t xml:space="preserve"> value.</w:t>
      </w:r>
    </w:p>
    <w:p w14:paraId="4E03E720" w14:textId="313FD6B6" w:rsidR="0030495A" w:rsidRPr="00042D52"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BB0E0A" w:rsidRPr="00042D52">
        <w:rPr>
          <w:rFonts w:ascii="Times New Roman" w:hAnsi="Times New Roman" w:cs="Times New Roman"/>
          <w:lang w:val="en-GB"/>
        </w:rPr>
        <w:t xml:space="preserve">The </w:t>
      </w:r>
      <w:r w:rsidR="00BB0E0A" w:rsidRPr="00042D52">
        <w:rPr>
          <w:rFonts w:ascii="Times New Roman" w:hAnsi="Times New Roman" w:cs="Times New Roman"/>
          <w:i/>
          <w:lang w:val="en-GB"/>
        </w:rPr>
        <w:t>&lt;back&gt;</w:t>
      </w:r>
      <w:r w:rsidR="00BB0E0A" w:rsidRPr="00042D52">
        <w:rPr>
          <w:rFonts w:ascii="Times New Roman" w:hAnsi="Times New Roman" w:cs="Times New Roman"/>
          <w:lang w:val="en-GB"/>
        </w:rPr>
        <w:t xml:space="preserve"> element involves only a single category of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that includes various lists of persons, places, and organisations.</w:t>
      </w:r>
      <w:r w:rsidR="00BA7A43" w:rsidRPr="00042D52">
        <w:rPr>
          <w:rFonts w:ascii="Times New Roman" w:hAnsi="Times New Roman" w:cs="Times New Roman"/>
          <w:lang w:val="en-GB"/>
        </w:rPr>
        <w:t xml:space="preserve"> </w:t>
      </w:r>
      <w:r w:rsidR="00BB0E0A" w:rsidRPr="00042D52">
        <w:rPr>
          <w:rFonts w:ascii="Times New Roman" w:hAnsi="Times New Roman" w:cs="Times New Roman"/>
          <w:lang w:val="en-GB"/>
        </w:rPr>
        <w:t xml:space="preserve">The generated </w:t>
      </w:r>
      <w:r w:rsidR="00BB5ADF" w:rsidRPr="00042D52">
        <w:rPr>
          <w:rFonts w:ascii="Times New Roman" w:hAnsi="Times New Roman" w:cs="Times New Roman"/>
          <w:lang w:val="en-GB"/>
        </w:rPr>
        <w:t>divisions</w:t>
      </w:r>
      <w:r w:rsidR="00BB0E0A" w:rsidRPr="00042D52">
        <w:rPr>
          <w:rFonts w:ascii="Times New Roman" w:hAnsi="Times New Roman" w:cs="Times New Roman"/>
          <w:lang w:val="en-GB"/>
        </w:rPr>
        <w:t xml:space="preserve"> </w:t>
      </w:r>
      <w:r w:rsidR="00BB0E0A" w:rsidRPr="00042D52">
        <w:rPr>
          <w:rFonts w:ascii="Times New Roman" w:hAnsi="Times New Roman" w:cs="Times New Roman"/>
          <w:lang w:val="en-GB"/>
        </w:rPr>
        <w:lastRenderedPageBreak/>
        <w:t xml:space="preserve">include all of the persons </w:t>
      </w:r>
      <w:r w:rsidR="00910EA2" w:rsidRPr="00042D52">
        <w:rPr>
          <w:rFonts w:ascii="Times New Roman" w:hAnsi="Times New Roman" w:cs="Times New Roman"/>
          <w:lang w:val="en-GB"/>
        </w:rPr>
        <w:t>mentioned in</w:t>
      </w:r>
      <w:r w:rsidR="00BB0E0A" w:rsidRPr="00042D52">
        <w:rPr>
          <w:rFonts w:ascii="Times New Roman" w:hAnsi="Times New Roman" w:cs="Times New Roman"/>
          <w:lang w:val="en-GB"/>
        </w:rPr>
        <w:t xml:space="preserve"> the TEI document, encoded with</w:t>
      </w:r>
      <w:r w:rsidR="00910EA2" w:rsidRPr="00042D52">
        <w:rPr>
          <w:rFonts w:ascii="Times New Roman" w:hAnsi="Times New Roman" w:cs="Times New Roman"/>
          <w:lang w:val="en-GB"/>
        </w:rPr>
        <w:t xml:space="preserve"> the</w:t>
      </w:r>
      <w:r w:rsidR="00BB0E0A" w:rsidRPr="00042D52">
        <w:rPr>
          <w:rFonts w:ascii="Times New Roman" w:hAnsi="Times New Roman" w:cs="Times New Roman"/>
          <w:lang w:val="en-GB"/>
        </w:rPr>
        <w:t xml:space="preserve">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persName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 xml:space="preserve"> element, </w:t>
      </w:r>
      <w:r w:rsidR="009D520E" w:rsidRPr="00042D52">
        <w:rPr>
          <w:rFonts w:ascii="Times New Roman" w:hAnsi="Times New Roman" w:cs="Times New Roman"/>
          <w:lang w:val="en-GB"/>
        </w:rPr>
        <w:t xml:space="preserve">all </w:t>
      </w:r>
      <w:r w:rsidR="00BB0E0A" w:rsidRPr="00042D52">
        <w:rPr>
          <w:rFonts w:ascii="Times New Roman" w:hAnsi="Times New Roman" w:cs="Times New Roman"/>
          <w:lang w:val="en-GB"/>
        </w:rPr>
        <w:t xml:space="preserve">places 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placeName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9D520E" w:rsidRPr="00042D52">
        <w:rPr>
          <w:rFonts w:ascii="Times New Roman" w:hAnsi="Times New Roman" w:cs="Times New Roman"/>
          <w:lang w:val="en-GB"/>
        </w:rPr>
        <w:t xml:space="preserve"> or all </w:t>
      </w:r>
      <w:r w:rsidR="00BB0E0A" w:rsidRPr="00042D52">
        <w:rPr>
          <w:rFonts w:ascii="Times New Roman" w:hAnsi="Times New Roman" w:cs="Times New Roman"/>
          <w:lang w:val="en-GB"/>
        </w:rPr>
        <w:t xml:space="preserve">organisations encoded with </w:t>
      </w:r>
      <w:r w:rsidR="00BB0E0A" w:rsidRPr="00042D52">
        <w:rPr>
          <w:rFonts w:ascii="Times New Roman" w:hAnsi="Times New Roman" w:cs="Times New Roman"/>
          <w:i/>
          <w:lang w:val="en-GB"/>
        </w:rPr>
        <w:t>&lt;</w:t>
      </w:r>
      <w:proofErr w:type="spellStart"/>
      <w:r w:rsidR="00BB0E0A" w:rsidRPr="00042D52">
        <w:rPr>
          <w:rFonts w:ascii="Times New Roman" w:hAnsi="Times New Roman" w:cs="Times New Roman"/>
          <w:i/>
          <w:lang w:val="en-GB"/>
        </w:rPr>
        <w:t>orgName</w:t>
      </w:r>
      <w:proofErr w:type="spellEnd"/>
      <w:r w:rsidR="00BB0E0A" w:rsidRPr="00042D52">
        <w:rPr>
          <w:rFonts w:ascii="Times New Roman" w:hAnsi="Times New Roman" w:cs="Times New Roman"/>
          <w:i/>
          <w:lang w:val="en-GB"/>
        </w:rPr>
        <w:t>&gt;</w:t>
      </w:r>
      <w:r w:rsidR="00BB0E0A"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All of the named entities, encoded in this manner, must also be assigned the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in order to refer to the appropriate canonical element in the list of entities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listPerson</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persons,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listOrg</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organisations, and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listPlace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for places) in the TEI </w:t>
      </w:r>
      <w:r w:rsidR="009D520E" w:rsidRPr="00042D52">
        <w:rPr>
          <w:rFonts w:ascii="Times New Roman" w:hAnsi="Times New Roman" w:cs="Times New Roman"/>
          <w:lang w:val="en-GB"/>
        </w:rPr>
        <w:t>header</w:t>
      </w:r>
      <w:r w:rsidR="00910EA2" w:rsidRPr="00042D52">
        <w:rPr>
          <w:rFonts w:ascii="Times New Roman" w:hAnsi="Times New Roman" w:cs="Times New Roman"/>
          <w:lang w:val="en-GB"/>
        </w:rPr>
        <w:t xml:space="preserv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teiHeader</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w:t>
      </w:r>
      <w:r w:rsidR="00BA7A43" w:rsidRPr="00042D52">
        <w:rPr>
          <w:rFonts w:ascii="Times New Roman" w:hAnsi="Times New Roman" w:cs="Times New Roman"/>
          <w:lang w:val="en-GB"/>
        </w:rPr>
        <w:t xml:space="preserve"> </w:t>
      </w:r>
      <w:r w:rsidR="00910EA2" w:rsidRPr="00042D52">
        <w:rPr>
          <w:rFonts w:ascii="Times New Roman" w:hAnsi="Times New Roman" w:cs="Times New Roman"/>
          <w:lang w:val="en-GB"/>
        </w:rPr>
        <w:t xml:space="preserve">The </w:t>
      </w:r>
      <w:r w:rsidR="00910EA2" w:rsidRPr="00042D52">
        <w:rPr>
          <w:rFonts w:ascii="Times New Roman" w:hAnsi="Times New Roman" w:cs="Times New Roman"/>
          <w:i/>
          <w:lang w:val="en-GB"/>
        </w:rPr>
        <w:t>&lt;</w:t>
      </w:r>
      <w:proofErr w:type="spellStart"/>
      <w:r w:rsidR="00910EA2" w:rsidRPr="00042D52">
        <w:rPr>
          <w:rFonts w:ascii="Times New Roman" w:hAnsi="Times New Roman" w:cs="Times New Roman"/>
          <w:i/>
          <w:lang w:val="en-GB"/>
        </w:rPr>
        <w:t>placeName</w:t>
      </w:r>
      <w:proofErr w:type="spellEnd"/>
      <w:r w:rsidR="00910EA2" w:rsidRPr="00042D52">
        <w:rPr>
          <w:rFonts w:ascii="Times New Roman" w:hAnsi="Times New Roman" w:cs="Times New Roman"/>
          <w:i/>
          <w:lang w:val="en-GB"/>
        </w:rPr>
        <w:t>&gt;</w:t>
      </w:r>
      <w:r w:rsidR="00910EA2" w:rsidRPr="00042D52">
        <w:rPr>
          <w:rFonts w:ascii="Times New Roman" w:hAnsi="Times New Roman" w:cs="Times New Roman"/>
          <w:lang w:val="en-GB"/>
        </w:rPr>
        <w:t xml:space="preserve"> element's </w:t>
      </w:r>
      <w:r w:rsidR="00910EA2" w:rsidRPr="00042D52">
        <w:rPr>
          <w:rFonts w:ascii="Times New Roman" w:hAnsi="Times New Roman" w:cs="Times New Roman"/>
          <w:i/>
          <w:lang w:val="en-GB"/>
        </w:rPr>
        <w:t>@ref</w:t>
      </w:r>
      <w:r w:rsidR="00910EA2" w:rsidRPr="00042D52">
        <w:rPr>
          <w:rFonts w:ascii="Times New Roman" w:hAnsi="Times New Roman" w:cs="Times New Roman"/>
          <w:lang w:val="en-GB"/>
        </w:rPr>
        <w:t xml:space="preserve"> attribute may also contain a reference to</w:t>
      </w:r>
      <w:r w:rsidR="00E71E3E" w:rsidRPr="00042D52">
        <w:rPr>
          <w:rFonts w:ascii="Times New Roman" w:hAnsi="Times New Roman" w:cs="Times New Roman"/>
          <w:lang w:val="en-GB"/>
        </w:rPr>
        <w:t xml:space="preserve"> the</w:t>
      </w:r>
      <w:r w:rsidR="00910EA2" w:rsidRPr="00042D52">
        <w:rPr>
          <w:rFonts w:ascii="Times New Roman" w:hAnsi="Times New Roman" w:cs="Times New Roman"/>
          <w:lang w:val="en-GB"/>
        </w:rPr>
        <w:t xml:space="preserve"> </w:t>
      </w:r>
      <w:proofErr w:type="spellStart"/>
      <w:r w:rsidR="00910EA2" w:rsidRPr="00042D52">
        <w:rPr>
          <w:rFonts w:ascii="Times New Roman" w:hAnsi="Times New Roman" w:cs="Times New Roman"/>
          <w:lang w:val="en-GB"/>
        </w:rPr>
        <w:t>GeoNames</w:t>
      </w:r>
      <w:proofErr w:type="spellEnd"/>
      <w:r w:rsidR="00910EA2" w:rsidRPr="00042D52">
        <w:rPr>
          <w:rStyle w:val="FootnoteReference"/>
          <w:rFonts w:ascii="Times New Roman" w:hAnsi="Times New Roman" w:cs="Times New Roman"/>
          <w:lang w:val="en-GB"/>
        </w:rPr>
        <w:footnoteReference w:id="10"/>
      </w:r>
      <w:r w:rsidR="00910EA2" w:rsidRPr="00042D52">
        <w:rPr>
          <w:rFonts w:ascii="Times New Roman" w:hAnsi="Times New Roman" w:cs="Times New Roman"/>
          <w:lang w:val="en-GB"/>
        </w:rPr>
        <w:t xml:space="preserve"> or </w:t>
      </w:r>
      <w:proofErr w:type="spellStart"/>
      <w:r w:rsidR="00910EA2" w:rsidRPr="00042D52">
        <w:rPr>
          <w:rFonts w:ascii="Times New Roman" w:hAnsi="Times New Roman" w:cs="Times New Roman"/>
          <w:lang w:val="en-GB"/>
        </w:rPr>
        <w:t>DBpedia</w:t>
      </w:r>
      <w:proofErr w:type="spellEnd"/>
      <w:r w:rsidR="00910EA2" w:rsidRPr="00042D52">
        <w:rPr>
          <w:rStyle w:val="FootnoteReference"/>
          <w:rFonts w:ascii="Times New Roman" w:hAnsi="Times New Roman" w:cs="Times New Roman"/>
          <w:lang w:val="en-GB"/>
        </w:rPr>
        <w:footnoteReference w:id="11"/>
      </w:r>
      <w:r w:rsidR="00910EA2" w:rsidRPr="00042D52">
        <w:rPr>
          <w:rFonts w:ascii="Times New Roman" w:hAnsi="Times New Roman" w:cs="Times New Roman"/>
          <w:lang w:val="en-GB"/>
        </w:rPr>
        <w:t xml:space="preserve"> URI,</w:t>
      </w:r>
      <w:r w:rsidR="00E71E3E" w:rsidRPr="00042D52">
        <w:rPr>
          <w:rFonts w:ascii="Times New Roman" w:hAnsi="Times New Roman" w:cs="Times New Roman"/>
          <w:lang w:val="en-GB"/>
        </w:rPr>
        <w:t xml:space="preserve"> where the SIstory profile can </w:t>
      </w:r>
      <w:r w:rsidR="00DA3255">
        <w:rPr>
          <w:rFonts w:ascii="Times New Roman" w:hAnsi="Times New Roman" w:cs="Times New Roman"/>
          <w:lang w:val="en-GB"/>
        </w:rPr>
        <w:t>process</w:t>
      </w:r>
      <w:r w:rsidR="00E71E3E" w:rsidRPr="00042D52">
        <w:rPr>
          <w:rFonts w:ascii="Times New Roman" w:hAnsi="Times New Roman" w:cs="Times New Roman"/>
          <w:lang w:val="en-GB"/>
        </w:rPr>
        <w:t xml:space="preserve"> the geographical coordinates and display them in the list of places.</w:t>
      </w:r>
    </w:p>
    <w:p w14:paraId="04A7DF3E" w14:textId="77777777" w:rsidR="00654F06" w:rsidRPr="00042D52" w:rsidRDefault="00654F06" w:rsidP="00654F06">
      <w:pPr>
        <w:spacing w:line="360" w:lineRule="auto"/>
        <w:jc w:val="both"/>
        <w:rPr>
          <w:rFonts w:ascii="Times New Roman" w:hAnsi="Times New Roman" w:cs="Times New Roman"/>
          <w:lang w:val="en-GB"/>
        </w:rPr>
      </w:pPr>
    </w:p>
    <w:p w14:paraId="372BF96F"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figure_7.jpg</w:t>
      </w:r>
    </w:p>
    <w:p w14:paraId="2D0CDBBC" w14:textId="77777777" w:rsidR="00654F06" w:rsidRPr="00042D52" w:rsidRDefault="00654F06" w:rsidP="00654F06">
      <w:pPr>
        <w:spacing w:line="360" w:lineRule="auto"/>
        <w:jc w:val="both"/>
        <w:rPr>
          <w:rFonts w:ascii="Times New Roman" w:hAnsi="Times New Roman" w:cs="Times New Roman"/>
          <w:lang w:val="en-GB"/>
        </w:rPr>
      </w:pPr>
      <w:r w:rsidRPr="00042D52">
        <w:rPr>
          <w:rFonts w:ascii="Times New Roman" w:hAnsi="Times New Roman" w:cs="Times New Roman"/>
          <w:lang w:val="en-GB"/>
        </w:rPr>
        <w:t>Figure 7: The list of all possible</w:t>
      </w:r>
      <w:r>
        <w:rPr>
          <w:rFonts w:ascii="Times New Roman" w:hAnsi="Times New Roman" w:cs="Times New Roman"/>
          <w:lang w:val="en-GB"/>
        </w:rPr>
        <w:t xml:space="preserve"> elements for</w:t>
      </w:r>
      <w:r w:rsidRPr="00042D52">
        <w:rPr>
          <w:rFonts w:ascii="Times New Roman" w:hAnsi="Times New Roman" w:cs="Times New Roman"/>
          <w:lang w:val="en-GB"/>
        </w:rPr>
        <w:t xml:space="preserve"> </w:t>
      </w:r>
      <w:r w:rsidRPr="00DF5C37">
        <w:rPr>
          <w:rFonts w:ascii="Times New Roman" w:hAnsi="Times New Roman" w:cs="Times New Roman"/>
          <w:lang w:val="en-GB"/>
        </w:rPr>
        <w:t>automatically generated text division</w:t>
      </w:r>
      <w:r w:rsidRPr="00042D52">
        <w:rPr>
          <w:rFonts w:ascii="Times New Roman" w:hAnsi="Times New Roman" w:cs="Times New Roman"/>
          <w:lang w:val="en-GB"/>
        </w:rPr>
        <w:t xml:space="preserve"> </w:t>
      </w:r>
      <w:r w:rsidRPr="00042D52">
        <w:rPr>
          <w:rFonts w:ascii="Times New Roman" w:hAnsi="Times New Roman" w:cs="Times New Roman"/>
          <w:i/>
          <w:lang w:val="en-GB"/>
        </w:rPr>
        <w:t>&lt;</w:t>
      </w:r>
      <w:proofErr w:type="spellStart"/>
      <w:r w:rsidRPr="00042D52">
        <w:rPr>
          <w:rFonts w:ascii="Times New Roman" w:hAnsi="Times New Roman" w:cs="Times New Roman"/>
          <w:i/>
          <w:lang w:val="en-GB"/>
        </w:rPr>
        <w:t>divGen</w:t>
      </w:r>
      <w:proofErr w:type="spellEnd"/>
      <w:r w:rsidRPr="00042D52">
        <w:rPr>
          <w:rFonts w:ascii="Times New Roman" w:hAnsi="Times New Roman" w:cs="Times New Roman"/>
          <w:i/>
          <w:lang w:val="en-GB"/>
        </w:rPr>
        <w:t>&gt;</w:t>
      </w:r>
      <w:r w:rsidRPr="00042D52">
        <w:rPr>
          <w:rFonts w:ascii="Times New Roman" w:hAnsi="Times New Roman" w:cs="Times New Roman"/>
          <w:lang w:val="en-GB"/>
        </w:rPr>
        <w:t xml:space="preserve">, contained in the </w:t>
      </w:r>
      <w:r w:rsidRPr="00042D52">
        <w:rPr>
          <w:rFonts w:ascii="Times New Roman" w:hAnsi="Times New Roman" w:cs="Times New Roman"/>
          <w:i/>
          <w:lang w:val="en-GB"/>
        </w:rPr>
        <w:t>&lt;front&gt;</w:t>
      </w:r>
      <w:r w:rsidRPr="00042D52">
        <w:rPr>
          <w:rFonts w:ascii="Times New Roman" w:hAnsi="Times New Roman" w:cs="Times New Roman"/>
          <w:lang w:val="en-GB"/>
        </w:rPr>
        <w:t xml:space="preserve"> element</w:t>
      </w:r>
    </w:p>
    <w:p w14:paraId="61568EEA" w14:textId="77777777" w:rsidR="00654F06" w:rsidRPr="00042D52" w:rsidRDefault="00654F06" w:rsidP="00654F06">
      <w:pPr>
        <w:spacing w:line="360" w:lineRule="auto"/>
        <w:jc w:val="both"/>
        <w:rPr>
          <w:rFonts w:ascii="Times New Roman" w:hAnsi="Times New Roman" w:cs="Times New Roman"/>
          <w:lang w:val="en-GB"/>
        </w:rPr>
      </w:pPr>
    </w:p>
    <w:p w14:paraId="59053267" w14:textId="791CC12E" w:rsidR="000667FE" w:rsidRDefault="00462BB0" w:rsidP="00DF3451">
      <w:pPr>
        <w:spacing w:line="360" w:lineRule="auto"/>
        <w:jc w:val="both"/>
        <w:rPr>
          <w:rFonts w:ascii="Times New Roman" w:hAnsi="Times New Roman" w:cs="Times New Roman"/>
          <w:lang w:val="en-GB"/>
        </w:rPr>
      </w:pPr>
      <w:r>
        <w:rPr>
          <w:rFonts w:ascii="Times New Roman" w:hAnsi="Times New Roman" w:cs="Times New Roman"/>
          <w:lang w:val="en-GB"/>
        </w:rPr>
        <w:tab/>
      </w:r>
      <w:r w:rsidR="00A71365" w:rsidRPr="00042D52">
        <w:rPr>
          <w:rFonts w:ascii="Times New Roman" w:hAnsi="Times New Roman" w:cs="Times New Roman"/>
          <w:lang w:val="en-GB"/>
        </w:rPr>
        <w:t xml:space="preserve">As it is also possible to use the SIstory profile to convert the TEI documents from the TEI corpus, the </w:t>
      </w:r>
      <w:r w:rsidR="00A71365" w:rsidRPr="00042D52">
        <w:rPr>
          <w:rFonts w:ascii="Times New Roman" w:hAnsi="Times New Roman" w:cs="Times New Roman"/>
          <w:i/>
          <w:lang w:val="en-GB"/>
        </w:rPr>
        <w:t>&lt;</w:t>
      </w:r>
      <w:proofErr w:type="spellStart"/>
      <w:r w:rsidR="00A71365" w:rsidRPr="00042D52">
        <w:rPr>
          <w:rFonts w:ascii="Times New Roman" w:hAnsi="Times New Roman" w:cs="Times New Roman"/>
          <w:i/>
          <w:lang w:val="en-GB"/>
        </w:rPr>
        <w:t>divGen</w:t>
      </w:r>
      <w:proofErr w:type="spellEnd"/>
      <w:r w:rsidR="00A71365" w:rsidRPr="00042D52">
        <w:rPr>
          <w:rFonts w:ascii="Times New Roman" w:hAnsi="Times New Roman" w:cs="Times New Roman"/>
          <w:i/>
          <w:lang w:val="en-GB"/>
        </w:rPr>
        <w:t>&gt;</w:t>
      </w:r>
      <w:r w:rsidR="00A71365" w:rsidRPr="00042D52">
        <w:rPr>
          <w:rFonts w:ascii="Times New Roman" w:hAnsi="Times New Roman" w:cs="Times New Roman"/>
          <w:lang w:val="en-GB"/>
        </w:rPr>
        <w:t xml:space="preserve"> elements from the various TEI documents cannot possess the same </w:t>
      </w:r>
      <w:r w:rsidR="00A71365" w:rsidRPr="00042D52">
        <w:rPr>
          <w:rFonts w:ascii="Times New Roman" w:hAnsi="Times New Roman" w:cs="Times New Roman"/>
          <w:i/>
          <w:lang w:val="en-GB"/>
        </w:rPr>
        <w:t>@</w:t>
      </w:r>
      <w:proofErr w:type="spellStart"/>
      <w:r w:rsidR="00A71365" w:rsidRPr="00042D52">
        <w:rPr>
          <w:rFonts w:ascii="Times New Roman" w:hAnsi="Times New Roman" w:cs="Times New Roman"/>
          <w:i/>
          <w:lang w:val="en-GB"/>
        </w:rPr>
        <w:t>xml:id</w:t>
      </w:r>
      <w:proofErr w:type="spellEnd"/>
      <w:r w:rsidR="00A71365" w:rsidRPr="00042D52">
        <w:rPr>
          <w:rFonts w:ascii="Times New Roman" w:hAnsi="Times New Roman" w:cs="Times New Roman"/>
          <w:lang w:val="en-GB"/>
        </w:rPr>
        <w:t xml:space="preserve"> identifiers.</w:t>
      </w:r>
      <w:r w:rsidR="00C62369" w:rsidRPr="00042D52">
        <w:rPr>
          <w:rFonts w:ascii="Times New Roman" w:hAnsi="Times New Roman" w:cs="Times New Roman"/>
          <w:lang w:val="en-GB"/>
        </w:rPr>
        <w:t xml:space="preserve"> </w:t>
      </w:r>
      <w:r w:rsidR="00A71365" w:rsidRPr="00042D52">
        <w:rPr>
          <w:rFonts w:ascii="Times New Roman" w:hAnsi="Times New Roman" w:cs="Times New Roman"/>
          <w:lang w:val="en-GB"/>
        </w:rPr>
        <w:t xml:space="preserve">Therefore the subcategories of the generated </w:t>
      </w:r>
      <w:r w:rsidR="00BB5ADF" w:rsidRPr="00042D52">
        <w:rPr>
          <w:rFonts w:ascii="Times New Roman" w:hAnsi="Times New Roman" w:cs="Times New Roman"/>
          <w:lang w:val="en-GB"/>
        </w:rPr>
        <w:t>divisions</w:t>
      </w:r>
      <w:r w:rsidR="00A71365" w:rsidRPr="00042D52">
        <w:rPr>
          <w:rFonts w:ascii="Times New Roman" w:hAnsi="Times New Roman" w:cs="Times New Roman"/>
          <w:lang w:val="en-GB"/>
        </w:rPr>
        <w:t xml:space="preserve"> are specified in such a manner that the subcategory's identifier is stated after the final </w:t>
      </w:r>
      <w:r w:rsidR="00B43ADE" w:rsidRPr="00042D52">
        <w:rPr>
          <w:rFonts w:ascii="Times New Roman" w:hAnsi="Times New Roman" w:cs="Times New Roman"/>
          <w:lang w:val="en-GB"/>
        </w:rPr>
        <w:t xml:space="preserve">hyphen of this identifier's value (see </w:t>
      </w:r>
      <w:r w:rsidR="0082451A">
        <w:rPr>
          <w:rFonts w:ascii="Times New Roman" w:hAnsi="Times New Roman" w:cs="Times New Roman"/>
          <w:lang w:val="en-GB"/>
        </w:rPr>
        <w:t>F</w:t>
      </w:r>
      <w:r w:rsidR="00B43ADE" w:rsidRPr="00042D52">
        <w:rPr>
          <w:rFonts w:ascii="Times New Roman" w:hAnsi="Times New Roman" w:cs="Times New Roman"/>
          <w:lang w:val="en-GB"/>
        </w:rPr>
        <w:t xml:space="preserve">igures 6 and 7, where the </w:t>
      </w:r>
      <w:r w:rsidR="00CE7280" w:rsidRPr="00CE7280">
        <w:rPr>
          <w:rFonts w:ascii="Times New Roman" w:hAnsi="Times New Roman" w:cs="Times New Roman"/>
          <w:i/>
          <w:lang w:val="en-GB"/>
        </w:rPr>
        <w:t>id</w:t>
      </w:r>
      <w:r w:rsidR="00B43ADE" w:rsidRPr="00042D52">
        <w:rPr>
          <w:rFonts w:ascii="Times New Roman" w:hAnsi="Times New Roman" w:cs="Times New Roman"/>
          <w:lang w:val="en-GB"/>
        </w:rPr>
        <w:t xml:space="preserve"> before the hyphen in </w:t>
      </w:r>
      <w:r w:rsidR="00B43ADE" w:rsidRPr="00042D52">
        <w:rPr>
          <w:rFonts w:ascii="Times New Roman" w:hAnsi="Times New Roman" w:cs="Times New Roman"/>
          <w:i/>
          <w:lang w:val="en-GB"/>
        </w:rPr>
        <w:t>@</w:t>
      </w:r>
      <w:proofErr w:type="spellStart"/>
      <w:r w:rsidR="00B43ADE" w:rsidRPr="00042D52">
        <w:rPr>
          <w:rFonts w:ascii="Times New Roman" w:hAnsi="Times New Roman" w:cs="Times New Roman"/>
          <w:i/>
          <w:lang w:val="en-GB"/>
        </w:rPr>
        <w:t>xml:id</w:t>
      </w:r>
      <w:proofErr w:type="spellEnd"/>
      <w:r w:rsidR="00B43ADE" w:rsidRPr="00042D52">
        <w:rPr>
          <w:rFonts w:ascii="Times New Roman" w:hAnsi="Times New Roman" w:cs="Times New Roman"/>
          <w:lang w:val="en-GB"/>
        </w:rPr>
        <w:t xml:space="preserve"> </w:t>
      </w:r>
      <w:r w:rsidR="0003140C">
        <w:rPr>
          <w:rFonts w:ascii="Times New Roman" w:hAnsi="Times New Roman" w:cs="Times New Roman"/>
          <w:lang w:val="en-GB"/>
        </w:rPr>
        <w:t>attribute</w:t>
      </w:r>
      <w:r w:rsidR="0003140C" w:rsidRPr="00042D52">
        <w:rPr>
          <w:rFonts w:ascii="Times New Roman" w:hAnsi="Times New Roman" w:cs="Times New Roman"/>
          <w:lang w:val="en-GB"/>
        </w:rPr>
        <w:t xml:space="preserve"> </w:t>
      </w:r>
      <w:r w:rsidR="0003140C">
        <w:rPr>
          <w:rFonts w:ascii="Times New Roman" w:hAnsi="Times New Roman" w:cs="Times New Roman"/>
          <w:lang w:val="en-GB"/>
        </w:rPr>
        <w:t>d</w:t>
      </w:r>
      <w:r w:rsidR="00B43ADE" w:rsidRPr="00042D52">
        <w:rPr>
          <w:rFonts w:ascii="Times New Roman" w:hAnsi="Times New Roman" w:cs="Times New Roman"/>
          <w:lang w:val="en-GB"/>
        </w:rPr>
        <w:t>efines the arbitrary identifier, while the subcategory is stated after the hyphen).</w:t>
      </w:r>
    </w:p>
    <w:p w14:paraId="37C57175" w14:textId="5F2C0356" w:rsidR="00C62369" w:rsidRPr="00042D52" w:rsidRDefault="00462BB0" w:rsidP="00862069">
      <w:pPr>
        <w:spacing w:line="360" w:lineRule="auto"/>
        <w:jc w:val="both"/>
        <w:rPr>
          <w:rFonts w:ascii="Times New Roman" w:hAnsi="Times New Roman" w:cs="Times New Roman"/>
          <w:lang w:val="en-GB"/>
        </w:rPr>
      </w:pPr>
      <w:r>
        <w:rPr>
          <w:rFonts w:ascii="Times New Roman" w:hAnsi="Times New Roman" w:cs="Times New Roman"/>
          <w:lang w:val="en-GB"/>
        </w:rPr>
        <w:tab/>
      </w:r>
      <w:r w:rsidR="00B43ADE" w:rsidRPr="00042D52">
        <w:rPr>
          <w:rFonts w:ascii="Times New Roman" w:hAnsi="Times New Roman" w:cs="Times New Roman"/>
          <w:lang w:val="en-GB"/>
        </w:rPr>
        <w:t>The SIstory profile also allows for the display of dynamic contents.</w:t>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The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engine is included as a basic </w:t>
      </w:r>
      <w:r w:rsidR="00E201E8" w:rsidRPr="00E201E8">
        <w:rPr>
          <w:rFonts w:ascii="Times New Roman" w:hAnsi="Times New Roman" w:cs="Times New Roman"/>
          <w:lang w:val="en-GB"/>
        </w:rPr>
        <w:t>functionality</w:t>
      </w:r>
      <w:r w:rsidR="00B43ADE" w:rsidRPr="00042D52">
        <w:rPr>
          <w:rFonts w:ascii="Times New Roman" w:hAnsi="Times New Roman" w:cs="Times New Roman"/>
          <w:lang w:val="en-GB"/>
        </w:rPr>
        <w:t>.</w:t>
      </w:r>
      <w:r w:rsidR="00D4689D" w:rsidRPr="00042D52">
        <w:rPr>
          <w:rStyle w:val="FootnoteReference"/>
          <w:rFonts w:ascii="Times New Roman" w:hAnsi="Times New Roman" w:cs="Times New Roman"/>
          <w:lang w:val="en-GB"/>
        </w:rPr>
        <w:footnoteReference w:id="12"/>
      </w:r>
      <w:r w:rsidR="00A01418" w:rsidRPr="00042D52">
        <w:rPr>
          <w:rFonts w:ascii="Times New Roman" w:hAnsi="Times New Roman" w:cs="Times New Roman"/>
          <w:lang w:val="en-GB"/>
        </w:rPr>
        <w:t xml:space="preserve"> </w:t>
      </w:r>
      <w:r w:rsidR="00B43ADE" w:rsidRPr="00042D52">
        <w:rPr>
          <w:rFonts w:ascii="Times New Roman" w:hAnsi="Times New Roman" w:cs="Times New Roman"/>
          <w:lang w:val="en-GB"/>
        </w:rPr>
        <w:t xml:space="preserve">It can be </w:t>
      </w:r>
      <w:r w:rsidR="00DF3451" w:rsidRPr="00042D52">
        <w:rPr>
          <w:rFonts w:ascii="Times New Roman" w:hAnsi="Times New Roman" w:cs="Times New Roman"/>
          <w:lang w:val="en-GB"/>
        </w:rPr>
        <w:t>included</w:t>
      </w:r>
      <w:r w:rsidR="00B43ADE" w:rsidRPr="00042D52">
        <w:rPr>
          <w:rFonts w:ascii="Times New Roman" w:hAnsi="Times New Roman" w:cs="Times New Roman"/>
          <w:lang w:val="en-GB"/>
        </w:rPr>
        <w:t xml:space="preserve"> with a generated </w:t>
      </w:r>
      <w:r w:rsidR="006E0331" w:rsidRPr="00042D52">
        <w:rPr>
          <w:rFonts w:ascii="Times New Roman" w:hAnsi="Times New Roman" w:cs="Times New Roman"/>
          <w:lang w:val="en-GB"/>
        </w:rPr>
        <w:t>division</w:t>
      </w:r>
      <w:r w:rsidR="00D84450">
        <w:rPr>
          <w:rFonts w:ascii="Times New Roman" w:hAnsi="Times New Roman" w:cs="Times New Roman"/>
          <w:lang w:val="en-GB"/>
        </w:rPr>
        <w:t xml:space="preserve"> (</w:t>
      </w:r>
      <w:r w:rsidR="00D84450" w:rsidRPr="00D84450">
        <w:rPr>
          <w:rFonts w:ascii="Times New Roman" w:hAnsi="Times New Roman" w:cs="Times New Roman"/>
          <w:i/>
          <w:lang w:val="en-GB"/>
        </w:rPr>
        <w:t>&lt;</w:t>
      </w:r>
      <w:proofErr w:type="spellStart"/>
      <w:r w:rsidR="00D84450" w:rsidRPr="00D84450">
        <w:rPr>
          <w:rFonts w:ascii="Times New Roman" w:hAnsi="Times New Roman" w:cs="Times New Roman"/>
          <w:i/>
          <w:lang w:val="en-GB"/>
        </w:rPr>
        <w:t>divGen</w:t>
      </w:r>
      <w:proofErr w:type="spellEnd"/>
      <w:r w:rsidR="00D84450" w:rsidRPr="00D84450">
        <w:rPr>
          <w:rFonts w:ascii="Times New Roman" w:hAnsi="Times New Roman" w:cs="Times New Roman"/>
          <w:i/>
          <w:lang w:val="en-GB"/>
        </w:rPr>
        <w:t>&gt;</w:t>
      </w:r>
      <w:r w:rsidR="00D84450">
        <w:rPr>
          <w:rFonts w:ascii="Times New Roman" w:hAnsi="Times New Roman" w:cs="Times New Roman"/>
          <w:lang w:val="en-GB"/>
        </w:rPr>
        <w:t>)</w:t>
      </w:r>
      <w:r w:rsidR="00B43ADE" w:rsidRPr="00042D52">
        <w:rPr>
          <w:rFonts w:ascii="Times New Roman" w:hAnsi="Times New Roman" w:cs="Times New Roman"/>
          <w:lang w:val="en-GB"/>
        </w:rPr>
        <w:t xml:space="preserve"> of the </w:t>
      </w:r>
      <w:r w:rsidR="00B43ADE" w:rsidRPr="00042D52">
        <w:rPr>
          <w:rFonts w:ascii="Times New Roman" w:hAnsi="Times New Roman" w:cs="Times New Roman"/>
          <w:i/>
          <w:lang w:val="en-GB"/>
        </w:rPr>
        <w:t>search</w:t>
      </w:r>
      <w:r w:rsidR="00B43ADE" w:rsidRPr="00042D52">
        <w:rPr>
          <w:rFonts w:ascii="Times New Roman" w:hAnsi="Times New Roman" w:cs="Times New Roman"/>
          <w:lang w:val="en-GB"/>
        </w:rPr>
        <w:t xml:space="preserve"> type in the </w:t>
      </w:r>
      <w:r w:rsidR="00B43ADE" w:rsidRPr="00042D52">
        <w:rPr>
          <w:rFonts w:ascii="Times New Roman" w:hAnsi="Times New Roman" w:cs="Times New Roman"/>
          <w:i/>
          <w:lang w:val="en-GB"/>
        </w:rPr>
        <w:t>&lt;front&gt;</w:t>
      </w:r>
      <w:r w:rsidR="00B43ADE" w:rsidRPr="00042D52">
        <w:rPr>
          <w:rFonts w:ascii="Times New Roman" w:hAnsi="Times New Roman" w:cs="Times New Roman"/>
          <w:lang w:val="en-GB"/>
        </w:rPr>
        <w:t xml:space="preserve"> element.</w:t>
      </w:r>
      <w:r w:rsidR="00A01418" w:rsidRPr="00042D52">
        <w:rPr>
          <w:rFonts w:ascii="Times New Roman" w:hAnsi="Times New Roman" w:cs="Times New Roman"/>
          <w:lang w:val="en-GB"/>
        </w:rPr>
        <w:t xml:space="preserve"> </w:t>
      </w:r>
      <w:proofErr w:type="spellStart"/>
      <w:r w:rsidR="00B43ADE" w:rsidRPr="00042D52">
        <w:rPr>
          <w:rFonts w:ascii="Times New Roman" w:hAnsi="Times New Roman" w:cs="Times New Roman"/>
          <w:lang w:val="en-GB"/>
        </w:rPr>
        <w:t>Tipue</w:t>
      </w:r>
      <w:proofErr w:type="spellEnd"/>
      <w:r w:rsidR="00B43ADE" w:rsidRPr="00042D52">
        <w:rPr>
          <w:rFonts w:ascii="Times New Roman" w:hAnsi="Times New Roman" w:cs="Times New Roman"/>
          <w:lang w:val="en-GB"/>
        </w:rPr>
        <w:t xml:space="preserve"> Search is an open source jQuery plugin, which can be relatively easily integrated even in static sites. In the graphical user interface, the search bar is located immediately below the bottom navigation, while the </w:t>
      </w:r>
      <w:r w:rsidR="00066808">
        <w:rPr>
          <w:rFonts w:ascii="Times New Roman" w:hAnsi="Times New Roman" w:cs="Times New Roman"/>
          <w:lang w:val="en-GB"/>
        </w:rPr>
        <w:t xml:space="preserve">element </w:t>
      </w:r>
      <w:r w:rsidR="00B43ADE" w:rsidRPr="00042D52">
        <w:rPr>
          <w:rFonts w:ascii="Times New Roman" w:hAnsi="Times New Roman" w:cs="Times New Roman"/>
          <w:i/>
          <w:lang w:val="en-GB"/>
        </w:rPr>
        <w:t>&lt;</w:t>
      </w:r>
      <w:proofErr w:type="spellStart"/>
      <w:r w:rsidR="00B43ADE" w:rsidRPr="00042D52">
        <w:rPr>
          <w:rFonts w:ascii="Times New Roman" w:hAnsi="Times New Roman" w:cs="Times New Roman"/>
          <w:i/>
          <w:lang w:val="en-GB"/>
        </w:rPr>
        <w:t>divGen</w:t>
      </w:r>
      <w:proofErr w:type="spellEnd"/>
      <w:r w:rsidR="00B43ADE" w:rsidRPr="00042D52">
        <w:rPr>
          <w:rFonts w:ascii="Times New Roman" w:hAnsi="Times New Roman" w:cs="Times New Roman"/>
          <w:i/>
          <w:lang w:val="en-GB"/>
        </w:rPr>
        <w:t>&gt;</w:t>
      </w:r>
      <w:r w:rsidR="00B43ADE" w:rsidRPr="00042D52">
        <w:rPr>
          <w:rFonts w:ascii="Times New Roman" w:hAnsi="Times New Roman" w:cs="Times New Roman"/>
          <w:lang w:val="en-GB"/>
        </w:rPr>
        <w:t xml:space="preserve"> generates a </w:t>
      </w:r>
      <w:r w:rsidR="00B43ADE" w:rsidRPr="00042D52">
        <w:rPr>
          <w:rFonts w:ascii="Times New Roman" w:hAnsi="Times New Roman" w:cs="Times New Roman"/>
          <w:i/>
          <w:lang w:val="en-GB"/>
        </w:rPr>
        <w:t>search.html</w:t>
      </w:r>
      <w:r w:rsidR="00B43ADE" w:rsidRPr="00042D52">
        <w:rPr>
          <w:rFonts w:ascii="Times New Roman" w:hAnsi="Times New Roman" w:cs="Times New Roman"/>
          <w:lang w:val="en-GB"/>
        </w:rPr>
        <w:t xml:space="preserve"> web page that includes a dynamic display of search results.</w:t>
      </w:r>
      <w:r w:rsidR="00A01418" w:rsidRPr="00042D52">
        <w:rPr>
          <w:rFonts w:ascii="Times New Roman" w:hAnsi="Times New Roman" w:cs="Times New Roman"/>
          <w:lang w:val="en-GB"/>
        </w:rPr>
        <w:t xml:space="preserve"> </w:t>
      </w:r>
      <w:r w:rsidR="00FF2DAA" w:rsidRPr="00042D52">
        <w:rPr>
          <w:rFonts w:ascii="Times New Roman" w:hAnsi="Times New Roman" w:cs="Times New Roman"/>
          <w:lang w:val="en-GB"/>
        </w:rPr>
        <w:t xml:space="preserve">The content of the TEI document is indexed, as a JavaScript object (JSON), in the file </w:t>
      </w:r>
      <w:r w:rsidR="00FF2DAA" w:rsidRPr="00042D52">
        <w:rPr>
          <w:rFonts w:ascii="Times New Roman" w:hAnsi="Times New Roman" w:cs="Times New Roman"/>
          <w:i/>
          <w:lang w:val="en-GB"/>
        </w:rPr>
        <w:t>tipuesearch_content.js</w:t>
      </w:r>
      <w:r w:rsidR="00FF2DAA" w:rsidRPr="00042D52">
        <w:rPr>
          <w:rFonts w:ascii="Times New Roman" w:hAnsi="Times New Roman" w:cs="Times New Roman"/>
          <w:lang w:val="en-GB"/>
        </w:rPr>
        <w:t xml:space="preserve">, which needs to be located in the same folder as the </w:t>
      </w:r>
      <w:r w:rsidR="00FF2DAA" w:rsidRPr="00042D52">
        <w:rPr>
          <w:rFonts w:ascii="Times New Roman" w:hAnsi="Times New Roman" w:cs="Times New Roman"/>
          <w:i/>
          <w:lang w:val="en-GB"/>
        </w:rPr>
        <w:t>search.html</w:t>
      </w:r>
      <w:r w:rsidR="00FF2DAA" w:rsidRPr="00042D52">
        <w:rPr>
          <w:rFonts w:ascii="Times New Roman" w:hAnsi="Times New Roman" w:cs="Times New Roman"/>
          <w:lang w:val="en-GB"/>
        </w:rPr>
        <w:t xml:space="preserve"> file.</w:t>
      </w:r>
      <w:r w:rsidR="00A01418" w:rsidRPr="00042D52">
        <w:rPr>
          <w:rFonts w:ascii="Times New Roman" w:hAnsi="Times New Roman" w:cs="Times New Roman"/>
          <w:lang w:val="en-GB"/>
        </w:rPr>
        <w:t xml:space="preserve"> </w:t>
      </w:r>
      <w:r w:rsidR="00DF3451" w:rsidRPr="00042D52">
        <w:rPr>
          <w:rFonts w:ascii="Times New Roman" w:hAnsi="Times New Roman" w:cs="Times New Roman"/>
          <w:lang w:val="en-GB"/>
        </w:rPr>
        <w:t>Content indexation</w:t>
      </w:r>
      <w:r w:rsidR="00FF2DAA" w:rsidRPr="00042D52">
        <w:rPr>
          <w:rFonts w:ascii="Times New Roman" w:hAnsi="Times New Roman" w:cs="Times New Roman"/>
          <w:lang w:val="en-GB"/>
        </w:rPr>
        <w:t xml:space="preserve"> takes place at the level of paragraphs (</w:t>
      </w:r>
      <w:r w:rsidR="00FF2DAA" w:rsidRPr="00042D52">
        <w:rPr>
          <w:rFonts w:ascii="Times New Roman" w:hAnsi="Times New Roman" w:cs="Times New Roman"/>
          <w:i/>
          <w:lang w:val="en-GB"/>
        </w:rPr>
        <w:t>&lt;p&gt;</w:t>
      </w:r>
      <w:r w:rsidR="00FF2DAA" w:rsidRPr="00042D52">
        <w:rPr>
          <w:rFonts w:ascii="Times New Roman" w:hAnsi="Times New Roman" w:cs="Times New Roman"/>
          <w:lang w:val="en-GB"/>
        </w:rPr>
        <w:t>), lists (</w:t>
      </w:r>
      <w:r w:rsidR="00FF2DAA" w:rsidRPr="00042D52">
        <w:rPr>
          <w:rFonts w:ascii="Times New Roman" w:hAnsi="Times New Roman" w:cs="Times New Roman"/>
          <w:i/>
          <w:lang w:val="en-GB"/>
        </w:rPr>
        <w:t>&lt;list&gt;</w:t>
      </w:r>
      <w:r w:rsidR="00FF2DAA" w:rsidRPr="00042D52">
        <w:rPr>
          <w:rFonts w:ascii="Times New Roman" w:hAnsi="Times New Roman" w:cs="Times New Roman"/>
          <w:lang w:val="en-GB"/>
        </w:rPr>
        <w:t>), tables (</w:t>
      </w:r>
      <w:r w:rsidR="00FF2DAA" w:rsidRPr="00042D52">
        <w:rPr>
          <w:rFonts w:ascii="Times New Roman" w:hAnsi="Times New Roman" w:cs="Times New Roman"/>
          <w:i/>
          <w:lang w:val="en-GB"/>
        </w:rPr>
        <w:t>&lt;table&gt;</w:t>
      </w:r>
      <w:r w:rsidR="00FF2DAA" w:rsidRPr="00042D52">
        <w:rPr>
          <w:rFonts w:ascii="Times New Roman" w:hAnsi="Times New Roman" w:cs="Times New Roman"/>
          <w:lang w:val="en-GB"/>
        </w:rPr>
        <w:t>), figures (</w:t>
      </w:r>
      <w:r w:rsidR="00FF2DAA" w:rsidRPr="00042D52">
        <w:rPr>
          <w:rFonts w:ascii="Times New Roman" w:hAnsi="Times New Roman" w:cs="Times New Roman"/>
          <w:i/>
          <w:lang w:val="en-GB"/>
        </w:rPr>
        <w:t>&lt;figure&gt;</w:t>
      </w:r>
      <w:r w:rsidR="00FF2DAA" w:rsidRPr="00042D52">
        <w:rPr>
          <w:rFonts w:ascii="Times New Roman" w:hAnsi="Times New Roman" w:cs="Times New Roman"/>
          <w:lang w:val="en-GB"/>
        </w:rPr>
        <w:t xml:space="preserve">), </w:t>
      </w:r>
      <w:r w:rsidR="00FF2DAA" w:rsidRPr="00042D52">
        <w:rPr>
          <w:rFonts w:ascii="Times New Roman" w:hAnsi="Times New Roman" w:cs="Times New Roman"/>
          <w:lang w:val="en-GB"/>
        </w:rPr>
        <w:lastRenderedPageBreak/>
        <w:t xml:space="preserve">and all other possible TEI elements, which are direct child elements of the </w:t>
      </w:r>
      <w:r w:rsidR="0090023E">
        <w:rPr>
          <w:rFonts w:ascii="Times New Roman" w:hAnsi="Times New Roman" w:cs="Times New Roman"/>
          <w:lang w:val="en-GB"/>
        </w:rPr>
        <w:t xml:space="preserve">text </w:t>
      </w:r>
      <w:r w:rsidR="00FF2DAA" w:rsidRPr="00042D52">
        <w:rPr>
          <w:rFonts w:ascii="Times New Roman" w:hAnsi="Times New Roman" w:cs="Times New Roman"/>
          <w:lang w:val="en-GB"/>
        </w:rPr>
        <w:t>division</w:t>
      </w:r>
      <w:r w:rsidR="0090023E" w:rsidRPr="00042D52">
        <w:rPr>
          <w:rFonts w:ascii="Times New Roman" w:hAnsi="Times New Roman" w:cs="Times New Roman"/>
          <w:lang w:val="en-GB"/>
        </w:rPr>
        <w:t xml:space="preserve"> </w:t>
      </w:r>
      <w:r w:rsidR="0090023E" w:rsidRPr="00042D52">
        <w:rPr>
          <w:rFonts w:ascii="Times New Roman" w:hAnsi="Times New Roman" w:cs="Times New Roman"/>
          <w:i/>
          <w:lang w:val="en-GB"/>
        </w:rPr>
        <w:t>&lt;div&gt;</w:t>
      </w:r>
      <w:r w:rsidR="00FF2DAA"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Therefore, all of these elements must include a </w:t>
      </w:r>
      <w:r w:rsidR="001E4770" w:rsidRPr="00042D52">
        <w:rPr>
          <w:rFonts w:ascii="Times New Roman" w:hAnsi="Times New Roman" w:cs="Times New Roman"/>
          <w:i/>
          <w:lang w:val="en-GB"/>
        </w:rPr>
        <w:t>@</w:t>
      </w:r>
      <w:proofErr w:type="spellStart"/>
      <w:r w:rsidR="001E4770" w:rsidRPr="00042D52">
        <w:rPr>
          <w:rFonts w:ascii="Times New Roman" w:hAnsi="Times New Roman" w:cs="Times New Roman"/>
          <w:i/>
          <w:lang w:val="en-GB"/>
        </w:rPr>
        <w:t>xml:id</w:t>
      </w:r>
      <w:proofErr w:type="spellEnd"/>
      <w:r w:rsidR="001E4770" w:rsidRPr="00042D52">
        <w:rPr>
          <w:rFonts w:ascii="Times New Roman" w:hAnsi="Times New Roman" w:cs="Times New Roman"/>
          <w:lang w:val="en-GB"/>
        </w:rPr>
        <w:t xml:space="preserve"> </w:t>
      </w:r>
      <w:r w:rsidR="00AF759F">
        <w:rPr>
          <w:rFonts w:ascii="Times New Roman" w:hAnsi="Times New Roman" w:cs="Times New Roman"/>
          <w:lang w:val="en-GB"/>
        </w:rPr>
        <w:t xml:space="preserve">attribute for </w:t>
      </w:r>
      <w:r w:rsidR="00AF759F" w:rsidRPr="00AF759F">
        <w:rPr>
          <w:rFonts w:ascii="Times New Roman" w:hAnsi="Times New Roman" w:cs="Times New Roman"/>
          <w:lang w:val="en-GB"/>
        </w:rPr>
        <w:t>unique identifier</w:t>
      </w:r>
      <w:r w:rsidR="001E4770" w:rsidRPr="00042D52">
        <w:rPr>
          <w:rFonts w:ascii="Times New Roman" w:hAnsi="Times New Roman" w:cs="Times New Roman"/>
          <w:lang w:val="en-GB"/>
        </w:rPr>
        <w:t>.</w:t>
      </w:r>
      <w:r w:rsidR="00A01418" w:rsidRPr="00042D52">
        <w:rPr>
          <w:rFonts w:ascii="Times New Roman" w:hAnsi="Times New Roman" w:cs="Times New Roman"/>
          <w:lang w:val="en-GB"/>
        </w:rPr>
        <w:t xml:space="preserve"> </w:t>
      </w:r>
      <w:r w:rsidR="001E4770" w:rsidRPr="00042D52">
        <w:rPr>
          <w:rFonts w:ascii="Times New Roman" w:hAnsi="Times New Roman" w:cs="Times New Roman"/>
          <w:lang w:val="en-GB"/>
        </w:rPr>
        <w:t xml:space="preserve">Lists are the only exception: </w:t>
      </w:r>
      <w:r w:rsidR="006B6934" w:rsidRPr="00042D52">
        <w:rPr>
          <w:rFonts w:ascii="Times New Roman" w:hAnsi="Times New Roman" w:cs="Times New Roman"/>
          <w:lang w:val="en-GB"/>
        </w:rPr>
        <w:t>when</w:t>
      </w:r>
      <w:r w:rsidR="001E4770" w:rsidRPr="00042D52">
        <w:rPr>
          <w:rFonts w:ascii="Times New Roman" w:hAnsi="Times New Roman" w:cs="Times New Roman"/>
          <w:lang w:val="en-GB"/>
        </w:rPr>
        <w:t xml:space="preserve"> they do not </w:t>
      </w:r>
      <w:r w:rsidR="006B6934" w:rsidRPr="00042D52">
        <w:rPr>
          <w:rFonts w:ascii="Times New Roman" w:hAnsi="Times New Roman" w:cs="Times New Roman"/>
          <w:lang w:val="en-GB"/>
        </w:rPr>
        <w:t>possess</w:t>
      </w:r>
      <w:r w:rsidR="001E4770" w:rsidRPr="00042D52">
        <w:rPr>
          <w:rFonts w:ascii="Times New Roman" w:hAnsi="Times New Roman" w:cs="Times New Roman"/>
          <w:lang w:val="en-GB"/>
        </w:rPr>
        <w:t xml:space="preserve"> </w:t>
      </w:r>
      <w:r w:rsidR="00862069" w:rsidRPr="00042D52">
        <w:rPr>
          <w:rFonts w:ascii="Times New Roman" w:hAnsi="Times New Roman" w:cs="Times New Roman"/>
          <w:lang w:val="en-GB"/>
        </w:rPr>
        <w:t>the</w:t>
      </w:r>
      <w:r w:rsidR="006B6934" w:rsidRPr="00042D52">
        <w:rPr>
          <w:rFonts w:ascii="Times New Roman" w:hAnsi="Times New Roman" w:cs="Times New Roman"/>
          <w:lang w:val="en-GB"/>
        </w:rPr>
        <w:t xml:space="preserve"> </w:t>
      </w:r>
      <w:r w:rsidR="006B6934" w:rsidRPr="00042D52">
        <w:rPr>
          <w:rFonts w:ascii="Times New Roman" w:hAnsi="Times New Roman" w:cs="Times New Roman"/>
          <w:i/>
          <w:lang w:val="en-GB"/>
        </w:rPr>
        <w:t>@</w:t>
      </w:r>
      <w:proofErr w:type="spellStart"/>
      <w:r w:rsidR="006B6934" w:rsidRPr="00042D52">
        <w:rPr>
          <w:rFonts w:ascii="Times New Roman" w:hAnsi="Times New Roman" w:cs="Times New Roman"/>
          <w:i/>
          <w:lang w:val="en-GB"/>
        </w:rPr>
        <w:t>xml:id</w:t>
      </w:r>
      <w:proofErr w:type="spellEnd"/>
      <w:r w:rsidR="006B6934" w:rsidRPr="00042D52">
        <w:rPr>
          <w:rFonts w:ascii="Times New Roman" w:hAnsi="Times New Roman" w:cs="Times New Roman"/>
          <w:lang w:val="en-GB"/>
        </w:rPr>
        <w:t xml:space="preserve"> attribute, whereas their chi</w:t>
      </w:r>
      <w:r w:rsidR="00862069" w:rsidRPr="00042D52">
        <w:rPr>
          <w:rFonts w:ascii="Times New Roman" w:hAnsi="Times New Roman" w:cs="Times New Roman"/>
          <w:lang w:val="en-GB"/>
        </w:rPr>
        <w:t>ld elements do, then the latter</w:t>
      </w:r>
      <w:r w:rsidR="006B6934" w:rsidRPr="00042D52">
        <w:rPr>
          <w:rFonts w:ascii="Times New Roman" w:hAnsi="Times New Roman" w:cs="Times New Roman"/>
          <w:lang w:val="en-GB"/>
        </w:rPr>
        <w:t xml:space="preserve"> are indexed.</w:t>
      </w:r>
    </w:p>
    <w:p w14:paraId="773F9747" w14:textId="77A4B027" w:rsidR="0066625A" w:rsidRPr="00042D52" w:rsidRDefault="0066625A" w:rsidP="000667FE">
      <w:pPr>
        <w:spacing w:line="360" w:lineRule="auto"/>
        <w:jc w:val="both"/>
        <w:rPr>
          <w:rFonts w:ascii="Times New Roman" w:hAnsi="Times New Roman" w:cs="Times New Roman"/>
          <w:lang w:val="en-GB"/>
        </w:rPr>
      </w:pPr>
    </w:p>
    <w:p w14:paraId="117B8AB2" w14:textId="7B21B053" w:rsidR="00EC07A8" w:rsidRPr="000F30CB" w:rsidRDefault="00A117D9" w:rsidP="00EE4875">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Configuring and Upgrading the SIstory</w:t>
      </w:r>
      <w:r w:rsidR="00120078" w:rsidRPr="000F30CB">
        <w:rPr>
          <w:rFonts w:ascii="Times New Roman" w:hAnsi="Times New Roman" w:cs="Times New Roman"/>
          <w:b/>
          <w:sz w:val="28"/>
          <w:szCs w:val="28"/>
          <w:lang w:val="en-GB"/>
        </w:rPr>
        <w:t xml:space="preserve"> TEI</w:t>
      </w:r>
      <w:r w:rsidRPr="000F30CB">
        <w:rPr>
          <w:rFonts w:ascii="Times New Roman" w:hAnsi="Times New Roman" w:cs="Times New Roman"/>
          <w:b/>
          <w:sz w:val="28"/>
          <w:szCs w:val="28"/>
          <w:lang w:val="en-GB"/>
        </w:rPr>
        <w:t xml:space="preserve"> Profile</w:t>
      </w:r>
    </w:p>
    <w:p w14:paraId="0406BC89" w14:textId="62EDAB3D" w:rsidR="00EC07A8" w:rsidRPr="00042D52" w:rsidRDefault="00EC07A8" w:rsidP="000667FE">
      <w:pPr>
        <w:spacing w:line="360" w:lineRule="auto"/>
        <w:jc w:val="both"/>
        <w:rPr>
          <w:rFonts w:ascii="Times New Roman" w:hAnsi="Times New Roman" w:cs="Times New Roman"/>
          <w:lang w:val="en-GB"/>
        </w:rPr>
      </w:pPr>
    </w:p>
    <w:p w14:paraId="52CF23F7" w14:textId="3688DD60" w:rsidR="004D25F1" w:rsidRDefault="00462BB0" w:rsidP="007F3111">
      <w:pPr>
        <w:spacing w:line="360" w:lineRule="auto"/>
        <w:jc w:val="both"/>
        <w:rPr>
          <w:rFonts w:ascii="Times New Roman" w:hAnsi="Times New Roman" w:cs="Times New Roman"/>
          <w:lang w:val="en-GB"/>
        </w:rPr>
      </w:pPr>
      <w:r>
        <w:rPr>
          <w:rFonts w:ascii="Times New Roman" w:hAnsi="Times New Roman" w:cs="Times New Roman"/>
          <w:lang w:val="en-GB"/>
        </w:rPr>
        <w:tab/>
      </w:r>
      <w:r w:rsidR="00A117D9" w:rsidRPr="00042D52">
        <w:rPr>
          <w:rFonts w:ascii="Times New Roman" w:hAnsi="Times New Roman" w:cs="Times New Roman"/>
          <w:lang w:val="en-GB"/>
        </w:rPr>
        <w:t xml:space="preserve">Much like the main </w:t>
      </w:r>
      <w:r w:rsidR="00976107" w:rsidRPr="00042D52">
        <w:rPr>
          <w:rFonts w:ascii="Times New Roman" w:hAnsi="Times New Roman" w:cs="Times New Roman"/>
          <w:lang w:val="en-GB"/>
        </w:rPr>
        <w:t>XSL</w:t>
      </w:r>
      <w:r w:rsidR="00A117D9" w:rsidRPr="00042D52">
        <w:rPr>
          <w:rFonts w:ascii="Times New Roman" w:hAnsi="Times New Roman" w:cs="Times New Roman"/>
          <w:lang w:val="en-GB"/>
        </w:rPr>
        <w:t xml:space="preserve"> </w:t>
      </w:r>
      <w:r w:rsidR="00F73CED">
        <w:rPr>
          <w:rFonts w:ascii="Times New Roman" w:hAnsi="Times New Roman" w:cs="Times New Roman"/>
          <w:lang w:val="en-GB"/>
        </w:rPr>
        <w:t>Stylesheets</w:t>
      </w:r>
      <w:r w:rsidR="00A117D9" w:rsidRPr="00042D52">
        <w:rPr>
          <w:rFonts w:ascii="Times New Roman" w:hAnsi="Times New Roman" w:cs="Times New Roman"/>
          <w:lang w:val="en-GB"/>
        </w:rPr>
        <w:t xml:space="preserve"> of the TEI Consortium, the SIstory profile has been created </w:t>
      </w:r>
      <w:r w:rsidR="00AC069B" w:rsidRPr="00042D52">
        <w:rPr>
          <w:rFonts w:ascii="Times New Roman" w:hAnsi="Times New Roman" w:cs="Times New Roman"/>
          <w:lang w:val="en-GB"/>
        </w:rPr>
        <w:t>to allow</w:t>
      </w:r>
      <w:r w:rsidR="00A117D9" w:rsidRPr="00042D52">
        <w:rPr>
          <w:rFonts w:ascii="Times New Roman" w:hAnsi="Times New Roman" w:cs="Times New Roman"/>
          <w:lang w:val="en-GB"/>
        </w:rPr>
        <w:t xml:space="preserve"> for its adaptation to the requirements of any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To this end, it includes a few original parameters of the TEI Consortium's XSLT </w:t>
      </w:r>
      <w:r w:rsidR="005666BD">
        <w:rPr>
          <w:rFonts w:ascii="Times New Roman" w:hAnsi="Times New Roman" w:cs="Times New Roman"/>
          <w:lang w:val="en-GB"/>
        </w:rPr>
        <w:t xml:space="preserve">stylesheets </w:t>
      </w:r>
      <w:r w:rsidR="005666BD" w:rsidRPr="005666BD">
        <w:rPr>
          <w:rFonts w:ascii="Times New Roman" w:hAnsi="Times New Roman" w:cs="Times New Roman"/>
          <w:lang w:val="en-GB"/>
        </w:rPr>
        <w:t>which affect the</w:t>
      </w:r>
      <w:r w:rsidR="005666BD">
        <w:rPr>
          <w:rFonts w:ascii="Times New Roman" w:hAnsi="Times New Roman" w:cs="Times New Roman"/>
          <w:lang w:val="en-GB"/>
        </w:rPr>
        <w:t xml:space="preserve"> default </w:t>
      </w:r>
      <w:r w:rsidR="005666BD" w:rsidRPr="005666BD">
        <w:rPr>
          <w:rFonts w:ascii="Times New Roman" w:hAnsi="Times New Roman" w:cs="Times New Roman"/>
          <w:lang w:val="en-GB"/>
        </w:rPr>
        <w:t>stylesheet output</w:t>
      </w:r>
      <w:r w:rsidR="005666BD">
        <w:rPr>
          <w:rFonts w:ascii="Times New Roman" w:hAnsi="Times New Roman" w:cs="Times New Roman"/>
          <w:lang w:val="en-GB"/>
        </w:rPr>
        <w:t>,</w:t>
      </w:r>
      <w:r w:rsidR="00A117D9" w:rsidRPr="00042D52">
        <w:rPr>
          <w:rFonts w:ascii="Times New Roman" w:hAnsi="Times New Roman" w:cs="Times New Roman"/>
          <w:lang w:val="en-GB"/>
        </w:rPr>
        <w:t xml:space="preserve"> to which I have added a few new</w:t>
      </w:r>
      <w:r w:rsidR="007C5774">
        <w:rPr>
          <w:rFonts w:ascii="Times New Roman" w:hAnsi="Times New Roman" w:cs="Times New Roman"/>
          <w:lang w:val="en-GB"/>
        </w:rPr>
        <w:t xml:space="preserve"> SIstory</w:t>
      </w:r>
      <w:r w:rsidR="00A117D9" w:rsidRPr="00042D52">
        <w:rPr>
          <w:rFonts w:ascii="Times New Roman" w:hAnsi="Times New Roman" w:cs="Times New Roman"/>
          <w:lang w:val="en-GB"/>
        </w:rPr>
        <w:t xml:space="preserve"> parameters.</w:t>
      </w:r>
      <w:r w:rsidR="004D25F1" w:rsidRPr="00042D52">
        <w:rPr>
          <w:rFonts w:ascii="Times New Roman" w:hAnsi="Times New Roman" w:cs="Times New Roman"/>
          <w:lang w:val="en-GB"/>
        </w:rPr>
        <w:t xml:space="preserve"> </w:t>
      </w:r>
      <w:r w:rsidR="00FC05A0" w:rsidRPr="00042D52">
        <w:rPr>
          <w:rFonts w:ascii="Times New Roman" w:hAnsi="Times New Roman" w:cs="Times New Roman"/>
          <w:lang w:val="en-GB"/>
        </w:rPr>
        <w:t>A</w:t>
      </w:r>
      <w:r w:rsidR="00A117D9" w:rsidRPr="00042D52">
        <w:rPr>
          <w:rFonts w:ascii="Times New Roman" w:hAnsi="Times New Roman" w:cs="Times New Roman"/>
          <w:lang w:val="en-GB"/>
        </w:rPr>
        <w:t>ll of these parameters can be set up anew for each conversion, but it is more appropriate that new project profiles be created for each individual project.</w:t>
      </w:r>
      <w:r w:rsidR="004D25F1" w:rsidRPr="00042D52">
        <w:rPr>
          <w:rFonts w:ascii="Times New Roman" w:hAnsi="Times New Roman" w:cs="Times New Roman"/>
          <w:lang w:val="en-GB"/>
        </w:rPr>
        <w:t xml:space="preserve"> </w:t>
      </w:r>
      <w:r w:rsidR="00A117D9" w:rsidRPr="00042D52">
        <w:rPr>
          <w:rFonts w:ascii="Times New Roman" w:hAnsi="Times New Roman" w:cs="Times New Roman"/>
          <w:lang w:val="en-GB"/>
        </w:rPr>
        <w:t xml:space="preserve">The conversion usually </w:t>
      </w:r>
      <w:r w:rsidR="00593731" w:rsidRPr="00042D52">
        <w:rPr>
          <w:rFonts w:ascii="Times New Roman" w:hAnsi="Times New Roman" w:cs="Times New Roman"/>
          <w:lang w:val="en-GB"/>
        </w:rPr>
        <w:t xml:space="preserve">proceeds in the following manner: the project's </w:t>
      </w:r>
      <w:r w:rsidR="0033332C">
        <w:rPr>
          <w:rFonts w:ascii="Times New Roman" w:hAnsi="Times New Roman" w:cs="Times New Roman"/>
          <w:lang w:val="en-GB"/>
        </w:rPr>
        <w:t>cus</w:t>
      </w:r>
      <w:r w:rsidR="002D17BA">
        <w:rPr>
          <w:rFonts w:ascii="Times New Roman" w:hAnsi="Times New Roman" w:cs="Times New Roman"/>
          <w:lang w:val="en-GB"/>
        </w:rPr>
        <w:t>tom</w:t>
      </w:r>
      <w:r w:rsidR="00593731" w:rsidRPr="00042D52">
        <w:rPr>
          <w:rFonts w:ascii="Times New Roman" w:hAnsi="Times New Roman" w:cs="Times New Roman"/>
          <w:lang w:val="en-GB"/>
        </w:rPr>
        <w:t xml:space="preserve"> profile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SIstory profile, which, in turn, </w:t>
      </w:r>
      <w:r w:rsidR="00CB77D4">
        <w:rPr>
          <w:rFonts w:ascii="Times New Roman" w:hAnsi="Times New Roman" w:cs="Times New Roman"/>
          <w:lang w:val="en-GB"/>
        </w:rPr>
        <w:t>imports</w:t>
      </w:r>
      <w:r w:rsidR="00593731" w:rsidRPr="00042D52">
        <w:rPr>
          <w:rFonts w:ascii="Times New Roman" w:hAnsi="Times New Roman" w:cs="Times New Roman"/>
          <w:lang w:val="en-GB"/>
        </w:rPr>
        <w:t xml:space="preserve"> the TEI XSLT transformations</w:t>
      </w:r>
      <w:r w:rsidR="0095396A">
        <w:rPr>
          <w:rFonts w:ascii="Times New Roman" w:hAnsi="Times New Roman" w:cs="Times New Roman"/>
          <w:lang w:val="en-GB"/>
        </w:rPr>
        <w:t xml:space="preserve">, </w:t>
      </w:r>
      <w:r w:rsidR="0095396A" w:rsidRPr="0095396A">
        <w:rPr>
          <w:rFonts w:ascii="Times New Roman" w:hAnsi="Times New Roman" w:cs="Times New Roman"/>
          <w:lang w:val="en-GB"/>
        </w:rPr>
        <w:t>and adds overrides</w:t>
      </w:r>
      <w:r w:rsidR="00C7711D">
        <w:rPr>
          <w:rFonts w:ascii="Times New Roman" w:hAnsi="Times New Roman" w:cs="Times New Roman"/>
          <w:lang w:val="en-GB"/>
        </w:rPr>
        <w:t xml:space="preserve"> (see </w:t>
      </w:r>
      <w:r w:rsidR="003323B5">
        <w:rPr>
          <w:rFonts w:ascii="Times New Roman" w:hAnsi="Times New Roman" w:cs="Times New Roman"/>
          <w:lang w:val="en-GB"/>
        </w:rPr>
        <w:t>F</w:t>
      </w:r>
      <w:r w:rsidR="00C7711D">
        <w:rPr>
          <w:rFonts w:ascii="Times New Roman" w:hAnsi="Times New Roman" w:cs="Times New Roman"/>
          <w:lang w:val="en-GB"/>
        </w:rPr>
        <w:t>igure 8)</w:t>
      </w:r>
      <w:r w:rsidR="00593731" w:rsidRPr="00042D52">
        <w:rPr>
          <w:rFonts w:ascii="Times New Roman" w:hAnsi="Times New Roman" w:cs="Times New Roman"/>
          <w:lang w:val="en-GB"/>
        </w:rPr>
        <w:t>.</w:t>
      </w:r>
    </w:p>
    <w:p w14:paraId="1BABFE12" w14:textId="77777777" w:rsidR="009D50BD" w:rsidRPr="00042D52" w:rsidRDefault="009D50BD" w:rsidP="009D50BD">
      <w:pPr>
        <w:spacing w:line="360" w:lineRule="auto"/>
        <w:jc w:val="both"/>
        <w:rPr>
          <w:rFonts w:ascii="Times New Roman" w:hAnsi="Times New Roman" w:cs="Times New Roman"/>
          <w:lang w:val="en-GB"/>
        </w:rPr>
      </w:pPr>
    </w:p>
    <w:p w14:paraId="303EA772" w14:textId="6BE69B4F"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Pr>
          <w:rFonts w:ascii="Times New Roman" w:hAnsi="Times New Roman" w:cs="Times New Roman"/>
          <w:lang w:val="en-GB"/>
        </w:rPr>
        <w:t>8</w:t>
      </w:r>
      <w:r w:rsidRPr="00042D52">
        <w:rPr>
          <w:rFonts w:ascii="Times New Roman" w:hAnsi="Times New Roman" w:cs="Times New Roman"/>
          <w:lang w:val="en-GB"/>
        </w:rPr>
        <w:t>.jpg</w:t>
      </w:r>
    </w:p>
    <w:p w14:paraId="6EAA8F03" w14:textId="48559B41" w:rsidR="009D50BD" w:rsidRPr="00042D52" w:rsidRDefault="009D50BD" w:rsidP="009D50BD">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2D1E5F">
        <w:rPr>
          <w:rFonts w:ascii="Times New Roman" w:hAnsi="Times New Roman" w:cs="Times New Roman"/>
          <w:lang w:val="en-GB"/>
        </w:rPr>
        <w:t>8</w:t>
      </w:r>
      <w:r w:rsidRPr="00042D52">
        <w:rPr>
          <w:rFonts w:ascii="Times New Roman" w:hAnsi="Times New Roman" w:cs="Times New Roman"/>
          <w:lang w:val="en-GB"/>
        </w:rPr>
        <w:t xml:space="preserve">: </w:t>
      </w:r>
      <w:r w:rsidR="00F3279D" w:rsidRPr="00F3279D">
        <w:rPr>
          <w:rFonts w:ascii="Times New Roman" w:hAnsi="Times New Roman" w:cs="Times New Roman"/>
          <w:lang w:val="en-GB"/>
        </w:rPr>
        <w:t>Chained XSLT conversions</w:t>
      </w:r>
      <w:r w:rsidR="00F3279D">
        <w:rPr>
          <w:rFonts w:ascii="Times New Roman" w:hAnsi="Times New Roman" w:cs="Times New Roman"/>
          <w:lang w:val="en-GB"/>
        </w:rPr>
        <w:t xml:space="preserve"> with additional profiles</w:t>
      </w:r>
    </w:p>
    <w:p w14:paraId="376AEA51" w14:textId="77777777" w:rsidR="009D50BD" w:rsidRPr="00042D52" w:rsidRDefault="009D50BD" w:rsidP="007F3111">
      <w:pPr>
        <w:spacing w:line="360" w:lineRule="auto"/>
        <w:jc w:val="both"/>
        <w:rPr>
          <w:rFonts w:ascii="Times New Roman" w:hAnsi="Times New Roman" w:cs="Times New Roman"/>
          <w:lang w:val="en-GB"/>
        </w:rPr>
      </w:pPr>
    </w:p>
    <w:p w14:paraId="308AF23B" w14:textId="3BA16B44" w:rsidR="00753081" w:rsidRPr="00042D52" w:rsidRDefault="00462BB0" w:rsidP="00A51180">
      <w:pPr>
        <w:spacing w:line="360" w:lineRule="auto"/>
        <w:jc w:val="both"/>
        <w:rPr>
          <w:rFonts w:ascii="Times New Roman" w:hAnsi="Times New Roman" w:cs="Times New Roman"/>
          <w:lang w:val="en-GB"/>
        </w:rPr>
      </w:pPr>
      <w:r>
        <w:rPr>
          <w:rFonts w:ascii="Times New Roman" w:hAnsi="Times New Roman" w:cs="Times New Roman"/>
          <w:lang w:val="en-GB"/>
        </w:rPr>
        <w:tab/>
      </w:r>
      <w:r w:rsidR="00593731" w:rsidRPr="00042D52">
        <w:rPr>
          <w:rFonts w:ascii="Times New Roman" w:hAnsi="Times New Roman" w:cs="Times New Roman"/>
          <w:lang w:val="en-GB"/>
        </w:rPr>
        <w:t xml:space="preserve">For example, during conversion, the default SIstory profile thus expects every chapter or the first </w:t>
      </w:r>
      <w:r w:rsidR="00593731" w:rsidRPr="00042D52">
        <w:rPr>
          <w:rFonts w:ascii="Times New Roman" w:hAnsi="Times New Roman" w:cs="Times New Roman"/>
          <w:i/>
          <w:lang w:val="en-GB"/>
        </w:rPr>
        <w:t>&lt;div&gt;</w:t>
      </w:r>
      <w:r w:rsidR="00593731" w:rsidRPr="00042D52">
        <w:rPr>
          <w:rFonts w:ascii="Times New Roman" w:hAnsi="Times New Roman" w:cs="Times New Roman"/>
          <w:lang w:val="en-GB"/>
        </w:rPr>
        <w:t xml:space="preserve"> </w:t>
      </w:r>
      <w:r w:rsidR="002F0441">
        <w:rPr>
          <w:rFonts w:ascii="Times New Roman" w:hAnsi="Times New Roman" w:cs="Times New Roman"/>
          <w:lang w:val="en-GB"/>
        </w:rPr>
        <w:t xml:space="preserve">text </w:t>
      </w:r>
      <w:r w:rsidR="007F3111" w:rsidRPr="00042D52">
        <w:rPr>
          <w:rFonts w:ascii="Times New Roman" w:hAnsi="Times New Roman" w:cs="Times New Roman"/>
          <w:lang w:val="en-GB"/>
        </w:rPr>
        <w:t>division</w:t>
      </w:r>
      <w:r w:rsidR="00593731" w:rsidRPr="00042D52">
        <w:rPr>
          <w:rFonts w:ascii="Times New Roman" w:hAnsi="Times New Roman" w:cs="Times New Roman"/>
          <w:lang w:val="en-GB"/>
        </w:rPr>
        <w:t xml:space="preserve"> to become a separate HTML web page.</w:t>
      </w:r>
      <w:r w:rsidR="00753081" w:rsidRPr="00042D52">
        <w:rPr>
          <w:rFonts w:ascii="Times New Roman" w:hAnsi="Times New Roman" w:cs="Times New Roman"/>
          <w:lang w:val="en-GB"/>
        </w:rPr>
        <w:t xml:space="preserve"> </w:t>
      </w:r>
      <w:r w:rsidR="00593731" w:rsidRPr="00042D52">
        <w:rPr>
          <w:rFonts w:ascii="Times New Roman" w:hAnsi="Times New Roman" w:cs="Times New Roman"/>
          <w:lang w:val="en-GB"/>
        </w:rPr>
        <w:t xml:space="preserve">In this case, navigation </w:t>
      </w:r>
      <w:r w:rsidR="00764ABD" w:rsidRPr="00042D52">
        <w:rPr>
          <w:rFonts w:ascii="Times New Roman" w:hAnsi="Times New Roman" w:cs="Times New Roman"/>
          <w:lang w:val="en-GB"/>
        </w:rPr>
        <w:t>through</w:t>
      </w:r>
      <w:r w:rsidR="00593731" w:rsidRPr="00042D52">
        <w:rPr>
          <w:rFonts w:ascii="Times New Roman" w:hAnsi="Times New Roman" w:cs="Times New Roman"/>
          <w:lang w:val="en-GB"/>
        </w:rPr>
        <w:t xml:space="preserve"> forward and back buttons </w:t>
      </w:r>
      <w:r w:rsidR="00764ABD" w:rsidRPr="00042D52">
        <w:rPr>
          <w:rFonts w:ascii="Times New Roman" w:hAnsi="Times New Roman" w:cs="Times New Roman"/>
          <w:lang w:val="en-GB"/>
        </w:rPr>
        <w:t>is</w:t>
      </w:r>
      <w:r w:rsidR="00593731" w:rsidRPr="00042D52">
        <w:rPr>
          <w:rFonts w:ascii="Times New Roman" w:hAnsi="Times New Roman" w:cs="Times New Roman"/>
          <w:lang w:val="en-GB"/>
        </w:rPr>
        <w:t xml:space="preserve"> added to the web pages automatically.</w:t>
      </w:r>
      <w:r w:rsidR="00753081" w:rsidRPr="00042D52">
        <w:rPr>
          <w:rFonts w:ascii="Times New Roman" w:hAnsi="Times New Roman" w:cs="Times New Roman"/>
          <w:lang w:val="en-GB"/>
        </w:rPr>
        <w:t xml:space="preserve"> </w:t>
      </w:r>
      <w:r w:rsidR="00764ABD" w:rsidRPr="00042D52">
        <w:rPr>
          <w:rFonts w:ascii="Times New Roman" w:hAnsi="Times New Roman" w:cs="Times New Roman"/>
          <w:lang w:val="en-GB"/>
        </w:rPr>
        <w:t xml:space="preserve">Unlike the original TEI transformations, this navigation also includes the </w:t>
      </w:r>
      <w:r w:rsidR="00764ABD" w:rsidRPr="00042D52">
        <w:rPr>
          <w:rFonts w:ascii="Times New Roman" w:hAnsi="Times New Roman" w:cs="Times New Roman"/>
          <w:i/>
          <w:lang w:val="en-GB"/>
        </w:rPr>
        <w:t>&lt;</w:t>
      </w:r>
      <w:proofErr w:type="spellStart"/>
      <w:r w:rsidR="00764ABD" w:rsidRPr="00042D52">
        <w:rPr>
          <w:rFonts w:ascii="Times New Roman" w:hAnsi="Times New Roman" w:cs="Times New Roman"/>
          <w:i/>
          <w:lang w:val="en-GB"/>
        </w:rPr>
        <w:t>divGen</w:t>
      </w:r>
      <w:proofErr w:type="spellEnd"/>
      <w:r w:rsidR="00764ABD" w:rsidRPr="00042D52">
        <w:rPr>
          <w:rFonts w:ascii="Times New Roman" w:hAnsi="Times New Roman" w:cs="Times New Roman"/>
          <w:i/>
          <w:lang w:val="en-GB"/>
        </w:rPr>
        <w:t>&gt;</w:t>
      </w:r>
      <w:r w:rsidR="00764ABD" w:rsidRPr="00042D52">
        <w:rPr>
          <w:rFonts w:ascii="Times New Roman" w:hAnsi="Times New Roman" w:cs="Times New Roman"/>
          <w:lang w:val="en-GB"/>
        </w:rPr>
        <w:t xml:space="preserve"> generated </w:t>
      </w:r>
      <w:r w:rsidR="00B07821" w:rsidRPr="00042D52">
        <w:rPr>
          <w:rFonts w:ascii="Times New Roman" w:hAnsi="Times New Roman" w:cs="Times New Roman"/>
          <w:lang w:val="en-GB"/>
        </w:rPr>
        <w:t>divisions</w:t>
      </w:r>
      <w:r w:rsidR="00764ABD" w:rsidRPr="00042D52">
        <w:rPr>
          <w:rFonts w:ascii="Times New Roman" w:hAnsi="Times New Roman" w:cs="Times New Roman"/>
          <w:lang w:val="en-GB"/>
        </w:rPr>
        <w:t>.</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However, by changing the </w:t>
      </w:r>
      <w:proofErr w:type="spellStart"/>
      <w:r w:rsidR="0065362E" w:rsidRPr="00042D52">
        <w:rPr>
          <w:rFonts w:ascii="Times New Roman" w:hAnsi="Times New Roman" w:cs="Times New Roman"/>
          <w:i/>
          <w:lang w:val="en-GB"/>
        </w:rPr>
        <w:t>splitLevel</w:t>
      </w:r>
      <w:proofErr w:type="spellEnd"/>
      <w:r w:rsidR="0065362E" w:rsidRPr="00042D52">
        <w:rPr>
          <w:rFonts w:ascii="Times New Roman" w:hAnsi="Times New Roman" w:cs="Times New Roman"/>
          <w:lang w:val="en-GB"/>
        </w:rPr>
        <w:t xml:space="preserve"> parameter (originally a parameter included in the TEI conversions), it is possible to specify that subchapters </w:t>
      </w:r>
      <w:r w:rsidR="00DF4A04" w:rsidRPr="00042D52">
        <w:rPr>
          <w:rFonts w:ascii="Times New Roman" w:hAnsi="Times New Roman" w:cs="Times New Roman"/>
          <w:lang w:val="en-GB"/>
        </w:rPr>
        <w:t xml:space="preserve">also </w:t>
      </w:r>
      <w:r w:rsidR="0065362E" w:rsidRPr="00042D52">
        <w:rPr>
          <w:rFonts w:ascii="Times New Roman" w:hAnsi="Times New Roman" w:cs="Times New Roman"/>
          <w:lang w:val="en-GB"/>
        </w:rPr>
        <w:t>become separate HTML web pages.</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forward/back and up/down navigation between the web pages has now been appropriately adapted.</w:t>
      </w:r>
      <w:r w:rsidR="00753081" w:rsidRPr="00042D52">
        <w:rPr>
          <w:rFonts w:ascii="Times New Roman" w:hAnsi="Times New Roman" w:cs="Times New Roman"/>
          <w:lang w:val="en-GB"/>
        </w:rPr>
        <w:t xml:space="preserve"> </w:t>
      </w:r>
      <w:r w:rsidR="0065362E" w:rsidRPr="00042D52">
        <w:rPr>
          <w:rFonts w:ascii="Times New Roman" w:hAnsi="Times New Roman" w:cs="Times New Roman"/>
          <w:lang w:val="en-GB"/>
        </w:rPr>
        <w:t>The current SIstory profile only supports a depth of three</w:t>
      </w:r>
      <w:r w:rsidR="00912982">
        <w:rPr>
          <w:rFonts w:ascii="Times New Roman" w:hAnsi="Times New Roman" w:cs="Times New Roman"/>
          <w:lang w:val="en-GB"/>
        </w:rPr>
        <w:t xml:space="preserve"> text</w:t>
      </w:r>
      <w:r w:rsidR="0065362E" w:rsidRPr="00042D52">
        <w:rPr>
          <w:rFonts w:ascii="Times New Roman" w:hAnsi="Times New Roman" w:cs="Times New Roman"/>
          <w:lang w:val="en-GB"/>
        </w:rPr>
        <w:t xml:space="preserve"> divisions.</w:t>
      </w:r>
    </w:p>
    <w:p w14:paraId="125B2FEB" w14:textId="3A9CDCCE" w:rsidR="003C0B35" w:rsidRPr="00042D52" w:rsidRDefault="00462BB0" w:rsidP="005E23A4">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w:t>
      </w:r>
      <w:proofErr w:type="spellStart"/>
      <w:r w:rsidR="0065362E" w:rsidRPr="00042D52">
        <w:rPr>
          <w:rFonts w:ascii="Times New Roman" w:hAnsi="Times New Roman" w:cs="Times New Roman"/>
          <w:i/>
          <w:lang w:val="en-GB"/>
        </w:rPr>
        <w:t>documentationLanguage</w:t>
      </w:r>
      <w:proofErr w:type="spellEnd"/>
      <w:r w:rsidR="0065362E" w:rsidRPr="00042D52">
        <w:rPr>
          <w:rFonts w:ascii="Times New Roman" w:hAnsi="Times New Roman" w:cs="Times New Roman"/>
          <w:lang w:val="en-GB"/>
        </w:rPr>
        <w:t xml:space="preserve"> parameter may currently be used to specify the Slovenian, English, or Serbian navigation (in the Latin or Cyrillic script).</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By adding new translations to the </w:t>
      </w:r>
      <w:r w:rsidR="0065362E" w:rsidRPr="00042D52">
        <w:rPr>
          <w:rFonts w:ascii="Times New Roman" w:hAnsi="Times New Roman" w:cs="Times New Roman"/>
          <w:i/>
          <w:lang w:val="en-GB"/>
        </w:rPr>
        <w:t>myi18n.xml</w:t>
      </w:r>
      <w:r w:rsidR="0065362E" w:rsidRPr="00042D52">
        <w:rPr>
          <w:rFonts w:ascii="Times New Roman" w:hAnsi="Times New Roman" w:cs="Times New Roman"/>
          <w:lang w:val="en-GB"/>
        </w:rPr>
        <w:t xml:space="preserve"> document, it is possible to further expand this </w:t>
      </w:r>
      <w:r w:rsidR="0065362E" w:rsidRPr="00042D52">
        <w:rPr>
          <w:rFonts w:ascii="Times New Roman" w:hAnsi="Times New Roman" w:cs="Times New Roman"/>
          <w:lang w:val="en-GB"/>
        </w:rPr>
        <w:lastRenderedPageBreak/>
        <w:t>localisation.</w:t>
      </w:r>
      <w:r w:rsidR="003C0B35"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The localisation of the </w:t>
      </w:r>
      <w:proofErr w:type="spellStart"/>
      <w:r w:rsidR="0065362E" w:rsidRPr="00042D52">
        <w:rPr>
          <w:rFonts w:ascii="Times New Roman" w:hAnsi="Times New Roman" w:cs="Times New Roman"/>
          <w:lang w:val="en-GB"/>
        </w:rPr>
        <w:t>Tipue</w:t>
      </w:r>
      <w:proofErr w:type="spellEnd"/>
      <w:r w:rsidR="0065362E" w:rsidRPr="00042D52">
        <w:rPr>
          <w:rFonts w:ascii="Times New Roman" w:hAnsi="Times New Roman" w:cs="Times New Roman"/>
          <w:lang w:val="en-GB"/>
        </w:rPr>
        <w:t xml:space="preserve"> Search engine has been suitably taken care of as well.</w:t>
      </w:r>
    </w:p>
    <w:p w14:paraId="49A452BC" w14:textId="2ECFA128" w:rsidR="00C67EAB" w:rsidRPr="00042D52" w:rsidRDefault="00462BB0" w:rsidP="008B34BF">
      <w:pPr>
        <w:spacing w:line="360" w:lineRule="auto"/>
        <w:jc w:val="both"/>
        <w:rPr>
          <w:rFonts w:ascii="Times New Roman" w:hAnsi="Times New Roman" w:cs="Times New Roman"/>
          <w:lang w:val="en-GB"/>
        </w:rPr>
      </w:pPr>
      <w:r>
        <w:rPr>
          <w:rFonts w:ascii="Times New Roman" w:hAnsi="Times New Roman" w:cs="Times New Roman"/>
          <w:lang w:val="en-GB"/>
        </w:rPr>
        <w:tab/>
      </w:r>
      <w:r w:rsidR="0065362E" w:rsidRPr="00042D52">
        <w:rPr>
          <w:rFonts w:ascii="Times New Roman" w:hAnsi="Times New Roman" w:cs="Times New Roman"/>
          <w:lang w:val="en-GB"/>
        </w:rPr>
        <w:t xml:space="preserve">The SIstory profile also allows for the parallel </w:t>
      </w:r>
      <w:r w:rsidR="005E23A4" w:rsidRPr="00042D52">
        <w:rPr>
          <w:rFonts w:ascii="Times New Roman" w:hAnsi="Times New Roman" w:cs="Times New Roman"/>
          <w:lang w:val="en-GB"/>
        </w:rPr>
        <w:t>display</w:t>
      </w:r>
      <w:r w:rsidR="0065362E" w:rsidRPr="00042D52">
        <w:rPr>
          <w:rFonts w:ascii="Times New Roman" w:hAnsi="Times New Roman" w:cs="Times New Roman"/>
          <w:lang w:val="en-GB"/>
        </w:rPr>
        <w:t xml:space="preserve"> of the texts' various language versions.</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In this case, all of the main </w:t>
      </w:r>
      <w:r w:rsidR="0065362E" w:rsidRPr="00042D52">
        <w:rPr>
          <w:rFonts w:ascii="Times New Roman" w:hAnsi="Times New Roman" w:cs="Times New Roman"/>
          <w:i/>
          <w:lang w:val="en-GB"/>
        </w:rPr>
        <w:t>&lt;div&gt;</w:t>
      </w:r>
      <w:r w:rsidR="0065362E" w:rsidRPr="00042D52">
        <w:rPr>
          <w:rFonts w:ascii="Times New Roman" w:hAnsi="Times New Roman" w:cs="Times New Roman"/>
          <w:lang w:val="en-GB"/>
        </w:rPr>
        <w:t xml:space="preserve"> </w:t>
      </w:r>
      <w:r w:rsidR="007D3F73">
        <w:rPr>
          <w:rFonts w:ascii="Times New Roman" w:hAnsi="Times New Roman" w:cs="Times New Roman"/>
          <w:lang w:val="en-GB"/>
        </w:rPr>
        <w:t xml:space="preserve">text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and </w:t>
      </w:r>
      <w:r w:rsidR="0065362E" w:rsidRPr="00042D52">
        <w:rPr>
          <w:rFonts w:ascii="Times New Roman" w:hAnsi="Times New Roman" w:cs="Times New Roman"/>
          <w:i/>
          <w:lang w:val="en-GB"/>
        </w:rPr>
        <w:t>&lt;</w:t>
      </w:r>
      <w:proofErr w:type="spellStart"/>
      <w:r w:rsidR="0065362E" w:rsidRPr="00042D52">
        <w:rPr>
          <w:rFonts w:ascii="Times New Roman" w:hAnsi="Times New Roman" w:cs="Times New Roman"/>
          <w:i/>
          <w:lang w:val="en-GB"/>
        </w:rPr>
        <w:t>divGen</w:t>
      </w:r>
      <w:proofErr w:type="spellEnd"/>
      <w:r w:rsidR="0065362E" w:rsidRPr="00042D52">
        <w:rPr>
          <w:rFonts w:ascii="Times New Roman" w:hAnsi="Times New Roman" w:cs="Times New Roman"/>
          <w:i/>
          <w:lang w:val="en-GB"/>
        </w:rPr>
        <w:t>&gt;</w:t>
      </w:r>
      <w:r w:rsidR="0065362E" w:rsidRPr="00042D52">
        <w:rPr>
          <w:rFonts w:ascii="Times New Roman" w:hAnsi="Times New Roman" w:cs="Times New Roman"/>
          <w:lang w:val="en-GB"/>
        </w:rPr>
        <w:t xml:space="preserve"> generated </w:t>
      </w:r>
      <w:r w:rsidR="005E23A4" w:rsidRPr="00042D52">
        <w:rPr>
          <w:rFonts w:ascii="Times New Roman" w:hAnsi="Times New Roman" w:cs="Times New Roman"/>
          <w:lang w:val="en-GB"/>
        </w:rPr>
        <w:t>divisions</w:t>
      </w:r>
      <w:r w:rsidR="0065362E" w:rsidRPr="00042D52">
        <w:rPr>
          <w:rFonts w:ascii="Times New Roman" w:hAnsi="Times New Roman" w:cs="Times New Roman"/>
          <w:lang w:val="en-GB"/>
        </w:rPr>
        <w:t xml:space="preserve"> must contain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xml:lang</w:t>
      </w:r>
      <w:proofErr w:type="spellEnd"/>
      <w:r w:rsidR="0065362E" w:rsidRPr="00042D52">
        <w:rPr>
          <w:rFonts w:ascii="Times New Roman" w:hAnsi="Times New Roman" w:cs="Times New Roman"/>
          <w:lang w:val="en-GB"/>
        </w:rPr>
        <w:t xml:space="preserve"> attributes with the appropriate language code as well as </w:t>
      </w:r>
      <w:r w:rsidR="0065362E" w:rsidRPr="00042D52">
        <w:rPr>
          <w:rFonts w:ascii="Times New Roman" w:hAnsi="Times New Roman" w:cs="Times New Roman"/>
          <w:i/>
          <w:lang w:val="en-GB"/>
        </w:rPr>
        <w:t>@</w:t>
      </w:r>
      <w:proofErr w:type="spellStart"/>
      <w:r w:rsidR="0065362E" w:rsidRPr="00042D52">
        <w:rPr>
          <w:rFonts w:ascii="Times New Roman" w:hAnsi="Times New Roman" w:cs="Times New Roman"/>
          <w:i/>
          <w:lang w:val="en-GB"/>
        </w:rPr>
        <w:t>corresp</w:t>
      </w:r>
      <w:proofErr w:type="spellEnd"/>
      <w:r w:rsidR="0065362E" w:rsidRPr="00042D52">
        <w:rPr>
          <w:rFonts w:ascii="Times New Roman" w:hAnsi="Times New Roman" w:cs="Times New Roman"/>
          <w:lang w:val="en-GB"/>
        </w:rPr>
        <w:t xml:space="preserve"> attributes pointing at all the other language versions of the text in question</w:t>
      </w:r>
      <w:r w:rsidR="00001B06">
        <w:rPr>
          <w:rFonts w:ascii="Times New Roman" w:hAnsi="Times New Roman" w:cs="Times New Roman"/>
          <w:lang w:val="en-GB"/>
        </w:rPr>
        <w:t xml:space="preserve"> (see </w:t>
      </w:r>
      <w:r w:rsidR="00EE2FD2">
        <w:rPr>
          <w:rFonts w:ascii="Times New Roman" w:hAnsi="Times New Roman" w:cs="Times New Roman"/>
          <w:lang w:val="en-GB"/>
        </w:rPr>
        <w:t>F</w:t>
      </w:r>
      <w:r w:rsidR="00001B06">
        <w:rPr>
          <w:rFonts w:ascii="Times New Roman" w:hAnsi="Times New Roman" w:cs="Times New Roman"/>
          <w:lang w:val="en-GB"/>
        </w:rPr>
        <w:t>igure 9)</w:t>
      </w:r>
      <w:r w:rsidR="0065362E" w:rsidRPr="00042D52">
        <w:rPr>
          <w:rFonts w:ascii="Times New Roman" w:hAnsi="Times New Roman" w:cs="Times New Roman"/>
          <w:lang w:val="en-GB"/>
        </w:rPr>
        <w:t>.</w:t>
      </w:r>
      <w:r w:rsidR="00C67EAB" w:rsidRPr="00042D52">
        <w:rPr>
          <w:rFonts w:ascii="Times New Roman" w:hAnsi="Times New Roman" w:cs="Times New Roman"/>
          <w:lang w:val="en-GB"/>
        </w:rPr>
        <w:t xml:space="preserve"> </w:t>
      </w:r>
      <w:r w:rsidR="0065362E" w:rsidRPr="00042D52">
        <w:rPr>
          <w:rFonts w:ascii="Times New Roman" w:hAnsi="Times New Roman" w:cs="Times New Roman"/>
          <w:lang w:val="en-GB"/>
        </w:rPr>
        <w:t xml:space="preserve">Simultaneously, the </w:t>
      </w:r>
      <w:r w:rsidR="0065362E" w:rsidRPr="00042D52">
        <w:rPr>
          <w:rFonts w:ascii="Times New Roman" w:hAnsi="Times New Roman" w:cs="Times New Roman"/>
          <w:i/>
          <w:lang w:val="en-GB"/>
        </w:rPr>
        <w:t>languages-locale</w:t>
      </w:r>
      <w:r w:rsidR="0065362E" w:rsidRPr="00042D52">
        <w:rPr>
          <w:rFonts w:ascii="Times New Roman" w:hAnsi="Times New Roman" w:cs="Times New Roman"/>
          <w:lang w:val="en-GB"/>
        </w:rPr>
        <w:t xml:space="preserve"> parameter must be set to the value </w:t>
      </w:r>
      <w:r w:rsidR="0065362E" w:rsidRPr="00042D52">
        <w:rPr>
          <w:rFonts w:ascii="Times New Roman" w:hAnsi="Times New Roman" w:cs="Times New Roman"/>
          <w:i/>
          <w:lang w:val="en-GB"/>
        </w:rPr>
        <w:t>true</w:t>
      </w:r>
      <w:r w:rsidR="0065362E" w:rsidRPr="00042D52">
        <w:rPr>
          <w:rFonts w:ascii="Times New Roman" w:hAnsi="Times New Roman" w:cs="Times New Roman"/>
          <w:lang w:val="en-GB"/>
        </w:rPr>
        <w:t xml:space="preserve">, while the </w:t>
      </w:r>
      <w:r w:rsidR="0065362E" w:rsidRPr="00042D52">
        <w:rPr>
          <w:rFonts w:ascii="Times New Roman" w:hAnsi="Times New Roman" w:cs="Times New Roman"/>
          <w:i/>
          <w:lang w:val="en-GB"/>
        </w:rPr>
        <w:t>languages-locale-primary</w:t>
      </w:r>
      <w:r w:rsidR="0065362E" w:rsidRPr="00042D52">
        <w:rPr>
          <w:rFonts w:ascii="Times New Roman" w:hAnsi="Times New Roman" w:cs="Times New Roman"/>
          <w:lang w:val="en-GB"/>
        </w:rPr>
        <w:t xml:space="preserve"> parameter must specify the language code of the starting </w:t>
      </w:r>
      <w:r w:rsidR="0065362E" w:rsidRPr="00042D52">
        <w:rPr>
          <w:rFonts w:ascii="Times New Roman" w:hAnsi="Times New Roman" w:cs="Times New Roman"/>
          <w:i/>
          <w:lang w:val="en-GB"/>
        </w:rPr>
        <w:t>index.html</w:t>
      </w:r>
      <w:r w:rsidR="0065362E" w:rsidRPr="00042D52">
        <w:rPr>
          <w:rFonts w:ascii="Times New Roman" w:hAnsi="Times New Roman" w:cs="Times New Roman"/>
          <w:lang w:val="en-GB"/>
        </w:rPr>
        <w:t xml:space="preserve"> </w:t>
      </w:r>
      <w:r w:rsidR="008B34BF" w:rsidRPr="00042D52">
        <w:rPr>
          <w:rFonts w:ascii="Times New Roman" w:hAnsi="Times New Roman" w:cs="Times New Roman"/>
          <w:lang w:val="en-GB"/>
        </w:rPr>
        <w:t>file</w:t>
      </w:r>
      <w:r w:rsidR="0065362E" w:rsidRPr="00042D52">
        <w:rPr>
          <w:rFonts w:ascii="Times New Roman" w:hAnsi="Times New Roman" w:cs="Times New Roman"/>
          <w:lang w:val="en-GB"/>
        </w:rPr>
        <w:t>.</w:t>
      </w:r>
    </w:p>
    <w:p w14:paraId="6F2C332E" w14:textId="77777777" w:rsidR="00D25FA8" w:rsidRPr="00042D52" w:rsidRDefault="00D25FA8" w:rsidP="00D25FA8">
      <w:pPr>
        <w:spacing w:line="360" w:lineRule="auto"/>
        <w:jc w:val="both"/>
        <w:rPr>
          <w:rFonts w:ascii="Times New Roman" w:hAnsi="Times New Roman" w:cs="Times New Roman"/>
          <w:lang w:val="en-GB"/>
        </w:rPr>
      </w:pPr>
    </w:p>
    <w:p w14:paraId="0DB46C11" w14:textId="19C34D17"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CB5427">
        <w:rPr>
          <w:rFonts w:ascii="Times New Roman" w:hAnsi="Times New Roman" w:cs="Times New Roman"/>
          <w:lang w:val="en-GB"/>
        </w:rPr>
        <w:t>9</w:t>
      </w:r>
      <w:r w:rsidRPr="00042D52">
        <w:rPr>
          <w:rFonts w:ascii="Times New Roman" w:hAnsi="Times New Roman" w:cs="Times New Roman"/>
          <w:lang w:val="en-GB"/>
        </w:rPr>
        <w:t>.jpg</w:t>
      </w:r>
    </w:p>
    <w:p w14:paraId="5DA2817F" w14:textId="3A96931E" w:rsidR="00D25FA8" w:rsidRPr="00042D52" w:rsidRDefault="00D25FA8" w:rsidP="00D25FA8">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45A80">
        <w:rPr>
          <w:rFonts w:ascii="Times New Roman" w:hAnsi="Times New Roman" w:cs="Times New Roman"/>
          <w:lang w:val="en-GB"/>
        </w:rPr>
        <w:t>9</w:t>
      </w:r>
      <w:r w:rsidRPr="00042D52">
        <w:rPr>
          <w:rFonts w:ascii="Times New Roman" w:hAnsi="Times New Roman" w:cs="Times New Roman"/>
          <w:lang w:val="en-GB"/>
        </w:rPr>
        <w:t xml:space="preserve">: </w:t>
      </w:r>
      <w:r w:rsidR="009C6B04">
        <w:rPr>
          <w:rFonts w:ascii="Times New Roman" w:hAnsi="Times New Roman" w:cs="Times New Roman"/>
          <w:lang w:val="en-GB"/>
        </w:rPr>
        <w:t>Localization and l</w:t>
      </w:r>
      <w:r w:rsidR="00790BBE">
        <w:rPr>
          <w:rFonts w:ascii="Times New Roman" w:hAnsi="Times New Roman" w:cs="Times New Roman"/>
          <w:lang w:val="en-GB"/>
        </w:rPr>
        <w:t>anguage setting in TEI document</w:t>
      </w:r>
    </w:p>
    <w:p w14:paraId="572CA294" w14:textId="77777777" w:rsidR="005E4B73" w:rsidRDefault="005E4B73" w:rsidP="006E2647">
      <w:pPr>
        <w:spacing w:line="360" w:lineRule="auto"/>
        <w:jc w:val="both"/>
        <w:rPr>
          <w:rFonts w:ascii="Times New Roman" w:hAnsi="Times New Roman" w:cs="Times New Roman"/>
          <w:lang w:val="en-GB"/>
        </w:rPr>
      </w:pPr>
    </w:p>
    <w:p w14:paraId="4C1EA143" w14:textId="6E663898" w:rsidR="00C67EAB" w:rsidRPr="00042D52" w:rsidRDefault="00462BB0" w:rsidP="006E2647">
      <w:pPr>
        <w:spacing w:line="360" w:lineRule="auto"/>
        <w:jc w:val="both"/>
        <w:rPr>
          <w:rFonts w:ascii="Times New Roman" w:hAnsi="Times New Roman" w:cs="Times New Roman"/>
          <w:lang w:val="en-GB"/>
        </w:rPr>
      </w:pPr>
      <w:r>
        <w:rPr>
          <w:rFonts w:ascii="Times New Roman" w:hAnsi="Times New Roman" w:cs="Times New Roman"/>
          <w:lang w:val="en-GB"/>
        </w:rPr>
        <w:tab/>
      </w:r>
      <w:r w:rsidR="00401322" w:rsidRPr="00042D52">
        <w:rPr>
          <w:rFonts w:ascii="Times New Roman" w:hAnsi="Times New Roman" w:cs="Times New Roman"/>
          <w:lang w:val="en-GB"/>
        </w:rPr>
        <w:t xml:space="preserve">The display of </w:t>
      </w:r>
      <w:r w:rsidR="000E7493" w:rsidRPr="00042D52">
        <w:rPr>
          <w:rFonts w:ascii="Times New Roman" w:hAnsi="Times New Roman" w:cs="Times New Roman"/>
          <w:lang w:val="en-GB"/>
        </w:rPr>
        <w:t xml:space="preserve">the </w:t>
      </w:r>
      <w:r w:rsidR="00401322" w:rsidRPr="00042D52">
        <w:rPr>
          <w:rFonts w:ascii="Times New Roman" w:hAnsi="Times New Roman" w:cs="Times New Roman"/>
          <w:lang w:val="en-GB"/>
        </w:rPr>
        <w:t>TEI document's metadata</w:t>
      </w:r>
      <w:r w:rsidR="00290CF3" w:rsidRPr="00042D52">
        <w:rPr>
          <w:rFonts w:ascii="Times New Roman" w:hAnsi="Times New Roman" w:cs="Times New Roman"/>
          <w:lang w:val="en-GB"/>
        </w:rPr>
        <w:t xml:space="preserve"> from the </w:t>
      </w:r>
      <w:r w:rsidR="00290CF3" w:rsidRPr="00042D52">
        <w:rPr>
          <w:rFonts w:ascii="Times New Roman" w:hAnsi="Times New Roman" w:cs="Times New Roman"/>
          <w:i/>
          <w:lang w:val="en-GB"/>
        </w:rPr>
        <w:t>&lt;</w:t>
      </w:r>
      <w:proofErr w:type="spellStart"/>
      <w:r w:rsidR="00290CF3" w:rsidRPr="00042D52">
        <w:rPr>
          <w:rFonts w:ascii="Times New Roman" w:hAnsi="Times New Roman" w:cs="Times New Roman"/>
          <w:i/>
          <w:lang w:val="en-GB"/>
        </w:rPr>
        <w:t>teiHeader</w:t>
      </w:r>
      <w:proofErr w:type="spellEnd"/>
      <w:r w:rsidR="00290CF3" w:rsidRPr="00042D52">
        <w:rPr>
          <w:rFonts w:ascii="Times New Roman" w:hAnsi="Times New Roman" w:cs="Times New Roman"/>
          <w:i/>
          <w:lang w:val="en-GB"/>
        </w:rPr>
        <w:t>&gt;</w:t>
      </w:r>
      <w:r w:rsidR="00290CF3" w:rsidRPr="00042D52">
        <w:rPr>
          <w:rFonts w:ascii="Times New Roman" w:hAnsi="Times New Roman" w:cs="Times New Roman"/>
          <w:lang w:val="en-GB"/>
        </w:rPr>
        <w:t xml:space="preserve"> element is similarly adaptable.</w:t>
      </w:r>
      <w:r w:rsidR="00B32594" w:rsidRPr="00042D52">
        <w:rPr>
          <w:rFonts w:ascii="Times New Roman" w:hAnsi="Times New Roman" w:cs="Times New Roman"/>
          <w:lang w:val="en-GB"/>
        </w:rPr>
        <w:t xml:space="preserve"> </w:t>
      </w:r>
      <w:r w:rsidR="00DA0796" w:rsidRPr="00042D52">
        <w:rPr>
          <w:rFonts w:ascii="Times New Roman" w:hAnsi="Times New Roman" w:cs="Times New Roman"/>
          <w:lang w:val="en-GB"/>
        </w:rPr>
        <w:t xml:space="preserve">This transformation </w:t>
      </w:r>
      <w:r w:rsidR="00387D4C" w:rsidRPr="00042D52">
        <w:rPr>
          <w:rFonts w:ascii="Times New Roman" w:hAnsi="Times New Roman" w:cs="Times New Roman"/>
          <w:lang w:val="en-GB"/>
        </w:rPr>
        <w:t>can be</w:t>
      </w:r>
      <w:r w:rsidR="00DA0796" w:rsidRPr="00042D52">
        <w:rPr>
          <w:rFonts w:ascii="Times New Roman" w:hAnsi="Times New Roman" w:cs="Times New Roman"/>
          <w:lang w:val="en-GB"/>
        </w:rPr>
        <w:t xml:space="preserve"> initially specified by </w:t>
      </w:r>
      <w:r w:rsidR="000E7493" w:rsidRPr="00042D52">
        <w:rPr>
          <w:rFonts w:ascii="Times New Roman" w:hAnsi="Times New Roman" w:cs="Times New Roman"/>
          <w:lang w:val="en-GB"/>
        </w:rPr>
        <w:t>including</w:t>
      </w:r>
      <w:r w:rsidR="00DA0796" w:rsidRPr="00042D52">
        <w:rPr>
          <w:rFonts w:ascii="Times New Roman" w:hAnsi="Times New Roman" w:cs="Times New Roman"/>
          <w:lang w:val="en-GB"/>
        </w:rPr>
        <w:t xml:space="preserve"> the generic </w:t>
      </w:r>
      <w:r w:rsidR="00262144" w:rsidRPr="00042D52">
        <w:rPr>
          <w:rFonts w:ascii="Times New Roman" w:hAnsi="Times New Roman" w:cs="Times New Roman"/>
          <w:lang w:val="en-GB"/>
        </w:rPr>
        <w:t>division (</w:t>
      </w:r>
      <w:r w:rsidR="00262144" w:rsidRPr="00042D52">
        <w:rPr>
          <w:rFonts w:ascii="Times New Roman" w:hAnsi="Times New Roman" w:cs="Times New Roman"/>
          <w:i/>
          <w:lang w:val="en-GB"/>
        </w:rPr>
        <w:t>&lt;</w:t>
      </w:r>
      <w:proofErr w:type="spellStart"/>
      <w:r w:rsidR="00262144" w:rsidRPr="00042D52">
        <w:rPr>
          <w:rFonts w:ascii="Times New Roman" w:hAnsi="Times New Roman" w:cs="Times New Roman"/>
          <w:i/>
          <w:lang w:val="en-GB"/>
        </w:rPr>
        <w:t>divGen</w:t>
      </w:r>
      <w:proofErr w:type="spellEnd"/>
      <w:r w:rsidR="00262144" w:rsidRPr="00042D52">
        <w:rPr>
          <w:rFonts w:ascii="Times New Roman" w:hAnsi="Times New Roman" w:cs="Times New Roman"/>
          <w:i/>
          <w:lang w:val="en-GB"/>
        </w:rPr>
        <w:t>&gt;</w:t>
      </w:r>
      <w:r w:rsidR="00262144" w:rsidRPr="00042D52">
        <w:rPr>
          <w:rFonts w:ascii="Times New Roman" w:hAnsi="Times New Roman" w:cs="Times New Roman"/>
          <w:lang w:val="en-GB"/>
        </w:rPr>
        <w:t xml:space="preserve">), whose </w:t>
      </w:r>
      <w:r w:rsidR="00262144" w:rsidRPr="00042D52">
        <w:rPr>
          <w:rFonts w:ascii="Times New Roman" w:hAnsi="Times New Roman" w:cs="Times New Roman"/>
          <w:i/>
          <w:lang w:val="en-GB"/>
        </w:rPr>
        <w:t>@type</w:t>
      </w:r>
      <w:r w:rsidR="00262144" w:rsidRPr="00042D52">
        <w:rPr>
          <w:rFonts w:ascii="Times New Roman" w:hAnsi="Times New Roman" w:cs="Times New Roman"/>
          <w:lang w:val="en-GB"/>
        </w:rPr>
        <w:t xml:space="preserve"> attribute value should be set to </w:t>
      </w:r>
      <w:proofErr w:type="spellStart"/>
      <w:r w:rsidR="00262144" w:rsidRPr="00042D52">
        <w:rPr>
          <w:rFonts w:ascii="Times New Roman" w:hAnsi="Times New Roman" w:cs="Times New Roman"/>
          <w:i/>
          <w:lang w:val="en-GB"/>
        </w:rPr>
        <w:t>teiHeader</w:t>
      </w:r>
      <w:proofErr w:type="spellEnd"/>
      <w:r w:rsidR="00262144" w:rsidRPr="00042D52">
        <w:rPr>
          <w:rFonts w:ascii="Times New Roman" w:hAnsi="Times New Roman" w:cs="Times New Roman"/>
          <w:lang w:val="en-GB"/>
        </w:rPr>
        <w:t xml:space="preserve"> (see </w:t>
      </w:r>
      <w:r w:rsidR="00450E03">
        <w:rPr>
          <w:rFonts w:ascii="Times New Roman" w:hAnsi="Times New Roman" w:cs="Times New Roman"/>
          <w:lang w:val="en-GB"/>
        </w:rPr>
        <w:t>F</w:t>
      </w:r>
      <w:r w:rsidR="00262144" w:rsidRPr="00042D52">
        <w:rPr>
          <w:rFonts w:ascii="Times New Roman" w:hAnsi="Times New Roman" w:cs="Times New Roman"/>
          <w:lang w:val="en-GB"/>
        </w:rPr>
        <w:t>igure 6).</w:t>
      </w:r>
      <w:r w:rsidR="00B32594" w:rsidRPr="00042D52">
        <w:rPr>
          <w:rFonts w:ascii="Times New Roman" w:hAnsi="Times New Roman" w:cs="Times New Roman"/>
          <w:lang w:val="en-GB"/>
        </w:rPr>
        <w:t xml:space="preserve"> </w:t>
      </w:r>
      <w:r w:rsidR="00387D4C" w:rsidRPr="00042D52">
        <w:rPr>
          <w:rFonts w:ascii="Times New Roman" w:hAnsi="Times New Roman" w:cs="Times New Roman"/>
          <w:lang w:val="en-GB"/>
        </w:rPr>
        <w:t>The entire</w:t>
      </w:r>
      <w:r w:rsidR="00D61CB9" w:rsidRPr="00042D52">
        <w:rPr>
          <w:rFonts w:ascii="Times New Roman" w:hAnsi="Times New Roman" w:cs="Times New Roman"/>
          <w:lang w:val="en-GB"/>
        </w:rPr>
        <w:t xml:space="preserve"> content of the</w:t>
      </w:r>
      <w:r w:rsidR="00387D4C" w:rsidRPr="00042D52">
        <w:rPr>
          <w:rFonts w:ascii="Times New Roman" w:hAnsi="Times New Roman" w:cs="Times New Roman"/>
          <w:lang w:val="en-GB"/>
        </w:rPr>
        <w:t xml:space="preserve"> </w:t>
      </w:r>
      <w:r w:rsidR="00387D4C" w:rsidRPr="00042D52">
        <w:rPr>
          <w:rFonts w:ascii="Times New Roman" w:hAnsi="Times New Roman" w:cs="Times New Roman"/>
          <w:i/>
          <w:lang w:val="en-GB"/>
        </w:rPr>
        <w:t>&lt;</w:t>
      </w:r>
      <w:proofErr w:type="spellStart"/>
      <w:r w:rsidR="00387D4C" w:rsidRPr="00042D52">
        <w:rPr>
          <w:rFonts w:ascii="Times New Roman" w:hAnsi="Times New Roman" w:cs="Times New Roman"/>
          <w:i/>
          <w:lang w:val="en-GB"/>
        </w:rPr>
        <w:t>teiHeader</w:t>
      </w:r>
      <w:proofErr w:type="spellEnd"/>
      <w:r w:rsidR="00387D4C" w:rsidRPr="00042D52">
        <w:rPr>
          <w:rFonts w:ascii="Times New Roman" w:hAnsi="Times New Roman" w:cs="Times New Roman"/>
          <w:i/>
          <w:lang w:val="en-GB"/>
        </w:rPr>
        <w:t>&gt;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 xml:space="preserve">element is </w:t>
      </w:r>
      <w:r w:rsidR="00387D4C" w:rsidRPr="00042D52">
        <w:rPr>
          <w:rFonts w:ascii="Times New Roman" w:hAnsi="Times New Roman" w:cs="Times New Roman"/>
          <w:lang w:val="en-GB"/>
        </w:rPr>
        <w:t xml:space="preserve">converted to </w:t>
      </w:r>
      <w:r w:rsidR="00387D4C" w:rsidRPr="00042D52">
        <w:rPr>
          <w:rFonts w:ascii="Times New Roman" w:hAnsi="Times New Roman" w:cs="Times New Roman"/>
          <w:i/>
          <w:lang w:val="en-GB"/>
        </w:rPr>
        <w:t>&lt;dl&gt;</w:t>
      </w:r>
      <w:r w:rsidR="00387D4C" w:rsidRPr="00042D52">
        <w:rPr>
          <w:rFonts w:ascii="Times New Roman" w:hAnsi="Times New Roman" w:cs="Times New Roman"/>
          <w:lang w:val="en-GB"/>
        </w:rPr>
        <w:t xml:space="preserve"> </w:t>
      </w:r>
      <w:r w:rsidR="00D61CB9" w:rsidRPr="00042D52">
        <w:rPr>
          <w:rFonts w:ascii="Times New Roman" w:hAnsi="Times New Roman" w:cs="Times New Roman"/>
          <w:lang w:val="en-GB"/>
        </w:rPr>
        <w:t>(</w:t>
      </w:r>
      <w:r w:rsidR="00387D4C" w:rsidRPr="00042D52">
        <w:rPr>
          <w:rFonts w:ascii="Times New Roman" w:hAnsi="Times New Roman" w:cs="Times New Roman"/>
          <w:lang w:val="en-GB"/>
        </w:rPr>
        <w:t>definition list</w:t>
      </w:r>
      <w:r w:rsidR="00E563F7" w:rsidRPr="00042D52">
        <w:rPr>
          <w:rFonts w:ascii="Times New Roman" w:hAnsi="Times New Roman" w:cs="Times New Roman"/>
          <w:lang w:val="en-GB"/>
        </w:rPr>
        <w:t xml:space="preserve"> HTML element</w:t>
      </w:r>
      <w:r w:rsidR="00D61CB9" w:rsidRPr="00042D52">
        <w:rPr>
          <w:rFonts w:ascii="Times New Roman" w:hAnsi="Times New Roman" w:cs="Times New Roman"/>
          <w:lang w:val="en-GB"/>
        </w:rPr>
        <w:t>)</w:t>
      </w:r>
      <w:r w:rsidR="00E563F7" w:rsidRPr="00042D52">
        <w:rPr>
          <w:rFonts w:ascii="Times New Roman" w:hAnsi="Times New Roman" w:cs="Times New Roman"/>
          <w:lang w:val="en-GB"/>
        </w:rPr>
        <w:t xml:space="preserve">, where </w:t>
      </w:r>
      <w:r w:rsidR="00E563F7" w:rsidRPr="00042D52">
        <w:rPr>
          <w:rFonts w:ascii="Times New Roman" w:hAnsi="Times New Roman" w:cs="Times New Roman"/>
          <w:i/>
          <w:lang w:val="en-GB"/>
        </w:rPr>
        <w:t>&lt;</w:t>
      </w:r>
      <w:proofErr w:type="spellStart"/>
      <w:r w:rsidR="00E563F7" w:rsidRPr="00042D52">
        <w:rPr>
          <w:rFonts w:ascii="Times New Roman" w:hAnsi="Times New Roman" w:cs="Times New Roman"/>
          <w:i/>
          <w:lang w:val="en-GB"/>
        </w:rPr>
        <w:t>dt</w:t>
      </w:r>
      <w:proofErr w:type="spellEnd"/>
      <w:r w:rsidR="00E563F7" w:rsidRPr="00042D52">
        <w:rPr>
          <w:rFonts w:ascii="Times New Roman" w:hAnsi="Times New Roman" w:cs="Times New Roman"/>
          <w:i/>
          <w:lang w:val="en-GB"/>
        </w:rPr>
        <w:t>&gt;</w:t>
      </w:r>
      <w:r w:rsidR="006A79D8" w:rsidRPr="00042D52">
        <w:rPr>
          <w:rFonts w:ascii="Times New Roman" w:hAnsi="Times New Roman" w:cs="Times New Roman"/>
          <w:lang w:val="en-GB"/>
        </w:rPr>
        <w:t xml:space="preserve"> (</w:t>
      </w:r>
      <w:r w:rsidR="00E563F7" w:rsidRPr="00042D52">
        <w:rPr>
          <w:rFonts w:ascii="Times New Roman" w:hAnsi="Times New Roman" w:cs="Times New Roman"/>
          <w:lang w:val="en-GB"/>
        </w:rPr>
        <w:t>description term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name of the TEI element as well as the names and attribute values (element [attribute = value | attribute = value]), while </w:t>
      </w:r>
      <w:r w:rsidR="00E563F7" w:rsidRPr="00042D52">
        <w:rPr>
          <w:rFonts w:ascii="Times New Roman" w:hAnsi="Times New Roman" w:cs="Times New Roman"/>
          <w:i/>
          <w:lang w:val="en-GB"/>
        </w:rPr>
        <w:t>&lt;</w:t>
      </w:r>
      <w:proofErr w:type="spellStart"/>
      <w:r w:rsidR="00E563F7" w:rsidRPr="00042D52">
        <w:rPr>
          <w:rFonts w:ascii="Times New Roman" w:hAnsi="Times New Roman" w:cs="Times New Roman"/>
          <w:i/>
          <w:lang w:val="en-GB"/>
        </w:rPr>
        <w:t>dd</w:t>
      </w:r>
      <w:proofErr w:type="spellEnd"/>
      <w:r w:rsidR="00E563F7" w:rsidRPr="00042D52">
        <w:rPr>
          <w:rFonts w:ascii="Times New Roman" w:hAnsi="Times New Roman" w:cs="Times New Roman"/>
          <w:i/>
          <w:lang w:val="en-GB"/>
        </w:rPr>
        <w:t>&gt;</w:t>
      </w:r>
      <w:r w:rsidR="00E563F7" w:rsidRPr="00042D52">
        <w:rPr>
          <w:rFonts w:ascii="Times New Roman" w:hAnsi="Times New Roman" w:cs="Times New Roman"/>
          <w:lang w:val="en-GB"/>
        </w:rPr>
        <w:t xml:space="preserve"> </w:t>
      </w:r>
      <w:r w:rsidR="006A79D8" w:rsidRPr="00042D52">
        <w:rPr>
          <w:rFonts w:ascii="Times New Roman" w:hAnsi="Times New Roman" w:cs="Times New Roman"/>
          <w:lang w:val="en-GB"/>
        </w:rPr>
        <w:t>(</w:t>
      </w:r>
      <w:r w:rsidR="00E563F7" w:rsidRPr="00042D52">
        <w:rPr>
          <w:rFonts w:ascii="Times New Roman" w:hAnsi="Times New Roman" w:cs="Times New Roman"/>
          <w:lang w:val="en-GB"/>
        </w:rPr>
        <w:t>definition description element</w:t>
      </w:r>
      <w:r w:rsidR="006A79D8" w:rsidRPr="00042D52">
        <w:rPr>
          <w:rFonts w:ascii="Times New Roman" w:hAnsi="Times New Roman" w:cs="Times New Roman"/>
          <w:lang w:val="en-GB"/>
        </w:rPr>
        <w:t>)</w:t>
      </w:r>
      <w:r w:rsidR="00E563F7" w:rsidRPr="00042D52">
        <w:rPr>
          <w:rFonts w:ascii="Times New Roman" w:hAnsi="Times New Roman" w:cs="Times New Roman"/>
          <w:lang w:val="en-GB"/>
        </w:rPr>
        <w:t xml:space="preserve"> defines the text contents of the TEI element.</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Of course, the definitions are appropriately nested.</w:t>
      </w:r>
      <w:r w:rsidR="00B32594" w:rsidRPr="00042D52">
        <w:rPr>
          <w:rFonts w:ascii="Times New Roman" w:hAnsi="Times New Roman" w:cs="Times New Roman"/>
          <w:lang w:val="en-GB"/>
        </w:rPr>
        <w:t xml:space="preserve"> </w:t>
      </w:r>
      <w:r w:rsidR="00472225" w:rsidRPr="00042D52">
        <w:rPr>
          <w:rFonts w:ascii="Times New Roman" w:hAnsi="Times New Roman" w:cs="Times New Roman"/>
          <w:lang w:val="en-GB"/>
        </w:rPr>
        <w:t xml:space="preserve">With additional parameters, this transformation can be configured in such a way as to display the </w:t>
      </w:r>
      <w:r w:rsidR="006E2647" w:rsidRPr="00042D52">
        <w:rPr>
          <w:rFonts w:ascii="Times New Roman" w:hAnsi="Times New Roman" w:cs="Times New Roman"/>
          <w:lang w:val="en-GB"/>
        </w:rPr>
        <w:t>descriptive names of elements</w:t>
      </w:r>
      <w:r w:rsidR="00472225" w:rsidRPr="00042D52">
        <w:rPr>
          <w:rFonts w:ascii="Times New Roman" w:hAnsi="Times New Roman" w:cs="Times New Roman"/>
          <w:lang w:val="en-GB"/>
        </w:rPr>
        <w:t xml:space="preserve"> and attributes in the English or Slovenian language instead of their names.</w:t>
      </w:r>
    </w:p>
    <w:p w14:paraId="2850684E" w14:textId="629620D8" w:rsidR="005C34C5" w:rsidRPr="00042D52" w:rsidRDefault="00462BB0" w:rsidP="006113D9">
      <w:pPr>
        <w:spacing w:line="360" w:lineRule="auto"/>
        <w:jc w:val="both"/>
        <w:rPr>
          <w:rFonts w:ascii="Times New Roman" w:hAnsi="Times New Roman" w:cs="Times New Roman"/>
          <w:lang w:val="en-GB"/>
        </w:rPr>
      </w:pPr>
      <w:r>
        <w:rPr>
          <w:rFonts w:ascii="Times New Roman" w:hAnsi="Times New Roman" w:cs="Times New Roman"/>
          <w:lang w:val="en-GB"/>
        </w:rPr>
        <w:tab/>
      </w:r>
      <w:r w:rsidR="00806932" w:rsidRPr="00042D52">
        <w:rPr>
          <w:rFonts w:ascii="Times New Roman" w:hAnsi="Times New Roman" w:cs="Times New Roman"/>
          <w:lang w:val="en-GB"/>
        </w:rPr>
        <w:t xml:space="preserve">Apart from this simple SIstory profile configuration, any additional XSLT transformation that can be completely adapted to the needs of an individual digital edition can be </w:t>
      </w:r>
      <w:r w:rsidR="006113D9" w:rsidRPr="00042D52">
        <w:rPr>
          <w:rFonts w:ascii="Times New Roman" w:hAnsi="Times New Roman" w:cs="Times New Roman"/>
          <w:lang w:val="en-GB"/>
        </w:rPr>
        <w:t>included</w:t>
      </w:r>
      <w:r w:rsidR="00806932" w:rsidRPr="00042D52">
        <w:rPr>
          <w:rFonts w:ascii="Times New Roman" w:hAnsi="Times New Roman" w:cs="Times New Roman"/>
          <w:lang w:val="en-GB"/>
        </w:rPr>
        <w:t xml:space="preserve"> during the conversion of a project.</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Simultaneously, by </w:t>
      </w:r>
      <w:r w:rsidR="006113D9" w:rsidRPr="00042D52">
        <w:rPr>
          <w:rFonts w:ascii="Times New Roman" w:hAnsi="Times New Roman" w:cs="Times New Roman"/>
          <w:lang w:val="en-GB"/>
        </w:rPr>
        <w:t>using</w:t>
      </w:r>
      <w:r w:rsidR="00806932" w:rsidRPr="00042D52">
        <w:rPr>
          <w:rFonts w:ascii="Times New Roman" w:hAnsi="Times New Roman" w:cs="Times New Roman"/>
          <w:lang w:val="en-GB"/>
        </w:rPr>
        <w:t xml:space="preserve"> various JavaScript libraries and plugins as well as web applications, it is also possible to enable additional dynamic content display.</w:t>
      </w:r>
      <w:r w:rsidR="005C34C5" w:rsidRPr="00042D52">
        <w:rPr>
          <w:rFonts w:ascii="Times New Roman" w:hAnsi="Times New Roman" w:cs="Times New Roman"/>
          <w:lang w:val="en-GB"/>
        </w:rPr>
        <w:t xml:space="preserve"> </w:t>
      </w:r>
      <w:r w:rsidR="00806932" w:rsidRPr="00042D52">
        <w:rPr>
          <w:rFonts w:ascii="Times New Roman" w:hAnsi="Times New Roman" w:cs="Times New Roman"/>
          <w:lang w:val="en-GB"/>
        </w:rPr>
        <w:t xml:space="preserve">For example, in the case of the SIstory portal's digital editions, I have successfully used </w:t>
      </w:r>
      <w:proofErr w:type="spellStart"/>
      <w:r w:rsidR="00806932" w:rsidRPr="00042D52">
        <w:rPr>
          <w:rFonts w:ascii="Times New Roman" w:hAnsi="Times New Roman" w:cs="Times New Roman"/>
          <w:lang w:val="en-GB"/>
        </w:rPr>
        <w:t>DataTables</w:t>
      </w:r>
      <w:proofErr w:type="spellEnd"/>
      <w:r w:rsidR="00806932" w:rsidRPr="00042D52">
        <w:rPr>
          <w:rStyle w:val="FootnoteReference"/>
          <w:rFonts w:ascii="Times New Roman" w:hAnsi="Times New Roman" w:cs="Times New Roman"/>
          <w:lang w:val="en-GB"/>
        </w:rPr>
        <w:footnoteReference w:id="13"/>
      </w:r>
      <w:r w:rsidR="00806932" w:rsidRPr="00042D52">
        <w:rPr>
          <w:rFonts w:ascii="Times New Roman" w:hAnsi="Times New Roman" w:cs="Times New Roman"/>
          <w:lang w:val="en-GB"/>
        </w:rPr>
        <w:t xml:space="preserve"> to display large quantities of tabled data, </w:t>
      </w:r>
      <w:proofErr w:type="spellStart"/>
      <w:r w:rsidR="00806932" w:rsidRPr="00042D52">
        <w:rPr>
          <w:rFonts w:ascii="Times New Roman" w:hAnsi="Times New Roman" w:cs="Times New Roman"/>
          <w:lang w:val="en-GB"/>
        </w:rPr>
        <w:t>Highcharts</w:t>
      </w:r>
      <w:proofErr w:type="spellEnd"/>
      <w:r w:rsidR="00806932" w:rsidRPr="00042D52">
        <w:rPr>
          <w:rStyle w:val="FootnoteReference"/>
          <w:rFonts w:ascii="Times New Roman" w:hAnsi="Times New Roman" w:cs="Times New Roman"/>
          <w:lang w:val="en-GB"/>
        </w:rPr>
        <w:footnoteReference w:id="14"/>
      </w:r>
      <w:r w:rsidR="00806932" w:rsidRPr="00042D52">
        <w:rPr>
          <w:rFonts w:ascii="Times New Roman" w:hAnsi="Times New Roman" w:cs="Times New Roman"/>
          <w:lang w:val="en-GB"/>
        </w:rPr>
        <w:t xml:space="preserve"> for charts, Google Maps for maps, and </w:t>
      </w:r>
      <w:proofErr w:type="spellStart"/>
      <w:r w:rsidR="00806932" w:rsidRPr="00042D52">
        <w:rPr>
          <w:rFonts w:ascii="Times New Roman" w:hAnsi="Times New Roman" w:cs="Times New Roman"/>
          <w:lang w:val="en-GB"/>
        </w:rPr>
        <w:lastRenderedPageBreak/>
        <w:t>ImageViewer</w:t>
      </w:r>
      <w:proofErr w:type="spellEnd"/>
      <w:r w:rsidR="00606D46" w:rsidRPr="00042D52">
        <w:rPr>
          <w:rStyle w:val="FootnoteReference"/>
          <w:rFonts w:ascii="Times New Roman" w:hAnsi="Times New Roman" w:cs="Times New Roman"/>
          <w:lang w:val="en-GB"/>
        </w:rPr>
        <w:footnoteReference w:id="15"/>
      </w:r>
      <w:r w:rsidR="00806932" w:rsidRPr="00042D52">
        <w:rPr>
          <w:rFonts w:ascii="Times New Roman" w:hAnsi="Times New Roman" w:cs="Times New Roman"/>
          <w:lang w:val="en-GB"/>
        </w:rPr>
        <w:t xml:space="preserve"> and Viewer.js for </w:t>
      </w:r>
      <w:r w:rsidR="006113D9" w:rsidRPr="00042D52">
        <w:rPr>
          <w:rFonts w:ascii="Times New Roman" w:hAnsi="Times New Roman" w:cs="Times New Roman"/>
          <w:lang w:val="en-GB"/>
        </w:rPr>
        <w:t>images</w:t>
      </w:r>
      <w:r w:rsidR="00806932" w:rsidRPr="00042D52">
        <w:rPr>
          <w:rFonts w:ascii="Times New Roman" w:hAnsi="Times New Roman" w:cs="Times New Roman"/>
          <w:lang w:val="en-GB"/>
        </w:rPr>
        <w:t>.</w:t>
      </w:r>
      <w:r w:rsidR="000A234E" w:rsidRPr="00042D52">
        <w:rPr>
          <w:rStyle w:val="FootnoteReference"/>
          <w:rFonts w:ascii="Times New Roman" w:hAnsi="Times New Roman" w:cs="Times New Roman"/>
          <w:lang w:val="en-GB"/>
        </w:rPr>
        <w:footnoteReference w:id="16"/>
      </w:r>
      <w:r w:rsidR="005C34C5" w:rsidRPr="00042D52">
        <w:rPr>
          <w:rFonts w:ascii="Times New Roman" w:hAnsi="Times New Roman" w:cs="Times New Roman"/>
          <w:lang w:val="en-GB"/>
        </w:rPr>
        <w:t xml:space="preserve"> </w:t>
      </w:r>
      <w:r w:rsidR="00606D46" w:rsidRPr="00042D52">
        <w:rPr>
          <w:rFonts w:ascii="Times New Roman" w:hAnsi="Times New Roman" w:cs="Times New Roman"/>
          <w:lang w:val="en-GB"/>
        </w:rPr>
        <w:t xml:space="preserve">These are merely examples: there are alternatives, and </w:t>
      </w:r>
      <w:r w:rsidR="006113D9" w:rsidRPr="00042D52">
        <w:rPr>
          <w:rFonts w:ascii="Times New Roman" w:hAnsi="Times New Roman" w:cs="Times New Roman"/>
          <w:lang w:val="en-GB"/>
        </w:rPr>
        <w:t>every</w:t>
      </w:r>
      <w:r w:rsidR="00606D46" w:rsidRPr="00042D52">
        <w:rPr>
          <w:rFonts w:ascii="Times New Roman" w:hAnsi="Times New Roman" w:cs="Times New Roman"/>
          <w:lang w:val="en-GB"/>
        </w:rPr>
        <w:t xml:space="preserve"> year many new possibilities emerge.</w:t>
      </w:r>
    </w:p>
    <w:p w14:paraId="22A8F1E5" w14:textId="3476E19A" w:rsidR="005C34C5" w:rsidRPr="00042D52" w:rsidRDefault="00462BB0" w:rsidP="00C13B41">
      <w:pPr>
        <w:spacing w:line="360" w:lineRule="auto"/>
        <w:jc w:val="both"/>
        <w:rPr>
          <w:rFonts w:ascii="Times New Roman" w:hAnsi="Times New Roman" w:cs="Times New Roman"/>
          <w:lang w:val="en-GB"/>
        </w:rPr>
      </w:pPr>
      <w:r>
        <w:rPr>
          <w:rFonts w:ascii="Times New Roman" w:hAnsi="Times New Roman" w:cs="Times New Roman"/>
          <w:lang w:val="en-GB"/>
        </w:rPr>
        <w:tab/>
      </w:r>
      <w:r w:rsidR="00606D46" w:rsidRPr="00042D52">
        <w:rPr>
          <w:rFonts w:ascii="Times New Roman" w:hAnsi="Times New Roman" w:cs="Times New Roman"/>
          <w:lang w:val="en-GB"/>
        </w:rPr>
        <w:t>Simultaneously, in 2017, with the publication of Saxon-</w:t>
      </w:r>
      <w:r w:rsidR="000938D3" w:rsidRPr="00042D52">
        <w:rPr>
          <w:rFonts w:ascii="Times New Roman" w:hAnsi="Times New Roman" w:cs="Times New Roman"/>
          <w:lang w:val="en-GB"/>
        </w:rPr>
        <w:t>JS</w:t>
      </w:r>
      <w:r w:rsidR="000938D3" w:rsidRPr="00042D52">
        <w:rPr>
          <w:rStyle w:val="FootnoteReference"/>
          <w:rFonts w:ascii="Times New Roman" w:hAnsi="Times New Roman" w:cs="Times New Roman"/>
          <w:lang w:val="en-GB"/>
        </w:rPr>
        <w:footnoteReference w:id="17"/>
      </w:r>
      <w:r w:rsidR="00606D46" w:rsidRPr="00042D52">
        <w:rPr>
          <w:rFonts w:ascii="Times New Roman" w:hAnsi="Times New Roman" w:cs="Times New Roman"/>
          <w:lang w:val="en-GB"/>
        </w:rPr>
        <w:t>, the possibilities of dynamically displaying the contents of XML documents in static web pages</w:t>
      </w:r>
      <w:r w:rsidR="000938D3" w:rsidRPr="00042D52">
        <w:rPr>
          <w:rFonts w:ascii="Times New Roman" w:hAnsi="Times New Roman" w:cs="Times New Roman"/>
          <w:lang w:val="en-GB"/>
        </w:rPr>
        <w:t xml:space="preserve"> have even improved.</w:t>
      </w:r>
      <w:r w:rsidR="006F1EBE" w:rsidRPr="00042D52">
        <w:rPr>
          <w:rFonts w:ascii="Times New Roman" w:hAnsi="Times New Roman" w:cs="Times New Roman"/>
          <w:lang w:val="en-GB"/>
        </w:rPr>
        <w:t xml:space="preserve"> </w:t>
      </w:r>
      <w:r w:rsidR="000938D3" w:rsidRPr="00042D52">
        <w:rPr>
          <w:rFonts w:ascii="Times New Roman" w:hAnsi="Times New Roman" w:cs="Times New Roman"/>
          <w:lang w:val="en-GB"/>
        </w:rPr>
        <w:t>Saxon-JS is an XSLT 3.0 run-time written in pure JavaScript.</w:t>
      </w:r>
      <w:r w:rsidR="006A5754" w:rsidRPr="00042D52">
        <w:rPr>
          <w:rFonts w:ascii="Times New Roman" w:hAnsi="Times New Roman" w:cs="Times New Roman"/>
          <w:lang w:val="en-GB"/>
        </w:rPr>
        <w:t xml:space="preserve"> </w:t>
      </w:r>
      <w:r w:rsidR="000938D3" w:rsidRPr="00042D52">
        <w:rPr>
          <w:rFonts w:ascii="Times New Roman" w:hAnsi="Times New Roman" w:cs="Times New Roman"/>
          <w:lang w:val="en-GB"/>
        </w:rPr>
        <w:t>It could contribute to XSLT once again becoming a client-side technology that works in a browser (Lumley et al. 2017).</w:t>
      </w:r>
      <w:r w:rsidR="007A4C14" w:rsidRPr="00042D52">
        <w:rPr>
          <w:rFonts w:ascii="Times New Roman" w:hAnsi="Times New Roman" w:cs="Times New Roman"/>
          <w:lang w:val="en-GB"/>
        </w:rPr>
        <w:t xml:space="preserve"> </w:t>
      </w:r>
      <w:r w:rsidR="001C17DD" w:rsidRPr="00042D52">
        <w:rPr>
          <w:rFonts w:ascii="Times New Roman" w:hAnsi="Times New Roman" w:cs="Times New Roman"/>
          <w:lang w:val="en-GB"/>
        </w:rPr>
        <w:t>For</w:t>
      </w:r>
      <w:r w:rsidR="000938D3" w:rsidRPr="00042D52">
        <w:rPr>
          <w:rFonts w:ascii="Times New Roman" w:hAnsi="Times New Roman" w:cs="Times New Roman"/>
          <w:lang w:val="en-GB"/>
        </w:rPr>
        <w:t xml:space="preserve"> digital editions, I have thus started to successfully use </w:t>
      </w:r>
      <w:r w:rsidR="001C01DB" w:rsidRPr="00042D52">
        <w:rPr>
          <w:rFonts w:ascii="Times New Roman" w:hAnsi="Times New Roman" w:cs="Times New Roman"/>
          <w:lang w:val="en-GB"/>
        </w:rPr>
        <w:t>an Saxon</w:t>
      </w:r>
      <w:r w:rsidR="00E9017F">
        <w:rPr>
          <w:rFonts w:ascii="Times New Roman" w:hAnsi="Times New Roman" w:cs="Times New Roman"/>
          <w:lang w:val="en-GB"/>
        </w:rPr>
        <w:t xml:space="preserve"> extension</w:t>
      </w:r>
      <w:r w:rsidR="001C01DB" w:rsidRPr="00042D52">
        <w:rPr>
          <w:rFonts w:ascii="Times New Roman" w:hAnsi="Times New Roman" w:cs="Times New Roman"/>
          <w:lang w:val="en-GB"/>
        </w:rPr>
        <w:t xml:space="preserve"> function </w:t>
      </w:r>
      <w:proofErr w:type="spellStart"/>
      <w:r w:rsidR="001C01DB" w:rsidRPr="00042D52">
        <w:rPr>
          <w:rFonts w:ascii="Times New Roman" w:hAnsi="Times New Roman" w:cs="Times New Roman"/>
          <w:i/>
          <w:lang w:val="en-GB"/>
        </w:rPr>
        <w:t>ixsl:query-params</w:t>
      </w:r>
      <w:proofErr w:type="spellEnd"/>
      <w:r w:rsidR="001C01DB" w:rsidRPr="00042D52">
        <w:rPr>
          <w:rFonts w:ascii="Times New Roman" w:hAnsi="Times New Roman" w:cs="Times New Roman"/>
          <w:lang w:val="en-GB"/>
        </w:rPr>
        <w:t xml:space="preserve">, which </w:t>
      </w:r>
      <w:r w:rsidR="00360F0E">
        <w:rPr>
          <w:rFonts w:ascii="Times New Roman" w:hAnsi="Times New Roman" w:cs="Times New Roman"/>
          <w:lang w:val="en-GB"/>
        </w:rPr>
        <w:t>parses</w:t>
      </w:r>
      <w:r w:rsidR="0072132C" w:rsidRPr="00042D52">
        <w:rPr>
          <w:rFonts w:ascii="Times New Roman" w:hAnsi="Times New Roman" w:cs="Times New Roman"/>
          <w:lang w:val="en-GB"/>
        </w:rPr>
        <w:t xml:space="preserve"> the query parameters of </w:t>
      </w:r>
      <w:r w:rsidR="00360F0E">
        <w:rPr>
          <w:rFonts w:ascii="Times New Roman" w:hAnsi="Times New Roman" w:cs="Times New Roman"/>
          <w:lang w:val="en-GB"/>
        </w:rPr>
        <w:t>the</w:t>
      </w:r>
      <w:r w:rsidR="0072132C" w:rsidRPr="00042D52">
        <w:rPr>
          <w:rFonts w:ascii="Times New Roman" w:hAnsi="Times New Roman" w:cs="Times New Roman"/>
          <w:lang w:val="en-GB"/>
        </w:rPr>
        <w:t xml:space="preserve"> HTML page URI.</w:t>
      </w:r>
      <w:r w:rsidR="00831CCB" w:rsidRPr="00042D52">
        <w:rPr>
          <w:rFonts w:ascii="Times New Roman" w:hAnsi="Times New Roman" w:cs="Times New Roman"/>
          <w:lang w:val="en-GB"/>
        </w:rPr>
        <w:t xml:space="preserve"> </w:t>
      </w:r>
      <w:r w:rsidR="0072132C" w:rsidRPr="00042D52">
        <w:rPr>
          <w:rFonts w:ascii="Times New Roman" w:hAnsi="Times New Roman" w:cs="Times New Roman"/>
          <w:lang w:val="en-GB"/>
        </w:rPr>
        <w:t xml:space="preserve">In the case of the </w:t>
      </w:r>
      <w:proofErr w:type="spellStart"/>
      <w:r w:rsidR="0072132C" w:rsidRPr="00042D52">
        <w:rPr>
          <w:rFonts w:ascii="Times New Roman" w:hAnsi="Times New Roman" w:cs="Times New Roman"/>
          <w:i/>
          <w:lang w:val="en-GB"/>
        </w:rPr>
        <w:t>Kapelski</w:t>
      </w:r>
      <w:proofErr w:type="spellEnd"/>
      <w:r w:rsidR="0072132C" w:rsidRPr="00042D52">
        <w:rPr>
          <w:rFonts w:ascii="Times New Roman" w:hAnsi="Times New Roman" w:cs="Times New Roman"/>
          <w:i/>
          <w:lang w:val="en-GB"/>
        </w:rPr>
        <w:t xml:space="preserve"> </w:t>
      </w:r>
      <w:proofErr w:type="spellStart"/>
      <w:r w:rsidR="0072132C" w:rsidRPr="00042D52">
        <w:rPr>
          <w:rFonts w:ascii="Times New Roman" w:hAnsi="Times New Roman" w:cs="Times New Roman"/>
          <w:i/>
          <w:lang w:val="en-GB"/>
        </w:rPr>
        <w:t>pasijon</w:t>
      </w:r>
      <w:proofErr w:type="spellEnd"/>
      <w:r w:rsidR="0072132C" w:rsidRPr="00042D52">
        <w:rPr>
          <w:rFonts w:ascii="Times New Roman" w:hAnsi="Times New Roman" w:cs="Times New Roman"/>
          <w:lang w:val="en-GB"/>
        </w:rPr>
        <w:t xml:space="preserve"> (The </w:t>
      </w:r>
      <w:proofErr w:type="spellStart"/>
      <w:r w:rsidR="0072132C" w:rsidRPr="00042D52">
        <w:rPr>
          <w:rFonts w:ascii="Times New Roman" w:hAnsi="Times New Roman" w:cs="Times New Roman"/>
          <w:lang w:val="en-GB"/>
        </w:rPr>
        <w:t>Železna</w:t>
      </w:r>
      <w:proofErr w:type="spellEnd"/>
      <w:r w:rsidR="0072132C" w:rsidRPr="00042D52">
        <w:rPr>
          <w:rFonts w:ascii="Times New Roman" w:hAnsi="Times New Roman" w:cs="Times New Roman"/>
          <w:lang w:val="en-GB"/>
        </w:rPr>
        <w:t xml:space="preserve"> </w:t>
      </w:r>
      <w:proofErr w:type="spellStart"/>
      <w:r w:rsidR="0072132C" w:rsidRPr="00042D52">
        <w:rPr>
          <w:rFonts w:ascii="Times New Roman" w:hAnsi="Times New Roman" w:cs="Times New Roman"/>
          <w:lang w:val="en-GB"/>
        </w:rPr>
        <w:t>Kapla</w:t>
      </w:r>
      <w:proofErr w:type="spellEnd"/>
      <w:r w:rsidR="0072132C" w:rsidRPr="00042D52">
        <w:rPr>
          <w:rFonts w:ascii="Times New Roman" w:hAnsi="Times New Roman" w:cs="Times New Roman"/>
          <w:lang w:val="en-GB"/>
        </w:rPr>
        <w:t xml:space="preserve"> Passion Play) digital edition, I have thus created and used the following parameters to </w:t>
      </w:r>
      <w:r w:rsidR="00B313EE" w:rsidRPr="00042D52">
        <w:rPr>
          <w:rFonts w:ascii="Times New Roman" w:hAnsi="Times New Roman" w:cs="Times New Roman"/>
          <w:lang w:val="en-GB"/>
        </w:rPr>
        <w:t>generate a</w:t>
      </w:r>
      <w:r w:rsidR="0072132C" w:rsidRPr="00042D52">
        <w:rPr>
          <w:rFonts w:ascii="Times New Roman" w:hAnsi="Times New Roman" w:cs="Times New Roman"/>
          <w:lang w:val="en-GB"/>
        </w:rPr>
        <w:t xml:space="preserve"> </w:t>
      </w:r>
      <w:r w:rsidR="001C17DD" w:rsidRPr="00042D52">
        <w:rPr>
          <w:rFonts w:ascii="Times New Roman" w:hAnsi="Times New Roman" w:cs="Times New Roman"/>
          <w:lang w:val="en-GB"/>
        </w:rPr>
        <w:t xml:space="preserve">dynamic </w:t>
      </w:r>
      <w:r w:rsidR="0072132C" w:rsidRPr="00042D52">
        <w:rPr>
          <w:rFonts w:ascii="Times New Roman" w:hAnsi="Times New Roman" w:cs="Times New Roman"/>
          <w:lang w:val="en-GB"/>
        </w:rPr>
        <w:t xml:space="preserve">parallel display of facsimiles as well as the diplomatic </w:t>
      </w:r>
      <w:r w:rsidR="00E761A9" w:rsidRPr="00042D52">
        <w:rPr>
          <w:rFonts w:ascii="Times New Roman" w:hAnsi="Times New Roman" w:cs="Times New Roman"/>
          <w:lang w:val="en-GB"/>
        </w:rPr>
        <w:t xml:space="preserve">and critical transcription: </w:t>
      </w:r>
      <w:r w:rsidR="00E761A9" w:rsidRPr="00042D52">
        <w:rPr>
          <w:rFonts w:ascii="Times New Roman" w:hAnsi="Times New Roman" w:cs="Times New Roman"/>
          <w:i/>
          <w:lang w:val="en-GB"/>
        </w:rPr>
        <w:t>type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mode</w:t>
      </w:r>
      <w:r w:rsidR="00E761A9" w:rsidRPr="00042D52">
        <w:rPr>
          <w:rFonts w:ascii="Times New Roman" w:hAnsi="Times New Roman" w:cs="Times New Roman"/>
          <w:lang w:val="en-GB"/>
        </w:rPr>
        <w:t xml:space="preserve">, </w:t>
      </w:r>
      <w:r w:rsidR="00E761A9" w:rsidRPr="00042D52">
        <w:rPr>
          <w:rFonts w:ascii="Times New Roman" w:hAnsi="Times New Roman" w:cs="Times New Roman"/>
          <w:i/>
          <w:lang w:val="en-GB"/>
        </w:rPr>
        <w:t>page</w:t>
      </w:r>
      <w:r w:rsidR="00E761A9" w:rsidRPr="00042D52">
        <w:rPr>
          <w:rFonts w:ascii="Times New Roman" w:hAnsi="Times New Roman" w:cs="Times New Roman"/>
          <w:lang w:val="en-GB"/>
        </w:rPr>
        <w:t xml:space="preserve">, and </w:t>
      </w:r>
      <w:r w:rsidR="00E761A9" w:rsidRPr="00042D52">
        <w:rPr>
          <w:rFonts w:ascii="Times New Roman" w:hAnsi="Times New Roman" w:cs="Times New Roman"/>
          <w:i/>
          <w:lang w:val="en-GB"/>
        </w:rPr>
        <w:t>lb</w:t>
      </w:r>
      <w:r w:rsidR="00E761A9" w:rsidRPr="00042D52">
        <w:rPr>
          <w:rFonts w:ascii="Times New Roman" w:hAnsi="Times New Roman" w:cs="Times New Roman"/>
          <w:lang w:val="en-GB"/>
        </w:rPr>
        <w:t xml:space="preserve"> (line break).</w:t>
      </w:r>
      <w:r w:rsidR="003442A3" w:rsidRPr="00042D52">
        <w:rPr>
          <w:rFonts w:ascii="Times New Roman" w:hAnsi="Times New Roman" w:cs="Times New Roman"/>
          <w:lang w:val="en-GB"/>
        </w:rPr>
        <w:t xml:space="preserve"> </w:t>
      </w:r>
      <w:r w:rsidR="00E761A9" w:rsidRPr="00042D52">
        <w:rPr>
          <w:rFonts w:ascii="Times New Roman" w:hAnsi="Times New Roman" w:cs="Times New Roman"/>
          <w:lang w:val="en-GB"/>
        </w:rPr>
        <w:t xml:space="preserve">These parameters have </w:t>
      </w:r>
      <w:r w:rsidR="00D04753" w:rsidRPr="00042D52">
        <w:rPr>
          <w:rFonts w:ascii="Times New Roman" w:hAnsi="Times New Roman" w:cs="Times New Roman"/>
          <w:lang w:val="en-GB"/>
        </w:rPr>
        <w:t>allowed me</w:t>
      </w:r>
      <w:r w:rsidR="00B313EE" w:rsidRPr="00042D52">
        <w:rPr>
          <w:rFonts w:ascii="Times New Roman" w:hAnsi="Times New Roman" w:cs="Times New Roman"/>
          <w:lang w:val="en-GB"/>
        </w:rPr>
        <w:t xml:space="preserve"> to construct a dynamic display of extremely complex contents (</w:t>
      </w:r>
      <w:r w:rsidR="00E725D6">
        <w:rPr>
          <w:rFonts w:ascii="Times New Roman" w:hAnsi="Times New Roman" w:cs="Times New Roman"/>
          <w:lang w:val="en-GB"/>
        </w:rPr>
        <w:t>F</w:t>
      </w:r>
      <w:r w:rsidR="00B313EE" w:rsidRPr="00042D52">
        <w:rPr>
          <w:rFonts w:ascii="Times New Roman" w:hAnsi="Times New Roman" w:cs="Times New Roman"/>
          <w:lang w:val="en-GB"/>
        </w:rPr>
        <w:t xml:space="preserve">igure </w:t>
      </w:r>
      <w:r w:rsidR="00656230">
        <w:rPr>
          <w:rFonts w:ascii="Times New Roman" w:hAnsi="Times New Roman" w:cs="Times New Roman"/>
          <w:lang w:val="en-GB"/>
        </w:rPr>
        <w:t>10</w:t>
      </w:r>
      <w:r w:rsidR="00B313EE" w:rsidRPr="00042D52">
        <w:rPr>
          <w:rFonts w:ascii="Times New Roman" w:hAnsi="Times New Roman" w:cs="Times New Roman"/>
          <w:lang w:val="en-GB"/>
        </w:rPr>
        <w:t>), which can still be optionally upgraded in the future digital editions.</w:t>
      </w:r>
    </w:p>
    <w:p w14:paraId="2D95A2E1" w14:textId="6096504D" w:rsidR="00F66397" w:rsidRPr="00042D52" w:rsidRDefault="00F66397" w:rsidP="000667FE">
      <w:pPr>
        <w:spacing w:line="360" w:lineRule="auto"/>
        <w:jc w:val="both"/>
        <w:rPr>
          <w:rFonts w:ascii="Times New Roman" w:hAnsi="Times New Roman" w:cs="Times New Roman"/>
          <w:lang w:val="en-GB"/>
        </w:rPr>
      </w:pPr>
    </w:p>
    <w:p w14:paraId="14A8B7E1" w14:textId="21310327" w:rsidR="00F66397" w:rsidRPr="00042D52" w:rsidRDefault="00F66397" w:rsidP="00F66397">
      <w:pPr>
        <w:spacing w:line="360" w:lineRule="auto"/>
        <w:jc w:val="both"/>
        <w:rPr>
          <w:rFonts w:ascii="Times New Roman" w:hAnsi="Times New Roman" w:cs="Times New Roman"/>
          <w:lang w:val="en-GB"/>
        </w:rPr>
      </w:pPr>
      <w:r w:rsidRPr="00042D52">
        <w:rPr>
          <w:rFonts w:ascii="Times New Roman" w:hAnsi="Times New Roman" w:cs="Times New Roman"/>
          <w:lang w:val="en-GB"/>
        </w:rPr>
        <w:t>#file: figure_</w:t>
      </w:r>
      <w:r w:rsidR="00894971">
        <w:rPr>
          <w:rFonts w:ascii="Times New Roman" w:hAnsi="Times New Roman" w:cs="Times New Roman"/>
          <w:lang w:val="en-GB"/>
        </w:rPr>
        <w:t>10</w:t>
      </w:r>
      <w:r w:rsidRPr="00042D52">
        <w:rPr>
          <w:rFonts w:ascii="Times New Roman" w:hAnsi="Times New Roman" w:cs="Times New Roman"/>
          <w:lang w:val="en-GB"/>
        </w:rPr>
        <w:t>.jpg</w:t>
      </w:r>
    </w:p>
    <w:p w14:paraId="27A2EBB0" w14:textId="11E982BA" w:rsidR="00F66397" w:rsidRPr="00042D52" w:rsidRDefault="00216575" w:rsidP="00216575">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Figure </w:t>
      </w:r>
      <w:r w:rsidR="00894971">
        <w:rPr>
          <w:rFonts w:ascii="Times New Roman" w:hAnsi="Times New Roman" w:cs="Times New Roman"/>
          <w:lang w:val="en-GB"/>
        </w:rPr>
        <w:t>10</w:t>
      </w:r>
      <w:r w:rsidRPr="00042D52">
        <w:rPr>
          <w:rFonts w:ascii="Times New Roman" w:hAnsi="Times New Roman" w:cs="Times New Roman"/>
          <w:lang w:val="en-GB"/>
        </w:rPr>
        <w:t>: The simultaneous display of facsimiles, diplomatic</w:t>
      </w:r>
      <w:r w:rsidR="007B6400" w:rsidRPr="00042D52">
        <w:rPr>
          <w:rFonts w:ascii="Times New Roman" w:hAnsi="Times New Roman" w:cs="Times New Roman"/>
          <w:lang w:val="en-GB"/>
        </w:rPr>
        <w:t xml:space="preserve"> transcription</w:t>
      </w:r>
      <w:r w:rsidRPr="00042D52">
        <w:rPr>
          <w:rFonts w:ascii="Times New Roman" w:hAnsi="Times New Roman" w:cs="Times New Roman"/>
          <w:lang w:val="en-GB"/>
        </w:rPr>
        <w:t xml:space="preserve">, and critical transcription of the </w:t>
      </w:r>
      <w:proofErr w:type="spellStart"/>
      <w:r w:rsidRPr="00042D52">
        <w:rPr>
          <w:rFonts w:ascii="Times New Roman" w:hAnsi="Times New Roman" w:cs="Times New Roman"/>
          <w:i/>
          <w:lang w:val="en-GB"/>
        </w:rPr>
        <w:t>Kapelski</w:t>
      </w:r>
      <w:proofErr w:type="spellEnd"/>
      <w:r w:rsidRPr="00042D52">
        <w:rPr>
          <w:rFonts w:ascii="Times New Roman" w:hAnsi="Times New Roman" w:cs="Times New Roman"/>
          <w:i/>
          <w:lang w:val="en-GB"/>
        </w:rPr>
        <w:t xml:space="preserve"> </w:t>
      </w:r>
      <w:proofErr w:type="spellStart"/>
      <w:r w:rsidRPr="00042D52">
        <w:rPr>
          <w:rFonts w:ascii="Times New Roman" w:hAnsi="Times New Roman" w:cs="Times New Roman"/>
          <w:i/>
          <w:lang w:val="en-GB"/>
        </w:rPr>
        <w:t>pasijon</w:t>
      </w:r>
      <w:proofErr w:type="spellEnd"/>
      <w:r w:rsidRPr="00042D52">
        <w:rPr>
          <w:rFonts w:ascii="Times New Roman" w:hAnsi="Times New Roman" w:cs="Times New Roman"/>
          <w:lang w:val="en-GB"/>
        </w:rPr>
        <w:t xml:space="preserve"> passion play.</w:t>
      </w:r>
    </w:p>
    <w:p w14:paraId="01938D84" w14:textId="2154B96D" w:rsidR="00F66397" w:rsidRPr="00042D52" w:rsidRDefault="00F66397" w:rsidP="000667FE">
      <w:p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Source: </w:t>
      </w:r>
      <w:proofErr w:type="spellStart"/>
      <w:r w:rsidR="009972F8" w:rsidRPr="00042D52">
        <w:rPr>
          <w:rFonts w:ascii="Times New Roman" w:hAnsi="Times New Roman" w:cs="Times New Roman"/>
          <w:lang w:val="en-GB"/>
        </w:rPr>
        <w:t>Kapelski</w:t>
      </w:r>
      <w:proofErr w:type="spellEnd"/>
      <w:r w:rsidR="009972F8" w:rsidRPr="00042D52">
        <w:rPr>
          <w:rFonts w:ascii="Times New Roman" w:hAnsi="Times New Roman" w:cs="Times New Roman"/>
          <w:lang w:val="en-GB"/>
        </w:rPr>
        <w:t xml:space="preserve"> </w:t>
      </w:r>
      <w:proofErr w:type="spellStart"/>
      <w:r w:rsidR="009972F8" w:rsidRPr="00042D52">
        <w:rPr>
          <w:rFonts w:ascii="Times New Roman" w:hAnsi="Times New Roman" w:cs="Times New Roman"/>
          <w:lang w:val="en-GB"/>
        </w:rPr>
        <w:t>pasijon</w:t>
      </w:r>
      <w:proofErr w:type="spellEnd"/>
      <w:r w:rsidR="009972F8" w:rsidRPr="00042D52">
        <w:rPr>
          <w:rFonts w:ascii="Times New Roman" w:hAnsi="Times New Roman" w:cs="Times New Roman"/>
          <w:lang w:val="en-GB"/>
        </w:rPr>
        <w:t xml:space="preserve">, GitHub pages, </w:t>
      </w:r>
      <w:hyperlink r:id="rId11" w:history="1">
        <w:r w:rsidR="009972F8" w:rsidRPr="001B5FC2">
          <w:rPr>
            <w:rStyle w:val="Hyperlink"/>
            <w:rFonts w:ascii="Times New Roman" w:hAnsi="Times New Roman" w:cs="Times New Roman"/>
            <w:color w:val="auto"/>
            <w:u w:val="none"/>
            <w:lang w:val="en-GB"/>
          </w:rPr>
          <w:t>https://dariah-si.github.io/Kapelski-pub/</w:t>
        </w:r>
      </w:hyperlink>
    </w:p>
    <w:p w14:paraId="7B81286B" w14:textId="520879E0" w:rsidR="006F1EBE" w:rsidRPr="00042D52" w:rsidRDefault="006F1EBE" w:rsidP="000667FE">
      <w:pPr>
        <w:spacing w:line="360" w:lineRule="auto"/>
        <w:jc w:val="both"/>
        <w:rPr>
          <w:rFonts w:ascii="Times New Roman" w:hAnsi="Times New Roman" w:cs="Times New Roman"/>
          <w:lang w:val="en-GB"/>
        </w:rPr>
      </w:pPr>
    </w:p>
    <w:p w14:paraId="4F99521C" w14:textId="6B6BF0CE" w:rsidR="00120BD4" w:rsidRPr="000F30CB" w:rsidRDefault="009054C5" w:rsidP="007B6400">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Publishing Digital Editions</w:t>
      </w:r>
    </w:p>
    <w:p w14:paraId="2A385ECB" w14:textId="4783311F" w:rsidR="00120BD4" w:rsidRPr="00042D52" w:rsidRDefault="00120BD4" w:rsidP="000667FE">
      <w:pPr>
        <w:spacing w:line="360" w:lineRule="auto"/>
        <w:jc w:val="both"/>
        <w:rPr>
          <w:rFonts w:ascii="Times New Roman" w:hAnsi="Times New Roman" w:cs="Times New Roman"/>
          <w:lang w:val="en-GB"/>
        </w:rPr>
      </w:pPr>
    </w:p>
    <w:p w14:paraId="0F003F11" w14:textId="4FB99056" w:rsidR="00120BD4" w:rsidRPr="00042D52" w:rsidRDefault="00462BB0" w:rsidP="00437DE8">
      <w:pPr>
        <w:spacing w:line="360" w:lineRule="auto"/>
        <w:jc w:val="both"/>
        <w:rPr>
          <w:rFonts w:ascii="Times New Roman" w:hAnsi="Times New Roman" w:cs="Times New Roman"/>
          <w:lang w:val="en-GB"/>
        </w:rPr>
      </w:pPr>
      <w:r>
        <w:rPr>
          <w:rFonts w:ascii="Times New Roman" w:hAnsi="Times New Roman" w:cs="Times New Roman"/>
          <w:lang w:val="en-GB"/>
        </w:rPr>
        <w:tab/>
      </w:r>
      <w:r w:rsidR="00675D82" w:rsidRPr="00042D52">
        <w:rPr>
          <w:rFonts w:ascii="Times New Roman" w:hAnsi="Times New Roman" w:cs="Times New Roman"/>
          <w:lang w:val="en-GB"/>
        </w:rPr>
        <w:t xml:space="preserve">The default SIstory profile transformation generates all the HTML, JS, and </w:t>
      </w:r>
      <w:r w:rsidR="00437DE8" w:rsidRPr="00042D52">
        <w:rPr>
          <w:rFonts w:ascii="Times New Roman" w:hAnsi="Times New Roman" w:cs="Times New Roman"/>
          <w:lang w:val="en-GB"/>
        </w:rPr>
        <w:t>any</w:t>
      </w:r>
      <w:r w:rsidR="00675D82" w:rsidRPr="00042D52">
        <w:rPr>
          <w:rFonts w:ascii="Times New Roman" w:hAnsi="Times New Roman" w:cs="Times New Roman"/>
          <w:lang w:val="en-GB"/>
        </w:rPr>
        <w:t xml:space="preserve"> other files in a single folder.</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As the digital editions generated in this manner consist solely of static web pages, they can also be used on personal computers.</w:t>
      </w:r>
      <w:r w:rsidR="00CF602C" w:rsidRPr="00042D52">
        <w:rPr>
          <w:rFonts w:ascii="Times New Roman" w:hAnsi="Times New Roman" w:cs="Times New Roman"/>
          <w:lang w:val="en-GB"/>
        </w:rPr>
        <w:t xml:space="preserve"> </w:t>
      </w:r>
      <w:r w:rsidR="00675D82" w:rsidRPr="00042D52">
        <w:rPr>
          <w:rFonts w:ascii="Times New Roman" w:hAnsi="Times New Roman" w:cs="Times New Roman"/>
          <w:lang w:val="en-GB"/>
        </w:rPr>
        <w:t>In this manner it is possible to effectively test the digital editions even before publishing them online, where we</w:t>
      </w:r>
      <w:r w:rsidR="007A0FFA" w:rsidRPr="00042D52">
        <w:rPr>
          <w:rFonts w:ascii="Times New Roman" w:hAnsi="Times New Roman" w:cs="Times New Roman"/>
          <w:lang w:val="en-GB"/>
        </w:rPr>
        <w:t xml:space="preserve"> can swiftly and simply publish them on any accessible servers.</w:t>
      </w:r>
      <w:r w:rsidR="00CF602C" w:rsidRPr="00042D52">
        <w:rPr>
          <w:rFonts w:ascii="Times New Roman" w:hAnsi="Times New Roman" w:cs="Times New Roman"/>
          <w:lang w:val="en-GB"/>
        </w:rPr>
        <w:t xml:space="preserve"> </w:t>
      </w:r>
      <w:r w:rsidR="007A0FFA" w:rsidRPr="00042D52">
        <w:rPr>
          <w:rFonts w:ascii="Times New Roman" w:hAnsi="Times New Roman" w:cs="Times New Roman"/>
          <w:lang w:val="en-GB"/>
        </w:rPr>
        <w:t>Additionally, the GitHub repository web pages are a free option</w:t>
      </w:r>
      <w:r w:rsidR="00437DE8" w:rsidRPr="00042D52">
        <w:rPr>
          <w:rFonts w:ascii="Times New Roman" w:hAnsi="Times New Roman" w:cs="Times New Roman"/>
          <w:lang w:val="en-GB"/>
        </w:rPr>
        <w:t xml:space="preserve"> that can also ensure</w:t>
      </w:r>
      <w:r w:rsidR="007A0FFA" w:rsidRPr="00042D52">
        <w:rPr>
          <w:rFonts w:ascii="Times New Roman" w:hAnsi="Times New Roman" w:cs="Times New Roman"/>
          <w:lang w:val="en-GB"/>
        </w:rPr>
        <w:t xml:space="preserve"> an efficient version control.</w:t>
      </w:r>
    </w:p>
    <w:p w14:paraId="051E2555" w14:textId="1CE30059" w:rsidR="00CF602C"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7A0FFA" w:rsidRPr="00042D52">
        <w:rPr>
          <w:rFonts w:ascii="Times New Roman" w:hAnsi="Times New Roman" w:cs="Times New Roman"/>
          <w:lang w:val="en-GB"/>
        </w:rPr>
        <w:t>However, the main purpose of SIstory profiles is to include digital editions directly into the SIstory portal's repository and its digital library.</w:t>
      </w:r>
      <w:r w:rsidR="002C11DF" w:rsidRPr="00042D52">
        <w:rPr>
          <w:rFonts w:ascii="Times New Roman" w:hAnsi="Times New Roman" w:cs="Times New Roman"/>
          <w:lang w:val="en-GB"/>
        </w:rPr>
        <w:t xml:space="preserve"> </w:t>
      </w:r>
      <w:r w:rsidR="00437DE8" w:rsidRPr="00042D52">
        <w:rPr>
          <w:rFonts w:ascii="Times New Roman" w:hAnsi="Times New Roman" w:cs="Times New Roman"/>
          <w:lang w:val="en-GB"/>
        </w:rPr>
        <w:t xml:space="preserve">Thus </w:t>
      </w:r>
      <w:r w:rsidR="00C84809" w:rsidRPr="00042D52">
        <w:rPr>
          <w:rFonts w:ascii="Times New Roman" w:hAnsi="Times New Roman" w:cs="Times New Roman"/>
          <w:lang w:val="en-GB"/>
        </w:rPr>
        <w:t xml:space="preserve">we </w:t>
      </w:r>
      <w:r w:rsidR="00437DE8" w:rsidRPr="00042D52">
        <w:rPr>
          <w:rFonts w:ascii="Times New Roman" w:hAnsi="Times New Roman" w:cs="Times New Roman"/>
          <w:lang w:val="en-GB"/>
        </w:rPr>
        <w:t xml:space="preserve">can </w:t>
      </w:r>
      <w:r w:rsidR="00C84809" w:rsidRPr="00042D52">
        <w:rPr>
          <w:rFonts w:ascii="Times New Roman" w:hAnsi="Times New Roman" w:cs="Times New Roman"/>
          <w:lang w:val="en-GB"/>
        </w:rPr>
        <w:t>efficient</w:t>
      </w:r>
      <w:r w:rsidR="00437DE8" w:rsidRPr="00042D52">
        <w:rPr>
          <w:rFonts w:ascii="Times New Roman" w:hAnsi="Times New Roman" w:cs="Times New Roman"/>
          <w:lang w:val="en-GB"/>
        </w:rPr>
        <w:t>ly</w:t>
      </w:r>
      <w:r w:rsidR="00C84809" w:rsidRPr="00042D52">
        <w:rPr>
          <w:rFonts w:ascii="Times New Roman" w:hAnsi="Times New Roman" w:cs="Times New Roman"/>
          <w:lang w:val="en-GB"/>
        </w:rPr>
        <w:t xml:space="preserve"> stor</w:t>
      </w:r>
      <w:r w:rsidR="00437DE8" w:rsidRPr="00042D52">
        <w:rPr>
          <w:rFonts w:ascii="Times New Roman" w:hAnsi="Times New Roman" w:cs="Times New Roman"/>
          <w:lang w:val="en-GB"/>
        </w:rPr>
        <w:t>e</w:t>
      </w:r>
      <w:r w:rsidR="00C84809" w:rsidRPr="00042D52">
        <w:rPr>
          <w:rFonts w:ascii="Times New Roman" w:hAnsi="Times New Roman" w:cs="Times New Roman"/>
          <w:lang w:val="en-GB"/>
        </w:rPr>
        <w:t xml:space="preserve"> all </w:t>
      </w:r>
      <w:r w:rsidR="00437DE8" w:rsidRPr="00042D52">
        <w:rPr>
          <w:rFonts w:ascii="Times New Roman" w:hAnsi="Times New Roman" w:cs="Times New Roman"/>
          <w:lang w:val="en-GB"/>
        </w:rPr>
        <w:t xml:space="preserve">of </w:t>
      </w:r>
      <w:r w:rsidR="00C84809" w:rsidRPr="00042D52">
        <w:rPr>
          <w:rFonts w:ascii="Times New Roman" w:hAnsi="Times New Roman" w:cs="Times New Roman"/>
          <w:lang w:val="en-GB"/>
        </w:rPr>
        <w:t xml:space="preserve">the digital editions' files by adding </w:t>
      </w:r>
      <w:r w:rsidR="004B42AA">
        <w:rPr>
          <w:rFonts w:ascii="Times New Roman" w:hAnsi="Times New Roman" w:cs="Times New Roman"/>
          <w:lang w:val="en-GB"/>
        </w:rPr>
        <w:t>persistent</w:t>
      </w:r>
      <w:r w:rsidR="00C84809" w:rsidRPr="00042D52">
        <w:rPr>
          <w:rFonts w:ascii="Times New Roman" w:hAnsi="Times New Roman" w:cs="Times New Roman"/>
          <w:lang w:val="en-GB"/>
        </w:rPr>
        <w:t xml:space="preserve"> </w:t>
      </w:r>
      <w:r w:rsidR="004B42AA">
        <w:rPr>
          <w:rFonts w:ascii="Times New Roman" w:hAnsi="Times New Roman" w:cs="Times New Roman"/>
          <w:lang w:val="en-GB"/>
        </w:rPr>
        <w:t>H</w:t>
      </w:r>
      <w:r w:rsidR="00C84809" w:rsidRPr="00042D52">
        <w:rPr>
          <w:rFonts w:ascii="Times New Roman" w:hAnsi="Times New Roman" w:cs="Times New Roman"/>
          <w:lang w:val="en-GB"/>
        </w:rPr>
        <w:t>andle</w:t>
      </w:r>
      <w:r w:rsidR="004B42AA">
        <w:rPr>
          <w:rFonts w:ascii="Times New Roman" w:hAnsi="Times New Roman" w:cs="Times New Roman"/>
          <w:lang w:val="en-GB"/>
        </w:rPr>
        <w:t xml:space="preserve"> Syste</w:t>
      </w:r>
      <w:r w:rsidR="00B12819">
        <w:rPr>
          <w:rFonts w:ascii="Times New Roman" w:hAnsi="Times New Roman" w:cs="Times New Roman"/>
          <w:lang w:val="en-GB"/>
        </w:rPr>
        <w:t>m</w:t>
      </w:r>
      <w:r w:rsidR="00C84809" w:rsidRPr="00042D52">
        <w:rPr>
          <w:rFonts w:ascii="Times New Roman" w:hAnsi="Times New Roman" w:cs="Times New Roman"/>
          <w:lang w:val="en-GB"/>
        </w:rPr>
        <w:t xml:space="preserve"> identifiers and checksums for all the relevant files, </w:t>
      </w:r>
      <w:r w:rsidR="00437DE8" w:rsidRPr="00042D52">
        <w:rPr>
          <w:rFonts w:ascii="Times New Roman" w:hAnsi="Times New Roman" w:cs="Times New Roman"/>
          <w:lang w:val="en-GB"/>
        </w:rPr>
        <w:t>as well as flexibly organise</w:t>
      </w:r>
      <w:r w:rsidR="00C727C9" w:rsidRPr="00042D52">
        <w:rPr>
          <w:rFonts w:ascii="Times New Roman" w:hAnsi="Times New Roman" w:cs="Times New Roman"/>
          <w:lang w:val="en-GB"/>
        </w:rPr>
        <w:t xml:space="preserve"> digital editions as one or several digital objects with one or several intellectual entities.</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Each intellectual entity has its own </w:t>
      </w:r>
      <w:r w:rsidR="006F38EF">
        <w:rPr>
          <w:rFonts w:ascii="Times New Roman" w:hAnsi="Times New Roman" w:cs="Times New Roman"/>
          <w:lang w:val="en-GB"/>
        </w:rPr>
        <w:t>H</w:t>
      </w:r>
      <w:r w:rsidR="00C727C9" w:rsidRPr="00042D52">
        <w:rPr>
          <w:rFonts w:ascii="Times New Roman" w:hAnsi="Times New Roman" w:cs="Times New Roman"/>
          <w:lang w:val="en-GB"/>
        </w:rPr>
        <w:t>andle identifier and metadata.</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 xml:space="preserve">It can include </w:t>
      </w:r>
      <w:r w:rsidR="00466241" w:rsidRPr="00042D52">
        <w:rPr>
          <w:rFonts w:ascii="Times New Roman" w:hAnsi="Times New Roman" w:cs="Times New Roman"/>
          <w:lang w:val="en-GB"/>
        </w:rPr>
        <w:t>several files or none at all.</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files belonging to an individual intellectual entity are located in the same folder.</w:t>
      </w:r>
      <w:r w:rsidR="002C11DF" w:rsidRPr="00042D52">
        <w:rPr>
          <w:rFonts w:ascii="Times New Roman" w:hAnsi="Times New Roman" w:cs="Times New Roman"/>
          <w:lang w:val="en-GB"/>
        </w:rPr>
        <w:t xml:space="preserve"> </w:t>
      </w:r>
      <w:r w:rsidR="00C727C9" w:rsidRPr="00042D52">
        <w:rPr>
          <w:rFonts w:ascii="Times New Roman" w:hAnsi="Times New Roman" w:cs="Times New Roman"/>
          <w:lang w:val="en-GB"/>
        </w:rPr>
        <w:t>The path t</w:t>
      </w:r>
      <w:r w:rsidR="00D438D7" w:rsidRPr="00042D52">
        <w:rPr>
          <w:rFonts w:ascii="Times New Roman" w:hAnsi="Times New Roman" w:cs="Times New Roman"/>
          <w:lang w:val="en-GB"/>
        </w:rPr>
        <w:t xml:space="preserve">o this folder also includes the </w:t>
      </w:r>
      <w:r w:rsidR="00112BB8" w:rsidRPr="00042D52">
        <w:rPr>
          <w:rFonts w:ascii="Times New Roman" w:hAnsi="Times New Roman" w:cs="Times New Roman"/>
          <w:lang w:val="en-GB"/>
        </w:rPr>
        <w:t>suffix of the Handle persistent identifier</w:t>
      </w:r>
      <w:r w:rsidR="00D438D7" w:rsidRPr="00042D52">
        <w:rPr>
          <w:rFonts w:ascii="Times New Roman" w:hAnsi="Times New Roman" w:cs="Times New Roman"/>
          <w:lang w:val="en-GB"/>
        </w:rPr>
        <w:t xml:space="preserve">, which is, in the case of </w:t>
      </w:r>
      <w:r w:rsidR="00112BB8" w:rsidRPr="00042D52">
        <w:rPr>
          <w:rFonts w:ascii="Times New Roman" w:hAnsi="Times New Roman" w:cs="Times New Roman"/>
          <w:lang w:val="en-GB"/>
        </w:rPr>
        <w:t xml:space="preserve">the </w:t>
      </w:r>
      <w:r w:rsidR="00D438D7" w:rsidRPr="00042D52">
        <w:rPr>
          <w:rFonts w:ascii="Times New Roman" w:hAnsi="Times New Roman" w:cs="Times New Roman"/>
          <w:lang w:val="en-GB"/>
        </w:rPr>
        <w:t xml:space="preserve">SIstory portal, always a numerical value (e.g., for the </w:t>
      </w:r>
      <w:r w:rsidR="00112BB8" w:rsidRPr="00042D52">
        <w:rPr>
          <w:rFonts w:ascii="Times New Roman" w:hAnsi="Times New Roman" w:cs="Times New Roman"/>
          <w:lang w:val="en-GB"/>
        </w:rPr>
        <w:t>suffix</w:t>
      </w:r>
      <w:r w:rsidR="00D438D7" w:rsidRPr="00042D52">
        <w:rPr>
          <w:rFonts w:ascii="Times New Roman" w:hAnsi="Times New Roman" w:cs="Times New Roman"/>
          <w:lang w:val="en-GB"/>
        </w:rPr>
        <w:t xml:space="preserve"> 555, the relative path would be </w:t>
      </w:r>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cdn</w:t>
      </w:r>
      <w:proofErr w:type="spellEnd"/>
      <w:r w:rsidR="00D438D7" w:rsidRPr="00042D52">
        <w:rPr>
          <w:rFonts w:ascii="Times New Roman" w:hAnsi="Times New Roman" w:cs="Times New Roman"/>
          <w:i/>
          <w:lang w:val="en-GB"/>
        </w:rPr>
        <w:t>/</w:t>
      </w:r>
      <w:proofErr w:type="spellStart"/>
      <w:r w:rsidR="00D438D7" w:rsidRPr="00042D52">
        <w:rPr>
          <w:rFonts w:ascii="Times New Roman" w:hAnsi="Times New Roman" w:cs="Times New Roman"/>
          <w:i/>
          <w:lang w:val="en-GB"/>
        </w:rPr>
        <w:t>publikacije</w:t>
      </w:r>
      <w:proofErr w:type="spellEnd"/>
      <w:r w:rsidR="00D438D7" w:rsidRPr="00042D52">
        <w:rPr>
          <w:rFonts w:ascii="Times New Roman" w:hAnsi="Times New Roman" w:cs="Times New Roman"/>
          <w:i/>
          <w:lang w:val="en-GB"/>
        </w:rPr>
        <w:t>/1-1000/555/file</w:t>
      </w:r>
      <w:r w:rsidR="00D438D7" w:rsidRPr="00042D52">
        <w:rPr>
          <w:rFonts w:ascii="Times New Roman" w:hAnsi="Times New Roman" w:cs="Times New Roman"/>
          <w:lang w:val="en-GB"/>
        </w:rPr>
        <w:t>).</w:t>
      </w:r>
      <w:r w:rsidR="002C11DF" w:rsidRPr="00042D52">
        <w:rPr>
          <w:rFonts w:ascii="Times New Roman" w:hAnsi="Times New Roman" w:cs="Times New Roman"/>
          <w:lang w:val="en-GB"/>
        </w:rPr>
        <w:t xml:space="preserve"> </w:t>
      </w:r>
      <w:r w:rsidR="00D438D7" w:rsidRPr="00042D52">
        <w:rPr>
          <w:rFonts w:ascii="Times New Roman" w:hAnsi="Times New Roman" w:cs="Times New Roman"/>
          <w:lang w:val="en-GB"/>
        </w:rPr>
        <w:t>Therefore, the SIstory XSLT profile must know the values of these identifiers in advance.</w:t>
      </w:r>
      <w:r w:rsidR="002C11DF" w:rsidRPr="00042D52">
        <w:rPr>
          <w:rFonts w:ascii="Times New Roman" w:hAnsi="Times New Roman" w:cs="Times New Roman"/>
          <w:lang w:val="en-GB"/>
        </w:rPr>
        <w:t xml:space="preserve"> </w:t>
      </w:r>
      <w:r w:rsidR="00501A0E" w:rsidRPr="00042D52">
        <w:rPr>
          <w:rFonts w:ascii="Times New Roman" w:hAnsi="Times New Roman" w:cs="Times New Roman"/>
          <w:lang w:val="en-GB"/>
        </w:rPr>
        <w:t>Thus</w:t>
      </w:r>
      <w:r w:rsidR="00D438D7" w:rsidRPr="00042D52">
        <w:rPr>
          <w:rFonts w:ascii="Times New Roman" w:hAnsi="Times New Roman" w:cs="Times New Roman"/>
          <w:lang w:val="en-GB"/>
        </w:rPr>
        <w:t xml:space="preserve"> we can precisely determine</w:t>
      </w:r>
      <w:r w:rsidR="00501A0E" w:rsidRPr="00042D52">
        <w:rPr>
          <w:rFonts w:ascii="Times New Roman" w:hAnsi="Times New Roman" w:cs="Times New Roman"/>
          <w:lang w:val="en-GB"/>
        </w:rPr>
        <w:t>, even in advance,</w:t>
      </w:r>
      <w:r w:rsidR="00D438D7" w:rsidRPr="00042D52">
        <w:rPr>
          <w:rFonts w:ascii="Times New Roman" w:hAnsi="Times New Roman" w:cs="Times New Roman"/>
          <w:lang w:val="en-GB"/>
        </w:rPr>
        <w:t xml:space="preserve"> whether the entire contents of a digital edition </w:t>
      </w:r>
      <w:r w:rsidR="00CD71A8" w:rsidRPr="00042D52">
        <w:rPr>
          <w:rFonts w:ascii="Times New Roman" w:hAnsi="Times New Roman" w:cs="Times New Roman"/>
          <w:lang w:val="en-GB"/>
        </w:rPr>
        <w:t xml:space="preserve">should be contained in a single intellectual entity of the SIstory portal, or whether various </w:t>
      </w:r>
      <w:r w:rsidR="00501A0E" w:rsidRPr="00042D52">
        <w:rPr>
          <w:rFonts w:ascii="Times New Roman" w:hAnsi="Times New Roman" w:cs="Times New Roman"/>
          <w:lang w:val="en-GB"/>
        </w:rPr>
        <w:t xml:space="preserve">digital edition </w:t>
      </w:r>
      <w:r w:rsidR="00CD71A8" w:rsidRPr="00042D52">
        <w:rPr>
          <w:rFonts w:ascii="Times New Roman" w:hAnsi="Times New Roman" w:cs="Times New Roman"/>
          <w:lang w:val="en-GB"/>
        </w:rPr>
        <w:t xml:space="preserve">files </w:t>
      </w:r>
      <w:r w:rsidR="00501A0E" w:rsidRPr="00042D52">
        <w:rPr>
          <w:rFonts w:ascii="Times New Roman" w:hAnsi="Times New Roman" w:cs="Times New Roman"/>
          <w:lang w:val="en-GB"/>
        </w:rPr>
        <w:t>should</w:t>
      </w:r>
      <w:r w:rsidR="00CD71A8" w:rsidRPr="00042D52">
        <w:rPr>
          <w:rFonts w:ascii="Times New Roman" w:hAnsi="Times New Roman" w:cs="Times New Roman"/>
          <w:lang w:val="en-GB"/>
        </w:rPr>
        <w:t xml:space="preserve"> be included in various intellectual entities.</w:t>
      </w:r>
      <w:r w:rsidR="002C11DF" w:rsidRPr="00042D52">
        <w:rPr>
          <w:rFonts w:ascii="Times New Roman" w:hAnsi="Times New Roman" w:cs="Times New Roman"/>
          <w:lang w:val="en-GB"/>
        </w:rPr>
        <w:t xml:space="preserve"> </w:t>
      </w:r>
      <w:r w:rsidR="00CD71A8" w:rsidRPr="00042D52">
        <w:rPr>
          <w:rFonts w:ascii="Times New Roman" w:hAnsi="Times New Roman" w:cs="Times New Roman"/>
          <w:lang w:val="en-GB"/>
        </w:rPr>
        <w:t xml:space="preserve">These identifiers </w:t>
      </w:r>
      <w:r w:rsidR="00DA75FF" w:rsidRPr="00042D52">
        <w:rPr>
          <w:rFonts w:ascii="Times New Roman" w:hAnsi="Times New Roman" w:cs="Times New Roman"/>
          <w:lang w:val="en-GB"/>
        </w:rPr>
        <w:t xml:space="preserve">can be </w:t>
      </w:r>
      <w:r w:rsidR="00121A34" w:rsidRPr="00042D52">
        <w:rPr>
          <w:rFonts w:ascii="Times New Roman" w:hAnsi="Times New Roman" w:cs="Times New Roman"/>
          <w:lang w:val="en-GB"/>
        </w:rPr>
        <w:t>recorded</w:t>
      </w:r>
      <w:r w:rsidR="00DA75FF" w:rsidRPr="00042D52">
        <w:rPr>
          <w:rFonts w:ascii="Times New Roman" w:hAnsi="Times New Roman" w:cs="Times New Roman"/>
          <w:lang w:val="en-GB"/>
        </w:rPr>
        <w:t xml:space="preserve"> among the rest of the metadata in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teiHeader</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within the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publicationStmt</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 as a value of one or more </w:t>
      </w:r>
      <w:r w:rsidR="00DA75FF" w:rsidRPr="00042D52">
        <w:rPr>
          <w:rFonts w:ascii="Times New Roman" w:hAnsi="Times New Roman" w:cs="Times New Roman"/>
          <w:i/>
          <w:lang w:val="en-GB"/>
        </w:rPr>
        <w:t>&lt;</w:t>
      </w:r>
      <w:proofErr w:type="spellStart"/>
      <w:r w:rsidR="00DA75FF" w:rsidRPr="00042D52">
        <w:rPr>
          <w:rFonts w:ascii="Times New Roman" w:hAnsi="Times New Roman" w:cs="Times New Roman"/>
          <w:i/>
          <w:lang w:val="en-GB"/>
        </w:rPr>
        <w:t>idno</w:t>
      </w:r>
      <w:proofErr w:type="spellEnd"/>
      <w:r w:rsidR="00DA75FF" w:rsidRPr="00042D52">
        <w:rPr>
          <w:rFonts w:ascii="Times New Roman" w:hAnsi="Times New Roman" w:cs="Times New Roman"/>
          <w:i/>
          <w:lang w:val="en-GB"/>
        </w:rPr>
        <w:t>&gt;</w:t>
      </w:r>
      <w:r w:rsidR="00DA75FF" w:rsidRPr="00042D52">
        <w:rPr>
          <w:rFonts w:ascii="Times New Roman" w:hAnsi="Times New Roman" w:cs="Times New Roman"/>
          <w:lang w:val="en-GB"/>
        </w:rPr>
        <w:t xml:space="preserve"> elements.</w:t>
      </w:r>
      <w:r w:rsidR="002C11DF" w:rsidRPr="00042D52">
        <w:rPr>
          <w:rFonts w:ascii="Times New Roman" w:hAnsi="Times New Roman" w:cs="Times New Roman"/>
          <w:lang w:val="en-GB"/>
        </w:rPr>
        <w:t xml:space="preserve"> </w:t>
      </w:r>
      <w:r w:rsidR="00DA75FF" w:rsidRPr="00042D52">
        <w:rPr>
          <w:rFonts w:ascii="Times New Roman" w:hAnsi="Times New Roman" w:cs="Times New Roman"/>
          <w:lang w:val="en-GB"/>
        </w:rPr>
        <w:t xml:space="preserve">This element requires that the value of the </w:t>
      </w:r>
      <w:r w:rsidR="00DA75FF" w:rsidRPr="00042D52">
        <w:rPr>
          <w:rFonts w:ascii="Times New Roman" w:hAnsi="Times New Roman" w:cs="Times New Roman"/>
          <w:i/>
          <w:lang w:val="en-GB"/>
        </w:rPr>
        <w:t>@type</w:t>
      </w:r>
      <w:r w:rsidR="00DA75FF" w:rsidRPr="00042D52">
        <w:rPr>
          <w:rFonts w:ascii="Times New Roman" w:hAnsi="Times New Roman" w:cs="Times New Roman"/>
          <w:lang w:val="en-GB"/>
        </w:rPr>
        <w:t xml:space="preserve"> attribute be specified as </w:t>
      </w:r>
      <w:proofErr w:type="spellStart"/>
      <w:r w:rsidR="00DA75FF" w:rsidRPr="00042D52">
        <w:rPr>
          <w:rFonts w:ascii="Times New Roman" w:hAnsi="Times New Roman" w:cs="Times New Roman"/>
          <w:i/>
          <w:lang w:val="en-GB"/>
        </w:rPr>
        <w:t>sistory</w:t>
      </w:r>
      <w:proofErr w:type="spellEnd"/>
      <w:r w:rsidR="00DA75FF" w:rsidRPr="00042D52">
        <w:rPr>
          <w:rFonts w:ascii="Times New Roman" w:hAnsi="Times New Roman" w:cs="Times New Roman"/>
          <w:lang w:val="en-GB"/>
        </w:rPr>
        <w:t xml:space="preserve"> or </w:t>
      </w:r>
      <w:r w:rsidR="00DA75FF" w:rsidRPr="00042D52">
        <w:rPr>
          <w:rFonts w:ascii="Times New Roman" w:hAnsi="Times New Roman" w:cs="Times New Roman"/>
          <w:i/>
          <w:lang w:val="en-GB"/>
        </w:rPr>
        <w:t>si4</w:t>
      </w:r>
      <w:r w:rsidR="00DA75FF" w:rsidRPr="00042D52">
        <w:rPr>
          <w:rFonts w:ascii="Times New Roman" w:hAnsi="Times New Roman" w:cs="Times New Roman"/>
          <w:lang w:val="en-GB"/>
        </w:rPr>
        <w:t xml:space="preserve">, while the </w:t>
      </w:r>
      <w:r w:rsidR="00DA75FF" w:rsidRPr="00042D52">
        <w:rPr>
          <w:rFonts w:ascii="Times New Roman" w:hAnsi="Times New Roman" w:cs="Times New Roman"/>
          <w:i/>
          <w:lang w:val="en-GB"/>
        </w:rPr>
        <w:t>@</w:t>
      </w:r>
      <w:proofErr w:type="spellStart"/>
      <w:r w:rsidR="00DA75FF" w:rsidRPr="00042D52">
        <w:rPr>
          <w:rFonts w:ascii="Times New Roman" w:hAnsi="Times New Roman" w:cs="Times New Roman"/>
          <w:i/>
          <w:lang w:val="en-GB"/>
        </w:rPr>
        <w:t>corresp</w:t>
      </w:r>
      <w:proofErr w:type="spellEnd"/>
      <w:r w:rsidR="00DA75FF" w:rsidRPr="00042D52">
        <w:rPr>
          <w:rFonts w:ascii="Times New Roman" w:hAnsi="Times New Roman" w:cs="Times New Roman"/>
          <w:lang w:val="en-GB"/>
        </w:rPr>
        <w:t xml:space="preserve"> attribute should </w:t>
      </w:r>
      <w:r w:rsidR="002657FC" w:rsidRPr="00042D52">
        <w:rPr>
          <w:rFonts w:ascii="Times New Roman" w:hAnsi="Times New Roman" w:cs="Times New Roman"/>
          <w:lang w:val="en-GB"/>
        </w:rPr>
        <w:t xml:space="preserve">point at all the appropriate </w:t>
      </w:r>
      <w:r w:rsidR="002657FC" w:rsidRPr="00042D52">
        <w:rPr>
          <w:rFonts w:ascii="Times New Roman" w:hAnsi="Times New Roman" w:cs="Times New Roman"/>
          <w:i/>
          <w:lang w:val="en-GB"/>
        </w:rPr>
        <w:t xml:space="preserve">&lt;div&gt; </w:t>
      </w:r>
      <w:r w:rsidR="002657FC" w:rsidRPr="00042D52">
        <w:rPr>
          <w:rFonts w:ascii="Times New Roman" w:hAnsi="Times New Roman" w:cs="Times New Roman"/>
          <w:lang w:val="en-GB"/>
        </w:rPr>
        <w:t xml:space="preserve">and </w:t>
      </w:r>
      <w:r w:rsidR="002657FC" w:rsidRPr="00042D52">
        <w:rPr>
          <w:rFonts w:ascii="Times New Roman" w:hAnsi="Times New Roman" w:cs="Times New Roman"/>
          <w:i/>
          <w:lang w:val="en-GB"/>
        </w:rPr>
        <w:t>&lt;</w:t>
      </w:r>
      <w:proofErr w:type="spellStart"/>
      <w:r w:rsidR="002657FC" w:rsidRPr="00042D52">
        <w:rPr>
          <w:rFonts w:ascii="Times New Roman" w:hAnsi="Times New Roman" w:cs="Times New Roman"/>
          <w:i/>
          <w:lang w:val="en-GB"/>
        </w:rPr>
        <w:t>divGen</w:t>
      </w:r>
      <w:proofErr w:type="spellEnd"/>
      <w:r w:rsidR="002657FC" w:rsidRPr="00042D52">
        <w:rPr>
          <w:rFonts w:ascii="Times New Roman" w:hAnsi="Times New Roman" w:cs="Times New Roman"/>
          <w:i/>
          <w:lang w:val="en-GB"/>
        </w:rPr>
        <w:t>&gt;</w:t>
      </w:r>
      <w:r w:rsidR="002657FC" w:rsidRPr="00042D52">
        <w:rPr>
          <w:rFonts w:ascii="Times New Roman" w:hAnsi="Times New Roman" w:cs="Times New Roman"/>
          <w:lang w:val="en-GB"/>
        </w:rPr>
        <w:t xml:space="preserve"> divisions whose content will be included in the intellectual entity with this identifier.</w:t>
      </w:r>
    </w:p>
    <w:p w14:paraId="08B955D3" w14:textId="4B910649" w:rsidR="002C11DF" w:rsidRPr="00042D52" w:rsidRDefault="00462BB0" w:rsidP="005F42EE">
      <w:pPr>
        <w:spacing w:line="360" w:lineRule="auto"/>
        <w:jc w:val="both"/>
        <w:rPr>
          <w:rFonts w:ascii="Times New Roman" w:hAnsi="Times New Roman" w:cs="Times New Roman"/>
          <w:lang w:val="en-GB"/>
        </w:rPr>
      </w:pPr>
      <w:r>
        <w:rPr>
          <w:rFonts w:ascii="Times New Roman" w:hAnsi="Times New Roman" w:cs="Times New Roman"/>
          <w:lang w:val="en-GB"/>
        </w:rPr>
        <w:tab/>
      </w:r>
      <w:r w:rsidR="005C6915" w:rsidRPr="00042D52">
        <w:rPr>
          <w:rFonts w:ascii="Times New Roman" w:hAnsi="Times New Roman" w:cs="Times New Roman"/>
          <w:lang w:val="en-GB"/>
        </w:rPr>
        <w:t>The SIstory XSLT profile is open source and available in the GitHub repository.</w:t>
      </w:r>
      <w:r w:rsidR="002E66B8">
        <w:rPr>
          <w:rFonts w:ascii="Times New Roman" w:hAnsi="Times New Roman" w:cs="Times New Roman"/>
          <w:lang w:val="en-GB"/>
        </w:rPr>
        <w:t xml:space="preserve"> (</w:t>
      </w:r>
      <w:proofErr w:type="spellStart"/>
      <w:r w:rsidR="002E66B8">
        <w:rPr>
          <w:rFonts w:ascii="Times New Roman" w:hAnsi="Times New Roman" w:cs="Times New Roman"/>
          <w:lang w:val="en-GB"/>
        </w:rPr>
        <w:t>Pančur</w:t>
      </w:r>
      <w:proofErr w:type="spellEnd"/>
      <w:r w:rsidR="002E66B8">
        <w:rPr>
          <w:rFonts w:ascii="Times New Roman" w:hAnsi="Times New Roman" w:cs="Times New Roman"/>
          <w:lang w:val="en-GB"/>
        </w:rPr>
        <w:t xml:space="preserve"> 2019a)</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Another GitHub repository also contains all of the digital editions currently kept on the SIstory portal.</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The project upgrades of the SIstory XSLT profile for each of these editions are available as well.</w:t>
      </w:r>
      <w:r w:rsidR="00CE002E">
        <w:rPr>
          <w:rFonts w:ascii="Times New Roman" w:hAnsi="Times New Roman" w:cs="Times New Roman"/>
          <w:lang w:val="en-GB"/>
        </w:rPr>
        <w:t xml:space="preserve"> (</w:t>
      </w:r>
      <w:proofErr w:type="spellStart"/>
      <w:r w:rsidR="00CE002E">
        <w:rPr>
          <w:rFonts w:ascii="Times New Roman" w:hAnsi="Times New Roman" w:cs="Times New Roman"/>
          <w:lang w:val="en-GB"/>
        </w:rPr>
        <w:t>Pančur</w:t>
      </w:r>
      <w:proofErr w:type="spellEnd"/>
      <w:r w:rsidR="00CE002E">
        <w:rPr>
          <w:rFonts w:ascii="Times New Roman" w:hAnsi="Times New Roman" w:cs="Times New Roman"/>
          <w:lang w:val="en-GB"/>
        </w:rPr>
        <w:t xml:space="preserve"> 2018)</w:t>
      </w:r>
      <w:r w:rsidR="003C2849" w:rsidRPr="00042D52">
        <w:rPr>
          <w:rFonts w:ascii="Times New Roman" w:hAnsi="Times New Roman" w:cs="Times New Roman"/>
          <w:lang w:val="en-GB"/>
        </w:rPr>
        <w:t xml:space="preserve"> </w:t>
      </w:r>
      <w:r w:rsidR="003147EF" w:rsidRPr="00042D52">
        <w:rPr>
          <w:rFonts w:ascii="Times New Roman" w:hAnsi="Times New Roman" w:cs="Times New Roman"/>
          <w:lang w:val="en-GB"/>
        </w:rPr>
        <w:t xml:space="preserve">I regularly </w:t>
      </w:r>
      <w:r w:rsidR="005F42EE" w:rsidRPr="00042D52">
        <w:rPr>
          <w:rFonts w:ascii="Times New Roman" w:hAnsi="Times New Roman" w:cs="Times New Roman"/>
          <w:lang w:val="en-GB"/>
        </w:rPr>
        <w:t>expand</w:t>
      </w:r>
      <w:r w:rsidR="003147EF" w:rsidRPr="00042D52">
        <w:rPr>
          <w:rFonts w:ascii="Times New Roman" w:hAnsi="Times New Roman" w:cs="Times New Roman"/>
          <w:lang w:val="en-GB"/>
        </w:rPr>
        <w:t xml:space="preserve"> and maintain the </w:t>
      </w:r>
      <w:r w:rsidR="00BE62C1">
        <w:rPr>
          <w:rFonts w:ascii="Times New Roman" w:hAnsi="Times New Roman" w:cs="Times New Roman"/>
          <w:lang w:val="en-GB"/>
        </w:rPr>
        <w:t xml:space="preserve">SIstory </w:t>
      </w:r>
      <w:r w:rsidR="003147EF" w:rsidRPr="00042D52">
        <w:rPr>
          <w:rFonts w:ascii="Times New Roman" w:hAnsi="Times New Roman" w:cs="Times New Roman"/>
          <w:lang w:val="en-GB"/>
        </w:rPr>
        <w:t>profile in accordance with the changes of the</w:t>
      </w:r>
      <w:r w:rsidR="005A28C2">
        <w:rPr>
          <w:rFonts w:ascii="Times New Roman" w:hAnsi="Times New Roman" w:cs="Times New Roman"/>
          <w:lang w:val="en-GB"/>
        </w:rPr>
        <w:t xml:space="preserve"> TEI</w:t>
      </w:r>
      <w:r w:rsidR="009C3BE3" w:rsidRPr="00042D52">
        <w:rPr>
          <w:rFonts w:ascii="Times New Roman" w:hAnsi="Times New Roman" w:cs="Times New Roman"/>
          <w:lang w:val="en-GB"/>
        </w:rPr>
        <w:t xml:space="preserve"> XSL</w:t>
      </w:r>
      <w:r w:rsidR="005A28C2">
        <w:rPr>
          <w:rFonts w:ascii="Times New Roman" w:hAnsi="Times New Roman" w:cs="Times New Roman"/>
          <w:lang w:val="en-GB"/>
        </w:rPr>
        <w:t>T stylesheets</w:t>
      </w:r>
      <w:r w:rsidR="009C3BE3" w:rsidRPr="00042D52">
        <w:rPr>
          <w:rFonts w:ascii="Times New Roman" w:hAnsi="Times New Roman" w:cs="Times New Roman"/>
          <w:lang w:val="en-GB"/>
        </w:rPr>
        <w:t>.</w:t>
      </w:r>
    </w:p>
    <w:p w14:paraId="55F7732F" w14:textId="7743CBA1" w:rsidR="004A40FF" w:rsidRPr="00042D52" w:rsidRDefault="004A40FF" w:rsidP="000667FE">
      <w:pPr>
        <w:spacing w:line="360" w:lineRule="auto"/>
        <w:jc w:val="both"/>
        <w:rPr>
          <w:rFonts w:ascii="Times New Roman" w:hAnsi="Times New Roman" w:cs="Times New Roman"/>
          <w:lang w:val="en-GB"/>
        </w:rPr>
      </w:pPr>
    </w:p>
    <w:p w14:paraId="20A8792F" w14:textId="1605C789" w:rsidR="00061833" w:rsidRPr="000F30CB" w:rsidRDefault="0065079F" w:rsidP="005F42EE">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Conclusion</w:t>
      </w:r>
    </w:p>
    <w:p w14:paraId="7EE7E0D0" w14:textId="1A90E238" w:rsidR="00061833" w:rsidRPr="00042D52" w:rsidRDefault="00061833" w:rsidP="000667FE">
      <w:pPr>
        <w:spacing w:line="360" w:lineRule="auto"/>
        <w:jc w:val="both"/>
        <w:rPr>
          <w:rFonts w:ascii="Times New Roman" w:hAnsi="Times New Roman" w:cs="Times New Roman"/>
          <w:lang w:val="en-GB"/>
        </w:rPr>
      </w:pPr>
    </w:p>
    <w:p w14:paraId="43434F57" w14:textId="711D9ED1" w:rsidR="00A17534" w:rsidRPr="00042D52" w:rsidRDefault="0065079F" w:rsidP="00F841D8">
      <w:pPr>
        <w:spacing w:line="360" w:lineRule="auto"/>
        <w:jc w:val="both"/>
        <w:rPr>
          <w:rFonts w:ascii="Times New Roman" w:hAnsi="Times New Roman" w:cs="Times New Roman"/>
          <w:lang w:val="en-GB"/>
        </w:rPr>
      </w:pPr>
      <w:r w:rsidRPr="00042D52">
        <w:rPr>
          <w:rFonts w:ascii="Times New Roman" w:hAnsi="Times New Roman" w:cs="Times New Roman"/>
          <w:lang w:val="en-GB"/>
        </w:rPr>
        <w:t>There are several advantages to a digital editions infrastructure organised in this manner:</w:t>
      </w:r>
    </w:p>
    <w:p w14:paraId="36E26AF9" w14:textId="47A6B332"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w:t>
      </w:r>
      <w:r w:rsidR="00101FDA">
        <w:rPr>
          <w:rFonts w:ascii="Times New Roman" w:hAnsi="Times New Roman" w:cs="Times New Roman"/>
          <w:lang w:val="en-GB"/>
        </w:rPr>
        <w:t>format</w:t>
      </w:r>
      <w:r w:rsidRPr="00042D52">
        <w:rPr>
          <w:rFonts w:ascii="Times New Roman" w:hAnsi="Times New Roman" w:cs="Times New Roman"/>
          <w:lang w:val="en-GB"/>
        </w:rPr>
        <w:t xml:space="preserve"> that is most common in digital humanities: TEI</w:t>
      </w:r>
      <w:r w:rsidR="00101FDA">
        <w:rPr>
          <w:rFonts w:ascii="Times New Roman" w:hAnsi="Times New Roman" w:cs="Times New Roman"/>
          <w:lang w:val="en-GB"/>
        </w:rPr>
        <w:t xml:space="preserve"> </w:t>
      </w:r>
      <w:r w:rsidRPr="00042D52">
        <w:rPr>
          <w:rFonts w:ascii="Times New Roman" w:hAnsi="Times New Roman" w:cs="Times New Roman"/>
          <w:lang w:val="en-GB"/>
        </w:rPr>
        <w:t>XML (</w:t>
      </w:r>
      <w:proofErr w:type="spellStart"/>
      <w:r w:rsidRPr="00042D52">
        <w:rPr>
          <w:rFonts w:ascii="Times New Roman" w:hAnsi="Times New Roman" w:cs="Times New Roman"/>
          <w:lang w:val="en-GB"/>
        </w:rPr>
        <w:t>Neuefeind</w:t>
      </w:r>
      <w:proofErr w:type="spellEnd"/>
      <w:r w:rsidRPr="00042D52">
        <w:rPr>
          <w:rFonts w:ascii="Times New Roman" w:hAnsi="Times New Roman" w:cs="Times New Roman"/>
          <w:lang w:val="en-GB"/>
        </w:rPr>
        <w:t xml:space="preserve"> 2019, 221);</w:t>
      </w:r>
    </w:p>
    <w:p w14:paraId="6794C8A5" w14:textId="560A44C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lastRenderedPageBreak/>
        <w:t>using a single XML technology (XSLT) for various sorts of digital editions, which enjoys a wide support in the TEI community;</w:t>
      </w:r>
    </w:p>
    <w:p w14:paraId="4823613D" w14:textId="64098C09"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simply including JavaScript libraries and plugins;</w:t>
      </w:r>
    </w:p>
    <w:p w14:paraId="266B12C0" w14:textId="092414B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flexibly adding dynamic contents with Saxon-JS;</w:t>
      </w:r>
    </w:p>
    <w:p w14:paraId="402BDE7D" w14:textId="26561637"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in comparison with other technologies (dynamic sites), static sites ensure a relative sustainability and simple maintenance of digital editions;</w:t>
      </w:r>
    </w:p>
    <w:p w14:paraId="1A78E8A1" w14:textId="7E45F47B"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using Git version control to store the various versions of digital editions together with the software used to generate static </w:t>
      </w:r>
      <w:r w:rsidR="00CF6CCE">
        <w:rPr>
          <w:rFonts w:ascii="Times New Roman" w:hAnsi="Times New Roman" w:cs="Times New Roman"/>
          <w:lang w:val="en-GB"/>
        </w:rPr>
        <w:t>web</w:t>
      </w:r>
      <w:r w:rsidRPr="00042D52">
        <w:rPr>
          <w:rFonts w:ascii="Times New Roman" w:hAnsi="Times New Roman" w:cs="Times New Roman"/>
          <w:lang w:val="en-GB"/>
        </w:rPr>
        <w:t>sites;</w:t>
      </w:r>
    </w:p>
    <w:p w14:paraId="33F3FA46" w14:textId="1481CC9A"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 xml:space="preserve">open access to the complete digital editions code in the GitHub and GitLab software development platforms; </w:t>
      </w:r>
    </w:p>
    <w:p w14:paraId="06BD9F9F" w14:textId="3D1EA8F1" w:rsidR="00F841D8" w:rsidRPr="00042D52" w:rsidRDefault="00F841D8" w:rsidP="00F841D8">
      <w:pPr>
        <w:pStyle w:val="ListParagraph"/>
        <w:numPr>
          <w:ilvl w:val="0"/>
          <w:numId w:val="5"/>
        </w:numPr>
        <w:spacing w:line="360" w:lineRule="auto"/>
        <w:jc w:val="both"/>
        <w:rPr>
          <w:rFonts w:ascii="Times New Roman" w:hAnsi="Times New Roman" w:cs="Times New Roman"/>
          <w:lang w:val="en-GB"/>
        </w:rPr>
      </w:pPr>
      <w:r w:rsidRPr="00042D52">
        <w:rPr>
          <w:rFonts w:ascii="Times New Roman" w:hAnsi="Times New Roman" w:cs="Times New Roman"/>
          <w:lang w:val="en-GB"/>
        </w:rPr>
        <w:t>the possibility of sharing digital editions on the GitHub Pages and GitLab Pages, and, last but not least, the possibility of including them in the History of Slovenia – SIstory portal.</w:t>
      </w:r>
    </w:p>
    <w:p w14:paraId="0EE77028" w14:textId="0F92A27D" w:rsidR="005F42EE" w:rsidRPr="00042D52" w:rsidRDefault="005F42EE" w:rsidP="005F42EE">
      <w:pPr>
        <w:spacing w:line="360" w:lineRule="auto"/>
        <w:ind w:left="720"/>
        <w:jc w:val="both"/>
        <w:rPr>
          <w:lang w:val="en-GB"/>
        </w:rPr>
      </w:pPr>
    </w:p>
    <w:p w14:paraId="21DF28B5" w14:textId="041221E9" w:rsidR="00AE4D07" w:rsidRPr="000F30CB" w:rsidRDefault="00AE4D07" w:rsidP="00AE4D07">
      <w:pPr>
        <w:spacing w:line="360" w:lineRule="auto"/>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Acknowledgements</w:t>
      </w:r>
    </w:p>
    <w:p w14:paraId="0F2D4130" w14:textId="77777777" w:rsidR="003717C6" w:rsidRPr="00042D52" w:rsidRDefault="003717C6" w:rsidP="00AE4D07">
      <w:pPr>
        <w:spacing w:line="360" w:lineRule="auto"/>
        <w:jc w:val="center"/>
        <w:rPr>
          <w:rFonts w:ascii="Times New Roman" w:hAnsi="Times New Roman" w:cs="Times New Roman"/>
          <w:b/>
          <w:lang w:val="en-GB"/>
        </w:rPr>
      </w:pPr>
    </w:p>
    <w:p w14:paraId="4747243D" w14:textId="4C8B183A" w:rsidR="00F624DD" w:rsidRDefault="003717C6" w:rsidP="000667FE">
      <w:pPr>
        <w:spacing w:line="360" w:lineRule="auto"/>
        <w:jc w:val="both"/>
        <w:rPr>
          <w:rFonts w:ascii="Times New Roman" w:hAnsi="Times New Roman" w:cs="Times New Roman"/>
          <w:lang w:val="en-GB"/>
        </w:rPr>
      </w:pPr>
      <w:r>
        <w:rPr>
          <w:rFonts w:ascii="Times New Roman" w:hAnsi="Times New Roman" w:cs="Times New Roman"/>
          <w:lang w:val="en-GB"/>
        </w:rPr>
        <w:tab/>
      </w:r>
      <w:r w:rsidR="00877038" w:rsidRPr="00877038">
        <w:rPr>
          <w:rFonts w:ascii="Times New Roman" w:hAnsi="Times New Roman" w:cs="Times New Roman"/>
          <w:lang w:val="en-GB"/>
        </w:rPr>
        <w:t>The work presented in this paper was supported by the Slovenian historiography research infrastructure (I0- 0013), and the Slovenian ESFRI infrastructures DARIAH- SI which are financially supported by the Slovenian Research Agency.</w:t>
      </w:r>
    </w:p>
    <w:p w14:paraId="148A8A0F" w14:textId="77777777" w:rsidR="00AE4D07" w:rsidRPr="00042D52" w:rsidRDefault="00AE4D07" w:rsidP="000667FE">
      <w:pPr>
        <w:spacing w:line="360" w:lineRule="auto"/>
        <w:jc w:val="both"/>
        <w:rPr>
          <w:rFonts w:ascii="Times New Roman" w:hAnsi="Times New Roman" w:cs="Times New Roman"/>
          <w:lang w:val="en-GB"/>
        </w:rPr>
      </w:pPr>
    </w:p>
    <w:p w14:paraId="34AC7483" w14:textId="54714B99" w:rsidR="000667FE" w:rsidRDefault="003927A4" w:rsidP="00D35979">
      <w:pPr>
        <w:spacing w:line="360" w:lineRule="auto"/>
        <w:jc w:val="center"/>
        <w:rPr>
          <w:rFonts w:ascii="Times New Roman" w:hAnsi="Times New Roman" w:cs="Times New Roman"/>
          <w:sz w:val="28"/>
          <w:szCs w:val="28"/>
          <w:lang w:val="en-GB"/>
        </w:rPr>
      </w:pPr>
      <w:r w:rsidRPr="000F30CB">
        <w:rPr>
          <w:rFonts w:ascii="Times New Roman" w:hAnsi="Times New Roman" w:cs="Times New Roman"/>
          <w:sz w:val="28"/>
          <w:szCs w:val="28"/>
          <w:lang w:val="en-GB"/>
        </w:rPr>
        <w:t>Sources and L</w:t>
      </w:r>
      <w:r w:rsidR="00D81BBA" w:rsidRPr="000F30CB">
        <w:rPr>
          <w:rFonts w:ascii="Times New Roman" w:hAnsi="Times New Roman" w:cs="Times New Roman"/>
          <w:sz w:val="28"/>
          <w:szCs w:val="28"/>
          <w:lang w:val="en-GB"/>
        </w:rPr>
        <w:t>iterature</w:t>
      </w:r>
    </w:p>
    <w:p w14:paraId="196E1509" w14:textId="77777777" w:rsidR="000F30CB" w:rsidRPr="000F30CB" w:rsidRDefault="000F30CB" w:rsidP="00D35979">
      <w:pPr>
        <w:spacing w:line="360" w:lineRule="auto"/>
        <w:jc w:val="center"/>
        <w:rPr>
          <w:rFonts w:ascii="Times New Roman" w:hAnsi="Times New Roman" w:cs="Times New Roman"/>
          <w:sz w:val="28"/>
          <w:szCs w:val="28"/>
          <w:lang w:val="en-GB"/>
        </w:rPr>
      </w:pPr>
    </w:p>
    <w:p w14:paraId="1103A449" w14:textId="77777777" w:rsidR="000F30CB" w:rsidRPr="000F30CB" w:rsidRDefault="000F30CB" w:rsidP="000F30CB">
      <w:pPr>
        <w:spacing w:line="360" w:lineRule="auto"/>
        <w:jc w:val="center"/>
        <w:rPr>
          <w:rFonts w:ascii="Times New Roman" w:hAnsi="Times New Roman" w:cs="Times New Roman"/>
          <w:lang w:val="en-GB"/>
        </w:rPr>
      </w:pPr>
      <w:r w:rsidRPr="000F30CB">
        <w:rPr>
          <w:rFonts w:ascii="Times New Roman" w:hAnsi="Times New Roman" w:cs="Times New Roman"/>
          <w:lang w:val="en-GB"/>
        </w:rPr>
        <w:t>Datasets and Academic Software:</w:t>
      </w:r>
    </w:p>
    <w:p w14:paraId="53C23DEA"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2018. </w:t>
      </w:r>
      <w:r w:rsidRPr="001B5FC2">
        <w:rPr>
          <w:rFonts w:ascii="Times New Roman" w:hAnsi="Times New Roman" w:cs="Times New Roman"/>
          <w:i/>
          <w:sz w:val="20"/>
          <w:szCs w:val="20"/>
          <w:lang w:val="en-GB"/>
        </w:rPr>
        <w:t>Electronic publishing on SIstory.</w:t>
      </w:r>
      <w:r w:rsidRPr="001B5FC2">
        <w:rPr>
          <w:rFonts w:ascii="Times New Roman" w:hAnsi="Times New Roman" w:cs="Times New Roman"/>
          <w:sz w:val="20"/>
          <w:szCs w:val="20"/>
          <w:lang w:val="en-GB"/>
        </w:rPr>
        <w:t xml:space="preserve"> Distributed by GitHub. </w:t>
      </w:r>
      <w:hyperlink r:id="rId12" w:history="1">
        <w:r w:rsidRPr="001B5FC2">
          <w:rPr>
            <w:rStyle w:val="Hyperlink"/>
            <w:rFonts w:ascii="Times New Roman" w:hAnsi="Times New Roman" w:cs="Times New Roman"/>
            <w:color w:val="auto"/>
            <w:sz w:val="20"/>
            <w:szCs w:val="20"/>
            <w:u w:val="none"/>
            <w:lang w:val="en-GB"/>
          </w:rPr>
          <w:t>https://github.com/SIstory/publications</w:t>
        </w:r>
      </w:hyperlink>
      <w:r w:rsidRPr="001B5FC2">
        <w:rPr>
          <w:rFonts w:ascii="Times New Roman" w:hAnsi="Times New Roman" w:cs="Times New Roman"/>
          <w:sz w:val="20"/>
          <w:szCs w:val="20"/>
          <w:lang w:val="en-GB"/>
        </w:rPr>
        <w:t>.</w:t>
      </w:r>
    </w:p>
    <w:p w14:paraId="5DCE1917"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2019a. </w:t>
      </w:r>
      <w:r w:rsidRPr="001B5FC2">
        <w:rPr>
          <w:rFonts w:ascii="Times New Roman" w:hAnsi="Times New Roman" w:cs="Times New Roman"/>
          <w:i/>
          <w:sz w:val="20"/>
          <w:szCs w:val="20"/>
          <w:lang w:val="en-GB"/>
        </w:rPr>
        <w:t>SIstory TEI Stylesheets.</w:t>
      </w:r>
      <w:r w:rsidRPr="001B5FC2">
        <w:rPr>
          <w:rFonts w:ascii="Times New Roman" w:hAnsi="Times New Roman" w:cs="Times New Roman"/>
          <w:sz w:val="20"/>
          <w:szCs w:val="20"/>
          <w:lang w:val="en-GB"/>
        </w:rPr>
        <w:t xml:space="preserve"> Distributed by GitHub. </w:t>
      </w:r>
      <w:hyperlink r:id="rId13" w:history="1">
        <w:r w:rsidRPr="001B5FC2">
          <w:rPr>
            <w:rStyle w:val="Hyperlink"/>
            <w:rFonts w:ascii="Times New Roman" w:hAnsi="Times New Roman" w:cs="Times New Roman"/>
            <w:color w:val="auto"/>
            <w:sz w:val="20"/>
            <w:szCs w:val="20"/>
            <w:u w:val="none"/>
            <w:lang w:val="en-GB"/>
          </w:rPr>
          <w:t>https://github.com/SIstory/Stylesheets</w:t>
        </w:r>
      </w:hyperlink>
      <w:r w:rsidRPr="001B5FC2">
        <w:rPr>
          <w:rFonts w:ascii="Times New Roman" w:hAnsi="Times New Roman" w:cs="Times New Roman"/>
          <w:sz w:val="20"/>
          <w:szCs w:val="20"/>
          <w:lang w:val="en-GB"/>
        </w:rPr>
        <w:t>.</w:t>
      </w:r>
    </w:p>
    <w:p w14:paraId="46A57473" w14:textId="77777777" w:rsidR="000F30CB" w:rsidRPr="001B5FC2" w:rsidRDefault="000F30CB" w:rsidP="000F30CB">
      <w:pPr>
        <w:pStyle w:val="ListParagraph"/>
        <w:numPr>
          <w:ilvl w:val="0"/>
          <w:numId w:val="7"/>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2019b. </w:t>
      </w:r>
      <w:r w:rsidRPr="001B5FC2">
        <w:rPr>
          <w:rFonts w:ascii="Times New Roman" w:hAnsi="Times New Roman" w:cs="Times New Roman"/>
          <w:i/>
          <w:sz w:val="20"/>
          <w:szCs w:val="20"/>
          <w:lang w:val="en-GB"/>
        </w:rPr>
        <w:t>SIstory: additional CSS and JS.</w:t>
      </w:r>
      <w:r w:rsidRPr="001B5FC2">
        <w:rPr>
          <w:rFonts w:ascii="Times New Roman" w:hAnsi="Times New Roman" w:cs="Times New Roman"/>
          <w:sz w:val="20"/>
          <w:szCs w:val="20"/>
          <w:lang w:val="en-GB"/>
        </w:rPr>
        <w:t xml:space="preserve"> Distributed by GitHub. </w:t>
      </w:r>
      <w:hyperlink r:id="rId14" w:history="1">
        <w:r w:rsidRPr="001B5FC2">
          <w:rPr>
            <w:rStyle w:val="Hyperlink"/>
            <w:rFonts w:ascii="Times New Roman" w:hAnsi="Times New Roman" w:cs="Times New Roman"/>
            <w:color w:val="auto"/>
            <w:sz w:val="20"/>
            <w:szCs w:val="20"/>
            <w:u w:val="none"/>
            <w:lang w:val="en-GB"/>
          </w:rPr>
          <w:t>https://github.com/SIstory/themes</w:t>
        </w:r>
      </w:hyperlink>
      <w:r w:rsidRPr="001B5FC2">
        <w:rPr>
          <w:rFonts w:ascii="Times New Roman" w:hAnsi="Times New Roman" w:cs="Times New Roman"/>
          <w:sz w:val="20"/>
          <w:szCs w:val="20"/>
          <w:lang w:val="en-GB"/>
        </w:rPr>
        <w:t>.</w:t>
      </w:r>
    </w:p>
    <w:p w14:paraId="35FE0C7D" w14:textId="58069553" w:rsidR="00357F7E" w:rsidRPr="00042D52" w:rsidRDefault="00357F7E" w:rsidP="000667FE">
      <w:pPr>
        <w:spacing w:line="360" w:lineRule="auto"/>
        <w:jc w:val="both"/>
        <w:rPr>
          <w:rFonts w:ascii="Times New Roman" w:hAnsi="Times New Roman" w:cs="Times New Roman"/>
          <w:lang w:val="en-GB"/>
        </w:rPr>
      </w:pPr>
    </w:p>
    <w:p w14:paraId="5BC10A04" w14:textId="77777777" w:rsidR="00ED7408" w:rsidRPr="000F30CB" w:rsidRDefault="00ED7408" w:rsidP="003927A4">
      <w:pPr>
        <w:spacing w:line="360" w:lineRule="auto"/>
        <w:jc w:val="center"/>
        <w:rPr>
          <w:rFonts w:ascii="Times New Roman" w:hAnsi="Times New Roman" w:cs="Times New Roman"/>
          <w:lang w:val="en-GB"/>
        </w:rPr>
      </w:pPr>
      <w:r w:rsidRPr="000F30CB">
        <w:rPr>
          <w:rFonts w:ascii="Times New Roman" w:hAnsi="Times New Roman" w:cs="Times New Roman"/>
          <w:lang w:val="en-GB"/>
        </w:rPr>
        <w:t>Literature:</w:t>
      </w:r>
    </w:p>
    <w:p w14:paraId="17AA14D8" w14:textId="57178035" w:rsidR="00ED7408" w:rsidRPr="001B5FC2" w:rsidRDefault="001C09DA"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Andorfer</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Peter,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Thomas </w:t>
      </w:r>
      <w:proofErr w:type="spellStart"/>
      <w:r w:rsidR="00ED7408" w:rsidRPr="001B5FC2">
        <w:rPr>
          <w:rFonts w:ascii="Times New Roman" w:hAnsi="Times New Roman" w:cs="Times New Roman"/>
          <w:sz w:val="20"/>
          <w:szCs w:val="20"/>
          <w:lang w:val="en-GB"/>
        </w:rPr>
        <w:t>Stäcker</w:t>
      </w:r>
      <w:proofErr w:type="spellEnd"/>
      <w:r w:rsidR="00ED7408" w:rsidRPr="001B5FC2">
        <w:rPr>
          <w:rFonts w:ascii="Times New Roman" w:hAnsi="Times New Roman" w:cs="Times New Roman"/>
          <w:sz w:val="20"/>
          <w:szCs w:val="20"/>
          <w:lang w:val="en-GB"/>
        </w:rPr>
        <w:t xml:space="preserve">, Christian Thomas, Vera </w:t>
      </w:r>
      <w:proofErr w:type="spellStart"/>
      <w:r w:rsidR="00ED7408" w:rsidRPr="001B5FC2">
        <w:rPr>
          <w:rFonts w:ascii="Times New Roman" w:hAnsi="Times New Roman" w:cs="Times New Roman"/>
          <w:sz w:val="20"/>
          <w:szCs w:val="20"/>
          <w:lang w:val="en-GB"/>
        </w:rPr>
        <w:t>Hildenbrandt</w:t>
      </w:r>
      <w:proofErr w:type="spellEnd"/>
      <w:r w:rsidR="00ED7408" w:rsidRPr="001B5FC2">
        <w:rPr>
          <w:rFonts w:ascii="Times New Roman" w:hAnsi="Times New Roman" w:cs="Times New Roman"/>
          <w:sz w:val="20"/>
          <w:szCs w:val="20"/>
          <w:lang w:val="en-GB"/>
        </w:rPr>
        <w:t xml:space="preserve">, Hubert Stigler, </w:t>
      </w:r>
      <w:proofErr w:type="spellStart"/>
      <w:r w:rsidR="00ED7408" w:rsidRPr="001B5FC2">
        <w:rPr>
          <w:rFonts w:ascii="Times New Roman" w:hAnsi="Times New Roman" w:cs="Times New Roman"/>
          <w:sz w:val="20"/>
          <w:szCs w:val="20"/>
          <w:lang w:val="en-GB"/>
        </w:rPr>
        <w:t>Sibylle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Söring</w:t>
      </w:r>
      <w:proofErr w:type="spellEnd"/>
      <w:r w:rsidR="00ED7408" w:rsidRPr="001B5FC2">
        <w:rPr>
          <w:rFonts w:ascii="Times New Roman" w:hAnsi="Times New Roman" w:cs="Times New Roman"/>
          <w:sz w:val="20"/>
          <w:szCs w:val="20"/>
          <w:lang w:val="en-GB"/>
        </w:rPr>
        <w:t xml:space="preserve">, and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Nachhaltigkeit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technischer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Lösungen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 xml:space="preserve">: Eine </w:t>
      </w:r>
      <w:proofErr w:type="spellStart"/>
      <w:r w:rsidR="00ED7408" w:rsidRPr="001B5FC2">
        <w:rPr>
          <w:rFonts w:ascii="Times New Roman" w:hAnsi="Times New Roman" w:cs="Times New Roman"/>
          <w:sz w:val="20"/>
          <w:szCs w:val="20"/>
          <w:lang w:val="en-GB"/>
        </w:rPr>
        <w:t>kritische</w:t>
      </w:r>
      <w:proofErr w:type="spellEnd"/>
      <w:r w:rsidR="00ED7408" w:rsidRPr="001B5FC2">
        <w:rPr>
          <w:rFonts w:ascii="Times New Roman" w:hAnsi="Times New Roman" w:cs="Times New Roman"/>
          <w:sz w:val="20"/>
          <w:szCs w:val="20"/>
          <w:lang w:val="en-GB"/>
        </w:rPr>
        <w:t xml:space="preserve"> Evaluation </w:t>
      </w:r>
      <w:proofErr w:type="spellStart"/>
      <w:r w:rsidR="00ED7408" w:rsidRPr="001B5FC2">
        <w:rPr>
          <w:rFonts w:ascii="Times New Roman" w:hAnsi="Times New Roman" w:cs="Times New Roman"/>
          <w:sz w:val="20"/>
          <w:szCs w:val="20"/>
          <w:lang w:val="en-GB"/>
        </w:rPr>
        <w:t>bestehender</w:t>
      </w:r>
      <w:proofErr w:type="spellEnd"/>
      <w:r w:rsidR="00ED7408" w:rsidRPr="001B5FC2">
        <w:rPr>
          <w:rFonts w:ascii="Times New Roman" w:hAnsi="Times New Roman" w:cs="Times New Roman"/>
          <w:sz w:val="20"/>
          <w:szCs w:val="20"/>
          <w:lang w:val="en-GB"/>
        </w:rPr>
        <w:t xml:space="preserve"> Frameworks und Workflows von und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Praktiker_innen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2016: </w:t>
      </w:r>
      <w:proofErr w:type="spellStart"/>
      <w:r w:rsidR="00ED7408" w:rsidRPr="001B5FC2">
        <w:rPr>
          <w:rFonts w:ascii="Times New Roman" w:hAnsi="Times New Roman" w:cs="Times New Roman"/>
          <w:i/>
          <w:sz w:val="20"/>
          <w:szCs w:val="20"/>
          <w:lang w:val="en-GB"/>
        </w:rPr>
        <w:t>Modellierung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Vernetzung</w:t>
      </w:r>
      <w:proofErr w:type="spellEnd"/>
      <w:r w:rsidR="00ED7408" w:rsidRPr="001B5FC2">
        <w:rPr>
          <w:rFonts w:ascii="Times New Roman" w:hAnsi="Times New Roman" w:cs="Times New Roman"/>
          <w:i/>
          <w:sz w:val="20"/>
          <w:szCs w:val="20"/>
          <w:lang w:val="en-GB"/>
        </w:rPr>
        <w:t xml:space="preserve"> – </w:t>
      </w:r>
      <w:proofErr w:type="spellStart"/>
      <w:r w:rsidR="00ED7408" w:rsidRPr="001B5FC2">
        <w:rPr>
          <w:rFonts w:ascii="Times New Roman" w:hAnsi="Times New Roman" w:cs="Times New Roman"/>
          <w:i/>
          <w:sz w:val="20"/>
          <w:szCs w:val="20"/>
          <w:lang w:val="en-GB"/>
        </w:rPr>
        <w:t>Visualisierun</w:t>
      </w:r>
      <w:proofErr w:type="spellEnd"/>
      <w:r w:rsidR="00ED7408" w:rsidRPr="001B5FC2">
        <w:rPr>
          <w:rFonts w:ascii="Times New Roman" w:hAnsi="Times New Roman" w:cs="Times New Roman"/>
          <w:i/>
          <w:sz w:val="20"/>
          <w:szCs w:val="20"/>
          <w:lang w:val="en-GB"/>
        </w:rPr>
        <w:t xml:space="preserve">: Die Digital Humanities </w:t>
      </w:r>
      <w:proofErr w:type="spellStart"/>
      <w:r w:rsidR="00ED7408" w:rsidRPr="001B5FC2">
        <w:rPr>
          <w:rFonts w:ascii="Times New Roman" w:hAnsi="Times New Roman" w:cs="Times New Roman"/>
          <w:i/>
          <w:sz w:val="20"/>
          <w:szCs w:val="20"/>
          <w:lang w:val="en-GB"/>
        </w:rPr>
        <w:t>als</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fächerübergreifendes</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Forschungsparadigma</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36–39. Universität Leipzig. </w:t>
      </w:r>
      <w:hyperlink r:id="rId15" w:history="1">
        <w:r w:rsidR="00932401" w:rsidRPr="001B5FC2">
          <w:rPr>
            <w:rStyle w:val="Hyperlink"/>
            <w:rFonts w:ascii="Times New Roman" w:hAnsi="Times New Roman" w:cs="Times New Roman"/>
            <w:color w:val="auto"/>
            <w:sz w:val="20"/>
            <w:szCs w:val="20"/>
            <w:u w:val="none"/>
            <w:lang w:val="en-GB"/>
          </w:rPr>
          <w:t>http://www.dhd2016.de/</w:t>
        </w:r>
      </w:hyperlink>
      <w:r w:rsidR="00ED7408" w:rsidRPr="001B5FC2">
        <w:rPr>
          <w:rFonts w:ascii="Times New Roman" w:hAnsi="Times New Roman" w:cs="Times New Roman"/>
          <w:sz w:val="20"/>
          <w:szCs w:val="20"/>
          <w:lang w:val="en-GB"/>
        </w:rPr>
        <w:t>.</w:t>
      </w:r>
    </w:p>
    <w:p w14:paraId="72EE70B1" w14:textId="44575682" w:rsidR="00ED7408" w:rsidRPr="001B5FC2" w:rsidRDefault="001C09DA"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lastRenderedPageBreak/>
        <w:t xml:space="preserve">Andrews, </w:t>
      </w:r>
      <w:r w:rsidR="00ED7408" w:rsidRPr="001B5FC2">
        <w:rPr>
          <w:rFonts w:ascii="Times New Roman" w:hAnsi="Times New Roman" w:cs="Times New Roman"/>
          <w:sz w:val="20"/>
          <w:szCs w:val="20"/>
          <w:lang w:val="en-GB"/>
        </w:rPr>
        <w:t>Tara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Joris van Zundert.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What Are You Trying to Say? The Interface as an Integral Element of Argument.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Digital Scholarly Editions as Interfaces, International Symposium at the University of Graz, Austria</w:t>
      </w:r>
      <w:r w:rsidR="00ED7408" w:rsidRPr="001B5FC2">
        <w:rPr>
          <w:rFonts w:ascii="Times New Roman" w:hAnsi="Times New Roman" w:cs="Times New Roman"/>
          <w:sz w:val="20"/>
          <w:szCs w:val="20"/>
          <w:lang w:val="en-GB"/>
        </w:rPr>
        <w:t xml:space="preserve">, 31–32. </w:t>
      </w:r>
      <w:r w:rsidR="00F81E7A" w:rsidRPr="001B5FC2">
        <w:rPr>
          <w:rFonts w:ascii="Times New Roman" w:hAnsi="Times New Roman" w:cs="Times New Roman"/>
          <w:sz w:val="20"/>
          <w:szCs w:val="20"/>
          <w:lang w:val="en-GB"/>
        </w:rPr>
        <w:t xml:space="preserve">Graz: </w:t>
      </w:r>
      <w:r w:rsidR="00ED7408" w:rsidRPr="001B5FC2">
        <w:rPr>
          <w:rFonts w:ascii="Times New Roman" w:hAnsi="Times New Roman" w:cs="Times New Roman"/>
          <w:sz w:val="20"/>
          <w:szCs w:val="20"/>
          <w:lang w:val="en-GB"/>
        </w:rPr>
        <w:t xml:space="preserve">Centre for Information Modelling – Austrian Centre for Digital Humanities. </w:t>
      </w:r>
      <w:hyperlink r:id="rId16" w:history="1">
        <w:r w:rsidR="00F81E7A" w:rsidRPr="001B5FC2">
          <w:rPr>
            <w:rStyle w:val="Hyperlink"/>
            <w:rFonts w:ascii="Times New Roman" w:hAnsi="Times New Roman" w:cs="Times New Roman"/>
            <w:color w:val="auto"/>
            <w:sz w:val="20"/>
            <w:szCs w:val="20"/>
            <w:u w:val="none"/>
            <w:lang w:val="en-GB"/>
          </w:rPr>
          <w:t>https://static.uni-graz.at/fileadmin/gewi-zentren/Informationsmodellierung/PDF/dse-interfaces_BoA21092016.pdf</w:t>
        </w:r>
      </w:hyperlink>
      <w:r w:rsidR="00ED7408" w:rsidRPr="001B5FC2">
        <w:rPr>
          <w:rFonts w:ascii="Times New Roman" w:hAnsi="Times New Roman" w:cs="Times New Roman"/>
          <w:sz w:val="20"/>
          <w:szCs w:val="20"/>
          <w:lang w:val="en-GB"/>
        </w:rPr>
        <w:t>.</w:t>
      </w:r>
    </w:p>
    <w:p w14:paraId="4066286B" w14:textId="7381192A" w:rsidR="00ED7408" w:rsidRPr="001B5FC2" w:rsidRDefault="0012529C"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Daengeli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Peter</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Simon </w:t>
      </w:r>
      <w:proofErr w:type="spellStart"/>
      <w:r w:rsidR="00ED7408" w:rsidRPr="001B5FC2">
        <w:rPr>
          <w:rFonts w:ascii="Times New Roman" w:hAnsi="Times New Roman" w:cs="Times New Roman"/>
          <w:sz w:val="20"/>
          <w:szCs w:val="20"/>
          <w:lang w:val="en-GB"/>
        </w:rPr>
        <w:t>Zumsteg</w:t>
      </w:r>
      <w:proofErr w:type="spellEnd"/>
      <w:r w:rsidR="00ED7408" w:rsidRPr="001B5FC2">
        <w:rPr>
          <w:rFonts w:ascii="Times New Roman" w:hAnsi="Times New Roman" w:cs="Times New Roman"/>
          <w:sz w:val="20"/>
          <w:szCs w:val="20"/>
          <w:lang w:val="en-GB"/>
        </w:rPr>
        <w:t xml:space="preserve">.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Hermann Burgers </w:t>
      </w:r>
      <w:proofErr w:type="spellStart"/>
      <w:r w:rsidR="00ED7408" w:rsidRPr="001B5FC2">
        <w:rPr>
          <w:rFonts w:ascii="Times New Roman" w:hAnsi="Times New Roman" w:cs="Times New Roman"/>
          <w:sz w:val="20"/>
          <w:szCs w:val="20"/>
          <w:lang w:val="en-GB"/>
        </w:rPr>
        <w:t>Lokalbericht</w:t>
      </w:r>
      <w:proofErr w:type="spellEnd"/>
      <w:r w:rsidR="00ED7408" w:rsidRPr="001B5FC2">
        <w:rPr>
          <w:rFonts w:ascii="Times New Roman" w:hAnsi="Times New Roman" w:cs="Times New Roman"/>
          <w:sz w:val="20"/>
          <w:szCs w:val="20"/>
          <w:lang w:val="en-GB"/>
        </w:rPr>
        <w:t xml:space="preserve">: Hybrid-Edition </w:t>
      </w:r>
      <w:proofErr w:type="spellStart"/>
      <w:r w:rsidR="00ED7408" w:rsidRPr="001B5FC2">
        <w:rPr>
          <w:rFonts w:ascii="Times New Roman" w:hAnsi="Times New Roman" w:cs="Times New Roman"/>
          <w:sz w:val="20"/>
          <w:szCs w:val="20"/>
          <w:lang w:val="en-GB"/>
        </w:rPr>
        <w:t>mit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Schwerpunkt</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2017: </w:t>
      </w:r>
      <w:proofErr w:type="spellStart"/>
      <w:r w:rsidR="00ED7408" w:rsidRPr="001B5FC2">
        <w:rPr>
          <w:rFonts w:ascii="Times New Roman" w:hAnsi="Times New Roman" w:cs="Times New Roman"/>
          <w:i/>
          <w:sz w:val="20"/>
          <w:szCs w:val="20"/>
          <w:lang w:val="en-GB"/>
        </w:rPr>
        <w:t>Digitale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Nachhaltigkeit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5618C5" w:rsidRPr="001B5FC2">
        <w:rPr>
          <w:rFonts w:ascii="Times New Roman" w:hAnsi="Times New Roman" w:cs="Times New Roman"/>
          <w:sz w:val="20"/>
          <w:szCs w:val="20"/>
          <w:lang w:val="en-GB"/>
        </w:rPr>
        <w:t>, 151–55</w:t>
      </w:r>
      <w:r w:rsidR="00ED7408" w:rsidRPr="001B5FC2">
        <w:rPr>
          <w:rFonts w:ascii="Times New Roman" w:hAnsi="Times New Roman" w:cs="Times New Roman"/>
          <w:sz w:val="20"/>
          <w:szCs w:val="20"/>
          <w:lang w:val="en-GB"/>
        </w:rPr>
        <w:t xml:space="preserve">. Universität Bern. </w:t>
      </w:r>
      <w:hyperlink r:id="rId17" w:history="1">
        <w:r w:rsidR="002B2B3D" w:rsidRPr="001B5FC2">
          <w:rPr>
            <w:rStyle w:val="Hyperlink"/>
            <w:rFonts w:ascii="Times New Roman" w:hAnsi="Times New Roman" w:cs="Times New Roman"/>
            <w:color w:val="auto"/>
            <w:sz w:val="20"/>
            <w:szCs w:val="20"/>
            <w:u w:val="none"/>
            <w:lang w:val="en-GB"/>
          </w:rPr>
          <w:t>http://www.dhd2017.ch/</w:t>
        </w:r>
      </w:hyperlink>
      <w:r w:rsidR="00ED7408" w:rsidRPr="001B5FC2">
        <w:rPr>
          <w:rFonts w:ascii="Times New Roman" w:hAnsi="Times New Roman" w:cs="Times New Roman"/>
          <w:sz w:val="20"/>
          <w:szCs w:val="20"/>
          <w:lang w:val="en-GB"/>
        </w:rPr>
        <w:t>.</w:t>
      </w:r>
    </w:p>
    <w:p w14:paraId="2A295CED" w14:textId="3BF4482B" w:rsidR="00ED7408" w:rsidRPr="001B5FC2" w:rsidRDefault="00ED7408"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DHd</w:t>
      </w:r>
      <w:proofErr w:type="spellEnd"/>
      <w:r w:rsidRPr="001B5FC2">
        <w:rPr>
          <w:rFonts w:ascii="Times New Roman" w:hAnsi="Times New Roman" w:cs="Times New Roman"/>
          <w:sz w:val="20"/>
          <w:szCs w:val="20"/>
          <w:lang w:val="en-GB"/>
        </w:rPr>
        <w:t xml:space="preserve">-AG </w:t>
      </w:r>
      <w:proofErr w:type="spellStart"/>
      <w:r w:rsidRPr="001B5FC2">
        <w:rPr>
          <w:rFonts w:ascii="Times New Roman" w:hAnsi="Times New Roman" w:cs="Times New Roman"/>
          <w:sz w:val="20"/>
          <w:szCs w:val="20"/>
          <w:lang w:val="en-GB"/>
        </w:rPr>
        <w:t>Datenzentren</w:t>
      </w:r>
      <w:proofErr w:type="spellEnd"/>
      <w:r w:rsidRPr="001B5FC2">
        <w:rPr>
          <w:rFonts w:ascii="Times New Roman" w:hAnsi="Times New Roman" w:cs="Times New Roman"/>
          <w:sz w:val="20"/>
          <w:szCs w:val="20"/>
          <w:lang w:val="en-GB"/>
        </w:rPr>
        <w:t xml:space="preserve">. 2017. </w:t>
      </w:r>
      <w:proofErr w:type="spellStart"/>
      <w:r w:rsidRPr="001B5FC2">
        <w:rPr>
          <w:rFonts w:ascii="Times New Roman" w:hAnsi="Times New Roman" w:cs="Times New Roman"/>
          <w:i/>
          <w:sz w:val="20"/>
          <w:szCs w:val="20"/>
          <w:lang w:val="en-GB"/>
        </w:rPr>
        <w:t>Geisteswissenschaftliche</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Datenzentren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im</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deutschsprachigen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Raum</w:t>
      </w:r>
      <w:proofErr w:type="spellEnd"/>
      <w:r w:rsidR="00B27953" w:rsidRPr="001B5FC2">
        <w:rPr>
          <w:rFonts w:ascii="Times New Roman" w:hAnsi="Times New Roman" w:cs="Times New Roman"/>
          <w:i/>
          <w:sz w:val="20"/>
          <w:szCs w:val="20"/>
          <w:lang w:val="en-GB"/>
        </w:rPr>
        <w:t>:</w:t>
      </w:r>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Grundsatzpapier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zur</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Sicherung</w:t>
      </w:r>
      <w:proofErr w:type="spellEnd"/>
      <w:r w:rsidRPr="001B5FC2">
        <w:rPr>
          <w:rFonts w:ascii="Times New Roman" w:hAnsi="Times New Roman" w:cs="Times New Roman"/>
          <w:i/>
          <w:sz w:val="20"/>
          <w:szCs w:val="20"/>
          <w:lang w:val="en-GB"/>
        </w:rPr>
        <w:t xml:space="preserve"> der </w:t>
      </w:r>
      <w:proofErr w:type="spellStart"/>
      <w:r w:rsidRPr="001B5FC2">
        <w:rPr>
          <w:rFonts w:ascii="Times New Roman" w:hAnsi="Times New Roman" w:cs="Times New Roman"/>
          <w:i/>
          <w:sz w:val="20"/>
          <w:szCs w:val="20"/>
          <w:lang w:val="en-GB"/>
        </w:rPr>
        <w:t>langfristigen</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Verfügbarkeit</w:t>
      </w:r>
      <w:proofErr w:type="spellEnd"/>
      <w:r w:rsidRPr="001B5FC2">
        <w:rPr>
          <w:rFonts w:ascii="Times New Roman" w:hAnsi="Times New Roman" w:cs="Times New Roman"/>
          <w:i/>
          <w:sz w:val="20"/>
          <w:szCs w:val="20"/>
          <w:lang w:val="en-GB"/>
        </w:rPr>
        <w:t xml:space="preserve"> von </w:t>
      </w:r>
      <w:proofErr w:type="spellStart"/>
      <w:r w:rsidRPr="001B5FC2">
        <w:rPr>
          <w:rFonts w:ascii="Times New Roman" w:hAnsi="Times New Roman" w:cs="Times New Roman"/>
          <w:i/>
          <w:sz w:val="20"/>
          <w:szCs w:val="20"/>
          <w:lang w:val="en-GB"/>
        </w:rPr>
        <w:t>Forschungsdaten</w:t>
      </w:r>
      <w:proofErr w:type="spellEnd"/>
      <w:r w:rsidRPr="001B5FC2">
        <w:rPr>
          <w:rFonts w:ascii="Times New Roman" w:hAnsi="Times New Roman" w:cs="Times New Roman"/>
          <w:i/>
          <w:sz w:val="20"/>
          <w:szCs w:val="20"/>
          <w:lang w:val="en-GB"/>
        </w:rPr>
        <w:t>.</w:t>
      </w:r>
      <w:r w:rsidRPr="001B5FC2">
        <w:rPr>
          <w:rFonts w:ascii="Times New Roman" w:hAnsi="Times New Roman" w:cs="Times New Roman"/>
          <w:sz w:val="20"/>
          <w:szCs w:val="20"/>
          <w:lang w:val="en-GB"/>
        </w:rPr>
        <w:t xml:space="preserve"> Hamburg. DOI: 10.5281/zenodo.1134760</w:t>
      </w:r>
      <w:r w:rsidR="00B27953" w:rsidRPr="001B5FC2">
        <w:rPr>
          <w:rFonts w:ascii="Times New Roman" w:hAnsi="Times New Roman" w:cs="Times New Roman"/>
          <w:sz w:val="20"/>
          <w:szCs w:val="20"/>
          <w:lang w:val="en-GB"/>
        </w:rPr>
        <w:t>.</w:t>
      </w:r>
    </w:p>
    <w:p w14:paraId="0FDEB197" w14:textId="64474D26" w:rsidR="00ED7408" w:rsidRPr="001B5FC2" w:rsidRDefault="00417112"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Erjavec</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Jan </w:t>
      </w:r>
      <w:proofErr w:type="spellStart"/>
      <w:r w:rsidR="00ED7408" w:rsidRPr="001B5FC2">
        <w:rPr>
          <w:rFonts w:ascii="Times New Roman" w:hAnsi="Times New Roman" w:cs="Times New Roman"/>
          <w:sz w:val="20"/>
          <w:szCs w:val="20"/>
          <w:lang w:val="en-GB"/>
        </w:rPr>
        <w:t>Jona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Javoršek</w:t>
      </w:r>
      <w:proofErr w:type="spellEnd"/>
      <w:r w:rsidR="00ED7408" w:rsidRPr="001B5FC2">
        <w:rPr>
          <w:rFonts w:ascii="Times New Roman" w:hAnsi="Times New Roman" w:cs="Times New Roman"/>
          <w:sz w:val="20"/>
          <w:szCs w:val="20"/>
          <w:lang w:val="en-GB"/>
        </w:rPr>
        <w:t xml:space="preserve">, Matija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and Petra Vide </w:t>
      </w:r>
      <w:proofErr w:type="spellStart"/>
      <w:r w:rsidR="00ED7408" w:rsidRPr="001B5FC2">
        <w:rPr>
          <w:rFonts w:ascii="Times New Roman" w:hAnsi="Times New Roman" w:cs="Times New Roman"/>
          <w:sz w:val="20"/>
          <w:szCs w:val="20"/>
          <w:lang w:val="en-GB"/>
        </w:rPr>
        <w:t>Ogrin</w:t>
      </w:r>
      <w:proofErr w:type="spellEnd"/>
      <w:r w:rsidR="00ED7408" w:rsidRPr="001B5FC2">
        <w:rPr>
          <w:rFonts w:ascii="Times New Roman" w:hAnsi="Times New Roman" w:cs="Times New Roman"/>
          <w:sz w:val="20"/>
          <w:szCs w:val="20"/>
          <w:lang w:val="en-GB"/>
        </w:rPr>
        <w:t xml:space="preserve">. 2011.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Od </w:t>
      </w:r>
      <w:proofErr w:type="spellStart"/>
      <w:r w:rsidR="00ED7408" w:rsidRPr="001B5FC2">
        <w:rPr>
          <w:rFonts w:ascii="Times New Roman" w:hAnsi="Times New Roman" w:cs="Times New Roman"/>
          <w:sz w:val="20"/>
          <w:szCs w:val="20"/>
          <w:lang w:val="en-GB"/>
        </w:rPr>
        <w:t>biografskega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leksikona</w:t>
      </w:r>
      <w:proofErr w:type="spellEnd"/>
      <w:r w:rsidR="00ED7408" w:rsidRPr="001B5FC2">
        <w:rPr>
          <w:rFonts w:ascii="Times New Roman" w:hAnsi="Times New Roman" w:cs="Times New Roman"/>
          <w:sz w:val="20"/>
          <w:szCs w:val="20"/>
          <w:lang w:val="en-GB"/>
        </w:rPr>
        <w:t xml:space="preserve"> do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vprašanje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trajnosti</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elektronskih</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besedil</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Knjižnica</w:t>
      </w:r>
      <w:proofErr w:type="spellEnd"/>
      <w:r w:rsidR="00ED7408" w:rsidRPr="001B5FC2">
        <w:rPr>
          <w:rFonts w:ascii="Times New Roman" w:hAnsi="Times New Roman" w:cs="Times New Roman"/>
          <w:sz w:val="20"/>
          <w:szCs w:val="20"/>
          <w:lang w:val="en-GB"/>
        </w:rPr>
        <w:t xml:space="preserve"> 55</w:t>
      </w:r>
      <w:r w:rsidR="00A46515"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A46515"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 xml:space="preserve">1: 103–14. </w:t>
      </w:r>
      <w:hyperlink r:id="rId18" w:history="1">
        <w:r w:rsidR="006B798E" w:rsidRPr="001B5FC2">
          <w:rPr>
            <w:rStyle w:val="Hyperlink"/>
            <w:rFonts w:ascii="Times New Roman" w:hAnsi="Times New Roman" w:cs="Times New Roman"/>
            <w:color w:val="auto"/>
            <w:sz w:val="20"/>
            <w:szCs w:val="20"/>
            <w:u w:val="none"/>
            <w:lang w:val="en-GB"/>
          </w:rPr>
          <w:t>https://knjiznica.zbds-zveza.si/knjiznica/article/view/6004</w:t>
        </w:r>
      </w:hyperlink>
      <w:r w:rsidR="00ED7408" w:rsidRPr="001B5FC2">
        <w:rPr>
          <w:rFonts w:ascii="Times New Roman" w:hAnsi="Times New Roman" w:cs="Times New Roman"/>
          <w:sz w:val="20"/>
          <w:szCs w:val="20"/>
          <w:lang w:val="en-GB"/>
        </w:rPr>
        <w:t>.</w:t>
      </w:r>
    </w:p>
    <w:p w14:paraId="6D4F97E3" w14:textId="3BE2768C" w:rsidR="00ED7408" w:rsidRPr="001B5FC2" w:rsidRDefault="00CD455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Diaz, </w:t>
      </w:r>
      <w:r w:rsidR="00ED7408" w:rsidRPr="001B5FC2">
        <w:rPr>
          <w:rFonts w:ascii="Times New Roman" w:hAnsi="Times New Roman" w:cs="Times New Roman"/>
          <w:sz w:val="20"/>
          <w:szCs w:val="20"/>
          <w:lang w:val="en-GB"/>
        </w:rPr>
        <w:t xml:space="preserve">Chris.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Using Static Site Generators for Scholarly Publications and Open Educational Resources.</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Code4Lib Journal</w:t>
      </w:r>
      <w:r w:rsidR="00ED7408" w:rsidRPr="001B5FC2">
        <w:rPr>
          <w:rFonts w:ascii="Times New Roman" w:hAnsi="Times New Roman" w:cs="Times New Roman"/>
          <w:sz w:val="20"/>
          <w:szCs w:val="20"/>
          <w:lang w:val="en-GB"/>
        </w:rPr>
        <w:t>,</w:t>
      </w:r>
      <w:r w:rsidR="00DB65D4" w:rsidRPr="001B5FC2">
        <w:rPr>
          <w:rFonts w:ascii="Times New Roman" w:hAnsi="Times New Roman" w:cs="Times New Roman"/>
          <w:sz w:val="20"/>
          <w:szCs w:val="20"/>
          <w:lang w:val="en-GB"/>
        </w:rPr>
        <w:t xml:space="preserve"> </w:t>
      </w:r>
      <w:r w:rsidR="00EB7514" w:rsidRPr="001B5FC2">
        <w:rPr>
          <w:rFonts w:ascii="Times New Roman" w:hAnsi="Times New Roman" w:cs="Times New Roman"/>
          <w:sz w:val="20"/>
          <w:szCs w:val="20"/>
          <w:lang w:val="en-GB"/>
        </w:rPr>
        <w:t>N</w:t>
      </w:r>
      <w:r w:rsidR="00DB65D4" w:rsidRPr="001B5FC2">
        <w:rPr>
          <w:rFonts w:ascii="Times New Roman" w:hAnsi="Times New Roman" w:cs="Times New Roman"/>
          <w:sz w:val="20"/>
          <w:szCs w:val="20"/>
          <w:lang w:val="en-GB"/>
        </w:rPr>
        <w:t>o.</w:t>
      </w:r>
      <w:r w:rsidR="00ED7408" w:rsidRPr="001B5FC2">
        <w:rPr>
          <w:rFonts w:ascii="Times New Roman" w:hAnsi="Times New Roman" w:cs="Times New Roman"/>
          <w:sz w:val="20"/>
          <w:szCs w:val="20"/>
          <w:lang w:val="en-GB"/>
        </w:rPr>
        <w:t xml:space="preserve"> 44. </w:t>
      </w:r>
      <w:hyperlink r:id="rId19" w:history="1">
        <w:r w:rsidR="00A96B4E" w:rsidRPr="001B5FC2">
          <w:rPr>
            <w:rStyle w:val="Hyperlink"/>
            <w:rFonts w:ascii="Times New Roman" w:hAnsi="Times New Roman" w:cs="Times New Roman"/>
            <w:color w:val="auto"/>
            <w:sz w:val="20"/>
            <w:szCs w:val="20"/>
            <w:u w:val="none"/>
            <w:lang w:val="en-GB"/>
          </w:rPr>
          <w:t>https://journal.code4lib.org/articles/1386</w:t>
        </w:r>
      </w:hyperlink>
      <w:r w:rsidR="00ED7408" w:rsidRPr="001B5FC2">
        <w:rPr>
          <w:rFonts w:ascii="Times New Roman" w:hAnsi="Times New Roman" w:cs="Times New Roman"/>
          <w:sz w:val="20"/>
          <w:szCs w:val="20"/>
          <w:lang w:val="en-GB"/>
        </w:rPr>
        <w:t>.</w:t>
      </w:r>
    </w:p>
    <w:p w14:paraId="2182DBD9" w14:textId="4D2E4D10" w:rsidR="00ED7408" w:rsidRPr="001B5FC2" w:rsidRDefault="00056D79"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Fechner, </w:t>
      </w:r>
      <w:r w:rsidR="00ED7408" w:rsidRPr="001B5FC2">
        <w:rPr>
          <w:rFonts w:ascii="Times New Roman" w:hAnsi="Times New Roman" w:cs="Times New Roman"/>
          <w:sz w:val="20"/>
          <w:szCs w:val="20"/>
          <w:lang w:val="en-GB"/>
        </w:rPr>
        <w:t xml:space="preserve">Martin. 2018.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Eine </w:t>
      </w:r>
      <w:proofErr w:type="spellStart"/>
      <w:r w:rsidR="00ED7408" w:rsidRPr="001B5FC2">
        <w:rPr>
          <w:rFonts w:ascii="Times New Roman" w:hAnsi="Times New Roman" w:cs="Times New Roman"/>
          <w:sz w:val="20"/>
          <w:szCs w:val="20"/>
          <w:lang w:val="en-GB"/>
        </w:rPr>
        <w:t>nachhaltige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Präsentationsschicht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für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Editionen</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643A2A" w:rsidRPr="001B5FC2">
        <w:rPr>
          <w:rFonts w:ascii="Times New Roman" w:hAnsi="Times New Roman" w:cs="Times New Roman"/>
          <w:sz w:val="20"/>
          <w:szCs w:val="20"/>
          <w:lang w:val="en-GB"/>
        </w:rPr>
        <w:t xml:space="preserve"> edited by Georg </w:t>
      </w:r>
      <w:proofErr w:type="spellStart"/>
      <w:r w:rsidR="00643A2A" w:rsidRPr="001B5FC2">
        <w:rPr>
          <w:rFonts w:ascii="Times New Roman" w:hAnsi="Times New Roman" w:cs="Times New Roman"/>
          <w:sz w:val="20"/>
          <w:szCs w:val="20"/>
          <w:lang w:val="en-GB"/>
        </w:rPr>
        <w:t>Vogeler</w:t>
      </w:r>
      <w:proofErr w:type="spellEnd"/>
      <w:r w:rsidR="00643A2A"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203–7. Universität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0" w:history="1">
        <w:r w:rsidR="00CA56B5"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3438DB64" w14:textId="25688BA3" w:rsidR="00ED7408" w:rsidRPr="001B5FC2" w:rsidRDefault="004E2EC3"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Flanders, </w:t>
      </w:r>
      <w:r w:rsidR="00ED7408" w:rsidRPr="001B5FC2">
        <w:rPr>
          <w:rFonts w:ascii="Times New Roman" w:hAnsi="Times New Roman" w:cs="Times New Roman"/>
          <w:sz w:val="20"/>
          <w:szCs w:val="20"/>
          <w:lang w:val="en-GB"/>
        </w:rPr>
        <w:t xml:space="preserve">Julia, Syd Bauman, and Sarah Connell.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XSLT: Transforming our XML data.</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Doing Digital Humanities: Practice, Training, Research</w:t>
      </w:r>
      <w:r w:rsidR="00ED7408" w:rsidRPr="001B5FC2">
        <w:rPr>
          <w:rFonts w:ascii="Times New Roman" w:hAnsi="Times New Roman" w:cs="Times New Roman"/>
          <w:sz w:val="20"/>
          <w:szCs w:val="20"/>
          <w:lang w:val="en-GB"/>
        </w:rPr>
        <w:t xml:space="preserve">, </w:t>
      </w:r>
      <w:r w:rsidR="00FA2E4F" w:rsidRPr="001B5FC2">
        <w:rPr>
          <w:rFonts w:ascii="Times New Roman" w:hAnsi="Times New Roman" w:cs="Times New Roman"/>
          <w:sz w:val="20"/>
          <w:szCs w:val="20"/>
          <w:lang w:val="en-GB"/>
        </w:rPr>
        <w:t>edited by C. Crompton, R. J. Lane and R. Siemens,</w:t>
      </w:r>
      <w:r w:rsidR="00ED7408" w:rsidRPr="001B5FC2">
        <w:rPr>
          <w:rFonts w:ascii="Times New Roman" w:hAnsi="Times New Roman" w:cs="Times New Roman"/>
          <w:sz w:val="20"/>
          <w:szCs w:val="20"/>
          <w:lang w:val="en-GB"/>
        </w:rPr>
        <w:t xml:space="preserve"> 255–72. Oxon and New York</w:t>
      </w:r>
      <w:r w:rsidR="0050301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Routledge.</w:t>
      </w:r>
    </w:p>
    <w:p w14:paraId="25C5E477" w14:textId="0391CFEA" w:rsidR="00313A6F" w:rsidRPr="001B5FC2" w:rsidRDefault="00313A6F"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Gašparič</w:t>
      </w:r>
      <w:proofErr w:type="spellEnd"/>
      <w:r w:rsidRPr="001B5FC2">
        <w:rPr>
          <w:rFonts w:ascii="Times New Roman" w:hAnsi="Times New Roman" w:cs="Times New Roman"/>
          <w:sz w:val="20"/>
          <w:szCs w:val="20"/>
          <w:lang w:val="en-GB"/>
        </w:rPr>
        <w:t xml:space="preserve">, Jure. 2014. </w:t>
      </w:r>
      <w:proofErr w:type="spellStart"/>
      <w:r w:rsidRPr="001B5FC2">
        <w:rPr>
          <w:rFonts w:ascii="Times New Roman" w:hAnsi="Times New Roman" w:cs="Times New Roman"/>
          <w:i/>
          <w:sz w:val="20"/>
          <w:szCs w:val="20"/>
          <w:lang w:val="en-GB"/>
        </w:rPr>
        <w:t>Slovenski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parlament</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Politično</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zgodovinski</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pregled</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od</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začetka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prvega</w:t>
      </w:r>
      <w:proofErr w:type="spellEnd"/>
      <w:r w:rsidRPr="001B5FC2">
        <w:rPr>
          <w:rFonts w:ascii="Times New Roman" w:hAnsi="Times New Roman" w:cs="Times New Roman"/>
          <w:i/>
          <w:sz w:val="20"/>
          <w:szCs w:val="20"/>
          <w:lang w:val="en-GB"/>
        </w:rPr>
        <w:t xml:space="preserve"> do </w:t>
      </w:r>
      <w:proofErr w:type="spellStart"/>
      <w:r w:rsidRPr="001B5FC2">
        <w:rPr>
          <w:rFonts w:ascii="Times New Roman" w:hAnsi="Times New Roman" w:cs="Times New Roman"/>
          <w:i/>
          <w:sz w:val="20"/>
          <w:szCs w:val="20"/>
          <w:lang w:val="en-GB"/>
        </w:rPr>
        <w:t>konca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šestega</w:t>
      </w:r>
      <w:proofErr w:type="spellEnd"/>
      <w:r w:rsidRPr="001B5FC2">
        <w:rPr>
          <w:rFonts w:ascii="Times New Roman" w:hAnsi="Times New Roman" w:cs="Times New Roman"/>
          <w:i/>
          <w:sz w:val="20"/>
          <w:szCs w:val="20"/>
          <w:lang w:val="en-GB"/>
        </w:rPr>
        <w:t xml:space="preserve"> </w:t>
      </w:r>
      <w:proofErr w:type="spellStart"/>
      <w:r w:rsidRPr="001B5FC2">
        <w:rPr>
          <w:rFonts w:ascii="Times New Roman" w:hAnsi="Times New Roman" w:cs="Times New Roman"/>
          <w:i/>
          <w:sz w:val="20"/>
          <w:szCs w:val="20"/>
          <w:lang w:val="en-GB"/>
        </w:rPr>
        <w:t>mandata</w:t>
      </w:r>
      <w:proofErr w:type="spellEnd"/>
      <w:r w:rsidRPr="001B5FC2">
        <w:rPr>
          <w:rFonts w:ascii="Times New Roman" w:hAnsi="Times New Roman" w:cs="Times New Roman"/>
          <w:i/>
          <w:sz w:val="20"/>
          <w:szCs w:val="20"/>
          <w:lang w:val="en-GB"/>
        </w:rPr>
        <w:t xml:space="preserve"> (1992-2014)</w:t>
      </w:r>
      <w:r w:rsidR="00F02C44" w:rsidRPr="001B5FC2">
        <w:rPr>
          <w:rFonts w:ascii="Times New Roman" w:hAnsi="Times New Roman" w:cs="Times New Roman"/>
          <w:i/>
          <w:sz w:val="20"/>
          <w:szCs w:val="20"/>
          <w:lang w:val="en-GB"/>
        </w:rPr>
        <w:t>.</w:t>
      </w:r>
      <w:r w:rsidR="00F02C44" w:rsidRPr="001B5FC2">
        <w:rPr>
          <w:rFonts w:ascii="Times New Roman" w:hAnsi="Times New Roman" w:cs="Times New Roman"/>
          <w:sz w:val="20"/>
          <w:szCs w:val="20"/>
          <w:lang w:val="en-GB"/>
        </w:rPr>
        <w:t xml:space="preserve"> Ljubljana: </w:t>
      </w:r>
      <w:proofErr w:type="spellStart"/>
      <w:r w:rsidR="00F02C44" w:rsidRPr="001B5FC2">
        <w:rPr>
          <w:rFonts w:ascii="Times New Roman" w:hAnsi="Times New Roman" w:cs="Times New Roman"/>
          <w:sz w:val="20"/>
          <w:szCs w:val="20"/>
          <w:lang w:val="en-GB"/>
        </w:rPr>
        <w:t>Inštitut</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za</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novejšo</w:t>
      </w:r>
      <w:proofErr w:type="spellEnd"/>
      <w:r w:rsidR="00F02C44" w:rsidRPr="001B5FC2">
        <w:rPr>
          <w:rFonts w:ascii="Times New Roman" w:hAnsi="Times New Roman" w:cs="Times New Roman"/>
          <w:sz w:val="20"/>
          <w:szCs w:val="20"/>
          <w:lang w:val="en-GB"/>
        </w:rPr>
        <w:t xml:space="preserve"> </w:t>
      </w:r>
      <w:proofErr w:type="spellStart"/>
      <w:r w:rsidR="00F02C44" w:rsidRPr="001B5FC2">
        <w:rPr>
          <w:rFonts w:ascii="Times New Roman" w:hAnsi="Times New Roman" w:cs="Times New Roman"/>
          <w:sz w:val="20"/>
          <w:szCs w:val="20"/>
          <w:lang w:val="en-GB"/>
        </w:rPr>
        <w:t>zgodovino</w:t>
      </w:r>
      <w:proofErr w:type="spellEnd"/>
      <w:r w:rsidR="00283214" w:rsidRPr="001B5FC2">
        <w:rPr>
          <w:rFonts w:ascii="Times New Roman" w:hAnsi="Times New Roman" w:cs="Times New Roman"/>
          <w:sz w:val="20"/>
          <w:szCs w:val="20"/>
          <w:lang w:val="en-GB"/>
        </w:rPr>
        <w:t xml:space="preserve">. </w:t>
      </w:r>
      <w:hyperlink r:id="rId21" w:history="1">
        <w:r w:rsidR="00283214" w:rsidRPr="001B5FC2">
          <w:rPr>
            <w:rStyle w:val="Hyperlink"/>
            <w:rFonts w:ascii="Times New Roman" w:hAnsi="Times New Roman" w:cs="Times New Roman"/>
            <w:color w:val="auto"/>
            <w:sz w:val="20"/>
            <w:szCs w:val="20"/>
            <w:u w:val="none"/>
            <w:lang w:val="en-GB"/>
          </w:rPr>
          <w:t>http://hdl.handle.net/11686/26950</w:t>
        </w:r>
      </w:hyperlink>
      <w:r w:rsidR="00283214" w:rsidRPr="001B5FC2">
        <w:rPr>
          <w:rFonts w:ascii="Times New Roman" w:hAnsi="Times New Roman" w:cs="Times New Roman"/>
          <w:sz w:val="20"/>
          <w:szCs w:val="20"/>
          <w:lang w:val="en-GB"/>
        </w:rPr>
        <w:t>.</w:t>
      </w:r>
    </w:p>
    <w:p w14:paraId="044550B7" w14:textId="41FA82B7" w:rsidR="00ED7408" w:rsidRPr="001B5FC2" w:rsidRDefault="00DB4EF3"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Kraetke</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Martin</w:t>
      </w:r>
      <w:r w:rsidR="00611CAC"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Gerrit </w:t>
      </w:r>
      <w:proofErr w:type="spellStart"/>
      <w:r w:rsidR="00ED7408" w:rsidRPr="001B5FC2">
        <w:rPr>
          <w:rFonts w:ascii="Times New Roman" w:hAnsi="Times New Roman" w:cs="Times New Roman"/>
          <w:sz w:val="20"/>
          <w:szCs w:val="20"/>
          <w:lang w:val="en-GB"/>
        </w:rPr>
        <w:t>Imsieke</w:t>
      </w:r>
      <w:proofErr w:type="spellEnd"/>
      <w:r w:rsidR="00ED7408" w:rsidRPr="001B5FC2">
        <w:rPr>
          <w:rFonts w:ascii="Times New Roman" w:hAnsi="Times New Roman" w:cs="Times New Roman"/>
          <w:sz w:val="20"/>
          <w:szCs w:val="20"/>
          <w:lang w:val="en-GB"/>
        </w:rPr>
        <w:t xml:space="preserve">. 2016.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XSLT as a Modern, Powerful Static Website Generator: Publishing </w:t>
      </w:r>
      <w:proofErr w:type="spellStart"/>
      <w:r w:rsidR="00ED7408" w:rsidRPr="001B5FC2">
        <w:rPr>
          <w:rFonts w:ascii="Times New Roman" w:hAnsi="Times New Roman" w:cs="Times New Roman"/>
          <w:sz w:val="20"/>
          <w:szCs w:val="20"/>
          <w:lang w:val="en-GB"/>
        </w:rPr>
        <w:t>Hogrefe's</w:t>
      </w:r>
      <w:proofErr w:type="spellEnd"/>
      <w:r w:rsidR="00ED7408" w:rsidRPr="001B5FC2">
        <w:rPr>
          <w:rFonts w:ascii="Times New Roman" w:hAnsi="Times New Roman" w:cs="Times New Roman"/>
          <w:sz w:val="20"/>
          <w:szCs w:val="20"/>
          <w:lang w:val="en-GB"/>
        </w:rPr>
        <w:t xml:space="preserve"> Clinical Handbook of Psychotropic Drugs as a Web App.</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XML in, Web Out: International Symposium on sub </w:t>
      </w:r>
      <w:proofErr w:type="spellStart"/>
      <w:r w:rsidR="00ED7408" w:rsidRPr="001B5FC2">
        <w:rPr>
          <w:rFonts w:ascii="Times New Roman" w:hAnsi="Times New Roman" w:cs="Times New Roman"/>
          <w:i/>
          <w:sz w:val="20"/>
          <w:szCs w:val="20"/>
          <w:lang w:val="en-GB"/>
        </w:rPr>
        <w:t>rosa</w:t>
      </w:r>
      <w:proofErr w:type="spellEnd"/>
      <w:r w:rsidR="00ED7408" w:rsidRPr="001B5FC2">
        <w:rPr>
          <w:rFonts w:ascii="Times New Roman" w:hAnsi="Times New Roman" w:cs="Times New Roman"/>
          <w:i/>
          <w:sz w:val="20"/>
          <w:szCs w:val="20"/>
          <w:lang w:val="en-GB"/>
        </w:rPr>
        <w:t xml:space="preserve"> XML</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18. </w:t>
      </w:r>
      <w:hyperlink r:id="rId22" w:history="1">
        <w:r w:rsidR="003F4FAE" w:rsidRPr="001B5FC2">
          <w:rPr>
            <w:rStyle w:val="Hyperlink"/>
            <w:rFonts w:ascii="Times New Roman" w:hAnsi="Times New Roman" w:cs="Times New Roman"/>
            <w:color w:val="auto"/>
            <w:sz w:val="20"/>
            <w:szCs w:val="20"/>
            <w:u w:val="none"/>
            <w:lang w:val="en-GB"/>
          </w:rPr>
          <w:t>https://doi.org/10.4242/BalisageVol18.Kraetke02</w:t>
        </w:r>
      </w:hyperlink>
      <w:r w:rsidR="00ED7408" w:rsidRPr="001B5FC2">
        <w:rPr>
          <w:rFonts w:ascii="Times New Roman" w:hAnsi="Times New Roman" w:cs="Times New Roman"/>
          <w:sz w:val="20"/>
          <w:szCs w:val="20"/>
          <w:lang w:val="en-GB"/>
        </w:rPr>
        <w:t>.</w:t>
      </w:r>
    </w:p>
    <w:p w14:paraId="72363799" w14:textId="3246EA43" w:rsidR="00ED7408" w:rsidRPr="001B5FC2" w:rsidRDefault="00B0019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Lumley, </w:t>
      </w:r>
      <w:r w:rsidR="00ED7408" w:rsidRPr="001B5FC2">
        <w:rPr>
          <w:rFonts w:ascii="Times New Roman" w:hAnsi="Times New Roman" w:cs="Times New Roman"/>
          <w:sz w:val="20"/>
          <w:szCs w:val="20"/>
          <w:lang w:val="en-GB"/>
        </w:rPr>
        <w:t xml:space="preserve">John, Debbie Lockett, and Michael Kay. 2017. </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Compiling XSLT3, in the browser, in itself.</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 xml:space="preserve">Proceedings of Balisage: The </w:t>
      </w:r>
      <w:proofErr w:type="spellStart"/>
      <w:r w:rsidR="00ED7408" w:rsidRPr="001B5FC2">
        <w:rPr>
          <w:rFonts w:ascii="Times New Roman" w:hAnsi="Times New Roman" w:cs="Times New Roman"/>
          <w:i/>
          <w:sz w:val="20"/>
          <w:szCs w:val="20"/>
          <w:lang w:val="en-GB"/>
        </w:rPr>
        <w:t>Markup</w:t>
      </w:r>
      <w:proofErr w:type="spellEnd"/>
      <w:r w:rsidR="00ED7408" w:rsidRPr="001B5FC2">
        <w:rPr>
          <w:rFonts w:ascii="Times New Roman" w:hAnsi="Times New Roman" w:cs="Times New Roman"/>
          <w:i/>
          <w:sz w:val="20"/>
          <w:szCs w:val="20"/>
          <w:lang w:val="en-GB"/>
        </w:rPr>
        <w:t xml:space="preserve"> Conference 2017</w:t>
      </w:r>
      <w:r w:rsidR="00423E6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Balisage Series on </w:t>
      </w:r>
      <w:proofErr w:type="spellStart"/>
      <w:r w:rsidR="00ED7408" w:rsidRPr="001B5FC2">
        <w:rPr>
          <w:rFonts w:ascii="Times New Roman" w:hAnsi="Times New Roman" w:cs="Times New Roman"/>
          <w:sz w:val="20"/>
          <w:szCs w:val="20"/>
          <w:lang w:val="en-GB"/>
        </w:rPr>
        <w:t>Markup</w:t>
      </w:r>
      <w:proofErr w:type="spellEnd"/>
      <w:r w:rsidR="00ED7408" w:rsidRPr="001B5FC2">
        <w:rPr>
          <w:rFonts w:ascii="Times New Roman" w:hAnsi="Times New Roman" w:cs="Times New Roman"/>
          <w:sz w:val="20"/>
          <w:szCs w:val="20"/>
          <w:lang w:val="en-GB"/>
        </w:rPr>
        <w:t xml:space="preserve"> Technologies, vol. 19. </w:t>
      </w:r>
      <w:hyperlink r:id="rId23" w:history="1">
        <w:r w:rsidR="007D3D3A" w:rsidRPr="001B5FC2">
          <w:rPr>
            <w:rStyle w:val="Hyperlink"/>
            <w:rFonts w:ascii="Times New Roman" w:hAnsi="Times New Roman" w:cs="Times New Roman"/>
            <w:color w:val="auto"/>
            <w:sz w:val="20"/>
            <w:szCs w:val="20"/>
            <w:u w:val="none"/>
            <w:lang w:val="en-GB"/>
          </w:rPr>
          <w:t>https://doi.org/10.4242/BalisageVol19.Lumley01</w:t>
        </w:r>
      </w:hyperlink>
      <w:r w:rsidR="00ED7408" w:rsidRPr="001B5FC2">
        <w:rPr>
          <w:rFonts w:ascii="Times New Roman" w:hAnsi="Times New Roman" w:cs="Times New Roman"/>
          <w:sz w:val="20"/>
          <w:szCs w:val="20"/>
          <w:lang w:val="en-GB"/>
        </w:rPr>
        <w:t>.</w:t>
      </w:r>
    </w:p>
    <w:p w14:paraId="24FFCE7D" w14:textId="40F4782B" w:rsidR="00ED7408" w:rsidRPr="001B5FC2" w:rsidRDefault="00CF1CDC"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Moeller, </w:t>
      </w:r>
      <w:r w:rsidR="00ED7408" w:rsidRPr="001B5FC2">
        <w:rPr>
          <w:rFonts w:ascii="Times New Roman" w:hAnsi="Times New Roman" w:cs="Times New Roman"/>
          <w:sz w:val="20"/>
          <w:szCs w:val="20"/>
          <w:lang w:val="en-GB"/>
        </w:rPr>
        <w:t xml:space="preserve">Katrin,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Barbara Ebert, Marina Lemaire, Lukas </w:t>
      </w:r>
      <w:proofErr w:type="spellStart"/>
      <w:r w:rsidR="00ED7408" w:rsidRPr="001B5FC2">
        <w:rPr>
          <w:rFonts w:ascii="Times New Roman" w:hAnsi="Times New Roman" w:cs="Times New Roman"/>
          <w:sz w:val="20"/>
          <w:szCs w:val="20"/>
          <w:lang w:val="en-GB"/>
        </w:rPr>
        <w:t>Rosenthaler</w:t>
      </w:r>
      <w:proofErr w:type="spellEnd"/>
      <w:r w:rsidR="00ED7408" w:rsidRPr="001B5FC2">
        <w:rPr>
          <w:rFonts w:ascii="Times New Roman" w:hAnsi="Times New Roman" w:cs="Times New Roman"/>
          <w:sz w:val="20"/>
          <w:szCs w:val="20"/>
          <w:lang w:val="en-GB"/>
        </w:rPr>
        <w:t xml:space="preserve">, Patrick </w:t>
      </w:r>
      <w:proofErr w:type="spellStart"/>
      <w:r w:rsidR="00ED7408" w:rsidRPr="001B5FC2">
        <w:rPr>
          <w:rFonts w:ascii="Times New Roman" w:hAnsi="Times New Roman" w:cs="Times New Roman"/>
          <w:sz w:val="20"/>
          <w:szCs w:val="20"/>
          <w:lang w:val="en-GB"/>
        </w:rPr>
        <w:t>Sahle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Urlike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Wuttke</w:t>
      </w:r>
      <w:proofErr w:type="spellEnd"/>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Jörg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Wettlaufer</w:t>
      </w:r>
      <w:proofErr w:type="spellEnd"/>
      <w:r w:rsidR="00ED7408" w:rsidRPr="001B5FC2">
        <w:rPr>
          <w:rFonts w:ascii="Times New Roman" w:hAnsi="Times New Roman" w:cs="Times New Roman"/>
          <w:sz w:val="20"/>
          <w:szCs w:val="20"/>
          <w:lang w:val="en-GB"/>
        </w:rPr>
        <w:t xml:space="preserve">. 2018. Die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Summe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geisteswissenschaftlicher</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Methoden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Fachspezifisches</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Datenmanagement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als</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Voraussetzung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zukunftsorientierten</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Forschens</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2018: </w:t>
      </w:r>
      <w:proofErr w:type="spellStart"/>
      <w:r w:rsidR="00ED7408" w:rsidRPr="001B5FC2">
        <w:rPr>
          <w:rFonts w:ascii="Times New Roman" w:hAnsi="Times New Roman" w:cs="Times New Roman"/>
          <w:i/>
          <w:sz w:val="20"/>
          <w:szCs w:val="20"/>
          <w:lang w:val="en-GB"/>
        </w:rPr>
        <w:t>Kritik</w:t>
      </w:r>
      <w:proofErr w:type="spellEnd"/>
      <w:r w:rsidR="00ED7408" w:rsidRPr="001B5FC2">
        <w:rPr>
          <w:rFonts w:ascii="Times New Roman" w:hAnsi="Times New Roman" w:cs="Times New Roman"/>
          <w:i/>
          <w:sz w:val="20"/>
          <w:szCs w:val="20"/>
          <w:lang w:val="en-GB"/>
        </w:rPr>
        <w:t xml:space="preserve"> der </w:t>
      </w:r>
      <w:proofErr w:type="spellStart"/>
      <w:r w:rsidR="00ED7408" w:rsidRPr="001B5FC2">
        <w:rPr>
          <w:rFonts w:ascii="Times New Roman" w:hAnsi="Times New Roman" w:cs="Times New Roman"/>
          <w:i/>
          <w:sz w:val="20"/>
          <w:szCs w:val="20"/>
          <w:lang w:val="en-GB"/>
        </w:rPr>
        <w:t>digitalen</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Vernunft</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w:t>
      </w:r>
      <w:r w:rsidR="001F71C5" w:rsidRPr="001B5FC2">
        <w:rPr>
          <w:rFonts w:ascii="Times New Roman" w:hAnsi="Times New Roman" w:cs="Times New Roman"/>
          <w:sz w:val="20"/>
          <w:szCs w:val="20"/>
          <w:lang w:val="en-GB"/>
        </w:rPr>
        <w:t xml:space="preserve"> edited by Georg </w:t>
      </w:r>
      <w:proofErr w:type="spellStart"/>
      <w:r w:rsidR="001F71C5" w:rsidRPr="001B5FC2">
        <w:rPr>
          <w:rFonts w:ascii="Times New Roman" w:hAnsi="Times New Roman" w:cs="Times New Roman"/>
          <w:sz w:val="20"/>
          <w:szCs w:val="20"/>
          <w:lang w:val="en-GB"/>
        </w:rPr>
        <w:t>Vogeler</w:t>
      </w:r>
      <w:proofErr w:type="spellEnd"/>
      <w:r w:rsidR="001F71C5"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89–93. Universität </w:t>
      </w:r>
      <w:proofErr w:type="spellStart"/>
      <w:r w:rsidR="00ED7408" w:rsidRPr="001B5FC2">
        <w:rPr>
          <w:rFonts w:ascii="Times New Roman" w:hAnsi="Times New Roman" w:cs="Times New Roman"/>
          <w:sz w:val="20"/>
          <w:szCs w:val="20"/>
          <w:lang w:val="en-GB"/>
        </w:rPr>
        <w:t>zu</w:t>
      </w:r>
      <w:proofErr w:type="spellEnd"/>
      <w:r w:rsidR="00ED7408" w:rsidRPr="001B5FC2">
        <w:rPr>
          <w:rFonts w:ascii="Times New Roman" w:hAnsi="Times New Roman" w:cs="Times New Roman"/>
          <w:sz w:val="20"/>
          <w:szCs w:val="20"/>
          <w:lang w:val="en-GB"/>
        </w:rPr>
        <w:t xml:space="preserve"> Köln. </w:t>
      </w:r>
      <w:hyperlink r:id="rId24" w:history="1">
        <w:r w:rsidR="00897308" w:rsidRPr="001B5FC2">
          <w:rPr>
            <w:rStyle w:val="Hyperlink"/>
            <w:rFonts w:ascii="Times New Roman" w:hAnsi="Times New Roman" w:cs="Times New Roman"/>
            <w:color w:val="auto"/>
            <w:sz w:val="20"/>
            <w:szCs w:val="20"/>
            <w:u w:val="none"/>
            <w:lang w:val="en-GB"/>
          </w:rPr>
          <w:t>http://dhd2018.uni-koeln.de/</w:t>
        </w:r>
      </w:hyperlink>
      <w:r w:rsidR="00ED7408" w:rsidRPr="001B5FC2">
        <w:rPr>
          <w:rFonts w:ascii="Times New Roman" w:hAnsi="Times New Roman" w:cs="Times New Roman"/>
          <w:sz w:val="20"/>
          <w:szCs w:val="20"/>
          <w:lang w:val="en-GB"/>
        </w:rPr>
        <w:t>.</w:t>
      </w:r>
    </w:p>
    <w:p w14:paraId="04A14617" w14:textId="15F104E0" w:rsidR="00ED7408" w:rsidRPr="001B5FC2" w:rsidRDefault="00F370AE"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Neuefeind</w:t>
      </w:r>
      <w:proofErr w:type="spellEnd"/>
      <w:r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Claes</w:t>
      </w:r>
      <w:proofErr w:type="spellEnd"/>
      <w:r w:rsidR="00ED7408" w:rsidRPr="001B5FC2">
        <w:rPr>
          <w:rFonts w:ascii="Times New Roman" w:hAnsi="Times New Roman" w:cs="Times New Roman"/>
          <w:sz w:val="20"/>
          <w:szCs w:val="20"/>
          <w:lang w:val="en-GB"/>
        </w:rPr>
        <w:t xml:space="preserve">, Philip </w:t>
      </w:r>
      <w:proofErr w:type="spellStart"/>
      <w:r w:rsidR="00ED7408" w:rsidRPr="001B5FC2">
        <w:rPr>
          <w:rFonts w:ascii="Times New Roman" w:hAnsi="Times New Roman" w:cs="Times New Roman"/>
          <w:sz w:val="20"/>
          <w:szCs w:val="20"/>
          <w:lang w:val="en-GB"/>
        </w:rPr>
        <w:t>Schildkamp</w:t>
      </w:r>
      <w:proofErr w:type="spellEnd"/>
      <w:r w:rsidR="00ED7408" w:rsidRPr="001B5FC2">
        <w:rPr>
          <w:rFonts w:ascii="Times New Roman" w:hAnsi="Times New Roman" w:cs="Times New Roman"/>
          <w:sz w:val="20"/>
          <w:szCs w:val="20"/>
          <w:lang w:val="en-GB"/>
        </w:rPr>
        <w:t xml:space="preserve">, and Brigitte </w:t>
      </w:r>
      <w:proofErr w:type="spellStart"/>
      <w:r w:rsidR="00ED7408" w:rsidRPr="001B5FC2">
        <w:rPr>
          <w:rFonts w:ascii="Times New Roman" w:hAnsi="Times New Roman" w:cs="Times New Roman"/>
          <w:sz w:val="20"/>
          <w:szCs w:val="20"/>
          <w:lang w:val="en-GB"/>
        </w:rPr>
        <w:t>Mathiak</w:t>
      </w:r>
      <w:proofErr w:type="spellEnd"/>
      <w:r w:rsidR="00ED7408" w:rsidRPr="001B5FC2">
        <w:rPr>
          <w:rFonts w:ascii="Times New Roman" w:hAnsi="Times New Roman" w:cs="Times New Roman"/>
          <w:sz w:val="20"/>
          <w:szCs w:val="20"/>
          <w:lang w:val="en-GB"/>
        </w:rPr>
        <w:t xml:space="preserve">. 2019. </w:t>
      </w:r>
      <w:r w:rsidR="003717C6"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Technologienutzung</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im</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Kontext</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Digitaler</w:t>
      </w:r>
      <w:proofErr w:type="spellEnd"/>
      <w:r w:rsidR="00ED7408" w:rsidRPr="001B5FC2">
        <w:rPr>
          <w:rFonts w:ascii="Times New Roman" w:hAnsi="Times New Roman" w:cs="Times New Roman"/>
          <w:sz w:val="20"/>
          <w:szCs w:val="20"/>
          <w:lang w:val="en-GB"/>
        </w:rPr>
        <w:t xml:space="preserve"> Edition – </w:t>
      </w:r>
      <w:proofErr w:type="spellStart"/>
      <w:r w:rsidR="00ED7408" w:rsidRPr="001B5FC2">
        <w:rPr>
          <w:rFonts w:ascii="Times New Roman" w:hAnsi="Times New Roman" w:cs="Times New Roman"/>
          <w:sz w:val="20"/>
          <w:szCs w:val="20"/>
          <w:lang w:val="en-GB"/>
        </w:rPr>
        <w:t>eine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Landschaftsvermessung</w:t>
      </w:r>
      <w:proofErr w:type="spellEnd"/>
      <w:r w:rsidR="00ED7408" w:rsidRPr="001B5FC2">
        <w:rPr>
          <w:rFonts w:ascii="Times New Roman" w:hAnsi="Times New Roman" w:cs="Times New Roman"/>
          <w:sz w:val="20"/>
          <w:szCs w:val="20"/>
          <w:lang w:val="en-GB"/>
        </w:rPr>
        <w:t>.</w:t>
      </w:r>
      <w:r w:rsidR="003717C6"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i/>
          <w:sz w:val="20"/>
          <w:szCs w:val="20"/>
          <w:lang w:val="en-GB"/>
        </w:rPr>
        <w:t>DHd</w:t>
      </w:r>
      <w:proofErr w:type="spellEnd"/>
      <w:r w:rsidR="00ED7408" w:rsidRPr="001B5FC2">
        <w:rPr>
          <w:rFonts w:ascii="Times New Roman" w:hAnsi="Times New Roman" w:cs="Times New Roman"/>
          <w:i/>
          <w:sz w:val="20"/>
          <w:szCs w:val="20"/>
          <w:lang w:val="en-GB"/>
        </w:rPr>
        <w:t xml:space="preserve"> 2019: Digital Humanities: </w:t>
      </w:r>
      <w:proofErr w:type="spellStart"/>
      <w:r w:rsidR="00ED7408" w:rsidRPr="001B5FC2">
        <w:rPr>
          <w:rFonts w:ascii="Times New Roman" w:hAnsi="Times New Roman" w:cs="Times New Roman"/>
          <w:i/>
          <w:sz w:val="20"/>
          <w:szCs w:val="20"/>
          <w:lang w:val="en-GB"/>
        </w:rPr>
        <w:t>multimedial</w:t>
      </w:r>
      <w:proofErr w:type="spellEnd"/>
      <w:r w:rsidR="00ED7408" w:rsidRPr="001B5FC2">
        <w:rPr>
          <w:rFonts w:ascii="Times New Roman" w:hAnsi="Times New Roman" w:cs="Times New Roman"/>
          <w:i/>
          <w:sz w:val="20"/>
          <w:szCs w:val="20"/>
          <w:lang w:val="en-GB"/>
        </w:rPr>
        <w:t xml:space="preserve"> &amp; multimodal. </w:t>
      </w:r>
      <w:proofErr w:type="spellStart"/>
      <w:r w:rsidR="00ED7408" w:rsidRPr="001B5FC2">
        <w:rPr>
          <w:rFonts w:ascii="Times New Roman" w:hAnsi="Times New Roman" w:cs="Times New Roman"/>
          <w:i/>
          <w:sz w:val="20"/>
          <w:szCs w:val="20"/>
          <w:lang w:val="en-GB"/>
        </w:rPr>
        <w:t>Konferenzabstracts</w:t>
      </w:r>
      <w:proofErr w:type="spellEnd"/>
      <w:r w:rsidR="00ED7408" w:rsidRPr="001B5FC2">
        <w:rPr>
          <w:rFonts w:ascii="Times New Roman" w:hAnsi="Times New Roman" w:cs="Times New Roman"/>
          <w:sz w:val="20"/>
          <w:szCs w:val="20"/>
          <w:lang w:val="en-GB"/>
        </w:rPr>
        <w:t xml:space="preserve">, 219–22. Universität Mainz, Universität Frankfurt. </w:t>
      </w:r>
      <w:hyperlink r:id="rId25" w:history="1">
        <w:r w:rsidR="00997C6F" w:rsidRPr="001B5FC2">
          <w:rPr>
            <w:rStyle w:val="Hyperlink"/>
            <w:rFonts w:ascii="Times New Roman" w:hAnsi="Times New Roman" w:cs="Times New Roman"/>
            <w:color w:val="auto"/>
            <w:sz w:val="20"/>
            <w:szCs w:val="20"/>
            <w:u w:val="none"/>
            <w:lang w:val="en-GB"/>
          </w:rPr>
          <w:t>https://dhd2019.org/</w:t>
        </w:r>
      </w:hyperlink>
      <w:r w:rsidR="00997C6F" w:rsidRPr="001B5FC2">
        <w:rPr>
          <w:rFonts w:ascii="Times New Roman" w:hAnsi="Times New Roman" w:cs="Times New Roman"/>
          <w:sz w:val="20"/>
          <w:szCs w:val="20"/>
          <w:lang w:val="en-GB"/>
        </w:rPr>
        <w:t>.</w:t>
      </w:r>
    </w:p>
    <w:p w14:paraId="3A0A8811" w14:textId="0D323827" w:rsidR="00ED7408" w:rsidRPr="001B5FC2" w:rsidRDefault="00433E39"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and </w:t>
      </w:r>
      <w:proofErr w:type="spellStart"/>
      <w:r w:rsidR="00ED7408" w:rsidRPr="001B5FC2">
        <w:rPr>
          <w:rFonts w:ascii="Times New Roman" w:hAnsi="Times New Roman" w:cs="Times New Roman"/>
          <w:sz w:val="20"/>
          <w:szCs w:val="20"/>
          <w:lang w:val="en-GB"/>
        </w:rPr>
        <w:t>Tomaž</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Erjavec</w:t>
      </w:r>
      <w:proofErr w:type="spellEnd"/>
      <w:r w:rsidR="00ED7408" w:rsidRPr="001B5FC2">
        <w:rPr>
          <w:rFonts w:ascii="Times New Roman" w:hAnsi="Times New Roman" w:cs="Times New Roman"/>
          <w:sz w:val="20"/>
          <w:szCs w:val="20"/>
          <w:lang w:val="en-GB"/>
        </w:rPr>
        <w:t xml:space="preserve">. 2009. </w:t>
      </w:r>
      <w:r w:rsidR="00EB7514" w:rsidRPr="001B5FC2">
        <w:rPr>
          <w:rFonts w:ascii="Times New Roman" w:hAnsi="Times New Roman" w:cs="Times New Roman"/>
          <w:sz w:val="20"/>
          <w:szCs w:val="20"/>
          <w:lang w:val="en-GB"/>
        </w:rPr>
        <w:t>“</w:t>
      </w:r>
      <w:proofErr w:type="spellStart"/>
      <w:r w:rsidR="00ED7408" w:rsidRPr="001B5FC2">
        <w:rPr>
          <w:rFonts w:ascii="Times New Roman" w:hAnsi="Times New Roman" w:cs="Times New Roman"/>
          <w:sz w:val="20"/>
          <w:szCs w:val="20"/>
          <w:lang w:val="en-GB"/>
        </w:rPr>
        <w:t>Ekdotika</w:t>
      </w:r>
      <w:proofErr w:type="spellEnd"/>
      <w:r w:rsidR="00ED7408" w:rsidRPr="001B5FC2">
        <w:rPr>
          <w:rFonts w:ascii="Times New Roman" w:hAnsi="Times New Roman" w:cs="Times New Roman"/>
          <w:sz w:val="20"/>
          <w:szCs w:val="20"/>
          <w:lang w:val="en-GB"/>
        </w:rPr>
        <w:t xml:space="preserve"> in </w:t>
      </w:r>
      <w:proofErr w:type="spellStart"/>
      <w:r w:rsidR="00ED7408" w:rsidRPr="001B5FC2">
        <w:rPr>
          <w:rFonts w:ascii="Times New Roman" w:hAnsi="Times New Roman" w:cs="Times New Roman"/>
          <w:sz w:val="20"/>
          <w:szCs w:val="20"/>
          <w:lang w:val="en-GB"/>
        </w:rPr>
        <w:t>tehnologija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Elektronske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znanstvenokritične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izdaje</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slovenskega</w:t>
      </w:r>
      <w:proofErr w:type="spellEnd"/>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sz w:val="20"/>
          <w:szCs w:val="20"/>
          <w:lang w:val="en-GB"/>
        </w:rPr>
        <w:t>slovstva</w:t>
      </w:r>
      <w:proofErr w:type="spellEnd"/>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proofErr w:type="spellStart"/>
      <w:r w:rsidR="00ED7408" w:rsidRPr="001B5FC2">
        <w:rPr>
          <w:rFonts w:ascii="Times New Roman" w:hAnsi="Times New Roman" w:cs="Times New Roman"/>
          <w:i/>
          <w:sz w:val="20"/>
          <w:szCs w:val="20"/>
          <w:lang w:val="en-GB"/>
        </w:rPr>
        <w:t>Jezik</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slovstvo</w:t>
      </w:r>
      <w:proofErr w:type="spellEnd"/>
      <w:r w:rsidR="00ED7408" w:rsidRPr="001B5FC2">
        <w:rPr>
          <w:rFonts w:ascii="Times New Roman" w:hAnsi="Times New Roman" w:cs="Times New Roman"/>
          <w:sz w:val="20"/>
          <w:szCs w:val="20"/>
          <w:lang w:val="en-GB"/>
        </w:rPr>
        <w:t xml:space="preserve"> 54</w:t>
      </w:r>
      <w:r w:rsidR="00EB7514" w:rsidRPr="001B5FC2">
        <w:rPr>
          <w:rFonts w:ascii="Times New Roman" w:hAnsi="Times New Roman" w:cs="Times New Roman"/>
          <w:sz w:val="20"/>
          <w:szCs w:val="20"/>
          <w:lang w:val="en-GB"/>
        </w:rPr>
        <w:t xml:space="preserve">, No. 6 </w:t>
      </w:r>
      <w:r w:rsidR="00ED7408" w:rsidRPr="001B5FC2">
        <w:rPr>
          <w:rFonts w:ascii="Times New Roman" w:hAnsi="Times New Roman" w:cs="Times New Roman"/>
          <w:sz w:val="20"/>
          <w:szCs w:val="20"/>
          <w:lang w:val="en-GB"/>
        </w:rPr>
        <w:t>(</w:t>
      </w:r>
      <w:r w:rsidR="00EB7514" w:rsidRPr="001B5FC2">
        <w:rPr>
          <w:rFonts w:ascii="Times New Roman" w:hAnsi="Times New Roman" w:cs="Times New Roman"/>
          <w:sz w:val="20"/>
          <w:szCs w:val="20"/>
          <w:lang w:val="en-GB"/>
        </w:rPr>
        <w:t>2009</w:t>
      </w:r>
      <w:r w:rsidR="00ED7408" w:rsidRPr="001B5FC2">
        <w:rPr>
          <w:rFonts w:ascii="Times New Roman" w:hAnsi="Times New Roman" w:cs="Times New Roman"/>
          <w:sz w:val="20"/>
          <w:szCs w:val="20"/>
          <w:lang w:val="en-GB"/>
        </w:rPr>
        <w:t xml:space="preserve">): 57–72. </w:t>
      </w:r>
      <w:hyperlink r:id="rId26" w:history="1">
        <w:r w:rsidR="00ED7408" w:rsidRPr="001B5FC2">
          <w:rPr>
            <w:rStyle w:val="Hyperlink"/>
            <w:rFonts w:ascii="Times New Roman" w:hAnsi="Times New Roman" w:cs="Times New Roman"/>
            <w:color w:val="auto"/>
            <w:sz w:val="20"/>
            <w:szCs w:val="20"/>
            <w:u w:val="none"/>
            <w:lang w:val="en-GB"/>
          </w:rPr>
          <w:t>http://www.dlib.si/?URN=URN:NBN:SI:doc-BOC8BANS</w:t>
        </w:r>
      </w:hyperlink>
      <w:r w:rsidR="00ED7408" w:rsidRPr="001B5FC2">
        <w:rPr>
          <w:rFonts w:ascii="Times New Roman" w:hAnsi="Times New Roman" w:cs="Times New Roman"/>
          <w:sz w:val="20"/>
          <w:szCs w:val="20"/>
          <w:lang w:val="en-GB"/>
        </w:rPr>
        <w:t>.</w:t>
      </w:r>
    </w:p>
    <w:p w14:paraId="4112D85B" w14:textId="677E174E" w:rsidR="00ED7408" w:rsidRPr="001B5FC2" w:rsidRDefault="00F9501A"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Ogrin</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Matija</w:t>
      </w:r>
      <w:r w:rsidR="00B553F1"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ed. 2005. </w:t>
      </w:r>
      <w:proofErr w:type="spellStart"/>
      <w:r w:rsidR="00ED7408" w:rsidRPr="001B5FC2">
        <w:rPr>
          <w:rFonts w:ascii="Times New Roman" w:hAnsi="Times New Roman" w:cs="Times New Roman"/>
          <w:i/>
          <w:sz w:val="20"/>
          <w:szCs w:val="20"/>
          <w:lang w:val="en-GB"/>
        </w:rPr>
        <w:t>Znanstvene</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i/>
          <w:sz w:val="20"/>
          <w:szCs w:val="20"/>
          <w:lang w:val="en-GB"/>
        </w:rPr>
        <w:t xml:space="preserve"> in </w:t>
      </w:r>
      <w:proofErr w:type="spellStart"/>
      <w:r w:rsidR="00ED7408" w:rsidRPr="001B5FC2">
        <w:rPr>
          <w:rFonts w:ascii="Times New Roman" w:hAnsi="Times New Roman" w:cs="Times New Roman"/>
          <w:i/>
          <w:sz w:val="20"/>
          <w:szCs w:val="20"/>
          <w:lang w:val="en-GB"/>
        </w:rPr>
        <w:t>elektronski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mediji</w:t>
      </w:r>
      <w:proofErr w:type="spellEnd"/>
      <w:r w:rsidR="00ED7408" w:rsidRPr="001B5FC2">
        <w:rPr>
          <w:rFonts w:ascii="Times New Roman" w:hAnsi="Times New Roman" w:cs="Times New Roman"/>
          <w:i/>
          <w:sz w:val="20"/>
          <w:szCs w:val="20"/>
          <w:lang w:val="en-GB"/>
        </w:rPr>
        <w:t xml:space="preserve">: </w:t>
      </w:r>
      <w:proofErr w:type="spellStart"/>
      <w:r w:rsidR="00ED7408" w:rsidRPr="001B5FC2">
        <w:rPr>
          <w:rFonts w:ascii="Times New Roman" w:hAnsi="Times New Roman" w:cs="Times New Roman"/>
          <w:i/>
          <w:sz w:val="20"/>
          <w:szCs w:val="20"/>
          <w:lang w:val="en-GB"/>
        </w:rPr>
        <w:t>razprave</w:t>
      </w:r>
      <w:proofErr w:type="spellEnd"/>
      <w:r w:rsidR="00ED7408" w:rsidRPr="001B5FC2">
        <w:rPr>
          <w:rFonts w:ascii="Times New Roman" w:hAnsi="Times New Roman" w:cs="Times New Roman"/>
          <w:sz w:val="20"/>
          <w:szCs w:val="20"/>
          <w:lang w:val="en-GB"/>
        </w:rPr>
        <w:t xml:space="preserve">. Ljubljana: </w:t>
      </w:r>
      <w:proofErr w:type="spellStart"/>
      <w:r w:rsidR="00ED7408" w:rsidRPr="001B5FC2">
        <w:rPr>
          <w:rFonts w:ascii="Times New Roman" w:hAnsi="Times New Roman" w:cs="Times New Roman"/>
          <w:sz w:val="20"/>
          <w:szCs w:val="20"/>
          <w:lang w:val="en-GB"/>
        </w:rPr>
        <w:t>Založba</w:t>
      </w:r>
      <w:proofErr w:type="spellEnd"/>
      <w:r w:rsidR="00ED7408" w:rsidRPr="001B5FC2">
        <w:rPr>
          <w:rFonts w:ascii="Times New Roman" w:hAnsi="Times New Roman" w:cs="Times New Roman"/>
          <w:sz w:val="20"/>
          <w:szCs w:val="20"/>
          <w:lang w:val="en-GB"/>
        </w:rPr>
        <w:t xml:space="preserve"> ZRC, ZRC SAZU. </w:t>
      </w:r>
      <w:hyperlink r:id="rId27" w:history="1">
        <w:r w:rsidR="008C1ECB" w:rsidRPr="001B5FC2">
          <w:rPr>
            <w:rStyle w:val="Hyperlink"/>
            <w:rFonts w:ascii="Times New Roman" w:hAnsi="Times New Roman" w:cs="Times New Roman"/>
            <w:color w:val="auto"/>
            <w:sz w:val="20"/>
            <w:szCs w:val="20"/>
            <w:u w:val="none"/>
            <w:lang w:val="en-GB"/>
          </w:rPr>
          <w:t>http://nl.ijs.si/e-zrc/bib/eziss-knjiga.pdf</w:t>
        </w:r>
      </w:hyperlink>
      <w:r w:rsidR="00ED7408" w:rsidRPr="001B5FC2">
        <w:rPr>
          <w:rFonts w:ascii="Times New Roman" w:hAnsi="Times New Roman" w:cs="Times New Roman"/>
          <w:sz w:val="20"/>
          <w:szCs w:val="20"/>
          <w:lang w:val="en-GB"/>
        </w:rPr>
        <w:t>.</w:t>
      </w:r>
    </w:p>
    <w:p w14:paraId="13355DDB" w14:textId="73DEF05D" w:rsidR="008C1ECB" w:rsidRPr="001B5FC2" w:rsidRDefault="008C1ECB"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Pančur</w:t>
      </w:r>
      <w:proofErr w:type="spellEnd"/>
      <w:r w:rsidRPr="001B5FC2">
        <w:rPr>
          <w:rFonts w:ascii="Times New Roman" w:hAnsi="Times New Roman" w:cs="Times New Roman"/>
          <w:sz w:val="20"/>
          <w:szCs w:val="20"/>
          <w:lang w:val="en-GB"/>
        </w:rPr>
        <w:t xml:space="preserve">, Andrej.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History of the Holocaust in Slovenia.</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w:t>
      </w:r>
      <w:r w:rsidR="00CD2A53" w:rsidRPr="001B5FC2">
        <w:rPr>
          <w:rFonts w:ascii="Times New Roman" w:hAnsi="Times New Roman" w:cs="Times New Roman"/>
          <w:sz w:val="20"/>
          <w:szCs w:val="20"/>
          <w:lang w:val="en-GB"/>
        </w:rPr>
        <w:t xml:space="preserve"> </w:t>
      </w:r>
      <w:r w:rsidR="00CD2A53" w:rsidRPr="001B5FC2">
        <w:rPr>
          <w:rFonts w:ascii="Times New Roman" w:hAnsi="Times New Roman" w:cs="Times New Roman"/>
          <w:i/>
          <w:sz w:val="20"/>
          <w:szCs w:val="20"/>
          <w:lang w:val="en-GB"/>
        </w:rPr>
        <w:t>Between the House of Habsburg and Tito: A Look at the Slovenian Past</w:t>
      </w:r>
      <w:r w:rsidR="00CD2A53"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edited by</w:t>
      </w:r>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Jurij</w:t>
      </w:r>
      <w:proofErr w:type="spellEnd"/>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Perovšek</w:t>
      </w:r>
      <w:proofErr w:type="spellEnd"/>
      <w:r w:rsidR="00CD2A53" w:rsidRPr="001B5FC2">
        <w:rPr>
          <w:rFonts w:ascii="Times New Roman" w:hAnsi="Times New Roman" w:cs="Times New Roman"/>
          <w:sz w:val="20"/>
          <w:szCs w:val="20"/>
          <w:lang w:val="en-GB"/>
        </w:rPr>
        <w:t xml:space="preserve"> and </w:t>
      </w:r>
      <w:proofErr w:type="spellStart"/>
      <w:r w:rsidR="00CD2A53" w:rsidRPr="001B5FC2">
        <w:rPr>
          <w:rFonts w:ascii="Times New Roman" w:hAnsi="Times New Roman" w:cs="Times New Roman"/>
          <w:sz w:val="20"/>
          <w:szCs w:val="20"/>
          <w:lang w:val="en-GB"/>
        </w:rPr>
        <w:t>Bojan</w:t>
      </w:r>
      <w:proofErr w:type="spellEnd"/>
      <w:r w:rsidR="00CD2A53" w:rsidRPr="001B5FC2">
        <w:rPr>
          <w:rFonts w:ascii="Times New Roman" w:hAnsi="Times New Roman" w:cs="Times New Roman"/>
          <w:sz w:val="20"/>
          <w:szCs w:val="20"/>
          <w:lang w:val="en-GB"/>
        </w:rPr>
        <w:t xml:space="preserve"> </w:t>
      </w:r>
      <w:proofErr w:type="spellStart"/>
      <w:r w:rsidR="00CD2A53" w:rsidRPr="001B5FC2">
        <w:rPr>
          <w:rFonts w:ascii="Times New Roman" w:hAnsi="Times New Roman" w:cs="Times New Roman"/>
          <w:sz w:val="20"/>
          <w:szCs w:val="20"/>
          <w:lang w:val="en-GB"/>
        </w:rPr>
        <w:t>Godeša</w:t>
      </w:r>
      <w:proofErr w:type="spellEnd"/>
      <w:r w:rsidRPr="001B5FC2">
        <w:rPr>
          <w:rFonts w:ascii="Times New Roman" w:hAnsi="Times New Roman" w:cs="Times New Roman"/>
          <w:sz w:val="20"/>
          <w:szCs w:val="20"/>
          <w:lang w:val="en-GB"/>
        </w:rPr>
        <w:t xml:space="preserve">. </w:t>
      </w:r>
      <w:r w:rsidR="009C6784" w:rsidRPr="001B5FC2">
        <w:rPr>
          <w:rFonts w:ascii="Times New Roman" w:hAnsi="Times New Roman" w:cs="Times New Roman"/>
          <w:sz w:val="20"/>
          <w:szCs w:val="20"/>
          <w:lang w:val="en-GB"/>
        </w:rPr>
        <w:t xml:space="preserve">Ljubljana: </w:t>
      </w:r>
      <w:proofErr w:type="spellStart"/>
      <w:r w:rsidRPr="001B5FC2">
        <w:rPr>
          <w:rFonts w:ascii="Times New Roman" w:hAnsi="Times New Roman" w:cs="Times New Roman"/>
          <w:sz w:val="20"/>
          <w:szCs w:val="20"/>
          <w:lang w:val="en-GB"/>
        </w:rPr>
        <w:t>Inštitut</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za</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novejšo</w:t>
      </w:r>
      <w:proofErr w:type="spellEnd"/>
      <w:r w:rsidRPr="001B5FC2">
        <w:rPr>
          <w:rFonts w:ascii="Times New Roman" w:hAnsi="Times New Roman" w:cs="Times New Roman"/>
          <w:sz w:val="20"/>
          <w:szCs w:val="20"/>
          <w:lang w:val="en-GB"/>
        </w:rPr>
        <w:t xml:space="preserve"> </w:t>
      </w:r>
      <w:proofErr w:type="spellStart"/>
      <w:r w:rsidRPr="001B5FC2">
        <w:rPr>
          <w:rFonts w:ascii="Times New Roman" w:hAnsi="Times New Roman" w:cs="Times New Roman"/>
          <w:sz w:val="20"/>
          <w:szCs w:val="20"/>
          <w:lang w:val="en-GB"/>
        </w:rPr>
        <w:t>zgodovino</w:t>
      </w:r>
      <w:proofErr w:type="spellEnd"/>
      <w:r w:rsidR="009C6784" w:rsidRPr="001B5FC2">
        <w:rPr>
          <w:rFonts w:ascii="Times New Roman" w:hAnsi="Times New Roman" w:cs="Times New Roman"/>
          <w:sz w:val="20"/>
          <w:szCs w:val="20"/>
          <w:lang w:val="en-GB"/>
        </w:rPr>
        <w:t xml:space="preserve">. </w:t>
      </w:r>
      <w:hyperlink r:id="rId28" w:history="1">
        <w:r w:rsidR="004A0C1A" w:rsidRPr="001B5FC2">
          <w:rPr>
            <w:rStyle w:val="Hyperlink"/>
            <w:rFonts w:ascii="Times New Roman" w:hAnsi="Times New Roman" w:cs="Times New Roman"/>
            <w:color w:val="auto"/>
            <w:sz w:val="20"/>
            <w:szCs w:val="20"/>
            <w:u w:val="none"/>
            <w:lang w:val="en-GB"/>
          </w:rPr>
          <w:t>http://hdl.handle.net/11686/36294</w:t>
        </w:r>
      </w:hyperlink>
      <w:r w:rsidR="004A0C1A" w:rsidRPr="001B5FC2">
        <w:rPr>
          <w:rFonts w:ascii="Times New Roman" w:hAnsi="Times New Roman" w:cs="Times New Roman"/>
          <w:sz w:val="20"/>
          <w:szCs w:val="20"/>
          <w:lang w:val="en-GB"/>
        </w:rPr>
        <w:t>.</w:t>
      </w:r>
    </w:p>
    <w:p w14:paraId="0B02EF48" w14:textId="52FDA14F" w:rsidR="00ED7408" w:rsidRPr="001B5FC2" w:rsidRDefault="00C6405D"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Rinaldi, </w:t>
      </w:r>
      <w:r w:rsidR="00ED7408" w:rsidRPr="001B5FC2">
        <w:rPr>
          <w:rFonts w:ascii="Times New Roman" w:hAnsi="Times New Roman" w:cs="Times New Roman"/>
          <w:sz w:val="20"/>
          <w:szCs w:val="20"/>
          <w:lang w:val="en-GB"/>
        </w:rPr>
        <w:t xml:space="preserve">Brian. 2015. </w:t>
      </w:r>
      <w:r w:rsidR="00ED7408" w:rsidRPr="001B5FC2">
        <w:rPr>
          <w:rFonts w:ascii="Times New Roman" w:hAnsi="Times New Roman" w:cs="Times New Roman"/>
          <w:i/>
          <w:sz w:val="20"/>
          <w:szCs w:val="20"/>
          <w:lang w:val="en-GB"/>
        </w:rPr>
        <w:t>Static Site Generators: Modern Tools for Static Website Development.</w:t>
      </w:r>
      <w:r w:rsidR="00ED7408" w:rsidRPr="001B5FC2">
        <w:rPr>
          <w:rFonts w:ascii="Times New Roman" w:hAnsi="Times New Roman" w:cs="Times New Roman"/>
          <w:sz w:val="20"/>
          <w:szCs w:val="20"/>
          <w:lang w:val="en-GB"/>
        </w:rPr>
        <w:t xml:space="preserve"> Sebastopol, CA: O'Reilly Media.</w:t>
      </w:r>
    </w:p>
    <w:p w14:paraId="3CDFCD45" w14:textId="5ED2758E" w:rsidR="003927A4" w:rsidDel="00F32EDF" w:rsidRDefault="00B44737" w:rsidP="00BB09C0">
      <w:pPr>
        <w:pStyle w:val="ListParagraph"/>
        <w:numPr>
          <w:ilvl w:val="0"/>
          <w:numId w:val="6"/>
        </w:numPr>
        <w:jc w:val="both"/>
        <w:rPr>
          <w:del w:id="1" w:author="Microsoft Office User" w:date="2019-06-21T14:28:00Z"/>
          <w:rFonts w:ascii="Times New Roman" w:hAnsi="Times New Roman" w:cs="Times New Roman"/>
          <w:sz w:val="20"/>
          <w:szCs w:val="20"/>
          <w:lang w:val="en-GB"/>
        </w:rPr>
        <w:pPrChange w:id="2" w:author="Microsoft Office User" w:date="2019-06-21T14:28:00Z">
          <w:pPr>
            <w:pStyle w:val="ListParagraph"/>
            <w:numPr>
              <w:numId w:val="6"/>
            </w:numPr>
            <w:ind w:hanging="360"/>
            <w:jc w:val="both"/>
          </w:pPr>
        </w:pPrChange>
      </w:pPr>
      <w:r w:rsidRPr="00F32EDF">
        <w:rPr>
          <w:rFonts w:ascii="Times New Roman" w:hAnsi="Times New Roman" w:cs="Times New Roman"/>
          <w:sz w:val="20"/>
          <w:szCs w:val="20"/>
          <w:lang w:val="en-GB"/>
        </w:rPr>
        <w:t xml:space="preserve">Robinson, </w:t>
      </w:r>
      <w:r w:rsidR="00ED7408" w:rsidRPr="00F32EDF">
        <w:rPr>
          <w:rFonts w:ascii="Times New Roman" w:hAnsi="Times New Roman" w:cs="Times New Roman"/>
          <w:sz w:val="20"/>
          <w:szCs w:val="20"/>
          <w:lang w:val="en-GB"/>
        </w:rPr>
        <w:t xml:space="preserve">Peter. 2016. </w:t>
      </w:r>
      <w:r w:rsidR="003717C6" w:rsidRPr="00F32EDF">
        <w:rPr>
          <w:rFonts w:ascii="Times New Roman" w:hAnsi="Times New Roman" w:cs="Times New Roman"/>
          <w:sz w:val="20"/>
          <w:szCs w:val="20"/>
          <w:lang w:val="en-GB"/>
        </w:rPr>
        <w:t>“</w:t>
      </w:r>
      <w:r w:rsidR="00ED7408" w:rsidRPr="00F32EDF">
        <w:rPr>
          <w:rFonts w:ascii="Times New Roman" w:hAnsi="Times New Roman" w:cs="Times New Roman"/>
          <w:sz w:val="20"/>
          <w:szCs w:val="20"/>
          <w:lang w:val="en-GB"/>
          <w:rPrChange w:id="3" w:author="Microsoft Office User" w:date="2019-06-21T14:28:00Z">
            <w:rPr>
              <w:rFonts w:ascii="Times New Roman" w:hAnsi="Times New Roman" w:cs="Times New Roman"/>
              <w:sz w:val="20"/>
              <w:szCs w:val="20"/>
              <w:lang w:val="en-GB"/>
            </w:rPr>
          </w:rPrChange>
        </w:rPr>
        <w:t>Why Interfaces Do Not and Should Not Matter for Scholarly Digital Editions.</w:t>
      </w:r>
      <w:r w:rsidR="003717C6" w:rsidRPr="00F32EDF">
        <w:rPr>
          <w:rFonts w:ascii="Times New Roman" w:hAnsi="Times New Roman" w:cs="Times New Roman"/>
          <w:sz w:val="20"/>
          <w:szCs w:val="20"/>
          <w:lang w:val="en-GB"/>
          <w:rPrChange w:id="4" w:author="Microsoft Office User" w:date="2019-06-21T14:28:00Z">
            <w:rPr>
              <w:rFonts w:ascii="Times New Roman" w:hAnsi="Times New Roman" w:cs="Times New Roman"/>
              <w:sz w:val="20"/>
              <w:szCs w:val="20"/>
              <w:lang w:val="en-GB"/>
            </w:rPr>
          </w:rPrChange>
        </w:rPr>
        <w:t>”</w:t>
      </w:r>
      <w:r w:rsidR="00ED7408" w:rsidRPr="00F32EDF">
        <w:rPr>
          <w:rFonts w:ascii="Times New Roman" w:hAnsi="Times New Roman" w:cs="Times New Roman"/>
          <w:sz w:val="20"/>
          <w:szCs w:val="20"/>
          <w:lang w:val="en-GB"/>
          <w:rPrChange w:id="5" w:author="Microsoft Office User" w:date="2019-06-21T14:28:00Z">
            <w:rPr>
              <w:rFonts w:ascii="Times New Roman" w:hAnsi="Times New Roman" w:cs="Times New Roman"/>
              <w:sz w:val="20"/>
              <w:szCs w:val="20"/>
              <w:lang w:val="en-GB"/>
            </w:rPr>
          </w:rPrChange>
        </w:rPr>
        <w:t xml:space="preserve"> In </w:t>
      </w:r>
      <w:r w:rsidR="00ED7408" w:rsidRPr="00F32EDF">
        <w:rPr>
          <w:rFonts w:ascii="Times New Roman" w:hAnsi="Times New Roman" w:cs="Times New Roman"/>
          <w:i/>
          <w:sz w:val="20"/>
          <w:szCs w:val="20"/>
          <w:lang w:val="en-GB"/>
          <w:rPrChange w:id="6" w:author="Microsoft Office User" w:date="2019-06-21T14:28:00Z">
            <w:rPr>
              <w:rFonts w:ascii="Times New Roman" w:hAnsi="Times New Roman" w:cs="Times New Roman"/>
              <w:i/>
              <w:sz w:val="20"/>
              <w:szCs w:val="20"/>
              <w:lang w:val="en-GB"/>
            </w:rPr>
          </w:rPrChange>
        </w:rPr>
        <w:t>Digital Scholarly Editions as Interfaces, International Symposium at the University of Graz, Austria</w:t>
      </w:r>
      <w:r w:rsidR="00ED7408" w:rsidRPr="00F32EDF">
        <w:rPr>
          <w:rFonts w:ascii="Times New Roman" w:hAnsi="Times New Roman" w:cs="Times New Roman"/>
          <w:sz w:val="20"/>
          <w:szCs w:val="20"/>
          <w:lang w:val="en-GB"/>
          <w:rPrChange w:id="7" w:author="Microsoft Office User" w:date="2019-06-21T14:28:00Z">
            <w:rPr>
              <w:rFonts w:ascii="Times New Roman" w:hAnsi="Times New Roman" w:cs="Times New Roman"/>
              <w:sz w:val="20"/>
              <w:szCs w:val="20"/>
              <w:lang w:val="en-GB"/>
            </w:rPr>
          </w:rPrChange>
        </w:rPr>
        <w:t xml:space="preserve">, 29–30. Centre for Information Modelling – Austrian Centre for Digital Humanities. </w:t>
      </w:r>
      <w:bookmarkStart w:id="8" w:name="_GoBack"/>
      <w:bookmarkEnd w:id="8"/>
    </w:p>
    <w:p w14:paraId="0AA256EE" w14:textId="148E9466" w:rsidR="00ED7408" w:rsidRPr="00F32EDF" w:rsidRDefault="005F782F" w:rsidP="00BB09C0">
      <w:pPr>
        <w:pStyle w:val="ListParagraph"/>
        <w:numPr>
          <w:ilvl w:val="0"/>
          <w:numId w:val="6"/>
        </w:numPr>
        <w:jc w:val="both"/>
        <w:rPr>
          <w:rFonts w:ascii="Times New Roman" w:hAnsi="Times New Roman" w:cs="Times New Roman"/>
          <w:sz w:val="20"/>
          <w:szCs w:val="20"/>
          <w:lang w:val="en-GB"/>
        </w:rPr>
        <w:pPrChange w:id="9" w:author="Microsoft Office User" w:date="2019-06-21T14:28:00Z">
          <w:pPr>
            <w:pStyle w:val="ListParagraph"/>
            <w:jc w:val="both"/>
          </w:pPr>
        </w:pPrChange>
      </w:pPr>
      <w:r>
        <w:fldChar w:fldCharType="begin"/>
      </w:r>
      <w:r>
        <w:instrText xml:space="preserve"> HYPERLINK "https://static.uni-graz.at/fileadmin/gewi-zentren/Informationsmodellierung/PDF/dse-interfaces_BoA21092016.pdf" </w:instrText>
      </w:r>
      <w:r>
        <w:fldChar w:fldCharType="separate"/>
      </w:r>
      <w:r w:rsidR="004622B8" w:rsidRPr="00F32EDF">
        <w:rPr>
          <w:rStyle w:val="Hyperlink"/>
          <w:rFonts w:ascii="Times New Roman" w:hAnsi="Times New Roman" w:cs="Times New Roman"/>
          <w:color w:val="auto"/>
          <w:sz w:val="20"/>
          <w:szCs w:val="20"/>
          <w:u w:val="none"/>
          <w:lang w:val="en-GB"/>
        </w:rPr>
        <w:t>https://static.uni-graz.at/fileadm</w:t>
      </w:r>
      <w:r w:rsidR="004622B8" w:rsidRPr="00F32EDF">
        <w:rPr>
          <w:rStyle w:val="Hyperlink"/>
          <w:rFonts w:ascii="Times New Roman" w:hAnsi="Times New Roman" w:cs="Times New Roman"/>
          <w:color w:val="auto"/>
          <w:sz w:val="20"/>
          <w:szCs w:val="20"/>
          <w:u w:val="none"/>
          <w:lang w:val="en-GB"/>
          <w:rPrChange w:id="10" w:author="Microsoft Office User" w:date="2019-06-21T14:28:00Z">
            <w:rPr>
              <w:rStyle w:val="Hyperlink"/>
              <w:rFonts w:ascii="Times New Roman" w:hAnsi="Times New Roman" w:cs="Times New Roman"/>
              <w:color w:val="auto"/>
              <w:sz w:val="20"/>
              <w:szCs w:val="20"/>
              <w:u w:val="none"/>
              <w:lang w:val="en-GB"/>
            </w:rPr>
          </w:rPrChange>
        </w:rPr>
        <w:t>in/g</w:t>
      </w:r>
      <w:r w:rsidR="003927A4" w:rsidRPr="00F32EDF">
        <w:rPr>
          <w:rStyle w:val="Hyperlink"/>
          <w:rFonts w:ascii="Times New Roman" w:hAnsi="Times New Roman" w:cs="Times New Roman"/>
          <w:color w:val="auto"/>
          <w:sz w:val="20"/>
          <w:szCs w:val="20"/>
          <w:u w:val="none"/>
          <w:lang w:val="en-GB"/>
          <w:rPrChange w:id="11" w:author="Microsoft Office User" w:date="2019-06-21T14:28:00Z">
            <w:rPr>
              <w:rStyle w:val="Hyperlink"/>
              <w:rFonts w:ascii="Times New Roman" w:hAnsi="Times New Roman" w:cs="Times New Roman"/>
              <w:color w:val="auto"/>
              <w:sz w:val="20"/>
              <w:szCs w:val="20"/>
              <w:u w:val="none"/>
              <w:lang w:val="en-GB"/>
            </w:rPr>
          </w:rPrChange>
        </w:rPr>
        <w:t>ewi</w:t>
      </w:r>
      <w:r w:rsidR="004622B8" w:rsidRPr="00F32EDF">
        <w:rPr>
          <w:rStyle w:val="Hyperlink"/>
          <w:rFonts w:ascii="Times New Roman" w:hAnsi="Times New Roman" w:cs="Times New Roman"/>
          <w:color w:val="auto"/>
          <w:sz w:val="20"/>
          <w:szCs w:val="20"/>
          <w:u w:val="none"/>
          <w:lang w:val="en-GB"/>
          <w:rPrChange w:id="12" w:author="Microsoft Office User" w:date="2019-06-21T14:28:00Z">
            <w:rPr>
              <w:rStyle w:val="Hyperlink"/>
              <w:rFonts w:ascii="Times New Roman" w:hAnsi="Times New Roman" w:cs="Times New Roman"/>
              <w:color w:val="auto"/>
              <w:sz w:val="20"/>
              <w:szCs w:val="20"/>
              <w:u w:val="none"/>
              <w:lang w:val="en-GB"/>
            </w:rPr>
          </w:rPrChange>
        </w:rPr>
        <w:t>zentren/Informationsmodellierung/PDF/dse-interfaces_BoA21092016.pdf</w:t>
      </w:r>
      <w:r w:rsidRPr="00F32EDF">
        <w:rPr>
          <w:rStyle w:val="Hyperlink"/>
          <w:rFonts w:ascii="Times New Roman" w:hAnsi="Times New Roman" w:cs="Times New Roman"/>
          <w:color w:val="auto"/>
          <w:sz w:val="20"/>
          <w:szCs w:val="20"/>
          <w:u w:val="none"/>
          <w:lang w:val="en-GB"/>
        </w:rPr>
        <w:fldChar w:fldCharType="end"/>
      </w:r>
      <w:r w:rsidR="00ED7408" w:rsidRPr="00F32EDF">
        <w:rPr>
          <w:rFonts w:ascii="Times New Roman" w:hAnsi="Times New Roman" w:cs="Times New Roman"/>
          <w:sz w:val="20"/>
          <w:szCs w:val="20"/>
          <w:lang w:val="en-GB"/>
        </w:rPr>
        <w:t>.</w:t>
      </w:r>
    </w:p>
    <w:p w14:paraId="241D4CB6" w14:textId="08725C41" w:rsidR="00C03FF9" w:rsidRPr="001B5FC2" w:rsidRDefault="00C03FF9"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Rosselli</w:t>
      </w:r>
      <w:proofErr w:type="spellEnd"/>
      <w:r w:rsidRPr="001B5FC2">
        <w:rPr>
          <w:rFonts w:ascii="Times New Roman" w:hAnsi="Times New Roman" w:cs="Times New Roman"/>
          <w:sz w:val="20"/>
          <w:szCs w:val="20"/>
          <w:lang w:val="en-GB"/>
        </w:rPr>
        <w:t xml:space="preserve"> Del Turco, Roberto. 2016. </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The Battle We Forgot to Fight: Should We Make a Case for Digital Editions?</w:t>
      </w:r>
      <w:r w:rsidR="003717C6"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In </w:t>
      </w:r>
      <w:r w:rsidRPr="001B5FC2">
        <w:rPr>
          <w:rFonts w:ascii="Times New Roman" w:hAnsi="Times New Roman" w:cs="Times New Roman"/>
          <w:i/>
          <w:sz w:val="20"/>
          <w:szCs w:val="20"/>
          <w:lang w:val="en-GB"/>
        </w:rPr>
        <w:t>Digital Scholarly Editing: Theories and Practices</w:t>
      </w:r>
      <w:r w:rsidRPr="001B5FC2">
        <w:rPr>
          <w:rFonts w:ascii="Times New Roman" w:hAnsi="Times New Roman" w:cs="Times New Roman"/>
          <w:sz w:val="20"/>
          <w:szCs w:val="20"/>
          <w:lang w:val="en-GB"/>
        </w:rPr>
        <w:t>,</w:t>
      </w:r>
      <w:r w:rsidR="006853F1" w:rsidRPr="001B5FC2">
        <w:rPr>
          <w:rFonts w:ascii="Times New Roman" w:hAnsi="Times New Roman" w:cs="Times New Roman"/>
          <w:sz w:val="20"/>
          <w:szCs w:val="20"/>
          <w:lang w:val="en-GB"/>
        </w:rPr>
        <w:t xml:space="preserve"> edited by Matthew </w:t>
      </w:r>
      <w:r w:rsidR="006853F1" w:rsidRPr="001B5FC2">
        <w:rPr>
          <w:rFonts w:ascii="Times New Roman" w:hAnsi="Times New Roman" w:cs="Times New Roman"/>
          <w:sz w:val="20"/>
          <w:szCs w:val="20"/>
          <w:lang w:val="en-GB"/>
        </w:rPr>
        <w:lastRenderedPageBreak/>
        <w:t xml:space="preserve">James Driscoll and Elena </w:t>
      </w:r>
      <w:proofErr w:type="spellStart"/>
      <w:r w:rsidR="006853F1" w:rsidRPr="001B5FC2">
        <w:rPr>
          <w:rFonts w:ascii="Times New Roman" w:hAnsi="Times New Roman" w:cs="Times New Roman"/>
          <w:sz w:val="20"/>
          <w:szCs w:val="20"/>
          <w:lang w:val="en-GB"/>
        </w:rPr>
        <w:t>Pierazzo</w:t>
      </w:r>
      <w:proofErr w:type="spellEnd"/>
      <w:r w:rsidR="006853F1"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19–238. Cambridge: Open Book Publishers. </w:t>
      </w:r>
      <w:hyperlink r:id="rId29" w:history="1">
        <w:r w:rsidR="00573EE7" w:rsidRPr="001B5FC2">
          <w:rPr>
            <w:rStyle w:val="Hyperlink"/>
            <w:rFonts w:ascii="Times New Roman" w:hAnsi="Times New Roman" w:cs="Times New Roman"/>
            <w:color w:val="auto"/>
            <w:sz w:val="20"/>
            <w:szCs w:val="20"/>
            <w:u w:val="none"/>
            <w:lang w:val="en-GB"/>
          </w:rPr>
          <w:t>http://dx.doi.org/10.11647/OBP.0095</w:t>
        </w:r>
      </w:hyperlink>
      <w:r w:rsidRPr="001B5FC2">
        <w:rPr>
          <w:rFonts w:ascii="Times New Roman" w:hAnsi="Times New Roman" w:cs="Times New Roman"/>
          <w:sz w:val="20"/>
          <w:szCs w:val="20"/>
          <w:lang w:val="en-GB"/>
        </w:rPr>
        <w:t>.</w:t>
      </w:r>
    </w:p>
    <w:p w14:paraId="10ED9DAA" w14:textId="2A20F968" w:rsidR="00ED7408" w:rsidRPr="001B5FC2" w:rsidRDefault="00F34340"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Romary, </w:t>
      </w:r>
      <w:r w:rsidR="00ED7408" w:rsidRPr="001B5FC2">
        <w:rPr>
          <w:rFonts w:ascii="Times New Roman" w:hAnsi="Times New Roman" w:cs="Times New Roman"/>
          <w:sz w:val="20"/>
          <w:szCs w:val="20"/>
          <w:lang w:val="en-GB"/>
        </w:rPr>
        <w:t xml:space="preserve">Laurent, Piotr </w:t>
      </w:r>
      <w:proofErr w:type="spellStart"/>
      <w:r w:rsidR="00ED7408" w:rsidRPr="001B5FC2">
        <w:rPr>
          <w:rFonts w:ascii="Times New Roman" w:hAnsi="Times New Roman" w:cs="Times New Roman"/>
          <w:sz w:val="20"/>
          <w:szCs w:val="20"/>
          <w:lang w:val="en-GB"/>
        </w:rPr>
        <w:t>Banski</w:t>
      </w:r>
      <w:proofErr w:type="spellEnd"/>
      <w:r w:rsidR="00ED7408" w:rsidRPr="001B5FC2">
        <w:rPr>
          <w:rFonts w:ascii="Times New Roman" w:hAnsi="Times New Roman" w:cs="Times New Roman"/>
          <w:sz w:val="20"/>
          <w:szCs w:val="20"/>
          <w:lang w:val="en-GB"/>
        </w:rPr>
        <w:t xml:space="preserve">, Jack Bowers, Emiliano </w:t>
      </w:r>
      <w:proofErr w:type="spellStart"/>
      <w:r w:rsidR="00ED7408" w:rsidRPr="001B5FC2">
        <w:rPr>
          <w:rFonts w:ascii="Times New Roman" w:hAnsi="Times New Roman" w:cs="Times New Roman"/>
          <w:sz w:val="20"/>
          <w:szCs w:val="20"/>
          <w:lang w:val="en-GB"/>
        </w:rPr>
        <w:t>Degl'innocenti</w:t>
      </w:r>
      <w:proofErr w:type="spellEnd"/>
      <w:r w:rsidR="00ED7408" w:rsidRPr="001B5FC2">
        <w:rPr>
          <w:rFonts w:ascii="Times New Roman" w:hAnsi="Times New Roman" w:cs="Times New Roman"/>
          <w:sz w:val="20"/>
          <w:szCs w:val="20"/>
          <w:lang w:val="en-GB"/>
        </w:rPr>
        <w:t xml:space="preserve">, Matej </w:t>
      </w:r>
      <w:proofErr w:type="spellStart"/>
      <w:r w:rsidR="00ED7408" w:rsidRPr="001B5FC2">
        <w:rPr>
          <w:rFonts w:ascii="Times New Roman" w:hAnsi="Times New Roman" w:cs="Times New Roman"/>
          <w:sz w:val="20"/>
          <w:szCs w:val="20"/>
          <w:lang w:val="en-GB"/>
        </w:rPr>
        <w:t>Ďurčo</w:t>
      </w:r>
      <w:proofErr w:type="spellEnd"/>
      <w:r w:rsidR="00ED7408" w:rsidRPr="001B5FC2">
        <w:rPr>
          <w:rFonts w:ascii="Times New Roman" w:hAnsi="Times New Roman" w:cs="Times New Roman"/>
          <w:sz w:val="20"/>
          <w:szCs w:val="20"/>
          <w:lang w:val="en-GB"/>
        </w:rPr>
        <w:t xml:space="preserve">, Roberta </w:t>
      </w:r>
      <w:proofErr w:type="spellStart"/>
      <w:r w:rsidR="00ED7408" w:rsidRPr="001B5FC2">
        <w:rPr>
          <w:rFonts w:ascii="Times New Roman" w:hAnsi="Times New Roman" w:cs="Times New Roman"/>
          <w:sz w:val="20"/>
          <w:szCs w:val="20"/>
          <w:lang w:val="en-GB"/>
        </w:rPr>
        <w:t>Giacomi</w:t>
      </w:r>
      <w:proofErr w:type="spellEnd"/>
      <w:r w:rsidR="00ED7408" w:rsidRPr="001B5FC2">
        <w:rPr>
          <w:rFonts w:ascii="Times New Roman" w:hAnsi="Times New Roman" w:cs="Times New Roman"/>
          <w:sz w:val="20"/>
          <w:szCs w:val="20"/>
          <w:lang w:val="en-GB"/>
        </w:rPr>
        <w:t xml:space="preserve">, Klaus </w:t>
      </w:r>
      <w:proofErr w:type="spellStart"/>
      <w:r w:rsidR="00ED7408" w:rsidRPr="001B5FC2">
        <w:rPr>
          <w:rFonts w:ascii="Times New Roman" w:hAnsi="Times New Roman" w:cs="Times New Roman"/>
          <w:sz w:val="20"/>
          <w:szCs w:val="20"/>
          <w:lang w:val="en-GB"/>
        </w:rPr>
        <w:t>Illmayer</w:t>
      </w:r>
      <w:proofErr w:type="spellEnd"/>
      <w:r w:rsidR="00ED7408" w:rsidRPr="001B5FC2">
        <w:rPr>
          <w:rFonts w:ascii="Times New Roman" w:hAnsi="Times New Roman" w:cs="Times New Roman"/>
          <w:sz w:val="20"/>
          <w:szCs w:val="20"/>
          <w:lang w:val="en-GB"/>
        </w:rPr>
        <w:t xml:space="preserve">, Adeline </w:t>
      </w:r>
      <w:proofErr w:type="spellStart"/>
      <w:r w:rsidR="00ED7408" w:rsidRPr="001B5FC2">
        <w:rPr>
          <w:rFonts w:ascii="Times New Roman" w:hAnsi="Times New Roman" w:cs="Times New Roman"/>
          <w:sz w:val="20"/>
          <w:szCs w:val="20"/>
          <w:lang w:val="en-GB"/>
        </w:rPr>
        <w:t>Joffres</w:t>
      </w:r>
      <w:proofErr w:type="spellEnd"/>
      <w:r w:rsidR="00ED7408" w:rsidRPr="001B5FC2">
        <w:rPr>
          <w:rFonts w:ascii="Times New Roman" w:hAnsi="Times New Roman" w:cs="Times New Roman"/>
          <w:sz w:val="20"/>
          <w:szCs w:val="20"/>
          <w:lang w:val="en-GB"/>
        </w:rPr>
        <w:t xml:space="preserve">, Fahad Khan, Mohamed </w:t>
      </w:r>
      <w:proofErr w:type="spellStart"/>
      <w:r w:rsidR="00ED7408" w:rsidRPr="001B5FC2">
        <w:rPr>
          <w:rFonts w:ascii="Times New Roman" w:hAnsi="Times New Roman" w:cs="Times New Roman"/>
          <w:sz w:val="20"/>
          <w:szCs w:val="20"/>
          <w:lang w:val="en-GB"/>
        </w:rPr>
        <w:t>Khemakhem</w:t>
      </w:r>
      <w:proofErr w:type="spellEnd"/>
      <w:r w:rsidR="00ED7408" w:rsidRPr="001B5FC2">
        <w:rPr>
          <w:rFonts w:ascii="Times New Roman" w:hAnsi="Times New Roman" w:cs="Times New Roman"/>
          <w:sz w:val="20"/>
          <w:szCs w:val="20"/>
          <w:lang w:val="en-GB"/>
        </w:rPr>
        <w:t xml:space="preserve">, et al. 2017. </w:t>
      </w:r>
      <w:r w:rsidR="00ED7408" w:rsidRPr="001B5FC2">
        <w:rPr>
          <w:rFonts w:ascii="Times New Roman" w:hAnsi="Times New Roman" w:cs="Times New Roman"/>
          <w:i/>
          <w:sz w:val="20"/>
          <w:szCs w:val="20"/>
          <w:lang w:val="en-GB"/>
        </w:rPr>
        <w:t>Report on Standardization (draft)</w:t>
      </w:r>
      <w:r w:rsidR="00ED7408" w:rsidRPr="001B5FC2">
        <w:rPr>
          <w:rFonts w:ascii="Times New Roman" w:hAnsi="Times New Roman" w:cs="Times New Roman"/>
          <w:sz w:val="20"/>
          <w:szCs w:val="20"/>
          <w:lang w:val="en-GB"/>
        </w:rPr>
        <w:t xml:space="preserve">. [Technical report] 4.2 </w:t>
      </w:r>
      <w:proofErr w:type="spellStart"/>
      <w:r w:rsidR="00ED7408" w:rsidRPr="001B5FC2">
        <w:rPr>
          <w:rFonts w:ascii="Times New Roman" w:hAnsi="Times New Roman" w:cs="Times New Roman"/>
          <w:sz w:val="20"/>
          <w:szCs w:val="20"/>
          <w:lang w:val="en-GB"/>
        </w:rPr>
        <w:t>Inria</w:t>
      </w:r>
      <w:proofErr w:type="spellEnd"/>
      <w:r w:rsidR="00ED7408" w:rsidRPr="001B5FC2">
        <w:rPr>
          <w:rFonts w:ascii="Times New Roman" w:hAnsi="Times New Roman" w:cs="Times New Roman"/>
          <w:sz w:val="20"/>
          <w:szCs w:val="20"/>
          <w:lang w:val="en-GB"/>
        </w:rPr>
        <w:t xml:space="preserve">. </w:t>
      </w:r>
      <w:hyperlink r:id="rId30" w:history="1">
        <w:r w:rsidR="00EA060A" w:rsidRPr="001B5FC2">
          <w:rPr>
            <w:rStyle w:val="Hyperlink"/>
            <w:rFonts w:ascii="Times New Roman" w:hAnsi="Times New Roman" w:cs="Times New Roman"/>
            <w:color w:val="auto"/>
            <w:sz w:val="20"/>
            <w:szCs w:val="20"/>
            <w:u w:val="none"/>
            <w:lang w:val="en-GB"/>
          </w:rPr>
          <w:t>https://hal.inria.fr/hal-01560563</w:t>
        </w:r>
      </w:hyperlink>
      <w:r w:rsidR="00ED7408" w:rsidRPr="001B5FC2">
        <w:rPr>
          <w:rFonts w:ascii="Times New Roman" w:hAnsi="Times New Roman" w:cs="Times New Roman"/>
          <w:sz w:val="20"/>
          <w:szCs w:val="20"/>
          <w:lang w:val="en-GB"/>
        </w:rPr>
        <w:t>.</w:t>
      </w:r>
    </w:p>
    <w:p w14:paraId="06C634E3" w14:textId="58C776BC" w:rsidR="00ED7408" w:rsidRPr="001B5FC2" w:rsidRDefault="0021284E"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Schaffner, </w:t>
      </w:r>
      <w:r w:rsidR="00ED7408" w:rsidRPr="001B5FC2">
        <w:rPr>
          <w:rFonts w:ascii="Times New Roman" w:hAnsi="Times New Roman" w:cs="Times New Roman"/>
          <w:sz w:val="20"/>
          <w:szCs w:val="20"/>
          <w:lang w:val="en-GB"/>
        </w:rPr>
        <w:t xml:space="preserve">Jennifer and Ricky </w:t>
      </w:r>
      <w:proofErr w:type="spellStart"/>
      <w:r w:rsidR="00ED7408" w:rsidRPr="001B5FC2">
        <w:rPr>
          <w:rFonts w:ascii="Times New Roman" w:hAnsi="Times New Roman" w:cs="Times New Roman"/>
          <w:sz w:val="20"/>
          <w:szCs w:val="20"/>
          <w:lang w:val="en-GB"/>
        </w:rPr>
        <w:t>Erway</w:t>
      </w:r>
      <w:proofErr w:type="spellEnd"/>
      <w:r w:rsidR="00ED7408" w:rsidRPr="001B5FC2">
        <w:rPr>
          <w:rFonts w:ascii="Times New Roman" w:hAnsi="Times New Roman" w:cs="Times New Roman"/>
          <w:sz w:val="20"/>
          <w:szCs w:val="20"/>
          <w:lang w:val="en-GB"/>
        </w:rPr>
        <w:t xml:space="preserve">. 2014. </w:t>
      </w:r>
      <w:r w:rsidR="00ED7408" w:rsidRPr="001B5FC2">
        <w:rPr>
          <w:rFonts w:ascii="Times New Roman" w:hAnsi="Times New Roman" w:cs="Times New Roman"/>
          <w:i/>
          <w:sz w:val="20"/>
          <w:szCs w:val="20"/>
          <w:lang w:val="en-GB"/>
        </w:rPr>
        <w:t xml:space="preserve">Does Every Research Library Need a Digital Humanities </w:t>
      </w:r>
      <w:proofErr w:type="spellStart"/>
      <w:r w:rsidR="00ED7408" w:rsidRPr="001B5FC2">
        <w:rPr>
          <w:rFonts w:ascii="Times New Roman" w:hAnsi="Times New Roman" w:cs="Times New Roman"/>
          <w:i/>
          <w:sz w:val="20"/>
          <w:szCs w:val="20"/>
          <w:lang w:val="en-GB"/>
        </w:rPr>
        <w:t>Center</w:t>
      </w:r>
      <w:proofErr w:type="spellEnd"/>
      <w:r w:rsidR="00ED7408" w:rsidRPr="001B5FC2">
        <w:rPr>
          <w:rFonts w:ascii="Times New Roman" w:hAnsi="Times New Roman" w:cs="Times New Roman"/>
          <w:i/>
          <w:sz w:val="20"/>
          <w:szCs w:val="20"/>
          <w:lang w:val="en-GB"/>
        </w:rPr>
        <w:t>?</w:t>
      </w:r>
      <w:r w:rsidR="00ED7408" w:rsidRPr="001B5FC2">
        <w:rPr>
          <w:rFonts w:ascii="Times New Roman" w:hAnsi="Times New Roman" w:cs="Times New Roman"/>
          <w:sz w:val="20"/>
          <w:szCs w:val="20"/>
          <w:lang w:val="en-GB"/>
        </w:rPr>
        <w:t xml:space="preserve"> Dublin, Ohio: OCLC Research. </w:t>
      </w:r>
      <w:hyperlink r:id="rId31" w:history="1">
        <w:r w:rsidR="00E40C63" w:rsidRPr="001B5FC2">
          <w:rPr>
            <w:rStyle w:val="Hyperlink"/>
            <w:rFonts w:ascii="Times New Roman" w:hAnsi="Times New Roman" w:cs="Times New Roman"/>
            <w:color w:val="auto"/>
            <w:sz w:val="20"/>
            <w:szCs w:val="20"/>
            <w:u w:val="none"/>
            <w:lang w:val="en-GB"/>
          </w:rPr>
          <w:t>https://www.oclc.org/content/dam/research/publications/library/2014/oclcresearch-digital-humanities-center-2014.pdf</w:t>
        </w:r>
      </w:hyperlink>
      <w:r w:rsidR="00ED7408" w:rsidRPr="001B5FC2">
        <w:rPr>
          <w:rFonts w:ascii="Times New Roman" w:hAnsi="Times New Roman" w:cs="Times New Roman"/>
          <w:sz w:val="20"/>
          <w:szCs w:val="20"/>
          <w:lang w:val="en-GB"/>
        </w:rPr>
        <w:t>.</w:t>
      </w:r>
    </w:p>
    <w:p w14:paraId="7CE7AFCB" w14:textId="6B865ADE" w:rsidR="00ED7408" w:rsidRPr="001B5FC2" w:rsidRDefault="00ED7408"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TEI Consortium, ed. 201</w:t>
      </w:r>
      <w:r w:rsidR="004D7D9B" w:rsidRPr="001B5FC2">
        <w:rPr>
          <w:rFonts w:ascii="Times New Roman" w:hAnsi="Times New Roman" w:cs="Times New Roman"/>
          <w:sz w:val="20"/>
          <w:szCs w:val="20"/>
          <w:lang w:val="en-GB"/>
        </w:rPr>
        <w:t>9</w:t>
      </w:r>
      <w:r w:rsidR="007670A9" w:rsidRPr="001B5FC2">
        <w:rPr>
          <w:rFonts w:ascii="Times New Roman" w:hAnsi="Times New Roman" w:cs="Times New Roman"/>
          <w:sz w:val="20"/>
          <w:szCs w:val="20"/>
          <w:lang w:val="en-GB"/>
        </w:rPr>
        <w:t>.</w:t>
      </w:r>
      <w:r w:rsidRPr="001B5FC2">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P5: Guidelines for Electronic Text Encoding and Interchange 3.</w:t>
      </w:r>
      <w:r w:rsidR="004D7D9B" w:rsidRPr="001B5FC2">
        <w:rPr>
          <w:rFonts w:ascii="Times New Roman" w:hAnsi="Times New Roman" w:cs="Times New Roman"/>
          <w:i/>
          <w:sz w:val="20"/>
          <w:szCs w:val="20"/>
          <w:lang w:val="en-GB"/>
        </w:rPr>
        <w:t>5</w:t>
      </w:r>
      <w:r w:rsidRPr="001B5FC2">
        <w:rPr>
          <w:rFonts w:ascii="Times New Roman" w:hAnsi="Times New Roman" w:cs="Times New Roman"/>
          <w:i/>
          <w:sz w:val="20"/>
          <w:szCs w:val="20"/>
          <w:lang w:val="en-GB"/>
        </w:rPr>
        <w:t>.0.</w:t>
      </w:r>
      <w:r w:rsidRPr="001B5FC2">
        <w:rPr>
          <w:rFonts w:ascii="Times New Roman" w:hAnsi="Times New Roman" w:cs="Times New Roman"/>
          <w:sz w:val="20"/>
          <w:szCs w:val="20"/>
          <w:lang w:val="en-GB"/>
        </w:rPr>
        <w:t xml:space="preserve"> TEI Consortium. </w:t>
      </w:r>
      <w:hyperlink r:id="rId32" w:history="1">
        <w:r w:rsidR="0095619A" w:rsidRPr="001B5FC2">
          <w:rPr>
            <w:rStyle w:val="Hyperlink"/>
            <w:rFonts w:ascii="Times New Roman" w:hAnsi="Times New Roman" w:cs="Times New Roman"/>
            <w:color w:val="auto"/>
            <w:sz w:val="20"/>
            <w:szCs w:val="20"/>
            <w:u w:val="none"/>
            <w:lang w:val="en-GB"/>
          </w:rPr>
          <w:t>http://www.tei-c.org/Guidelines/P5/</w:t>
        </w:r>
      </w:hyperlink>
      <w:r w:rsidRPr="001B5FC2">
        <w:rPr>
          <w:rFonts w:ascii="Times New Roman" w:hAnsi="Times New Roman" w:cs="Times New Roman"/>
          <w:sz w:val="20"/>
          <w:szCs w:val="20"/>
          <w:lang w:val="en-GB"/>
        </w:rPr>
        <w:t>.</w:t>
      </w:r>
    </w:p>
    <w:p w14:paraId="1A818733" w14:textId="5799776C" w:rsidR="00ED7408" w:rsidRPr="001B5FC2" w:rsidRDefault="00D36A14"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Turska</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Magdalena, James Cummings, and Sebastian </w:t>
      </w:r>
      <w:proofErr w:type="spellStart"/>
      <w:r w:rsidR="00ED7408" w:rsidRPr="001B5FC2">
        <w:rPr>
          <w:rFonts w:ascii="Times New Roman" w:hAnsi="Times New Roman" w:cs="Times New Roman"/>
          <w:sz w:val="20"/>
          <w:szCs w:val="20"/>
          <w:lang w:val="en-GB"/>
        </w:rPr>
        <w:t>Rahtz</w:t>
      </w:r>
      <w:proofErr w:type="spellEnd"/>
      <w:r w:rsidR="00ED7408" w:rsidRPr="001B5FC2">
        <w:rPr>
          <w:rFonts w:ascii="Times New Roman" w:hAnsi="Times New Roman" w:cs="Times New Roman"/>
          <w:sz w:val="20"/>
          <w:szCs w:val="20"/>
          <w:lang w:val="en-GB"/>
        </w:rPr>
        <w:t xml:space="preserve">.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Challenging the Myth of Presentation in Digital Editions.</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Journal of the Text Encoding Initiative</w:t>
      </w:r>
      <w:r w:rsidR="00ED7408" w:rsidRPr="001B5FC2">
        <w:rPr>
          <w:rFonts w:ascii="Times New Roman" w:hAnsi="Times New Roman" w:cs="Times New Roman"/>
          <w:sz w:val="20"/>
          <w:szCs w:val="20"/>
          <w:lang w:val="en-GB"/>
        </w:rPr>
        <w:t xml:space="preserve">, </w:t>
      </w:r>
      <w:r w:rsidR="008B138A" w:rsidRPr="001B5FC2">
        <w:rPr>
          <w:rFonts w:ascii="Times New Roman" w:hAnsi="Times New Roman" w:cs="Times New Roman"/>
          <w:sz w:val="20"/>
          <w:szCs w:val="20"/>
          <w:lang w:val="en-GB"/>
        </w:rPr>
        <w:t>N</w:t>
      </w:r>
      <w:r w:rsidR="00521EAA" w:rsidRPr="001B5FC2">
        <w:rPr>
          <w:rFonts w:ascii="Times New Roman" w:hAnsi="Times New Roman" w:cs="Times New Roman"/>
          <w:sz w:val="20"/>
          <w:szCs w:val="20"/>
          <w:lang w:val="en-GB"/>
        </w:rPr>
        <w:t xml:space="preserve">o. </w:t>
      </w:r>
      <w:r w:rsidR="00ED7408" w:rsidRPr="001B5FC2">
        <w:rPr>
          <w:rFonts w:ascii="Times New Roman" w:hAnsi="Times New Roman" w:cs="Times New Roman"/>
          <w:sz w:val="20"/>
          <w:szCs w:val="20"/>
          <w:lang w:val="en-GB"/>
        </w:rPr>
        <w:t>9. DOI: 10.4000/jtei.1453</w:t>
      </w:r>
      <w:r w:rsidR="00B553F1" w:rsidRPr="001B5FC2">
        <w:rPr>
          <w:rFonts w:ascii="Times New Roman" w:hAnsi="Times New Roman" w:cs="Times New Roman"/>
          <w:sz w:val="20"/>
          <w:szCs w:val="20"/>
          <w:lang w:val="en-GB"/>
        </w:rPr>
        <w:t>.</w:t>
      </w:r>
    </w:p>
    <w:p w14:paraId="762C74E8" w14:textId="3F886625" w:rsidR="00ED7408" w:rsidRPr="001B5FC2" w:rsidRDefault="003B67DD" w:rsidP="001B5FC2">
      <w:pPr>
        <w:pStyle w:val="ListParagraph"/>
        <w:numPr>
          <w:ilvl w:val="0"/>
          <w:numId w:val="6"/>
        </w:numPr>
        <w:jc w:val="both"/>
        <w:rPr>
          <w:rFonts w:ascii="Times New Roman" w:hAnsi="Times New Roman" w:cs="Times New Roman"/>
          <w:sz w:val="20"/>
          <w:szCs w:val="20"/>
          <w:lang w:val="en-GB"/>
        </w:rPr>
      </w:pPr>
      <w:proofErr w:type="spellStart"/>
      <w:r w:rsidRPr="001B5FC2">
        <w:rPr>
          <w:rFonts w:ascii="Times New Roman" w:hAnsi="Times New Roman" w:cs="Times New Roman"/>
          <w:sz w:val="20"/>
          <w:szCs w:val="20"/>
          <w:lang w:val="en-GB"/>
        </w:rPr>
        <w:t>Viglianti</w:t>
      </w:r>
      <w:proofErr w:type="spellEnd"/>
      <w:r w:rsidRPr="001B5FC2">
        <w:rPr>
          <w:rFonts w:ascii="Times New Roman" w:hAnsi="Times New Roman" w:cs="Times New Roman"/>
          <w:sz w:val="20"/>
          <w:szCs w:val="20"/>
          <w:lang w:val="en-GB"/>
        </w:rPr>
        <w:t xml:space="preserve">, </w:t>
      </w:r>
      <w:r w:rsidR="00ED7408" w:rsidRPr="001B5FC2">
        <w:rPr>
          <w:rFonts w:ascii="Times New Roman" w:hAnsi="Times New Roman" w:cs="Times New Roman"/>
          <w:sz w:val="20"/>
          <w:szCs w:val="20"/>
          <w:lang w:val="en-GB"/>
        </w:rPr>
        <w:t xml:space="preserve">Raffaele. 2017.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Your own Shelley-Godwin Archive: An off-line strategy for an on</w:t>
      </w:r>
      <w:r w:rsidR="008B138A" w:rsidRPr="001B5FC2">
        <w:rPr>
          <w:rFonts w:ascii="Times New Roman" w:hAnsi="Times New Roman" w:cs="Times New Roman"/>
          <w:sz w:val="20"/>
          <w:szCs w:val="20"/>
          <w:lang w:val="en-GB"/>
        </w:rPr>
        <w:t>-line</w:t>
      </w:r>
      <w:r w:rsidR="00ED7408" w:rsidRPr="001B5FC2">
        <w:rPr>
          <w:rFonts w:ascii="Times New Roman" w:hAnsi="Times New Roman" w:cs="Times New Roman"/>
          <w:sz w:val="20"/>
          <w:szCs w:val="20"/>
          <w:lang w:val="en-GB"/>
        </w:rPr>
        <w:t xml:space="preserve"> publication (poster).</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 xml:space="preserve"> In </w:t>
      </w:r>
      <w:r w:rsidR="00ED7408" w:rsidRPr="001B5FC2">
        <w:rPr>
          <w:rFonts w:ascii="Times New Roman" w:hAnsi="Times New Roman" w:cs="Times New Roman"/>
          <w:i/>
          <w:sz w:val="20"/>
          <w:szCs w:val="20"/>
          <w:lang w:val="en-GB"/>
        </w:rPr>
        <w:t>TEI 2017 Victoria</w:t>
      </w:r>
      <w:r w:rsidR="00ED7408" w:rsidRPr="001B5FC2">
        <w:rPr>
          <w:rFonts w:ascii="Times New Roman" w:hAnsi="Times New Roman" w:cs="Times New Roman"/>
          <w:sz w:val="20"/>
          <w:szCs w:val="20"/>
          <w:lang w:val="en-GB"/>
        </w:rPr>
        <w:t xml:space="preserve">. </w:t>
      </w:r>
      <w:hyperlink r:id="rId33" w:history="1">
        <w:r w:rsidR="00333D0E" w:rsidRPr="001B5FC2">
          <w:rPr>
            <w:rStyle w:val="Hyperlink"/>
            <w:rFonts w:ascii="Times New Roman" w:hAnsi="Times New Roman" w:cs="Times New Roman"/>
            <w:color w:val="auto"/>
            <w:sz w:val="20"/>
            <w:szCs w:val="20"/>
            <w:u w:val="none"/>
            <w:lang w:val="en-GB"/>
          </w:rPr>
          <w:t>https://hcmc.uvic.ca/tei2017/abstracts/t_126_viglianti_shelleygodwin.html</w:t>
        </w:r>
      </w:hyperlink>
      <w:r w:rsidR="00ED7408" w:rsidRPr="001B5FC2">
        <w:rPr>
          <w:rFonts w:ascii="Times New Roman" w:hAnsi="Times New Roman" w:cs="Times New Roman"/>
          <w:sz w:val="20"/>
          <w:szCs w:val="20"/>
          <w:lang w:val="en-GB"/>
        </w:rPr>
        <w:t>.</w:t>
      </w:r>
    </w:p>
    <w:p w14:paraId="228DF021" w14:textId="5CA2F1E3" w:rsidR="00ED7408" w:rsidRPr="001B5FC2" w:rsidRDefault="00007904"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Visconti, </w:t>
      </w:r>
      <w:r w:rsidR="00ED7408" w:rsidRPr="001B5FC2">
        <w:rPr>
          <w:rFonts w:ascii="Times New Roman" w:hAnsi="Times New Roman" w:cs="Times New Roman"/>
          <w:sz w:val="20"/>
          <w:szCs w:val="20"/>
          <w:lang w:val="en-GB"/>
        </w:rPr>
        <w:t xml:space="preserve">Amanda. 2016. </w:t>
      </w:r>
      <w:r w:rsidR="00B6116F" w:rsidRPr="001B5FC2">
        <w:rPr>
          <w:rFonts w:ascii="Times New Roman" w:hAnsi="Times New Roman" w:cs="Times New Roman"/>
          <w:sz w:val="20"/>
          <w:szCs w:val="20"/>
          <w:lang w:val="en-GB"/>
        </w:rPr>
        <w:t>“</w:t>
      </w:r>
      <w:r w:rsidR="00ED7408" w:rsidRPr="001B5FC2">
        <w:rPr>
          <w:rFonts w:ascii="Times New Roman" w:hAnsi="Times New Roman" w:cs="Times New Roman"/>
          <w:sz w:val="20"/>
          <w:szCs w:val="20"/>
          <w:lang w:val="en-GB"/>
        </w:rPr>
        <w:t>Building a static website with Jekyll and GitHub Pages.</w:t>
      </w:r>
      <w:r w:rsidR="00B6116F" w:rsidRPr="001B5FC2">
        <w:rPr>
          <w:rFonts w:ascii="Times New Roman" w:hAnsi="Times New Roman" w:cs="Times New Roman"/>
          <w:sz w:val="20"/>
          <w:szCs w:val="20"/>
          <w:lang w:val="en-GB"/>
        </w:rPr>
        <w:t>”</w:t>
      </w:r>
      <w:r w:rsidR="00252F47" w:rsidRPr="001B5FC2">
        <w:rPr>
          <w:rFonts w:ascii="Times New Roman" w:hAnsi="Times New Roman" w:cs="Times New Roman"/>
          <w:sz w:val="20"/>
          <w:szCs w:val="20"/>
          <w:lang w:val="en-GB"/>
        </w:rPr>
        <w:t xml:space="preserve"> </w:t>
      </w:r>
      <w:r w:rsidR="00ED7408" w:rsidRPr="001B5FC2">
        <w:rPr>
          <w:rFonts w:ascii="Times New Roman" w:hAnsi="Times New Roman" w:cs="Times New Roman"/>
          <w:i/>
          <w:sz w:val="20"/>
          <w:szCs w:val="20"/>
          <w:lang w:val="en-GB"/>
        </w:rPr>
        <w:t>The Programming Historian, 5</w:t>
      </w:r>
      <w:r w:rsidR="00ED7408" w:rsidRPr="001B5FC2">
        <w:rPr>
          <w:rFonts w:ascii="Times New Roman" w:hAnsi="Times New Roman" w:cs="Times New Roman"/>
          <w:sz w:val="20"/>
          <w:szCs w:val="20"/>
          <w:lang w:val="en-GB"/>
        </w:rPr>
        <w:t xml:space="preserve">. </w:t>
      </w:r>
      <w:hyperlink r:id="rId34" w:history="1">
        <w:r w:rsidR="0044744F" w:rsidRPr="001B5FC2">
          <w:rPr>
            <w:rStyle w:val="Hyperlink"/>
            <w:rFonts w:ascii="Times New Roman" w:hAnsi="Times New Roman" w:cs="Times New Roman"/>
            <w:color w:val="auto"/>
            <w:sz w:val="20"/>
            <w:szCs w:val="20"/>
            <w:u w:val="none"/>
            <w:lang w:val="en-GB"/>
          </w:rPr>
          <w:t>https://programminghistorian.org/lessons/building-static-sites-with-jekyll-github-pages</w:t>
        </w:r>
      </w:hyperlink>
      <w:r w:rsidR="00ED7408" w:rsidRPr="001B5FC2">
        <w:rPr>
          <w:rFonts w:ascii="Times New Roman" w:hAnsi="Times New Roman" w:cs="Times New Roman"/>
          <w:sz w:val="20"/>
          <w:szCs w:val="20"/>
          <w:lang w:val="en-GB"/>
        </w:rPr>
        <w:t>.</w:t>
      </w:r>
    </w:p>
    <w:p w14:paraId="2E406B2C" w14:textId="6381D61E" w:rsidR="0044744F" w:rsidRPr="001B5FC2" w:rsidRDefault="00E62822" w:rsidP="001B5FC2">
      <w:pPr>
        <w:pStyle w:val="ListParagraph"/>
        <w:numPr>
          <w:ilvl w:val="0"/>
          <w:numId w:val="6"/>
        </w:numPr>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 xml:space="preserve">Williams, Martin. 2019. </w:t>
      </w:r>
      <w:r w:rsidRPr="001B5FC2">
        <w:rPr>
          <w:rFonts w:ascii="Times New Roman" w:hAnsi="Times New Roman" w:cs="Times New Roman"/>
          <w:i/>
          <w:sz w:val="20"/>
          <w:szCs w:val="20"/>
          <w:lang w:val="en-GB"/>
        </w:rPr>
        <w:t>Web Development Trends 2019</w:t>
      </w:r>
      <w:r w:rsidRPr="001B5FC2">
        <w:rPr>
          <w:rFonts w:ascii="Times New Roman" w:hAnsi="Times New Roman" w:cs="Times New Roman"/>
          <w:sz w:val="20"/>
          <w:szCs w:val="20"/>
          <w:lang w:val="en-GB"/>
        </w:rPr>
        <w:t xml:space="preserve"> (blog). March 14, 2019. Accessed April 12, 2019. </w:t>
      </w:r>
      <w:hyperlink r:id="rId35" w:history="1">
        <w:r w:rsidR="0015493F" w:rsidRPr="001B5FC2">
          <w:rPr>
            <w:rStyle w:val="Hyperlink"/>
            <w:rFonts w:ascii="Times New Roman" w:hAnsi="Times New Roman" w:cs="Times New Roman"/>
            <w:color w:val="auto"/>
            <w:sz w:val="20"/>
            <w:szCs w:val="20"/>
            <w:u w:val="none"/>
            <w:lang w:val="en-GB"/>
          </w:rPr>
          <w:t>https://www.keycdn.com/blog/web-development-trends-2019</w:t>
        </w:r>
      </w:hyperlink>
      <w:r w:rsidRPr="001B5FC2">
        <w:rPr>
          <w:rFonts w:ascii="Times New Roman" w:hAnsi="Times New Roman" w:cs="Times New Roman"/>
          <w:sz w:val="20"/>
          <w:szCs w:val="20"/>
          <w:lang w:val="en-GB"/>
        </w:rPr>
        <w:t>.</w:t>
      </w:r>
    </w:p>
    <w:p w14:paraId="2C308F6B" w14:textId="77777777" w:rsidR="00317CAA" w:rsidRDefault="00317CAA" w:rsidP="00317CAA">
      <w:pPr>
        <w:spacing w:line="360" w:lineRule="auto"/>
        <w:jc w:val="both"/>
        <w:rPr>
          <w:rFonts w:ascii="Times New Roman" w:hAnsi="Times New Roman" w:cs="Times New Roman"/>
          <w:b/>
          <w:lang w:val="en-GB"/>
        </w:rPr>
      </w:pPr>
    </w:p>
    <w:p w14:paraId="1B9EDE90" w14:textId="287CD340" w:rsidR="003927A4" w:rsidRDefault="003927A4" w:rsidP="00E716D0">
      <w:pPr>
        <w:spacing w:line="360" w:lineRule="auto"/>
        <w:jc w:val="center"/>
        <w:rPr>
          <w:rFonts w:ascii="Times New Roman" w:hAnsi="Times New Roman" w:cs="Times New Roman"/>
          <w:b/>
          <w:lang w:val="en-GB"/>
        </w:rPr>
      </w:pPr>
    </w:p>
    <w:p w14:paraId="3B479755" w14:textId="44855D7D" w:rsidR="003717C6" w:rsidRPr="000F30CB" w:rsidRDefault="003717C6"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 xml:space="preserve">Andrej </w:t>
      </w:r>
      <w:proofErr w:type="spellStart"/>
      <w:r w:rsidRPr="000F30CB">
        <w:rPr>
          <w:rFonts w:ascii="Times New Roman" w:hAnsi="Times New Roman" w:cs="Times New Roman"/>
          <w:lang w:val="en-GB"/>
        </w:rPr>
        <w:t>Pančur</w:t>
      </w:r>
      <w:proofErr w:type="spellEnd"/>
    </w:p>
    <w:p w14:paraId="16F5C56F" w14:textId="02A82381" w:rsidR="00E716D0" w:rsidRPr="000F30CB" w:rsidRDefault="00E716D0" w:rsidP="000F30CB">
      <w:pPr>
        <w:jc w:val="center"/>
        <w:rPr>
          <w:rFonts w:ascii="Times New Roman" w:hAnsi="Times New Roman" w:cs="Times New Roman"/>
          <w:b/>
          <w:sz w:val="28"/>
          <w:szCs w:val="28"/>
          <w:lang w:val="en-GB"/>
        </w:rPr>
      </w:pPr>
      <w:r w:rsidRPr="000F30CB">
        <w:rPr>
          <w:rFonts w:ascii="Times New Roman" w:hAnsi="Times New Roman" w:cs="Times New Roman"/>
          <w:b/>
          <w:sz w:val="28"/>
          <w:szCs w:val="28"/>
          <w:lang w:val="en-GB"/>
        </w:rPr>
        <w:t>SUSTAINABILITY OF DIGITAL EDITIONS: STATIC WEBSITES OF THE HISTORY OF SLOVENIA – SISTORY PORTAL</w:t>
      </w:r>
    </w:p>
    <w:p w14:paraId="0766CC61" w14:textId="340864FD" w:rsidR="00E716D0" w:rsidRPr="000F30CB" w:rsidRDefault="00E716D0" w:rsidP="00E716D0">
      <w:pPr>
        <w:spacing w:line="360" w:lineRule="auto"/>
        <w:jc w:val="center"/>
        <w:rPr>
          <w:rFonts w:ascii="Times New Roman" w:hAnsi="Times New Roman" w:cs="Times New Roman"/>
          <w:lang w:val="en-GB"/>
        </w:rPr>
      </w:pPr>
      <w:r w:rsidRPr="000F30CB">
        <w:rPr>
          <w:rFonts w:ascii="Times New Roman" w:hAnsi="Times New Roman" w:cs="Times New Roman"/>
          <w:lang w:val="en-GB"/>
        </w:rPr>
        <w:t>SUMMARY</w:t>
      </w:r>
    </w:p>
    <w:p w14:paraId="7EB2A6AF" w14:textId="739ECB9B" w:rsidR="00A413DD"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6848" w:rsidRPr="001B5FC2">
        <w:rPr>
          <w:rFonts w:ascii="Times New Roman" w:hAnsi="Times New Roman" w:cs="Times New Roman"/>
          <w:sz w:val="20"/>
          <w:szCs w:val="20"/>
          <w:lang w:val="en-GB"/>
        </w:rPr>
        <w:t>The contribution is based on the position that, with regard to digital editions, the highest possible degree of digital sustainability of data, presentations, functionalities, and programme code should be ensured. This represents a significant challenge, especially in case of smaller digital humanities projects with limited financing, which does not allow for the long-term maintenance of technically-demanding digital editions. The alternative solutions facilitated by the swift development of static web pages in the recent years are presented in the contribution.</w:t>
      </w:r>
    </w:p>
    <w:p w14:paraId="1814651E" w14:textId="2DF5F983" w:rsidR="00F83E42"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C41444" w:rsidRPr="001B5FC2">
        <w:rPr>
          <w:rFonts w:ascii="Times New Roman" w:hAnsi="Times New Roman" w:cs="Times New Roman"/>
          <w:sz w:val="20"/>
          <w:szCs w:val="20"/>
          <w:lang w:val="en-GB"/>
        </w:rPr>
        <w:t>Static websites enjoy numerous advantages in comparison with dynamic websites</w:t>
      </w:r>
      <w:r w:rsidR="00EB5B75" w:rsidRPr="001B5FC2">
        <w:rPr>
          <w:rFonts w:ascii="Times New Roman" w:hAnsi="Times New Roman" w:cs="Times New Roman"/>
          <w:sz w:val="20"/>
          <w:szCs w:val="20"/>
          <w:lang w:val="en-GB"/>
        </w:rPr>
        <w:t>: efficiency</w:t>
      </w:r>
      <w:r w:rsidR="00B81F52" w:rsidRPr="001B5FC2">
        <w:rPr>
          <w:rFonts w:ascii="Times New Roman" w:hAnsi="Times New Roman" w:cs="Times New Roman"/>
          <w:sz w:val="20"/>
          <w:szCs w:val="20"/>
          <w:lang w:val="en-GB"/>
        </w:rPr>
        <w:t>, hosting, security, maintenance</w:t>
      </w:r>
      <w:r w:rsidR="005F6137" w:rsidRPr="001B5FC2">
        <w:rPr>
          <w:rFonts w:ascii="Times New Roman" w:hAnsi="Times New Roman" w:cs="Times New Roman"/>
          <w:sz w:val="20"/>
          <w:szCs w:val="20"/>
          <w:lang w:val="en-GB"/>
        </w:rPr>
        <w:t>, and versioning.</w:t>
      </w:r>
      <w:r w:rsidR="00A413DD" w:rsidRPr="001B5FC2">
        <w:rPr>
          <w:rFonts w:ascii="Times New Roman" w:hAnsi="Times New Roman" w:cs="Times New Roman"/>
          <w:sz w:val="20"/>
          <w:szCs w:val="20"/>
          <w:lang w:val="en-GB"/>
        </w:rPr>
        <w:t xml:space="preserve"> These reasons are particularly important to ensure the sustainability of digital editions.</w:t>
      </w:r>
      <w:r w:rsidR="000C60F4" w:rsidRPr="001B5FC2">
        <w:rPr>
          <w:rFonts w:ascii="Times New Roman" w:hAnsi="Times New Roman" w:cs="Times New Roman"/>
          <w:sz w:val="20"/>
          <w:szCs w:val="20"/>
          <w:lang w:val="en-GB"/>
        </w:rPr>
        <w:t xml:space="preserve"> These reasons, however, are less convincing in case we expect digital editions to contain user-generated contents as well. Therefore, static websites are not appropriate for all digital editions in the field of digital humanities. </w:t>
      </w:r>
      <w:r w:rsidR="00EC69A9" w:rsidRPr="001B5FC2">
        <w:rPr>
          <w:rFonts w:ascii="Times New Roman" w:hAnsi="Times New Roman" w:cs="Times New Roman"/>
          <w:sz w:val="20"/>
          <w:szCs w:val="20"/>
          <w:lang w:val="en-GB"/>
        </w:rPr>
        <w:t>On the other hand, countless digital projects do not call for very complex content and its display. In such cases the existing solutions provided by static websites can be more than satisfactory, especially because modern static websites do not completely lack the option of adding dynamic contents.</w:t>
      </w:r>
      <w:r w:rsidR="00E0612F" w:rsidRPr="001B5FC2">
        <w:rPr>
          <w:rFonts w:ascii="Times New Roman" w:hAnsi="Times New Roman" w:cs="Times New Roman"/>
          <w:sz w:val="20"/>
          <w:szCs w:val="20"/>
          <w:lang w:val="en-GB"/>
        </w:rPr>
        <w:t xml:space="preserve"> Modern static websites are generated by employing static website generators.</w:t>
      </w:r>
      <w:r w:rsidR="00AB305B" w:rsidRPr="001B5FC2">
        <w:rPr>
          <w:rFonts w:ascii="Times New Roman" w:hAnsi="Times New Roman" w:cs="Times New Roman"/>
          <w:sz w:val="20"/>
          <w:szCs w:val="20"/>
          <w:lang w:val="en-GB"/>
        </w:rPr>
        <w:t xml:space="preserve"> </w:t>
      </w:r>
      <w:r w:rsidR="009D448B" w:rsidRPr="001B5FC2">
        <w:rPr>
          <w:rFonts w:ascii="Times New Roman" w:hAnsi="Times New Roman" w:cs="Times New Roman"/>
          <w:sz w:val="20"/>
          <w:szCs w:val="20"/>
          <w:lang w:val="en-GB"/>
        </w:rPr>
        <w:t xml:space="preserve">Humanities texts are most often encoded with Extensible </w:t>
      </w:r>
      <w:proofErr w:type="spellStart"/>
      <w:r w:rsidR="009D448B" w:rsidRPr="001B5FC2">
        <w:rPr>
          <w:rFonts w:ascii="Times New Roman" w:hAnsi="Times New Roman" w:cs="Times New Roman"/>
          <w:sz w:val="20"/>
          <w:szCs w:val="20"/>
          <w:lang w:val="en-GB"/>
        </w:rPr>
        <w:t>Markup</w:t>
      </w:r>
      <w:proofErr w:type="spellEnd"/>
      <w:r w:rsidR="009D448B" w:rsidRPr="001B5FC2">
        <w:rPr>
          <w:rFonts w:ascii="Times New Roman" w:hAnsi="Times New Roman" w:cs="Times New Roman"/>
          <w:sz w:val="20"/>
          <w:szCs w:val="20"/>
          <w:lang w:val="en-GB"/>
        </w:rPr>
        <w:t xml:space="preserve"> Language (XML). Extensible Stylesheet Language for Transformation</w:t>
      </w:r>
      <w:r w:rsidR="004341DB" w:rsidRPr="001B5FC2">
        <w:rPr>
          <w:rFonts w:ascii="Times New Roman" w:hAnsi="Times New Roman" w:cs="Times New Roman"/>
          <w:sz w:val="20"/>
          <w:szCs w:val="20"/>
          <w:lang w:val="en-GB"/>
        </w:rPr>
        <w:t xml:space="preserve"> (XSLT</w:t>
      </w:r>
      <w:r w:rsidR="009D448B" w:rsidRPr="001B5FC2">
        <w:rPr>
          <w:rFonts w:ascii="Times New Roman" w:hAnsi="Times New Roman" w:cs="Times New Roman"/>
          <w:sz w:val="20"/>
          <w:szCs w:val="20"/>
          <w:lang w:val="en-GB"/>
        </w:rPr>
        <w:t>) is used as a tool for XML conversion</w:t>
      </w:r>
      <w:r w:rsidR="00992D66" w:rsidRPr="001B5FC2">
        <w:rPr>
          <w:rFonts w:ascii="Times New Roman" w:hAnsi="Times New Roman" w:cs="Times New Roman"/>
          <w:sz w:val="20"/>
          <w:szCs w:val="20"/>
          <w:lang w:val="en-GB"/>
        </w:rPr>
        <w:t>: also in static websites.</w:t>
      </w:r>
      <w:r w:rsidR="007103E6" w:rsidRPr="001B5FC2">
        <w:rPr>
          <w:rFonts w:ascii="Times New Roman" w:hAnsi="Times New Roman" w:cs="Times New Roman"/>
          <w:sz w:val="20"/>
          <w:szCs w:val="20"/>
          <w:lang w:val="en-GB"/>
        </w:rPr>
        <w:t xml:space="preserve"> Digital editions based on the TEI have been successfully included in the SIstory portal </w:t>
      </w:r>
      <w:r w:rsidR="007103E6" w:rsidRPr="001B5FC2">
        <w:rPr>
          <w:rFonts w:ascii="Times New Roman" w:hAnsi="Times New Roman" w:cs="Times New Roman"/>
          <w:sz w:val="20"/>
          <w:szCs w:val="20"/>
          <w:lang w:val="en-GB"/>
        </w:rPr>
        <w:lastRenderedPageBreak/>
        <w:t>repository as static web pages, employing basic XML (XSLT) and web technologies (HTML, CSS, JavaScript). All the static web pages also have the possibility of displaying dynamic content.</w:t>
      </w:r>
    </w:p>
    <w:p w14:paraId="29BFBD6F" w14:textId="5071E856" w:rsidR="00F46848" w:rsidRPr="001B5FC2" w:rsidRDefault="003717C6" w:rsidP="00E716D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83E42" w:rsidRPr="001B5FC2">
        <w:rPr>
          <w:rFonts w:ascii="Times New Roman" w:hAnsi="Times New Roman" w:cs="Times New Roman"/>
          <w:sz w:val="20"/>
          <w:szCs w:val="20"/>
          <w:lang w:val="en-GB"/>
        </w:rPr>
        <w:t xml:space="preserve">In the case of SIstory portal, we have decided to upgrade the basic XSLT Stylesheets of the TEI Consortium. In the </w:t>
      </w:r>
      <w:r w:rsidR="00F83E42" w:rsidRPr="001B5FC2">
        <w:rPr>
          <w:rFonts w:ascii="Times New Roman" w:hAnsi="Times New Roman" w:cs="Times New Roman"/>
          <w:i/>
          <w:sz w:val="20"/>
          <w:szCs w:val="20"/>
          <w:lang w:val="en-GB"/>
        </w:rPr>
        <w:t>SIstory TEI Profile</w:t>
      </w:r>
      <w:r w:rsidR="00F83E42" w:rsidRPr="001B5FC2">
        <w:rPr>
          <w:rFonts w:ascii="Times New Roman" w:hAnsi="Times New Roman" w:cs="Times New Roman"/>
          <w:sz w:val="20"/>
          <w:szCs w:val="20"/>
          <w:lang w:val="en-GB"/>
        </w:rPr>
        <w:t xml:space="preserve"> chapter, I will present generic upgrade of the TEI Stylesheets. In the chapter </w:t>
      </w:r>
      <w:r w:rsidR="00F83E42" w:rsidRPr="001B5FC2">
        <w:rPr>
          <w:rFonts w:ascii="Times New Roman" w:hAnsi="Times New Roman" w:cs="Times New Roman"/>
          <w:i/>
          <w:sz w:val="20"/>
          <w:szCs w:val="20"/>
          <w:lang w:val="en-GB"/>
        </w:rPr>
        <w:t>Configuring and Upgrading the SIstory TEI Profile</w:t>
      </w:r>
      <w:r w:rsidR="00F83E42" w:rsidRPr="001B5FC2">
        <w:rPr>
          <w:rFonts w:ascii="Times New Roman" w:hAnsi="Times New Roman" w:cs="Times New Roman"/>
          <w:sz w:val="20"/>
          <w:szCs w:val="20"/>
          <w:lang w:val="en-GB"/>
        </w:rPr>
        <w:t xml:space="preserve"> I will outline the project-specific options for upgrading this profile. In both these chapters, I will also discuss the various options of adding dynamic contents to static websites. In the chapter </w:t>
      </w:r>
      <w:r w:rsidR="00F83E42" w:rsidRPr="001B5FC2">
        <w:rPr>
          <w:rFonts w:ascii="Times New Roman" w:hAnsi="Times New Roman" w:cs="Times New Roman"/>
          <w:i/>
          <w:sz w:val="20"/>
          <w:szCs w:val="20"/>
          <w:lang w:val="en-GB"/>
        </w:rPr>
        <w:t>Publishing Digital Editions</w:t>
      </w:r>
      <w:r w:rsidR="00F83E42" w:rsidRPr="001B5FC2">
        <w:rPr>
          <w:rFonts w:ascii="Times New Roman" w:hAnsi="Times New Roman" w:cs="Times New Roman"/>
          <w:sz w:val="20"/>
          <w:szCs w:val="20"/>
          <w:lang w:val="en-GB"/>
        </w:rPr>
        <w:t xml:space="preserve"> I will outline how these static websites can be made available to the public, in particular by their inclusion in the SIstory portal's digital repository. In the </w:t>
      </w:r>
      <w:r w:rsidR="00F83E42" w:rsidRPr="001B5FC2">
        <w:rPr>
          <w:rFonts w:ascii="Times New Roman" w:hAnsi="Times New Roman" w:cs="Times New Roman"/>
          <w:i/>
          <w:sz w:val="20"/>
          <w:szCs w:val="20"/>
          <w:lang w:val="en-GB"/>
        </w:rPr>
        <w:t>Conclusion</w:t>
      </w:r>
      <w:r w:rsidR="00F83E42" w:rsidRPr="001B5FC2">
        <w:rPr>
          <w:rFonts w:ascii="Times New Roman" w:hAnsi="Times New Roman" w:cs="Times New Roman"/>
          <w:sz w:val="20"/>
          <w:szCs w:val="20"/>
          <w:lang w:val="en-GB"/>
        </w:rPr>
        <w:t>, I will also mention a few more general findings.</w:t>
      </w:r>
    </w:p>
    <w:p w14:paraId="4117082A" w14:textId="3CEB0B9A" w:rsidR="00E716D0" w:rsidRPr="001B5FC2" w:rsidRDefault="003717C6" w:rsidP="00F45BB0">
      <w:pPr>
        <w:spacing w:line="360" w:lineRule="auto"/>
        <w:jc w:val="both"/>
        <w:rPr>
          <w:rFonts w:ascii="Times New Roman" w:hAnsi="Times New Roman" w:cs="Times New Roman"/>
          <w:sz w:val="20"/>
          <w:szCs w:val="20"/>
          <w:lang w:val="en-GB"/>
        </w:rPr>
      </w:pPr>
      <w:r w:rsidRPr="001B5FC2">
        <w:rPr>
          <w:rFonts w:ascii="Times New Roman" w:hAnsi="Times New Roman" w:cs="Times New Roman"/>
          <w:sz w:val="20"/>
          <w:szCs w:val="20"/>
          <w:lang w:val="en-GB"/>
        </w:rPr>
        <w:tab/>
      </w:r>
      <w:r w:rsidR="00F45BB0" w:rsidRPr="001B5FC2">
        <w:rPr>
          <w:rFonts w:ascii="Times New Roman" w:hAnsi="Times New Roman" w:cs="Times New Roman"/>
          <w:sz w:val="20"/>
          <w:szCs w:val="20"/>
          <w:lang w:val="en-GB"/>
        </w:rPr>
        <w:t xml:space="preserve">There are several advantages to a digital editions infrastructure organised in this manner: using format that is most common in digital humanities (TEI XML); using a single XML technology (XSLT) for various sorts of digital editions, which enjoys a wide support in the TEI community; the possibility of simply including JavaScript libraries and plugins; </w:t>
      </w:r>
      <w:r w:rsidR="00F45BB0" w:rsidRPr="001B5FC2">
        <w:rPr>
          <w:rFonts w:ascii="Times New Roman" w:hAnsi="Times New Roman" w:cs="Times New Roman"/>
          <w:sz w:val="20"/>
          <w:szCs w:val="20"/>
          <w:lang w:val="en-GB"/>
        </w:rPr>
        <w:tab/>
        <w:t>flexibly adding dynamic contents with Saxon-JS; in comparison with other technologies (dynamic sites), static sites ensure a relative sustainability and simple maintenance of digital editions; using Git version control to store the various versions of digital editions together with the software used to generate static websites; open access to the complete digital editions code in the GitHub and GitLab software development platforms; the possibility of sharing digital editions on the GitHub Pages and GitLab Pages, and, last but not least, the possibility of including them in the History of Slovenia – SIstory portal.</w:t>
      </w:r>
    </w:p>
    <w:p w14:paraId="6DA3FC01" w14:textId="77777777" w:rsidR="00E716D0" w:rsidRPr="001B5FC2" w:rsidRDefault="00E716D0" w:rsidP="00E716D0">
      <w:pPr>
        <w:spacing w:line="360" w:lineRule="auto"/>
        <w:jc w:val="both"/>
        <w:rPr>
          <w:rFonts w:ascii="Times New Roman" w:hAnsi="Times New Roman" w:cs="Times New Roman"/>
          <w:sz w:val="20"/>
          <w:szCs w:val="20"/>
          <w:lang w:val="en-GB"/>
        </w:rPr>
      </w:pPr>
    </w:p>
    <w:p w14:paraId="4B60546F" w14:textId="1764084A" w:rsidR="003717C6" w:rsidRPr="000F30CB" w:rsidRDefault="003717C6"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Andrej Pančur</w:t>
      </w:r>
    </w:p>
    <w:p w14:paraId="75AAA75F" w14:textId="03076EDD" w:rsidR="00E716D0" w:rsidRPr="000F30CB" w:rsidRDefault="00E716D0" w:rsidP="000F30CB">
      <w:pPr>
        <w:jc w:val="center"/>
        <w:rPr>
          <w:rFonts w:ascii="Times New Roman" w:hAnsi="Times New Roman" w:cs="Times New Roman"/>
          <w:b/>
          <w:sz w:val="28"/>
          <w:szCs w:val="28"/>
          <w:lang w:val="sl-SI"/>
        </w:rPr>
      </w:pPr>
      <w:r w:rsidRPr="000F30CB">
        <w:rPr>
          <w:rFonts w:ascii="Times New Roman" w:hAnsi="Times New Roman" w:cs="Times New Roman"/>
          <w:b/>
          <w:sz w:val="28"/>
          <w:szCs w:val="28"/>
          <w:lang w:val="sl-SI"/>
        </w:rPr>
        <w:t>TRAJNOST DIGITALNH IZDAJ: STATIČNE SPLETNE STRANI PORTALA ZGODOVINA SLOVENIJE – SISTORY</w:t>
      </w:r>
    </w:p>
    <w:p w14:paraId="4F34B660" w14:textId="15FD66BB" w:rsidR="00E716D0" w:rsidRPr="000F30CB" w:rsidRDefault="00E716D0" w:rsidP="00E716D0">
      <w:pPr>
        <w:spacing w:line="360" w:lineRule="auto"/>
        <w:jc w:val="center"/>
        <w:rPr>
          <w:rFonts w:ascii="Times New Roman" w:hAnsi="Times New Roman" w:cs="Times New Roman"/>
          <w:lang w:val="sl-SI"/>
        </w:rPr>
      </w:pPr>
      <w:r w:rsidRPr="000F30CB">
        <w:rPr>
          <w:rFonts w:ascii="Times New Roman" w:hAnsi="Times New Roman" w:cs="Times New Roman"/>
          <w:lang w:val="sl-SI"/>
        </w:rPr>
        <w:t>POVZETEK</w:t>
      </w:r>
    </w:p>
    <w:p w14:paraId="555FDE5F" w14:textId="2028DD0D" w:rsidR="00E77D7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162BBC" w:rsidRPr="001B5FC2">
        <w:rPr>
          <w:rFonts w:ascii="Times New Roman" w:hAnsi="Times New Roman" w:cs="Times New Roman"/>
          <w:sz w:val="20"/>
          <w:szCs w:val="20"/>
          <w:lang w:val="sl-SI"/>
        </w:rPr>
        <w:t xml:space="preserve">Prispevek izhaja iz stališča, da je pri digitalnih izdajah potrebno poskrbeti za čim bolj celovito digitalno trajnost tako podatkov kot prezentacij, funkcionalnosti in programske kode. To je velik izziv predvsem za manjše digitalno humanistične projekte z omejenim financiranjem, ki ne omogoča dolgoročnega vzdrževanja tehnično zahtevnih digitalnih izdaj. Kot alternativno rešitev so v prispevku predstavljene rešitve, ki jih v zadnjih letih ponuja hiter razvoj statičnih spletnih strani. </w:t>
      </w:r>
    </w:p>
    <w:p w14:paraId="4C5E0E7A" w14:textId="5AB507D9" w:rsidR="00B7275A"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1DF8" w:rsidRPr="001B5FC2">
        <w:rPr>
          <w:rFonts w:ascii="Times New Roman" w:hAnsi="Times New Roman" w:cs="Times New Roman"/>
          <w:sz w:val="20"/>
          <w:szCs w:val="20"/>
          <w:lang w:val="sl-SI"/>
        </w:rPr>
        <w:t>Statične spletne strani imajo v primerjavi s dinamičnimi številne prednosti: zmogljivost, gostovanje, varnost, vzdrževanje</w:t>
      </w:r>
      <w:r w:rsidR="000A0BE7" w:rsidRPr="001B5FC2">
        <w:rPr>
          <w:rFonts w:ascii="Times New Roman" w:hAnsi="Times New Roman" w:cs="Times New Roman"/>
          <w:sz w:val="20"/>
          <w:szCs w:val="20"/>
          <w:lang w:val="sl-SI"/>
        </w:rPr>
        <w:t xml:space="preserve"> in</w:t>
      </w:r>
      <w:r w:rsidR="00DF1DF8" w:rsidRPr="001B5FC2">
        <w:rPr>
          <w:rFonts w:ascii="Times New Roman" w:hAnsi="Times New Roman" w:cs="Times New Roman"/>
          <w:sz w:val="20"/>
          <w:szCs w:val="20"/>
          <w:lang w:val="sl-SI"/>
        </w:rPr>
        <w:t xml:space="preserve"> kontrola verzij.</w:t>
      </w:r>
      <w:r w:rsidR="00A413DD" w:rsidRPr="001B5FC2">
        <w:rPr>
          <w:rFonts w:ascii="Times New Roman" w:hAnsi="Times New Roman" w:cs="Times New Roman"/>
          <w:sz w:val="20"/>
          <w:szCs w:val="20"/>
          <w:lang w:val="sl-SI"/>
        </w:rPr>
        <w:t xml:space="preserve"> Ti razlogi so zlasti pomembni zaradi trajnosti digitalnih izdaj.</w:t>
      </w:r>
      <w:r w:rsidR="007C6EA2" w:rsidRPr="001B5FC2">
        <w:rPr>
          <w:rFonts w:ascii="Times New Roman" w:hAnsi="Times New Roman" w:cs="Times New Roman"/>
          <w:sz w:val="20"/>
          <w:szCs w:val="20"/>
          <w:lang w:val="sl-SI"/>
        </w:rPr>
        <w:t xml:space="preserve"> </w:t>
      </w:r>
      <w:r w:rsidR="00A413DD" w:rsidRPr="001B5FC2">
        <w:rPr>
          <w:rFonts w:ascii="Times New Roman" w:hAnsi="Times New Roman" w:cs="Times New Roman"/>
          <w:sz w:val="20"/>
          <w:szCs w:val="20"/>
          <w:lang w:val="sl-SI"/>
        </w:rPr>
        <w:t>Vendar so t</w:t>
      </w:r>
      <w:r w:rsidR="007C6EA2" w:rsidRPr="001B5FC2">
        <w:rPr>
          <w:rFonts w:ascii="Times New Roman" w:hAnsi="Times New Roman" w:cs="Times New Roman"/>
          <w:sz w:val="20"/>
          <w:szCs w:val="20"/>
          <w:lang w:val="sl-SI"/>
        </w:rPr>
        <w:t>i razlogi manj prepričljivi, če glede digitalnih izdaj pričakujemo, da bodo vsebovale tudi uporabniško generirano vsebino. Zato statične spletne strani niso primerne za vse digitalne izdaje s področja digitalne humanistike.</w:t>
      </w:r>
      <w:r w:rsidR="00052EDA" w:rsidRPr="001B5FC2">
        <w:rPr>
          <w:rFonts w:ascii="Times New Roman" w:hAnsi="Times New Roman" w:cs="Times New Roman"/>
          <w:sz w:val="20"/>
          <w:szCs w:val="20"/>
          <w:lang w:val="sl-SI"/>
        </w:rPr>
        <w:t xml:space="preserve"> </w:t>
      </w:r>
      <w:r w:rsidR="00D90D6B" w:rsidRPr="001B5FC2">
        <w:rPr>
          <w:rFonts w:ascii="Times New Roman" w:hAnsi="Times New Roman" w:cs="Times New Roman"/>
          <w:sz w:val="20"/>
          <w:szCs w:val="20"/>
          <w:lang w:val="sl-SI"/>
        </w:rPr>
        <w:t>Po drugi strani pa je zelo veliko digitalnih projektov, kjer vsebina in njen prikaz nista tako zelo zahtevni. V teh primerih bi bile obstoječe rešitve, ki jih prinašajo statične spletne strani, več kot zadovoljive, predvsem zaradi tega, ker moderne statične strani niso povsem brez možnosti dodajanja dinamičnih vsebin.</w:t>
      </w:r>
      <w:r w:rsidR="006A0CF5" w:rsidRPr="001B5FC2">
        <w:rPr>
          <w:rFonts w:ascii="Times New Roman" w:hAnsi="Times New Roman" w:cs="Times New Roman"/>
          <w:sz w:val="20"/>
          <w:szCs w:val="20"/>
          <w:lang w:val="sl-SI"/>
        </w:rPr>
        <w:t xml:space="preserve"> Moderne statične spletne strani generiramo s pomočjo generatorjev statičnih spletnih strani.</w:t>
      </w:r>
      <w:r w:rsidR="00C818A4" w:rsidRPr="001B5FC2">
        <w:rPr>
          <w:rFonts w:ascii="Times New Roman" w:hAnsi="Times New Roman" w:cs="Times New Roman"/>
          <w:sz w:val="20"/>
          <w:szCs w:val="20"/>
          <w:lang w:val="sl-SI"/>
        </w:rPr>
        <w:t xml:space="preserve"> Besedila v humanistiki večinoma kodiramo z XML označevalnim jezikom. XSLT pa uporabljamo kot orodje za pretvorbo XML</w:t>
      </w:r>
      <w:r w:rsidR="00365334" w:rsidRPr="001B5FC2">
        <w:rPr>
          <w:rFonts w:ascii="Times New Roman" w:hAnsi="Times New Roman" w:cs="Times New Roman"/>
          <w:sz w:val="20"/>
          <w:szCs w:val="20"/>
          <w:lang w:val="sl-SI"/>
        </w:rPr>
        <w:t>: tudi v statične spletne strain.</w:t>
      </w:r>
      <w:r w:rsidR="00B442CE" w:rsidRPr="001B5FC2">
        <w:rPr>
          <w:rFonts w:ascii="Times New Roman" w:hAnsi="Times New Roman" w:cs="Times New Roman"/>
          <w:sz w:val="20"/>
          <w:szCs w:val="20"/>
          <w:lang w:val="sl-SI"/>
        </w:rPr>
        <w:t xml:space="preserve"> Digitalne izdaje, ki temeljijo na TEI, so s pomočjo osnovnih XML (XSLT) in spletnih tehnologij </w:t>
      </w:r>
      <w:r w:rsidR="00B442CE" w:rsidRPr="001B5FC2">
        <w:rPr>
          <w:rFonts w:ascii="Times New Roman" w:hAnsi="Times New Roman" w:cs="Times New Roman"/>
          <w:sz w:val="20"/>
          <w:szCs w:val="20"/>
          <w:lang w:val="sl-SI"/>
        </w:rPr>
        <w:lastRenderedPageBreak/>
        <w:t>(HTML, CSS, JavaScript) kot statične spletne strani uspešno vključene v repozitorij portala SIstory. Vse statične spletne strani imajo tudi možnost dinamičnega prikazovanja vsebine.</w:t>
      </w:r>
    </w:p>
    <w:p w14:paraId="2E8738F9" w14:textId="6DFAFEA6" w:rsidR="00162BBC" w:rsidRPr="001B5FC2" w:rsidRDefault="003717C6" w:rsidP="00E716D0">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B7275A" w:rsidRPr="001B5FC2">
        <w:rPr>
          <w:rFonts w:ascii="Times New Roman" w:hAnsi="Times New Roman" w:cs="Times New Roman"/>
          <w:sz w:val="20"/>
          <w:szCs w:val="20"/>
          <w:lang w:val="sl-SI"/>
        </w:rPr>
        <w:t xml:space="preserve">V </w:t>
      </w:r>
      <w:r w:rsidR="00B442CE" w:rsidRPr="001B5FC2">
        <w:rPr>
          <w:rFonts w:ascii="Times New Roman" w:hAnsi="Times New Roman" w:cs="Times New Roman"/>
          <w:sz w:val="20"/>
          <w:szCs w:val="20"/>
          <w:lang w:val="sl-SI"/>
        </w:rPr>
        <w:t>primeru portala SIstory</w:t>
      </w:r>
      <w:r w:rsidR="00B7275A" w:rsidRPr="001B5FC2">
        <w:rPr>
          <w:rFonts w:ascii="Times New Roman" w:hAnsi="Times New Roman" w:cs="Times New Roman"/>
          <w:sz w:val="20"/>
          <w:szCs w:val="20"/>
          <w:lang w:val="sl-SI"/>
        </w:rPr>
        <w:t xml:space="preserve"> smo se odločili za nadgradnjo osnovnih pretvorb XSLT konzorcija TEI. V poglavju SIstory TEI profil bom predstavil svojo generično nadgradnjo pretvorb XSLT konzorcija TEI. V poglavju Konfiguracija in nadgradnja SIstory profila bom nato predstavil projektno specifične možnosti nadgradnje tega profila. V obeh teh poglavjih bom predstavil še različne možnosti dodajanja dinamične vsebine statičnim spletnim stranem. V poglavju Publiciranje digitalnih izdaj bom omenil, kako te statične spletne strani damo na razpolago javnosti, predvsem z vključitvijo v digitalni repozitorij portala SIstory. V Sklepu naposled dodam še nekaj pomembnejših splošnih ugotovitev.</w:t>
      </w:r>
    </w:p>
    <w:p w14:paraId="355AC324" w14:textId="72266827" w:rsidR="00E716D0" w:rsidRPr="001B5FC2" w:rsidRDefault="003717C6" w:rsidP="00DF5001">
      <w:pPr>
        <w:spacing w:line="360" w:lineRule="auto"/>
        <w:jc w:val="both"/>
        <w:rPr>
          <w:rFonts w:ascii="Times New Roman" w:hAnsi="Times New Roman" w:cs="Times New Roman"/>
          <w:sz w:val="20"/>
          <w:szCs w:val="20"/>
          <w:lang w:val="sl-SI"/>
        </w:rPr>
      </w:pPr>
      <w:r w:rsidRPr="001B5FC2">
        <w:rPr>
          <w:rFonts w:ascii="Times New Roman" w:hAnsi="Times New Roman" w:cs="Times New Roman"/>
          <w:sz w:val="20"/>
          <w:szCs w:val="20"/>
          <w:lang w:val="sl-SI"/>
        </w:rPr>
        <w:tab/>
      </w:r>
      <w:r w:rsidR="00DF5001" w:rsidRPr="001B5FC2">
        <w:rPr>
          <w:rFonts w:ascii="Times New Roman" w:hAnsi="Times New Roman" w:cs="Times New Roman"/>
          <w:sz w:val="20"/>
          <w:szCs w:val="20"/>
          <w:lang w:val="sl-SI"/>
        </w:rPr>
        <w:t>Tako vzpostavljena infrastruktura za digitalne izdaje ima več prednosti:</w:t>
      </w:r>
      <w:r w:rsidR="003A2A01"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 xml:space="preserve">uporaba podatkov, ki so v digitalni humanistiki najbolj razširjeni </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TEI-XML</w:t>
      </w:r>
      <w:r w:rsidR="003A2A01" w:rsidRPr="001B5FC2">
        <w:rPr>
          <w:rFonts w:ascii="Times New Roman" w:hAnsi="Times New Roman" w:cs="Times New Roman"/>
          <w:sz w:val="20"/>
          <w:szCs w:val="20"/>
          <w:lang w:val="sl-SI"/>
        </w:rPr>
        <w:t>)</w:t>
      </w:r>
      <w:r w:rsidR="00DF5001" w:rsidRPr="001B5FC2">
        <w:rPr>
          <w:rFonts w:ascii="Times New Roman" w:hAnsi="Times New Roman" w:cs="Times New Roman"/>
          <w:sz w:val="20"/>
          <w:szCs w:val="20"/>
          <w:lang w:val="sl-SI"/>
        </w:rPr>
        <w:t>;</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enotne XML tehnologije (XSLT) za različne vrste digitalnih izdaj, ki ima široko podoro v TEI skupnosti;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možnost enostavnega vključevanja JavaScript knjižnic in vtičnikov;</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fleksibilno dodajanje dinamične vsebine s Saxon-JS;</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statične spletne strani zagotavljajo v primerjavi z ostalimi tehnologijami (dinamične spletne strani) relativno trajnost digitalnih izdaj ter relativno enostavno vzdrževanje;</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uporaba Git kontrole verzij za shranjevanje različnih izdaj digitalnih izdaj, skupaj s programsko opremo, ki smo jo uporabili pri generiranju statičnih spletnih strani;</w:t>
      </w:r>
      <w:r w:rsidR="00451A18" w:rsidRPr="001B5FC2">
        <w:rPr>
          <w:rFonts w:ascii="Times New Roman" w:hAnsi="Times New Roman" w:cs="Times New Roman"/>
          <w:sz w:val="20"/>
          <w:szCs w:val="20"/>
          <w:lang w:val="sl-SI"/>
        </w:rPr>
        <w:t xml:space="preserve"> </w:t>
      </w:r>
      <w:r w:rsidR="00DF5001" w:rsidRPr="001B5FC2">
        <w:rPr>
          <w:rFonts w:ascii="Times New Roman" w:hAnsi="Times New Roman" w:cs="Times New Roman"/>
          <w:sz w:val="20"/>
          <w:szCs w:val="20"/>
          <w:lang w:val="sl-SI"/>
        </w:rPr>
        <w:t>odprti dostop do celotne kode digitalnih izdaj v platformah za razvoj programske opreme GitHub in GitLab; možnost gostovanja digitalnih izdaj v GitHub Pages in GitLab Pages in nenazadnje možnost vključitve v portal Zgodovina Slovenije – SIstory.</w:t>
      </w:r>
    </w:p>
    <w:sectPr w:rsidR="00E716D0" w:rsidRPr="001B5FC2" w:rsidSect="00AD3C7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68B2" w14:textId="77777777" w:rsidR="005F782F" w:rsidRDefault="005F782F" w:rsidP="00C92221">
      <w:r>
        <w:separator/>
      </w:r>
    </w:p>
  </w:endnote>
  <w:endnote w:type="continuationSeparator" w:id="0">
    <w:p w14:paraId="5230426D" w14:textId="77777777" w:rsidR="005F782F" w:rsidRDefault="005F782F"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EF985" w14:textId="77777777" w:rsidR="005F782F" w:rsidRDefault="005F782F" w:rsidP="00C92221">
      <w:r>
        <w:separator/>
      </w:r>
    </w:p>
  </w:footnote>
  <w:footnote w:type="continuationSeparator" w:id="0">
    <w:p w14:paraId="00BBB0DC" w14:textId="77777777" w:rsidR="005F782F" w:rsidRDefault="005F782F" w:rsidP="00C92221">
      <w:r>
        <w:continuationSeparator/>
      </w:r>
    </w:p>
  </w:footnote>
  <w:footnote w:id="1">
    <w:p w14:paraId="18E294C8" w14:textId="4676A670" w:rsidR="00072EED" w:rsidRPr="002D0618" w:rsidRDefault="00072EED" w:rsidP="00D16BDC">
      <w:pPr>
        <w:pStyle w:val="FootnoteText"/>
        <w:rPr>
          <w:rFonts w:ascii="Times New Roman" w:hAnsi="Times New Roman" w:cs="Times New Roman"/>
          <w:sz w:val="20"/>
          <w:szCs w:val="20"/>
          <w:lang w:val="en-GB"/>
        </w:rPr>
      </w:pPr>
      <w:r w:rsidRPr="002020F8">
        <w:rPr>
          <w:rStyle w:val="FootnoteReference"/>
          <w:rFonts w:ascii="Times New Roman" w:hAnsi="Times New Roman" w:cs="Times New Roman"/>
          <w:sz w:val="20"/>
          <w:szCs w:val="20"/>
          <w:lang w:val="en-GB"/>
        </w:rPr>
        <w:t>*</w:t>
      </w:r>
      <w:r w:rsidRPr="002020F8">
        <w:rPr>
          <w:rFonts w:ascii="Times New Roman" w:hAnsi="Times New Roman" w:cs="Times New Roman"/>
          <w:sz w:val="20"/>
          <w:szCs w:val="20"/>
          <w:lang w:val="en-GB"/>
        </w:rPr>
        <w:t xml:space="preserve"> </w:t>
      </w:r>
      <w:r w:rsidR="00A8712B" w:rsidRPr="001B5FC2">
        <w:rPr>
          <w:rFonts w:ascii="Times New Roman" w:hAnsi="Times New Roman" w:cs="Times New Roman"/>
          <w:b/>
          <w:sz w:val="20"/>
          <w:szCs w:val="20"/>
          <w:lang w:val="en-GB"/>
        </w:rPr>
        <w:t xml:space="preserve">Institute of Contemporary History, </w:t>
      </w:r>
      <w:proofErr w:type="spellStart"/>
      <w:r w:rsidR="00A8712B" w:rsidRPr="001B5FC2">
        <w:rPr>
          <w:rFonts w:ascii="Times New Roman" w:hAnsi="Times New Roman" w:cs="Times New Roman"/>
          <w:b/>
          <w:sz w:val="20"/>
          <w:szCs w:val="20"/>
          <w:lang w:val="en-GB"/>
        </w:rPr>
        <w:t>Kongresni</w:t>
      </w:r>
      <w:proofErr w:type="spellEnd"/>
      <w:r w:rsidR="00A8712B" w:rsidRPr="001B5FC2">
        <w:rPr>
          <w:rFonts w:ascii="Times New Roman" w:hAnsi="Times New Roman" w:cs="Times New Roman"/>
          <w:b/>
          <w:sz w:val="20"/>
          <w:szCs w:val="20"/>
          <w:lang w:val="en-GB"/>
        </w:rPr>
        <w:t xml:space="preserve"> </w:t>
      </w:r>
      <w:proofErr w:type="spellStart"/>
      <w:r w:rsidR="00A8712B" w:rsidRPr="001B5FC2">
        <w:rPr>
          <w:rFonts w:ascii="Times New Roman" w:hAnsi="Times New Roman" w:cs="Times New Roman"/>
          <w:b/>
          <w:sz w:val="20"/>
          <w:szCs w:val="20"/>
          <w:lang w:val="en-GB"/>
        </w:rPr>
        <w:t>trg</w:t>
      </w:r>
      <w:proofErr w:type="spellEnd"/>
      <w:r w:rsidR="00A8712B" w:rsidRPr="001B5FC2">
        <w:rPr>
          <w:rFonts w:ascii="Times New Roman" w:hAnsi="Times New Roman" w:cs="Times New Roman"/>
          <w:b/>
          <w:sz w:val="20"/>
          <w:szCs w:val="20"/>
          <w:lang w:val="en-GB"/>
        </w:rPr>
        <w:t xml:space="preserve"> 1, SI-1000 Ljubljana, </w:t>
      </w:r>
      <w:hyperlink r:id="rId1" w:history="1">
        <w:r w:rsidR="00A8712B" w:rsidRPr="001B5FC2">
          <w:rPr>
            <w:rStyle w:val="Hyperlink"/>
            <w:rFonts w:ascii="Times New Roman" w:hAnsi="Times New Roman" w:cs="Times New Roman"/>
            <w:b/>
            <w:color w:val="auto"/>
            <w:sz w:val="20"/>
            <w:szCs w:val="20"/>
            <w:u w:val="none"/>
            <w:lang w:val="en-GB"/>
          </w:rPr>
          <w:t>andrej.pancur@inz.si</w:t>
        </w:r>
      </w:hyperlink>
    </w:p>
  </w:footnote>
  <w:footnote w:id="2">
    <w:p w14:paraId="5CB32C4D" w14:textId="23871B9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Research Infrastructure of Slovenian Historiography,</w:t>
      </w:r>
      <w:r w:rsidR="00A8712B">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History of Slovenia – SIstory</w:t>
      </w:r>
      <w:r w:rsidRPr="002D0618">
        <w:rPr>
          <w:rFonts w:ascii="Times New Roman" w:hAnsi="Times New Roman" w:cs="Times New Roman"/>
          <w:sz w:val="20"/>
          <w:szCs w:val="20"/>
          <w:lang w:val="en-GB"/>
        </w:rPr>
        <w:t xml:space="preserve">, accessed April 15, 2019, </w:t>
      </w:r>
      <w:hyperlink r:id="rId2" w:history="1">
        <w:r w:rsidR="000C76FF" w:rsidRPr="001B5FC2">
          <w:rPr>
            <w:rStyle w:val="Hyperlink"/>
            <w:rFonts w:ascii="Times New Roman" w:hAnsi="Times New Roman" w:cs="Times New Roman"/>
            <w:color w:val="auto"/>
            <w:sz w:val="20"/>
            <w:szCs w:val="20"/>
            <w:u w:val="none"/>
            <w:lang w:val="en-GB"/>
          </w:rPr>
          <w:t>http://www.sistory.si/publikacije/?menuBottom=2</w:t>
        </w:r>
      </w:hyperlink>
      <w:r w:rsidR="000C76FF">
        <w:rPr>
          <w:rFonts w:ascii="Times New Roman" w:hAnsi="Times New Roman" w:cs="Times New Roman"/>
          <w:sz w:val="20"/>
          <w:szCs w:val="20"/>
          <w:lang w:val="en-GB"/>
        </w:rPr>
        <w:t>.</w:t>
      </w:r>
    </w:p>
  </w:footnote>
  <w:footnote w:id="3">
    <w:p w14:paraId="1094AF52" w14:textId="6EA3778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 xml:space="preserve">Scholarly Digital Editions of Slovenian Literature, </w:t>
      </w:r>
      <w:proofErr w:type="spellStart"/>
      <w:r w:rsidRPr="002D0618">
        <w:rPr>
          <w:rFonts w:ascii="Times New Roman" w:hAnsi="Times New Roman" w:cs="Times New Roman"/>
          <w:i/>
          <w:sz w:val="20"/>
          <w:szCs w:val="20"/>
          <w:lang w:val="en-GB"/>
        </w:rPr>
        <w:t>eZISS</w:t>
      </w:r>
      <w:proofErr w:type="spellEnd"/>
      <w:r w:rsidRPr="002D0618">
        <w:rPr>
          <w:rFonts w:ascii="Times New Roman" w:hAnsi="Times New Roman" w:cs="Times New Roman"/>
          <w:sz w:val="20"/>
          <w:szCs w:val="20"/>
          <w:lang w:val="en-GB"/>
        </w:rPr>
        <w:t xml:space="preserve">, accessed April 15, 2019, </w:t>
      </w:r>
      <w:hyperlink r:id="rId3" w:history="1">
        <w:r w:rsidR="00AD4635" w:rsidRPr="001B5FC2">
          <w:rPr>
            <w:rStyle w:val="Hyperlink"/>
            <w:rFonts w:ascii="Times New Roman" w:hAnsi="Times New Roman" w:cs="Times New Roman"/>
            <w:color w:val="auto"/>
            <w:sz w:val="20"/>
            <w:szCs w:val="20"/>
            <w:u w:val="none"/>
            <w:lang w:val="en-GB"/>
          </w:rPr>
          <w:t>http://nl.ijs.si/e-zrc/index-en.html</w:t>
        </w:r>
      </w:hyperlink>
      <w:r w:rsidR="00AD4635">
        <w:rPr>
          <w:rFonts w:ascii="Times New Roman" w:hAnsi="Times New Roman" w:cs="Times New Roman"/>
          <w:sz w:val="20"/>
          <w:szCs w:val="20"/>
          <w:lang w:val="en-GB"/>
        </w:rPr>
        <w:t>.</w:t>
      </w:r>
    </w:p>
  </w:footnote>
  <w:footnote w:id="4">
    <w:p w14:paraId="776E532C" w14:textId="1CA26D5C"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Jekyll • Simple, blog-aware, static sites</w:t>
      </w:r>
      <w:r w:rsidRPr="002D0618">
        <w:rPr>
          <w:rFonts w:ascii="Times New Roman" w:hAnsi="Times New Roman" w:cs="Times New Roman"/>
          <w:sz w:val="20"/>
          <w:szCs w:val="20"/>
          <w:lang w:val="en-GB"/>
        </w:rPr>
        <w:t xml:space="preserve">, accessed April 15, 2019, </w:t>
      </w:r>
      <w:hyperlink r:id="rId4" w:history="1">
        <w:r w:rsidR="00C33ED7" w:rsidRPr="001B5FC2">
          <w:rPr>
            <w:rStyle w:val="Hyperlink"/>
            <w:rFonts w:ascii="Times New Roman" w:hAnsi="Times New Roman" w:cs="Times New Roman"/>
            <w:color w:val="auto"/>
            <w:sz w:val="20"/>
            <w:szCs w:val="20"/>
            <w:u w:val="none"/>
            <w:lang w:val="en-GB"/>
          </w:rPr>
          <w:t>https://jekyllrb.com/</w:t>
        </w:r>
      </w:hyperlink>
      <w:r w:rsidR="00C33ED7">
        <w:rPr>
          <w:rFonts w:ascii="Times New Roman" w:hAnsi="Times New Roman" w:cs="Times New Roman"/>
          <w:sz w:val="20"/>
          <w:szCs w:val="20"/>
          <w:lang w:val="en-GB"/>
        </w:rPr>
        <w:t>.</w:t>
      </w:r>
    </w:p>
  </w:footnote>
  <w:footnote w:id="5">
    <w:p w14:paraId="7C231635" w14:textId="1A835E4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Daring Fireball: Markdown</w:t>
      </w:r>
      <w:r w:rsidRPr="002D0618">
        <w:rPr>
          <w:rFonts w:ascii="Times New Roman" w:hAnsi="Times New Roman" w:cs="Times New Roman"/>
          <w:sz w:val="20"/>
          <w:szCs w:val="20"/>
          <w:lang w:val="en-GB"/>
        </w:rPr>
        <w:t xml:space="preserve">, accessed April 15, 2019, </w:t>
      </w:r>
      <w:hyperlink r:id="rId5" w:history="1">
        <w:r w:rsidR="00C33ED7" w:rsidRPr="001B5FC2">
          <w:rPr>
            <w:rStyle w:val="Hyperlink"/>
            <w:rFonts w:ascii="Times New Roman" w:hAnsi="Times New Roman" w:cs="Times New Roman"/>
            <w:color w:val="auto"/>
            <w:sz w:val="20"/>
            <w:szCs w:val="20"/>
            <w:u w:val="none"/>
            <w:lang w:val="en-GB"/>
          </w:rPr>
          <w:t>https://daringfireball.net/projects/markdown/</w:t>
        </w:r>
      </w:hyperlink>
      <w:r w:rsidR="00C33ED7">
        <w:rPr>
          <w:rFonts w:ascii="Times New Roman" w:hAnsi="Times New Roman" w:cs="Times New Roman"/>
          <w:sz w:val="20"/>
          <w:szCs w:val="20"/>
          <w:lang w:val="en-GB"/>
        </w:rPr>
        <w:t>.</w:t>
      </w:r>
    </w:p>
  </w:footnote>
  <w:footnote w:id="6">
    <w:p w14:paraId="38B9BB46" w14:textId="2198966E"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TEI XSL Stylesheets</w:t>
      </w:r>
      <w:r w:rsidRPr="002D0618">
        <w:rPr>
          <w:rFonts w:ascii="Times New Roman" w:hAnsi="Times New Roman" w:cs="Times New Roman"/>
          <w:sz w:val="20"/>
          <w:szCs w:val="20"/>
          <w:lang w:val="en-GB"/>
        </w:rPr>
        <w:t xml:space="preserve">, accessed April 15, 2019, </w:t>
      </w:r>
      <w:hyperlink r:id="rId6" w:history="1">
        <w:r w:rsidR="00C33ED7" w:rsidRPr="001B5FC2">
          <w:rPr>
            <w:rStyle w:val="Hyperlink"/>
            <w:rFonts w:ascii="Times New Roman" w:hAnsi="Times New Roman" w:cs="Times New Roman"/>
            <w:color w:val="auto"/>
            <w:sz w:val="20"/>
            <w:szCs w:val="20"/>
            <w:u w:val="none"/>
            <w:lang w:val="en-GB"/>
          </w:rPr>
          <w:t>https://github.com/TEIC/Stylesheets</w:t>
        </w:r>
      </w:hyperlink>
      <w:r w:rsidR="00C33ED7">
        <w:rPr>
          <w:rFonts w:ascii="Times New Roman" w:hAnsi="Times New Roman" w:cs="Times New Roman"/>
          <w:sz w:val="20"/>
          <w:szCs w:val="20"/>
          <w:lang w:val="en-GB"/>
        </w:rPr>
        <w:t>.</w:t>
      </w:r>
    </w:p>
  </w:footnote>
  <w:footnote w:id="7">
    <w:p w14:paraId="559D65C5" w14:textId="1DF79A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P5: Guidelines for Electronic Text Encoding and Interchange,</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r w:rsidRPr="001B5FC2">
        <w:rPr>
          <w:rFonts w:ascii="Times New Roman" w:hAnsi="Times New Roman" w:cs="Times New Roman"/>
          <w:i/>
          <w:sz w:val="20"/>
          <w:szCs w:val="20"/>
          <w:lang w:val="en-GB"/>
        </w:rPr>
        <w:t>TEI: Text Encoding Initiative</w:t>
      </w:r>
      <w:r w:rsidRPr="002D0618">
        <w:rPr>
          <w:rFonts w:ascii="Times New Roman" w:hAnsi="Times New Roman" w:cs="Times New Roman"/>
          <w:sz w:val="20"/>
          <w:szCs w:val="20"/>
          <w:lang w:val="en-GB"/>
        </w:rPr>
        <w:t xml:space="preserve">, accessed April 15, 2019, </w:t>
      </w:r>
      <w:hyperlink r:id="rId7" w:history="1">
        <w:r w:rsidR="00AE1CE2" w:rsidRPr="001B5FC2">
          <w:rPr>
            <w:rStyle w:val="Hyperlink"/>
            <w:rFonts w:ascii="Times New Roman" w:hAnsi="Times New Roman" w:cs="Times New Roman"/>
            <w:color w:val="auto"/>
            <w:sz w:val="20"/>
            <w:szCs w:val="20"/>
            <w:u w:val="none"/>
            <w:lang w:val="en-GB"/>
          </w:rPr>
          <w:t>https://www.tei-c.org/release/doc/tei-p5-doc/en/html/index.html</w:t>
        </w:r>
      </w:hyperlink>
      <w:r w:rsidR="00AE1CE2">
        <w:rPr>
          <w:rFonts w:ascii="Times New Roman" w:hAnsi="Times New Roman" w:cs="Times New Roman"/>
          <w:sz w:val="20"/>
          <w:szCs w:val="20"/>
          <w:lang w:val="en-GB"/>
        </w:rPr>
        <w:t>.</w:t>
      </w:r>
    </w:p>
  </w:footnote>
  <w:footnote w:id="8">
    <w:p w14:paraId="78665E19" w14:textId="5E9EA661" w:rsidR="00072EED" w:rsidRPr="00157F97" w:rsidRDefault="00072EED" w:rsidP="00D16BDC">
      <w:pPr>
        <w:pStyle w:val="FootnoteText"/>
        <w:rPr>
          <w:rFonts w:ascii="Times New Roman" w:hAnsi="Times New Roman" w:cs="Times New Roman"/>
          <w:sz w:val="20"/>
          <w:szCs w:val="20"/>
          <w:lang w:val="en-GB"/>
        </w:rPr>
      </w:pPr>
      <w:r w:rsidRPr="00157F97">
        <w:rPr>
          <w:rStyle w:val="FootnoteReference"/>
          <w:rFonts w:ascii="Times New Roman" w:hAnsi="Times New Roman" w:cs="Times New Roman"/>
          <w:sz w:val="20"/>
          <w:szCs w:val="20"/>
          <w:lang w:val="en-GB"/>
        </w:rPr>
        <w:footnoteRef/>
      </w:r>
      <w:r w:rsidRPr="00157F97">
        <w:rPr>
          <w:rFonts w:ascii="Times New Roman" w:hAnsi="Times New Roman" w:cs="Times New Roman"/>
          <w:sz w:val="20"/>
          <w:szCs w:val="20"/>
          <w:lang w:val="en-GB"/>
        </w:rPr>
        <w:t xml:space="preserve"> </w:t>
      </w:r>
      <w:r w:rsidR="002E69C8" w:rsidRPr="001B5FC2">
        <w:rPr>
          <w:rFonts w:ascii="Times New Roman" w:hAnsi="Times New Roman" w:cs="Times New Roman"/>
          <w:i/>
          <w:sz w:val="20"/>
          <w:szCs w:val="20"/>
          <w:lang w:val="en-GB"/>
        </w:rPr>
        <w:t>www2.SIstory.si</w:t>
      </w:r>
      <w:r w:rsidR="002E69C8" w:rsidRPr="00157F97">
        <w:rPr>
          <w:rFonts w:ascii="Times New Roman" w:hAnsi="Times New Roman" w:cs="Times New Roman"/>
          <w:sz w:val="20"/>
          <w:szCs w:val="20"/>
          <w:lang w:val="en-GB"/>
        </w:rPr>
        <w:t xml:space="preserve">, accessed April 15, 2019, </w:t>
      </w:r>
      <w:hyperlink r:id="rId8" w:history="1">
        <w:r w:rsidR="002E69C8" w:rsidRPr="001B5FC2">
          <w:rPr>
            <w:rStyle w:val="Hyperlink"/>
            <w:rFonts w:ascii="Times New Roman" w:hAnsi="Times New Roman" w:cs="Times New Roman"/>
            <w:color w:val="auto"/>
            <w:sz w:val="20"/>
            <w:szCs w:val="20"/>
            <w:u w:val="none"/>
            <w:lang w:val="en-GB"/>
          </w:rPr>
          <w:t>http://www2.sistory.si/</w:t>
        </w:r>
      </w:hyperlink>
      <w:r w:rsidR="002E69C8" w:rsidRPr="00157F97">
        <w:rPr>
          <w:rFonts w:ascii="Times New Roman" w:hAnsi="Times New Roman" w:cs="Times New Roman"/>
          <w:sz w:val="20"/>
          <w:szCs w:val="20"/>
          <w:lang w:val="en-GB"/>
        </w:rPr>
        <w:t>.</w:t>
      </w:r>
    </w:p>
  </w:footnote>
  <w:footnote w:id="9">
    <w:p w14:paraId="0ED7CBB5" w14:textId="034121F4"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Pr="002D0618">
        <w:rPr>
          <w:rFonts w:ascii="Times New Roman" w:hAnsi="Times New Roman" w:cs="Times New Roman"/>
          <w:i/>
          <w:sz w:val="20"/>
          <w:szCs w:val="20"/>
          <w:lang w:val="en-GB"/>
        </w:rPr>
        <w:t>Foundation: The most advanced responsive front-end framework in the world</w:t>
      </w:r>
      <w:r w:rsidRPr="002D0618">
        <w:rPr>
          <w:rFonts w:ascii="Times New Roman" w:hAnsi="Times New Roman" w:cs="Times New Roman"/>
          <w:sz w:val="20"/>
          <w:szCs w:val="20"/>
          <w:lang w:val="en-GB"/>
        </w:rPr>
        <w:t xml:space="preserve">, accessed April 15, 2019, </w:t>
      </w:r>
      <w:hyperlink r:id="rId9" w:history="1">
        <w:r w:rsidR="000128CD" w:rsidRPr="001B5FC2">
          <w:rPr>
            <w:rStyle w:val="Hyperlink"/>
            <w:rFonts w:ascii="Times New Roman" w:hAnsi="Times New Roman" w:cs="Times New Roman"/>
            <w:color w:val="auto"/>
            <w:sz w:val="20"/>
            <w:szCs w:val="20"/>
            <w:u w:val="none"/>
            <w:lang w:val="en-GB"/>
          </w:rPr>
          <w:t>https://foundation.zurb.com/</w:t>
        </w:r>
      </w:hyperlink>
      <w:r w:rsidR="000128CD">
        <w:rPr>
          <w:rFonts w:ascii="Times New Roman" w:hAnsi="Times New Roman" w:cs="Times New Roman"/>
          <w:sz w:val="20"/>
          <w:szCs w:val="20"/>
          <w:lang w:val="en-GB"/>
        </w:rPr>
        <w:t>.</w:t>
      </w:r>
    </w:p>
  </w:footnote>
  <w:footnote w:id="10">
    <w:p w14:paraId="667A3B0B" w14:textId="6FFCB86B"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GeoNames</w:t>
      </w:r>
      <w:proofErr w:type="spellEnd"/>
      <w:r w:rsidRPr="002D0618">
        <w:rPr>
          <w:rFonts w:ascii="Times New Roman" w:hAnsi="Times New Roman" w:cs="Times New Roman"/>
          <w:sz w:val="20"/>
          <w:szCs w:val="20"/>
          <w:lang w:val="en-GB"/>
        </w:rPr>
        <w:t xml:space="preserve">, accessed April 15, 2019, </w:t>
      </w:r>
      <w:hyperlink r:id="rId10" w:history="1">
        <w:r w:rsidR="000A3D41" w:rsidRPr="001B5FC2">
          <w:rPr>
            <w:rStyle w:val="Hyperlink"/>
            <w:rFonts w:ascii="Times New Roman" w:hAnsi="Times New Roman" w:cs="Times New Roman"/>
            <w:color w:val="auto"/>
            <w:sz w:val="20"/>
            <w:szCs w:val="20"/>
            <w:u w:val="none"/>
            <w:lang w:val="en-GB"/>
          </w:rPr>
          <w:t>http://www.geonames.org/</w:t>
        </w:r>
      </w:hyperlink>
      <w:r w:rsidR="000A3D41">
        <w:rPr>
          <w:rFonts w:ascii="Times New Roman" w:hAnsi="Times New Roman" w:cs="Times New Roman"/>
          <w:sz w:val="20"/>
          <w:szCs w:val="20"/>
          <w:lang w:val="en-GB"/>
        </w:rPr>
        <w:t>.</w:t>
      </w:r>
    </w:p>
  </w:footnote>
  <w:footnote w:id="11">
    <w:p w14:paraId="128E9099" w14:textId="1916CB1A"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DBpedia</w:t>
      </w:r>
      <w:proofErr w:type="spellEnd"/>
      <w:r w:rsidRPr="002D0618">
        <w:rPr>
          <w:rFonts w:ascii="Times New Roman" w:hAnsi="Times New Roman" w:cs="Times New Roman"/>
          <w:sz w:val="20"/>
          <w:szCs w:val="20"/>
          <w:lang w:val="en-GB"/>
        </w:rPr>
        <w:t xml:space="preserve">, accessed April 15, 2019, </w:t>
      </w:r>
      <w:hyperlink r:id="rId11" w:history="1">
        <w:r w:rsidR="000A3D41" w:rsidRPr="001B5FC2">
          <w:rPr>
            <w:rStyle w:val="Hyperlink"/>
            <w:rFonts w:ascii="Times New Roman" w:hAnsi="Times New Roman" w:cs="Times New Roman"/>
            <w:color w:val="auto"/>
            <w:sz w:val="20"/>
            <w:szCs w:val="20"/>
            <w:u w:val="none"/>
            <w:lang w:val="en-GB"/>
          </w:rPr>
          <w:t>http://wiki.dbpedia.org/</w:t>
        </w:r>
      </w:hyperlink>
      <w:r w:rsidR="000A3D41">
        <w:rPr>
          <w:rFonts w:ascii="Times New Roman" w:hAnsi="Times New Roman" w:cs="Times New Roman"/>
          <w:sz w:val="20"/>
          <w:szCs w:val="20"/>
          <w:lang w:val="en-GB"/>
        </w:rPr>
        <w:t>.</w:t>
      </w:r>
    </w:p>
  </w:footnote>
  <w:footnote w:id="12">
    <w:p w14:paraId="2C131A16" w14:textId="29728931"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Tipue</w:t>
      </w:r>
      <w:proofErr w:type="spellEnd"/>
      <w:r w:rsidRPr="002D0618">
        <w:rPr>
          <w:rFonts w:ascii="Times New Roman" w:hAnsi="Times New Roman" w:cs="Times New Roman"/>
          <w:i/>
          <w:sz w:val="20"/>
          <w:szCs w:val="20"/>
          <w:lang w:val="en-GB"/>
        </w:rPr>
        <w:t xml:space="preserve"> Search</w:t>
      </w:r>
      <w:r w:rsidRPr="002D0618">
        <w:rPr>
          <w:rFonts w:ascii="Times New Roman" w:hAnsi="Times New Roman" w:cs="Times New Roman"/>
          <w:sz w:val="20"/>
          <w:szCs w:val="20"/>
          <w:lang w:val="en-GB"/>
        </w:rPr>
        <w:t xml:space="preserve">, accessed April 15, </w:t>
      </w:r>
      <w:hyperlink r:id="rId12" w:history="1">
        <w:r w:rsidR="000A3D41" w:rsidRPr="001B5FC2">
          <w:rPr>
            <w:rStyle w:val="Hyperlink"/>
            <w:rFonts w:ascii="Times New Roman" w:hAnsi="Times New Roman" w:cs="Times New Roman"/>
            <w:color w:val="auto"/>
            <w:sz w:val="20"/>
            <w:szCs w:val="20"/>
            <w:u w:val="none"/>
            <w:lang w:val="en-GB"/>
          </w:rPr>
          <w:t>http://www.tipue.com/search/</w:t>
        </w:r>
      </w:hyperlink>
      <w:r w:rsidR="000A3D41">
        <w:rPr>
          <w:rFonts w:ascii="Times New Roman" w:hAnsi="Times New Roman" w:cs="Times New Roman"/>
          <w:sz w:val="20"/>
          <w:szCs w:val="20"/>
          <w:lang w:val="en-GB"/>
        </w:rPr>
        <w:t>.</w:t>
      </w:r>
    </w:p>
  </w:footnote>
  <w:footnote w:id="13">
    <w:p w14:paraId="2B4A9955" w14:textId="5E23B54F"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DataTables</w:t>
      </w:r>
      <w:proofErr w:type="spellEnd"/>
      <w:r w:rsidRPr="002D0618">
        <w:rPr>
          <w:rFonts w:ascii="Times New Roman" w:hAnsi="Times New Roman" w:cs="Times New Roman"/>
          <w:i/>
          <w:sz w:val="20"/>
          <w:szCs w:val="20"/>
          <w:lang w:val="en-GB"/>
        </w:rPr>
        <w:t>: Table plug-in for jQuery</w:t>
      </w:r>
      <w:r w:rsidRPr="002D0618">
        <w:rPr>
          <w:rFonts w:ascii="Times New Roman" w:hAnsi="Times New Roman" w:cs="Times New Roman"/>
          <w:sz w:val="20"/>
          <w:szCs w:val="20"/>
          <w:lang w:val="en-GB"/>
        </w:rPr>
        <w:t xml:space="preserve">, accessed April 15, 2019, </w:t>
      </w:r>
      <w:hyperlink r:id="rId13" w:history="1">
        <w:r w:rsidR="00487EC4" w:rsidRPr="001B5FC2">
          <w:rPr>
            <w:rStyle w:val="Hyperlink"/>
            <w:rFonts w:ascii="Times New Roman" w:hAnsi="Times New Roman" w:cs="Times New Roman"/>
            <w:color w:val="auto"/>
            <w:sz w:val="20"/>
            <w:szCs w:val="20"/>
            <w:u w:val="none"/>
            <w:lang w:val="en-GB"/>
          </w:rPr>
          <w:t>https://datatables.net/</w:t>
        </w:r>
      </w:hyperlink>
      <w:r w:rsidR="00487EC4">
        <w:rPr>
          <w:rFonts w:ascii="Times New Roman" w:hAnsi="Times New Roman" w:cs="Times New Roman"/>
          <w:sz w:val="20"/>
          <w:szCs w:val="20"/>
          <w:lang w:val="en-GB"/>
        </w:rPr>
        <w:t xml:space="preserve">. </w:t>
      </w:r>
    </w:p>
  </w:footnote>
  <w:footnote w:id="14">
    <w:p w14:paraId="324FCB9B" w14:textId="3264C7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Highcharts</w:t>
      </w:r>
      <w:proofErr w:type="spellEnd"/>
      <w:r w:rsidRPr="002D0618">
        <w:rPr>
          <w:rFonts w:ascii="Times New Roman" w:hAnsi="Times New Roman" w:cs="Times New Roman"/>
          <w:sz w:val="20"/>
          <w:szCs w:val="20"/>
          <w:lang w:val="en-GB"/>
        </w:rPr>
        <w:t xml:space="preserve">, accessed April 15, 2019, </w:t>
      </w:r>
      <w:hyperlink r:id="rId14" w:history="1">
        <w:r w:rsidR="00487EC4" w:rsidRPr="001B5FC2">
          <w:rPr>
            <w:rStyle w:val="Hyperlink"/>
            <w:rFonts w:ascii="Times New Roman" w:hAnsi="Times New Roman" w:cs="Times New Roman"/>
            <w:color w:val="auto"/>
            <w:sz w:val="20"/>
            <w:szCs w:val="20"/>
            <w:u w:val="none"/>
            <w:lang w:val="en-GB"/>
          </w:rPr>
          <w:t>https://www.highcharts.com/products/highcharts/</w:t>
        </w:r>
      </w:hyperlink>
      <w:r w:rsidR="00487EC4">
        <w:rPr>
          <w:rFonts w:ascii="Times New Roman" w:hAnsi="Times New Roman" w:cs="Times New Roman"/>
          <w:sz w:val="20"/>
          <w:szCs w:val="20"/>
          <w:lang w:val="en-GB"/>
        </w:rPr>
        <w:t xml:space="preserve">. </w:t>
      </w:r>
    </w:p>
  </w:footnote>
  <w:footnote w:id="15">
    <w:p w14:paraId="023FC8E1" w14:textId="6E28C2F7"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ImageViewer</w:t>
      </w:r>
      <w:proofErr w:type="spellEnd"/>
      <w:r w:rsidRPr="002D0618">
        <w:rPr>
          <w:rFonts w:ascii="Times New Roman" w:hAnsi="Times New Roman" w:cs="Times New Roman"/>
          <w:sz w:val="20"/>
          <w:szCs w:val="20"/>
          <w:lang w:val="en-GB"/>
        </w:rPr>
        <w:t xml:space="preserve">, accessed April 15, 2019, </w:t>
      </w:r>
      <w:hyperlink r:id="rId15" w:history="1">
        <w:r w:rsidR="00487EC4" w:rsidRPr="001B5FC2">
          <w:rPr>
            <w:rStyle w:val="Hyperlink"/>
            <w:rFonts w:ascii="Times New Roman" w:hAnsi="Times New Roman" w:cs="Times New Roman"/>
            <w:color w:val="auto"/>
            <w:sz w:val="20"/>
            <w:szCs w:val="20"/>
            <w:u w:val="none"/>
            <w:lang w:val="en-GB"/>
          </w:rPr>
          <w:t>http://ignitersworld.com/lab/imageViewer.html</w:t>
        </w:r>
      </w:hyperlink>
      <w:r w:rsidR="00487EC4">
        <w:rPr>
          <w:rFonts w:ascii="Times New Roman" w:hAnsi="Times New Roman" w:cs="Times New Roman"/>
          <w:sz w:val="20"/>
          <w:szCs w:val="20"/>
          <w:lang w:val="en-GB"/>
        </w:rPr>
        <w:t xml:space="preserve">. </w:t>
      </w:r>
    </w:p>
  </w:footnote>
  <w:footnote w:id="16">
    <w:p w14:paraId="72EAE2C2" w14:textId="101A3F26"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00611996">
        <w:rPr>
          <w:rFonts w:ascii="Times New Roman" w:hAnsi="Times New Roman" w:cs="Times New Roman"/>
          <w:sz w:val="20"/>
          <w:szCs w:val="20"/>
          <w:lang w:val="en-GB"/>
        </w:rPr>
        <w:t xml:space="preserve"> </w:t>
      </w:r>
      <w:r w:rsidRPr="002D0618">
        <w:rPr>
          <w:rFonts w:ascii="Times New Roman" w:hAnsi="Times New Roman" w:cs="Times New Roman"/>
          <w:sz w:val="20"/>
          <w:szCs w:val="20"/>
          <w:lang w:val="en-GB"/>
        </w:rPr>
        <w:t xml:space="preserve">Viewer.js, JavaScript image viewer, accessed April 15, 2019, </w:t>
      </w:r>
      <w:hyperlink r:id="rId16" w:history="1">
        <w:r w:rsidR="00487EC4" w:rsidRPr="001B5FC2">
          <w:rPr>
            <w:rStyle w:val="Hyperlink"/>
            <w:rFonts w:ascii="Times New Roman" w:hAnsi="Times New Roman" w:cs="Times New Roman"/>
            <w:color w:val="auto"/>
            <w:sz w:val="20"/>
            <w:szCs w:val="20"/>
            <w:u w:val="none"/>
            <w:lang w:val="en-GB"/>
          </w:rPr>
          <w:t>https://fengyuanchen.github.io/viewerjs/</w:t>
        </w:r>
      </w:hyperlink>
      <w:r w:rsidR="00487EC4">
        <w:rPr>
          <w:rFonts w:ascii="Times New Roman" w:hAnsi="Times New Roman" w:cs="Times New Roman"/>
          <w:sz w:val="20"/>
          <w:szCs w:val="20"/>
          <w:lang w:val="en-GB"/>
        </w:rPr>
        <w:t xml:space="preserve">. </w:t>
      </w:r>
    </w:p>
  </w:footnote>
  <w:footnote w:id="17">
    <w:p w14:paraId="5414315C" w14:textId="66A1AE08" w:rsidR="00072EED" w:rsidRPr="002D0618" w:rsidRDefault="00072EED" w:rsidP="00D16BDC">
      <w:pPr>
        <w:pStyle w:val="FootnoteText"/>
        <w:rPr>
          <w:rFonts w:ascii="Times New Roman" w:hAnsi="Times New Roman" w:cs="Times New Roman"/>
          <w:sz w:val="20"/>
          <w:szCs w:val="20"/>
          <w:lang w:val="en-GB"/>
        </w:rPr>
      </w:pPr>
      <w:r w:rsidRPr="002D0618">
        <w:rPr>
          <w:rStyle w:val="FootnoteReference"/>
          <w:rFonts w:ascii="Times New Roman" w:hAnsi="Times New Roman" w:cs="Times New Roman"/>
          <w:sz w:val="20"/>
          <w:szCs w:val="20"/>
          <w:lang w:val="en-GB"/>
        </w:rPr>
        <w:footnoteRef/>
      </w:r>
      <w:r w:rsidRPr="002D0618">
        <w:rPr>
          <w:rFonts w:ascii="Times New Roman" w:hAnsi="Times New Roman" w:cs="Times New Roman"/>
          <w:sz w:val="20"/>
          <w:szCs w:val="20"/>
          <w:lang w:val="en-GB"/>
        </w:rPr>
        <w:t xml:space="preserve"> </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Saxon-JS,</w:t>
      </w:r>
      <w:r w:rsidR="00B6116F">
        <w:rPr>
          <w:rFonts w:ascii="Times New Roman" w:hAnsi="Times New Roman" w:cs="Times New Roman"/>
          <w:sz w:val="20"/>
          <w:szCs w:val="20"/>
          <w:lang w:val="en-GB"/>
        </w:rPr>
        <w:t>”</w:t>
      </w:r>
      <w:r w:rsidRPr="002D0618">
        <w:rPr>
          <w:rFonts w:ascii="Times New Roman" w:hAnsi="Times New Roman" w:cs="Times New Roman"/>
          <w:sz w:val="20"/>
          <w:szCs w:val="20"/>
          <w:lang w:val="en-GB"/>
        </w:rPr>
        <w:t xml:space="preserve"> </w:t>
      </w:r>
      <w:proofErr w:type="spellStart"/>
      <w:r w:rsidRPr="002D0618">
        <w:rPr>
          <w:rFonts w:ascii="Times New Roman" w:hAnsi="Times New Roman" w:cs="Times New Roman"/>
          <w:i/>
          <w:sz w:val="20"/>
          <w:szCs w:val="20"/>
          <w:lang w:val="en-GB"/>
        </w:rPr>
        <w:t>Saxonica</w:t>
      </w:r>
      <w:proofErr w:type="spellEnd"/>
      <w:r w:rsidRPr="002D0618">
        <w:rPr>
          <w:rFonts w:ascii="Times New Roman" w:hAnsi="Times New Roman" w:cs="Times New Roman"/>
          <w:sz w:val="20"/>
          <w:szCs w:val="20"/>
          <w:lang w:val="en-GB"/>
        </w:rPr>
        <w:t xml:space="preserve">, accessed April 15, 2019, </w:t>
      </w:r>
      <w:hyperlink r:id="rId17" w:history="1">
        <w:r w:rsidR="00487EC4" w:rsidRPr="001B5FC2">
          <w:rPr>
            <w:rStyle w:val="Hyperlink"/>
            <w:rFonts w:ascii="Times New Roman" w:hAnsi="Times New Roman" w:cs="Times New Roman"/>
            <w:color w:val="auto"/>
            <w:sz w:val="20"/>
            <w:szCs w:val="20"/>
            <w:u w:val="none"/>
            <w:lang w:val="en-GB"/>
          </w:rPr>
          <w:t>http://www.saxonica.com/saxon-js/index.xml</w:t>
        </w:r>
      </w:hyperlink>
      <w:r w:rsidR="00487EC4">
        <w:rPr>
          <w:rFonts w:ascii="Times New Roman" w:hAnsi="Times New Roman" w:cs="Times New Roman"/>
          <w:sz w:val="20"/>
          <w:szCs w:val="20"/>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64C5C"/>
    <w:multiLevelType w:val="hybridMultilevel"/>
    <w:tmpl w:val="3A90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2502"/>
    <w:multiLevelType w:val="hybridMultilevel"/>
    <w:tmpl w:val="116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E08F0"/>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34D19"/>
    <w:multiLevelType w:val="hybridMultilevel"/>
    <w:tmpl w:val="EE6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C5081"/>
    <w:multiLevelType w:val="hybridMultilevel"/>
    <w:tmpl w:val="51A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zsTQzsrAwtDQxMbRU0lEKTi0uzszPAykwNKkFABaDerQtAAAA"/>
  </w:docVars>
  <w:rsids>
    <w:rsidRoot w:val="00F2662E"/>
    <w:rsid w:val="00000EEA"/>
    <w:rsid w:val="00001B06"/>
    <w:rsid w:val="00007904"/>
    <w:rsid w:val="000128CD"/>
    <w:rsid w:val="00013586"/>
    <w:rsid w:val="00015ADA"/>
    <w:rsid w:val="000273F2"/>
    <w:rsid w:val="0003140C"/>
    <w:rsid w:val="00032B27"/>
    <w:rsid w:val="00040B28"/>
    <w:rsid w:val="00041679"/>
    <w:rsid w:val="00042D52"/>
    <w:rsid w:val="00043D4B"/>
    <w:rsid w:val="00043D80"/>
    <w:rsid w:val="00043D8F"/>
    <w:rsid w:val="0004717B"/>
    <w:rsid w:val="00052EDA"/>
    <w:rsid w:val="00053F60"/>
    <w:rsid w:val="00056D79"/>
    <w:rsid w:val="00061833"/>
    <w:rsid w:val="000667FE"/>
    <w:rsid w:val="00066808"/>
    <w:rsid w:val="00066EFB"/>
    <w:rsid w:val="000672E9"/>
    <w:rsid w:val="00067B09"/>
    <w:rsid w:val="00072EED"/>
    <w:rsid w:val="000752E5"/>
    <w:rsid w:val="0008224D"/>
    <w:rsid w:val="000903D8"/>
    <w:rsid w:val="000905CA"/>
    <w:rsid w:val="000938D3"/>
    <w:rsid w:val="0009461C"/>
    <w:rsid w:val="00097483"/>
    <w:rsid w:val="000A0BE7"/>
    <w:rsid w:val="000A234E"/>
    <w:rsid w:val="000A33E3"/>
    <w:rsid w:val="000A36AF"/>
    <w:rsid w:val="000A3D41"/>
    <w:rsid w:val="000A5F9C"/>
    <w:rsid w:val="000A6400"/>
    <w:rsid w:val="000B1988"/>
    <w:rsid w:val="000B2614"/>
    <w:rsid w:val="000B4508"/>
    <w:rsid w:val="000C2975"/>
    <w:rsid w:val="000C359F"/>
    <w:rsid w:val="000C60F4"/>
    <w:rsid w:val="000C6D7A"/>
    <w:rsid w:val="000C7645"/>
    <w:rsid w:val="000C76FF"/>
    <w:rsid w:val="000D1539"/>
    <w:rsid w:val="000D1876"/>
    <w:rsid w:val="000D4A43"/>
    <w:rsid w:val="000D5F22"/>
    <w:rsid w:val="000D62C8"/>
    <w:rsid w:val="000E146D"/>
    <w:rsid w:val="000E41E3"/>
    <w:rsid w:val="000E450E"/>
    <w:rsid w:val="000E4CC9"/>
    <w:rsid w:val="000E4E11"/>
    <w:rsid w:val="000E5015"/>
    <w:rsid w:val="000E611C"/>
    <w:rsid w:val="000E7493"/>
    <w:rsid w:val="000F0326"/>
    <w:rsid w:val="000F30CB"/>
    <w:rsid w:val="000F32A0"/>
    <w:rsid w:val="000F60AF"/>
    <w:rsid w:val="00101FDA"/>
    <w:rsid w:val="001021A6"/>
    <w:rsid w:val="00102A53"/>
    <w:rsid w:val="001033C3"/>
    <w:rsid w:val="00104C9B"/>
    <w:rsid w:val="001078B7"/>
    <w:rsid w:val="00112BB8"/>
    <w:rsid w:val="00120078"/>
    <w:rsid w:val="0012071B"/>
    <w:rsid w:val="0012084C"/>
    <w:rsid w:val="00120BD4"/>
    <w:rsid w:val="00121A34"/>
    <w:rsid w:val="00123247"/>
    <w:rsid w:val="00123DE8"/>
    <w:rsid w:val="0012529C"/>
    <w:rsid w:val="00132FE2"/>
    <w:rsid w:val="00137673"/>
    <w:rsid w:val="00137C8C"/>
    <w:rsid w:val="00146C44"/>
    <w:rsid w:val="00152290"/>
    <w:rsid w:val="0015493F"/>
    <w:rsid w:val="00154DA6"/>
    <w:rsid w:val="00157F97"/>
    <w:rsid w:val="00161741"/>
    <w:rsid w:val="0016200C"/>
    <w:rsid w:val="00162BBC"/>
    <w:rsid w:val="00172814"/>
    <w:rsid w:val="00176BEA"/>
    <w:rsid w:val="00181235"/>
    <w:rsid w:val="00183999"/>
    <w:rsid w:val="00185A3E"/>
    <w:rsid w:val="001A5BA4"/>
    <w:rsid w:val="001B03B8"/>
    <w:rsid w:val="001B0497"/>
    <w:rsid w:val="001B0875"/>
    <w:rsid w:val="001B20FA"/>
    <w:rsid w:val="001B38DC"/>
    <w:rsid w:val="001B5FC2"/>
    <w:rsid w:val="001C01DB"/>
    <w:rsid w:val="001C09DA"/>
    <w:rsid w:val="001C17DD"/>
    <w:rsid w:val="001C1ACD"/>
    <w:rsid w:val="001C3866"/>
    <w:rsid w:val="001C5239"/>
    <w:rsid w:val="001D377B"/>
    <w:rsid w:val="001D5635"/>
    <w:rsid w:val="001D67A0"/>
    <w:rsid w:val="001D6EF3"/>
    <w:rsid w:val="001D7C21"/>
    <w:rsid w:val="001E4770"/>
    <w:rsid w:val="001F0251"/>
    <w:rsid w:val="001F2674"/>
    <w:rsid w:val="001F5805"/>
    <w:rsid w:val="001F6E78"/>
    <w:rsid w:val="001F71C5"/>
    <w:rsid w:val="001F74E4"/>
    <w:rsid w:val="002020F8"/>
    <w:rsid w:val="0020230C"/>
    <w:rsid w:val="0020374F"/>
    <w:rsid w:val="00204947"/>
    <w:rsid w:val="002111D9"/>
    <w:rsid w:val="0021284E"/>
    <w:rsid w:val="00212E9A"/>
    <w:rsid w:val="0021379D"/>
    <w:rsid w:val="002154C8"/>
    <w:rsid w:val="00215B64"/>
    <w:rsid w:val="00216575"/>
    <w:rsid w:val="002166ED"/>
    <w:rsid w:val="0021743A"/>
    <w:rsid w:val="002207D4"/>
    <w:rsid w:val="00221682"/>
    <w:rsid w:val="002245F0"/>
    <w:rsid w:val="00225B43"/>
    <w:rsid w:val="00231B7F"/>
    <w:rsid w:val="00231C4F"/>
    <w:rsid w:val="00243A28"/>
    <w:rsid w:val="00243ADA"/>
    <w:rsid w:val="00245DC0"/>
    <w:rsid w:val="00246374"/>
    <w:rsid w:val="002502A4"/>
    <w:rsid w:val="00250B1A"/>
    <w:rsid w:val="00252D7B"/>
    <w:rsid w:val="00252F47"/>
    <w:rsid w:val="00255CAE"/>
    <w:rsid w:val="0025782D"/>
    <w:rsid w:val="00262144"/>
    <w:rsid w:val="002657FC"/>
    <w:rsid w:val="00265EC4"/>
    <w:rsid w:val="002710FC"/>
    <w:rsid w:val="00277DE9"/>
    <w:rsid w:val="00283214"/>
    <w:rsid w:val="00290CF3"/>
    <w:rsid w:val="002A018F"/>
    <w:rsid w:val="002A43E7"/>
    <w:rsid w:val="002A7515"/>
    <w:rsid w:val="002B2B3D"/>
    <w:rsid w:val="002B7FD3"/>
    <w:rsid w:val="002C0F88"/>
    <w:rsid w:val="002C1095"/>
    <w:rsid w:val="002C11DF"/>
    <w:rsid w:val="002C188B"/>
    <w:rsid w:val="002C3AE4"/>
    <w:rsid w:val="002C41B6"/>
    <w:rsid w:val="002C7ACB"/>
    <w:rsid w:val="002C7DF6"/>
    <w:rsid w:val="002D0618"/>
    <w:rsid w:val="002D17BA"/>
    <w:rsid w:val="002D1E5F"/>
    <w:rsid w:val="002D2D2A"/>
    <w:rsid w:val="002D5623"/>
    <w:rsid w:val="002D5FAD"/>
    <w:rsid w:val="002D68FA"/>
    <w:rsid w:val="002D76FD"/>
    <w:rsid w:val="002E408D"/>
    <w:rsid w:val="002E66B8"/>
    <w:rsid w:val="002E69C8"/>
    <w:rsid w:val="002E7922"/>
    <w:rsid w:val="002F0441"/>
    <w:rsid w:val="002F1494"/>
    <w:rsid w:val="002F30A6"/>
    <w:rsid w:val="002F33B7"/>
    <w:rsid w:val="002F3860"/>
    <w:rsid w:val="002F662B"/>
    <w:rsid w:val="0030495A"/>
    <w:rsid w:val="00304B99"/>
    <w:rsid w:val="003062FF"/>
    <w:rsid w:val="00310C48"/>
    <w:rsid w:val="00313A6F"/>
    <w:rsid w:val="00314317"/>
    <w:rsid w:val="003147EF"/>
    <w:rsid w:val="00317CAA"/>
    <w:rsid w:val="003323B5"/>
    <w:rsid w:val="0033332C"/>
    <w:rsid w:val="00333D0E"/>
    <w:rsid w:val="003442A3"/>
    <w:rsid w:val="003461D0"/>
    <w:rsid w:val="0034746A"/>
    <w:rsid w:val="0035719D"/>
    <w:rsid w:val="00357F7E"/>
    <w:rsid w:val="00360F0E"/>
    <w:rsid w:val="00363F06"/>
    <w:rsid w:val="00365334"/>
    <w:rsid w:val="00367183"/>
    <w:rsid w:val="0037076C"/>
    <w:rsid w:val="003717C6"/>
    <w:rsid w:val="00371FD8"/>
    <w:rsid w:val="00372075"/>
    <w:rsid w:val="00383613"/>
    <w:rsid w:val="00387D4C"/>
    <w:rsid w:val="00391AED"/>
    <w:rsid w:val="003927A4"/>
    <w:rsid w:val="0039295C"/>
    <w:rsid w:val="00394FC5"/>
    <w:rsid w:val="00395715"/>
    <w:rsid w:val="00396AE5"/>
    <w:rsid w:val="0039788E"/>
    <w:rsid w:val="00397F14"/>
    <w:rsid w:val="003A03BB"/>
    <w:rsid w:val="003A2A01"/>
    <w:rsid w:val="003B67DD"/>
    <w:rsid w:val="003C0B35"/>
    <w:rsid w:val="003C2849"/>
    <w:rsid w:val="003D238A"/>
    <w:rsid w:val="003D2CA9"/>
    <w:rsid w:val="003D2DC6"/>
    <w:rsid w:val="003D700B"/>
    <w:rsid w:val="003E4379"/>
    <w:rsid w:val="003E56EF"/>
    <w:rsid w:val="003F0F23"/>
    <w:rsid w:val="003F1C09"/>
    <w:rsid w:val="003F3056"/>
    <w:rsid w:val="003F3110"/>
    <w:rsid w:val="003F4670"/>
    <w:rsid w:val="003F4FAE"/>
    <w:rsid w:val="003F69DB"/>
    <w:rsid w:val="00401322"/>
    <w:rsid w:val="00416E55"/>
    <w:rsid w:val="00417112"/>
    <w:rsid w:val="00417AF7"/>
    <w:rsid w:val="00421455"/>
    <w:rsid w:val="0042207E"/>
    <w:rsid w:val="00423E64"/>
    <w:rsid w:val="00426BD8"/>
    <w:rsid w:val="00433E39"/>
    <w:rsid w:val="004341DB"/>
    <w:rsid w:val="00435F5D"/>
    <w:rsid w:val="0043605F"/>
    <w:rsid w:val="00437DE8"/>
    <w:rsid w:val="00440210"/>
    <w:rsid w:val="0044744F"/>
    <w:rsid w:val="00450E03"/>
    <w:rsid w:val="00451A18"/>
    <w:rsid w:val="004552AE"/>
    <w:rsid w:val="004577EC"/>
    <w:rsid w:val="00461A28"/>
    <w:rsid w:val="004622B8"/>
    <w:rsid w:val="00462BB0"/>
    <w:rsid w:val="00462F4D"/>
    <w:rsid w:val="004655EF"/>
    <w:rsid w:val="00466241"/>
    <w:rsid w:val="00472225"/>
    <w:rsid w:val="00480A60"/>
    <w:rsid w:val="00480B01"/>
    <w:rsid w:val="004816B0"/>
    <w:rsid w:val="00485920"/>
    <w:rsid w:val="004876F2"/>
    <w:rsid w:val="00487EC4"/>
    <w:rsid w:val="004948D8"/>
    <w:rsid w:val="004A0C1A"/>
    <w:rsid w:val="004A40FF"/>
    <w:rsid w:val="004A5188"/>
    <w:rsid w:val="004B13E6"/>
    <w:rsid w:val="004B2C5B"/>
    <w:rsid w:val="004B30F3"/>
    <w:rsid w:val="004B3ED0"/>
    <w:rsid w:val="004B42AA"/>
    <w:rsid w:val="004B64FF"/>
    <w:rsid w:val="004D25F1"/>
    <w:rsid w:val="004D287D"/>
    <w:rsid w:val="004D44A0"/>
    <w:rsid w:val="004D6B01"/>
    <w:rsid w:val="004D7D9B"/>
    <w:rsid w:val="004E2EC3"/>
    <w:rsid w:val="004F4D85"/>
    <w:rsid w:val="00501A0E"/>
    <w:rsid w:val="0050301F"/>
    <w:rsid w:val="00503851"/>
    <w:rsid w:val="005051A1"/>
    <w:rsid w:val="005067E0"/>
    <w:rsid w:val="00517AAC"/>
    <w:rsid w:val="00521646"/>
    <w:rsid w:val="00521EAA"/>
    <w:rsid w:val="005237E7"/>
    <w:rsid w:val="00525B9F"/>
    <w:rsid w:val="00533170"/>
    <w:rsid w:val="005331B2"/>
    <w:rsid w:val="005368E1"/>
    <w:rsid w:val="005414DC"/>
    <w:rsid w:val="0054312E"/>
    <w:rsid w:val="00543DE5"/>
    <w:rsid w:val="00545456"/>
    <w:rsid w:val="00546DA1"/>
    <w:rsid w:val="005512BB"/>
    <w:rsid w:val="00554B88"/>
    <w:rsid w:val="0055767D"/>
    <w:rsid w:val="005618C5"/>
    <w:rsid w:val="00561947"/>
    <w:rsid w:val="00564E6F"/>
    <w:rsid w:val="00564FA5"/>
    <w:rsid w:val="005666BD"/>
    <w:rsid w:val="0056722B"/>
    <w:rsid w:val="005701F0"/>
    <w:rsid w:val="00572E78"/>
    <w:rsid w:val="00573EE7"/>
    <w:rsid w:val="00574A5C"/>
    <w:rsid w:val="00575F76"/>
    <w:rsid w:val="005763E9"/>
    <w:rsid w:val="00593731"/>
    <w:rsid w:val="005A0A66"/>
    <w:rsid w:val="005A28C2"/>
    <w:rsid w:val="005B0389"/>
    <w:rsid w:val="005B0989"/>
    <w:rsid w:val="005B1857"/>
    <w:rsid w:val="005B29E1"/>
    <w:rsid w:val="005B2B06"/>
    <w:rsid w:val="005C20ED"/>
    <w:rsid w:val="005C34C5"/>
    <w:rsid w:val="005C4DAF"/>
    <w:rsid w:val="005C6915"/>
    <w:rsid w:val="005E23A4"/>
    <w:rsid w:val="005E28EF"/>
    <w:rsid w:val="005E4B73"/>
    <w:rsid w:val="005E5F00"/>
    <w:rsid w:val="005E7258"/>
    <w:rsid w:val="005F3FB5"/>
    <w:rsid w:val="005F42EE"/>
    <w:rsid w:val="005F6137"/>
    <w:rsid w:val="005F74D8"/>
    <w:rsid w:val="005F782F"/>
    <w:rsid w:val="00602B8C"/>
    <w:rsid w:val="00605680"/>
    <w:rsid w:val="00605C1C"/>
    <w:rsid w:val="00606499"/>
    <w:rsid w:val="00606D46"/>
    <w:rsid w:val="006113D9"/>
    <w:rsid w:val="00611996"/>
    <w:rsid w:val="00611CAC"/>
    <w:rsid w:val="006173CF"/>
    <w:rsid w:val="0062318F"/>
    <w:rsid w:val="006253E4"/>
    <w:rsid w:val="00626708"/>
    <w:rsid w:val="00640E90"/>
    <w:rsid w:val="00641A8E"/>
    <w:rsid w:val="00643A2A"/>
    <w:rsid w:val="00643B06"/>
    <w:rsid w:val="00644563"/>
    <w:rsid w:val="00644688"/>
    <w:rsid w:val="00645BA7"/>
    <w:rsid w:val="00645FC1"/>
    <w:rsid w:val="0065079F"/>
    <w:rsid w:val="0065362E"/>
    <w:rsid w:val="00653814"/>
    <w:rsid w:val="00654AB6"/>
    <w:rsid w:val="00654F06"/>
    <w:rsid w:val="00656230"/>
    <w:rsid w:val="006563D0"/>
    <w:rsid w:val="0066419B"/>
    <w:rsid w:val="00664FBC"/>
    <w:rsid w:val="0066625A"/>
    <w:rsid w:val="00666FE4"/>
    <w:rsid w:val="00671373"/>
    <w:rsid w:val="00671969"/>
    <w:rsid w:val="006747F2"/>
    <w:rsid w:val="00675D82"/>
    <w:rsid w:val="006818C9"/>
    <w:rsid w:val="0068257E"/>
    <w:rsid w:val="00682A3B"/>
    <w:rsid w:val="006853F1"/>
    <w:rsid w:val="006865A2"/>
    <w:rsid w:val="00686737"/>
    <w:rsid w:val="006918B5"/>
    <w:rsid w:val="006A0CF5"/>
    <w:rsid w:val="006A0E18"/>
    <w:rsid w:val="006A320A"/>
    <w:rsid w:val="006A5754"/>
    <w:rsid w:val="006A79D8"/>
    <w:rsid w:val="006B6934"/>
    <w:rsid w:val="006B798E"/>
    <w:rsid w:val="006C3398"/>
    <w:rsid w:val="006D2490"/>
    <w:rsid w:val="006E0331"/>
    <w:rsid w:val="006E2647"/>
    <w:rsid w:val="006E3C54"/>
    <w:rsid w:val="006F1EBE"/>
    <w:rsid w:val="006F38EF"/>
    <w:rsid w:val="006F3B74"/>
    <w:rsid w:val="006F4306"/>
    <w:rsid w:val="006F4FA3"/>
    <w:rsid w:val="006F621A"/>
    <w:rsid w:val="007103E6"/>
    <w:rsid w:val="00714E80"/>
    <w:rsid w:val="007170F5"/>
    <w:rsid w:val="0072132C"/>
    <w:rsid w:val="00725660"/>
    <w:rsid w:val="00725DBD"/>
    <w:rsid w:val="00736F3E"/>
    <w:rsid w:val="00744B0D"/>
    <w:rsid w:val="00747E7D"/>
    <w:rsid w:val="00750C07"/>
    <w:rsid w:val="00753061"/>
    <w:rsid w:val="00753081"/>
    <w:rsid w:val="007601F3"/>
    <w:rsid w:val="00764ABD"/>
    <w:rsid w:val="007670A9"/>
    <w:rsid w:val="0076717D"/>
    <w:rsid w:val="0077304A"/>
    <w:rsid w:val="00780035"/>
    <w:rsid w:val="0078145D"/>
    <w:rsid w:val="00783E4F"/>
    <w:rsid w:val="00784076"/>
    <w:rsid w:val="00784F50"/>
    <w:rsid w:val="00787375"/>
    <w:rsid w:val="007909EF"/>
    <w:rsid w:val="00790BBE"/>
    <w:rsid w:val="00793E1E"/>
    <w:rsid w:val="007A0FFA"/>
    <w:rsid w:val="007A3BB7"/>
    <w:rsid w:val="007A44FB"/>
    <w:rsid w:val="007A47CC"/>
    <w:rsid w:val="007A4C14"/>
    <w:rsid w:val="007A563A"/>
    <w:rsid w:val="007B4493"/>
    <w:rsid w:val="007B6400"/>
    <w:rsid w:val="007C27FB"/>
    <w:rsid w:val="007C5774"/>
    <w:rsid w:val="007C6EA2"/>
    <w:rsid w:val="007C74AA"/>
    <w:rsid w:val="007D3D3A"/>
    <w:rsid w:val="007D3F73"/>
    <w:rsid w:val="007E66BB"/>
    <w:rsid w:val="007E7DEB"/>
    <w:rsid w:val="007F0A73"/>
    <w:rsid w:val="007F3111"/>
    <w:rsid w:val="007F5630"/>
    <w:rsid w:val="007F6A49"/>
    <w:rsid w:val="00806932"/>
    <w:rsid w:val="0080736F"/>
    <w:rsid w:val="00810822"/>
    <w:rsid w:val="00810CEE"/>
    <w:rsid w:val="008124D6"/>
    <w:rsid w:val="00814A9E"/>
    <w:rsid w:val="0082451A"/>
    <w:rsid w:val="00831CCB"/>
    <w:rsid w:val="0083210B"/>
    <w:rsid w:val="00835A57"/>
    <w:rsid w:val="00836E5E"/>
    <w:rsid w:val="00840AA7"/>
    <w:rsid w:val="00840C6F"/>
    <w:rsid w:val="008428B5"/>
    <w:rsid w:val="00845A80"/>
    <w:rsid w:val="008525EB"/>
    <w:rsid w:val="00862069"/>
    <w:rsid w:val="00862FD4"/>
    <w:rsid w:val="00867DDE"/>
    <w:rsid w:val="00870854"/>
    <w:rsid w:val="008717AF"/>
    <w:rsid w:val="008732F6"/>
    <w:rsid w:val="00874E26"/>
    <w:rsid w:val="0087700D"/>
    <w:rsid w:val="00877038"/>
    <w:rsid w:val="00877290"/>
    <w:rsid w:val="00883017"/>
    <w:rsid w:val="00883F8B"/>
    <w:rsid w:val="00885A0B"/>
    <w:rsid w:val="00891FBC"/>
    <w:rsid w:val="00893AC7"/>
    <w:rsid w:val="00894971"/>
    <w:rsid w:val="00897308"/>
    <w:rsid w:val="0089788B"/>
    <w:rsid w:val="008A2ECE"/>
    <w:rsid w:val="008B0F2F"/>
    <w:rsid w:val="008B138A"/>
    <w:rsid w:val="008B2055"/>
    <w:rsid w:val="008B34BF"/>
    <w:rsid w:val="008B7EA0"/>
    <w:rsid w:val="008C1ECB"/>
    <w:rsid w:val="008C3059"/>
    <w:rsid w:val="008C6D61"/>
    <w:rsid w:val="008C759F"/>
    <w:rsid w:val="008D2FAC"/>
    <w:rsid w:val="008E0D1E"/>
    <w:rsid w:val="008E2870"/>
    <w:rsid w:val="008E5C3B"/>
    <w:rsid w:val="008E7FDB"/>
    <w:rsid w:val="008F0E14"/>
    <w:rsid w:val="008F57B0"/>
    <w:rsid w:val="0090023E"/>
    <w:rsid w:val="00901C5A"/>
    <w:rsid w:val="009054C5"/>
    <w:rsid w:val="00907F29"/>
    <w:rsid w:val="00910EA2"/>
    <w:rsid w:val="00912982"/>
    <w:rsid w:val="009139A1"/>
    <w:rsid w:val="00914D7C"/>
    <w:rsid w:val="00920AFF"/>
    <w:rsid w:val="00926E84"/>
    <w:rsid w:val="0092710A"/>
    <w:rsid w:val="00931922"/>
    <w:rsid w:val="00932401"/>
    <w:rsid w:val="00932410"/>
    <w:rsid w:val="00935130"/>
    <w:rsid w:val="009378F9"/>
    <w:rsid w:val="00937FBA"/>
    <w:rsid w:val="009410C8"/>
    <w:rsid w:val="009417E0"/>
    <w:rsid w:val="0094624F"/>
    <w:rsid w:val="00952D9D"/>
    <w:rsid w:val="0095396A"/>
    <w:rsid w:val="009558A2"/>
    <w:rsid w:val="0095619A"/>
    <w:rsid w:val="009616C3"/>
    <w:rsid w:val="009620D5"/>
    <w:rsid w:val="009641D1"/>
    <w:rsid w:val="009644CD"/>
    <w:rsid w:val="009660A3"/>
    <w:rsid w:val="009673EB"/>
    <w:rsid w:val="00971C70"/>
    <w:rsid w:val="009724C3"/>
    <w:rsid w:val="00973B6F"/>
    <w:rsid w:val="00973D07"/>
    <w:rsid w:val="009743CD"/>
    <w:rsid w:val="009744CD"/>
    <w:rsid w:val="00976107"/>
    <w:rsid w:val="00976815"/>
    <w:rsid w:val="00980BA5"/>
    <w:rsid w:val="00980EE0"/>
    <w:rsid w:val="009819B6"/>
    <w:rsid w:val="0098264F"/>
    <w:rsid w:val="00982B45"/>
    <w:rsid w:val="009842A2"/>
    <w:rsid w:val="00990F32"/>
    <w:rsid w:val="00991C37"/>
    <w:rsid w:val="0099268F"/>
    <w:rsid w:val="00992D66"/>
    <w:rsid w:val="00995507"/>
    <w:rsid w:val="009972F8"/>
    <w:rsid w:val="00997C6F"/>
    <w:rsid w:val="009B0C0C"/>
    <w:rsid w:val="009B4954"/>
    <w:rsid w:val="009B6FBF"/>
    <w:rsid w:val="009B7DE2"/>
    <w:rsid w:val="009C18F2"/>
    <w:rsid w:val="009C3307"/>
    <w:rsid w:val="009C3BE3"/>
    <w:rsid w:val="009C5127"/>
    <w:rsid w:val="009C6124"/>
    <w:rsid w:val="009C6784"/>
    <w:rsid w:val="009C6B04"/>
    <w:rsid w:val="009D07BB"/>
    <w:rsid w:val="009D07EF"/>
    <w:rsid w:val="009D3D66"/>
    <w:rsid w:val="009D448B"/>
    <w:rsid w:val="009D50BD"/>
    <w:rsid w:val="009D520E"/>
    <w:rsid w:val="009D719C"/>
    <w:rsid w:val="009F5407"/>
    <w:rsid w:val="00A01418"/>
    <w:rsid w:val="00A04650"/>
    <w:rsid w:val="00A117D9"/>
    <w:rsid w:val="00A118D9"/>
    <w:rsid w:val="00A14763"/>
    <w:rsid w:val="00A148CC"/>
    <w:rsid w:val="00A14FF7"/>
    <w:rsid w:val="00A1550E"/>
    <w:rsid w:val="00A169B9"/>
    <w:rsid w:val="00A17534"/>
    <w:rsid w:val="00A20F01"/>
    <w:rsid w:val="00A30E3C"/>
    <w:rsid w:val="00A334F9"/>
    <w:rsid w:val="00A353F2"/>
    <w:rsid w:val="00A35E64"/>
    <w:rsid w:val="00A3666D"/>
    <w:rsid w:val="00A413DD"/>
    <w:rsid w:val="00A46515"/>
    <w:rsid w:val="00A51180"/>
    <w:rsid w:val="00A53772"/>
    <w:rsid w:val="00A53A3E"/>
    <w:rsid w:val="00A5607C"/>
    <w:rsid w:val="00A70592"/>
    <w:rsid w:val="00A71365"/>
    <w:rsid w:val="00A72DE1"/>
    <w:rsid w:val="00A7437D"/>
    <w:rsid w:val="00A75412"/>
    <w:rsid w:val="00A75CDE"/>
    <w:rsid w:val="00A8712B"/>
    <w:rsid w:val="00A92512"/>
    <w:rsid w:val="00A93675"/>
    <w:rsid w:val="00A96B4E"/>
    <w:rsid w:val="00AA641B"/>
    <w:rsid w:val="00AA7A72"/>
    <w:rsid w:val="00AB2BEC"/>
    <w:rsid w:val="00AB305B"/>
    <w:rsid w:val="00AB620F"/>
    <w:rsid w:val="00AB6285"/>
    <w:rsid w:val="00AC069B"/>
    <w:rsid w:val="00AC0CC3"/>
    <w:rsid w:val="00AC40D2"/>
    <w:rsid w:val="00AD06A9"/>
    <w:rsid w:val="00AD2056"/>
    <w:rsid w:val="00AD3C7A"/>
    <w:rsid w:val="00AD4635"/>
    <w:rsid w:val="00AD5427"/>
    <w:rsid w:val="00AE1CE2"/>
    <w:rsid w:val="00AE2923"/>
    <w:rsid w:val="00AE4D07"/>
    <w:rsid w:val="00AE79D1"/>
    <w:rsid w:val="00AF4389"/>
    <w:rsid w:val="00AF4A08"/>
    <w:rsid w:val="00AF58AE"/>
    <w:rsid w:val="00AF759F"/>
    <w:rsid w:val="00B00194"/>
    <w:rsid w:val="00B01F04"/>
    <w:rsid w:val="00B0458C"/>
    <w:rsid w:val="00B07821"/>
    <w:rsid w:val="00B12819"/>
    <w:rsid w:val="00B136F9"/>
    <w:rsid w:val="00B14F09"/>
    <w:rsid w:val="00B210C6"/>
    <w:rsid w:val="00B22523"/>
    <w:rsid w:val="00B23522"/>
    <w:rsid w:val="00B27953"/>
    <w:rsid w:val="00B313EE"/>
    <w:rsid w:val="00B31597"/>
    <w:rsid w:val="00B31A22"/>
    <w:rsid w:val="00B32594"/>
    <w:rsid w:val="00B3750D"/>
    <w:rsid w:val="00B43ADE"/>
    <w:rsid w:val="00B442CE"/>
    <w:rsid w:val="00B44737"/>
    <w:rsid w:val="00B553F1"/>
    <w:rsid w:val="00B6116F"/>
    <w:rsid w:val="00B6748A"/>
    <w:rsid w:val="00B7038A"/>
    <w:rsid w:val="00B70DEF"/>
    <w:rsid w:val="00B7275A"/>
    <w:rsid w:val="00B7777F"/>
    <w:rsid w:val="00B81F52"/>
    <w:rsid w:val="00B82606"/>
    <w:rsid w:val="00B8611E"/>
    <w:rsid w:val="00B91B6A"/>
    <w:rsid w:val="00B966C9"/>
    <w:rsid w:val="00BA7A43"/>
    <w:rsid w:val="00BB0E0A"/>
    <w:rsid w:val="00BB0FD2"/>
    <w:rsid w:val="00BB286E"/>
    <w:rsid w:val="00BB4E92"/>
    <w:rsid w:val="00BB5ADF"/>
    <w:rsid w:val="00BB6504"/>
    <w:rsid w:val="00BB6EC6"/>
    <w:rsid w:val="00BB741E"/>
    <w:rsid w:val="00BC71AB"/>
    <w:rsid w:val="00BD1183"/>
    <w:rsid w:val="00BD45A5"/>
    <w:rsid w:val="00BE4EF4"/>
    <w:rsid w:val="00BE62C1"/>
    <w:rsid w:val="00BE66CC"/>
    <w:rsid w:val="00BE6704"/>
    <w:rsid w:val="00BF04D1"/>
    <w:rsid w:val="00BF4F68"/>
    <w:rsid w:val="00BF6A68"/>
    <w:rsid w:val="00C02619"/>
    <w:rsid w:val="00C03824"/>
    <w:rsid w:val="00C03997"/>
    <w:rsid w:val="00C03FF9"/>
    <w:rsid w:val="00C06024"/>
    <w:rsid w:val="00C13B41"/>
    <w:rsid w:val="00C21F6F"/>
    <w:rsid w:val="00C223D2"/>
    <w:rsid w:val="00C3272C"/>
    <w:rsid w:val="00C32987"/>
    <w:rsid w:val="00C33ED7"/>
    <w:rsid w:val="00C36E33"/>
    <w:rsid w:val="00C41444"/>
    <w:rsid w:val="00C430CE"/>
    <w:rsid w:val="00C46CB1"/>
    <w:rsid w:val="00C50092"/>
    <w:rsid w:val="00C5357E"/>
    <w:rsid w:val="00C543BC"/>
    <w:rsid w:val="00C62369"/>
    <w:rsid w:val="00C6405D"/>
    <w:rsid w:val="00C66E33"/>
    <w:rsid w:val="00C67DAB"/>
    <w:rsid w:val="00C67EAB"/>
    <w:rsid w:val="00C71523"/>
    <w:rsid w:val="00C727C9"/>
    <w:rsid w:val="00C748CC"/>
    <w:rsid w:val="00C7711D"/>
    <w:rsid w:val="00C7719B"/>
    <w:rsid w:val="00C8148B"/>
    <w:rsid w:val="00C818A4"/>
    <w:rsid w:val="00C81E51"/>
    <w:rsid w:val="00C830F4"/>
    <w:rsid w:val="00C84809"/>
    <w:rsid w:val="00C87377"/>
    <w:rsid w:val="00C87B47"/>
    <w:rsid w:val="00C92221"/>
    <w:rsid w:val="00C95BF5"/>
    <w:rsid w:val="00CA1711"/>
    <w:rsid w:val="00CA1C11"/>
    <w:rsid w:val="00CA1E15"/>
    <w:rsid w:val="00CA2E0C"/>
    <w:rsid w:val="00CA56B5"/>
    <w:rsid w:val="00CB0BF2"/>
    <w:rsid w:val="00CB5427"/>
    <w:rsid w:val="00CB5D32"/>
    <w:rsid w:val="00CB77D4"/>
    <w:rsid w:val="00CC4718"/>
    <w:rsid w:val="00CC73A2"/>
    <w:rsid w:val="00CD15CE"/>
    <w:rsid w:val="00CD183D"/>
    <w:rsid w:val="00CD2A53"/>
    <w:rsid w:val="00CD4558"/>
    <w:rsid w:val="00CD71A8"/>
    <w:rsid w:val="00CE002E"/>
    <w:rsid w:val="00CE10A4"/>
    <w:rsid w:val="00CE7280"/>
    <w:rsid w:val="00CE7E7E"/>
    <w:rsid w:val="00CF00AD"/>
    <w:rsid w:val="00CF1CDC"/>
    <w:rsid w:val="00CF602C"/>
    <w:rsid w:val="00CF64D9"/>
    <w:rsid w:val="00CF69F9"/>
    <w:rsid w:val="00CF6CCE"/>
    <w:rsid w:val="00CF7096"/>
    <w:rsid w:val="00D006DB"/>
    <w:rsid w:val="00D0198C"/>
    <w:rsid w:val="00D03A2D"/>
    <w:rsid w:val="00D04753"/>
    <w:rsid w:val="00D06270"/>
    <w:rsid w:val="00D0756D"/>
    <w:rsid w:val="00D077A8"/>
    <w:rsid w:val="00D16A6C"/>
    <w:rsid w:val="00D16BDC"/>
    <w:rsid w:val="00D17392"/>
    <w:rsid w:val="00D215BC"/>
    <w:rsid w:val="00D23A99"/>
    <w:rsid w:val="00D25FA8"/>
    <w:rsid w:val="00D35979"/>
    <w:rsid w:val="00D36A14"/>
    <w:rsid w:val="00D378E1"/>
    <w:rsid w:val="00D4004C"/>
    <w:rsid w:val="00D438D7"/>
    <w:rsid w:val="00D4689D"/>
    <w:rsid w:val="00D56FF8"/>
    <w:rsid w:val="00D57B0D"/>
    <w:rsid w:val="00D6055A"/>
    <w:rsid w:val="00D61CB9"/>
    <w:rsid w:val="00D73039"/>
    <w:rsid w:val="00D76E21"/>
    <w:rsid w:val="00D8184C"/>
    <w:rsid w:val="00D81BBA"/>
    <w:rsid w:val="00D84450"/>
    <w:rsid w:val="00D852F2"/>
    <w:rsid w:val="00D90D6B"/>
    <w:rsid w:val="00D93E30"/>
    <w:rsid w:val="00D946AA"/>
    <w:rsid w:val="00DA0796"/>
    <w:rsid w:val="00DA1421"/>
    <w:rsid w:val="00DA25E3"/>
    <w:rsid w:val="00DA3255"/>
    <w:rsid w:val="00DA6620"/>
    <w:rsid w:val="00DA75FF"/>
    <w:rsid w:val="00DB008E"/>
    <w:rsid w:val="00DB26B1"/>
    <w:rsid w:val="00DB4EF3"/>
    <w:rsid w:val="00DB65D4"/>
    <w:rsid w:val="00DC4F5B"/>
    <w:rsid w:val="00DC6008"/>
    <w:rsid w:val="00DD0C21"/>
    <w:rsid w:val="00DD1001"/>
    <w:rsid w:val="00DD5F47"/>
    <w:rsid w:val="00DE1C8B"/>
    <w:rsid w:val="00DE52B2"/>
    <w:rsid w:val="00DE72BE"/>
    <w:rsid w:val="00DF0E5C"/>
    <w:rsid w:val="00DF1DF8"/>
    <w:rsid w:val="00DF29C8"/>
    <w:rsid w:val="00DF3451"/>
    <w:rsid w:val="00DF4A04"/>
    <w:rsid w:val="00DF5001"/>
    <w:rsid w:val="00DF5C37"/>
    <w:rsid w:val="00E0484F"/>
    <w:rsid w:val="00E05B97"/>
    <w:rsid w:val="00E0612F"/>
    <w:rsid w:val="00E10415"/>
    <w:rsid w:val="00E134FE"/>
    <w:rsid w:val="00E201E8"/>
    <w:rsid w:val="00E20B31"/>
    <w:rsid w:val="00E20E62"/>
    <w:rsid w:val="00E23889"/>
    <w:rsid w:val="00E3138A"/>
    <w:rsid w:val="00E320D2"/>
    <w:rsid w:val="00E40C63"/>
    <w:rsid w:val="00E42997"/>
    <w:rsid w:val="00E43C16"/>
    <w:rsid w:val="00E456DF"/>
    <w:rsid w:val="00E51594"/>
    <w:rsid w:val="00E563F7"/>
    <w:rsid w:val="00E60FC5"/>
    <w:rsid w:val="00E62822"/>
    <w:rsid w:val="00E63887"/>
    <w:rsid w:val="00E639FF"/>
    <w:rsid w:val="00E716D0"/>
    <w:rsid w:val="00E71E3E"/>
    <w:rsid w:val="00E725D6"/>
    <w:rsid w:val="00E7517E"/>
    <w:rsid w:val="00E75CD8"/>
    <w:rsid w:val="00E761A9"/>
    <w:rsid w:val="00E77D7C"/>
    <w:rsid w:val="00E82B40"/>
    <w:rsid w:val="00E86BE9"/>
    <w:rsid w:val="00E9017F"/>
    <w:rsid w:val="00E93553"/>
    <w:rsid w:val="00E93DEC"/>
    <w:rsid w:val="00E9488B"/>
    <w:rsid w:val="00E96931"/>
    <w:rsid w:val="00E9694C"/>
    <w:rsid w:val="00EA060A"/>
    <w:rsid w:val="00EA2CCE"/>
    <w:rsid w:val="00EA3794"/>
    <w:rsid w:val="00EA5294"/>
    <w:rsid w:val="00EB0831"/>
    <w:rsid w:val="00EB4981"/>
    <w:rsid w:val="00EB4F05"/>
    <w:rsid w:val="00EB5B6F"/>
    <w:rsid w:val="00EB5B75"/>
    <w:rsid w:val="00EB7514"/>
    <w:rsid w:val="00EC04E3"/>
    <w:rsid w:val="00EC07A8"/>
    <w:rsid w:val="00EC0945"/>
    <w:rsid w:val="00EC48A4"/>
    <w:rsid w:val="00EC69A9"/>
    <w:rsid w:val="00EC7B70"/>
    <w:rsid w:val="00ED7408"/>
    <w:rsid w:val="00EE2E82"/>
    <w:rsid w:val="00EE2FD2"/>
    <w:rsid w:val="00EE4875"/>
    <w:rsid w:val="00EE5E4D"/>
    <w:rsid w:val="00EE7165"/>
    <w:rsid w:val="00EF2E8B"/>
    <w:rsid w:val="00EF6F29"/>
    <w:rsid w:val="00F02C44"/>
    <w:rsid w:val="00F02D92"/>
    <w:rsid w:val="00F10707"/>
    <w:rsid w:val="00F1140A"/>
    <w:rsid w:val="00F149AA"/>
    <w:rsid w:val="00F14EB8"/>
    <w:rsid w:val="00F151AA"/>
    <w:rsid w:val="00F217AF"/>
    <w:rsid w:val="00F2662E"/>
    <w:rsid w:val="00F269C9"/>
    <w:rsid w:val="00F3279D"/>
    <w:rsid w:val="00F32EDF"/>
    <w:rsid w:val="00F34340"/>
    <w:rsid w:val="00F370AE"/>
    <w:rsid w:val="00F37A63"/>
    <w:rsid w:val="00F45BB0"/>
    <w:rsid w:val="00F46848"/>
    <w:rsid w:val="00F51519"/>
    <w:rsid w:val="00F52AB5"/>
    <w:rsid w:val="00F52DA6"/>
    <w:rsid w:val="00F53D06"/>
    <w:rsid w:val="00F54853"/>
    <w:rsid w:val="00F624DD"/>
    <w:rsid w:val="00F64649"/>
    <w:rsid w:val="00F659F1"/>
    <w:rsid w:val="00F66397"/>
    <w:rsid w:val="00F677EE"/>
    <w:rsid w:val="00F70DA5"/>
    <w:rsid w:val="00F723A0"/>
    <w:rsid w:val="00F73CED"/>
    <w:rsid w:val="00F75282"/>
    <w:rsid w:val="00F75DCC"/>
    <w:rsid w:val="00F81BDB"/>
    <w:rsid w:val="00F81E7A"/>
    <w:rsid w:val="00F83E42"/>
    <w:rsid w:val="00F841D8"/>
    <w:rsid w:val="00F902DB"/>
    <w:rsid w:val="00F91115"/>
    <w:rsid w:val="00F914A9"/>
    <w:rsid w:val="00F9501A"/>
    <w:rsid w:val="00F95C34"/>
    <w:rsid w:val="00FA2E4F"/>
    <w:rsid w:val="00FA3E96"/>
    <w:rsid w:val="00FA4C50"/>
    <w:rsid w:val="00FA4C9E"/>
    <w:rsid w:val="00FB1B0F"/>
    <w:rsid w:val="00FB6BA6"/>
    <w:rsid w:val="00FC05A0"/>
    <w:rsid w:val="00FC5AD8"/>
    <w:rsid w:val="00FC5F5A"/>
    <w:rsid w:val="00FD1AFC"/>
    <w:rsid w:val="00FD4308"/>
    <w:rsid w:val="00FD6205"/>
    <w:rsid w:val="00FF0363"/>
    <w:rsid w:val="00FF0E11"/>
    <w:rsid w:val="00FF10ED"/>
    <w:rsid w:val="00FF2DAA"/>
    <w:rsid w:val="00FF6F1A"/>
    <w:rsid w:val="00FF7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0F2A6"/>
  <w15:docId w15:val="{FDBB9CAA-2DF6-8345-BB08-468E6F89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character" w:customStyle="1" w:styleId="UnresolvedMention1">
    <w:name w:val="Unresolved Mention1"/>
    <w:basedOn w:val="DefaultParagraphFont"/>
    <w:uiPriority w:val="99"/>
    <w:semiHidden/>
    <w:unhideWhenUsed/>
    <w:rsid w:val="00935130"/>
    <w:rPr>
      <w:color w:val="605E5C"/>
      <w:shd w:val="clear" w:color="auto" w:fill="E1DFDD"/>
    </w:rPr>
  </w:style>
  <w:style w:type="character" w:styleId="CommentReference">
    <w:name w:val="annotation reference"/>
    <w:basedOn w:val="DefaultParagraphFont"/>
    <w:uiPriority w:val="99"/>
    <w:semiHidden/>
    <w:unhideWhenUsed/>
    <w:rsid w:val="00ED7408"/>
    <w:rPr>
      <w:sz w:val="16"/>
      <w:szCs w:val="16"/>
    </w:rPr>
  </w:style>
  <w:style w:type="paragraph" w:styleId="Header">
    <w:name w:val="header"/>
    <w:basedOn w:val="Normal"/>
    <w:link w:val="HeaderChar"/>
    <w:uiPriority w:val="99"/>
    <w:unhideWhenUsed/>
    <w:rsid w:val="00041679"/>
    <w:pPr>
      <w:tabs>
        <w:tab w:val="center" w:pos="4536"/>
        <w:tab w:val="right" w:pos="9072"/>
      </w:tabs>
    </w:pPr>
  </w:style>
  <w:style w:type="character" w:customStyle="1" w:styleId="HeaderChar">
    <w:name w:val="Header Char"/>
    <w:basedOn w:val="DefaultParagraphFont"/>
    <w:link w:val="Header"/>
    <w:uiPriority w:val="99"/>
    <w:rsid w:val="00041679"/>
    <w:rPr>
      <w:lang w:val="sv-SE"/>
    </w:rPr>
  </w:style>
  <w:style w:type="paragraph" w:styleId="Footer">
    <w:name w:val="footer"/>
    <w:basedOn w:val="Normal"/>
    <w:link w:val="FooterChar"/>
    <w:uiPriority w:val="99"/>
    <w:unhideWhenUsed/>
    <w:rsid w:val="00041679"/>
    <w:pPr>
      <w:tabs>
        <w:tab w:val="center" w:pos="4536"/>
        <w:tab w:val="right" w:pos="9072"/>
      </w:tabs>
    </w:pPr>
  </w:style>
  <w:style w:type="character" w:customStyle="1" w:styleId="FooterChar">
    <w:name w:val="Footer Char"/>
    <w:basedOn w:val="DefaultParagraphFont"/>
    <w:link w:val="Footer"/>
    <w:uiPriority w:val="99"/>
    <w:rsid w:val="00041679"/>
    <w:rPr>
      <w:lang w:val="sv-SE"/>
    </w:rPr>
  </w:style>
  <w:style w:type="paragraph" w:styleId="CommentText">
    <w:name w:val="annotation text"/>
    <w:basedOn w:val="Normal"/>
    <w:link w:val="CommentTextChar"/>
    <w:uiPriority w:val="99"/>
    <w:semiHidden/>
    <w:unhideWhenUsed/>
    <w:rsid w:val="00ED7408"/>
    <w:rPr>
      <w:sz w:val="20"/>
      <w:szCs w:val="20"/>
    </w:rPr>
  </w:style>
  <w:style w:type="character" w:customStyle="1" w:styleId="CommentTextChar">
    <w:name w:val="Comment Text Char"/>
    <w:basedOn w:val="DefaultParagraphFont"/>
    <w:link w:val="CommentText"/>
    <w:uiPriority w:val="99"/>
    <w:semiHidden/>
    <w:rsid w:val="00ED7408"/>
    <w:rPr>
      <w:sz w:val="20"/>
      <w:szCs w:val="20"/>
      <w:lang w:val="sv-SE"/>
    </w:rPr>
  </w:style>
  <w:style w:type="paragraph" w:styleId="CommentSubject">
    <w:name w:val="annotation subject"/>
    <w:basedOn w:val="CommentText"/>
    <w:next w:val="CommentText"/>
    <w:link w:val="CommentSubjectChar"/>
    <w:uiPriority w:val="99"/>
    <w:semiHidden/>
    <w:unhideWhenUsed/>
    <w:rsid w:val="00ED7408"/>
    <w:rPr>
      <w:b/>
      <w:bCs/>
    </w:rPr>
  </w:style>
  <w:style w:type="character" w:customStyle="1" w:styleId="CommentSubjectChar">
    <w:name w:val="Comment Subject Char"/>
    <w:basedOn w:val="CommentTextChar"/>
    <w:link w:val="CommentSubject"/>
    <w:uiPriority w:val="99"/>
    <w:semiHidden/>
    <w:rsid w:val="00ED7408"/>
    <w:rPr>
      <w:b/>
      <w:bCs/>
      <w:sz w:val="20"/>
      <w:szCs w:val="20"/>
      <w:lang w:val="sv-SE"/>
    </w:rPr>
  </w:style>
  <w:style w:type="paragraph" w:styleId="BalloonText">
    <w:name w:val="Balloon Text"/>
    <w:basedOn w:val="Normal"/>
    <w:link w:val="BalloonTextChar"/>
    <w:uiPriority w:val="99"/>
    <w:semiHidden/>
    <w:unhideWhenUsed/>
    <w:rsid w:val="00ED7408"/>
    <w:rPr>
      <w:rFonts w:ascii="Tahoma" w:hAnsi="Tahoma" w:cs="Tahoma"/>
      <w:sz w:val="16"/>
      <w:szCs w:val="16"/>
    </w:rPr>
  </w:style>
  <w:style w:type="character" w:customStyle="1" w:styleId="BalloonTextChar">
    <w:name w:val="Balloon Text Char"/>
    <w:basedOn w:val="DefaultParagraphFont"/>
    <w:link w:val="BalloonText"/>
    <w:uiPriority w:val="99"/>
    <w:semiHidden/>
    <w:rsid w:val="00ED7408"/>
    <w:rPr>
      <w:rFonts w:ascii="Tahoma" w:hAnsi="Tahoma" w:cs="Tahoma"/>
      <w:sz w:val="16"/>
      <w:szCs w:val="16"/>
      <w:lang w:val="sv-SE"/>
    </w:rPr>
  </w:style>
  <w:style w:type="character" w:customStyle="1" w:styleId="UnresolvedMention2">
    <w:name w:val="Unresolved Mention2"/>
    <w:basedOn w:val="DefaultParagraphFont"/>
    <w:uiPriority w:val="99"/>
    <w:semiHidden/>
    <w:unhideWhenUsed/>
    <w:rsid w:val="00BD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2748">
      <w:bodyDiv w:val="1"/>
      <w:marLeft w:val="0"/>
      <w:marRight w:val="0"/>
      <w:marTop w:val="0"/>
      <w:marBottom w:val="0"/>
      <w:divBdr>
        <w:top w:val="none" w:sz="0" w:space="0" w:color="auto"/>
        <w:left w:val="none" w:sz="0" w:space="0" w:color="auto"/>
        <w:bottom w:val="none" w:sz="0" w:space="0" w:color="auto"/>
        <w:right w:val="none" w:sz="0" w:space="0" w:color="auto"/>
      </w:divBdr>
    </w:div>
    <w:div w:id="8028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story/Stylesheets" TargetMode="External"/><Relationship Id="rId18" Type="http://schemas.openxmlformats.org/officeDocument/2006/relationships/hyperlink" Target="https://knjiznica.zbds-zveza.si/knjiznica/article/view/6004" TargetMode="External"/><Relationship Id="rId26" Type="http://schemas.openxmlformats.org/officeDocument/2006/relationships/hyperlink" Target="http://www.dlib.si/?URN=URN:NBN:SI:doc-BOC8BANS" TargetMode="External"/><Relationship Id="rId21" Type="http://schemas.openxmlformats.org/officeDocument/2006/relationships/hyperlink" Target="http://hdl.handle.net/11686/26950" TargetMode="External"/><Relationship Id="rId34" Type="http://schemas.openxmlformats.org/officeDocument/2006/relationships/hyperlink" Target="https://programminghistorian.org/lessons/building-static-sites-with-jekyll-github-pages" TargetMode="External"/><Relationship Id="rId7" Type="http://schemas.openxmlformats.org/officeDocument/2006/relationships/endnotes" Target="endnotes.xml"/><Relationship Id="rId12" Type="http://schemas.openxmlformats.org/officeDocument/2006/relationships/hyperlink" Target="https://github.com/SIstory/publications" TargetMode="External"/><Relationship Id="rId17" Type="http://schemas.openxmlformats.org/officeDocument/2006/relationships/hyperlink" Target="http://www.dhd2017.ch/" TargetMode="External"/><Relationship Id="rId25" Type="http://schemas.openxmlformats.org/officeDocument/2006/relationships/hyperlink" Target="https://dhd2019.org/" TargetMode="External"/><Relationship Id="rId33" Type="http://schemas.openxmlformats.org/officeDocument/2006/relationships/hyperlink" Target="https://hcmc.uvic.ca/tei2017/abstracts/t_126_viglianti_shelleygodwin.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ic.uni-graz.at/fileadmin/gewi-zentren/Informationsmodellierung/PDF/dse-interfaces_BoA21092016.pdf" TargetMode="External"/><Relationship Id="rId20" Type="http://schemas.openxmlformats.org/officeDocument/2006/relationships/hyperlink" Target="http://dhd2018.uni-koeln.de/" TargetMode="External"/><Relationship Id="rId29" Type="http://schemas.openxmlformats.org/officeDocument/2006/relationships/hyperlink" Target="http://dx.doi.org/10.11647/OBP.00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iah-si.github.io/Kapelski-pub/" TargetMode="External"/><Relationship Id="rId24" Type="http://schemas.openxmlformats.org/officeDocument/2006/relationships/hyperlink" Target="http://dhd2018.uni-koeln.de/" TargetMode="External"/><Relationship Id="rId32" Type="http://schemas.openxmlformats.org/officeDocument/2006/relationships/hyperlink" Target="http://www.tei-c.org/Guidelines/P5/"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dhd2016.de/" TargetMode="External"/><Relationship Id="rId23" Type="http://schemas.openxmlformats.org/officeDocument/2006/relationships/hyperlink" Target="https://doi.org/10.4242/BalisageVol19.Lumley01" TargetMode="External"/><Relationship Id="rId28" Type="http://schemas.openxmlformats.org/officeDocument/2006/relationships/hyperlink" Target="http://hdl.handle.net/11686/36294" TargetMode="External"/><Relationship Id="rId36" Type="http://schemas.openxmlformats.org/officeDocument/2006/relationships/fontTable" Target="fontTable.xml"/><Relationship Id="rId10" Type="http://schemas.openxmlformats.org/officeDocument/2006/relationships/hyperlink" Target="http://www.sistory.si/cdn/publikacije/36001-37000/36294/ch10.html" TargetMode="External"/><Relationship Id="rId19" Type="http://schemas.openxmlformats.org/officeDocument/2006/relationships/hyperlink" Target="https://journal.code4lib.org/articles/1386" TargetMode="External"/><Relationship Id="rId31" Type="http://schemas.openxmlformats.org/officeDocument/2006/relationships/hyperlink" Target="https://www.oclc.org/content/dam/research/publications/library/2014/oclcresearch-digital-humanities-center-2014.pdf" TargetMode="External"/><Relationship Id="rId4" Type="http://schemas.openxmlformats.org/officeDocument/2006/relationships/settings" Target="settings.xml"/><Relationship Id="rId9" Type="http://schemas.openxmlformats.org/officeDocument/2006/relationships/hyperlink" Target="http://www2.sistory.si/publikacije/monografije/Gasparic_Parlamentaria1/ch01.html" TargetMode="External"/><Relationship Id="rId14" Type="http://schemas.openxmlformats.org/officeDocument/2006/relationships/hyperlink" Target="https://github.com/SIstory/themes" TargetMode="External"/><Relationship Id="rId22" Type="http://schemas.openxmlformats.org/officeDocument/2006/relationships/hyperlink" Target="https://doi.org/10.4242/BalisageVol18.Kraetke02" TargetMode="External"/><Relationship Id="rId27" Type="http://schemas.openxmlformats.org/officeDocument/2006/relationships/hyperlink" Target="http://nl.ijs.si/e-zrc/bib/eziss-knjiga.pdf" TargetMode="External"/><Relationship Id="rId30" Type="http://schemas.openxmlformats.org/officeDocument/2006/relationships/hyperlink" Target="https://hal.inria.fr/hal-01560563" TargetMode="External"/><Relationship Id="rId35" Type="http://schemas.openxmlformats.org/officeDocument/2006/relationships/hyperlink" Target="https://www.keycdn.com/blog/web-development-trends-2019" TargetMode="External"/><Relationship Id="rId8" Type="http://schemas.openxmlformats.org/officeDocument/2006/relationships/hyperlink" Target="http://nukrobi2.nuk.uni-lj.si:8080/wayback/20160225143401/http://www.sistory.si/"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2.sistory.si/" TargetMode="External"/><Relationship Id="rId13" Type="http://schemas.openxmlformats.org/officeDocument/2006/relationships/hyperlink" Target="https://datatables.net/" TargetMode="External"/><Relationship Id="rId3" Type="http://schemas.openxmlformats.org/officeDocument/2006/relationships/hyperlink" Target="http://nl.ijs.si/e-zrc/index-en.html" TargetMode="External"/><Relationship Id="rId7" Type="http://schemas.openxmlformats.org/officeDocument/2006/relationships/hyperlink" Target="https://www.tei-c.org/release/doc/tei-p5-doc/en/html/index.html" TargetMode="External"/><Relationship Id="rId12" Type="http://schemas.openxmlformats.org/officeDocument/2006/relationships/hyperlink" Target="http://www.tipue.com/search/" TargetMode="External"/><Relationship Id="rId17" Type="http://schemas.openxmlformats.org/officeDocument/2006/relationships/hyperlink" Target="http://www.saxonica.com/saxon-js/index.xml" TargetMode="External"/><Relationship Id="rId2" Type="http://schemas.openxmlformats.org/officeDocument/2006/relationships/hyperlink" Target="http://www.sistory.si/publikacije/?menuBottom=2" TargetMode="External"/><Relationship Id="rId16" Type="http://schemas.openxmlformats.org/officeDocument/2006/relationships/hyperlink" Target="https://fengyuanchen.github.io/viewerjs/" TargetMode="External"/><Relationship Id="rId1" Type="http://schemas.openxmlformats.org/officeDocument/2006/relationships/hyperlink" Target="mailto:andrej.pancur@inz.si" TargetMode="External"/><Relationship Id="rId6" Type="http://schemas.openxmlformats.org/officeDocument/2006/relationships/hyperlink" Target="https://github.com/TEIC/Stylesheets" TargetMode="External"/><Relationship Id="rId11" Type="http://schemas.openxmlformats.org/officeDocument/2006/relationships/hyperlink" Target="http://wiki.dbpedia.org/" TargetMode="External"/><Relationship Id="rId5" Type="http://schemas.openxmlformats.org/officeDocument/2006/relationships/hyperlink" Target="https://daringfireball.net/projects/markdown/" TargetMode="External"/><Relationship Id="rId15" Type="http://schemas.openxmlformats.org/officeDocument/2006/relationships/hyperlink" Target="http://ignitersworld.com/lab/imageViewer.html" TargetMode="External"/><Relationship Id="rId10" Type="http://schemas.openxmlformats.org/officeDocument/2006/relationships/hyperlink" Target="http://www.geonames.org/" TargetMode="External"/><Relationship Id="rId4" Type="http://schemas.openxmlformats.org/officeDocument/2006/relationships/hyperlink" Target="https://jekyllrb.com/" TargetMode="External"/><Relationship Id="rId9" Type="http://schemas.openxmlformats.org/officeDocument/2006/relationships/hyperlink" Target="https://foundation.zurb.com/" TargetMode="External"/><Relationship Id="rId14" Type="http://schemas.openxmlformats.org/officeDocument/2006/relationships/hyperlink" Target="https://www.highcharts.com/products/high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0E2A-3975-FE47-BFB6-5FC443D0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7491</Words>
  <Characters>42701</Characters>
  <Application>Microsoft Office Word</Application>
  <DocSecurity>0</DocSecurity>
  <Lines>355</Lines>
  <Paragraphs>100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Microsoft Office User</cp:lastModifiedBy>
  <cp:revision>4</cp:revision>
  <dcterms:created xsi:type="dcterms:W3CDTF">2019-06-21T12:26:00Z</dcterms:created>
  <dcterms:modified xsi:type="dcterms:W3CDTF">2019-06-21T12:28:00Z</dcterms:modified>
</cp:coreProperties>
</file>