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CEFA0" w14:textId="77777777" w:rsidR="00391AED" w:rsidRPr="00F217AF" w:rsidRDefault="000672E9" w:rsidP="00E96931">
      <w:pPr>
        <w:spacing w:line="360" w:lineRule="auto"/>
        <w:jc w:val="both"/>
        <w:rPr>
          <w:rFonts w:ascii="Times New Roman" w:hAnsi="Times New Roman" w:cs="Times New Roman"/>
          <w:sz w:val="20"/>
          <w:szCs w:val="20"/>
          <w:lang w:val="en-GB"/>
        </w:rPr>
      </w:pPr>
      <w:proofErr w:type="spellStart"/>
      <w:r>
        <w:rPr>
          <w:rFonts w:ascii="Times New Roman" w:hAnsi="Times New Roman" w:cs="Times New Roman"/>
          <w:sz w:val="20"/>
          <w:szCs w:val="20"/>
          <w:lang w:val="en-GB"/>
        </w:rPr>
        <w:t>Cobiss</w:t>
      </w:r>
      <w:proofErr w:type="spellEnd"/>
      <w:r>
        <w:rPr>
          <w:rFonts w:ascii="Times New Roman" w:hAnsi="Times New Roman" w:cs="Times New Roman"/>
          <w:sz w:val="20"/>
          <w:szCs w:val="20"/>
          <w:lang w:val="en-GB"/>
        </w:rPr>
        <w:t xml:space="preserve"> type</w:t>
      </w:r>
      <w:r w:rsidR="00480A60"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00F2662E" w:rsidRPr="00F217AF">
        <w:rPr>
          <w:rFonts w:ascii="Times New Roman" w:hAnsi="Times New Roman" w:cs="Times New Roman"/>
          <w:sz w:val="20"/>
          <w:szCs w:val="20"/>
          <w:lang w:val="en-GB"/>
        </w:rPr>
        <w:t xml:space="preserve">: </w:t>
      </w:r>
      <w:r>
        <w:rPr>
          <w:rFonts w:ascii="Times New Roman" w:hAnsi="Times New Roman" w:cs="Times New Roman"/>
          <w:sz w:val="20"/>
          <w:szCs w:val="20"/>
          <w:lang w:val="en-GB"/>
        </w:rPr>
        <w:t>To be inserted by the editor</w:t>
      </w:r>
      <w:r w:rsidR="00480A60" w:rsidRPr="00F217AF">
        <w:rPr>
          <w:rFonts w:ascii="Times New Roman" w:hAnsi="Times New Roman" w:cs="Times New Roman"/>
          <w:sz w:val="20"/>
          <w:szCs w:val="20"/>
          <w:lang w:val="en-GB"/>
        </w:rPr>
        <w:t>.</w:t>
      </w:r>
      <w:r w:rsidR="00F2662E" w:rsidRPr="00F217AF">
        <w:rPr>
          <w:rFonts w:ascii="Times New Roman" w:hAnsi="Times New Roman" w:cs="Times New Roman"/>
          <w:sz w:val="20"/>
          <w:szCs w:val="20"/>
          <w:lang w:val="en-GB"/>
        </w:rPr>
        <w:t>]</w:t>
      </w:r>
    </w:p>
    <w:p w14:paraId="0DE19F2D" w14:textId="77777777" w:rsidR="00480A60" w:rsidRPr="00F217AF" w:rsidRDefault="00480A60" w:rsidP="00E96931">
      <w:pPr>
        <w:spacing w:line="360" w:lineRule="auto"/>
        <w:jc w:val="both"/>
        <w:rPr>
          <w:rFonts w:ascii="Times New Roman" w:hAnsi="Times New Roman" w:cs="Times New Roman"/>
          <w:sz w:val="20"/>
          <w:szCs w:val="20"/>
          <w:lang w:val="en-GB"/>
        </w:rPr>
      </w:pPr>
      <w:proofErr w:type="spellStart"/>
      <w:r w:rsidRPr="00F217AF">
        <w:rPr>
          <w:rFonts w:ascii="Times New Roman" w:hAnsi="Times New Roman" w:cs="Times New Roman"/>
          <w:sz w:val="20"/>
          <w:szCs w:val="20"/>
          <w:lang w:val="en-GB"/>
        </w:rPr>
        <w:t>Prejeto</w:t>
      </w:r>
      <w:proofErr w:type="spellEnd"/>
      <w:r w:rsidRPr="00F217AF">
        <w:rPr>
          <w:rFonts w:ascii="Times New Roman" w:hAnsi="Times New Roman" w:cs="Times New Roman"/>
          <w:sz w:val="20"/>
          <w:szCs w:val="20"/>
          <w:lang w:val="en-GB"/>
        </w:rPr>
        <w:t xml:space="preserve">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23A430DB"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UDK: [</w:t>
      </w:r>
      <w:r w:rsidR="00383613"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6CF2FB2D" w14:textId="77777777" w:rsidR="00480A60" w:rsidRPr="00F217AF" w:rsidRDefault="00480A60" w:rsidP="00E96931">
      <w:pPr>
        <w:spacing w:line="360" w:lineRule="auto"/>
        <w:jc w:val="both"/>
        <w:rPr>
          <w:rFonts w:ascii="Times New Roman" w:hAnsi="Times New Roman" w:cs="Times New Roman"/>
          <w:sz w:val="20"/>
          <w:szCs w:val="20"/>
          <w:lang w:val="en-GB"/>
        </w:rPr>
      </w:pPr>
      <w:r w:rsidRPr="00F217AF">
        <w:rPr>
          <w:rFonts w:ascii="Times New Roman" w:hAnsi="Times New Roman" w:cs="Times New Roman"/>
          <w:sz w:val="20"/>
          <w:szCs w:val="20"/>
          <w:lang w:val="en-GB"/>
        </w:rPr>
        <w:t>DOI: [</w:t>
      </w:r>
      <w:r w:rsidR="00EB4981" w:rsidRPr="00F217AF">
        <w:rPr>
          <w:rFonts w:ascii="Times New Roman" w:hAnsi="Times New Roman" w:cs="Times New Roman"/>
          <w:sz w:val="20"/>
          <w:szCs w:val="20"/>
          <w:lang w:val="en-GB"/>
        </w:rPr>
        <w:t>NOTE</w:t>
      </w:r>
      <w:r w:rsidRPr="00F217AF">
        <w:rPr>
          <w:rFonts w:ascii="Times New Roman" w:hAnsi="Times New Roman" w:cs="Times New Roman"/>
          <w:sz w:val="20"/>
          <w:szCs w:val="20"/>
          <w:lang w:val="en-GB"/>
        </w:rPr>
        <w:t xml:space="preserve">: </w:t>
      </w:r>
      <w:r w:rsidR="000672E9">
        <w:rPr>
          <w:rFonts w:ascii="Times New Roman" w:hAnsi="Times New Roman" w:cs="Times New Roman"/>
          <w:sz w:val="20"/>
          <w:szCs w:val="20"/>
          <w:lang w:val="en-GB"/>
        </w:rPr>
        <w:t>To be inserted by the editor</w:t>
      </w:r>
      <w:r w:rsidR="000672E9" w:rsidRPr="00F217AF">
        <w:rPr>
          <w:rFonts w:ascii="Times New Roman" w:hAnsi="Times New Roman" w:cs="Times New Roman"/>
          <w:sz w:val="20"/>
          <w:szCs w:val="20"/>
          <w:lang w:val="en-GB"/>
        </w:rPr>
        <w:t>.</w:t>
      </w:r>
      <w:r w:rsidRPr="00F217AF">
        <w:rPr>
          <w:rFonts w:ascii="Times New Roman" w:hAnsi="Times New Roman" w:cs="Times New Roman"/>
          <w:sz w:val="20"/>
          <w:szCs w:val="20"/>
          <w:lang w:val="en-GB"/>
        </w:rPr>
        <w:t>]</w:t>
      </w:r>
    </w:p>
    <w:p w14:paraId="409AE156" w14:textId="77777777" w:rsidR="00480A60" w:rsidRPr="00F217AF" w:rsidRDefault="00480A60" w:rsidP="00E96931">
      <w:pPr>
        <w:spacing w:line="360" w:lineRule="auto"/>
        <w:jc w:val="both"/>
        <w:rPr>
          <w:rFonts w:ascii="Times New Roman" w:hAnsi="Times New Roman" w:cs="Times New Roman"/>
          <w:lang w:val="en-GB"/>
        </w:rPr>
      </w:pPr>
    </w:p>
    <w:p w14:paraId="10C380FA" w14:textId="459AC53C" w:rsidR="00480A60" w:rsidRPr="00F217AF" w:rsidRDefault="00A934BA" w:rsidP="00E96931">
      <w:pPr>
        <w:spacing w:line="360" w:lineRule="auto"/>
        <w:jc w:val="center"/>
        <w:rPr>
          <w:rFonts w:ascii="Times New Roman" w:hAnsi="Times New Roman" w:cs="Times New Roman"/>
          <w:lang w:val="en-GB"/>
        </w:rPr>
      </w:pPr>
      <w:proofErr w:type="spellStart"/>
      <w:r w:rsidRPr="00A934BA">
        <w:rPr>
          <w:rFonts w:ascii="Times New Roman" w:hAnsi="Times New Roman" w:cs="Times New Roman"/>
          <w:lang w:val="en-GB"/>
        </w:rPr>
        <w:t>Tadej</w:t>
      </w:r>
      <w:proofErr w:type="spellEnd"/>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Škvorc</w:t>
      </w:r>
      <w:proofErr w:type="spellEnd"/>
      <w:r w:rsidRPr="00A934BA">
        <w:rPr>
          <w:rFonts w:ascii="Times New Roman" w:hAnsi="Times New Roman" w:cs="Times New Roman"/>
          <w:lang w:val="en-GB"/>
        </w:rPr>
        <w:t>,</w:t>
      </w:r>
      <w:r w:rsidRPr="00F217AF">
        <w:rPr>
          <w:rStyle w:val="FootnoteReference"/>
          <w:rFonts w:ascii="Times New Roman" w:hAnsi="Times New Roman" w:cs="Times New Roman"/>
          <w:lang w:val="en-GB"/>
        </w:rPr>
        <w:footnoteReference w:customMarkFollows="1" w:id="1"/>
        <w:t>*</w:t>
      </w:r>
      <w:r>
        <w:rPr>
          <w:rFonts w:ascii="Times New Roman" w:hAnsi="Times New Roman" w:cs="Times New Roman"/>
          <w:lang w:val="en-GB"/>
        </w:rPr>
        <w:t xml:space="preserve"> </w:t>
      </w:r>
      <w:r w:rsidRPr="00A934BA">
        <w:rPr>
          <w:rFonts w:ascii="Times New Roman" w:hAnsi="Times New Roman" w:cs="Times New Roman"/>
          <w:lang w:val="en-GB"/>
        </w:rPr>
        <w:t xml:space="preserve">Simon </w:t>
      </w:r>
      <w:proofErr w:type="spellStart"/>
      <w:r w:rsidRPr="00A934BA">
        <w:rPr>
          <w:rFonts w:ascii="Times New Roman" w:hAnsi="Times New Roman" w:cs="Times New Roman"/>
          <w:lang w:val="en-GB"/>
        </w:rPr>
        <w:t>Krek</w:t>
      </w:r>
      <w:proofErr w:type="spellEnd"/>
      <w:r w:rsidRPr="00A934BA">
        <w:rPr>
          <w:rFonts w:ascii="Times New Roman" w:hAnsi="Times New Roman" w:cs="Times New Roman"/>
          <w:lang w:val="en-GB"/>
        </w:rPr>
        <w:t>,</w:t>
      </w:r>
      <w:r w:rsidRPr="00A861BA">
        <w:rPr>
          <w:rStyle w:val="FootnoteReference"/>
          <w:rFonts w:ascii="Times New Roman" w:hAnsi="Times New Roman" w:cs="Times New Roman"/>
          <w:lang w:val="en-GB"/>
        </w:rPr>
        <w:footnoteReference w:customMarkFollows="1" w:id="2"/>
        <w:sym w:font="Symbol" w:char="F02A"/>
      </w:r>
      <w:r w:rsidRPr="00A861BA">
        <w:rPr>
          <w:rStyle w:val="FootnoteReference"/>
          <w:rFonts w:ascii="Times New Roman" w:hAnsi="Times New Roman" w:cs="Times New Roman"/>
          <w:lang w:val="en-GB"/>
        </w:rPr>
        <w:sym w:font="Symbol" w:char="F02A"/>
      </w:r>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Senja</w:t>
      </w:r>
      <w:proofErr w:type="spellEnd"/>
      <w:r w:rsidRPr="00A934BA">
        <w:rPr>
          <w:rFonts w:ascii="Times New Roman" w:hAnsi="Times New Roman" w:cs="Times New Roman"/>
          <w:lang w:val="en-GB"/>
        </w:rPr>
        <w:t xml:space="preserve"> Pollak,</w:t>
      </w:r>
      <w:r w:rsidRPr="00A861BA">
        <w:rPr>
          <w:rStyle w:val="FootnoteReference"/>
          <w:rFonts w:ascii="Times New Roman" w:hAnsi="Times New Roman" w:cs="Times New Roman"/>
          <w:lang w:val="en-GB"/>
        </w:rPr>
        <w:footnoteReference w:customMarkFollows="1" w:id="3"/>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Špela</w:t>
      </w:r>
      <w:proofErr w:type="spellEnd"/>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Arhar</w:t>
      </w:r>
      <w:proofErr w:type="spellEnd"/>
      <w:r w:rsidRPr="00A934BA">
        <w:rPr>
          <w:rFonts w:ascii="Times New Roman" w:hAnsi="Times New Roman" w:cs="Times New Roman"/>
          <w:lang w:val="en-GB"/>
        </w:rPr>
        <w:t xml:space="preserve"> </w:t>
      </w:r>
      <w:proofErr w:type="spellStart"/>
      <w:r w:rsidRPr="00A934BA">
        <w:rPr>
          <w:rFonts w:ascii="Times New Roman" w:hAnsi="Times New Roman" w:cs="Times New Roman"/>
          <w:lang w:val="en-GB"/>
        </w:rPr>
        <w:t>Holdt</w:t>
      </w:r>
      <w:proofErr w:type="spellEnd"/>
      <w:r w:rsidRPr="00A934BA">
        <w:rPr>
          <w:rFonts w:ascii="Times New Roman" w:hAnsi="Times New Roman" w:cs="Times New Roman"/>
          <w:lang w:val="en-GB"/>
        </w:rPr>
        <w:t>,</w:t>
      </w:r>
      <w:r w:rsidRPr="00A861BA">
        <w:rPr>
          <w:rStyle w:val="FootnoteReference"/>
          <w:rFonts w:ascii="Times New Roman" w:hAnsi="Times New Roman" w:cs="Times New Roman"/>
          <w:lang w:val="en-GB"/>
        </w:rPr>
        <w:footnoteReference w:customMarkFollows="1" w:id="4"/>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934BA">
        <w:rPr>
          <w:rFonts w:ascii="Times New Roman" w:hAnsi="Times New Roman" w:cs="Times New Roman"/>
          <w:lang w:val="en-GB"/>
        </w:rPr>
        <w:t xml:space="preserve"> Marko </w:t>
      </w:r>
      <w:proofErr w:type="spellStart"/>
      <w:r w:rsidRPr="00A934BA">
        <w:rPr>
          <w:rFonts w:ascii="Times New Roman" w:hAnsi="Times New Roman" w:cs="Times New Roman"/>
          <w:lang w:val="en-GB"/>
        </w:rPr>
        <w:t>Robnik-Šikonja</w:t>
      </w:r>
      <w:proofErr w:type="spellEnd"/>
      <w:r w:rsidRPr="00A861BA">
        <w:rPr>
          <w:rStyle w:val="FootnoteReference"/>
          <w:rFonts w:ascii="Times New Roman" w:hAnsi="Times New Roman" w:cs="Times New Roman"/>
          <w:lang w:val="en-GB"/>
        </w:rPr>
        <w:footnoteReference w:customMarkFollows="1" w:id="5"/>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r w:rsidRPr="00A861BA">
        <w:rPr>
          <w:rStyle w:val="FootnoteReference"/>
          <w:rFonts w:ascii="Times New Roman" w:hAnsi="Times New Roman" w:cs="Times New Roman"/>
          <w:lang w:val="en-GB"/>
        </w:rPr>
        <w:sym w:font="Symbol" w:char="F02A"/>
      </w:r>
    </w:p>
    <w:p w14:paraId="61986778" w14:textId="77777777" w:rsidR="00885D56" w:rsidRDefault="00885D56" w:rsidP="00381773">
      <w:pPr>
        <w:spacing w:line="360" w:lineRule="auto"/>
        <w:jc w:val="center"/>
        <w:outlineLvl w:val="0"/>
        <w:rPr>
          <w:rFonts w:ascii="Times New Roman" w:hAnsi="Times New Roman" w:cs="Times New Roman"/>
          <w:b/>
          <w:sz w:val="32"/>
          <w:szCs w:val="32"/>
          <w:lang w:val="en-GB"/>
        </w:rPr>
      </w:pPr>
      <w:r w:rsidRPr="00885D56">
        <w:rPr>
          <w:rFonts w:ascii="Times New Roman" w:hAnsi="Times New Roman" w:cs="Times New Roman"/>
          <w:b/>
          <w:sz w:val="32"/>
          <w:szCs w:val="32"/>
          <w:lang w:val="en-GB"/>
        </w:rPr>
        <w:t>Predicting Slovene Text Complexity Using Readability Measures</w:t>
      </w:r>
    </w:p>
    <w:p w14:paraId="7069F64D" w14:textId="4D08B1C3" w:rsidR="00E96931" w:rsidRDefault="00E96931"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IZVLEČEK</w:t>
      </w:r>
    </w:p>
    <w:p w14:paraId="3B2FEA54" w14:textId="77777777" w:rsidR="00885D56" w:rsidRPr="00F55EED" w:rsidRDefault="00885D56" w:rsidP="00885D56">
      <w:pPr>
        <w:spacing w:line="360" w:lineRule="auto"/>
        <w:jc w:val="center"/>
        <w:rPr>
          <w:rFonts w:ascii="Times New Roman" w:hAnsi="Times New Roman" w:cs="Times New Roman"/>
          <w:caps/>
          <w:lang w:val="en-GB"/>
        </w:rPr>
      </w:pPr>
      <w:r w:rsidRPr="00F55EED">
        <w:rPr>
          <w:rFonts w:ascii="Times New Roman" w:hAnsi="Times New Roman" w:cs="Times New Roman"/>
          <w:caps/>
          <w:lang w:val="en-GB"/>
        </w:rPr>
        <w:t>Napovedovanje kompleksnosti slovenskih besedil z uporabo mer berljivosti</w:t>
      </w:r>
    </w:p>
    <w:p w14:paraId="1CF6D2CB" w14:textId="15404A64" w:rsidR="00A901EC" w:rsidRPr="00D83531" w:rsidRDefault="00A934BA" w:rsidP="00A934BA">
      <w:pPr>
        <w:spacing w:line="360" w:lineRule="auto"/>
        <w:jc w:val="both"/>
        <w:rPr>
          <w:rFonts w:ascii="Times New Roman" w:hAnsi="Times New Roman" w:cs="Times New Roman"/>
          <w:i/>
          <w:sz w:val="20"/>
          <w:szCs w:val="20"/>
          <w:lang w:val="sl-SI"/>
        </w:rPr>
      </w:pPr>
      <w:r>
        <w:rPr>
          <w:rFonts w:ascii="Times New Roman" w:hAnsi="Times New Roman" w:cs="Times New Roman"/>
          <w:i/>
          <w:sz w:val="20"/>
          <w:szCs w:val="20"/>
          <w:lang w:val="sl-SI"/>
        </w:rPr>
        <w:tab/>
      </w:r>
      <w:r w:rsidR="00665CAE" w:rsidRPr="00D83531">
        <w:rPr>
          <w:rFonts w:ascii="Times New Roman" w:hAnsi="Times New Roman" w:cs="Times New Roman"/>
          <w:i/>
          <w:sz w:val="20"/>
          <w:szCs w:val="20"/>
          <w:lang w:val="sl-SI"/>
        </w:rPr>
        <w:t>Večina obstoječih formul za me</w:t>
      </w:r>
      <w:r w:rsidR="00D83531">
        <w:rPr>
          <w:rFonts w:ascii="Times New Roman" w:hAnsi="Times New Roman" w:cs="Times New Roman"/>
          <w:i/>
          <w:sz w:val="20"/>
          <w:szCs w:val="20"/>
          <w:lang w:val="sl-SI"/>
        </w:rPr>
        <w:t>r</w:t>
      </w:r>
      <w:r w:rsidR="00625D2E">
        <w:rPr>
          <w:rFonts w:ascii="Times New Roman" w:hAnsi="Times New Roman" w:cs="Times New Roman"/>
          <w:i/>
          <w:sz w:val="20"/>
          <w:szCs w:val="20"/>
          <w:lang w:val="sl-SI"/>
        </w:rPr>
        <w:t>j</w:t>
      </w:r>
      <w:r w:rsidR="00D83531">
        <w:rPr>
          <w:rFonts w:ascii="Times New Roman" w:hAnsi="Times New Roman" w:cs="Times New Roman"/>
          <w:i/>
          <w:sz w:val="20"/>
          <w:szCs w:val="20"/>
          <w:lang w:val="sl-SI"/>
        </w:rPr>
        <w:t>enje berljivosti je zasnovana</w:t>
      </w:r>
      <w:r w:rsidR="00665CAE" w:rsidRPr="00D83531">
        <w:rPr>
          <w:rFonts w:ascii="Times New Roman" w:hAnsi="Times New Roman" w:cs="Times New Roman"/>
          <w:i/>
          <w:sz w:val="20"/>
          <w:szCs w:val="20"/>
          <w:lang w:val="sl-SI"/>
        </w:rPr>
        <w:t xml:space="preserve"> za </w:t>
      </w:r>
      <w:r w:rsidR="00D83531">
        <w:rPr>
          <w:rFonts w:ascii="Times New Roman" w:hAnsi="Times New Roman" w:cs="Times New Roman"/>
          <w:i/>
          <w:sz w:val="20"/>
          <w:szCs w:val="20"/>
          <w:lang w:val="sl-SI"/>
        </w:rPr>
        <w:t>besedila v angleškem jeziku</w:t>
      </w:r>
      <w:r w:rsidR="00665CAE" w:rsidRPr="00D83531">
        <w:rPr>
          <w:rFonts w:ascii="Times New Roman" w:hAnsi="Times New Roman" w:cs="Times New Roman"/>
          <w:i/>
          <w:sz w:val="20"/>
          <w:szCs w:val="20"/>
          <w:lang w:val="sl-SI"/>
        </w:rPr>
        <w:t>, na katerih je tudi ocenjena njihova kakovost</w:t>
      </w:r>
      <w:r w:rsidR="00E96931" w:rsidRPr="00D83531">
        <w:rPr>
          <w:rFonts w:ascii="Times New Roman" w:hAnsi="Times New Roman" w:cs="Times New Roman"/>
          <w:i/>
          <w:sz w:val="20"/>
          <w:szCs w:val="20"/>
          <w:lang w:val="sl-SI"/>
        </w:rPr>
        <w:t>.</w:t>
      </w:r>
      <w:r w:rsidR="00EB4981" w:rsidRPr="00D83531">
        <w:rPr>
          <w:rFonts w:ascii="Times New Roman" w:hAnsi="Times New Roman" w:cs="Times New Roman"/>
          <w:i/>
          <w:sz w:val="20"/>
          <w:szCs w:val="20"/>
          <w:lang w:val="sl-SI"/>
        </w:rPr>
        <w:t xml:space="preserve"> </w:t>
      </w:r>
      <w:r w:rsidR="00665CAE" w:rsidRPr="00D83531">
        <w:rPr>
          <w:rFonts w:ascii="Times New Roman" w:hAnsi="Times New Roman" w:cs="Times New Roman"/>
          <w:i/>
          <w:sz w:val="20"/>
          <w:szCs w:val="20"/>
          <w:lang w:val="sl-SI"/>
        </w:rPr>
        <w:t>V našem članku</w:t>
      </w:r>
      <w:r w:rsidR="00D5643B">
        <w:rPr>
          <w:rFonts w:ascii="Times New Roman" w:hAnsi="Times New Roman" w:cs="Times New Roman"/>
          <w:i/>
          <w:sz w:val="20"/>
          <w:szCs w:val="20"/>
          <w:lang w:val="sl-SI"/>
        </w:rPr>
        <w:t xml:space="preserve"> </w:t>
      </w:r>
      <w:r w:rsidR="00665CAE" w:rsidRPr="00D83531">
        <w:rPr>
          <w:rFonts w:ascii="Times New Roman" w:hAnsi="Times New Roman" w:cs="Times New Roman"/>
          <w:i/>
          <w:sz w:val="20"/>
          <w:szCs w:val="20"/>
          <w:lang w:val="sl-SI"/>
        </w:rPr>
        <w:t>predstavimo</w:t>
      </w:r>
      <w:r w:rsidR="00D5643B" w:rsidRPr="00D5643B">
        <w:rPr>
          <w:rFonts w:ascii="Times New Roman" w:hAnsi="Times New Roman" w:cs="Times New Roman"/>
          <w:i/>
          <w:sz w:val="20"/>
          <w:szCs w:val="20"/>
          <w:lang w:val="sl-SI"/>
        </w:rPr>
        <w:t xml:space="preserve"> </w:t>
      </w:r>
      <w:r w:rsidR="00D5643B">
        <w:rPr>
          <w:rFonts w:ascii="Times New Roman" w:hAnsi="Times New Roman" w:cs="Times New Roman"/>
          <w:i/>
          <w:sz w:val="20"/>
          <w:szCs w:val="20"/>
          <w:lang w:val="sl-SI"/>
        </w:rPr>
        <w:t>prilagoditev</w:t>
      </w:r>
      <w:r w:rsidR="00C07470">
        <w:rPr>
          <w:rFonts w:ascii="Times New Roman" w:hAnsi="Times New Roman" w:cs="Times New Roman"/>
          <w:i/>
          <w:sz w:val="20"/>
          <w:szCs w:val="20"/>
          <w:lang w:val="sl-SI"/>
        </w:rPr>
        <w:t xml:space="preserve"> izbranih mer za slovenščino. Uspešnost desetih znanih formul ter osmih dodatnih kriterijev berljivosti ocenimo </w:t>
      </w:r>
      <w:r w:rsidR="00665CAE" w:rsidRPr="00D83531">
        <w:rPr>
          <w:rFonts w:ascii="Times New Roman" w:hAnsi="Times New Roman" w:cs="Times New Roman"/>
          <w:i/>
          <w:sz w:val="20"/>
          <w:szCs w:val="20"/>
          <w:lang w:val="sl-SI"/>
        </w:rPr>
        <w:t xml:space="preserve">na petih skupinah besedil: otroških revijah, splošnih revijah, časopisih, tehničnih revijah in </w:t>
      </w:r>
      <w:r w:rsidR="00A901EC" w:rsidRPr="00D83531">
        <w:rPr>
          <w:rFonts w:ascii="Times New Roman" w:hAnsi="Times New Roman" w:cs="Times New Roman"/>
          <w:i/>
          <w:sz w:val="20"/>
          <w:szCs w:val="20"/>
          <w:lang w:val="sl-SI"/>
        </w:rPr>
        <w:t>zapisnikih s</w:t>
      </w:r>
      <w:r w:rsidR="00625D2E">
        <w:rPr>
          <w:rFonts w:ascii="Times New Roman" w:hAnsi="Times New Roman" w:cs="Times New Roman"/>
          <w:i/>
          <w:sz w:val="20"/>
          <w:szCs w:val="20"/>
          <w:lang w:val="sl-SI"/>
        </w:rPr>
        <w:t>ej</w:t>
      </w:r>
      <w:r w:rsidR="00A901EC" w:rsidRPr="00D83531">
        <w:rPr>
          <w:rFonts w:ascii="Times New Roman" w:hAnsi="Times New Roman" w:cs="Times New Roman"/>
          <w:i/>
          <w:sz w:val="20"/>
          <w:szCs w:val="20"/>
          <w:lang w:val="sl-SI"/>
        </w:rPr>
        <w:t xml:space="preserve"> državnega zbora. Te skupine besedil imajo različne ciljne publike, zaradi česar predpostavimo</w:t>
      </w:r>
      <w:r w:rsidR="00C07470">
        <w:rPr>
          <w:rFonts w:ascii="Times New Roman" w:hAnsi="Times New Roman" w:cs="Times New Roman"/>
          <w:i/>
          <w:sz w:val="20"/>
          <w:szCs w:val="20"/>
          <w:lang w:val="sl-SI"/>
        </w:rPr>
        <w:t>,</w:t>
      </w:r>
      <w:r w:rsidR="00A901EC" w:rsidRPr="00D83531">
        <w:rPr>
          <w:rFonts w:ascii="Times New Roman" w:hAnsi="Times New Roman" w:cs="Times New Roman"/>
          <w:i/>
          <w:sz w:val="20"/>
          <w:szCs w:val="20"/>
          <w:lang w:val="sl-SI"/>
        </w:rPr>
        <w:t xml:space="preserve"> da uporabljajo različne stile pisanja, ki bi jih formule in kriteriji berljivosti morali zaznati. V analizi pokažemo, katere </w:t>
      </w:r>
      <w:r w:rsidR="00D83531">
        <w:rPr>
          <w:rFonts w:ascii="Times New Roman" w:hAnsi="Times New Roman" w:cs="Times New Roman"/>
          <w:i/>
          <w:sz w:val="20"/>
          <w:szCs w:val="20"/>
          <w:lang w:val="sl-SI"/>
        </w:rPr>
        <w:t>formule</w:t>
      </w:r>
      <w:r w:rsidR="00A901EC" w:rsidRPr="00D83531">
        <w:rPr>
          <w:rFonts w:ascii="Times New Roman" w:hAnsi="Times New Roman" w:cs="Times New Roman"/>
          <w:i/>
          <w:sz w:val="20"/>
          <w:szCs w:val="20"/>
          <w:lang w:val="sl-SI"/>
        </w:rPr>
        <w:t xml:space="preserve"> in kriteriji berljivosti delujejo dobro in s katerimi razlik med skupinami</w:t>
      </w:r>
      <w:r w:rsidR="00C07470">
        <w:rPr>
          <w:rFonts w:ascii="Times New Roman" w:hAnsi="Times New Roman" w:cs="Times New Roman"/>
          <w:i/>
          <w:sz w:val="20"/>
          <w:szCs w:val="20"/>
          <w:lang w:val="sl-SI"/>
        </w:rPr>
        <w:t xml:space="preserve"> </w:t>
      </w:r>
      <w:r w:rsidR="00C07470" w:rsidRPr="00D83531">
        <w:rPr>
          <w:rFonts w:ascii="Times New Roman" w:hAnsi="Times New Roman" w:cs="Times New Roman"/>
          <w:i/>
          <w:sz w:val="20"/>
          <w:szCs w:val="20"/>
          <w:lang w:val="sl-SI"/>
        </w:rPr>
        <w:t>nismo mogli zaznati</w:t>
      </w:r>
      <w:r w:rsidR="00A901EC" w:rsidRPr="00D83531">
        <w:rPr>
          <w:rFonts w:ascii="Times New Roman" w:hAnsi="Times New Roman" w:cs="Times New Roman"/>
          <w:i/>
          <w:sz w:val="20"/>
          <w:szCs w:val="20"/>
          <w:lang w:val="sl-SI"/>
        </w:rPr>
        <w:t>.</w:t>
      </w:r>
    </w:p>
    <w:p w14:paraId="440171D7" w14:textId="77777777" w:rsidR="00D83531" w:rsidRPr="00D83531" w:rsidRDefault="00D83531" w:rsidP="00E96931">
      <w:pPr>
        <w:spacing w:line="360" w:lineRule="auto"/>
        <w:jc w:val="both"/>
        <w:rPr>
          <w:rFonts w:ascii="Times New Roman" w:hAnsi="Times New Roman" w:cs="Times New Roman"/>
          <w:i/>
          <w:sz w:val="20"/>
          <w:szCs w:val="20"/>
          <w:lang w:val="sl-SI"/>
        </w:rPr>
      </w:pPr>
    </w:p>
    <w:p w14:paraId="06791283" w14:textId="5E729480" w:rsidR="00F723A0" w:rsidRPr="00D83531" w:rsidRDefault="00A934BA" w:rsidP="00381773">
      <w:pPr>
        <w:spacing w:line="360" w:lineRule="auto"/>
        <w:jc w:val="both"/>
        <w:outlineLvl w:val="0"/>
        <w:rPr>
          <w:rFonts w:ascii="Times New Roman" w:hAnsi="Times New Roman" w:cs="Times New Roman"/>
          <w:i/>
          <w:sz w:val="20"/>
          <w:szCs w:val="20"/>
          <w:lang w:val="sl-SI"/>
        </w:rPr>
      </w:pPr>
      <w:r>
        <w:rPr>
          <w:rFonts w:ascii="Times New Roman" w:hAnsi="Times New Roman" w:cs="Times New Roman"/>
          <w:i/>
          <w:sz w:val="20"/>
          <w:szCs w:val="20"/>
          <w:lang w:val="sl-SI"/>
        </w:rPr>
        <w:tab/>
      </w:r>
      <w:r w:rsidR="00EB4981" w:rsidRPr="00D83531">
        <w:rPr>
          <w:rFonts w:ascii="Times New Roman" w:hAnsi="Times New Roman" w:cs="Times New Roman"/>
          <w:i/>
          <w:sz w:val="20"/>
          <w:szCs w:val="20"/>
          <w:lang w:val="sl-SI"/>
        </w:rPr>
        <w:t xml:space="preserve">Ključne besede: </w:t>
      </w:r>
      <w:r w:rsidR="00D83531">
        <w:rPr>
          <w:rFonts w:ascii="Times New Roman" w:hAnsi="Times New Roman" w:cs="Times New Roman"/>
          <w:i/>
          <w:sz w:val="20"/>
          <w:szCs w:val="20"/>
          <w:lang w:val="sl-SI"/>
        </w:rPr>
        <w:t>berljivost, obdelava naravnega jezika, analiza besedil</w:t>
      </w:r>
    </w:p>
    <w:p w14:paraId="6DC7D10D" w14:textId="77777777" w:rsidR="00F723A0" w:rsidRPr="00D5643B" w:rsidRDefault="00F723A0" w:rsidP="00E96931">
      <w:pPr>
        <w:spacing w:line="360" w:lineRule="auto"/>
        <w:jc w:val="both"/>
        <w:rPr>
          <w:rFonts w:ascii="Times New Roman" w:hAnsi="Times New Roman" w:cs="Times New Roman"/>
          <w:lang w:val="sl-SI"/>
        </w:rPr>
      </w:pPr>
    </w:p>
    <w:p w14:paraId="25ABD909" w14:textId="77777777" w:rsidR="00F723A0" w:rsidRPr="00F217AF" w:rsidRDefault="0066419B" w:rsidP="00381773">
      <w:pPr>
        <w:spacing w:line="360" w:lineRule="auto"/>
        <w:jc w:val="center"/>
        <w:outlineLvl w:val="0"/>
        <w:rPr>
          <w:rFonts w:ascii="Times New Roman" w:hAnsi="Times New Roman" w:cs="Times New Roman"/>
          <w:i/>
          <w:lang w:val="en-GB"/>
        </w:rPr>
      </w:pPr>
      <w:r w:rsidRPr="00F217AF">
        <w:rPr>
          <w:rFonts w:ascii="Times New Roman" w:hAnsi="Times New Roman" w:cs="Times New Roman"/>
          <w:i/>
          <w:lang w:val="en-GB"/>
        </w:rPr>
        <w:t>ABSTRACT</w:t>
      </w:r>
    </w:p>
    <w:p w14:paraId="4CB1E4BE" w14:textId="6CB7D8DA" w:rsidR="00665CAE" w:rsidRDefault="00A934BA" w:rsidP="00665CAE">
      <w:pPr>
        <w:spacing w:line="360" w:lineRule="auto"/>
        <w:jc w:val="both"/>
        <w:rPr>
          <w:rFonts w:ascii="Times New Roman" w:hAnsi="Times New Roman" w:cs="Times New Roman"/>
          <w:i/>
          <w:sz w:val="20"/>
          <w:szCs w:val="20"/>
          <w:lang w:val="en-GB"/>
        </w:rPr>
      </w:pPr>
      <w:r>
        <w:rPr>
          <w:rFonts w:ascii="Times New Roman" w:hAnsi="Times New Roman" w:cs="Times New Roman"/>
          <w:i/>
          <w:sz w:val="20"/>
          <w:szCs w:val="20"/>
          <w:lang w:val="en-GB"/>
        </w:rPr>
        <w:tab/>
      </w:r>
      <w:r w:rsidR="00665CAE" w:rsidRPr="00665CAE">
        <w:rPr>
          <w:rFonts w:ascii="Times New Roman" w:hAnsi="Times New Roman" w:cs="Times New Roman"/>
          <w:i/>
          <w:sz w:val="20"/>
          <w:szCs w:val="20"/>
          <w:lang w:val="en-GB"/>
        </w:rPr>
        <w:t xml:space="preserve">The majority of existing readability measures are designed for English texts. </w:t>
      </w:r>
      <w:r w:rsidR="00625D2E">
        <w:rPr>
          <w:rFonts w:ascii="Times New Roman" w:hAnsi="Times New Roman" w:cs="Times New Roman"/>
          <w:i/>
          <w:sz w:val="20"/>
          <w:szCs w:val="20"/>
          <w:lang w:val="en-GB"/>
        </w:rPr>
        <w:t>We</w:t>
      </w:r>
      <w:r w:rsidR="00665CAE">
        <w:rPr>
          <w:rFonts w:ascii="Times New Roman" w:hAnsi="Times New Roman" w:cs="Times New Roman"/>
          <w:i/>
          <w:sz w:val="20"/>
          <w:szCs w:val="20"/>
          <w:lang w:val="en-GB"/>
        </w:rPr>
        <w:t xml:space="preserve"> aim to adapt </w:t>
      </w:r>
      <w:r w:rsidR="00665CAE" w:rsidRPr="00665CAE">
        <w:rPr>
          <w:rFonts w:ascii="Times New Roman" w:hAnsi="Times New Roman" w:cs="Times New Roman"/>
          <w:i/>
          <w:sz w:val="20"/>
          <w:szCs w:val="20"/>
          <w:lang w:val="en-GB"/>
        </w:rPr>
        <w:t>and test the readability measures</w:t>
      </w:r>
      <w:r w:rsidR="00D83531">
        <w:rPr>
          <w:rFonts w:ascii="Times New Roman" w:hAnsi="Times New Roman" w:cs="Times New Roman"/>
          <w:i/>
          <w:sz w:val="20"/>
          <w:szCs w:val="20"/>
          <w:lang w:val="en-GB"/>
        </w:rPr>
        <w:t xml:space="preserve"> on Slovene. We test ten</w:t>
      </w:r>
      <w:r w:rsidR="00665CAE" w:rsidRPr="00665CAE">
        <w:rPr>
          <w:rFonts w:ascii="Times New Roman" w:hAnsi="Times New Roman" w:cs="Times New Roman"/>
          <w:i/>
          <w:sz w:val="20"/>
          <w:szCs w:val="20"/>
          <w:lang w:val="en-GB"/>
        </w:rPr>
        <w:t xml:space="preserve"> well-</w:t>
      </w:r>
      <w:r w:rsidR="00D83531">
        <w:rPr>
          <w:rFonts w:ascii="Times New Roman" w:hAnsi="Times New Roman" w:cs="Times New Roman"/>
          <w:i/>
          <w:sz w:val="20"/>
          <w:szCs w:val="20"/>
          <w:lang w:val="en-GB"/>
        </w:rPr>
        <w:t>known readability formulas and eight</w:t>
      </w:r>
      <w:r w:rsidR="00665CAE" w:rsidRPr="00665CAE">
        <w:rPr>
          <w:rFonts w:ascii="Times New Roman" w:hAnsi="Times New Roman" w:cs="Times New Roman"/>
          <w:i/>
          <w:sz w:val="20"/>
          <w:szCs w:val="20"/>
          <w:lang w:val="en-GB"/>
        </w:rPr>
        <w:t xml:space="preserve"> additional reada</w:t>
      </w:r>
      <w:r w:rsidR="00665CAE">
        <w:rPr>
          <w:rFonts w:ascii="Times New Roman" w:hAnsi="Times New Roman" w:cs="Times New Roman"/>
          <w:i/>
          <w:sz w:val="20"/>
          <w:szCs w:val="20"/>
          <w:lang w:val="en-GB"/>
        </w:rPr>
        <w:t xml:space="preserve">bility criteria </w:t>
      </w:r>
      <w:r w:rsidR="00665CAE" w:rsidRPr="00665CAE">
        <w:rPr>
          <w:rFonts w:ascii="Times New Roman" w:hAnsi="Times New Roman" w:cs="Times New Roman"/>
          <w:i/>
          <w:sz w:val="20"/>
          <w:szCs w:val="20"/>
          <w:lang w:val="en-GB"/>
        </w:rPr>
        <w:t>on</w:t>
      </w:r>
      <w:r w:rsidR="00D83531">
        <w:rPr>
          <w:rFonts w:ascii="Times New Roman" w:hAnsi="Times New Roman" w:cs="Times New Roman"/>
          <w:i/>
          <w:sz w:val="20"/>
          <w:szCs w:val="20"/>
          <w:lang w:val="en-GB"/>
        </w:rPr>
        <w:t xml:space="preserve"> five </w:t>
      </w:r>
      <w:r w:rsidR="00665CAE" w:rsidRPr="00665CAE">
        <w:rPr>
          <w:rFonts w:ascii="Times New Roman" w:hAnsi="Times New Roman" w:cs="Times New Roman"/>
          <w:i/>
          <w:sz w:val="20"/>
          <w:szCs w:val="20"/>
          <w:lang w:val="en-GB"/>
        </w:rPr>
        <w:t>types of texts: children’s magazines, general magazines, daily newspapers, technical mag</w:t>
      </w:r>
      <w:r w:rsidR="00665CAE">
        <w:rPr>
          <w:rFonts w:ascii="Times New Roman" w:hAnsi="Times New Roman" w:cs="Times New Roman"/>
          <w:i/>
          <w:sz w:val="20"/>
          <w:szCs w:val="20"/>
          <w:lang w:val="en-GB"/>
        </w:rPr>
        <w:t xml:space="preserve">azines, and transcriptions </w:t>
      </w:r>
      <w:r w:rsidR="00625D2E">
        <w:rPr>
          <w:rFonts w:ascii="Times New Roman" w:hAnsi="Times New Roman" w:cs="Times New Roman"/>
          <w:i/>
          <w:sz w:val="20"/>
          <w:szCs w:val="20"/>
          <w:lang w:val="en-GB"/>
        </w:rPr>
        <w:t>of</w:t>
      </w:r>
      <w:r w:rsidR="00665CAE">
        <w:rPr>
          <w:rFonts w:ascii="Times New Roman" w:hAnsi="Times New Roman" w:cs="Times New Roman"/>
          <w:i/>
          <w:sz w:val="20"/>
          <w:szCs w:val="20"/>
          <w:lang w:val="en-GB"/>
        </w:rPr>
        <w:t xml:space="preserve"> </w:t>
      </w:r>
      <w:r w:rsidR="00665CAE" w:rsidRPr="00665CAE">
        <w:rPr>
          <w:rFonts w:ascii="Times New Roman" w:hAnsi="Times New Roman" w:cs="Times New Roman"/>
          <w:i/>
          <w:sz w:val="20"/>
          <w:szCs w:val="20"/>
          <w:lang w:val="en-GB"/>
        </w:rPr>
        <w:t>national assembly</w:t>
      </w:r>
      <w:r w:rsidR="00625D2E">
        <w:rPr>
          <w:rFonts w:ascii="Times New Roman" w:hAnsi="Times New Roman" w:cs="Times New Roman"/>
          <w:i/>
          <w:sz w:val="20"/>
          <w:szCs w:val="20"/>
          <w:lang w:val="en-GB"/>
        </w:rPr>
        <w:t xml:space="preserve"> sessions</w:t>
      </w:r>
      <w:r w:rsidR="00665CAE" w:rsidRPr="00665CAE">
        <w:rPr>
          <w:rFonts w:ascii="Times New Roman" w:hAnsi="Times New Roman" w:cs="Times New Roman"/>
          <w:i/>
          <w:sz w:val="20"/>
          <w:szCs w:val="20"/>
          <w:lang w:val="en-GB"/>
        </w:rPr>
        <w:t xml:space="preserve">. As these groups of texts target different audiences, we assume that the differences </w:t>
      </w:r>
      <w:r w:rsidR="00625D2E">
        <w:rPr>
          <w:rFonts w:ascii="Times New Roman" w:hAnsi="Times New Roman" w:cs="Times New Roman"/>
          <w:i/>
          <w:sz w:val="20"/>
          <w:szCs w:val="20"/>
          <w:lang w:val="en-GB"/>
        </w:rPr>
        <w:t xml:space="preserve">in writing styles should </w:t>
      </w:r>
      <w:r w:rsidR="00665CAE" w:rsidRPr="00665CAE">
        <w:rPr>
          <w:rFonts w:ascii="Times New Roman" w:hAnsi="Times New Roman" w:cs="Times New Roman"/>
          <w:i/>
          <w:sz w:val="20"/>
          <w:szCs w:val="20"/>
          <w:lang w:val="en-GB"/>
        </w:rPr>
        <w:t xml:space="preserve">be reflected in </w:t>
      </w:r>
      <w:r w:rsidR="00625D2E">
        <w:rPr>
          <w:rFonts w:ascii="Times New Roman" w:hAnsi="Times New Roman" w:cs="Times New Roman"/>
          <w:i/>
          <w:sz w:val="20"/>
          <w:szCs w:val="20"/>
          <w:lang w:val="en-GB"/>
        </w:rPr>
        <w:lastRenderedPageBreak/>
        <w:t>their</w:t>
      </w:r>
      <w:r w:rsidR="00665CAE" w:rsidRPr="00665CAE">
        <w:rPr>
          <w:rFonts w:ascii="Times New Roman" w:hAnsi="Times New Roman" w:cs="Times New Roman"/>
          <w:i/>
          <w:sz w:val="20"/>
          <w:szCs w:val="20"/>
          <w:lang w:val="en-GB"/>
        </w:rPr>
        <w:t xml:space="preserve"> readability s</w:t>
      </w:r>
      <w:r w:rsidR="00665CAE">
        <w:rPr>
          <w:rFonts w:ascii="Times New Roman" w:hAnsi="Times New Roman" w:cs="Times New Roman"/>
          <w:i/>
          <w:sz w:val="20"/>
          <w:szCs w:val="20"/>
          <w:lang w:val="en-GB"/>
        </w:rPr>
        <w:t xml:space="preserve">cores. Our analysis shows which </w:t>
      </w:r>
      <w:r w:rsidR="00665CAE" w:rsidRPr="00665CAE">
        <w:rPr>
          <w:rFonts w:ascii="Times New Roman" w:hAnsi="Times New Roman" w:cs="Times New Roman"/>
          <w:i/>
          <w:sz w:val="20"/>
          <w:szCs w:val="20"/>
          <w:lang w:val="en-GB"/>
        </w:rPr>
        <w:t>readability measures perform well</w:t>
      </w:r>
      <w:r w:rsidR="00665CAE">
        <w:rPr>
          <w:rFonts w:ascii="Times New Roman" w:hAnsi="Times New Roman" w:cs="Times New Roman"/>
          <w:i/>
          <w:sz w:val="20"/>
          <w:szCs w:val="20"/>
          <w:lang w:val="en-GB"/>
        </w:rPr>
        <w:t xml:space="preserve"> on this task and which fail to </w:t>
      </w:r>
      <w:r w:rsidR="00665CAE" w:rsidRPr="00665CAE">
        <w:rPr>
          <w:rFonts w:ascii="Times New Roman" w:hAnsi="Times New Roman" w:cs="Times New Roman"/>
          <w:i/>
          <w:sz w:val="20"/>
          <w:szCs w:val="20"/>
          <w:lang w:val="en-GB"/>
        </w:rPr>
        <w:t>distinguish between the groups.</w:t>
      </w:r>
      <w:r w:rsidR="00EB4981" w:rsidRPr="00F217AF">
        <w:rPr>
          <w:rFonts w:ascii="Times New Roman" w:hAnsi="Times New Roman" w:cs="Times New Roman"/>
          <w:i/>
          <w:sz w:val="20"/>
          <w:szCs w:val="20"/>
          <w:lang w:val="en-GB"/>
        </w:rPr>
        <w:t xml:space="preserve"> </w:t>
      </w:r>
    </w:p>
    <w:p w14:paraId="5FA128E2" w14:textId="77777777" w:rsidR="00D83531" w:rsidRDefault="00D83531" w:rsidP="007F0A73">
      <w:pPr>
        <w:spacing w:line="360" w:lineRule="auto"/>
        <w:jc w:val="both"/>
        <w:rPr>
          <w:rFonts w:ascii="Times New Roman" w:hAnsi="Times New Roman" w:cs="Times New Roman"/>
          <w:i/>
          <w:sz w:val="20"/>
          <w:szCs w:val="20"/>
          <w:lang w:val="en-GB"/>
        </w:rPr>
      </w:pPr>
    </w:p>
    <w:p w14:paraId="44AA5A77" w14:textId="640701AE" w:rsidR="007F0A73" w:rsidRPr="00F217AF" w:rsidRDefault="00A934BA" w:rsidP="00381773">
      <w:pPr>
        <w:spacing w:line="360" w:lineRule="auto"/>
        <w:jc w:val="both"/>
        <w:outlineLvl w:val="0"/>
        <w:rPr>
          <w:rFonts w:ascii="Times New Roman" w:hAnsi="Times New Roman" w:cs="Times New Roman"/>
          <w:i/>
          <w:sz w:val="20"/>
          <w:szCs w:val="20"/>
          <w:lang w:val="en-GB"/>
        </w:rPr>
      </w:pPr>
      <w:r>
        <w:rPr>
          <w:rFonts w:ascii="Times New Roman" w:hAnsi="Times New Roman" w:cs="Times New Roman"/>
          <w:i/>
          <w:sz w:val="20"/>
          <w:szCs w:val="20"/>
          <w:lang w:val="en-GB"/>
        </w:rPr>
        <w:tab/>
      </w:r>
      <w:r w:rsidR="007F0A73" w:rsidRPr="00F217AF">
        <w:rPr>
          <w:rFonts w:ascii="Times New Roman" w:hAnsi="Times New Roman" w:cs="Times New Roman"/>
          <w:i/>
          <w:sz w:val="20"/>
          <w:szCs w:val="20"/>
          <w:lang w:val="en-GB"/>
        </w:rPr>
        <w:t xml:space="preserve">Keywords: </w:t>
      </w:r>
      <w:r w:rsidR="00D83531">
        <w:rPr>
          <w:rFonts w:ascii="Times New Roman" w:hAnsi="Times New Roman" w:cs="Times New Roman"/>
          <w:i/>
          <w:sz w:val="20"/>
          <w:szCs w:val="20"/>
          <w:lang w:val="en-GB"/>
        </w:rPr>
        <w:t>readability, natural language processing, text analysis</w:t>
      </w:r>
    </w:p>
    <w:p w14:paraId="56AA9A6C" w14:textId="77777777" w:rsidR="00625D2E" w:rsidRDefault="00625D2E" w:rsidP="00381773">
      <w:pPr>
        <w:spacing w:line="360" w:lineRule="auto"/>
        <w:jc w:val="center"/>
        <w:outlineLvl w:val="0"/>
        <w:rPr>
          <w:rFonts w:ascii="Times New Roman" w:hAnsi="Times New Roman" w:cs="Times New Roman"/>
          <w:b/>
          <w:lang w:val="en-GB"/>
        </w:rPr>
      </w:pPr>
    </w:p>
    <w:p w14:paraId="57E31B64" w14:textId="24C9395E" w:rsidR="007F0A73" w:rsidRPr="00F217AF"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Introduction</w:t>
      </w:r>
    </w:p>
    <w:p w14:paraId="3E9EAB16" w14:textId="77777777" w:rsidR="00CF7096" w:rsidRPr="00F217AF" w:rsidRDefault="00CF7096" w:rsidP="00E96931">
      <w:pPr>
        <w:spacing w:line="360" w:lineRule="auto"/>
        <w:jc w:val="both"/>
        <w:rPr>
          <w:rFonts w:ascii="Times New Roman" w:hAnsi="Times New Roman" w:cs="Times New Roman"/>
          <w:lang w:val="en-GB"/>
        </w:rPr>
      </w:pPr>
    </w:p>
    <w:p w14:paraId="68164A13" w14:textId="7BD84BFF" w:rsidR="00FD4308" w:rsidRDefault="00A934BA" w:rsidP="00E96931">
      <w:pPr>
        <w:spacing w:line="360" w:lineRule="auto"/>
        <w:jc w:val="both"/>
        <w:rPr>
          <w:rFonts w:ascii="Times New Roman" w:hAnsi="Times New Roman" w:cs="Times New Roman"/>
          <w:lang w:val="en-GB"/>
        </w:rPr>
      </w:pPr>
      <w:r>
        <w:rPr>
          <w:rFonts w:ascii="Times New Roman" w:hAnsi="Times New Roman" w:cs="Times New Roman"/>
          <w:lang w:val="en-GB"/>
        </w:rPr>
        <w:tab/>
      </w:r>
      <w:r w:rsidR="001F7D82" w:rsidRPr="001F7D82">
        <w:rPr>
          <w:rFonts w:ascii="Times New Roman" w:hAnsi="Times New Roman" w:cs="Times New Roman"/>
          <w:lang w:val="en-GB"/>
        </w:rPr>
        <w:t>In English, the problem of determining text readability (i.e. how easy a text is to understand) has long been a topic of research, with it</w:t>
      </w:r>
      <w:r w:rsidR="005B1DDC">
        <w:rPr>
          <w:rFonts w:ascii="Times New Roman" w:hAnsi="Times New Roman" w:cs="Times New Roman"/>
          <w:lang w:val="en-GB"/>
        </w:rPr>
        <w:t>s origins in the 19th century (</w:t>
      </w:r>
      <w:r w:rsidR="005B1DDC" w:rsidRPr="005B1DDC">
        <w:rPr>
          <w:rFonts w:ascii="Times New Roman" w:hAnsi="Times New Roman" w:cs="Times New Roman"/>
          <w:lang w:val="en-GB"/>
        </w:rPr>
        <w:t>Sherman 1893</w:t>
      </w:r>
      <w:r w:rsidR="005B1DDC">
        <w:rPr>
          <w:rFonts w:ascii="Times New Roman" w:hAnsi="Times New Roman" w:cs="Times New Roman"/>
          <w:lang w:val="en-GB"/>
        </w:rPr>
        <w:t>)</w:t>
      </w:r>
      <w:r w:rsidR="001F7D82" w:rsidRPr="001F7D82">
        <w:rPr>
          <w:rFonts w:ascii="Times New Roman" w:hAnsi="Times New Roman" w:cs="Times New Roman"/>
          <w:lang w:val="en-GB"/>
        </w:rPr>
        <w:t>. Since then, many different methods and readability measures have been developed, often with the goal of determining whether</w:t>
      </w:r>
      <w:r w:rsidR="001F7D82">
        <w:rPr>
          <w:rFonts w:ascii="Times New Roman" w:hAnsi="Times New Roman" w:cs="Times New Roman"/>
          <w:lang w:val="en-GB"/>
        </w:rPr>
        <w:t xml:space="preserve"> a text is too difficult for it</w:t>
      </w:r>
      <w:r w:rsidR="001F7D82" w:rsidRPr="001F7D82">
        <w:rPr>
          <w:rFonts w:ascii="Times New Roman" w:hAnsi="Times New Roman" w:cs="Times New Roman"/>
          <w:lang w:val="en-GB"/>
        </w:rPr>
        <w:t xml:space="preserve">s target age group. Even though the question of readability is complex from a linguistic standpoint, a large majority of existing measures are based on simple heuristics. </w:t>
      </w:r>
      <w:r w:rsidR="00625D2E" w:rsidRPr="00625D2E">
        <w:rPr>
          <w:rFonts w:ascii="Times New Roman" w:hAnsi="Times New Roman" w:cs="Times New Roman"/>
          <w:lang w:val="en-GB"/>
        </w:rPr>
        <w:t xml:space="preserve">There has been little research on readability of languages other than English, therefore we aim </w:t>
      </w:r>
      <w:r w:rsidR="001F7D82" w:rsidRPr="001F7D82">
        <w:rPr>
          <w:rFonts w:ascii="Times New Roman" w:hAnsi="Times New Roman" w:cs="Times New Roman"/>
          <w:lang w:val="en-GB"/>
        </w:rPr>
        <w:t>to apply these measures to Slovene and</w:t>
      </w:r>
      <w:r w:rsidR="00625D2E">
        <w:rPr>
          <w:rFonts w:ascii="Times New Roman" w:hAnsi="Times New Roman" w:cs="Times New Roman"/>
          <w:lang w:val="en-GB"/>
        </w:rPr>
        <w:t xml:space="preserve"> evaluate how well they perform.</w:t>
      </w:r>
    </w:p>
    <w:p w14:paraId="3A24A800" w14:textId="33E86308" w:rsidR="0093640A" w:rsidRDefault="00A934BA" w:rsidP="00E96931">
      <w:pPr>
        <w:spacing w:line="360" w:lineRule="auto"/>
        <w:jc w:val="both"/>
        <w:rPr>
          <w:rFonts w:ascii="Times New Roman" w:hAnsi="Times New Roman" w:cs="Times New Roman"/>
          <w:lang w:val="en-GB"/>
        </w:rPr>
      </w:pPr>
      <w:r>
        <w:rPr>
          <w:rFonts w:ascii="Times New Roman" w:hAnsi="Times New Roman" w:cs="Times New Roman"/>
          <w:lang w:val="en-GB"/>
        </w:rPr>
        <w:tab/>
      </w:r>
      <w:r w:rsidR="0093640A" w:rsidRPr="0093640A">
        <w:rPr>
          <w:rFonts w:ascii="Times New Roman" w:hAnsi="Times New Roman" w:cs="Times New Roman"/>
          <w:lang w:val="en-GB"/>
        </w:rPr>
        <w:t>There are several factors that might cause these measures to perform poorly on non-English languages, such as:</w:t>
      </w:r>
    </w:p>
    <w:p w14:paraId="2B4DCD76" w14:textId="77777777" w:rsid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Many measures are fine-tuned to correspond to the grade levels of the United States education system. It is likely a different fine-tuning would be needed for other languages, as a.) their education system is different from the US system, and b.) the differences in readability between grade levels are likely to be different between languages, meaning that each language would require specifically tuned parameters.</w:t>
      </w:r>
    </w:p>
    <w:p w14:paraId="62CFE9F4" w14:textId="77777777" w:rsid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Some measures utilize a list of common English words and their results depend on the definition of this list. For Slovene, there currently does not exist a publicly available list of common words, so it is not known how such measures would perform.</w:t>
      </w:r>
    </w:p>
    <w:p w14:paraId="5D4F176C" w14:textId="105781E6" w:rsidR="0093640A" w:rsidRPr="0093640A" w:rsidRDefault="0093640A" w:rsidP="0093640A">
      <w:pPr>
        <w:pStyle w:val="ListParagraph"/>
        <w:numPr>
          <w:ilvl w:val="0"/>
          <w:numId w:val="2"/>
        </w:numPr>
        <w:spacing w:line="360" w:lineRule="auto"/>
        <w:jc w:val="both"/>
        <w:rPr>
          <w:rFonts w:ascii="Times New Roman" w:hAnsi="Times New Roman" w:cs="Times New Roman"/>
          <w:lang w:val="en-GB"/>
        </w:rPr>
      </w:pPr>
      <w:r w:rsidRPr="0093640A">
        <w:rPr>
          <w:rFonts w:ascii="Times New Roman" w:hAnsi="Times New Roman" w:cs="Times New Roman"/>
          <w:lang w:val="en-GB"/>
        </w:rPr>
        <w:t>The</w:t>
      </w:r>
      <w:r w:rsidR="00625D2E">
        <w:rPr>
          <w:rFonts w:ascii="Times New Roman" w:hAnsi="Times New Roman" w:cs="Times New Roman"/>
          <w:lang w:val="en-GB"/>
        </w:rPr>
        <w:t xml:space="preserve"> existing readability</w:t>
      </w:r>
      <w:r w:rsidRPr="0093640A">
        <w:rPr>
          <w:rFonts w:ascii="Times New Roman" w:hAnsi="Times New Roman" w:cs="Times New Roman"/>
          <w:lang w:val="en-GB"/>
        </w:rPr>
        <w:t xml:space="preserve"> measures do not use the morphological information to determine difficult words but rely on syllable and character counts, or a list of difficult words. As Slovene is morphologically much more complex than English, words with </w:t>
      </w:r>
      <w:r w:rsidR="00625D2E">
        <w:rPr>
          <w:rFonts w:ascii="Times New Roman" w:hAnsi="Times New Roman" w:cs="Times New Roman"/>
          <w:lang w:val="en-GB"/>
        </w:rPr>
        <w:t xml:space="preserve">complex morphology are </w:t>
      </w:r>
      <w:r w:rsidRPr="0093640A">
        <w:rPr>
          <w:rFonts w:ascii="Times New Roman" w:hAnsi="Times New Roman" w:cs="Times New Roman"/>
          <w:lang w:val="en-GB"/>
        </w:rPr>
        <w:t>harder to understand than those with simple morphology, even if they have the same number of characters or syllables.</w:t>
      </w:r>
    </w:p>
    <w:p w14:paraId="3E4265A6" w14:textId="5A011913" w:rsidR="001F7D82" w:rsidRDefault="0092399B" w:rsidP="0093640A">
      <w:pPr>
        <w:spacing w:line="360" w:lineRule="auto"/>
        <w:jc w:val="both"/>
        <w:rPr>
          <w:rFonts w:ascii="Times New Roman" w:hAnsi="Times New Roman" w:cs="Times New Roman"/>
          <w:lang w:val="en-GB"/>
        </w:rPr>
      </w:pPr>
      <w:r>
        <w:rPr>
          <w:rFonts w:ascii="Times New Roman" w:hAnsi="Times New Roman" w:cs="Times New Roman"/>
          <w:lang w:val="en-GB"/>
        </w:rPr>
        <w:lastRenderedPageBreak/>
        <w:t>W</w:t>
      </w:r>
      <w:r w:rsidR="0093640A" w:rsidRPr="0093640A">
        <w:rPr>
          <w:rFonts w:ascii="Times New Roman" w:hAnsi="Times New Roman" w:cs="Times New Roman"/>
          <w:lang w:val="en-GB"/>
        </w:rPr>
        <w:t xml:space="preserve">e </w:t>
      </w:r>
      <w:proofErr w:type="spellStart"/>
      <w:r w:rsidR="0093640A" w:rsidRPr="0093640A">
        <w:rPr>
          <w:rFonts w:ascii="Times New Roman" w:hAnsi="Times New Roman" w:cs="Times New Roman"/>
          <w:lang w:val="en-GB"/>
        </w:rPr>
        <w:t>analyze</w:t>
      </w:r>
      <w:proofErr w:type="spellEnd"/>
      <w:r w:rsidR="0093640A" w:rsidRPr="0093640A">
        <w:rPr>
          <w:rFonts w:ascii="Times New Roman" w:hAnsi="Times New Roman" w:cs="Times New Roman"/>
          <w:lang w:val="en-GB"/>
        </w:rPr>
        <w:t xml:space="preserve"> the commonly used readability measures (as well as some novel measures) on Slovene texts and propose a word list needed </w:t>
      </w:r>
      <w:r>
        <w:rPr>
          <w:rFonts w:ascii="Times New Roman" w:hAnsi="Times New Roman" w:cs="Times New Roman"/>
          <w:lang w:val="en-GB"/>
        </w:rPr>
        <w:t>to</w:t>
      </w:r>
      <w:r w:rsidR="0093640A" w:rsidRPr="0093640A">
        <w:rPr>
          <w:rFonts w:ascii="Times New Roman" w:hAnsi="Times New Roman" w:cs="Times New Roman"/>
          <w:lang w:val="en-GB"/>
        </w:rPr>
        <w:t xml:space="preserve"> implement the word-list-based measures.</w:t>
      </w:r>
      <w:r w:rsidR="0093640A">
        <w:rPr>
          <w:rFonts w:ascii="Times New Roman" w:hAnsi="Times New Roman" w:cs="Times New Roman"/>
          <w:lang w:val="en-GB"/>
        </w:rPr>
        <w:t xml:space="preserve"> </w:t>
      </w:r>
      <w:r w:rsidR="0093640A" w:rsidRPr="0093640A">
        <w:rPr>
          <w:rFonts w:ascii="Times New Roman" w:hAnsi="Times New Roman" w:cs="Times New Roman"/>
          <w:lang w:val="en-GB"/>
        </w:rPr>
        <w:t>We calculate stati</w:t>
      </w:r>
      <w:r w:rsidR="0093640A">
        <w:rPr>
          <w:rFonts w:ascii="Times New Roman" w:hAnsi="Times New Roman" w:cs="Times New Roman"/>
          <w:lang w:val="en-GB"/>
        </w:rPr>
        <w:t xml:space="preserve">stical distributions of scores </w:t>
      </w:r>
      <w:r w:rsidR="0093640A" w:rsidRPr="0093640A">
        <w:rPr>
          <w:rFonts w:ascii="Times New Roman" w:hAnsi="Times New Roman" w:cs="Times New Roman"/>
          <w:lang w:val="en-GB"/>
        </w:rPr>
        <w:t xml:space="preserve">for each readability measure across </w:t>
      </w:r>
      <w:proofErr w:type="spellStart"/>
      <w:r w:rsidR="0093640A" w:rsidRPr="0093640A">
        <w:rPr>
          <w:rFonts w:ascii="Times New Roman" w:hAnsi="Times New Roman" w:cs="Times New Roman"/>
          <w:lang w:val="en-GB"/>
        </w:rPr>
        <w:t>subcorpora</w:t>
      </w:r>
      <w:proofErr w:type="spellEnd"/>
      <w:r w:rsidR="0093640A" w:rsidRPr="0093640A">
        <w:rPr>
          <w:rFonts w:ascii="Times New Roman" w:hAnsi="Times New Roman" w:cs="Times New Roman"/>
          <w:lang w:val="en-GB"/>
        </w:rPr>
        <w:t xml:space="preserve"> and assess the ability of measures to distinguish between different </w:t>
      </w:r>
      <w:proofErr w:type="spellStart"/>
      <w:r w:rsidR="0093640A" w:rsidRPr="0093640A">
        <w:rPr>
          <w:rFonts w:ascii="Times New Roman" w:hAnsi="Times New Roman" w:cs="Times New Roman"/>
          <w:lang w:val="en-GB"/>
        </w:rPr>
        <w:t>subcorpora</w:t>
      </w:r>
      <w:proofErr w:type="spellEnd"/>
      <w:r w:rsidR="009822B7">
        <w:rPr>
          <w:rFonts w:ascii="Times New Roman" w:hAnsi="Times New Roman" w:cs="Times New Roman"/>
          <w:lang w:val="en-GB"/>
        </w:rPr>
        <w:t xml:space="preserve"> using a variety of statistical tests</w:t>
      </w:r>
      <w:r w:rsidR="0093640A" w:rsidRPr="0093640A">
        <w:rPr>
          <w:rFonts w:ascii="Times New Roman" w:hAnsi="Times New Roman" w:cs="Times New Roman"/>
          <w:lang w:val="en-GB"/>
        </w:rPr>
        <w:t>.</w:t>
      </w:r>
      <w:r w:rsidR="009822B7">
        <w:rPr>
          <w:rFonts w:ascii="Times New Roman" w:hAnsi="Times New Roman" w:cs="Times New Roman"/>
          <w:lang w:val="en-GB"/>
        </w:rPr>
        <w:t xml:space="preserve"> We show that </w:t>
      </w:r>
      <w:r w:rsidRPr="0092399B">
        <w:rPr>
          <w:rFonts w:ascii="Times New Roman" w:hAnsi="Times New Roman" w:cs="Times New Roman"/>
          <w:lang w:val="en-GB"/>
        </w:rPr>
        <w:t>machine learning classification models, using</w:t>
      </w:r>
      <w:r w:rsidR="009822B7">
        <w:rPr>
          <w:rFonts w:ascii="Times New Roman" w:hAnsi="Times New Roman" w:cs="Times New Roman"/>
          <w:lang w:val="en-GB"/>
        </w:rPr>
        <w:t xml:space="preserve"> a combination of readability measures</w:t>
      </w:r>
      <w:r>
        <w:rPr>
          <w:rFonts w:ascii="Times New Roman" w:hAnsi="Times New Roman" w:cs="Times New Roman"/>
          <w:lang w:val="en-GB"/>
        </w:rPr>
        <w:t>,</w:t>
      </w:r>
      <w:r w:rsidR="009822B7">
        <w:rPr>
          <w:rFonts w:ascii="Times New Roman" w:hAnsi="Times New Roman" w:cs="Times New Roman"/>
          <w:lang w:val="en-GB"/>
        </w:rPr>
        <w:t xml:space="preserve"> </w:t>
      </w:r>
      <w:r>
        <w:rPr>
          <w:rFonts w:ascii="Times New Roman" w:hAnsi="Times New Roman" w:cs="Times New Roman"/>
          <w:lang w:val="en-GB"/>
        </w:rPr>
        <w:t>can</w:t>
      </w:r>
      <w:r w:rsidR="009822B7">
        <w:rPr>
          <w:rFonts w:ascii="Times New Roman" w:hAnsi="Times New Roman" w:cs="Times New Roman"/>
          <w:lang w:val="en-GB"/>
        </w:rPr>
        <w:t xml:space="preserve"> predict the </w:t>
      </w:r>
      <w:proofErr w:type="spellStart"/>
      <w:r w:rsidR="009822B7">
        <w:rPr>
          <w:rFonts w:ascii="Times New Roman" w:hAnsi="Times New Roman" w:cs="Times New Roman"/>
          <w:lang w:val="en-GB"/>
        </w:rPr>
        <w:t>s</w:t>
      </w:r>
      <w:r>
        <w:rPr>
          <w:rFonts w:ascii="Times New Roman" w:hAnsi="Times New Roman" w:cs="Times New Roman"/>
          <w:lang w:val="en-GB"/>
        </w:rPr>
        <w:t>ubcorpus</w:t>
      </w:r>
      <w:proofErr w:type="spellEnd"/>
      <w:r>
        <w:rPr>
          <w:rFonts w:ascii="Times New Roman" w:hAnsi="Times New Roman" w:cs="Times New Roman"/>
          <w:lang w:val="en-GB"/>
        </w:rPr>
        <w:t xml:space="preserve"> a given text belongs to</w:t>
      </w:r>
      <w:r w:rsidR="009822B7">
        <w:rPr>
          <w:rFonts w:ascii="Times New Roman" w:hAnsi="Times New Roman" w:cs="Times New Roman"/>
          <w:lang w:val="en-GB"/>
        </w:rPr>
        <w:t xml:space="preserve">. </w:t>
      </w:r>
    </w:p>
    <w:p w14:paraId="50CAD67F" w14:textId="752C0B3C" w:rsidR="009822B7" w:rsidRPr="009822B7" w:rsidRDefault="00A934BA" w:rsidP="00BE23F8">
      <w:pPr>
        <w:spacing w:line="360" w:lineRule="auto"/>
        <w:jc w:val="both"/>
        <w:rPr>
          <w:rFonts w:ascii="Times New Roman" w:hAnsi="Times New Roman" w:cs="Times New Roman"/>
          <w:color w:val="FF0000"/>
          <w:lang w:val="en-GB"/>
        </w:rPr>
      </w:pPr>
      <w:r>
        <w:rPr>
          <w:rFonts w:ascii="Times New Roman" w:hAnsi="Times New Roman" w:cs="Times New Roman"/>
          <w:lang w:val="en-GB"/>
        </w:rPr>
        <w:tab/>
      </w:r>
      <w:r w:rsidR="00496606" w:rsidRPr="002A7B3D">
        <w:rPr>
          <w:rFonts w:ascii="Times New Roman" w:hAnsi="Times New Roman" w:cs="Times New Roman"/>
          <w:lang w:val="en-GB"/>
        </w:rPr>
        <w:t>The paper</w:t>
      </w:r>
      <w:r w:rsidR="005C3F6F" w:rsidRPr="002A7B3D">
        <w:rPr>
          <w:rFonts w:ascii="Times New Roman" w:hAnsi="Times New Roman" w:cs="Times New Roman"/>
          <w:lang w:val="en-GB"/>
        </w:rPr>
        <w:t xml:space="preserve"> extends the short version of the paper presented in </w:t>
      </w:r>
      <w:proofErr w:type="spellStart"/>
      <w:r w:rsidR="005C3F6F" w:rsidRPr="002A7B3D">
        <w:rPr>
          <w:rFonts w:ascii="Times New Roman" w:hAnsi="Times New Roman" w:cs="Times New Roman"/>
          <w:lang w:val="en-GB"/>
        </w:rPr>
        <w:t>Škvorc</w:t>
      </w:r>
      <w:proofErr w:type="spellEnd"/>
      <w:r w:rsidR="005C3F6F" w:rsidRPr="002A7B3D">
        <w:rPr>
          <w:rFonts w:ascii="Times New Roman" w:hAnsi="Times New Roman" w:cs="Times New Roman"/>
          <w:lang w:val="en-GB"/>
        </w:rPr>
        <w:t xml:space="preserve"> et al. </w:t>
      </w:r>
      <w:r w:rsidR="002A7B3D" w:rsidRPr="002A7B3D">
        <w:rPr>
          <w:rFonts w:ascii="Times New Roman" w:hAnsi="Times New Roman" w:cs="Times New Roman"/>
          <w:lang w:val="en-GB"/>
        </w:rPr>
        <w:t>(2018)</w:t>
      </w:r>
      <w:r w:rsidR="005C3F6F" w:rsidRPr="002A7B3D">
        <w:rPr>
          <w:rFonts w:ascii="Times New Roman" w:hAnsi="Times New Roman" w:cs="Times New Roman"/>
          <w:lang w:val="en-GB"/>
        </w:rPr>
        <w:t xml:space="preserve"> and</w:t>
      </w:r>
      <w:r w:rsidR="00496606" w:rsidRPr="002A7B3D">
        <w:rPr>
          <w:rFonts w:ascii="Times New Roman" w:hAnsi="Times New Roman" w:cs="Times New Roman"/>
          <w:lang w:val="en-GB"/>
        </w:rPr>
        <w:t xml:space="preserve"> is structured </w:t>
      </w:r>
      <w:r w:rsidR="00BE23F8" w:rsidRPr="002A7B3D">
        <w:rPr>
          <w:rFonts w:ascii="Times New Roman" w:hAnsi="Times New Roman" w:cs="Times New Roman"/>
          <w:lang w:val="en-GB"/>
        </w:rPr>
        <w:t>as follows</w:t>
      </w:r>
      <w:r w:rsidR="00496606" w:rsidRPr="002A7B3D">
        <w:rPr>
          <w:rFonts w:ascii="Times New Roman" w:hAnsi="Times New Roman" w:cs="Times New Roman"/>
          <w:lang w:val="en-GB"/>
        </w:rPr>
        <w:t xml:space="preserve">. </w:t>
      </w:r>
      <w:r w:rsidR="00BE23F8" w:rsidRPr="00BE23F8">
        <w:rPr>
          <w:rFonts w:ascii="Times New Roman" w:hAnsi="Times New Roman" w:cs="Times New Roman"/>
          <w:lang w:val="en-GB"/>
        </w:rPr>
        <w:t xml:space="preserve">We first present the related work on readability measures and describe the readability measures used in our analysis. The methodology of the analysis is presented next, followed by </w:t>
      </w:r>
      <w:r w:rsidR="00BE23F8">
        <w:rPr>
          <w:rFonts w:ascii="Times New Roman" w:hAnsi="Times New Roman" w:cs="Times New Roman"/>
          <w:lang w:val="en-GB"/>
        </w:rPr>
        <w:t>the results</w:t>
      </w:r>
      <w:r w:rsidR="00BE23F8" w:rsidRPr="00BE23F8">
        <w:rPr>
          <w:rFonts w:ascii="Times New Roman" w:hAnsi="Times New Roman" w:cs="Times New Roman"/>
          <w:lang w:val="en-GB"/>
        </w:rPr>
        <w:t xml:space="preserve"> split into three sections. The last section</w:t>
      </w:r>
      <w:r w:rsidR="00BE23F8">
        <w:rPr>
          <w:rFonts w:ascii="Times New Roman" w:hAnsi="Times New Roman" w:cs="Times New Roman"/>
          <w:lang w:val="en-GB"/>
        </w:rPr>
        <w:t xml:space="preserve"> </w:t>
      </w:r>
      <w:r w:rsidR="00BE23F8" w:rsidRPr="00BE23F8">
        <w:rPr>
          <w:rFonts w:ascii="Times New Roman" w:hAnsi="Times New Roman" w:cs="Times New Roman"/>
          <w:lang w:val="en-GB"/>
        </w:rPr>
        <w:t>concludes the paper and presents ideas for further wor</w:t>
      </w:r>
      <w:r w:rsidR="00BE23F8">
        <w:rPr>
          <w:rFonts w:ascii="Times New Roman" w:hAnsi="Times New Roman" w:cs="Times New Roman"/>
          <w:lang w:val="en-GB"/>
        </w:rPr>
        <w:t>k.</w:t>
      </w:r>
    </w:p>
    <w:p w14:paraId="10939C3C" w14:textId="77777777" w:rsidR="00496606" w:rsidRDefault="00496606" w:rsidP="00C22C00">
      <w:pPr>
        <w:spacing w:line="360" w:lineRule="auto"/>
        <w:rPr>
          <w:rFonts w:ascii="Times New Roman" w:hAnsi="Times New Roman" w:cs="Times New Roman"/>
          <w:lang w:val="en-GB"/>
        </w:rPr>
      </w:pPr>
    </w:p>
    <w:p w14:paraId="09DD51F6" w14:textId="77777777" w:rsidR="00CF7096"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Related Work</w:t>
      </w:r>
    </w:p>
    <w:p w14:paraId="6E29DE0D" w14:textId="77777777" w:rsidR="00A934BA" w:rsidRDefault="00A934BA" w:rsidP="00381773">
      <w:pPr>
        <w:spacing w:line="360" w:lineRule="auto"/>
        <w:jc w:val="center"/>
        <w:outlineLvl w:val="0"/>
        <w:rPr>
          <w:rFonts w:ascii="Times New Roman" w:hAnsi="Times New Roman" w:cs="Times New Roman"/>
          <w:b/>
          <w:lang w:val="en-GB"/>
        </w:rPr>
      </w:pPr>
    </w:p>
    <w:p w14:paraId="0A9E0BA2" w14:textId="35B7FB20" w:rsidR="00335A90" w:rsidRDefault="00A934BA" w:rsidP="005B1DDC">
      <w:pPr>
        <w:spacing w:line="360" w:lineRule="auto"/>
        <w:jc w:val="both"/>
        <w:rPr>
          <w:rFonts w:ascii="Times New Roman" w:hAnsi="Times New Roman" w:cs="Times New Roman"/>
          <w:lang w:val="en-GB"/>
        </w:rPr>
      </w:pPr>
      <w:r>
        <w:rPr>
          <w:rFonts w:ascii="Times New Roman" w:hAnsi="Times New Roman" w:cs="Times New Roman"/>
          <w:lang w:val="en-GB"/>
        </w:rPr>
        <w:tab/>
      </w:r>
      <w:r w:rsidR="00335A90" w:rsidRPr="00335A90">
        <w:rPr>
          <w:rFonts w:ascii="Times New Roman" w:hAnsi="Times New Roman" w:cs="Times New Roman"/>
          <w:lang w:val="en-GB"/>
        </w:rPr>
        <w:t xml:space="preserve">For English, there exists a variety of works focused on determining readability by using readability formulas. Those formulas rely on different features of the text such as </w:t>
      </w:r>
      <w:r w:rsidR="00005E37">
        <w:rPr>
          <w:rFonts w:ascii="Times New Roman" w:hAnsi="Times New Roman" w:cs="Times New Roman"/>
          <w:lang w:val="en-GB"/>
        </w:rPr>
        <w:t xml:space="preserve">the </w:t>
      </w:r>
      <w:r w:rsidR="00335A90" w:rsidRPr="00335A90">
        <w:rPr>
          <w:rFonts w:ascii="Times New Roman" w:hAnsi="Times New Roman" w:cs="Times New Roman"/>
          <w:lang w:val="en-GB"/>
        </w:rPr>
        <w:t xml:space="preserve">average sentence length, percentage of difficult words, and the average number of characters per word. Examples of such measures </w:t>
      </w:r>
      <w:r w:rsidR="00335A90">
        <w:rPr>
          <w:rFonts w:ascii="Times New Roman" w:hAnsi="Times New Roman" w:cs="Times New Roman"/>
          <w:lang w:val="en-GB"/>
        </w:rPr>
        <w:t>i</w:t>
      </w:r>
      <w:r w:rsidR="005B1DDC">
        <w:rPr>
          <w:rFonts w:ascii="Times New Roman" w:hAnsi="Times New Roman" w:cs="Times New Roman"/>
          <w:lang w:val="en-GB"/>
        </w:rPr>
        <w:t>nclude the Coleman-</w:t>
      </w:r>
      <w:proofErr w:type="spellStart"/>
      <w:r w:rsidR="005B1DDC">
        <w:rPr>
          <w:rFonts w:ascii="Times New Roman" w:hAnsi="Times New Roman" w:cs="Times New Roman"/>
          <w:lang w:val="en-GB"/>
        </w:rPr>
        <w:t>Liau</w:t>
      </w:r>
      <w:proofErr w:type="spellEnd"/>
      <w:r w:rsidR="005B1DDC">
        <w:rPr>
          <w:rFonts w:ascii="Times New Roman" w:hAnsi="Times New Roman" w:cs="Times New Roman"/>
          <w:lang w:val="en-GB"/>
        </w:rPr>
        <w:t xml:space="preserve"> index (Coleman and </w:t>
      </w:r>
      <w:proofErr w:type="spellStart"/>
      <w:r w:rsidR="005B1DDC">
        <w:rPr>
          <w:rFonts w:ascii="Times New Roman" w:hAnsi="Times New Roman" w:cs="Times New Roman"/>
          <w:lang w:val="en-GB"/>
        </w:rPr>
        <w:t>Liau</w:t>
      </w:r>
      <w:proofErr w:type="spellEnd"/>
      <w:r w:rsidR="005B1DDC" w:rsidRPr="005B1DDC">
        <w:rPr>
          <w:rFonts w:ascii="Times New Roman" w:hAnsi="Times New Roman" w:cs="Times New Roman"/>
          <w:lang w:val="en-GB"/>
        </w:rPr>
        <w:t xml:space="preserve"> 1975)</w:t>
      </w:r>
      <w:r w:rsidR="005C3F6F">
        <w:rPr>
          <w:rFonts w:ascii="Times New Roman" w:hAnsi="Times New Roman" w:cs="Times New Roman"/>
          <w:lang w:val="en-GB"/>
        </w:rPr>
        <w:t>,</w:t>
      </w:r>
      <w:r w:rsidR="00335A90" w:rsidRPr="00335A90">
        <w:rPr>
          <w:rFonts w:ascii="Times New Roman" w:hAnsi="Times New Roman" w:cs="Times New Roman"/>
          <w:lang w:val="en-GB"/>
        </w:rPr>
        <w:t xml:space="preserve"> LIX </w:t>
      </w:r>
      <w:r w:rsidR="005B1DDC">
        <w:rPr>
          <w:rFonts w:ascii="Times New Roman" w:hAnsi="Times New Roman" w:cs="Times New Roman"/>
          <w:lang w:val="en-GB"/>
        </w:rPr>
        <w:t>(</w:t>
      </w:r>
      <w:proofErr w:type="spellStart"/>
      <w:r w:rsidR="005B1DDC">
        <w:rPr>
          <w:rFonts w:ascii="Times New Roman" w:hAnsi="Times New Roman" w:cs="Times New Roman"/>
          <w:lang w:val="en-GB"/>
        </w:rPr>
        <w:t>Björnsson</w:t>
      </w:r>
      <w:proofErr w:type="spellEnd"/>
      <w:r w:rsidR="005B1DDC" w:rsidRPr="005B1DDC">
        <w:rPr>
          <w:rFonts w:ascii="Times New Roman" w:hAnsi="Times New Roman" w:cs="Times New Roman"/>
          <w:lang w:val="en-GB"/>
        </w:rPr>
        <w:t xml:space="preserve"> 1968)</w:t>
      </w:r>
      <w:r w:rsidR="00335A90">
        <w:rPr>
          <w:rFonts w:ascii="Times New Roman" w:hAnsi="Times New Roman" w:cs="Times New Roman"/>
          <w:lang w:val="en-GB"/>
        </w:rPr>
        <w:t>,</w:t>
      </w:r>
      <w:r w:rsidR="00335A90" w:rsidRPr="00335A90">
        <w:rPr>
          <w:rFonts w:ascii="Times New Roman" w:hAnsi="Times New Roman" w:cs="Times New Roman"/>
          <w:lang w:val="en-GB"/>
        </w:rPr>
        <w:t xml:space="preserve"> and the automated readability index (ARI) </w:t>
      </w:r>
      <w:r w:rsidR="005B1DDC">
        <w:rPr>
          <w:rFonts w:ascii="Times New Roman" w:hAnsi="Times New Roman" w:cs="Times New Roman"/>
          <w:lang w:val="en-GB"/>
        </w:rPr>
        <w:t>(</w:t>
      </w:r>
      <w:proofErr w:type="spellStart"/>
      <w:r w:rsidR="005B1DDC">
        <w:rPr>
          <w:rFonts w:ascii="Times New Roman" w:hAnsi="Times New Roman" w:cs="Times New Roman"/>
          <w:lang w:val="en-GB"/>
        </w:rPr>
        <w:t>Senter</w:t>
      </w:r>
      <w:proofErr w:type="spellEnd"/>
      <w:r w:rsidR="005B1DDC">
        <w:rPr>
          <w:rFonts w:ascii="Times New Roman" w:hAnsi="Times New Roman" w:cs="Times New Roman"/>
          <w:lang w:val="en-GB"/>
        </w:rPr>
        <w:t xml:space="preserve"> and Smith</w:t>
      </w:r>
      <w:r w:rsidR="005B1DDC" w:rsidRPr="005B1DDC">
        <w:rPr>
          <w:rFonts w:ascii="Times New Roman" w:hAnsi="Times New Roman" w:cs="Times New Roman"/>
          <w:lang w:val="en-GB"/>
        </w:rPr>
        <w:t xml:space="preserve"> 1967)</w:t>
      </w:r>
      <w:r w:rsidR="00335A90">
        <w:rPr>
          <w:rFonts w:ascii="Times New Roman" w:hAnsi="Times New Roman" w:cs="Times New Roman"/>
          <w:lang w:val="en-GB"/>
        </w:rPr>
        <w:t xml:space="preserve">. </w:t>
      </w:r>
      <w:r w:rsidR="00335A90" w:rsidRPr="00335A90">
        <w:rPr>
          <w:rFonts w:ascii="Times New Roman" w:hAnsi="Times New Roman" w:cs="Times New Roman"/>
          <w:lang w:val="en-GB"/>
        </w:rPr>
        <w:t xml:space="preserve">Some formulas, like the Flesch-Kincaid grade level </w:t>
      </w:r>
      <w:r w:rsidR="005B1DDC">
        <w:rPr>
          <w:rFonts w:ascii="Times New Roman" w:hAnsi="Times New Roman" w:cs="Times New Roman"/>
          <w:lang w:val="en-GB"/>
        </w:rPr>
        <w:t>(Kincaid et al</w:t>
      </w:r>
      <w:r w:rsidR="005C3F6F">
        <w:rPr>
          <w:rFonts w:ascii="Times New Roman" w:hAnsi="Times New Roman" w:cs="Times New Roman"/>
          <w:lang w:val="en-GB"/>
        </w:rPr>
        <w:t>.</w:t>
      </w:r>
      <w:r w:rsidR="005B1DDC" w:rsidRPr="005B1DDC">
        <w:rPr>
          <w:rFonts w:ascii="Times New Roman" w:hAnsi="Times New Roman" w:cs="Times New Roman"/>
          <w:lang w:val="en-GB"/>
        </w:rPr>
        <w:t xml:space="preserve"> 1975)</w:t>
      </w:r>
      <w:r w:rsidR="00335A90" w:rsidRPr="00335A90">
        <w:rPr>
          <w:rFonts w:ascii="Times New Roman" w:hAnsi="Times New Roman" w:cs="Times New Roman"/>
          <w:lang w:val="en-GB"/>
        </w:rPr>
        <w:t xml:space="preserve"> and SMOG </w:t>
      </w:r>
      <w:r w:rsidR="005B1DDC">
        <w:rPr>
          <w:rFonts w:ascii="Times New Roman" w:hAnsi="Times New Roman" w:cs="Times New Roman"/>
          <w:lang w:val="en-GB"/>
        </w:rPr>
        <w:t>(Mc Laughlin</w:t>
      </w:r>
      <w:r w:rsidR="005B1DDC" w:rsidRPr="005B1DDC">
        <w:rPr>
          <w:rFonts w:ascii="Times New Roman" w:hAnsi="Times New Roman" w:cs="Times New Roman"/>
          <w:lang w:val="en-GB"/>
        </w:rPr>
        <w:t xml:space="preserve"> 1969)</w:t>
      </w:r>
      <w:r w:rsidR="00335A90" w:rsidRPr="00335A90">
        <w:rPr>
          <w:rFonts w:ascii="Times New Roman" w:hAnsi="Times New Roman" w:cs="Times New Roman"/>
          <w:lang w:val="en-GB"/>
        </w:rPr>
        <w:t xml:space="preserve"> use the number of syllables per word to determine if a word is difficult. Additionally, some measures (e.g., the </w:t>
      </w:r>
      <w:proofErr w:type="spellStart"/>
      <w:r w:rsidR="00335A90" w:rsidRPr="00335A90">
        <w:rPr>
          <w:rFonts w:ascii="Times New Roman" w:hAnsi="Times New Roman" w:cs="Times New Roman"/>
          <w:lang w:val="en-GB"/>
        </w:rPr>
        <w:t>Spache</w:t>
      </w:r>
      <w:proofErr w:type="spellEnd"/>
      <w:r w:rsidR="00335A90" w:rsidRPr="00335A90">
        <w:rPr>
          <w:rFonts w:ascii="Times New Roman" w:hAnsi="Times New Roman" w:cs="Times New Roman"/>
          <w:lang w:val="en-GB"/>
        </w:rPr>
        <w:t xml:space="preserve"> readability formula </w:t>
      </w:r>
      <w:r w:rsidR="005B1DDC">
        <w:rPr>
          <w:rFonts w:ascii="Times New Roman" w:hAnsi="Times New Roman" w:cs="Times New Roman"/>
          <w:lang w:val="en-GB"/>
        </w:rPr>
        <w:t>(</w:t>
      </w:r>
      <w:proofErr w:type="spellStart"/>
      <w:r w:rsidR="005B1DDC">
        <w:rPr>
          <w:rFonts w:ascii="Times New Roman" w:hAnsi="Times New Roman" w:cs="Times New Roman"/>
          <w:lang w:val="en-GB"/>
        </w:rPr>
        <w:t>Spache</w:t>
      </w:r>
      <w:proofErr w:type="spellEnd"/>
      <w:r w:rsidR="005B1DDC" w:rsidRPr="005B1DDC">
        <w:rPr>
          <w:rFonts w:ascii="Times New Roman" w:hAnsi="Times New Roman" w:cs="Times New Roman"/>
          <w:lang w:val="en-GB"/>
        </w:rPr>
        <w:t xml:space="preserve"> 1953)</w:t>
      </w:r>
      <w:r w:rsidR="00335A90" w:rsidRPr="00335A90">
        <w:rPr>
          <w:rFonts w:ascii="Times New Roman" w:hAnsi="Times New Roman" w:cs="Times New Roman"/>
          <w:lang w:val="en-GB"/>
        </w:rPr>
        <w:t xml:space="preserve"> and Dale-</w:t>
      </w:r>
      <w:proofErr w:type="spellStart"/>
      <w:r w:rsidR="00335A90" w:rsidRPr="00335A90">
        <w:rPr>
          <w:rFonts w:ascii="Times New Roman" w:hAnsi="Times New Roman" w:cs="Times New Roman"/>
          <w:lang w:val="en-GB"/>
        </w:rPr>
        <w:t>Chall</w:t>
      </w:r>
      <w:proofErr w:type="spellEnd"/>
      <w:r w:rsidR="00335A90" w:rsidRPr="00335A90">
        <w:rPr>
          <w:rFonts w:ascii="Times New Roman" w:hAnsi="Times New Roman" w:cs="Times New Roman"/>
          <w:lang w:val="en-GB"/>
        </w:rPr>
        <w:t xml:space="preserve"> readability formula </w:t>
      </w:r>
      <w:r w:rsidR="005B1DDC">
        <w:rPr>
          <w:rFonts w:ascii="Times New Roman" w:hAnsi="Times New Roman" w:cs="Times New Roman"/>
          <w:lang w:val="en-GB"/>
        </w:rPr>
        <w:t xml:space="preserve">(Dale and </w:t>
      </w:r>
      <w:proofErr w:type="spellStart"/>
      <w:r w:rsidR="005B1DDC">
        <w:rPr>
          <w:rFonts w:ascii="Times New Roman" w:hAnsi="Times New Roman" w:cs="Times New Roman"/>
          <w:lang w:val="en-GB"/>
        </w:rPr>
        <w:t>Chall</w:t>
      </w:r>
      <w:proofErr w:type="spellEnd"/>
      <w:r w:rsidR="005B1DDC" w:rsidRPr="005B1DDC">
        <w:rPr>
          <w:rFonts w:ascii="Times New Roman" w:hAnsi="Times New Roman" w:cs="Times New Roman"/>
          <w:lang w:val="en-GB"/>
        </w:rPr>
        <w:t xml:space="preserve"> 1948)</w:t>
      </w:r>
      <w:r w:rsidR="00335A90">
        <w:rPr>
          <w:rFonts w:ascii="Times New Roman" w:hAnsi="Times New Roman" w:cs="Times New Roman"/>
          <w:lang w:val="en-GB"/>
        </w:rPr>
        <w:t xml:space="preserve"> </w:t>
      </w:r>
      <w:r w:rsidR="00335A90" w:rsidRPr="00335A90">
        <w:rPr>
          <w:rFonts w:ascii="Times New Roman" w:hAnsi="Times New Roman" w:cs="Times New Roman"/>
          <w:lang w:val="en-GB"/>
        </w:rPr>
        <w:t>rely on a pre-constructed list of difficult words.</w:t>
      </w:r>
    </w:p>
    <w:p w14:paraId="6C310158" w14:textId="57389A59" w:rsidR="00335A90" w:rsidRDefault="00A934BA" w:rsidP="00335A90">
      <w:pPr>
        <w:spacing w:line="360" w:lineRule="auto"/>
        <w:jc w:val="both"/>
        <w:rPr>
          <w:rFonts w:ascii="Times New Roman" w:hAnsi="Times New Roman" w:cs="Times New Roman"/>
          <w:lang w:val="en-GB"/>
        </w:rPr>
      </w:pPr>
      <w:r>
        <w:rPr>
          <w:rFonts w:ascii="Times New Roman" w:hAnsi="Times New Roman" w:cs="Times New Roman"/>
          <w:lang w:val="en-GB"/>
        </w:rPr>
        <w:tab/>
      </w:r>
      <w:r w:rsidR="00335A90" w:rsidRPr="00335A90">
        <w:rPr>
          <w:rFonts w:ascii="Times New Roman" w:hAnsi="Times New Roman" w:cs="Times New Roman"/>
          <w:lang w:val="en-GB"/>
        </w:rPr>
        <w:t xml:space="preserve">Aside from </w:t>
      </w:r>
      <w:r w:rsidR="00BE23F8">
        <w:rPr>
          <w:rFonts w:ascii="Times New Roman" w:hAnsi="Times New Roman" w:cs="Times New Roman"/>
          <w:lang w:val="en-GB"/>
        </w:rPr>
        <w:t xml:space="preserve">the </w:t>
      </w:r>
      <w:r w:rsidR="00335A90" w:rsidRPr="00335A90">
        <w:rPr>
          <w:rFonts w:ascii="Times New Roman" w:hAnsi="Times New Roman" w:cs="Times New Roman"/>
          <w:lang w:val="en-GB"/>
        </w:rPr>
        <w:t xml:space="preserve">readability formulas, there exists a variety of other approaches that can be used to determine readability </w:t>
      </w:r>
      <w:r w:rsidR="005B1DDC">
        <w:rPr>
          <w:rFonts w:ascii="Times New Roman" w:hAnsi="Times New Roman" w:cs="Times New Roman"/>
          <w:lang w:val="en-GB"/>
        </w:rPr>
        <w:t>(</w:t>
      </w:r>
      <w:proofErr w:type="spellStart"/>
      <w:r w:rsidR="005B1DDC">
        <w:rPr>
          <w:rFonts w:ascii="Times New Roman" w:hAnsi="Times New Roman" w:cs="Times New Roman"/>
          <w:lang w:val="en-GB"/>
        </w:rPr>
        <w:t>Bailin</w:t>
      </w:r>
      <w:proofErr w:type="spellEnd"/>
      <w:r w:rsidR="005B1DDC">
        <w:rPr>
          <w:rFonts w:ascii="Times New Roman" w:hAnsi="Times New Roman" w:cs="Times New Roman"/>
          <w:lang w:val="en-GB"/>
        </w:rPr>
        <w:t xml:space="preserve"> and </w:t>
      </w:r>
      <w:proofErr w:type="spellStart"/>
      <w:r w:rsidR="005B1DDC">
        <w:rPr>
          <w:rFonts w:ascii="Times New Roman" w:hAnsi="Times New Roman" w:cs="Times New Roman"/>
          <w:lang w:val="en-GB"/>
        </w:rPr>
        <w:t>Grafstein</w:t>
      </w:r>
      <w:proofErr w:type="spellEnd"/>
      <w:r w:rsidR="005B1DDC" w:rsidRPr="005B1DDC">
        <w:rPr>
          <w:rFonts w:ascii="Times New Roman" w:hAnsi="Times New Roman" w:cs="Times New Roman"/>
          <w:lang w:val="en-GB"/>
        </w:rPr>
        <w:t xml:space="preserve"> 2016)</w:t>
      </w:r>
      <w:r w:rsidR="00335A90" w:rsidRPr="00335A90">
        <w:rPr>
          <w:rFonts w:ascii="Times New Roman" w:hAnsi="Times New Roman" w:cs="Times New Roman"/>
          <w:lang w:val="en-GB"/>
        </w:rPr>
        <w:t xml:space="preserve">. For example, various machine-learning approaches can be used to obtain better results than readability formulas, such as the approach presented in </w:t>
      </w:r>
      <w:r w:rsidR="005B1DDC">
        <w:rPr>
          <w:rFonts w:ascii="Times New Roman" w:hAnsi="Times New Roman" w:cs="Times New Roman"/>
          <w:lang w:val="en-GB"/>
        </w:rPr>
        <w:t>Franc</w:t>
      </w:r>
      <w:r w:rsidR="005B1DDC" w:rsidRPr="005B1DDC">
        <w:rPr>
          <w:rFonts w:ascii="Times New Roman" w:hAnsi="Times New Roman" w:cs="Times New Roman"/>
          <w:lang w:val="en-GB"/>
        </w:rPr>
        <w:t xml:space="preserve">ois and </w:t>
      </w:r>
      <w:proofErr w:type="spellStart"/>
      <w:r w:rsidR="005B1DDC" w:rsidRPr="005B1DDC">
        <w:rPr>
          <w:rFonts w:ascii="Times New Roman" w:hAnsi="Times New Roman" w:cs="Times New Roman"/>
          <w:lang w:val="en-GB"/>
        </w:rPr>
        <w:t>Miltsakaki</w:t>
      </w:r>
      <w:proofErr w:type="spellEnd"/>
      <w:r w:rsidR="005B1DDC" w:rsidRPr="005B1DDC">
        <w:rPr>
          <w:rFonts w:ascii="Times New Roman" w:hAnsi="Times New Roman" w:cs="Times New Roman"/>
          <w:lang w:val="en-GB"/>
        </w:rPr>
        <w:t xml:space="preserve"> (2012)</w:t>
      </w:r>
      <w:r w:rsidR="005C3F6F">
        <w:rPr>
          <w:rFonts w:ascii="Times New Roman" w:hAnsi="Times New Roman" w:cs="Times New Roman"/>
          <w:lang w:val="en-GB"/>
        </w:rPr>
        <w:t>,</w:t>
      </w:r>
      <w:r w:rsidR="00335A90" w:rsidRPr="00335A90">
        <w:rPr>
          <w:rFonts w:ascii="Times New Roman" w:hAnsi="Times New Roman" w:cs="Times New Roman"/>
          <w:lang w:val="en-GB"/>
        </w:rPr>
        <w:t xml:space="preserve"> which outperforms readability formulas on French text.</w:t>
      </w:r>
    </w:p>
    <w:p w14:paraId="2F0D6F5A" w14:textId="31862B77" w:rsidR="00335A90" w:rsidRDefault="00A934BA" w:rsidP="00335A90">
      <w:pPr>
        <w:spacing w:line="360" w:lineRule="auto"/>
        <w:jc w:val="both"/>
        <w:rPr>
          <w:rFonts w:ascii="Times New Roman" w:hAnsi="Times New Roman" w:cs="Times New Roman"/>
          <w:lang w:val="en-GB"/>
        </w:rPr>
      </w:pPr>
      <w:r>
        <w:rPr>
          <w:rFonts w:ascii="Times New Roman" w:hAnsi="Times New Roman" w:cs="Times New Roman"/>
          <w:lang w:val="en-GB"/>
        </w:rPr>
        <w:tab/>
      </w:r>
      <w:r w:rsidR="00875132">
        <w:rPr>
          <w:rFonts w:ascii="Times New Roman" w:hAnsi="Times New Roman" w:cs="Times New Roman"/>
          <w:lang w:val="en-GB"/>
        </w:rPr>
        <w:t>T</w:t>
      </w:r>
      <w:r w:rsidR="00335A90" w:rsidRPr="00335A90">
        <w:rPr>
          <w:rFonts w:ascii="Times New Roman" w:hAnsi="Times New Roman" w:cs="Times New Roman"/>
          <w:lang w:val="en-GB"/>
        </w:rPr>
        <w:t xml:space="preserve">here is little work </w:t>
      </w:r>
      <w:r w:rsidR="00875132">
        <w:rPr>
          <w:rFonts w:ascii="Times New Roman" w:hAnsi="Times New Roman" w:cs="Times New Roman"/>
          <w:lang w:val="en-GB"/>
        </w:rPr>
        <w:t>attempting</w:t>
      </w:r>
      <w:r w:rsidR="00335A90" w:rsidRPr="00335A90">
        <w:rPr>
          <w:rFonts w:ascii="Times New Roman" w:hAnsi="Times New Roman" w:cs="Times New Roman"/>
          <w:lang w:val="en-GB"/>
        </w:rPr>
        <w:t xml:space="preserve"> to apply these measures to Slovene texts. Most work dealing with</w:t>
      </w:r>
      <w:r w:rsidR="001B4C79">
        <w:rPr>
          <w:rFonts w:ascii="Times New Roman" w:hAnsi="Times New Roman" w:cs="Times New Roman"/>
          <w:lang w:val="en-GB"/>
        </w:rPr>
        <w:t xml:space="preserve"> the</w:t>
      </w:r>
      <w:r w:rsidR="00335A90" w:rsidRPr="00335A90">
        <w:rPr>
          <w:rFonts w:ascii="Times New Roman" w:hAnsi="Times New Roman" w:cs="Times New Roman"/>
          <w:lang w:val="en-GB"/>
        </w:rPr>
        <w:t xml:space="preserve"> readability of Slovene text is focused on</w:t>
      </w:r>
      <w:r w:rsidR="005B1DDC">
        <w:rPr>
          <w:rFonts w:ascii="Times New Roman" w:hAnsi="Times New Roman" w:cs="Times New Roman"/>
          <w:lang w:val="en-GB"/>
        </w:rPr>
        <w:t xml:space="preserve"> manual methods. For example, </w:t>
      </w:r>
      <w:r w:rsidR="005B1DDC" w:rsidRPr="005B1DDC">
        <w:rPr>
          <w:rFonts w:ascii="Times New Roman" w:hAnsi="Times New Roman" w:cs="Times New Roman"/>
          <w:lang w:val="en-GB"/>
        </w:rPr>
        <w:t>Justin (2009)</w:t>
      </w:r>
      <w:r w:rsidR="00335A90" w:rsidRPr="00335A90">
        <w:rPr>
          <w:rFonts w:ascii="Times New Roman" w:hAnsi="Times New Roman" w:cs="Times New Roman"/>
          <w:lang w:val="en-GB"/>
        </w:rPr>
        <w:t xml:space="preserve"> </w:t>
      </w:r>
      <w:proofErr w:type="spellStart"/>
      <w:r w:rsidR="00335A90" w:rsidRPr="00335A90">
        <w:rPr>
          <w:rFonts w:ascii="Times New Roman" w:hAnsi="Times New Roman" w:cs="Times New Roman"/>
          <w:lang w:val="en-GB"/>
        </w:rPr>
        <w:t>analyzes</w:t>
      </w:r>
      <w:proofErr w:type="spellEnd"/>
      <w:r w:rsidR="00335A90" w:rsidRPr="00335A90">
        <w:rPr>
          <w:rFonts w:ascii="Times New Roman" w:hAnsi="Times New Roman" w:cs="Times New Roman"/>
          <w:lang w:val="en-GB"/>
        </w:rPr>
        <w:t xml:space="preserve"> Slovene textbooks from a variety of angles, including readability. </w:t>
      </w:r>
      <w:r w:rsidR="00C02501">
        <w:rPr>
          <w:rFonts w:ascii="Times New Roman" w:hAnsi="Times New Roman" w:cs="Times New Roman"/>
          <w:lang w:val="en-GB"/>
        </w:rPr>
        <w:t>On the other hand, w</w:t>
      </w:r>
      <w:r w:rsidR="00335A90" w:rsidRPr="00335A90">
        <w:rPr>
          <w:rFonts w:ascii="Times New Roman" w:hAnsi="Times New Roman" w:cs="Times New Roman"/>
          <w:lang w:val="en-GB"/>
        </w:rPr>
        <w:t>orks that focus on automatic r</w:t>
      </w:r>
      <w:r w:rsidR="005B1DDC">
        <w:rPr>
          <w:rFonts w:ascii="Times New Roman" w:hAnsi="Times New Roman" w:cs="Times New Roman"/>
          <w:lang w:val="en-GB"/>
        </w:rPr>
        <w:t xml:space="preserve">eadability measures are </w:t>
      </w:r>
      <w:r w:rsidR="005B1DDC">
        <w:rPr>
          <w:rFonts w:ascii="Times New Roman" w:hAnsi="Times New Roman" w:cs="Times New Roman"/>
          <w:lang w:val="en-GB"/>
        </w:rPr>
        <w:lastRenderedPageBreak/>
        <w:t xml:space="preserve">rare. </w:t>
      </w:r>
      <w:proofErr w:type="spellStart"/>
      <w:r w:rsidR="005B1DDC" w:rsidRPr="005B1DDC">
        <w:rPr>
          <w:rFonts w:ascii="Times New Roman" w:hAnsi="Times New Roman" w:cs="Times New Roman"/>
          <w:lang w:val="en-GB"/>
        </w:rPr>
        <w:t>Zwitter</w:t>
      </w:r>
      <w:proofErr w:type="spellEnd"/>
      <w:r w:rsidR="005B1DDC" w:rsidRPr="005B1DDC">
        <w:rPr>
          <w:rFonts w:ascii="Times New Roman" w:hAnsi="Times New Roman" w:cs="Times New Roman"/>
          <w:lang w:val="en-GB"/>
        </w:rPr>
        <w:t xml:space="preserve"> </w:t>
      </w:r>
      <w:proofErr w:type="spellStart"/>
      <w:r w:rsidR="005B1DDC" w:rsidRPr="005B1DDC">
        <w:rPr>
          <w:rFonts w:ascii="Times New Roman" w:hAnsi="Times New Roman" w:cs="Times New Roman"/>
          <w:lang w:val="en-GB"/>
        </w:rPr>
        <w:t>Vitez</w:t>
      </w:r>
      <w:proofErr w:type="spellEnd"/>
      <w:r w:rsidR="005B1DDC" w:rsidRPr="005B1DDC">
        <w:rPr>
          <w:rFonts w:ascii="Times New Roman" w:hAnsi="Times New Roman" w:cs="Times New Roman"/>
          <w:lang w:val="en-GB"/>
        </w:rPr>
        <w:t xml:space="preserve"> (2014)</w:t>
      </w:r>
      <w:r w:rsidR="00335A90" w:rsidRPr="00335A90">
        <w:rPr>
          <w:rFonts w:ascii="Times New Roman" w:hAnsi="Times New Roman" w:cs="Times New Roman"/>
          <w:lang w:val="en-GB"/>
        </w:rPr>
        <w:t xml:space="preserve"> uses a variety of readability measures for author recognition in Slovene text, but we found no works that used them to determine readability.</w:t>
      </w:r>
    </w:p>
    <w:p w14:paraId="31759634" w14:textId="5D8D687C" w:rsidR="00335A90" w:rsidRPr="004E4B31" w:rsidRDefault="00A934BA" w:rsidP="00335A90">
      <w:pPr>
        <w:spacing w:line="360" w:lineRule="auto"/>
        <w:jc w:val="both"/>
        <w:rPr>
          <w:rFonts w:ascii="Times New Roman" w:hAnsi="Times New Roman" w:cs="Times New Roman"/>
          <w:lang w:val="en-GB"/>
        </w:rPr>
      </w:pPr>
      <w:r>
        <w:rPr>
          <w:rFonts w:ascii="Times New Roman" w:hAnsi="Times New Roman" w:cs="Times New Roman"/>
          <w:color w:val="000000"/>
        </w:rPr>
        <w:tab/>
      </w:r>
      <w:r w:rsidR="00335A90" w:rsidRPr="004E4B31">
        <w:rPr>
          <w:rFonts w:ascii="Times New Roman" w:hAnsi="Times New Roman" w:cs="Times New Roman"/>
          <w:color w:val="000000"/>
        </w:rPr>
        <w:t>In addition to Slovene, some related work</w:t>
      </w:r>
      <w:r w:rsidR="00875132">
        <w:rPr>
          <w:rFonts w:ascii="Times New Roman" w:hAnsi="Times New Roman" w:cs="Times New Roman"/>
          <w:color w:val="000000"/>
        </w:rPr>
        <w:t>s evaluate</w:t>
      </w:r>
      <w:r w:rsidR="00335A90" w:rsidRPr="004E4B31">
        <w:rPr>
          <w:rFonts w:ascii="Times New Roman" w:hAnsi="Times New Roman" w:cs="Times New Roman"/>
          <w:color w:val="000000"/>
        </w:rPr>
        <w:t xml:space="preserve"> readability measures on o</w:t>
      </w:r>
      <w:r w:rsidR="005B1DDC">
        <w:rPr>
          <w:rFonts w:ascii="Times New Roman" w:hAnsi="Times New Roman" w:cs="Times New Roman"/>
          <w:color w:val="000000"/>
        </w:rPr>
        <w:t xml:space="preserve">ther languages. </w:t>
      </w:r>
      <w:proofErr w:type="spellStart"/>
      <w:r w:rsidR="005B1DDC">
        <w:rPr>
          <w:rFonts w:ascii="Times New Roman" w:hAnsi="Times New Roman" w:cs="Times New Roman"/>
          <w:color w:val="000000"/>
        </w:rPr>
        <w:t>Debowski</w:t>
      </w:r>
      <w:proofErr w:type="spellEnd"/>
      <w:r w:rsidR="005B1DDC">
        <w:rPr>
          <w:rFonts w:ascii="Times New Roman" w:hAnsi="Times New Roman" w:cs="Times New Roman"/>
          <w:color w:val="000000"/>
        </w:rPr>
        <w:t xml:space="preserve"> et al. (2015)</w:t>
      </w:r>
      <w:r w:rsidR="00335A90" w:rsidRPr="004E4B31">
        <w:rPr>
          <w:rFonts w:ascii="Times New Roman" w:hAnsi="Times New Roman" w:cs="Times New Roman"/>
          <w:color w:val="000000"/>
        </w:rPr>
        <w:t xml:space="preserve"> evaluate readability formulas on Polish text and show that they obtain better results by using a more complex, machine-learning-based approach.</w:t>
      </w:r>
    </w:p>
    <w:p w14:paraId="07101FD0" w14:textId="77777777" w:rsidR="00961F9D" w:rsidRDefault="00961F9D" w:rsidP="00CF7096">
      <w:pPr>
        <w:spacing w:line="360" w:lineRule="auto"/>
        <w:jc w:val="center"/>
        <w:rPr>
          <w:rFonts w:ascii="Times New Roman" w:hAnsi="Times New Roman" w:cs="Times New Roman"/>
          <w:b/>
          <w:lang w:val="en-GB"/>
        </w:rPr>
      </w:pPr>
    </w:p>
    <w:p w14:paraId="10A116A7" w14:textId="0B8B9975"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 xml:space="preserve">Readability </w:t>
      </w:r>
      <w:r w:rsidR="00F766A3">
        <w:rPr>
          <w:rFonts w:ascii="Times New Roman" w:hAnsi="Times New Roman" w:cs="Times New Roman"/>
          <w:b/>
          <w:lang w:val="en-GB"/>
        </w:rPr>
        <w:t>M</w:t>
      </w:r>
      <w:r>
        <w:rPr>
          <w:rFonts w:ascii="Times New Roman" w:hAnsi="Times New Roman" w:cs="Times New Roman"/>
          <w:b/>
          <w:lang w:val="en-GB"/>
        </w:rPr>
        <w:t>easures</w:t>
      </w:r>
    </w:p>
    <w:p w14:paraId="37FE515F" w14:textId="77777777" w:rsidR="00A934BA" w:rsidRDefault="00A934BA" w:rsidP="00381773">
      <w:pPr>
        <w:spacing w:line="360" w:lineRule="auto"/>
        <w:jc w:val="center"/>
        <w:outlineLvl w:val="0"/>
        <w:rPr>
          <w:rFonts w:ascii="Times New Roman" w:hAnsi="Times New Roman" w:cs="Times New Roman"/>
          <w:b/>
          <w:lang w:val="en-GB"/>
        </w:rPr>
      </w:pPr>
    </w:p>
    <w:p w14:paraId="0EEEBEF7" w14:textId="77777777"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In our analysis, we used two groups of readability measures:</w:t>
      </w:r>
    </w:p>
    <w:p w14:paraId="7820C957" w14:textId="52A91943" w:rsidR="004E4B31" w:rsidRDefault="004E4B31" w:rsidP="004E4B31">
      <w:pPr>
        <w:pStyle w:val="ListParagraph"/>
        <w:numPr>
          <w:ilvl w:val="0"/>
          <w:numId w:val="3"/>
        </w:numPr>
        <w:spacing w:line="360" w:lineRule="auto"/>
        <w:jc w:val="both"/>
        <w:rPr>
          <w:rFonts w:ascii="Times New Roman" w:hAnsi="Times New Roman" w:cs="Times New Roman"/>
          <w:lang w:val="en-GB"/>
        </w:rPr>
      </w:pPr>
      <w:r w:rsidRPr="004E4B31">
        <w:rPr>
          <w:rFonts w:ascii="Times New Roman" w:hAnsi="Times New Roman" w:cs="Times New Roman"/>
          <w:b/>
          <w:lang w:val="en-GB"/>
        </w:rPr>
        <w:t>Existing readability formulas for English:</w:t>
      </w:r>
      <w:r w:rsidRPr="004E4B31">
        <w:rPr>
          <w:rFonts w:ascii="Times New Roman" w:hAnsi="Times New Roman" w:cs="Times New Roman"/>
          <w:lang w:val="en-GB"/>
        </w:rPr>
        <w:t xml:space="preserve"> we focused mainly on popular methods that have been shown to achieve good results on English texts. These measures mostly rely on easy-to-obtain features such as</w:t>
      </w:r>
      <w:r w:rsidR="001B4C79">
        <w:rPr>
          <w:rFonts w:ascii="Times New Roman" w:hAnsi="Times New Roman" w:cs="Times New Roman"/>
          <w:lang w:val="en-GB"/>
        </w:rPr>
        <w:t xml:space="preserve"> a</w:t>
      </w:r>
      <w:r w:rsidRPr="004E4B31">
        <w:rPr>
          <w:rFonts w:ascii="Times New Roman" w:hAnsi="Times New Roman" w:cs="Times New Roman"/>
          <w:lang w:val="en-GB"/>
        </w:rPr>
        <w:t xml:space="preserve"> number of difficult words, </w:t>
      </w:r>
      <w:r w:rsidR="00FD5BDC">
        <w:rPr>
          <w:rFonts w:ascii="Times New Roman" w:hAnsi="Times New Roman" w:cs="Times New Roman"/>
          <w:lang w:val="en-GB"/>
        </w:rPr>
        <w:t>sentence length</w:t>
      </w:r>
      <w:r w:rsidR="001B4C79">
        <w:rPr>
          <w:rFonts w:ascii="Times New Roman" w:hAnsi="Times New Roman" w:cs="Times New Roman"/>
          <w:lang w:val="en-GB"/>
        </w:rPr>
        <w:t>,</w:t>
      </w:r>
      <w:r w:rsidR="00FD5BDC">
        <w:rPr>
          <w:rFonts w:ascii="Times New Roman" w:hAnsi="Times New Roman" w:cs="Times New Roman"/>
          <w:lang w:val="en-GB"/>
        </w:rPr>
        <w:t xml:space="preserve"> and word length</w:t>
      </w:r>
      <w:r w:rsidRPr="004E4B31">
        <w:rPr>
          <w:rFonts w:ascii="Times New Roman" w:hAnsi="Times New Roman" w:cs="Times New Roman"/>
          <w:lang w:val="en-GB"/>
        </w:rPr>
        <w:t>.</w:t>
      </w:r>
    </w:p>
    <w:p w14:paraId="1CD916FA" w14:textId="097745EA" w:rsidR="004E4B31" w:rsidRPr="004E4B31" w:rsidRDefault="006C17B2" w:rsidP="006C17B2">
      <w:pPr>
        <w:pStyle w:val="ListParagraph"/>
        <w:numPr>
          <w:ilvl w:val="0"/>
          <w:numId w:val="3"/>
        </w:numPr>
        <w:spacing w:line="360" w:lineRule="auto"/>
        <w:jc w:val="both"/>
        <w:rPr>
          <w:rFonts w:ascii="Times New Roman" w:hAnsi="Times New Roman" w:cs="Times New Roman"/>
          <w:lang w:val="en-GB"/>
        </w:rPr>
      </w:pPr>
      <w:r>
        <w:rPr>
          <w:rFonts w:ascii="Times New Roman" w:hAnsi="Times New Roman" w:cs="Times New Roman"/>
          <w:b/>
          <w:lang w:val="en-GB"/>
        </w:rPr>
        <w:t>Natural-language-processing-</w:t>
      </w:r>
      <w:r w:rsidRPr="006C17B2">
        <w:rPr>
          <w:rFonts w:ascii="Times New Roman" w:hAnsi="Times New Roman" w:cs="Times New Roman"/>
          <w:b/>
          <w:lang w:val="en-GB"/>
        </w:rPr>
        <w:t xml:space="preserve">based </w:t>
      </w:r>
      <w:r w:rsidR="004E4B31" w:rsidRPr="004E4B31">
        <w:rPr>
          <w:rFonts w:ascii="Times New Roman" w:hAnsi="Times New Roman" w:cs="Times New Roman"/>
          <w:b/>
          <w:lang w:val="en-GB"/>
        </w:rPr>
        <w:t>readability criteria:</w:t>
      </w:r>
      <w:r w:rsidR="004E4B31" w:rsidRPr="004E4B31">
        <w:rPr>
          <w:rFonts w:ascii="Times New Roman" w:hAnsi="Times New Roman" w:cs="Times New Roman"/>
          <w:lang w:val="en-GB"/>
        </w:rPr>
        <w:t xml:space="preserve"> we used additional criteria that are not present in th</w:t>
      </w:r>
      <w:r>
        <w:rPr>
          <w:rFonts w:ascii="Times New Roman" w:hAnsi="Times New Roman" w:cs="Times New Roman"/>
          <w:lang w:val="en-GB"/>
        </w:rPr>
        <w:t xml:space="preserve">e existing readability formulas </w:t>
      </w:r>
      <w:r w:rsidRPr="006C17B2">
        <w:rPr>
          <w:rFonts w:ascii="Times New Roman" w:hAnsi="Times New Roman" w:cs="Times New Roman"/>
          <w:lang w:val="en-GB"/>
        </w:rPr>
        <w:t>but can be obtained from tools for automatic language processing</w:t>
      </w:r>
      <w:r>
        <w:rPr>
          <w:rFonts w:ascii="Times New Roman" w:hAnsi="Times New Roman" w:cs="Times New Roman"/>
          <w:lang w:val="en-GB"/>
        </w:rPr>
        <w:t>,</w:t>
      </w:r>
      <w:r w:rsidRPr="006C17B2">
        <w:rPr>
          <w:rFonts w:ascii="Times New Roman" w:hAnsi="Times New Roman" w:cs="Times New Roman"/>
          <w:lang w:val="en-GB"/>
        </w:rPr>
        <w:t xml:space="preserve"> </w:t>
      </w:r>
      <w:r w:rsidR="004E4B31" w:rsidRPr="004E4B31">
        <w:rPr>
          <w:rFonts w:ascii="Times New Roman" w:hAnsi="Times New Roman" w:cs="Times New Roman"/>
          <w:lang w:val="en-GB"/>
        </w:rPr>
        <w:t xml:space="preserve">such as the percentage of verbs, number of unique words, and morphological difficulty of words. In </w:t>
      </w:r>
      <w:r>
        <w:rPr>
          <w:rFonts w:ascii="Times New Roman" w:hAnsi="Times New Roman" w:cs="Times New Roman"/>
          <w:lang w:val="en-GB"/>
        </w:rPr>
        <w:t xml:space="preserve">the existing </w:t>
      </w:r>
      <w:r w:rsidR="004E4B31" w:rsidRPr="004E4B31">
        <w:rPr>
          <w:rFonts w:ascii="Times New Roman" w:hAnsi="Times New Roman" w:cs="Times New Roman"/>
          <w:lang w:val="en-GB"/>
        </w:rPr>
        <w:t>English formu</w:t>
      </w:r>
      <w:r>
        <w:rPr>
          <w:rFonts w:ascii="Times New Roman" w:hAnsi="Times New Roman" w:cs="Times New Roman"/>
          <w:lang w:val="en-GB"/>
        </w:rPr>
        <w:t>las, such criteria are not used</w:t>
      </w:r>
      <w:r w:rsidR="004E4B31" w:rsidRPr="004E4B31">
        <w:rPr>
          <w:rFonts w:ascii="Times New Roman" w:hAnsi="Times New Roman" w:cs="Times New Roman"/>
          <w:lang w:val="en-GB"/>
        </w:rPr>
        <w:t xml:space="preserve"> but they might contain useful information for </w:t>
      </w:r>
      <w:r w:rsidR="00C02501">
        <w:rPr>
          <w:rFonts w:ascii="Times New Roman" w:hAnsi="Times New Roman" w:cs="Times New Roman"/>
          <w:lang w:val="en-GB"/>
        </w:rPr>
        <w:t xml:space="preserve">determining the </w:t>
      </w:r>
      <w:r w:rsidR="004E4B31" w:rsidRPr="004E4B31">
        <w:rPr>
          <w:rFonts w:ascii="Times New Roman" w:hAnsi="Times New Roman" w:cs="Times New Roman"/>
          <w:lang w:val="en-GB"/>
        </w:rPr>
        <w:t>readability of Slovene texts.</w:t>
      </w:r>
    </w:p>
    <w:p w14:paraId="4F533EC6" w14:textId="3FC1D688"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In </w:t>
      </w:r>
      <w:r w:rsidR="00273858">
        <w:rPr>
          <w:rFonts w:ascii="Times New Roman" w:hAnsi="Times New Roman" w:cs="Times New Roman"/>
          <w:lang w:val="en-GB"/>
        </w:rPr>
        <w:t xml:space="preserve">the </w:t>
      </w:r>
      <w:r w:rsidR="003729AA">
        <w:rPr>
          <w:rFonts w:ascii="Times New Roman" w:hAnsi="Times New Roman" w:cs="Times New Roman"/>
          <w:lang w:val="en-GB"/>
        </w:rPr>
        <w:t xml:space="preserve">following two </w:t>
      </w:r>
      <w:r w:rsidR="00310092">
        <w:rPr>
          <w:rFonts w:ascii="Times New Roman" w:hAnsi="Times New Roman" w:cs="Times New Roman"/>
          <w:lang w:val="en-GB"/>
        </w:rPr>
        <w:t>sub</w:t>
      </w:r>
      <w:r w:rsidR="003729AA">
        <w:rPr>
          <w:rFonts w:ascii="Times New Roman" w:hAnsi="Times New Roman" w:cs="Times New Roman"/>
          <w:lang w:val="en-GB"/>
        </w:rPr>
        <w:t xml:space="preserve">sections we present </w:t>
      </w:r>
      <w:r w:rsidRPr="004E4B31">
        <w:rPr>
          <w:rFonts w:ascii="Times New Roman" w:hAnsi="Times New Roman" w:cs="Times New Roman"/>
          <w:lang w:val="en-GB"/>
        </w:rPr>
        <w:t xml:space="preserve">the established readability measures for grading English text and </w:t>
      </w:r>
      <w:r w:rsidR="003729AA">
        <w:rPr>
          <w:rFonts w:ascii="Times New Roman" w:hAnsi="Times New Roman" w:cs="Times New Roman"/>
          <w:lang w:val="en-GB"/>
        </w:rPr>
        <w:t xml:space="preserve">our proposed </w:t>
      </w:r>
      <w:r w:rsidRPr="004E4B31">
        <w:rPr>
          <w:rFonts w:ascii="Times New Roman" w:hAnsi="Times New Roman" w:cs="Times New Roman"/>
          <w:lang w:val="en-GB"/>
        </w:rPr>
        <w:t>additional criteria.</w:t>
      </w:r>
    </w:p>
    <w:p w14:paraId="479C167C" w14:textId="77777777" w:rsidR="004E4B31" w:rsidRDefault="004E4B31" w:rsidP="004E4B31">
      <w:pPr>
        <w:spacing w:line="360" w:lineRule="auto"/>
        <w:jc w:val="both"/>
        <w:rPr>
          <w:rFonts w:ascii="Times New Roman" w:hAnsi="Times New Roman" w:cs="Times New Roman"/>
          <w:lang w:val="en-GB"/>
        </w:rPr>
      </w:pPr>
    </w:p>
    <w:p w14:paraId="4A1763BF" w14:textId="3AFF81B4" w:rsidR="004E4B31" w:rsidRDefault="004E4B31"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 xml:space="preserve">Existing Readability </w:t>
      </w:r>
      <w:r w:rsidR="00F32C6A">
        <w:rPr>
          <w:rFonts w:ascii="Times New Roman" w:hAnsi="Times New Roman" w:cs="Times New Roman"/>
          <w:b/>
          <w:lang w:val="en-GB"/>
        </w:rPr>
        <w:t>F</w:t>
      </w:r>
      <w:r>
        <w:rPr>
          <w:rFonts w:ascii="Times New Roman" w:hAnsi="Times New Roman" w:cs="Times New Roman"/>
          <w:b/>
          <w:lang w:val="en-GB"/>
        </w:rPr>
        <w:t>ormulas</w:t>
      </w:r>
    </w:p>
    <w:p w14:paraId="32846C93" w14:textId="77777777" w:rsidR="00A934BA" w:rsidRDefault="00A934BA" w:rsidP="00381773">
      <w:pPr>
        <w:spacing w:line="360" w:lineRule="auto"/>
        <w:jc w:val="center"/>
        <w:outlineLvl w:val="0"/>
        <w:rPr>
          <w:rFonts w:ascii="Times New Roman" w:hAnsi="Times New Roman" w:cs="Times New Roman"/>
          <w:b/>
          <w:lang w:val="en-GB"/>
        </w:rPr>
      </w:pPr>
    </w:p>
    <w:p w14:paraId="7E5A61E9" w14:textId="771FA9DC" w:rsidR="004E4B31" w:rsidRDefault="004E4B31" w:rsidP="004E4B31">
      <w:pPr>
        <w:spacing w:line="360" w:lineRule="auto"/>
        <w:jc w:val="both"/>
        <w:rPr>
          <w:rFonts w:ascii="Times New Roman" w:hAnsi="Times New Roman" w:cs="Times New Roman"/>
          <w:lang w:val="en-GB"/>
        </w:rPr>
      </w:pPr>
      <w:r w:rsidRPr="004E4B31">
        <w:rPr>
          <w:rFonts w:ascii="Times New Roman" w:hAnsi="Times New Roman" w:cs="Times New Roman"/>
          <w:lang w:val="en-GB"/>
        </w:rPr>
        <w:t xml:space="preserve">There exists a variety of ways to measure </w:t>
      </w:r>
      <w:r w:rsidR="001B4C79">
        <w:rPr>
          <w:rFonts w:ascii="Times New Roman" w:hAnsi="Times New Roman" w:cs="Times New Roman"/>
          <w:lang w:val="en-GB"/>
        </w:rPr>
        <w:t xml:space="preserve">the </w:t>
      </w:r>
      <w:r w:rsidRPr="004E4B31">
        <w:rPr>
          <w:rFonts w:ascii="Times New Roman" w:hAnsi="Times New Roman" w:cs="Times New Roman"/>
          <w:lang w:val="en-GB"/>
        </w:rPr>
        <w:t>readability of texts written in English. For our analysis, we used 10 readability formulas given below. The entities used in the expressions correspond to the number of occurrences of a given entity, e.g., word corresponds to the number of words in a measured text.</w:t>
      </w:r>
    </w:p>
    <w:p w14:paraId="6C6B2B71" w14:textId="77777777" w:rsidR="004E4B31" w:rsidRDefault="00544B85" w:rsidP="00544B85">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Gunning fog index </w:t>
      </w:r>
      <w:r>
        <w:rPr>
          <w:rFonts w:ascii="Times New Roman" w:hAnsi="Times New Roman" w:cs="Times New Roman"/>
          <w:lang w:val="en-GB"/>
        </w:rPr>
        <w:t>(Gunning</w:t>
      </w:r>
      <w:r w:rsidRPr="00544B85">
        <w:rPr>
          <w:rFonts w:ascii="Times New Roman" w:hAnsi="Times New Roman" w:cs="Times New Roman"/>
          <w:lang w:val="en-GB"/>
        </w:rPr>
        <w:t xml:space="preserve"> 1952)</w:t>
      </w:r>
      <w:r w:rsidR="004E4B31" w:rsidRPr="004E4B31">
        <w:rPr>
          <w:rFonts w:ascii="Times New Roman" w:hAnsi="Times New Roman" w:cs="Times New Roman"/>
          <w:lang w:val="en-GB"/>
        </w:rPr>
        <w:t xml:space="preserve"> is calculated as:</w:t>
      </w:r>
    </w:p>
    <w:p w14:paraId="666E7B5F" w14:textId="77777777" w:rsidR="000C32B2" w:rsidRPr="007D0396" w:rsidRDefault="007D0396" w:rsidP="004E4B31">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GFI=0.4</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complex words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77FC5F3" w14:textId="77777777" w:rsidR="004E4B31" w:rsidRDefault="004E4B31" w:rsidP="004E4B31">
      <w:pPr>
        <w:pStyle w:val="ListParagraph"/>
        <w:spacing w:line="360" w:lineRule="auto"/>
        <w:jc w:val="both"/>
        <w:rPr>
          <w:rFonts w:ascii="Times New Roman" w:hAnsi="Times New Roman" w:cs="Times New Roman"/>
          <w:lang w:val="en-GB"/>
        </w:rPr>
      </w:pPr>
      <w:r w:rsidRPr="004E4B31">
        <w:rPr>
          <w:rFonts w:ascii="Times New Roman" w:hAnsi="Times New Roman" w:cs="Times New Roman"/>
          <w:lang w:val="en-GB"/>
        </w:rPr>
        <w:t>where a word is considered complex if it c</w:t>
      </w:r>
      <w:r>
        <w:rPr>
          <w:rFonts w:ascii="Times New Roman" w:hAnsi="Times New Roman" w:cs="Times New Roman"/>
          <w:lang w:val="en-GB"/>
        </w:rPr>
        <w:t xml:space="preserve">ontains three or more syllables. </w:t>
      </w:r>
      <w:r w:rsidRPr="004E4B31">
        <w:rPr>
          <w:rFonts w:ascii="Times New Roman" w:hAnsi="Times New Roman" w:cs="Times New Roman"/>
          <w:lang w:val="en-GB"/>
        </w:rPr>
        <w:t>As there exists no established automatic method for counting sylla</w:t>
      </w:r>
      <w:r>
        <w:rPr>
          <w:rFonts w:ascii="Times New Roman" w:hAnsi="Times New Roman" w:cs="Times New Roman"/>
          <w:lang w:val="en-GB"/>
        </w:rPr>
        <w:t xml:space="preserve">bles of </w:t>
      </w:r>
      <w:r w:rsidRPr="004E4B31">
        <w:rPr>
          <w:rFonts w:ascii="Times New Roman" w:hAnsi="Times New Roman" w:cs="Times New Roman"/>
          <w:lang w:val="en-GB"/>
        </w:rPr>
        <w:t xml:space="preserve">Slovene </w:t>
      </w:r>
      <w:r w:rsidRPr="004E4B31">
        <w:rPr>
          <w:rFonts w:ascii="Times New Roman" w:hAnsi="Times New Roman" w:cs="Times New Roman"/>
          <w:lang w:val="en-GB"/>
        </w:rPr>
        <w:lastRenderedPageBreak/>
        <w:t>words, we used a rule-based</w:t>
      </w:r>
      <w:r>
        <w:rPr>
          <w:rFonts w:ascii="Times New Roman" w:hAnsi="Times New Roman" w:cs="Times New Roman"/>
          <w:lang w:val="en-GB"/>
        </w:rPr>
        <w:t xml:space="preserve"> approach designed for English</w:t>
      </w:r>
      <w:r w:rsidRPr="004E4B31">
        <w:rPr>
          <w:rFonts w:ascii="Times New Roman" w:hAnsi="Times New Roman" w:cs="Times New Roman"/>
          <w:lang w:val="en-GB"/>
        </w:rPr>
        <w:t>. The resulting score is calibrated to the grade level of the USA education system.</w:t>
      </w:r>
    </w:p>
    <w:p w14:paraId="3BD9DE55" w14:textId="77777777" w:rsidR="004E4B31" w:rsidRDefault="00544B85" w:rsidP="00544B85">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Flesch reading ease </w:t>
      </w:r>
      <w:r>
        <w:rPr>
          <w:rFonts w:ascii="Times New Roman" w:hAnsi="Times New Roman" w:cs="Times New Roman"/>
          <w:lang w:val="en-GB"/>
        </w:rPr>
        <w:t>(Kincaid et al.</w:t>
      </w:r>
      <w:r w:rsidRPr="00544B85">
        <w:rPr>
          <w:rFonts w:ascii="Times New Roman" w:hAnsi="Times New Roman" w:cs="Times New Roman"/>
          <w:lang w:val="en-GB"/>
        </w:rPr>
        <w:t xml:space="preserve"> 1975)</w:t>
      </w:r>
      <w:r w:rsidR="004E4B31" w:rsidRPr="004E4B31">
        <w:rPr>
          <w:rFonts w:ascii="Times New Roman" w:hAnsi="Times New Roman" w:cs="Times New Roman"/>
          <w:lang w:val="en-GB"/>
        </w:rPr>
        <w:t xml:space="preserve"> is calculated as:</w:t>
      </w:r>
    </w:p>
    <w:p w14:paraId="303341AA" w14:textId="10C64CE5" w:rsidR="000C32B2" w:rsidRPr="002256F8" w:rsidRDefault="002256F8" w:rsidP="004E4B31">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FRE= 206.835 - 1.015 </m:t>
          </m:r>
          <m:f>
            <m:fPr>
              <m:ctrlPr>
                <w:rPr>
                  <w:rFonts w:ascii="Cambria Math" w:hAnsi="Times New Roman" w:cs="Times New Roman"/>
                  <w:lang w:val="en-GB"/>
                </w:rPr>
              </m:ctrlPr>
            </m:fPr>
            <m:num>
              <m:r>
                <m:rPr>
                  <m:sty m:val="p"/>
                </m:rPr>
                <w:rPr>
                  <w:rFonts w:ascii="Cambria Math" w:hAnsi="Times New Roman" w:cs="Times New Roman"/>
                  <w:lang w:val="en-GB"/>
                </w:rPr>
                <m:t>words</m:t>
              </m:r>
            </m:num>
            <m:den>
              <m:r>
                <m:rPr>
                  <m:sty m:val="p"/>
                </m:rPr>
                <w:rPr>
                  <w:rFonts w:ascii="Cambria Math" w:hAnsi="Times New Roman" w:cs="Times New Roman"/>
                  <w:lang w:val="en-GB"/>
                </w:rPr>
                <m:t>sentences</m:t>
              </m:r>
            </m:den>
          </m:f>
          <m:r>
            <m:rPr>
              <m:sty m:val="p"/>
            </m:rPr>
            <w:rPr>
              <w:rFonts w:ascii="Cambria Math" w:hAnsi="Times New Roman" w:cs="Times New Roman"/>
              <w:lang w:val="en-GB"/>
            </w:rPr>
            <m:t>-</m:t>
          </m:r>
          <m:r>
            <m:rPr>
              <m:sty m:val="p"/>
            </m:rPr>
            <w:rPr>
              <w:rFonts w:ascii="Cambria Math" w:hAnsi="Times New Roman" w:cs="Times New Roman"/>
              <w:lang w:val="en-GB"/>
            </w:rPr>
            <m:t xml:space="preserve"> </m:t>
          </m:r>
          <m:r>
            <m:rPr>
              <m:sty m:val="p"/>
            </m:rPr>
            <w:rPr>
              <w:rFonts w:ascii="Cambria Math" w:hAnsi="Cambria Math" w:cs="Times New Roman"/>
              <w:lang w:val="en-GB"/>
            </w:rPr>
            <m:t>84.6</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 xml:space="preserve"> .</m:t>
          </m:r>
        </m:oMath>
      </m:oMathPara>
    </w:p>
    <w:p w14:paraId="396AE7FB" w14:textId="6662BC8C" w:rsidR="004E4B31" w:rsidRDefault="004E4B31" w:rsidP="004E4B31">
      <w:pPr>
        <w:pStyle w:val="ListParagraph"/>
        <w:spacing w:line="360" w:lineRule="auto"/>
        <w:jc w:val="both"/>
        <w:rPr>
          <w:rFonts w:ascii="Times New Roman" w:hAnsi="Times New Roman" w:cs="Times New Roman"/>
          <w:lang w:val="en-GB"/>
        </w:rPr>
      </w:pPr>
      <w:r w:rsidRPr="004E4B31">
        <w:rPr>
          <w:rFonts w:ascii="Times New Roman" w:hAnsi="Times New Roman" w:cs="Times New Roman"/>
          <w:lang w:val="en-GB"/>
        </w:rPr>
        <w:t>The score does not correspond to grade levels. Instead, the higher the value</w:t>
      </w:r>
      <w:r w:rsidR="00F32C6A">
        <w:rPr>
          <w:rFonts w:ascii="Times New Roman" w:hAnsi="Times New Roman" w:cs="Times New Roman"/>
          <w:lang w:val="en-GB"/>
        </w:rPr>
        <w:t xml:space="preserve">, </w:t>
      </w:r>
      <w:r w:rsidRPr="004E4B31">
        <w:rPr>
          <w:rFonts w:ascii="Times New Roman" w:hAnsi="Times New Roman" w:cs="Times New Roman"/>
          <w:lang w:val="en-GB"/>
        </w:rPr>
        <w:t xml:space="preserve">the easier the text is considered to be. A text with a score of 100 should be easily understood by 11-year-old students, while a text with </w:t>
      </w:r>
      <w:r w:rsidR="001B4C79">
        <w:rPr>
          <w:rFonts w:ascii="Times New Roman" w:hAnsi="Times New Roman" w:cs="Times New Roman"/>
          <w:lang w:val="en-GB"/>
        </w:rPr>
        <w:t>a</w:t>
      </w:r>
      <w:r w:rsidRPr="004E4B31">
        <w:rPr>
          <w:rFonts w:ascii="Times New Roman" w:hAnsi="Times New Roman" w:cs="Times New Roman"/>
          <w:lang w:val="en-GB"/>
        </w:rPr>
        <w:t xml:space="preserve"> score of 0 should be intended for university graduates.</w:t>
      </w:r>
    </w:p>
    <w:p w14:paraId="55525E20" w14:textId="77777777" w:rsidR="004E4B31" w:rsidRDefault="004E4B31" w:rsidP="00544B85">
      <w:pPr>
        <w:pStyle w:val="ListParagraph"/>
        <w:numPr>
          <w:ilvl w:val="0"/>
          <w:numId w:val="4"/>
        </w:numPr>
        <w:spacing w:line="360" w:lineRule="auto"/>
        <w:jc w:val="both"/>
        <w:rPr>
          <w:rFonts w:ascii="Times New Roman" w:hAnsi="Times New Roman" w:cs="Times New Roman"/>
          <w:lang w:val="en-GB"/>
        </w:rPr>
      </w:pPr>
      <w:r w:rsidRPr="004E4B31">
        <w:rPr>
          <w:rFonts w:ascii="Times New Roman" w:hAnsi="Times New Roman" w:cs="Times New Roman"/>
          <w:b/>
          <w:lang w:val="en-GB"/>
        </w:rPr>
        <w:t>Flesch–Kincaid grade level</w:t>
      </w:r>
      <w:r w:rsidRPr="004E4B31">
        <w:rPr>
          <w:rFonts w:ascii="Times New Roman" w:hAnsi="Times New Roman" w:cs="Times New Roman"/>
          <w:lang w:val="en-GB"/>
        </w:rPr>
        <w:t xml:space="preserve"> </w:t>
      </w:r>
      <w:r w:rsidR="00544B85">
        <w:rPr>
          <w:rFonts w:ascii="Times New Roman" w:hAnsi="Times New Roman" w:cs="Times New Roman"/>
          <w:lang w:val="en-GB"/>
        </w:rPr>
        <w:t>(Kincaid et al.</w:t>
      </w:r>
      <w:r w:rsidR="00544B85" w:rsidRPr="00544B85">
        <w:rPr>
          <w:rFonts w:ascii="Times New Roman" w:hAnsi="Times New Roman" w:cs="Times New Roman"/>
          <w:lang w:val="en-GB"/>
        </w:rPr>
        <w:t xml:space="preserve"> 1975)</w:t>
      </w:r>
      <w:r w:rsidRPr="004E4B31">
        <w:rPr>
          <w:rFonts w:ascii="Times New Roman" w:hAnsi="Times New Roman" w:cs="Times New Roman"/>
          <w:lang w:val="en-GB"/>
        </w:rPr>
        <w:t xml:space="preserve"> is similar to Flesch reading ease, but does correspond to grade levels. It is calculated as:</w:t>
      </w:r>
    </w:p>
    <w:p w14:paraId="53F1D893" w14:textId="77777777" w:rsidR="004E4B31" w:rsidRPr="007D0396" w:rsidRDefault="007D0396" w:rsidP="000C32B2">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FKGL=0.39</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+11.8</m:t>
          </m:r>
          <m:f>
            <m:fPr>
              <m:ctrlPr>
                <w:rPr>
                  <w:rFonts w:ascii="Cambria Math" w:hAnsi="Cambria Math" w:cs="Times New Roman"/>
                  <w:lang w:val="en-GB"/>
                </w:rPr>
              </m:ctrlPr>
            </m:fPr>
            <m:num>
              <m:r>
                <m:rPr>
                  <m:sty m:val="p"/>
                </m:rPr>
                <w:rPr>
                  <w:rFonts w:ascii="Cambria Math" w:hAnsi="Cambria Math" w:cs="Times New Roman"/>
                  <w:lang w:val="en-GB"/>
                </w:rPr>
                <m:t>syllables</m:t>
              </m:r>
            </m:num>
            <m:den>
              <m:r>
                <m:rPr>
                  <m:sty m:val="p"/>
                </m:rPr>
                <w:rPr>
                  <w:rFonts w:ascii="Cambria Math" w:hAnsi="Cambria Math" w:cs="Times New Roman"/>
                  <w:lang w:val="en-GB"/>
                </w:rPr>
                <m:t>words</m:t>
              </m:r>
            </m:den>
          </m:f>
          <m:r>
            <m:rPr>
              <m:sty m:val="p"/>
            </m:rPr>
            <w:rPr>
              <w:rFonts w:ascii="Cambria Math" w:hAnsi="Cambria Math" w:cs="Times New Roman"/>
              <w:lang w:val="en-GB"/>
            </w:rPr>
            <m:t>-15.59 .</m:t>
          </m:r>
        </m:oMath>
      </m:oMathPara>
    </w:p>
    <w:p w14:paraId="000E6F46" w14:textId="77777777" w:rsidR="00227593" w:rsidRDefault="00227593" w:rsidP="00544B85">
      <w:pPr>
        <w:pStyle w:val="ListParagraph"/>
        <w:numPr>
          <w:ilvl w:val="0"/>
          <w:numId w:val="4"/>
        </w:numPr>
        <w:spacing w:line="360" w:lineRule="auto"/>
        <w:jc w:val="both"/>
        <w:rPr>
          <w:rFonts w:ascii="Times New Roman" w:hAnsi="Times New Roman" w:cs="Times New Roman"/>
          <w:lang w:val="en-GB"/>
        </w:rPr>
      </w:pPr>
      <w:r w:rsidRPr="00227593">
        <w:rPr>
          <w:rFonts w:ascii="Times New Roman" w:hAnsi="Times New Roman" w:cs="Times New Roman"/>
          <w:b/>
          <w:lang w:val="en-GB"/>
        </w:rPr>
        <w:t>D</w:t>
      </w:r>
      <w:r w:rsidR="00544B85">
        <w:rPr>
          <w:rFonts w:ascii="Times New Roman" w:hAnsi="Times New Roman" w:cs="Times New Roman"/>
          <w:b/>
          <w:lang w:val="en-GB"/>
        </w:rPr>
        <w:t>ale–</w:t>
      </w:r>
      <w:proofErr w:type="spellStart"/>
      <w:r w:rsidR="00544B85">
        <w:rPr>
          <w:rFonts w:ascii="Times New Roman" w:hAnsi="Times New Roman" w:cs="Times New Roman"/>
          <w:b/>
          <w:lang w:val="en-GB"/>
        </w:rPr>
        <w:t>Chall</w:t>
      </w:r>
      <w:proofErr w:type="spellEnd"/>
      <w:r w:rsidR="00544B85">
        <w:rPr>
          <w:rFonts w:ascii="Times New Roman" w:hAnsi="Times New Roman" w:cs="Times New Roman"/>
          <w:b/>
          <w:lang w:val="en-GB"/>
        </w:rPr>
        <w:t xml:space="preserve"> readability formula </w:t>
      </w:r>
      <w:r w:rsidR="00544B85">
        <w:rPr>
          <w:rFonts w:ascii="Times New Roman" w:hAnsi="Times New Roman" w:cs="Times New Roman"/>
          <w:lang w:val="en-GB"/>
        </w:rPr>
        <w:t xml:space="preserve">(Dale and </w:t>
      </w:r>
      <w:proofErr w:type="spellStart"/>
      <w:r w:rsidR="00544B85">
        <w:rPr>
          <w:rFonts w:ascii="Times New Roman" w:hAnsi="Times New Roman" w:cs="Times New Roman"/>
          <w:lang w:val="en-GB"/>
        </w:rPr>
        <w:t>Chall</w:t>
      </w:r>
      <w:proofErr w:type="spellEnd"/>
      <w:r w:rsidR="00544B85">
        <w:rPr>
          <w:rFonts w:ascii="Times New Roman" w:hAnsi="Times New Roman" w:cs="Times New Roman"/>
          <w:lang w:val="en-GB"/>
        </w:rPr>
        <w:t xml:space="preserve"> </w:t>
      </w:r>
      <w:r w:rsidR="00544B85" w:rsidRPr="00544B85">
        <w:rPr>
          <w:rFonts w:ascii="Times New Roman" w:hAnsi="Times New Roman" w:cs="Times New Roman"/>
          <w:lang w:val="en-GB"/>
        </w:rPr>
        <w:t>1948)</w:t>
      </w:r>
      <w:r>
        <w:rPr>
          <w:rFonts w:ascii="Times New Roman" w:hAnsi="Times New Roman" w:cs="Times New Roman"/>
          <w:lang w:val="en-GB"/>
        </w:rPr>
        <w:t xml:space="preserve"> </w:t>
      </w:r>
      <w:r w:rsidRPr="00227593">
        <w:rPr>
          <w:rFonts w:ascii="Times New Roman" w:hAnsi="Times New Roman" w:cs="Times New Roman"/>
          <w:lang w:val="en-GB"/>
        </w:rPr>
        <w:t>is calculated as:</w:t>
      </w:r>
    </w:p>
    <w:p w14:paraId="44CF8B2C" w14:textId="77777777" w:rsidR="000C32B2" w:rsidRPr="007D0396" w:rsidRDefault="007D0396" w:rsidP="000C32B2">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DCRF= 0.1579</m:t>
          </m:r>
          <m:f>
            <m:fPr>
              <m:ctrlPr>
                <w:rPr>
                  <w:rFonts w:ascii="Cambria Math" w:hAnsi="Times New Roman" w:cs="Times New Roman"/>
                  <w:lang w:val="en-GB"/>
                </w:rPr>
              </m:ctrlPr>
            </m:fPr>
            <m:num>
              <m:r>
                <m:rPr>
                  <m:sty m:val="p"/>
                </m:rPr>
                <w:rPr>
                  <w:rFonts w:ascii="Cambria Math" w:hAnsi="Times New Roman" w:cs="Times New Roman"/>
                  <w:lang w:val="en-GB"/>
                </w:rPr>
                <m:t>difficult words</m:t>
              </m:r>
              <m:ctrlPr>
                <w:rPr>
                  <w:rFonts w:ascii="Cambria Math" w:hAnsi="Cambria Math" w:cs="Times New Roman"/>
                  <w:lang w:val="en-GB"/>
                </w:rPr>
              </m:ctrlPr>
            </m:num>
            <m:den>
              <m:r>
                <m:rPr>
                  <m:sty m:val="p"/>
                </m:rPr>
                <w:rPr>
                  <w:rFonts w:ascii="Cambria Math" w:hAnsi="Times New Roman" w:cs="Times New Roman"/>
                  <w:lang w:val="en-GB"/>
                </w:rPr>
                <m:t>words</m:t>
              </m:r>
            </m:den>
          </m:f>
          <m:r>
            <m:rPr>
              <m:sty m:val="p"/>
            </m:rPr>
            <w:rPr>
              <w:rFonts w:ascii="Cambria Math" w:hAnsi="Cambria Math" w:cs="Times New Roman"/>
              <w:lang w:val="en-GB"/>
            </w:rPr>
            <m:t>+0.0496</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 xml:space="preserve"> .</m:t>
          </m:r>
        </m:oMath>
      </m:oMathPara>
    </w:p>
    <w:p w14:paraId="691B0068" w14:textId="012974DE" w:rsidR="00227593" w:rsidRP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 xml:space="preserve">The formula requires a predefined list of common (easy) words and the words which are not on the list are considered as difficult. The </w:t>
      </w:r>
      <w:r w:rsidR="00F32C6A">
        <w:rPr>
          <w:rFonts w:ascii="Times New Roman" w:hAnsi="Times New Roman" w:cs="Times New Roman"/>
          <w:lang w:val="en-GB"/>
        </w:rPr>
        <w:t xml:space="preserve">novelty </w:t>
      </w:r>
      <w:r w:rsidRPr="00227593">
        <w:rPr>
          <w:rFonts w:ascii="Times New Roman" w:hAnsi="Times New Roman" w:cs="Times New Roman"/>
          <w:lang w:val="en-GB"/>
        </w:rPr>
        <w:t>of the Dale-</w:t>
      </w:r>
      <w:proofErr w:type="spellStart"/>
      <w:r w:rsidRPr="00227593">
        <w:rPr>
          <w:rFonts w:ascii="Times New Roman" w:hAnsi="Times New Roman" w:cs="Times New Roman"/>
          <w:lang w:val="en-GB"/>
        </w:rPr>
        <w:t>Chall</w:t>
      </w:r>
      <w:proofErr w:type="spellEnd"/>
      <w:r w:rsidRPr="00227593">
        <w:rPr>
          <w:rFonts w:ascii="Times New Roman" w:hAnsi="Times New Roman" w:cs="Times New Roman"/>
          <w:lang w:val="en-GB"/>
        </w:rPr>
        <w:t xml:space="preserve"> Formula was that it did not</w:t>
      </w:r>
      <w:r>
        <w:rPr>
          <w:rFonts w:ascii="Times New Roman" w:hAnsi="Times New Roman" w:cs="Times New Roman"/>
          <w:lang w:val="en-GB"/>
        </w:rPr>
        <w:t xml:space="preserve"> use word-length counts but </w:t>
      </w:r>
      <w:r w:rsidR="007D0396">
        <w:rPr>
          <w:rFonts w:ascii="Times New Roman" w:hAnsi="Times New Roman" w:cs="Times New Roman"/>
          <w:lang w:val="en-GB"/>
        </w:rPr>
        <w:t>a count of “hard”</w:t>
      </w:r>
      <w:r w:rsidR="002256F8">
        <w:rPr>
          <w:rFonts w:ascii="Times New Roman" w:hAnsi="Times New Roman" w:cs="Times New Roman"/>
          <w:lang w:val="en-GB"/>
        </w:rPr>
        <w:t xml:space="preserve"> words</w:t>
      </w:r>
      <w:r w:rsidRPr="00227593">
        <w:rPr>
          <w:rFonts w:ascii="Times New Roman" w:hAnsi="Times New Roman" w:cs="Times New Roman"/>
          <w:lang w:val="en-GB"/>
        </w:rPr>
        <w:t xml:space="preserve"> which do not appear on a specially designed list of common words. This list was defined as the words familiar to most of the 4th-grade students: when 80 percent of the fourth-graders indicated that they knew a word, the word was added to the list. </w:t>
      </w:r>
    </w:p>
    <w:p w14:paraId="27759B44" w14:textId="7F6FFE60" w:rsidR="00227593" w:rsidRPr="00227593" w:rsidRDefault="00A934BA" w:rsidP="00227593">
      <w:pPr>
        <w:pStyle w:val="ListParagraph"/>
        <w:spacing w:line="360" w:lineRule="auto"/>
        <w:jc w:val="both"/>
        <w:rPr>
          <w:rFonts w:ascii="Times New Roman" w:hAnsi="Times New Roman" w:cs="Times New Roman"/>
          <w:lang w:val="en-GB"/>
        </w:rPr>
      </w:pPr>
      <w:r>
        <w:rPr>
          <w:rFonts w:ascii="Times New Roman" w:hAnsi="Times New Roman" w:cs="Times New Roman"/>
          <w:lang w:val="en-GB"/>
        </w:rPr>
        <w:tab/>
        <w:t>H</w:t>
      </w:r>
      <w:r w:rsidR="00227593" w:rsidRPr="00227593">
        <w:rPr>
          <w:rFonts w:ascii="Times New Roman" w:hAnsi="Times New Roman" w:cs="Times New Roman"/>
          <w:lang w:val="en-GB"/>
        </w:rPr>
        <w:t>igher scores indicate that the text is harder, but the resulting score does not correspond to grade levels, nor is it appropriate for text aimed at children below 4th grade. In our analysis, we obtained t</w:t>
      </w:r>
      <w:r w:rsidR="00227593">
        <w:rPr>
          <w:rFonts w:ascii="Times New Roman" w:hAnsi="Times New Roman" w:cs="Times New Roman"/>
          <w:lang w:val="en-GB"/>
        </w:rPr>
        <w:t>he difficult words in two ways:</w:t>
      </w:r>
    </w:p>
    <w:p w14:paraId="65D239FF" w14:textId="77777777" w:rsidR="00227593" w:rsidRDefault="007D0396" w:rsidP="00227593">
      <w:pPr>
        <w:pStyle w:val="ListParagraph"/>
        <w:numPr>
          <w:ilvl w:val="0"/>
          <w:numId w:val="5"/>
        </w:numPr>
        <w:spacing w:line="360" w:lineRule="auto"/>
        <w:jc w:val="both"/>
        <w:rPr>
          <w:rFonts w:ascii="Times New Roman" w:hAnsi="Times New Roman" w:cs="Times New Roman"/>
          <w:lang w:val="en-GB"/>
        </w:rPr>
      </w:pPr>
      <w:r>
        <w:rPr>
          <w:rFonts w:ascii="Times New Roman" w:hAnsi="Times New Roman" w:cs="Times New Roman"/>
          <w:lang w:val="en-GB"/>
        </w:rPr>
        <w:t>By constructing a list of “easy”</w:t>
      </w:r>
      <w:r w:rsidR="00227593" w:rsidRPr="00227593">
        <w:rPr>
          <w:rFonts w:ascii="Times New Roman" w:hAnsi="Times New Roman" w:cs="Times New Roman"/>
          <w:lang w:val="en-GB"/>
        </w:rPr>
        <w:t xml:space="preserve"> words and considering every word not on the list as difficult. The li</w:t>
      </w:r>
      <w:r>
        <w:rPr>
          <w:rFonts w:ascii="Times New Roman" w:hAnsi="Times New Roman" w:cs="Times New Roman"/>
          <w:lang w:val="en-GB"/>
        </w:rPr>
        <w:t>st of easy words is described later in the paper</w:t>
      </w:r>
      <w:r w:rsidR="00227593" w:rsidRPr="00227593">
        <w:rPr>
          <w:rFonts w:ascii="Times New Roman" w:hAnsi="Times New Roman" w:cs="Times New Roman"/>
          <w:lang w:val="en-GB"/>
        </w:rPr>
        <w:t>.</w:t>
      </w:r>
    </w:p>
    <w:p w14:paraId="4D07D19D" w14:textId="77777777" w:rsidR="00227593" w:rsidRDefault="00227593" w:rsidP="00227593">
      <w:pPr>
        <w:pStyle w:val="ListParagraph"/>
        <w:numPr>
          <w:ilvl w:val="0"/>
          <w:numId w:val="5"/>
        </w:numPr>
        <w:spacing w:line="360" w:lineRule="auto"/>
        <w:jc w:val="both"/>
        <w:rPr>
          <w:rFonts w:ascii="Times New Roman" w:hAnsi="Times New Roman" w:cs="Times New Roman"/>
          <w:lang w:val="en-GB"/>
        </w:rPr>
      </w:pPr>
      <w:r w:rsidRPr="00227593">
        <w:rPr>
          <w:rFonts w:ascii="Times New Roman" w:hAnsi="Times New Roman" w:cs="Times New Roman"/>
          <w:lang w:val="en-GB"/>
        </w:rPr>
        <w:t>By considering words with more than seven characters as difficult.</w:t>
      </w:r>
    </w:p>
    <w:p w14:paraId="4001560B" w14:textId="77777777" w:rsidR="00227593" w:rsidRDefault="00544B85" w:rsidP="00544B85">
      <w:pPr>
        <w:pStyle w:val="ListParagraph"/>
        <w:numPr>
          <w:ilvl w:val="0"/>
          <w:numId w:val="4"/>
        </w:numPr>
        <w:spacing w:line="360" w:lineRule="auto"/>
        <w:jc w:val="both"/>
        <w:rPr>
          <w:rFonts w:ascii="Times New Roman" w:hAnsi="Times New Roman" w:cs="Times New Roman"/>
          <w:lang w:val="en-GB"/>
        </w:rPr>
      </w:pPr>
      <w:proofErr w:type="spellStart"/>
      <w:r>
        <w:rPr>
          <w:rFonts w:ascii="Times New Roman" w:hAnsi="Times New Roman" w:cs="Times New Roman"/>
          <w:b/>
          <w:lang w:val="en-GB"/>
        </w:rPr>
        <w:t>Spache</w:t>
      </w:r>
      <w:proofErr w:type="spellEnd"/>
      <w:r>
        <w:rPr>
          <w:rFonts w:ascii="Times New Roman" w:hAnsi="Times New Roman" w:cs="Times New Roman"/>
          <w:b/>
          <w:lang w:val="en-GB"/>
        </w:rPr>
        <w:t xml:space="preserve"> readability formula </w:t>
      </w:r>
      <w:r>
        <w:rPr>
          <w:rFonts w:ascii="Times New Roman" w:hAnsi="Times New Roman" w:cs="Times New Roman"/>
          <w:lang w:val="en-GB"/>
        </w:rPr>
        <w:t>(</w:t>
      </w:r>
      <w:proofErr w:type="spellStart"/>
      <w:r>
        <w:rPr>
          <w:rFonts w:ascii="Times New Roman" w:hAnsi="Times New Roman" w:cs="Times New Roman"/>
          <w:lang w:val="en-GB"/>
        </w:rPr>
        <w:t>Spache</w:t>
      </w:r>
      <w:proofErr w:type="spellEnd"/>
      <w:r w:rsidRPr="00544B85">
        <w:rPr>
          <w:rFonts w:ascii="Times New Roman" w:hAnsi="Times New Roman" w:cs="Times New Roman"/>
          <w:lang w:val="en-GB"/>
        </w:rPr>
        <w:t xml:space="preserve"> 1953)</w:t>
      </w:r>
      <w:r w:rsidR="00227593" w:rsidRPr="00227593">
        <w:rPr>
          <w:rFonts w:ascii="Times New Roman" w:hAnsi="Times New Roman" w:cs="Times New Roman"/>
          <w:lang w:val="en-GB"/>
        </w:rPr>
        <w:t xml:space="preserve"> is calculated as:</w:t>
      </w:r>
    </w:p>
    <w:p w14:paraId="0E4EADF4" w14:textId="2E750ECA" w:rsidR="007D0396" w:rsidRPr="007D0396" w:rsidRDefault="007D0396" w:rsidP="00227593">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SRF=0.141</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+8.6</m:t>
          </m:r>
          <m:f>
            <m:fPr>
              <m:ctrlPr>
                <w:rPr>
                  <w:rFonts w:ascii="Cambria Math" w:hAnsi="Cambria Math" w:cs="Times New Roman"/>
                  <w:lang w:val="en-GB"/>
                </w:rPr>
              </m:ctrlPr>
            </m:fPr>
            <m:num>
              <m:r>
                <m:rPr>
                  <m:sty m:val="p"/>
                </m:rPr>
                <w:rPr>
                  <w:rFonts w:ascii="Cambria Math" w:hAnsi="Cambria Math" w:cs="Times New Roman"/>
                  <w:lang w:val="en-GB"/>
                </w:rPr>
                <m:t>unique difficult words</m:t>
              </m:r>
            </m:num>
            <m:den>
              <m:r>
                <m:rPr>
                  <m:sty m:val="p"/>
                </m:rPr>
                <w:rPr>
                  <w:rFonts w:ascii="Cambria Math" w:hAnsi="Cambria Math" w:cs="Times New Roman"/>
                  <w:lang w:val="en-GB"/>
                </w:rPr>
                <m:t>unique words</m:t>
              </m:r>
            </m:den>
          </m:f>
          <m:r>
            <m:rPr>
              <m:sty m:val="p"/>
            </m:rPr>
            <w:rPr>
              <w:rFonts w:ascii="Cambria Math" w:hAnsi="Cambria Math" w:cs="Times New Roman"/>
              <w:lang w:val="en-GB"/>
            </w:rPr>
            <m:t>+0.839.</m:t>
          </m:r>
        </m:oMath>
      </m:oMathPara>
    </w:p>
    <w:p w14:paraId="7B7427D4" w14:textId="5BC52051" w:rsidR="00227593" w:rsidRDefault="00227593" w:rsidP="00227593">
      <w:pPr>
        <w:pStyle w:val="ListParagraph"/>
        <w:spacing w:line="360" w:lineRule="auto"/>
        <w:jc w:val="both"/>
        <w:rPr>
          <w:rFonts w:ascii="Times New Roman" w:hAnsi="Times New Roman" w:cs="Times New Roman"/>
          <w:lang w:val="en-GB"/>
        </w:rPr>
      </w:pPr>
      <w:r w:rsidRPr="00227593">
        <w:rPr>
          <w:rFonts w:ascii="Times New Roman" w:hAnsi="Times New Roman" w:cs="Times New Roman"/>
          <w:lang w:val="en-GB"/>
        </w:rPr>
        <w:t>Difficult words are defined as words that do not appear in the list of commonly used words, which is the same as the one used in the Dale–</w:t>
      </w:r>
      <w:proofErr w:type="spellStart"/>
      <w:r w:rsidRPr="00227593">
        <w:rPr>
          <w:rFonts w:ascii="Times New Roman" w:hAnsi="Times New Roman" w:cs="Times New Roman"/>
          <w:lang w:val="en-GB"/>
        </w:rPr>
        <w:t>Chall</w:t>
      </w:r>
      <w:proofErr w:type="spellEnd"/>
      <w:r w:rsidRPr="00227593">
        <w:rPr>
          <w:rFonts w:ascii="Times New Roman" w:hAnsi="Times New Roman" w:cs="Times New Roman"/>
          <w:lang w:val="en-GB"/>
        </w:rPr>
        <w:t xml:space="preserve"> readability </w:t>
      </w:r>
      <w:r w:rsidRPr="00227593">
        <w:rPr>
          <w:rFonts w:ascii="Times New Roman" w:hAnsi="Times New Roman" w:cs="Times New Roman"/>
          <w:lang w:val="en-GB"/>
        </w:rPr>
        <w:lastRenderedPageBreak/>
        <w:t>formula. This method was specifically designed for texts targeting children up to the fourth grade and was not designed to perform well on harder text. The obtained score corresponds to grade levels.</w:t>
      </w:r>
    </w:p>
    <w:p w14:paraId="3228E714" w14:textId="77777777" w:rsidR="004C0994" w:rsidRDefault="004C0994" w:rsidP="00544B85">
      <w:pPr>
        <w:pStyle w:val="ListParagraph"/>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Automated readability index</w:t>
      </w:r>
      <w:r w:rsidRPr="004C0994">
        <w:rPr>
          <w:rFonts w:ascii="Times New Roman" w:hAnsi="Times New Roman" w:cs="Times New Roman"/>
          <w:lang w:val="en-GB"/>
        </w:rPr>
        <w:t xml:space="preserve"> </w:t>
      </w:r>
      <w:r w:rsidR="00544B85">
        <w:rPr>
          <w:rFonts w:ascii="Times New Roman" w:hAnsi="Times New Roman" w:cs="Times New Roman"/>
          <w:lang w:val="en-GB"/>
        </w:rPr>
        <w:t>(</w:t>
      </w:r>
      <w:proofErr w:type="spellStart"/>
      <w:r w:rsidR="00544B85">
        <w:rPr>
          <w:rFonts w:ascii="Times New Roman" w:hAnsi="Times New Roman" w:cs="Times New Roman"/>
          <w:lang w:val="en-GB"/>
        </w:rPr>
        <w:t>Senter</w:t>
      </w:r>
      <w:proofErr w:type="spellEnd"/>
      <w:r w:rsidR="00544B85">
        <w:rPr>
          <w:rFonts w:ascii="Times New Roman" w:hAnsi="Times New Roman" w:cs="Times New Roman"/>
          <w:lang w:val="en-GB"/>
        </w:rPr>
        <w:t xml:space="preserve"> and Smith</w:t>
      </w:r>
      <w:r w:rsidR="00544B85" w:rsidRPr="00544B85">
        <w:rPr>
          <w:rFonts w:ascii="Times New Roman" w:hAnsi="Times New Roman" w:cs="Times New Roman"/>
          <w:lang w:val="en-GB"/>
        </w:rPr>
        <w:t xml:space="preserve"> 1967)</w:t>
      </w:r>
      <w:r w:rsidRPr="004C0994">
        <w:rPr>
          <w:rFonts w:ascii="Times New Roman" w:hAnsi="Times New Roman" w:cs="Times New Roman"/>
          <w:lang w:val="en-GB"/>
        </w:rPr>
        <w:t xml:space="preserve"> is calculated as:</w:t>
      </w:r>
    </w:p>
    <w:p w14:paraId="6635B5DE" w14:textId="3475ACF7" w:rsidR="00777689" w:rsidRPr="00777689" w:rsidRDefault="00777689" w:rsidP="00777689">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ARI=4.71</m:t>
          </m:r>
          <m:f>
            <m:fPr>
              <m:ctrlPr>
                <w:rPr>
                  <w:rFonts w:ascii="Cambria Math" w:hAnsi="Cambria Math" w:cs="Times New Roman"/>
                  <w:lang w:val="en-GB"/>
                </w:rPr>
              </m:ctrlPr>
            </m:fPr>
            <m:num>
              <m:r>
                <m:rPr>
                  <m:sty m:val="p"/>
                </m:rPr>
                <w:rPr>
                  <w:rFonts w:ascii="Cambria Math" w:hAnsi="Cambria Math" w:cs="Times New Roman"/>
                  <w:lang w:val="en-GB"/>
                </w:rPr>
                <m:t>characters</m:t>
              </m:r>
            </m:num>
            <m:den>
              <m:r>
                <m:rPr>
                  <m:sty m:val="p"/>
                </m:rPr>
                <w:rPr>
                  <w:rFonts w:ascii="Cambria Math" w:hAnsi="Cambria Math" w:cs="Times New Roman"/>
                  <w:lang w:val="en-GB"/>
                </w:rPr>
                <m:t>words</m:t>
              </m:r>
            </m:den>
          </m:f>
          <m:r>
            <m:rPr>
              <m:sty m:val="p"/>
            </m:rPr>
            <w:rPr>
              <w:rFonts w:ascii="Cambria Math" w:hAnsi="Cambria Math" w:cs="Times New Roman"/>
              <w:lang w:val="en-GB"/>
            </w:rPr>
            <m:t>+0.5</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-21.43.</m:t>
          </m:r>
        </m:oMath>
      </m:oMathPara>
    </w:p>
    <w:p w14:paraId="358EEA0E" w14:textId="21794052"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 xml:space="preserve">The formula was designed so that it could be automatically captured in times when texts were written on typewriters and therefore </w:t>
      </w:r>
      <w:r w:rsidR="00F32C6A">
        <w:rPr>
          <w:rFonts w:ascii="Times New Roman" w:hAnsi="Times New Roman" w:cs="Times New Roman"/>
          <w:lang w:val="en-GB"/>
        </w:rPr>
        <w:t xml:space="preserve">it </w:t>
      </w:r>
      <w:r w:rsidRPr="004C0994">
        <w:rPr>
          <w:rFonts w:ascii="Times New Roman" w:hAnsi="Times New Roman" w:cs="Times New Roman"/>
          <w:lang w:val="en-GB"/>
        </w:rPr>
        <w:t>does not use information relating to syllables or difficult words. The obtained score corresponds to grade levels.</w:t>
      </w:r>
    </w:p>
    <w:p w14:paraId="46B5DDD9" w14:textId="43A5534B" w:rsidR="004C0994" w:rsidRPr="004C0994" w:rsidRDefault="004C0994" w:rsidP="00544B85">
      <w:pPr>
        <w:pStyle w:val="ListParagraph"/>
        <w:numPr>
          <w:ilvl w:val="0"/>
          <w:numId w:val="4"/>
        </w:numPr>
        <w:spacing w:line="360" w:lineRule="auto"/>
        <w:jc w:val="both"/>
        <w:rPr>
          <w:rFonts w:ascii="Times New Roman" w:hAnsi="Times New Roman" w:cs="Times New Roman"/>
          <w:lang w:val="en-GB"/>
        </w:rPr>
      </w:pPr>
      <w:r w:rsidRPr="004C0994">
        <w:rPr>
          <w:rFonts w:ascii="Times New Roman" w:hAnsi="Times New Roman" w:cs="Times New Roman"/>
          <w:b/>
          <w:lang w:val="en-GB"/>
        </w:rPr>
        <w:t>SMOG (Si</w:t>
      </w:r>
      <w:r w:rsidR="00544B85">
        <w:rPr>
          <w:rFonts w:ascii="Times New Roman" w:hAnsi="Times New Roman" w:cs="Times New Roman"/>
          <w:b/>
          <w:lang w:val="en-GB"/>
        </w:rPr>
        <w:t xml:space="preserve">mple Measure of Gobbledygook) </w:t>
      </w:r>
      <w:r w:rsidR="00544B85">
        <w:rPr>
          <w:rFonts w:ascii="Times New Roman" w:hAnsi="Times New Roman" w:cs="Times New Roman"/>
          <w:lang w:val="en-GB"/>
        </w:rPr>
        <w:t>(McLaughlin</w:t>
      </w:r>
      <w:r w:rsidR="00544B85" w:rsidRPr="00544B85">
        <w:rPr>
          <w:rFonts w:ascii="Times New Roman" w:hAnsi="Times New Roman" w:cs="Times New Roman"/>
          <w:lang w:val="en-GB"/>
        </w:rPr>
        <w:t xml:space="preserve"> 1969)</w:t>
      </w:r>
      <w:r w:rsidRPr="004C0994">
        <w:rPr>
          <w:rFonts w:ascii="Times New Roman" w:hAnsi="Times New Roman" w:cs="Times New Roman"/>
          <w:lang w:val="en-GB"/>
        </w:rPr>
        <w:t xml:space="preserve"> can be calculated as:</w:t>
      </w:r>
    </w:p>
    <w:p w14:paraId="4A0CA19A" w14:textId="3879455B" w:rsidR="00777689" w:rsidRPr="00EC20C4" w:rsidRDefault="00EC20C4" w:rsidP="004C0994">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 xml:space="preserve">SMOG=1.043 </m:t>
          </m:r>
          <m:rad>
            <m:radPr>
              <m:degHide m:val="1"/>
              <m:ctrlPr>
                <w:rPr>
                  <w:rFonts w:ascii="Cambria Math" w:hAnsi="Cambria Math" w:cs="Times New Roman"/>
                  <w:lang w:val="en-GB"/>
                </w:rPr>
              </m:ctrlPr>
            </m:radPr>
            <m:deg/>
            <m:e>
              <m:r>
                <m:rPr>
                  <m:sty m:val="p"/>
                </m:rPr>
                <w:rPr>
                  <w:rFonts w:ascii="Cambria Math" w:hAnsi="Cambria Math" w:cs="Times New Roman"/>
                  <w:lang w:val="en-GB"/>
                </w:rPr>
                <m:t>difficult words</m:t>
              </m:r>
              <m:f>
                <m:fPr>
                  <m:ctrlPr>
                    <w:rPr>
                      <w:rFonts w:ascii="Cambria Math" w:hAnsi="Cambria Math" w:cs="Times New Roman"/>
                      <w:lang w:val="en-GB"/>
                    </w:rPr>
                  </m:ctrlPr>
                </m:fPr>
                <m:num>
                  <m:r>
                    <m:rPr>
                      <m:sty m:val="p"/>
                    </m:rPr>
                    <w:rPr>
                      <w:rFonts w:ascii="Cambria Math" w:hAnsi="Cambria Math" w:cs="Times New Roman"/>
                      <w:lang w:val="en-GB"/>
                    </w:rPr>
                    <m:t>30</m:t>
                  </m:r>
                </m:num>
                <m:den>
                  <m:r>
                    <m:rPr>
                      <m:sty m:val="p"/>
                    </m:rPr>
                    <w:rPr>
                      <w:rFonts w:ascii="Cambria Math" w:hAnsi="Cambria Math" w:cs="Times New Roman"/>
                      <w:lang w:val="en-GB"/>
                    </w:rPr>
                    <m:t>sentences</m:t>
                  </m:r>
                </m:den>
              </m:f>
            </m:e>
          </m:rad>
          <m:r>
            <m:rPr>
              <m:sty m:val="p"/>
            </m:rPr>
            <w:rPr>
              <w:rFonts w:ascii="Cambria Math" w:hAnsi="Cambria Math" w:cs="Times New Roman"/>
              <w:lang w:val="en-GB"/>
            </w:rPr>
            <m:t>+3.1291,</m:t>
          </m:r>
        </m:oMath>
      </m:oMathPara>
    </w:p>
    <w:p w14:paraId="61A06DA1" w14:textId="77777777"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where difficult words are defined as words with three or more syllables. The score corresponds to grade levels.</w:t>
      </w:r>
    </w:p>
    <w:p w14:paraId="629AADC6" w14:textId="77777777" w:rsidR="004C0994" w:rsidRDefault="000200B4" w:rsidP="000200B4">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 xml:space="preserve">LIX </w:t>
      </w:r>
      <w:r>
        <w:rPr>
          <w:rFonts w:ascii="Times New Roman" w:hAnsi="Times New Roman" w:cs="Times New Roman"/>
          <w:lang w:val="en-GB"/>
        </w:rPr>
        <w:t>(</w:t>
      </w:r>
      <w:proofErr w:type="spellStart"/>
      <w:r>
        <w:rPr>
          <w:rFonts w:ascii="Times New Roman" w:hAnsi="Times New Roman" w:cs="Times New Roman"/>
          <w:lang w:val="en-GB"/>
        </w:rPr>
        <w:t>Bjornsson</w:t>
      </w:r>
      <w:proofErr w:type="spellEnd"/>
      <w:r w:rsidRPr="000200B4">
        <w:rPr>
          <w:rFonts w:ascii="Times New Roman" w:hAnsi="Times New Roman" w:cs="Times New Roman"/>
          <w:lang w:val="en-GB"/>
        </w:rPr>
        <w:t xml:space="preserve"> 1968)</w:t>
      </w:r>
      <w:r w:rsidR="004C0994" w:rsidRPr="004C0994">
        <w:rPr>
          <w:rFonts w:ascii="Times New Roman" w:hAnsi="Times New Roman" w:cs="Times New Roman"/>
          <w:lang w:val="en-GB"/>
        </w:rPr>
        <w:t xml:space="preserve"> is calculated as:</w:t>
      </w:r>
    </w:p>
    <w:p w14:paraId="63098189" w14:textId="1F66771F" w:rsidR="004C0994" w:rsidRPr="00EC20C4" w:rsidRDefault="00EC20C4" w:rsidP="00EC20C4">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LIX=</m:t>
          </m:r>
          <m:f>
            <m:fPr>
              <m:ctrlPr>
                <w:rPr>
                  <w:rFonts w:ascii="Cambria Math" w:hAnsi="Cambria Math" w:cs="Times New Roman"/>
                  <w:lang w:val="en-GB"/>
                </w:rPr>
              </m:ctrlPr>
            </m:fPr>
            <m:num>
              <m:r>
                <m:rPr>
                  <m:sty m:val="p"/>
                </m:rPr>
                <w:rPr>
                  <w:rFonts w:ascii="Cambria Math" w:hAnsi="Cambria Math" w:cs="Times New Roman"/>
                  <w:lang w:val="en-GB"/>
                </w:rPr>
                <m:t>words</m:t>
              </m:r>
            </m:num>
            <m:den>
              <m:r>
                <m:rPr>
                  <m:sty m:val="p"/>
                </m:rPr>
                <w:rPr>
                  <w:rFonts w:ascii="Cambria Math" w:hAnsi="Cambria Math" w:cs="Times New Roman"/>
                  <w:lang w:val="en-GB"/>
                </w:rPr>
                <m:t>sentences</m:t>
              </m:r>
            </m:den>
          </m:f>
          <m:r>
            <m:rPr>
              <m:sty m:val="p"/>
            </m:rPr>
            <w:rPr>
              <w:rFonts w:ascii="Cambria Math" w:hAnsi="Cambria Math" w:cs="Times New Roman"/>
              <w:lang w:val="en-GB"/>
            </w:rPr>
            <m:t>+100</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words</m:t>
              </m:r>
            </m:den>
          </m:f>
          <m:r>
            <m:rPr>
              <m:sty m:val="p"/>
            </m:rPr>
            <w:rPr>
              <w:rFonts w:ascii="Cambria Math" w:hAnsi="Cambria Math" w:cs="Times New Roman"/>
              <w:lang w:val="en-GB"/>
            </w:rPr>
            <m:t>,</m:t>
          </m:r>
        </m:oMath>
      </m:oMathPara>
    </w:p>
    <w:p w14:paraId="7EBB413A" w14:textId="77777777" w:rsidR="004C0994" w:rsidRDefault="004C0994" w:rsidP="004C0994">
      <w:pPr>
        <w:pStyle w:val="ListParagraph"/>
        <w:spacing w:line="360" w:lineRule="auto"/>
        <w:jc w:val="both"/>
        <w:rPr>
          <w:rFonts w:ascii="Times New Roman" w:hAnsi="Times New Roman" w:cs="Times New Roman"/>
          <w:lang w:val="en-GB"/>
        </w:rPr>
      </w:pPr>
      <w:r w:rsidRPr="004C0994">
        <w:rPr>
          <w:rFonts w:ascii="Times New Roman" w:hAnsi="Times New Roman" w:cs="Times New Roman"/>
          <w:lang w:val="en-GB"/>
        </w:rPr>
        <w:t>where long words are defined as words consisting of more than six characters. LIX i</w:t>
      </w:r>
      <w:r w:rsidR="00EC20C4">
        <w:rPr>
          <w:rFonts w:ascii="Times New Roman" w:hAnsi="Times New Roman" w:cs="Times New Roman"/>
          <w:lang w:val="en-GB"/>
        </w:rPr>
        <w:t>s the only measure</w:t>
      </w:r>
      <w:r w:rsidRPr="004C0994">
        <w:rPr>
          <w:rFonts w:ascii="Times New Roman" w:hAnsi="Times New Roman" w:cs="Times New Roman"/>
          <w:lang w:val="en-GB"/>
        </w:rPr>
        <w:t xml:space="preserve"> we used that was not designed specifically for English but for a variety of languages. Because of this, it does not use syllables or a list of unique words. The score does not correspond to grade levels.</w:t>
      </w:r>
    </w:p>
    <w:p w14:paraId="70C253D1" w14:textId="77777777" w:rsidR="002E5288" w:rsidRPr="002E5288" w:rsidRDefault="002E5288" w:rsidP="000200B4">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b/>
          <w:lang w:val="en-GB"/>
        </w:rPr>
        <w:t xml:space="preserve">RIX </w:t>
      </w:r>
      <w:r w:rsidR="000200B4">
        <w:rPr>
          <w:rFonts w:ascii="Times New Roman" w:hAnsi="Times New Roman" w:cs="Times New Roman"/>
          <w:lang w:val="en-GB"/>
        </w:rPr>
        <w:t>(Anderson</w:t>
      </w:r>
      <w:r w:rsidR="000200B4" w:rsidRPr="000200B4">
        <w:rPr>
          <w:rFonts w:ascii="Times New Roman" w:hAnsi="Times New Roman" w:cs="Times New Roman"/>
          <w:lang w:val="en-GB"/>
        </w:rPr>
        <w:t xml:space="preserve"> 1983)</w:t>
      </w:r>
      <w:r w:rsidRPr="002E5288">
        <w:rPr>
          <w:rFonts w:ascii="Times New Roman" w:hAnsi="Times New Roman" w:cs="Times New Roman"/>
          <w:lang w:val="en-GB"/>
        </w:rPr>
        <w:t xml:space="preserve"> is a simplification of LIX, and is calculated as:</w:t>
      </w:r>
    </w:p>
    <w:p w14:paraId="6A165B9B" w14:textId="77777777" w:rsidR="00EC20C4" w:rsidRPr="00EC20C4" w:rsidRDefault="00EC20C4" w:rsidP="002E5288">
      <w:pPr>
        <w:pStyle w:val="ListParagraph"/>
        <w:spacing w:line="360" w:lineRule="auto"/>
        <w:jc w:val="both"/>
        <w:rPr>
          <w:rFonts w:ascii="Times New Roman" w:hAnsi="Times New Roman" w:cs="Times New Roman"/>
          <w:lang w:val="en-GB"/>
        </w:rPr>
      </w:pPr>
      <m:oMathPara>
        <m:oMath>
          <m:r>
            <m:rPr>
              <m:sty m:val="p"/>
            </m:rPr>
            <w:rPr>
              <w:rFonts w:ascii="Cambria Math" w:hAnsi="Cambria Math" w:cs="Times New Roman"/>
              <w:lang w:val="en-GB"/>
            </w:rPr>
            <m:t>RIX=</m:t>
          </m:r>
          <m:f>
            <m:fPr>
              <m:ctrlPr>
                <w:rPr>
                  <w:rFonts w:ascii="Cambria Math" w:hAnsi="Cambria Math" w:cs="Times New Roman"/>
                  <w:lang w:val="en-GB"/>
                </w:rPr>
              </m:ctrlPr>
            </m:fPr>
            <m:num>
              <m:r>
                <m:rPr>
                  <m:sty m:val="p"/>
                </m:rPr>
                <w:rPr>
                  <w:rFonts w:ascii="Cambria Math" w:hAnsi="Cambria Math" w:cs="Times New Roman"/>
                  <w:lang w:val="en-GB"/>
                </w:rPr>
                <m:t>long words</m:t>
              </m:r>
            </m:num>
            <m:den>
              <m:r>
                <m:rPr>
                  <m:sty m:val="p"/>
                </m:rPr>
                <w:rPr>
                  <w:rFonts w:ascii="Cambria Math" w:hAnsi="Cambria Math" w:cs="Times New Roman"/>
                  <w:lang w:val="en-GB"/>
                </w:rPr>
                <m:t>sentences</m:t>
              </m:r>
            </m:den>
          </m:f>
          <m:r>
            <w:rPr>
              <w:rFonts w:ascii="Cambria Math" w:hAnsi="Cambria Math" w:cs="Times New Roman"/>
              <w:lang w:val="en-GB"/>
            </w:rPr>
            <m:t xml:space="preserve"> .</m:t>
          </m:r>
        </m:oMath>
      </m:oMathPara>
    </w:p>
    <w:p w14:paraId="76C52BB0" w14:textId="067EA20A" w:rsidR="00EC20C4" w:rsidRPr="00EC20C4" w:rsidRDefault="00EC20C4" w:rsidP="00EC20C4">
      <w:pPr>
        <w:spacing w:line="360" w:lineRule="auto"/>
        <w:jc w:val="both"/>
        <w:rPr>
          <w:rFonts w:ascii="Times New Roman" w:hAnsi="Times New Roman" w:cs="Times New Roman"/>
          <w:lang w:val="en-GB"/>
        </w:rPr>
      </w:pPr>
      <w:r>
        <w:rPr>
          <w:rFonts w:ascii="Times New Roman" w:hAnsi="Times New Roman" w:cs="Times New Roman"/>
          <w:lang w:val="en-GB"/>
        </w:rPr>
        <w:tab/>
        <w:t xml:space="preserve"> </w:t>
      </w:r>
    </w:p>
    <w:p w14:paraId="0529EBBD" w14:textId="77777777" w:rsidR="002E5288" w:rsidRPr="002E5288" w:rsidRDefault="000200B4" w:rsidP="000200B4">
      <w:pPr>
        <w:pStyle w:val="ListParagraph"/>
        <w:numPr>
          <w:ilvl w:val="0"/>
          <w:numId w:val="4"/>
        </w:numPr>
        <w:spacing w:line="360" w:lineRule="auto"/>
        <w:jc w:val="both"/>
        <w:rPr>
          <w:rFonts w:ascii="Times New Roman" w:hAnsi="Times New Roman" w:cs="Times New Roman"/>
          <w:lang w:val="en-GB"/>
        </w:rPr>
      </w:pPr>
      <w:r>
        <w:rPr>
          <w:rFonts w:ascii="Times New Roman" w:hAnsi="Times New Roman" w:cs="Times New Roman"/>
          <w:b/>
          <w:lang w:val="en-GB"/>
        </w:rPr>
        <w:t>Coleman-</w:t>
      </w:r>
      <w:proofErr w:type="spellStart"/>
      <w:r>
        <w:rPr>
          <w:rFonts w:ascii="Times New Roman" w:hAnsi="Times New Roman" w:cs="Times New Roman"/>
          <w:b/>
          <w:lang w:val="en-GB"/>
        </w:rPr>
        <w:t>Liau</w:t>
      </w:r>
      <w:proofErr w:type="spellEnd"/>
      <w:r>
        <w:rPr>
          <w:rFonts w:ascii="Times New Roman" w:hAnsi="Times New Roman" w:cs="Times New Roman"/>
          <w:b/>
          <w:lang w:val="en-GB"/>
        </w:rPr>
        <w:t xml:space="preserve"> index </w:t>
      </w:r>
      <w:r>
        <w:rPr>
          <w:rFonts w:ascii="Times New Roman" w:hAnsi="Times New Roman" w:cs="Times New Roman"/>
          <w:lang w:val="en-GB"/>
        </w:rPr>
        <w:t xml:space="preserve">(Coleman and </w:t>
      </w:r>
      <w:proofErr w:type="spellStart"/>
      <w:r>
        <w:rPr>
          <w:rFonts w:ascii="Times New Roman" w:hAnsi="Times New Roman" w:cs="Times New Roman"/>
          <w:lang w:val="en-GB"/>
        </w:rPr>
        <w:t>Liau</w:t>
      </w:r>
      <w:proofErr w:type="spellEnd"/>
      <w:r w:rsidRPr="000200B4">
        <w:rPr>
          <w:rFonts w:ascii="Times New Roman" w:hAnsi="Times New Roman" w:cs="Times New Roman"/>
          <w:lang w:val="en-GB"/>
        </w:rPr>
        <w:t xml:space="preserve"> 1975)</w:t>
      </w:r>
      <w:r w:rsidRPr="000200B4">
        <w:rPr>
          <w:rFonts w:ascii="Times New Roman" w:hAnsi="Times New Roman" w:cs="Times New Roman"/>
          <w:b/>
          <w:lang w:val="en-GB"/>
        </w:rPr>
        <w:t xml:space="preserve"> </w:t>
      </w:r>
      <w:r w:rsidR="002E5288" w:rsidRPr="002E5288">
        <w:rPr>
          <w:rFonts w:ascii="Times New Roman" w:hAnsi="Times New Roman" w:cs="Times New Roman"/>
          <w:lang w:val="en-GB"/>
        </w:rPr>
        <w:t>is calculated as:</w:t>
      </w:r>
    </w:p>
    <w:p w14:paraId="34455B3F" w14:textId="77777777" w:rsidR="00EC20C4" w:rsidRPr="00EC20C4" w:rsidRDefault="00EC20C4" w:rsidP="00381773">
      <w:pPr>
        <w:pStyle w:val="ListParagraph"/>
        <w:spacing w:line="360" w:lineRule="auto"/>
        <w:jc w:val="both"/>
        <w:outlineLvl w:val="0"/>
        <w:rPr>
          <w:rFonts w:ascii="Times New Roman" w:hAnsi="Times New Roman" w:cs="Times New Roman"/>
          <w:lang w:val="en-GB"/>
        </w:rPr>
      </w:pPr>
      <m:oMathPara>
        <m:oMath>
          <m:r>
            <m:rPr>
              <m:sty m:val="p"/>
            </m:rPr>
            <w:rPr>
              <w:rFonts w:ascii="Cambria Math" w:hAnsi="Cambria Math" w:cs="Times New Roman"/>
              <w:lang w:val="en-GB"/>
            </w:rPr>
            <m:t>CLI=0.0588L-0.296S-15.8 ,</m:t>
          </m:r>
        </m:oMath>
      </m:oMathPara>
    </w:p>
    <w:p w14:paraId="63CA5275" w14:textId="77777777" w:rsidR="004E4B31" w:rsidRDefault="002E5288" w:rsidP="002E5288">
      <w:pPr>
        <w:pStyle w:val="ListParagraph"/>
        <w:spacing w:line="360" w:lineRule="auto"/>
        <w:jc w:val="both"/>
        <w:rPr>
          <w:rFonts w:ascii="Times New Roman" w:hAnsi="Times New Roman" w:cs="Times New Roman"/>
          <w:lang w:val="en-GB"/>
        </w:rPr>
      </w:pPr>
      <w:r>
        <w:rPr>
          <w:rFonts w:ascii="Times New Roman" w:hAnsi="Times New Roman" w:cs="Times New Roman"/>
          <w:lang w:val="en-GB"/>
        </w:rPr>
        <w:t xml:space="preserve">where L </w:t>
      </w:r>
      <w:r w:rsidRPr="002E5288">
        <w:rPr>
          <w:rFonts w:ascii="Times New Roman" w:hAnsi="Times New Roman" w:cs="Times New Roman"/>
          <w:lang w:val="en-GB"/>
        </w:rPr>
        <w:t>is the average numbe</w:t>
      </w:r>
      <w:r>
        <w:rPr>
          <w:rFonts w:ascii="Times New Roman" w:hAnsi="Times New Roman" w:cs="Times New Roman"/>
          <w:lang w:val="en-GB"/>
        </w:rPr>
        <w:t>r of letters per 100 words and S</w:t>
      </w:r>
      <w:r w:rsidRPr="002E5288">
        <w:rPr>
          <w:rFonts w:ascii="Times New Roman" w:hAnsi="Times New Roman" w:cs="Times New Roman"/>
          <w:lang w:val="en-GB"/>
        </w:rPr>
        <w:t xml:space="preserve"> is the average number of sentences per 100 words. The obtained score corresponds to grade levels.</w:t>
      </w:r>
    </w:p>
    <w:p w14:paraId="63CA32C9" w14:textId="77777777" w:rsidR="002E5288" w:rsidRDefault="002E5288" w:rsidP="002E5288">
      <w:pPr>
        <w:pStyle w:val="ListParagraph"/>
        <w:spacing w:line="360" w:lineRule="auto"/>
        <w:jc w:val="both"/>
        <w:rPr>
          <w:rFonts w:ascii="Times New Roman" w:hAnsi="Times New Roman" w:cs="Times New Roman"/>
          <w:lang w:val="en-GB"/>
        </w:rPr>
      </w:pPr>
    </w:p>
    <w:p w14:paraId="03EFCAC3" w14:textId="0DD15D76" w:rsidR="002E5288" w:rsidRDefault="00F32C6A"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Language</w:t>
      </w:r>
      <w:r w:rsidR="002256F8">
        <w:rPr>
          <w:rFonts w:ascii="Times New Roman" w:hAnsi="Times New Roman" w:cs="Times New Roman"/>
          <w:b/>
          <w:lang w:val="en-GB"/>
        </w:rPr>
        <w:t>-</w:t>
      </w:r>
      <w:r>
        <w:rPr>
          <w:rFonts w:ascii="Times New Roman" w:hAnsi="Times New Roman" w:cs="Times New Roman"/>
          <w:b/>
          <w:lang w:val="en-GB"/>
        </w:rPr>
        <w:t>Processing</w:t>
      </w:r>
      <w:r w:rsidR="002256F8">
        <w:rPr>
          <w:rFonts w:ascii="Times New Roman" w:hAnsi="Times New Roman" w:cs="Times New Roman"/>
          <w:b/>
          <w:lang w:val="en-GB"/>
        </w:rPr>
        <w:t>-</w:t>
      </w:r>
      <w:r>
        <w:rPr>
          <w:rFonts w:ascii="Times New Roman" w:hAnsi="Times New Roman" w:cs="Times New Roman"/>
          <w:b/>
          <w:lang w:val="en-GB"/>
        </w:rPr>
        <w:t xml:space="preserve">Based </w:t>
      </w:r>
      <w:r w:rsidR="002E5288">
        <w:rPr>
          <w:rFonts w:ascii="Times New Roman" w:hAnsi="Times New Roman" w:cs="Times New Roman"/>
          <w:b/>
          <w:lang w:val="en-GB"/>
        </w:rPr>
        <w:t xml:space="preserve">Readability </w:t>
      </w:r>
      <w:r>
        <w:rPr>
          <w:rFonts w:ascii="Times New Roman" w:hAnsi="Times New Roman" w:cs="Times New Roman"/>
          <w:b/>
          <w:lang w:val="en-GB"/>
        </w:rPr>
        <w:t>C</w:t>
      </w:r>
      <w:r w:rsidR="002E5288">
        <w:rPr>
          <w:rFonts w:ascii="Times New Roman" w:hAnsi="Times New Roman" w:cs="Times New Roman"/>
          <w:b/>
          <w:lang w:val="en-GB"/>
        </w:rPr>
        <w:t>riteria</w:t>
      </w:r>
    </w:p>
    <w:p w14:paraId="21424447" w14:textId="402A886A" w:rsidR="002E5288" w:rsidRPr="002E5288" w:rsidRDefault="00AD6042" w:rsidP="002E5288">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EC20C4">
        <w:rPr>
          <w:rFonts w:ascii="Times New Roman" w:hAnsi="Times New Roman" w:cs="Times New Roman"/>
          <w:lang w:val="en-GB"/>
        </w:rPr>
        <w:t>T</w:t>
      </w:r>
      <w:r w:rsidR="002E5288" w:rsidRPr="002E5288">
        <w:rPr>
          <w:rFonts w:ascii="Times New Roman" w:hAnsi="Times New Roman" w:cs="Times New Roman"/>
          <w:lang w:val="en-GB"/>
        </w:rPr>
        <w:t xml:space="preserve">he readability formulas </w:t>
      </w:r>
      <w:r w:rsidR="00EC20C4">
        <w:rPr>
          <w:rFonts w:ascii="Times New Roman" w:hAnsi="Times New Roman" w:cs="Times New Roman"/>
          <w:lang w:val="en-GB"/>
        </w:rPr>
        <w:t xml:space="preserve">described </w:t>
      </w:r>
      <w:r w:rsidR="002E5288" w:rsidRPr="002E5288">
        <w:rPr>
          <w:rFonts w:ascii="Times New Roman" w:hAnsi="Times New Roman" w:cs="Times New Roman"/>
          <w:lang w:val="en-GB"/>
        </w:rPr>
        <w:t xml:space="preserve">in </w:t>
      </w:r>
      <w:r w:rsidR="00EC20C4">
        <w:rPr>
          <w:rFonts w:ascii="Times New Roman" w:hAnsi="Times New Roman" w:cs="Times New Roman"/>
          <w:lang w:val="en-GB"/>
        </w:rPr>
        <w:t xml:space="preserve">the previous section </w:t>
      </w:r>
      <w:r w:rsidR="002E5288" w:rsidRPr="002E5288">
        <w:rPr>
          <w:rFonts w:ascii="Times New Roman" w:hAnsi="Times New Roman" w:cs="Times New Roman"/>
          <w:lang w:val="en-GB"/>
        </w:rPr>
        <w:t xml:space="preserve">use a low number of common criteria, such as the number of syllables in words or the number of words in a sentence. In our analysis, we also </w:t>
      </w:r>
      <w:proofErr w:type="spellStart"/>
      <w:r w:rsidR="002E5288" w:rsidRPr="002E5288">
        <w:rPr>
          <w:rFonts w:ascii="Times New Roman" w:hAnsi="Times New Roman" w:cs="Times New Roman"/>
          <w:lang w:val="en-GB"/>
        </w:rPr>
        <w:t>analyzed</w:t>
      </w:r>
      <w:proofErr w:type="spellEnd"/>
      <w:r w:rsidR="002E5288" w:rsidRPr="002E5288">
        <w:rPr>
          <w:rFonts w:ascii="Times New Roman" w:hAnsi="Times New Roman" w:cs="Times New Roman"/>
          <w:lang w:val="en-GB"/>
        </w:rPr>
        <w:t xml:space="preserve"> Slovene texts using the following additional statistics:</w:t>
      </w:r>
    </w:p>
    <w:p w14:paraId="06421C6E"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long words,</w:t>
      </w:r>
    </w:p>
    <w:p w14:paraId="31496A20"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difficult words,</w:t>
      </w:r>
    </w:p>
    <w:p w14:paraId="68791002"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verbs,</w:t>
      </w:r>
    </w:p>
    <w:p w14:paraId="07681A63"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adjectives,</w:t>
      </w:r>
    </w:p>
    <w:p w14:paraId="3FC8EC88"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percentage of unique words,</w:t>
      </w:r>
    </w:p>
    <w:p w14:paraId="1A26E976" w14:textId="77777777" w:rsidR="002E5288" w:rsidRDefault="002E5288" w:rsidP="002E5288">
      <w:pPr>
        <w:pStyle w:val="ListParagraph"/>
        <w:numPr>
          <w:ilvl w:val="0"/>
          <w:numId w:val="4"/>
        </w:numPr>
        <w:spacing w:line="360" w:lineRule="auto"/>
        <w:jc w:val="both"/>
        <w:rPr>
          <w:rFonts w:ascii="Times New Roman" w:hAnsi="Times New Roman" w:cs="Times New Roman"/>
          <w:lang w:val="en-GB"/>
        </w:rPr>
      </w:pPr>
      <w:r w:rsidRPr="002E5288">
        <w:rPr>
          <w:rFonts w:ascii="Times New Roman" w:hAnsi="Times New Roman" w:cs="Times New Roman"/>
          <w:lang w:val="en-GB"/>
        </w:rPr>
        <w:t>average sentence length.</w:t>
      </w:r>
    </w:p>
    <w:p w14:paraId="61D7155A" w14:textId="33FB1E75" w:rsidR="002E5288" w:rsidRDefault="002E5288" w:rsidP="002E5288">
      <w:pPr>
        <w:spacing w:line="360" w:lineRule="auto"/>
        <w:jc w:val="both"/>
        <w:rPr>
          <w:rFonts w:ascii="Times New Roman" w:hAnsi="Times New Roman" w:cs="Times New Roman"/>
          <w:lang w:val="en-GB"/>
        </w:rPr>
      </w:pPr>
      <w:r w:rsidRPr="002E5288">
        <w:rPr>
          <w:rFonts w:ascii="Times New Roman" w:hAnsi="Times New Roman" w:cs="Times New Roman"/>
          <w:lang w:val="en-GB"/>
        </w:rPr>
        <w:t>M</w:t>
      </w:r>
      <w:r w:rsidR="00F32C6A">
        <w:rPr>
          <w:rFonts w:ascii="Times New Roman" w:hAnsi="Times New Roman" w:cs="Times New Roman"/>
          <w:lang w:val="en-GB"/>
        </w:rPr>
        <w:t>any</w:t>
      </w:r>
      <w:r w:rsidRPr="002E5288">
        <w:rPr>
          <w:rFonts w:ascii="Times New Roman" w:hAnsi="Times New Roman" w:cs="Times New Roman"/>
          <w:lang w:val="en-GB"/>
        </w:rPr>
        <w:t xml:space="preserve"> of these (percentage of long words, difficult words, unique words, and average sentence length) are used as features in the readability measures described above. We evaluate them individually to determine how important each of them is for Slovene texts. The </w:t>
      </w:r>
      <w:r w:rsidRPr="002256F8">
        <w:rPr>
          <w:rFonts w:ascii="Times New Roman" w:hAnsi="Times New Roman" w:cs="Times New Roman"/>
          <w:b/>
          <w:lang w:val="en-GB"/>
        </w:rPr>
        <w:t>percentage of verbs</w:t>
      </w:r>
      <w:r w:rsidRPr="002E5288">
        <w:rPr>
          <w:rFonts w:ascii="Times New Roman" w:hAnsi="Times New Roman" w:cs="Times New Roman"/>
          <w:lang w:val="en-GB"/>
        </w:rPr>
        <w:t xml:space="preserve"> is used because a higher number of verbs can indicate more complex sentences with multiple clauses. The </w:t>
      </w:r>
      <w:r w:rsidRPr="002256F8">
        <w:rPr>
          <w:rFonts w:ascii="Times New Roman" w:hAnsi="Times New Roman" w:cs="Times New Roman"/>
          <w:b/>
          <w:lang w:val="en-GB"/>
        </w:rPr>
        <w:t xml:space="preserve">percentage of adjectives </w:t>
      </w:r>
      <w:r w:rsidRPr="002E5288">
        <w:rPr>
          <w:rFonts w:ascii="Times New Roman" w:hAnsi="Times New Roman" w:cs="Times New Roman"/>
          <w:lang w:val="en-GB"/>
        </w:rPr>
        <w:t xml:space="preserve">was chosen because we assumed a higher percentage of adjectives could indicate longer, more descriptive sentences </w:t>
      </w:r>
      <w:r>
        <w:rPr>
          <w:rFonts w:ascii="Times New Roman" w:hAnsi="Times New Roman" w:cs="Times New Roman"/>
          <w:lang w:val="en-GB"/>
        </w:rPr>
        <w:t xml:space="preserve">that are harder to understand. </w:t>
      </w:r>
    </w:p>
    <w:p w14:paraId="135B1476" w14:textId="57BA612A" w:rsidR="002E5288" w:rsidRDefault="00A934BA" w:rsidP="002E5288">
      <w:pPr>
        <w:spacing w:line="360" w:lineRule="auto"/>
        <w:jc w:val="both"/>
        <w:rPr>
          <w:rFonts w:ascii="Times New Roman" w:hAnsi="Times New Roman" w:cs="Times New Roman"/>
          <w:lang w:val="en-GB"/>
        </w:rPr>
      </w:pPr>
      <w:r>
        <w:rPr>
          <w:rFonts w:ascii="Times New Roman" w:hAnsi="Times New Roman" w:cs="Times New Roman"/>
          <w:lang w:val="en-GB"/>
        </w:rPr>
        <w:tab/>
      </w:r>
      <w:r w:rsidR="002E5288" w:rsidRPr="002E5288">
        <w:rPr>
          <w:rFonts w:ascii="Times New Roman" w:hAnsi="Times New Roman" w:cs="Times New Roman"/>
          <w:lang w:val="en-GB"/>
        </w:rPr>
        <w:t>To take into account richer morphology of Slovene and a less fixed</w:t>
      </w:r>
      <w:r w:rsidR="002E5288">
        <w:rPr>
          <w:rFonts w:ascii="Times New Roman" w:hAnsi="Times New Roman" w:cs="Times New Roman"/>
          <w:lang w:val="en-GB"/>
        </w:rPr>
        <w:t xml:space="preserve"> </w:t>
      </w:r>
      <w:r w:rsidR="002E5288" w:rsidRPr="002E5288">
        <w:rPr>
          <w:rFonts w:ascii="Times New Roman" w:hAnsi="Times New Roman" w:cs="Times New Roman"/>
          <w:lang w:val="en-GB"/>
        </w:rPr>
        <w:t>word order compared to English, we computed two additional criteria:</w:t>
      </w:r>
    </w:p>
    <w:p w14:paraId="282CA286" w14:textId="7562CBDA" w:rsidR="002E5288" w:rsidRDefault="002E5288" w:rsidP="002E5288">
      <w:pPr>
        <w:pStyle w:val="ListParagraph"/>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Context of difficult words</w:t>
      </w:r>
      <w:r w:rsidRPr="002E5288">
        <w:rPr>
          <w:rFonts w:ascii="Times New Roman" w:hAnsi="Times New Roman" w:cs="Times New Roman"/>
          <w:lang w:val="en-GB"/>
        </w:rPr>
        <w:t>, which is the average number of difficult words that appear in a context (i</w:t>
      </w:r>
      <w:r w:rsidR="00E01DB1">
        <w:rPr>
          <w:rFonts w:ascii="Times New Roman" w:hAnsi="Times New Roman" w:cs="Times New Roman"/>
          <w:lang w:val="en-GB"/>
        </w:rPr>
        <w:t>.</w:t>
      </w:r>
      <w:r w:rsidRPr="002E5288">
        <w:rPr>
          <w:rFonts w:ascii="Times New Roman" w:hAnsi="Times New Roman" w:cs="Times New Roman"/>
          <w:lang w:val="en-GB"/>
        </w:rPr>
        <w:t>e. the three words before or afte</w:t>
      </w:r>
      <w:r>
        <w:rPr>
          <w:rFonts w:ascii="Times New Roman" w:hAnsi="Times New Roman" w:cs="Times New Roman"/>
          <w:lang w:val="en-GB"/>
        </w:rPr>
        <w:t>r the word) of a difficult word</w:t>
      </w:r>
      <w:r w:rsidRPr="002E5288">
        <w:rPr>
          <w:rFonts w:ascii="Times New Roman" w:hAnsi="Times New Roman" w:cs="Times New Roman"/>
          <w:lang w:val="en-GB"/>
        </w:rPr>
        <w:t xml:space="preserve">. </w:t>
      </w:r>
      <w:r w:rsidR="00EC20C4">
        <w:rPr>
          <w:rFonts w:ascii="Times New Roman" w:hAnsi="Times New Roman" w:cs="Times New Roman"/>
          <w:lang w:val="en-GB"/>
        </w:rPr>
        <w:t>D</w:t>
      </w:r>
      <w:r w:rsidRPr="002E5288">
        <w:rPr>
          <w:rFonts w:ascii="Times New Roman" w:hAnsi="Times New Roman" w:cs="Times New Roman"/>
          <w:lang w:val="en-GB"/>
        </w:rPr>
        <w:t xml:space="preserve">ifficult words are defined as words that do not appear on the list of common words. The intuition behind this metric is that a difficult word that appears in the context of easy words is easier to understand than if it </w:t>
      </w:r>
      <w:r w:rsidR="007464C0">
        <w:rPr>
          <w:rFonts w:ascii="Times New Roman" w:hAnsi="Times New Roman" w:cs="Times New Roman"/>
          <w:lang w:val="en-GB"/>
        </w:rPr>
        <w:t>is</w:t>
      </w:r>
      <w:r w:rsidRPr="002E5288">
        <w:rPr>
          <w:rFonts w:ascii="Times New Roman" w:hAnsi="Times New Roman" w:cs="Times New Roman"/>
          <w:lang w:val="en-GB"/>
        </w:rPr>
        <w:t xml:space="preserve"> surrounded by other difficult words</w:t>
      </w:r>
      <w:r w:rsidR="00EC20C4">
        <w:rPr>
          <w:rFonts w:ascii="Times New Roman" w:hAnsi="Times New Roman" w:cs="Times New Roman"/>
          <w:lang w:val="en-GB"/>
        </w:rPr>
        <w:t xml:space="preserve"> since it</w:t>
      </w:r>
      <w:r w:rsidR="00566098">
        <w:rPr>
          <w:rFonts w:ascii="Times New Roman" w:hAnsi="Times New Roman" w:cs="Times New Roman"/>
          <w:lang w:val="en-GB"/>
        </w:rPr>
        <w:t>s meaning</w:t>
      </w:r>
      <w:r w:rsidR="00EC20C4">
        <w:rPr>
          <w:rFonts w:ascii="Times New Roman" w:hAnsi="Times New Roman" w:cs="Times New Roman"/>
          <w:lang w:val="en-GB"/>
        </w:rPr>
        <w:t xml:space="preserve"> can be more easily inferred from the context</w:t>
      </w:r>
      <w:r w:rsidRPr="002E5288">
        <w:rPr>
          <w:rFonts w:ascii="Times New Roman" w:hAnsi="Times New Roman" w:cs="Times New Roman"/>
          <w:lang w:val="en-GB"/>
        </w:rPr>
        <w:t>.</w:t>
      </w:r>
    </w:p>
    <w:p w14:paraId="5363B63C" w14:textId="5994133C" w:rsidR="002E5288" w:rsidRDefault="002E5288" w:rsidP="007464C0">
      <w:pPr>
        <w:pStyle w:val="ListParagraph"/>
        <w:numPr>
          <w:ilvl w:val="0"/>
          <w:numId w:val="6"/>
        </w:numPr>
        <w:spacing w:line="360" w:lineRule="auto"/>
        <w:jc w:val="both"/>
        <w:rPr>
          <w:rFonts w:ascii="Times New Roman" w:hAnsi="Times New Roman" w:cs="Times New Roman"/>
          <w:lang w:val="en-GB"/>
        </w:rPr>
      </w:pPr>
      <w:r w:rsidRPr="002E5288">
        <w:rPr>
          <w:rFonts w:ascii="Times New Roman" w:hAnsi="Times New Roman" w:cs="Times New Roman"/>
          <w:b/>
          <w:lang w:val="en-GB"/>
        </w:rPr>
        <w:t>Average morphological difficulty</w:t>
      </w:r>
      <w:r w:rsidR="00566098">
        <w:rPr>
          <w:rFonts w:ascii="Times New Roman" w:hAnsi="Times New Roman" w:cs="Times New Roman"/>
          <w:lang w:val="en-GB"/>
        </w:rPr>
        <w:t>, where</w:t>
      </w:r>
      <w:r w:rsidRPr="002E5288">
        <w:rPr>
          <w:rFonts w:ascii="Times New Roman" w:hAnsi="Times New Roman" w:cs="Times New Roman"/>
          <w:lang w:val="en-GB"/>
        </w:rPr>
        <w:t xml:space="preserve"> we use</w:t>
      </w:r>
      <w:r w:rsidR="007464C0">
        <w:rPr>
          <w:rFonts w:ascii="Times New Roman" w:hAnsi="Times New Roman" w:cs="Times New Roman"/>
          <w:lang w:val="en-GB"/>
        </w:rPr>
        <w:t xml:space="preserve"> the </w:t>
      </w:r>
      <w:r w:rsidR="007464C0" w:rsidRPr="007464C0">
        <w:rPr>
          <w:rFonts w:ascii="Times New Roman" w:hAnsi="Times New Roman" w:cs="Times New Roman"/>
          <w:lang w:val="en-GB"/>
        </w:rPr>
        <w:t>Slovene morphological lexicon</w:t>
      </w:r>
      <w:r w:rsidRPr="002E5288">
        <w:rPr>
          <w:rFonts w:ascii="Times New Roman" w:hAnsi="Times New Roman" w:cs="Times New Roman"/>
          <w:lang w:val="en-GB"/>
        </w:rPr>
        <w:t xml:space="preserve"> </w:t>
      </w:r>
      <w:proofErr w:type="spellStart"/>
      <w:r w:rsidRPr="002E5288">
        <w:rPr>
          <w:rFonts w:ascii="Times New Roman" w:hAnsi="Times New Roman" w:cs="Times New Roman"/>
          <w:lang w:val="en-GB"/>
        </w:rPr>
        <w:t>Sloleks</w:t>
      </w:r>
      <w:proofErr w:type="spellEnd"/>
      <w:r w:rsidRPr="002E5288">
        <w:rPr>
          <w:rFonts w:ascii="Times New Roman" w:hAnsi="Times New Roman" w:cs="Times New Roman"/>
          <w:lang w:val="en-GB"/>
        </w:rPr>
        <w:t xml:space="preserve"> </w:t>
      </w:r>
      <w:r w:rsidR="000200B4">
        <w:rPr>
          <w:rFonts w:ascii="Times New Roman" w:hAnsi="Times New Roman" w:cs="Times New Roman"/>
          <w:lang w:val="en-GB"/>
        </w:rPr>
        <w:t>(</w:t>
      </w:r>
      <w:proofErr w:type="spellStart"/>
      <w:r w:rsidR="000200B4">
        <w:rPr>
          <w:rFonts w:ascii="Times New Roman" w:hAnsi="Times New Roman" w:cs="Times New Roman"/>
          <w:lang w:val="en-GB"/>
        </w:rPr>
        <w:t>Arhar</w:t>
      </w:r>
      <w:proofErr w:type="spellEnd"/>
      <w:r w:rsidR="000200B4">
        <w:rPr>
          <w:rFonts w:ascii="Times New Roman" w:hAnsi="Times New Roman" w:cs="Times New Roman"/>
          <w:lang w:val="en-GB"/>
        </w:rPr>
        <w:t xml:space="preserve"> </w:t>
      </w:r>
      <w:proofErr w:type="spellStart"/>
      <w:r w:rsidR="000200B4">
        <w:rPr>
          <w:rFonts w:ascii="Times New Roman" w:hAnsi="Times New Roman" w:cs="Times New Roman"/>
          <w:lang w:val="en-GB"/>
        </w:rPr>
        <w:t>Holdt</w:t>
      </w:r>
      <w:proofErr w:type="spellEnd"/>
      <w:r w:rsidR="000200B4" w:rsidRPr="000200B4">
        <w:rPr>
          <w:rFonts w:ascii="Times New Roman" w:hAnsi="Times New Roman" w:cs="Times New Roman"/>
          <w:lang w:val="en-GB"/>
        </w:rPr>
        <w:t xml:space="preserve"> 2009)</w:t>
      </w:r>
      <w:r w:rsidRPr="002E5288">
        <w:rPr>
          <w:rFonts w:ascii="Times New Roman" w:hAnsi="Times New Roman" w:cs="Times New Roman"/>
          <w:lang w:val="en-GB"/>
        </w:rPr>
        <w:t xml:space="preserve"> to assign a </w:t>
      </w:r>
      <w:r w:rsidR="00EC20C4">
        <w:rPr>
          <w:rFonts w:ascii="Times New Roman" w:hAnsi="Times New Roman" w:cs="Times New Roman"/>
          <w:lang w:val="en-GB"/>
        </w:rPr>
        <w:t>“</w:t>
      </w:r>
      <w:r w:rsidRPr="002E5288">
        <w:rPr>
          <w:rFonts w:ascii="Times New Roman" w:hAnsi="Times New Roman" w:cs="Times New Roman"/>
          <w:lang w:val="en-GB"/>
        </w:rPr>
        <w:t xml:space="preserve">morphological </w:t>
      </w:r>
      <w:r w:rsidR="00EC20C4">
        <w:rPr>
          <w:rFonts w:ascii="Times New Roman" w:hAnsi="Times New Roman" w:cs="Times New Roman"/>
          <w:lang w:val="en-GB"/>
        </w:rPr>
        <w:t>difficulty”</w:t>
      </w:r>
      <w:r w:rsidRPr="002E5288">
        <w:rPr>
          <w:rFonts w:ascii="Times New Roman" w:hAnsi="Times New Roman" w:cs="Times New Roman"/>
          <w:lang w:val="en-GB"/>
        </w:rPr>
        <w:t xml:space="preserve"> score to each word. </w:t>
      </w:r>
      <w:proofErr w:type="spellStart"/>
      <w:r w:rsidRPr="002E5288">
        <w:rPr>
          <w:rFonts w:ascii="Times New Roman" w:hAnsi="Times New Roman" w:cs="Times New Roman"/>
          <w:lang w:val="en-GB"/>
        </w:rPr>
        <w:t>Sloleks</w:t>
      </w:r>
      <w:proofErr w:type="spellEnd"/>
      <w:r w:rsidRPr="002E5288">
        <w:rPr>
          <w:rFonts w:ascii="Times New Roman" w:hAnsi="Times New Roman" w:cs="Times New Roman"/>
          <w:lang w:val="en-GB"/>
        </w:rPr>
        <w:t xml:space="preserve"> </w:t>
      </w:r>
      <w:r w:rsidR="007464C0">
        <w:rPr>
          <w:rFonts w:ascii="Times New Roman" w:hAnsi="Times New Roman" w:cs="Times New Roman"/>
          <w:lang w:val="en-GB"/>
        </w:rPr>
        <w:t xml:space="preserve">is a lexicon of word forms and </w:t>
      </w:r>
      <w:r w:rsidRPr="002E5288">
        <w:rPr>
          <w:rFonts w:ascii="Times New Roman" w:hAnsi="Times New Roman" w:cs="Times New Roman"/>
          <w:lang w:val="en-GB"/>
        </w:rPr>
        <w:t xml:space="preserve">contains frequency information for morphological variants of over </w:t>
      </w:r>
      <w:r>
        <w:rPr>
          <w:rFonts w:ascii="Times New Roman" w:hAnsi="Times New Roman" w:cs="Times New Roman"/>
          <w:lang w:val="en-GB"/>
        </w:rPr>
        <w:t>100</w:t>
      </w:r>
      <w:r w:rsidR="007464C0">
        <w:rPr>
          <w:rFonts w:ascii="Times New Roman" w:hAnsi="Times New Roman" w:cs="Times New Roman"/>
          <w:lang w:val="en-GB"/>
        </w:rPr>
        <w:t>,</w:t>
      </w:r>
      <w:r>
        <w:rPr>
          <w:rFonts w:ascii="Times New Roman" w:hAnsi="Times New Roman" w:cs="Times New Roman"/>
          <w:lang w:val="en-GB"/>
        </w:rPr>
        <w:t>000</w:t>
      </w:r>
      <w:r w:rsidRPr="002E5288">
        <w:rPr>
          <w:rFonts w:ascii="Times New Roman" w:hAnsi="Times New Roman" w:cs="Times New Roman"/>
          <w:lang w:val="en-GB"/>
        </w:rPr>
        <w:t xml:space="preserve"> lemmas</w:t>
      </w:r>
      <w:r w:rsidR="007464C0">
        <w:rPr>
          <w:rFonts w:ascii="Times New Roman" w:hAnsi="Times New Roman" w:cs="Times New Roman"/>
          <w:lang w:val="en-GB"/>
        </w:rPr>
        <w:t xml:space="preserve"> (base forms of words as defined in a dictionary). W</w:t>
      </w:r>
      <w:r w:rsidRPr="002E5288">
        <w:rPr>
          <w:rFonts w:ascii="Times New Roman" w:hAnsi="Times New Roman" w:cs="Times New Roman"/>
          <w:lang w:val="en-GB"/>
        </w:rPr>
        <w:t xml:space="preserve">e use the relative frequency </w:t>
      </w:r>
      <w:r>
        <w:rPr>
          <w:rFonts w:ascii="Times New Roman" w:hAnsi="Times New Roman" w:cs="Times New Roman"/>
          <w:lang w:val="en-GB"/>
        </w:rPr>
        <w:t xml:space="preserve">of a </w:t>
      </w:r>
      <w:r w:rsidR="007464C0">
        <w:rPr>
          <w:rFonts w:ascii="Times New Roman" w:hAnsi="Times New Roman" w:cs="Times New Roman"/>
          <w:lang w:val="en-GB"/>
        </w:rPr>
        <w:t xml:space="preserve">word </w:t>
      </w:r>
      <w:r>
        <w:rPr>
          <w:rFonts w:ascii="Times New Roman" w:hAnsi="Times New Roman" w:cs="Times New Roman"/>
          <w:lang w:val="en-GB"/>
        </w:rPr>
        <w:t xml:space="preserve">variant compared to other </w:t>
      </w:r>
      <w:r w:rsidRPr="002E5288">
        <w:rPr>
          <w:rFonts w:ascii="Times New Roman" w:hAnsi="Times New Roman" w:cs="Times New Roman"/>
          <w:lang w:val="en-GB"/>
        </w:rPr>
        <w:t>variants of the same lemma as the morphological difficulty score.</w:t>
      </w:r>
    </w:p>
    <w:p w14:paraId="3353078B" w14:textId="32535BD1" w:rsidR="002E5288" w:rsidRPr="002E5288" w:rsidRDefault="00566098" w:rsidP="002E5288">
      <w:pPr>
        <w:spacing w:line="360" w:lineRule="auto"/>
        <w:jc w:val="both"/>
        <w:rPr>
          <w:rFonts w:ascii="Times New Roman" w:hAnsi="Times New Roman" w:cs="Times New Roman"/>
          <w:lang w:val="en-GB"/>
        </w:rPr>
      </w:pPr>
      <w:r>
        <w:rPr>
          <w:rFonts w:ascii="Times New Roman" w:hAnsi="Times New Roman" w:cs="Times New Roman"/>
          <w:lang w:val="en-GB"/>
        </w:rPr>
        <w:lastRenderedPageBreak/>
        <w:t xml:space="preserve">In addition, we also calculated </w:t>
      </w:r>
      <w:r w:rsidR="002E5288" w:rsidRPr="002E5288">
        <w:rPr>
          <w:rFonts w:ascii="Times New Roman" w:hAnsi="Times New Roman" w:cs="Times New Roman"/>
          <w:lang w:val="en-GB"/>
        </w:rPr>
        <w:t>the number of words in each document</w:t>
      </w:r>
      <w:r>
        <w:rPr>
          <w:rFonts w:ascii="Times New Roman" w:hAnsi="Times New Roman" w:cs="Times New Roman"/>
          <w:lang w:val="en-GB"/>
        </w:rPr>
        <w:t xml:space="preserve">, even if in </w:t>
      </w:r>
      <w:r w:rsidR="002E5288" w:rsidRPr="002E5288">
        <w:rPr>
          <w:rFonts w:ascii="Times New Roman" w:hAnsi="Times New Roman" w:cs="Times New Roman"/>
          <w:lang w:val="en-GB"/>
        </w:rPr>
        <w:t xml:space="preserve">our case, </w:t>
      </w:r>
      <w:r>
        <w:rPr>
          <w:rFonts w:ascii="Times New Roman" w:hAnsi="Times New Roman" w:cs="Times New Roman"/>
          <w:lang w:val="en-GB"/>
        </w:rPr>
        <w:t xml:space="preserve">it cannot be interpreted as a </w:t>
      </w:r>
      <w:r w:rsidRPr="002E5288">
        <w:rPr>
          <w:rFonts w:ascii="Times New Roman" w:hAnsi="Times New Roman" w:cs="Times New Roman"/>
          <w:lang w:val="en-GB"/>
        </w:rPr>
        <w:t xml:space="preserve">criterion for determining readability since it </w:t>
      </w:r>
      <w:r>
        <w:rPr>
          <w:rFonts w:ascii="Times New Roman" w:hAnsi="Times New Roman" w:cs="Times New Roman"/>
          <w:lang w:val="en-GB"/>
        </w:rPr>
        <w:t xml:space="preserve">is </w:t>
      </w:r>
      <w:r w:rsidRPr="002E5288">
        <w:rPr>
          <w:rFonts w:ascii="Times New Roman" w:hAnsi="Times New Roman" w:cs="Times New Roman"/>
          <w:lang w:val="en-GB"/>
        </w:rPr>
        <w:t>largely determined by the type of document</w:t>
      </w:r>
      <w:r w:rsidR="00087DD7">
        <w:rPr>
          <w:rFonts w:ascii="Times New Roman" w:hAnsi="Times New Roman" w:cs="Times New Roman"/>
          <w:lang w:val="en-GB"/>
        </w:rPr>
        <w:t>. E</w:t>
      </w:r>
      <w:r w:rsidRPr="002E5288">
        <w:rPr>
          <w:rFonts w:ascii="Times New Roman" w:hAnsi="Times New Roman" w:cs="Times New Roman"/>
          <w:lang w:val="en-GB"/>
        </w:rPr>
        <w:t xml:space="preserve">.g., the documents belonging to the </w:t>
      </w:r>
      <w:proofErr w:type="spellStart"/>
      <w:r w:rsidRPr="002E5288">
        <w:rPr>
          <w:rFonts w:ascii="Times New Roman" w:hAnsi="Times New Roman" w:cs="Times New Roman"/>
          <w:lang w:val="en-GB"/>
        </w:rPr>
        <w:t>subcorpus</w:t>
      </w:r>
      <w:proofErr w:type="spellEnd"/>
      <w:r w:rsidRPr="002E5288">
        <w:rPr>
          <w:rFonts w:ascii="Times New Roman" w:hAnsi="Times New Roman" w:cs="Times New Roman"/>
          <w:lang w:val="en-GB"/>
        </w:rPr>
        <w:t xml:space="preserve"> of newspapers contain individual articles and </w:t>
      </w:r>
      <w:r w:rsidR="00087DD7">
        <w:rPr>
          <w:rFonts w:ascii="Times New Roman" w:hAnsi="Times New Roman" w:cs="Times New Roman"/>
          <w:lang w:val="en-GB"/>
        </w:rPr>
        <w:t>are</w:t>
      </w:r>
      <w:r w:rsidRPr="002E5288">
        <w:rPr>
          <w:rFonts w:ascii="Times New Roman" w:hAnsi="Times New Roman" w:cs="Times New Roman"/>
          <w:lang w:val="en-GB"/>
        </w:rPr>
        <w:t xml:space="preserve"> therefore short, while </w:t>
      </w:r>
      <w:r w:rsidR="00087DD7">
        <w:rPr>
          <w:rFonts w:ascii="Times New Roman" w:hAnsi="Times New Roman" w:cs="Times New Roman"/>
          <w:lang w:val="en-GB"/>
        </w:rPr>
        <w:t xml:space="preserve">the </w:t>
      </w:r>
      <w:proofErr w:type="spellStart"/>
      <w:r w:rsidR="00087DD7">
        <w:rPr>
          <w:rFonts w:ascii="Times New Roman" w:hAnsi="Times New Roman" w:cs="Times New Roman"/>
          <w:lang w:val="en-GB"/>
        </w:rPr>
        <w:t>subcorpus</w:t>
      </w:r>
      <w:proofErr w:type="spellEnd"/>
      <w:r w:rsidR="00087DD7">
        <w:rPr>
          <w:rFonts w:ascii="Times New Roman" w:hAnsi="Times New Roman" w:cs="Times New Roman"/>
          <w:lang w:val="en-GB"/>
        </w:rPr>
        <w:t xml:space="preserve"> of </w:t>
      </w:r>
      <w:r w:rsidRPr="002E5288">
        <w:rPr>
          <w:rFonts w:ascii="Times New Roman" w:hAnsi="Times New Roman" w:cs="Times New Roman"/>
          <w:lang w:val="en-GB"/>
        </w:rPr>
        <w:t>computer magazines contain</w:t>
      </w:r>
      <w:r w:rsidR="00087DD7">
        <w:rPr>
          <w:rFonts w:ascii="Times New Roman" w:hAnsi="Times New Roman" w:cs="Times New Roman"/>
          <w:lang w:val="en-GB"/>
        </w:rPr>
        <w:t>s</w:t>
      </w:r>
      <w:r w:rsidRPr="002E5288">
        <w:rPr>
          <w:rFonts w:ascii="Times New Roman" w:hAnsi="Times New Roman" w:cs="Times New Roman"/>
          <w:lang w:val="en-GB"/>
        </w:rPr>
        <w:t xml:space="preserve"> ent</w:t>
      </w:r>
      <w:r>
        <w:rPr>
          <w:rFonts w:ascii="Times New Roman" w:hAnsi="Times New Roman" w:cs="Times New Roman"/>
          <w:lang w:val="en-GB"/>
        </w:rPr>
        <w:t>ire magazine</w:t>
      </w:r>
      <w:r w:rsidR="00087DD7">
        <w:rPr>
          <w:rFonts w:ascii="Times New Roman" w:hAnsi="Times New Roman" w:cs="Times New Roman"/>
          <w:lang w:val="en-GB"/>
        </w:rPr>
        <w:t>s which are considerably</w:t>
      </w:r>
      <w:r w:rsidR="00581E05">
        <w:rPr>
          <w:rFonts w:ascii="Times New Roman" w:hAnsi="Times New Roman" w:cs="Times New Roman"/>
          <w:lang w:val="en-GB"/>
        </w:rPr>
        <w:t xml:space="preserve"> longer</w:t>
      </w:r>
      <w:r>
        <w:rPr>
          <w:rFonts w:ascii="Times New Roman" w:hAnsi="Times New Roman" w:cs="Times New Roman"/>
          <w:lang w:val="en-GB"/>
        </w:rPr>
        <w:t>.</w:t>
      </w:r>
    </w:p>
    <w:p w14:paraId="135540FB" w14:textId="77777777" w:rsidR="004E4B31" w:rsidRDefault="004E4B31" w:rsidP="00350682">
      <w:pPr>
        <w:spacing w:line="360" w:lineRule="auto"/>
        <w:jc w:val="center"/>
        <w:rPr>
          <w:rFonts w:ascii="Times New Roman" w:hAnsi="Times New Roman" w:cs="Times New Roman"/>
          <w:b/>
          <w:lang w:val="en-GB"/>
        </w:rPr>
      </w:pPr>
    </w:p>
    <w:p w14:paraId="48AA9CB9"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Analysis of Slovene texts</w:t>
      </w:r>
    </w:p>
    <w:p w14:paraId="242E6D7D" w14:textId="77777777" w:rsidR="00A934BA" w:rsidRDefault="00A934BA" w:rsidP="00381773">
      <w:pPr>
        <w:spacing w:line="360" w:lineRule="auto"/>
        <w:jc w:val="center"/>
        <w:outlineLvl w:val="0"/>
        <w:rPr>
          <w:rFonts w:ascii="Times New Roman" w:hAnsi="Times New Roman" w:cs="Times New Roman"/>
          <w:b/>
          <w:lang w:val="en-GB"/>
        </w:rPr>
      </w:pPr>
    </w:p>
    <w:p w14:paraId="544B403E" w14:textId="242B1719" w:rsidR="0012703C" w:rsidRDefault="00A934BA" w:rsidP="0012703C">
      <w:pPr>
        <w:spacing w:line="360" w:lineRule="auto"/>
        <w:jc w:val="both"/>
        <w:rPr>
          <w:rFonts w:ascii="Times New Roman" w:hAnsi="Times New Roman" w:cs="Times New Roman"/>
          <w:lang w:val="en-GB"/>
        </w:rPr>
      </w:pPr>
      <w:r>
        <w:rPr>
          <w:rFonts w:ascii="Times New Roman" w:hAnsi="Times New Roman" w:cs="Times New Roman"/>
          <w:lang w:val="en-GB"/>
        </w:rPr>
        <w:tab/>
      </w:r>
      <w:r w:rsidR="002256F8">
        <w:rPr>
          <w:rFonts w:ascii="Times New Roman" w:hAnsi="Times New Roman" w:cs="Times New Roman"/>
          <w:lang w:val="en-GB"/>
        </w:rPr>
        <w:t>In this section, w</w:t>
      </w:r>
      <w:r w:rsidR="0012703C" w:rsidRPr="0012703C">
        <w:rPr>
          <w:rFonts w:ascii="Times New Roman" w:hAnsi="Times New Roman" w:cs="Times New Roman"/>
          <w:lang w:val="en-GB"/>
        </w:rPr>
        <w:t xml:space="preserve">e describe the methodology used for our analysis. In </w:t>
      </w:r>
      <w:r w:rsidR="00EC20C4">
        <w:rPr>
          <w:rFonts w:ascii="Times New Roman" w:hAnsi="Times New Roman" w:cs="Times New Roman"/>
          <w:lang w:val="en-GB"/>
        </w:rPr>
        <w:t>the first subsection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the data</w:t>
      </w:r>
      <w:r w:rsidR="00087DD7">
        <w:rPr>
          <w:rFonts w:ascii="Times New Roman" w:hAnsi="Times New Roman" w:cs="Times New Roman"/>
          <w:lang w:val="en-GB"/>
        </w:rPr>
        <w:t xml:space="preserve"> </w:t>
      </w:r>
      <w:r w:rsidR="0012703C" w:rsidRPr="0012703C">
        <w:rPr>
          <w:rFonts w:ascii="Times New Roman" w:hAnsi="Times New Roman" w:cs="Times New Roman"/>
          <w:lang w:val="en-GB"/>
        </w:rPr>
        <w:t>sets on which we conducted our analysis</w:t>
      </w:r>
      <w:r w:rsidR="00EC20C4">
        <w:rPr>
          <w:rFonts w:ascii="Times New Roman" w:hAnsi="Times New Roman" w:cs="Times New Roman"/>
          <w:lang w:val="en-GB"/>
        </w:rPr>
        <w:t>. In the second subs</w:t>
      </w:r>
      <w:r w:rsidR="0012703C" w:rsidRPr="0012703C">
        <w:rPr>
          <w:rFonts w:ascii="Times New Roman" w:hAnsi="Times New Roman" w:cs="Times New Roman"/>
          <w:lang w:val="en-GB"/>
        </w:rPr>
        <w:t>ection</w:t>
      </w:r>
      <w:r w:rsidR="001B4C79">
        <w:rPr>
          <w:rFonts w:ascii="Times New Roman" w:hAnsi="Times New Roman" w:cs="Times New Roman"/>
          <w:lang w:val="en-GB"/>
        </w:rPr>
        <w:t>,</w:t>
      </w:r>
      <w:r w:rsidR="0012703C" w:rsidRPr="0012703C">
        <w:rPr>
          <w:rFonts w:ascii="Times New Roman" w:hAnsi="Times New Roman" w:cs="Times New Roman"/>
          <w:lang w:val="en-GB"/>
        </w:rPr>
        <w:t xml:space="preserve"> we describe how we constructed the list of easy words used in some of the readability measures.</w:t>
      </w:r>
    </w:p>
    <w:p w14:paraId="65EC7EF6" w14:textId="77777777" w:rsidR="0012703C" w:rsidRDefault="0012703C" w:rsidP="0012703C">
      <w:pPr>
        <w:spacing w:line="360" w:lineRule="auto"/>
        <w:jc w:val="center"/>
        <w:rPr>
          <w:rFonts w:ascii="Times New Roman" w:hAnsi="Times New Roman" w:cs="Times New Roman"/>
          <w:b/>
          <w:lang w:val="en-GB"/>
        </w:rPr>
      </w:pPr>
    </w:p>
    <w:p w14:paraId="3CCF878C" w14:textId="77BCB0EE" w:rsidR="0012703C" w:rsidRDefault="0012703C"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Data</w:t>
      </w:r>
      <w:r w:rsidR="00087DD7">
        <w:rPr>
          <w:rFonts w:ascii="Times New Roman" w:hAnsi="Times New Roman" w:cs="Times New Roman"/>
          <w:b/>
          <w:lang w:val="en-GB"/>
        </w:rPr>
        <w:t xml:space="preserve"> </w:t>
      </w:r>
      <w:r w:rsidR="00925418">
        <w:rPr>
          <w:rFonts w:ascii="Times New Roman" w:hAnsi="Times New Roman" w:cs="Times New Roman"/>
          <w:b/>
          <w:lang w:val="en-GB"/>
        </w:rPr>
        <w:t>S</w:t>
      </w:r>
      <w:r>
        <w:rPr>
          <w:rFonts w:ascii="Times New Roman" w:hAnsi="Times New Roman" w:cs="Times New Roman"/>
          <w:b/>
          <w:lang w:val="en-GB"/>
        </w:rPr>
        <w:t>ets</w:t>
      </w:r>
    </w:p>
    <w:p w14:paraId="2421E6E3" w14:textId="77777777" w:rsidR="00A934BA" w:rsidRPr="00F217AF" w:rsidRDefault="00A934BA" w:rsidP="00381773">
      <w:pPr>
        <w:spacing w:line="360" w:lineRule="auto"/>
        <w:jc w:val="center"/>
        <w:outlineLvl w:val="0"/>
        <w:rPr>
          <w:rFonts w:ascii="Times New Roman" w:hAnsi="Times New Roman" w:cs="Times New Roman"/>
          <w:b/>
          <w:lang w:val="en-GB"/>
        </w:rPr>
      </w:pPr>
    </w:p>
    <w:p w14:paraId="008FDA15" w14:textId="431B022B" w:rsidR="0016753C" w:rsidRDefault="00A934BA" w:rsidP="000200B4">
      <w:pPr>
        <w:spacing w:line="360" w:lineRule="auto"/>
        <w:jc w:val="both"/>
        <w:rPr>
          <w:rFonts w:ascii="Times New Roman" w:hAnsi="Times New Roman" w:cs="Times New Roman"/>
          <w:lang w:val="en-GB"/>
        </w:rPr>
      </w:pPr>
      <w:r>
        <w:rPr>
          <w:rFonts w:ascii="Times New Roman" w:hAnsi="Times New Roman" w:cs="Times New Roman"/>
          <w:lang w:val="en-GB"/>
        </w:rPr>
        <w:tab/>
      </w:r>
      <w:r w:rsidR="001B4C79">
        <w:rPr>
          <w:rFonts w:ascii="Times New Roman" w:hAnsi="Times New Roman" w:cs="Times New Roman"/>
          <w:lang w:val="en-GB"/>
        </w:rPr>
        <w:t>W</w:t>
      </w:r>
      <w:r w:rsidR="0012703C" w:rsidRPr="0012703C">
        <w:rPr>
          <w:rFonts w:ascii="Times New Roman" w:hAnsi="Times New Roman" w:cs="Times New Roman"/>
          <w:lang w:val="en-GB"/>
        </w:rPr>
        <w:t xml:space="preserve">e created a set of </w:t>
      </w:r>
      <w:proofErr w:type="spellStart"/>
      <w:r w:rsidR="0012703C" w:rsidRPr="0012703C">
        <w:rPr>
          <w:rFonts w:ascii="Times New Roman" w:hAnsi="Times New Roman" w:cs="Times New Roman"/>
          <w:lang w:val="en-GB"/>
        </w:rPr>
        <w:t>subcorpora</w:t>
      </w:r>
      <w:proofErr w:type="spellEnd"/>
      <w:r w:rsidR="0012703C" w:rsidRPr="0012703C">
        <w:rPr>
          <w:rFonts w:ascii="Times New Roman" w:hAnsi="Times New Roman" w:cs="Times New Roman"/>
          <w:lang w:val="en-GB"/>
        </w:rPr>
        <w:t xml:space="preserve"> from the </w:t>
      </w:r>
      <w:proofErr w:type="spellStart"/>
      <w:r w:rsidR="0012703C" w:rsidRPr="0012703C">
        <w:rPr>
          <w:rFonts w:ascii="Times New Roman" w:hAnsi="Times New Roman" w:cs="Times New Roman"/>
          <w:lang w:val="en-GB"/>
        </w:rPr>
        <w:t>Gigafida</w:t>
      </w:r>
      <w:proofErr w:type="spellEnd"/>
      <w:r w:rsidR="0012703C" w:rsidRPr="0012703C">
        <w:rPr>
          <w:rFonts w:ascii="Times New Roman" w:hAnsi="Times New Roman" w:cs="Times New Roman"/>
          <w:lang w:val="en-GB"/>
        </w:rPr>
        <w:t xml:space="preserve"> reference corpus of written Slovene </w:t>
      </w:r>
      <w:r w:rsidR="000200B4">
        <w:rPr>
          <w:rFonts w:ascii="Times New Roman" w:hAnsi="Times New Roman" w:cs="Times New Roman"/>
          <w:lang w:val="en-GB"/>
        </w:rPr>
        <w:t>(</w:t>
      </w:r>
      <w:proofErr w:type="spellStart"/>
      <w:r w:rsidR="000200B4">
        <w:rPr>
          <w:rFonts w:ascii="Times New Roman" w:hAnsi="Times New Roman" w:cs="Times New Roman"/>
          <w:lang w:val="en-GB"/>
        </w:rPr>
        <w:t>Logar</w:t>
      </w:r>
      <w:proofErr w:type="spellEnd"/>
      <w:r w:rsidR="000200B4">
        <w:rPr>
          <w:rFonts w:ascii="Times New Roman" w:hAnsi="Times New Roman" w:cs="Times New Roman"/>
          <w:lang w:val="en-GB"/>
        </w:rPr>
        <w:t xml:space="preserve"> et al.</w:t>
      </w:r>
      <w:r w:rsidR="000200B4" w:rsidRPr="000200B4">
        <w:rPr>
          <w:rFonts w:ascii="Times New Roman" w:hAnsi="Times New Roman" w:cs="Times New Roman"/>
          <w:lang w:val="en-GB"/>
        </w:rPr>
        <w:t xml:space="preserve"> 2012)</w:t>
      </w:r>
      <w:r w:rsidR="0012703C" w:rsidRPr="0012703C">
        <w:rPr>
          <w:rFonts w:ascii="Times New Roman" w:hAnsi="Times New Roman" w:cs="Times New Roman"/>
          <w:lang w:val="en-GB"/>
        </w:rPr>
        <w:t xml:space="preserve">. </w:t>
      </w:r>
      <w:proofErr w:type="spellStart"/>
      <w:r w:rsidR="0012703C" w:rsidRPr="0012703C">
        <w:rPr>
          <w:rFonts w:ascii="Times New Roman" w:hAnsi="Times New Roman" w:cs="Times New Roman"/>
          <w:lang w:val="en-GB"/>
        </w:rPr>
        <w:t>Gigafida</w:t>
      </w:r>
      <w:proofErr w:type="spellEnd"/>
      <w:r w:rsidR="0012703C" w:rsidRPr="0012703C">
        <w:rPr>
          <w:rFonts w:ascii="Times New Roman" w:hAnsi="Times New Roman" w:cs="Times New Roman"/>
          <w:lang w:val="en-GB"/>
        </w:rPr>
        <w:t xml:space="preserve"> contains</w:t>
      </w:r>
      <w:r w:rsidR="0016753C">
        <w:rPr>
          <w:rFonts w:ascii="Times New Roman" w:hAnsi="Times New Roman" w:cs="Times New Roman"/>
          <w:lang w:val="en-GB"/>
        </w:rPr>
        <w:t xml:space="preserve"> </w:t>
      </w:r>
      <w:r w:rsidR="0012703C" w:rsidRPr="0012703C">
        <w:rPr>
          <w:rFonts w:ascii="Times New Roman" w:hAnsi="Times New Roman" w:cs="Times New Roman"/>
          <w:lang w:val="en-GB"/>
        </w:rPr>
        <w:t>39</w:t>
      </w:r>
      <w:r w:rsidR="00310092">
        <w:rPr>
          <w:rFonts w:ascii="Times New Roman" w:hAnsi="Times New Roman" w:cs="Times New Roman"/>
          <w:lang w:val="en-GB"/>
        </w:rPr>
        <w:t>,</w:t>
      </w:r>
      <w:r w:rsidR="0016753C">
        <w:rPr>
          <w:rFonts w:ascii="Times New Roman" w:hAnsi="Times New Roman" w:cs="Times New Roman"/>
          <w:lang w:val="en-GB"/>
        </w:rPr>
        <w:t>427</w:t>
      </w:r>
      <w:r w:rsidR="0012703C" w:rsidRPr="0012703C">
        <w:rPr>
          <w:rFonts w:ascii="Times New Roman" w:hAnsi="Times New Roman" w:cs="Times New Roman"/>
          <w:lang w:val="en-GB"/>
        </w:rPr>
        <w:t xml:space="preserve"> Slovene texts released from 1990 to 2011, for a total of 1</w:t>
      </w:r>
      <w:r w:rsidR="00310092">
        <w:rPr>
          <w:rFonts w:ascii="Times New Roman" w:hAnsi="Times New Roman" w:cs="Times New Roman"/>
          <w:lang w:val="en-GB"/>
        </w:rPr>
        <w:t>,</w:t>
      </w:r>
      <w:r w:rsidR="0012703C" w:rsidRPr="0012703C">
        <w:rPr>
          <w:rFonts w:ascii="Times New Roman" w:hAnsi="Times New Roman" w:cs="Times New Roman"/>
          <w:lang w:val="en-GB"/>
        </w:rPr>
        <w:t>187</w:t>
      </w:r>
      <w:r w:rsidR="00310092">
        <w:rPr>
          <w:rFonts w:ascii="Times New Roman" w:hAnsi="Times New Roman" w:cs="Times New Roman"/>
          <w:lang w:val="en-GB"/>
        </w:rPr>
        <w:t>,</w:t>
      </w:r>
      <w:r w:rsidR="0012703C" w:rsidRPr="0012703C">
        <w:rPr>
          <w:rFonts w:ascii="Times New Roman" w:hAnsi="Times New Roman" w:cs="Times New Roman"/>
          <w:lang w:val="en-GB"/>
        </w:rPr>
        <w:t>002</w:t>
      </w:r>
      <w:r w:rsidR="00310092">
        <w:rPr>
          <w:rFonts w:ascii="Times New Roman" w:hAnsi="Times New Roman" w:cs="Times New Roman"/>
          <w:lang w:val="en-GB"/>
        </w:rPr>
        <w:t>,</w:t>
      </w:r>
      <w:r w:rsidR="0016753C">
        <w:rPr>
          <w:rFonts w:ascii="Times New Roman" w:hAnsi="Times New Roman" w:cs="Times New Roman"/>
          <w:lang w:val="en-GB"/>
        </w:rPr>
        <w:t>502</w:t>
      </w:r>
      <w:r w:rsidR="0012703C" w:rsidRPr="0012703C">
        <w:rPr>
          <w:rFonts w:ascii="Times New Roman" w:hAnsi="Times New Roman" w:cs="Times New Roman"/>
          <w:lang w:val="en-GB"/>
        </w:rPr>
        <w:t xml:space="preserve"> words. We focused on texts published in magazines, newspapers, and books while ignoring texts collected from the internet. The texts in the </w:t>
      </w:r>
      <w:proofErr w:type="spellStart"/>
      <w:r w:rsidR="0012703C" w:rsidRPr="0012703C">
        <w:rPr>
          <w:rFonts w:ascii="Times New Roman" w:hAnsi="Times New Roman" w:cs="Times New Roman"/>
          <w:lang w:val="en-GB"/>
        </w:rPr>
        <w:t>Gigafida</w:t>
      </w:r>
      <w:proofErr w:type="spellEnd"/>
      <w:r w:rsidR="0012703C" w:rsidRPr="0012703C">
        <w:rPr>
          <w:rFonts w:ascii="Times New Roman" w:hAnsi="Times New Roman" w:cs="Times New Roman"/>
          <w:lang w:val="en-GB"/>
        </w:rPr>
        <w:t xml:space="preserve"> corpus are </w:t>
      </w:r>
      <w:r w:rsidR="00A1330C" w:rsidRPr="00A1330C">
        <w:rPr>
          <w:rFonts w:ascii="Times New Roman" w:hAnsi="Times New Roman" w:cs="Times New Roman"/>
          <w:lang w:val="en-GB"/>
        </w:rPr>
        <w:t>segmented into paragraphs and sentences, tokenized</w:t>
      </w:r>
      <w:r w:rsidR="0012703C" w:rsidRPr="0012703C">
        <w:rPr>
          <w:rFonts w:ascii="Times New Roman" w:hAnsi="Times New Roman" w:cs="Times New Roman"/>
          <w:lang w:val="en-GB"/>
        </w:rPr>
        <w:t xml:space="preserve">, and part-of-speech tagged using the </w:t>
      </w:r>
      <w:proofErr w:type="spellStart"/>
      <w:r w:rsidR="0012703C" w:rsidRPr="0012703C">
        <w:rPr>
          <w:rFonts w:ascii="Times New Roman" w:hAnsi="Times New Roman" w:cs="Times New Roman"/>
          <w:lang w:val="en-GB"/>
        </w:rPr>
        <w:t>Obeliks</w:t>
      </w:r>
      <w:proofErr w:type="spellEnd"/>
      <w:r w:rsidR="0012703C" w:rsidRPr="0012703C">
        <w:rPr>
          <w:rFonts w:ascii="Times New Roman" w:hAnsi="Times New Roman" w:cs="Times New Roman"/>
          <w:lang w:val="en-GB"/>
        </w:rPr>
        <w:t xml:space="preserve"> tagger </w:t>
      </w:r>
      <w:r w:rsidR="000200B4">
        <w:rPr>
          <w:rFonts w:ascii="Times New Roman" w:hAnsi="Times New Roman" w:cs="Times New Roman"/>
          <w:lang w:val="en-GB"/>
        </w:rPr>
        <w:t>(</w:t>
      </w:r>
      <w:proofErr w:type="spellStart"/>
      <w:r w:rsidR="000200B4">
        <w:rPr>
          <w:rFonts w:ascii="Times New Roman" w:hAnsi="Times New Roman" w:cs="Times New Roman"/>
          <w:lang w:val="en-GB"/>
        </w:rPr>
        <w:t>Gr</w:t>
      </w:r>
      <w:r w:rsidR="00310092">
        <w:rPr>
          <w:rFonts w:ascii="Times New Roman" w:hAnsi="Times New Roman" w:cs="Times New Roman"/>
          <w:lang w:val="en-GB"/>
        </w:rPr>
        <w:t>č</w:t>
      </w:r>
      <w:r w:rsidR="000200B4">
        <w:rPr>
          <w:rFonts w:ascii="Times New Roman" w:hAnsi="Times New Roman" w:cs="Times New Roman"/>
          <w:lang w:val="en-GB"/>
        </w:rPr>
        <w:t>ar</w:t>
      </w:r>
      <w:proofErr w:type="spellEnd"/>
      <w:r w:rsidR="000200B4">
        <w:rPr>
          <w:rFonts w:ascii="Times New Roman" w:hAnsi="Times New Roman" w:cs="Times New Roman"/>
          <w:lang w:val="en-GB"/>
        </w:rPr>
        <w:t xml:space="preserve"> </w:t>
      </w:r>
      <w:r w:rsidR="000200B4" w:rsidRPr="000200B4">
        <w:rPr>
          <w:rFonts w:ascii="Times New Roman" w:hAnsi="Times New Roman" w:cs="Times New Roman"/>
          <w:lang w:val="en-GB"/>
        </w:rPr>
        <w:t>et al. 2012)</w:t>
      </w:r>
      <w:r w:rsidR="0012703C" w:rsidRPr="0012703C">
        <w:rPr>
          <w:rFonts w:ascii="Times New Roman" w:hAnsi="Times New Roman" w:cs="Times New Roman"/>
          <w:lang w:val="en-GB"/>
        </w:rPr>
        <w:t xml:space="preserve">. </w:t>
      </w:r>
      <w:r w:rsidR="009F2FB7">
        <w:rPr>
          <w:rFonts w:ascii="Times New Roman" w:hAnsi="Times New Roman" w:cs="Times New Roman"/>
          <w:lang w:val="en-GB"/>
        </w:rPr>
        <w:t>W</w:t>
      </w:r>
      <w:r w:rsidR="0012703C" w:rsidRPr="0012703C">
        <w:rPr>
          <w:rFonts w:ascii="Times New Roman" w:hAnsi="Times New Roman" w:cs="Times New Roman"/>
          <w:lang w:val="en-GB"/>
        </w:rPr>
        <w:t>e grouped the</w:t>
      </w:r>
      <w:r w:rsidR="009F2FB7">
        <w:rPr>
          <w:rFonts w:ascii="Times New Roman" w:hAnsi="Times New Roman" w:cs="Times New Roman"/>
          <w:lang w:val="en-GB"/>
        </w:rPr>
        <w:t xml:space="preserve"> texts</w:t>
      </w:r>
      <w:r w:rsidR="0012703C" w:rsidRPr="0012703C">
        <w:rPr>
          <w:rFonts w:ascii="Times New Roman" w:hAnsi="Times New Roman" w:cs="Times New Roman"/>
          <w:lang w:val="en-GB"/>
        </w:rPr>
        <w:t xml:space="preserve"> based on the intended audience, </w:t>
      </w:r>
      <w:r w:rsidR="009F2FB7">
        <w:rPr>
          <w:rFonts w:ascii="Times New Roman" w:hAnsi="Times New Roman" w:cs="Times New Roman"/>
          <w:lang w:val="en-GB"/>
        </w:rPr>
        <w:t>resulting in</w:t>
      </w:r>
      <w:r w:rsidR="009F2FB7" w:rsidRPr="0012703C">
        <w:rPr>
          <w:rFonts w:ascii="Times New Roman" w:hAnsi="Times New Roman" w:cs="Times New Roman"/>
          <w:lang w:val="en-GB"/>
        </w:rPr>
        <w:t xml:space="preserve"> </w:t>
      </w:r>
      <w:r w:rsidR="0012703C" w:rsidRPr="0012703C">
        <w:rPr>
          <w:rFonts w:ascii="Times New Roman" w:hAnsi="Times New Roman" w:cs="Times New Roman"/>
          <w:lang w:val="en-GB"/>
        </w:rPr>
        <w:t xml:space="preserve">the following </w:t>
      </w:r>
      <w:proofErr w:type="spellStart"/>
      <w:r w:rsidR="0012703C" w:rsidRPr="0012703C">
        <w:rPr>
          <w:rFonts w:ascii="Times New Roman" w:hAnsi="Times New Roman" w:cs="Times New Roman"/>
          <w:lang w:val="en-GB"/>
        </w:rPr>
        <w:t>subcorpora</w:t>
      </w:r>
      <w:proofErr w:type="spellEnd"/>
      <w:r w:rsidR="00EF7BCB">
        <w:rPr>
          <w:rFonts w:ascii="Times New Roman" w:hAnsi="Times New Roman" w:cs="Times New Roman"/>
          <w:lang w:val="en-GB"/>
        </w:rPr>
        <w:t>:</w:t>
      </w:r>
      <w:r w:rsidR="0016753C">
        <w:rPr>
          <w:rFonts w:ascii="Times New Roman" w:hAnsi="Times New Roman" w:cs="Times New Roman"/>
          <w:lang w:val="en-GB"/>
        </w:rPr>
        <w:t xml:space="preserve"> </w:t>
      </w:r>
    </w:p>
    <w:p w14:paraId="29AE1166" w14:textId="214459F3"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Children's magazines</w:t>
      </w:r>
      <w:r>
        <w:rPr>
          <w:rFonts w:ascii="Times New Roman" w:hAnsi="Times New Roman" w:cs="Times New Roman"/>
          <w:lang w:val="en-GB"/>
        </w:rPr>
        <w:t xml:space="preserve"> </w:t>
      </w:r>
      <w:r w:rsidRPr="0016753C">
        <w:rPr>
          <w:rFonts w:ascii="Times New Roman" w:hAnsi="Times New Roman" w:cs="Times New Roman"/>
          <w:lang w:val="en-GB"/>
        </w:rPr>
        <w:t xml:space="preserve">include magazines aimed at younger children (to be read </w:t>
      </w:r>
      <w:r w:rsidR="00087DD7">
        <w:rPr>
          <w:rFonts w:ascii="Times New Roman" w:hAnsi="Times New Roman" w:cs="Times New Roman"/>
          <w:lang w:val="en-GB"/>
        </w:rPr>
        <w:t>independently or</w:t>
      </w:r>
      <w:r w:rsidRPr="0016753C">
        <w:rPr>
          <w:rFonts w:ascii="Times New Roman" w:hAnsi="Times New Roman" w:cs="Times New Roman"/>
          <w:lang w:val="en-GB"/>
        </w:rPr>
        <w:t xml:space="preserve"> by their parents), namely </w:t>
      </w:r>
      <w:proofErr w:type="spellStart"/>
      <w:r w:rsidRPr="0016753C">
        <w:rPr>
          <w:rFonts w:ascii="Times New Roman" w:hAnsi="Times New Roman" w:cs="Times New Roman"/>
          <w:lang w:val="en-GB"/>
        </w:rPr>
        <w:t>Cicido</w:t>
      </w:r>
      <w:proofErr w:type="spellEnd"/>
      <w:r w:rsidRPr="0016753C">
        <w:rPr>
          <w:rFonts w:ascii="Times New Roman" w:hAnsi="Times New Roman" w:cs="Times New Roman"/>
          <w:lang w:val="en-GB"/>
        </w:rPr>
        <w:t xml:space="preserve"> and </w:t>
      </w:r>
      <w:proofErr w:type="spellStart"/>
      <w:r w:rsidRPr="0016753C">
        <w:rPr>
          <w:rFonts w:ascii="Times New Roman" w:hAnsi="Times New Roman" w:cs="Times New Roman"/>
          <w:lang w:val="en-GB"/>
        </w:rPr>
        <w:t>Ciciban</w:t>
      </w:r>
      <w:proofErr w:type="spellEnd"/>
      <w:r w:rsidRPr="0016753C">
        <w:rPr>
          <w:rFonts w:ascii="Times New Roman" w:hAnsi="Times New Roman" w:cs="Times New Roman"/>
          <w:lang w:val="en-GB"/>
        </w:rPr>
        <w:t>.</w:t>
      </w:r>
    </w:p>
    <w:p w14:paraId="15DE519F" w14:textId="77777777"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Pop magazines</w:t>
      </w:r>
      <w:r w:rsidRPr="0016753C">
        <w:rPr>
          <w:rFonts w:ascii="Times New Roman" w:hAnsi="Times New Roman" w:cs="Times New Roman"/>
          <w:lang w:val="en-GB"/>
        </w:rPr>
        <w:t xml:space="preserve"> contain magazines aimed at the general public, namely Lisa, Gloss, and Stop. </w:t>
      </w:r>
    </w:p>
    <w:p w14:paraId="0CEDFE65" w14:textId="77777777" w:rsidR="0016753C" w:rsidRP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Newspapers</w:t>
      </w:r>
      <w:r>
        <w:rPr>
          <w:rFonts w:ascii="Times New Roman" w:hAnsi="Times New Roman" w:cs="Times New Roman"/>
          <w:lang w:val="en-GB"/>
        </w:rPr>
        <w:t xml:space="preserve"> </w:t>
      </w:r>
      <w:r w:rsidRPr="0016753C">
        <w:rPr>
          <w:rFonts w:ascii="Times New Roman" w:hAnsi="Times New Roman" w:cs="Times New Roman"/>
          <w:lang w:val="en-GB"/>
        </w:rPr>
        <w:t xml:space="preserve">contain general adult population newspapers, namely </w:t>
      </w:r>
      <w:proofErr w:type="spellStart"/>
      <w:r w:rsidRPr="0016753C">
        <w:rPr>
          <w:rFonts w:ascii="Times New Roman" w:hAnsi="Times New Roman" w:cs="Times New Roman"/>
          <w:lang w:val="en-GB"/>
        </w:rPr>
        <w:t>Delo</w:t>
      </w:r>
      <w:proofErr w:type="spellEnd"/>
      <w:r w:rsidRPr="0016753C">
        <w:rPr>
          <w:rFonts w:ascii="Times New Roman" w:hAnsi="Times New Roman" w:cs="Times New Roman"/>
          <w:lang w:val="en-GB"/>
        </w:rPr>
        <w:t xml:space="preserve"> and </w:t>
      </w:r>
      <w:proofErr w:type="spellStart"/>
      <w:r w:rsidRPr="0016753C">
        <w:rPr>
          <w:rFonts w:ascii="Times New Roman" w:hAnsi="Times New Roman" w:cs="Times New Roman"/>
          <w:lang w:val="en-GB"/>
        </w:rPr>
        <w:t>Dolenjski</w:t>
      </w:r>
      <w:proofErr w:type="spellEnd"/>
      <w:r w:rsidRPr="0016753C">
        <w:rPr>
          <w:rFonts w:ascii="Times New Roman" w:hAnsi="Times New Roman" w:cs="Times New Roman"/>
          <w:lang w:val="en-GB"/>
        </w:rPr>
        <w:t xml:space="preserve"> list.</w:t>
      </w:r>
    </w:p>
    <w:p w14:paraId="2145184F" w14:textId="77777777"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Computer magazines</w:t>
      </w:r>
      <w:r w:rsidRPr="0016753C">
        <w:rPr>
          <w:rFonts w:ascii="Times New Roman" w:hAnsi="Times New Roman" w:cs="Times New Roman"/>
          <w:lang w:val="en-GB"/>
        </w:rPr>
        <w:t xml:space="preserve"> include magazines focusing on technical topics relating to computers, namely Mo</w:t>
      </w:r>
      <w:r>
        <w:rPr>
          <w:rFonts w:ascii="Times New Roman" w:hAnsi="Times New Roman" w:cs="Times New Roman"/>
          <w:lang w:val="en-GB"/>
        </w:rPr>
        <w:t xml:space="preserve">nitor, </w:t>
      </w:r>
      <w:proofErr w:type="spellStart"/>
      <w:r>
        <w:rPr>
          <w:rFonts w:ascii="Times New Roman" w:hAnsi="Times New Roman" w:cs="Times New Roman"/>
          <w:lang w:val="en-GB"/>
        </w:rPr>
        <w:t>Računalniške</w:t>
      </w:r>
      <w:proofErr w:type="spellEnd"/>
      <w:r>
        <w:rPr>
          <w:rFonts w:ascii="Times New Roman" w:hAnsi="Times New Roman" w:cs="Times New Roman"/>
          <w:lang w:val="en-GB"/>
        </w:rPr>
        <w:t xml:space="preserve"> novice, PC </w:t>
      </w:r>
      <w:r w:rsidRPr="0016753C">
        <w:rPr>
          <w:rFonts w:ascii="Times New Roman" w:hAnsi="Times New Roman" w:cs="Times New Roman"/>
          <w:lang w:val="en-GB"/>
        </w:rPr>
        <w:t xml:space="preserve">&amp; </w:t>
      </w:r>
      <w:proofErr w:type="spellStart"/>
      <w:r w:rsidRPr="0016753C">
        <w:rPr>
          <w:rFonts w:ascii="Times New Roman" w:hAnsi="Times New Roman" w:cs="Times New Roman"/>
          <w:lang w:val="en-GB"/>
        </w:rPr>
        <w:t>Mediji</w:t>
      </w:r>
      <w:proofErr w:type="spellEnd"/>
      <w:r w:rsidRPr="0016753C">
        <w:rPr>
          <w:rFonts w:ascii="Times New Roman" w:hAnsi="Times New Roman" w:cs="Times New Roman"/>
          <w:lang w:val="en-GB"/>
        </w:rPr>
        <w:t xml:space="preserve">, and </w:t>
      </w:r>
      <w:proofErr w:type="spellStart"/>
      <w:r w:rsidRPr="0016753C">
        <w:rPr>
          <w:rFonts w:ascii="Times New Roman" w:hAnsi="Times New Roman" w:cs="Times New Roman"/>
          <w:lang w:val="en-GB"/>
        </w:rPr>
        <w:t>Moj</w:t>
      </w:r>
      <w:proofErr w:type="spellEnd"/>
      <w:r w:rsidRPr="0016753C">
        <w:rPr>
          <w:rFonts w:ascii="Times New Roman" w:hAnsi="Times New Roman" w:cs="Times New Roman"/>
          <w:lang w:val="en-GB"/>
        </w:rPr>
        <w:t xml:space="preserve"> </w:t>
      </w:r>
      <w:proofErr w:type="spellStart"/>
      <w:r w:rsidRPr="0016753C">
        <w:rPr>
          <w:rFonts w:ascii="Times New Roman" w:hAnsi="Times New Roman" w:cs="Times New Roman"/>
          <w:lang w:val="en-GB"/>
        </w:rPr>
        <w:t>Mikro</w:t>
      </w:r>
      <w:proofErr w:type="spellEnd"/>
      <w:r w:rsidRPr="0016753C">
        <w:rPr>
          <w:rFonts w:ascii="Times New Roman" w:hAnsi="Times New Roman" w:cs="Times New Roman"/>
          <w:lang w:val="en-GB"/>
        </w:rPr>
        <w:t>.</w:t>
      </w:r>
    </w:p>
    <w:p w14:paraId="72C265F3" w14:textId="563B78F9" w:rsidR="0016753C" w:rsidRDefault="0016753C" w:rsidP="0016753C">
      <w:pPr>
        <w:pStyle w:val="ListParagraph"/>
        <w:numPr>
          <w:ilvl w:val="0"/>
          <w:numId w:val="7"/>
        </w:numPr>
        <w:spacing w:line="360" w:lineRule="auto"/>
        <w:jc w:val="both"/>
        <w:rPr>
          <w:rFonts w:ascii="Times New Roman" w:hAnsi="Times New Roman" w:cs="Times New Roman"/>
          <w:lang w:val="en-GB"/>
        </w:rPr>
      </w:pPr>
      <w:r w:rsidRPr="0016753C">
        <w:rPr>
          <w:rFonts w:ascii="Times New Roman" w:hAnsi="Times New Roman" w:cs="Times New Roman"/>
          <w:b/>
          <w:lang w:val="en-GB"/>
        </w:rPr>
        <w:t>National Assembly</w:t>
      </w:r>
      <w:r w:rsidRPr="0016753C">
        <w:rPr>
          <w:rFonts w:ascii="Times New Roman" w:hAnsi="Times New Roman" w:cs="Times New Roman"/>
          <w:lang w:val="en-GB"/>
        </w:rPr>
        <w:t xml:space="preserve"> includes transcriptions of sessions </w:t>
      </w:r>
      <w:r w:rsidR="00087DD7">
        <w:rPr>
          <w:rFonts w:ascii="Times New Roman" w:hAnsi="Times New Roman" w:cs="Times New Roman"/>
          <w:lang w:val="en-GB"/>
        </w:rPr>
        <w:t xml:space="preserve">from </w:t>
      </w:r>
      <w:r w:rsidRPr="0016753C">
        <w:rPr>
          <w:rFonts w:ascii="Times New Roman" w:hAnsi="Times New Roman" w:cs="Times New Roman"/>
          <w:lang w:val="en-GB"/>
        </w:rPr>
        <w:t xml:space="preserve">the National Assembly of Slovenia. </w:t>
      </w:r>
    </w:p>
    <w:p w14:paraId="26CE1C45" w14:textId="61425722" w:rsidR="00C22C00" w:rsidRDefault="00C22C00" w:rsidP="00C22C00">
      <w:pPr>
        <w:spacing w:line="360" w:lineRule="auto"/>
        <w:jc w:val="both"/>
        <w:rPr>
          <w:rFonts w:ascii="Times New Roman" w:hAnsi="Times New Roman" w:cs="Times New Roman"/>
          <w:lang w:val="en-GB"/>
        </w:rPr>
      </w:pPr>
      <w:r w:rsidRPr="00C22C00">
        <w:rPr>
          <w:rFonts w:ascii="Times New Roman" w:hAnsi="Times New Roman" w:cs="Times New Roman"/>
          <w:lang w:val="en-GB"/>
        </w:rPr>
        <w:lastRenderedPageBreak/>
        <w:t xml:space="preserve">In Table </w:t>
      </w:r>
      <w:r w:rsidR="00BD5626">
        <w:rPr>
          <w:rFonts w:ascii="Times New Roman" w:hAnsi="Times New Roman" w:cs="Times New Roman"/>
          <w:lang w:val="en-GB"/>
        </w:rPr>
        <w:t>1</w:t>
      </w:r>
      <w:r w:rsidRPr="00C22C00">
        <w:rPr>
          <w:rFonts w:ascii="Times New Roman" w:hAnsi="Times New Roman" w:cs="Times New Roman"/>
          <w:lang w:val="en-GB"/>
        </w:rPr>
        <w:t xml:space="preserve"> we show the number of documents in each </w:t>
      </w:r>
      <w:proofErr w:type="spellStart"/>
      <w:r w:rsidRPr="00C22C00">
        <w:rPr>
          <w:rFonts w:ascii="Times New Roman" w:hAnsi="Times New Roman" w:cs="Times New Roman"/>
          <w:lang w:val="en-GB"/>
        </w:rPr>
        <w:t>subcorpus</w:t>
      </w:r>
      <w:proofErr w:type="spellEnd"/>
      <w:r w:rsidRPr="00C22C00">
        <w:rPr>
          <w:rFonts w:ascii="Times New Roman" w:hAnsi="Times New Roman" w:cs="Times New Roman"/>
          <w:lang w:val="en-GB"/>
        </w:rPr>
        <w:t xml:space="preserve"> and the average number of words per document. The </w:t>
      </w:r>
      <w:proofErr w:type="spellStart"/>
      <w:r w:rsidRPr="00C22C00">
        <w:rPr>
          <w:rFonts w:ascii="Times New Roman" w:hAnsi="Times New Roman" w:cs="Times New Roman"/>
          <w:lang w:val="en-GB"/>
        </w:rPr>
        <w:t>subcorpus</w:t>
      </w:r>
      <w:proofErr w:type="spellEnd"/>
      <w:r w:rsidRPr="00C22C00">
        <w:rPr>
          <w:rFonts w:ascii="Times New Roman" w:hAnsi="Times New Roman" w:cs="Times New Roman"/>
          <w:lang w:val="en-GB"/>
        </w:rPr>
        <w:t xml:space="preserve"> of newspapers contain</w:t>
      </w:r>
      <w:r w:rsidR="00087DD7">
        <w:rPr>
          <w:rFonts w:ascii="Times New Roman" w:hAnsi="Times New Roman" w:cs="Times New Roman"/>
          <w:lang w:val="en-GB"/>
        </w:rPr>
        <w:t>s</w:t>
      </w:r>
      <w:r w:rsidRPr="00C22C00">
        <w:rPr>
          <w:rFonts w:ascii="Times New Roman" w:hAnsi="Times New Roman" w:cs="Times New Roman"/>
          <w:lang w:val="en-GB"/>
        </w:rPr>
        <w:t xml:space="preserve"> the largest number of doc</w:t>
      </w:r>
      <w:r>
        <w:rPr>
          <w:rFonts w:ascii="Times New Roman" w:hAnsi="Times New Roman" w:cs="Times New Roman"/>
          <w:lang w:val="en-GB"/>
        </w:rPr>
        <w:t xml:space="preserve">uments, while the </w:t>
      </w:r>
      <w:proofErr w:type="spellStart"/>
      <w:r>
        <w:rPr>
          <w:rFonts w:ascii="Times New Roman" w:hAnsi="Times New Roman" w:cs="Times New Roman"/>
          <w:lang w:val="en-GB"/>
        </w:rPr>
        <w:t>subcorpus</w:t>
      </w:r>
      <w:proofErr w:type="spellEnd"/>
      <w:r>
        <w:rPr>
          <w:rFonts w:ascii="Times New Roman" w:hAnsi="Times New Roman" w:cs="Times New Roman"/>
          <w:lang w:val="en-GB"/>
        </w:rPr>
        <w:t xml:space="preserve"> of </w:t>
      </w:r>
      <w:r w:rsidRPr="00C22C00">
        <w:rPr>
          <w:rFonts w:ascii="Times New Roman" w:hAnsi="Times New Roman" w:cs="Times New Roman"/>
          <w:lang w:val="en-GB"/>
        </w:rPr>
        <w:t>text sourced from the National Assembly of Slovenia contain</w:t>
      </w:r>
      <w:r w:rsidR="00087DD7">
        <w:rPr>
          <w:rFonts w:ascii="Times New Roman" w:hAnsi="Times New Roman" w:cs="Times New Roman"/>
          <w:lang w:val="en-GB"/>
        </w:rPr>
        <w:t>s</w:t>
      </w:r>
      <w:r w:rsidRPr="00C22C00">
        <w:rPr>
          <w:rFonts w:ascii="Times New Roman" w:hAnsi="Times New Roman" w:cs="Times New Roman"/>
          <w:lang w:val="en-GB"/>
        </w:rPr>
        <w:t xml:space="preserve"> the fewest.</w:t>
      </w:r>
    </w:p>
    <w:p w14:paraId="4C1F3E09" w14:textId="77777777" w:rsidR="00C22C00" w:rsidRDefault="00C22C00" w:rsidP="00C22C00">
      <w:pPr>
        <w:spacing w:line="360" w:lineRule="auto"/>
        <w:jc w:val="both"/>
        <w:rPr>
          <w:rFonts w:ascii="Times New Roman" w:hAnsi="Times New Roman" w:cs="Times New Roman"/>
          <w:lang w:val="en-GB"/>
        </w:rPr>
      </w:pPr>
    </w:p>
    <w:p w14:paraId="47DE1A23" w14:textId="6EA8066F" w:rsidR="00E2707E" w:rsidRDefault="00E2707E" w:rsidP="00C22C00">
      <w:pPr>
        <w:spacing w:line="360" w:lineRule="auto"/>
        <w:jc w:val="both"/>
        <w:rPr>
          <w:rFonts w:ascii="Times New Roman" w:hAnsi="Times New Roman" w:cs="Times New Roman"/>
          <w:lang w:val="en-GB"/>
        </w:rPr>
      </w:pPr>
      <w:r w:rsidRPr="009F7A44">
        <w:rPr>
          <w:rFonts w:ascii="Times New Roman" w:hAnsi="Times New Roman" w:cs="Times New Roman"/>
          <w:lang w:val="en-GB"/>
        </w:rPr>
        <w:t>#file: table_dataset.xlsx</w:t>
      </w:r>
    </w:p>
    <w:p w14:paraId="00A27B0B" w14:textId="77777777" w:rsidR="00C22C00"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 xml:space="preserve">Table 1: </w:t>
      </w:r>
      <w:r w:rsidRPr="00C22C00">
        <w:rPr>
          <w:rFonts w:ascii="Times New Roman" w:hAnsi="Times New Roman" w:cs="Times New Roman"/>
          <w:lang w:val="en-GB"/>
        </w:rPr>
        <w:t xml:space="preserve">The number of documents and the average number of words per document for each </w:t>
      </w:r>
      <w:proofErr w:type="spellStart"/>
      <w:r w:rsidRPr="00C22C00">
        <w:rPr>
          <w:rFonts w:ascii="Times New Roman" w:hAnsi="Times New Roman" w:cs="Times New Roman"/>
          <w:lang w:val="en-GB"/>
        </w:rPr>
        <w:t>subcorpus</w:t>
      </w:r>
      <w:proofErr w:type="spellEnd"/>
      <w:r w:rsidRPr="00C22C00">
        <w:rPr>
          <w:rFonts w:ascii="Times New Roman" w:hAnsi="Times New Roman" w:cs="Times New Roman"/>
          <w:lang w:val="en-GB"/>
        </w:rPr>
        <w:t>.</w:t>
      </w:r>
    </w:p>
    <w:p w14:paraId="49CD3D0D" w14:textId="77777777" w:rsidR="00C22C00" w:rsidRDefault="00C22C00" w:rsidP="00C22C00">
      <w:pPr>
        <w:spacing w:line="360" w:lineRule="auto"/>
        <w:jc w:val="both"/>
        <w:rPr>
          <w:rFonts w:ascii="Times New Roman" w:hAnsi="Times New Roman" w:cs="Times New Roman"/>
          <w:lang w:val="en-GB"/>
        </w:rPr>
      </w:pPr>
    </w:p>
    <w:p w14:paraId="61AC07B1" w14:textId="3AC02818" w:rsidR="00C22C00" w:rsidRDefault="00AD6042"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Our hypothesis is that the readability measures will be able to distinguish texts from different </w:t>
      </w:r>
      <w:proofErr w:type="spellStart"/>
      <w:r w:rsidR="00C22C00" w:rsidRPr="00C22C00">
        <w:rPr>
          <w:rFonts w:ascii="Times New Roman" w:hAnsi="Times New Roman" w:cs="Times New Roman"/>
          <w:lang w:val="en-GB"/>
        </w:rPr>
        <w:t>subcorpora</w:t>
      </w:r>
      <w:proofErr w:type="spellEnd"/>
      <w:r w:rsidR="00C22C00" w:rsidRPr="00C22C00">
        <w:rPr>
          <w:rFonts w:ascii="Times New Roman" w:hAnsi="Times New Roman" w:cs="Times New Roman"/>
          <w:lang w:val="en-GB"/>
        </w:rPr>
        <w:t xml:space="preserve">. We assume </w:t>
      </w:r>
      <w:r w:rsidR="00087DD7">
        <w:rPr>
          <w:rFonts w:ascii="Times New Roman" w:hAnsi="Times New Roman" w:cs="Times New Roman"/>
          <w:lang w:val="en-GB"/>
        </w:rPr>
        <w:t xml:space="preserve">that </w:t>
      </w:r>
      <w:r w:rsidR="00C22C00" w:rsidRPr="00C22C00">
        <w:rPr>
          <w:rFonts w:ascii="Times New Roman" w:hAnsi="Times New Roman" w:cs="Times New Roman"/>
          <w:lang w:val="en-GB"/>
        </w:rPr>
        <w:t xml:space="preserve">children's magazines will be easily distinguishable from other genres that are addressing </w:t>
      </w:r>
      <w:r w:rsidR="00BD5626">
        <w:rPr>
          <w:rFonts w:ascii="Times New Roman" w:hAnsi="Times New Roman" w:cs="Times New Roman"/>
          <w:lang w:val="en-GB"/>
        </w:rPr>
        <w:t xml:space="preserve">an </w:t>
      </w:r>
      <w:r w:rsidR="00C22C00" w:rsidRPr="00C22C00">
        <w:rPr>
          <w:rFonts w:ascii="Times New Roman" w:hAnsi="Times New Roman" w:cs="Times New Roman"/>
          <w:lang w:val="en-GB"/>
        </w:rPr>
        <w:t>adult population. We also suppose that general magazines are less complex than specialized magazines. The National Assembly transcripts were included as they differ from other texts in two major ways: a.) they are transcripts of spoken language and b.) they relate to a highly technical subject matter. Because of this</w:t>
      </w:r>
      <w:r w:rsidR="00087DD7">
        <w:rPr>
          <w:rFonts w:ascii="Times New Roman" w:hAnsi="Times New Roman" w:cs="Times New Roman"/>
          <w:lang w:val="en-GB"/>
        </w:rPr>
        <w:t>,</w:t>
      </w:r>
      <w:r w:rsidR="00C22C00" w:rsidRPr="00C22C00">
        <w:rPr>
          <w:rFonts w:ascii="Times New Roman" w:hAnsi="Times New Roman" w:cs="Times New Roman"/>
          <w:lang w:val="en-GB"/>
        </w:rPr>
        <w:t xml:space="preserve"> we were interested in how readability measures would grade them. To test our hypothesis and to determine how well each readability measure works, we </w:t>
      </w:r>
      <w:proofErr w:type="spellStart"/>
      <w:r w:rsidR="00C22C00" w:rsidRPr="00C22C00">
        <w:rPr>
          <w:rFonts w:ascii="Times New Roman" w:hAnsi="Times New Roman" w:cs="Times New Roman"/>
          <w:lang w:val="en-GB"/>
        </w:rPr>
        <w:t>analyzed</w:t>
      </w:r>
      <w:proofErr w:type="spellEnd"/>
      <w:r w:rsidR="00C22C00" w:rsidRPr="00C22C00">
        <w:rPr>
          <w:rFonts w:ascii="Times New Roman" w:hAnsi="Times New Roman" w:cs="Times New Roman"/>
          <w:lang w:val="en-GB"/>
        </w:rPr>
        <w:t xml:space="preserve"> texts from each </w:t>
      </w:r>
      <w:proofErr w:type="spellStart"/>
      <w:r w:rsidR="00C22C00" w:rsidRPr="00C22C00">
        <w:rPr>
          <w:rFonts w:ascii="Times New Roman" w:hAnsi="Times New Roman" w:cs="Times New Roman"/>
          <w:lang w:val="en-GB"/>
        </w:rPr>
        <w:t>subcorpus</w:t>
      </w:r>
      <w:proofErr w:type="spellEnd"/>
      <w:r w:rsidR="00C22C00" w:rsidRPr="00C22C00">
        <w:rPr>
          <w:rFonts w:ascii="Times New Roman" w:hAnsi="Times New Roman" w:cs="Times New Roman"/>
          <w:lang w:val="en-GB"/>
        </w:rPr>
        <w:t xml:space="preserve"> to obtain</w:t>
      </w:r>
      <w:r w:rsidR="00BD5626">
        <w:rPr>
          <w:rFonts w:ascii="Times New Roman" w:hAnsi="Times New Roman" w:cs="Times New Roman"/>
          <w:lang w:val="en-GB"/>
        </w:rPr>
        <w:t xml:space="preserve"> a</w:t>
      </w:r>
      <w:r w:rsidR="00C22C00" w:rsidRPr="00C22C00">
        <w:rPr>
          <w:rFonts w:ascii="Times New Roman" w:hAnsi="Times New Roman" w:cs="Times New Roman"/>
          <w:lang w:val="en-GB"/>
        </w:rPr>
        <w:t xml:space="preserve"> score distribution for each measure. The scores were calculated separately for each source text (e.g., one magazine article, a newspaper, or one assembly session).</w:t>
      </w:r>
    </w:p>
    <w:p w14:paraId="1FB007B1" w14:textId="77777777" w:rsidR="00C22C00" w:rsidRDefault="00C22C00" w:rsidP="00C22C00">
      <w:pPr>
        <w:spacing w:line="360" w:lineRule="auto"/>
        <w:jc w:val="center"/>
        <w:rPr>
          <w:rFonts w:ascii="Times New Roman" w:hAnsi="Times New Roman" w:cs="Times New Roman"/>
          <w:b/>
          <w:lang w:val="en-GB"/>
        </w:rPr>
      </w:pPr>
    </w:p>
    <w:p w14:paraId="3F23C47A" w14:textId="77777777" w:rsidR="00C22C00" w:rsidRDefault="00C22C00"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List of Common Words</w:t>
      </w:r>
    </w:p>
    <w:p w14:paraId="19180F1C" w14:textId="77777777" w:rsidR="00A934BA" w:rsidRDefault="00A934BA" w:rsidP="00381773">
      <w:pPr>
        <w:spacing w:line="360" w:lineRule="auto"/>
        <w:jc w:val="center"/>
        <w:outlineLvl w:val="0"/>
        <w:rPr>
          <w:rFonts w:ascii="Times New Roman" w:hAnsi="Times New Roman" w:cs="Times New Roman"/>
          <w:b/>
          <w:lang w:val="en-GB"/>
        </w:rPr>
      </w:pPr>
    </w:p>
    <w:p w14:paraId="04BF378F" w14:textId="4B086C94" w:rsidR="00476F4E" w:rsidRDefault="00A934BA" w:rsidP="000200B4">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For designing the list of common words, we took a corpus-based approach. Note that the methodology to create a list of common words from language corpora was already tested for other languages, </w:t>
      </w:r>
      <w:r w:rsidR="006351F2">
        <w:rPr>
          <w:rFonts w:ascii="Times New Roman" w:hAnsi="Times New Roman" w:cs="Times New Roman"/>
          <w:lang w:val="en-GB"/>
        </w:rPr>
        <w:t>(</w:t>
      </w:r>
      <w:r w:rsidR="00C22C00" w:rsidRPr="00C22C00">
        <w:rPr>
          <w:rFonts w:ascii="Times New Roman" w:hAnsi="Times New Roman" w:cs="Times New Roman"/>
          <w:lang w:val="en-GB"/>
        </w:rPr>
        <w:t xml:space="preserve">see e.g., </w:t>
      </w:r>
      <w:proofErr w:type="spellStart"/>
      <w:r w:rsidR="000200B4">
        <w:rPr>
          <w:rFonts w:ascii="Times New Roman" w:hAnsi="Times New Roman" w:cs="Times New Roman"/>
          <w:lang w:val="en-GB"/>
        </w:rPr>
        <w:t>Kilgarriff</w:t>
      </w:r>
      <w:proofErr w:type="spellEnd"/>
      <w:r w:rsidR="000200B4">
        <w:rPr>
          <w:rFonts w:ascii="Times New Roman" w:hAnsi="Times New Roman" w:cs="Times New Roman"/>
          <w:lang w:val="en-GB"/>
        </w:rPr>
        <w:t xml:space="preserve"> et al.</w:t>
      </w:r>
      <w:r w:rsidR="000200B4" w:rsidRPr="000200B4">
        <w:rPr>
          <w:rFonts w:ascii="Times New Roman" w:hAnsi="Times New Roman" w:cs="Times New Roman"/>
          <w:lang w:val="en-GB"/>
        </w:rPr>
        <w:t xml:space="preserve"> 2014)</w:t>
      </w:r>
      <w:r w:rsidR="00C22C00" w:rsidRPr="00C22C00">
        <w:rPr>
          <w:rFonts w:ascii="Times New Roman" w:hAnsi="Times New Roman" w:cs="Times New Roman"/>
          <w:lang w:val="en-GB"/>
        </w:rPr>
        <w:t xml:space="preserve">. </w:t>
      </w:r>
      <w:r w:rsidR="00476F4E">
        <w:rPr>
          <w:rFonts w:ascii="Times New Roman" w:hAnsi="Times New Roman" w:cs="Times New Roman"/>
          <w:lang w:val="en-GB"/>
        </w:rPr>
        <w:t xml:space="preserve">We used four corpora to create a list of common words: </w:t>
      </w:r>
      <w:proofErr w:type="spellStart"/>
      <w:r w:rsidR="00C22C00" w:rsidRPr="00C22C00">
        <w:rPr>
          <w:rFonts w:ascii="Times New Roman" w:hAnsi="Times New Roman" w:cs="Times New Roman"/>
          <w:lang w:val="en-GB"/>
        </w:rPr>
        <w:t>Kres</w:t>
      </w:r>
      <w:proofErr w:type="spellEnd"/>
      <w:r w:rsidR="00C22C00" w:rsidRPr="00C22C00">
        <w:rPr>
          <w:rFonts w:ascii="Times New Roman" w:hAnsi="Times New Roman" w:cs="Times New Roman"/>
          <w:lang w:val="en-GB"/>
        </w:rPr>
        <w:t xml:space="preserve">, Janes, </w:t>
      </w:r>
      <w:proofErr w:type="spellStart"/>
      <w:r w:rsidR="00C22C00" w:rsidRPr="00C22C00">
        <w:rPr>
          <w:rFonts w:ascii="Times New Roman" w:hAnsi="Times New Roman" w:cs="Times New Roman"/>
          <w:lang w:val="en-GB"/>
        </w:rPr>
        <w:t>Gos</w:t>
      </w:r>
      <w:proofErr w:type="spellEnd"/>
      <w:r w:rsidR="001B4C79">
        <w:rPr>
          <w:rFonts w:ascii="Times New Roman" w:hAnsi="Times New Roman" w:cs="Times New Roman"/>
          <w:lang w:val="en-GB"/>
        </w:rPr>
        <w:t>,</w:t>
      </w:r>
      <w:r w:rsidR="00C22C00" w:rsidRPr="00C22C00">
        <w:rPr>
          <w:rFonts w:ascii="Times New Roman" w:hAnsi="Times New Roman" w:cs="Times New Roman"/>
          <w:lang w:val="en-GB"/>
        </w:rPr>
        <w:t xml:space="preserve"> and </w:t>
      </w:r>
      <w:proofErr w:type="spellStart"/>
      <w:r w:rsidR="00C22C00" w:rsidRPr="00C22C00">
        <w:rPr>
          <w:rFonts w:ascii="Times New Roman" w:hAnsi="Times New Roman" w:cs="Times New Roman"/>
          <w:lang w:val="en-GB"/>
        </w:rPr>
        <w:t>Šolar</w:t>
      </w:r>
      <w:proofErr w:type="spellEnd"/>
      <w:r w:rsidR="00476F4E">
        <w:rPr>
          <w:rFonts w:ascii="Times New Roman" w:hAnsi="Times New Roman" w:cs="Times New Roman"/>
          <w:lang w:val="en-GB"/>
        </w:rPr>
        <w:t>:</w:t>
      </w:r>
    </w:p>
    <w:p w14:paraId="36C325B8" w14:textId="77777777"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proofErr w:type="spellStart"/>
      <w:r w:rsidRPr="00C22C00">
        <w:rPr>
          <w:rFonts w:ascii="Times New Roman" w:hAnsi="Times New Roman" w:cs="Times New Roman"/>
          <w:b/>
          <w:lang w:val="en-GB"/>
        </w:rPr>
        <w:t>Šolar</w:t>
      </w:r>
      <w:proofErr w:type="spellEnd"/>
      <w:r w:rsidRPr="00C22C00">
        <w:rPr>
          <w:rFonts w:ascii="Times New Roman" w:hAnsi="Times New Roman" w:cs="Times New Roman"/>
          <w:lang w:val="en-GB"/>
        </w:rPr>
        <w:t xml:space="preserve"> </w:t>
      </w:r>
      <w:r>
        <w:rPr>
          <w:rFonts w:ascii="Times New Roman" w:hAnsi="Times New Roman" w:cs="Times New Roman"/>
          <w:lang w:val="en-GB"/>
        </w:rPr>
        <w:t>(</w:t>
      </w:r>
      <w:proofErr w:type="spellStart"/>
      <w:r>
        <w:rPr>
          <w:rFonts w:ascii="Times New Roman" w:hAnsi="Times New Roman" w:cs="Times New Roman"/>
          <w:lang w:val="en-GB"/>
        </w:rPr>
        <w:t>Kosem</w:t>
      </w:r>
      <w:proofErr w:type="spellEnd"/>
      <w:r>
        <w:rPr>
          <w:rFonts w:ascii="Times New Roman" w:hAnsi="Times New Roman" w:cs="Times New Roman"/>
          <w:lang w:val="en-GB"/>
        </w:rPr>
        <w:t xml:space="preserve"> et al.</w:t>
      </w:r>
      <w:r w:rsidRPr="000200B4">
        <w:rPr>
          <w:rFonts w:ascii="Times New Roman" w:hAnsi="Times New Roman" w:cs="Times New Roman"/>
          <w:lang w:val="en-GB"/>
        </w:rPr>
        <w:t xml:space="preserve"> 2011)</w:t>
      </w:r>
      <w:r>
        <w:rPr>
          <w:rFonts w:ascii="Times New Roman" w:hAnsi="Times New Roman" w:cs="Times New Roman"/>
          <w:lang w:val="en-GB"/>
        </w:rPr>
        <w:t xml:space="preserve"> contains </w:t>
      </w:r>
      <w:r w:rsidRPr="00C22C00">
        <w:rPr>
          <w:rFonts w:ascii="Times New Roman" w:hAnsi="Times New Roman" w:cs="Times New Roman"/>
          <w:lang w:val="en-GB"/>
        </w:rPr>
        <w:t>2</w:t>
      </w:r>
      <w:r>
        <w:rPr>
          <w:rFonts w:ascii="Times New Roman" w:hAnsi="Times New Roman" w:cs="Times New Roman"/>
          <w:lang w:val="en-GB"/>
        </w:rPr>
        <w:t>,</w:t>
      </w:r>
      <w:r w:rsidRPr="00C22C00">
        <w:rPr>
          <w:rFonts w:ascii="Times New Roman" w:hAnsi="Times New Roman" w:cs="Times New Roman"/>
          <w:lang w:val="en-GB"/>
        </w:rPr>
        <w:t>7</w:t>
      </w:r>
      <w:r>
        <w:rPr>
          <w:rFonts w:ascii="Times New Roman" w:hAnsi="Times New Roman" w:cs="Times New Roman"/>
          <w:lang w:val="en-GB"/>
        </w:rPr>
        <w:t>03</w:t>
      </w:r>
      <w:r w:rsidRPr="00C22C00">
        <w:rPr>
          <w:rFonts w:ascii="Times New Roman" w:hAnsi="Times New Roman" w:cs="Times New Roman"/>
          <w:lang w:val="en-GB"/>
        </w:rPr>
        <w:t xml:space="preserve"> texts written by pupils in Slovenia from grades 6 to 13 (grade 6 to 9 in primary school, and grade 1 to 4 in secondary school). The texts include essays, summaries, and an</w:t>
      </w:r>
      <w:r>
        <w:rPr>
          <w:rFonts w:ascii="Times New Roman" w:hAnsi="Times New Roman" w:cs="Times New Roman"/>
          <w:lang w:val="en-GB"/>
        </w:rPr>
        <w:t>swers to examination questions.</w:t>
      </w:r>
    </w:p>
    <w:p w14:paraId="778AC33B" w14:textId="76514CA4"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proofErr w:type="spellStart"/>
      <w:r>
        <w:rPr>
          <w:rFonts w:ascii="Times New Roman" w:hAnsi="Times New Roman" w:cs="Times New Roman"/>
          <w:b/>
          <w:lang w:val="en-GB"/>
        </w:rPr>
        <w:t>Gos</w:t>
      </w:r>
      <w:proofErr w:type="spellEnd"/>
      <w:r>
        <w:rPr>
          <w:rFonts w:ascii="Times New Roman" w:hAnsi="Times New Roman" w:cs="Times New Roman"/>
          <w:b/>
          <w:lang w:val="en-GB"/>
        </w:rPr>
        <w:t xml:space="preserve"> </w:t>
      </w:r>
      <w:r>
        <w:rPr>
          <w:rFonts w:ascii="Times New Roman" w:hAnsi="Times New Roman" w:cs="Times New Roman"/>
          <w:lang w:val="en-GB"/>
        </w:rPr>
        <w:t>(</w:t>
      </w:r>
      <w:proofErr w:type="spellStart"/>
      <w:r>
        <w:rPr>
          <w:rFonts w:ascii="Times New Roman" w:hAnsi="Times New Roman" w:cs="Times New Roman"/>
          <w:lang w:val="en-GB"/>
        </w:rPr>
        <w:t>Verdonik</w:t>
      </w:r>
      <w:proofErr w:type="spellEnd"/>
      <w:r>
        <w:rPr>
          <w:rFonts w:ascii="Times New Roman" w:hAnsi="Times New Roman" w:cs="Times New Roman"/>
          <w:lang w:val="en-GB"/>
        </w:rPr>
        <w:t xml:space="preserve"> et al.</w:t>
      </w:r>
      <w:r w:rsidRPr="000200B4">
        <w:rPr>
          <w:rFonts w:ascii="Times New Roman" w:hAnsi="Times New Roman" w:cs="Times New Roman"/>
          <w:lang w:val="en-GB"/>
        </w:rPr>
        <w:t xml:space="preserve"> 2011)</w:t>
      </w:r>
      <w:r w:rsidRPr="00C22C00">
        <w:rPr>
          <w:rFonts w:ascii="Times New Roman" w:hAnsi="Times New Roman" w:cs="Times New Roman"/>
          <w:lang w:val="en-GB"/>
        </w:rPr>
        <w:t xml:space="preserve"> contains around 120 hours of r</w:t>
      </w:r>
      <w:r>
        <w:rPr>
          <w:rFonts w:ascii="Times New Roman" w:hAnsi="Times New Roman" w:cs="Times New Roman"/>
          <w:lang w:val="en-GB"/>
        </w:rPr>
        <w:t>ecorded</w:t>
      </w:r>
      <w:r w:rsidR="000F166F">
        <w:rPr>
          <w:rFonts w:ascii="Times New Roman" w:hAnsi="Times New Roman" w:cs="Times New Roman"/>
          <w:lang w:val="en-GB"/>
        </w:rPr>
        <w:t xml:space="preserve"> spoken Slovene (1,035,</w:t>
      </w:r>
      <w:r>
        <w:rPr>
          <w:rFonts w:ascii="Times New Roman" w:hAnsi="Times New Roman" w:cs="Times New Roman"/>
          <w:lang w:val="en-GB"/>
        </w:rPr>
        <w:t>101</w:t>
      </w:r>
      <w:r w:rsidRPr="00C22C00">
        <w:rPr>
          <w:rFonts w:ascii="Times New Roman" w:hAnsi="Times New Roman" w:cs="Times New Roman"/>
          <w:lang w:val="en-GB"/>
        </w:rPr>
        <w:t xml:space="preserve"> words), as well as transcriptions of the recordings. The </w:t>
      </w:r>
      <w:r w:rsidRPr="00C22C00">
        <w:rPr>
          <w:rFonts w:ascii="Times New Roman" w:hAnsi="Times New Roman" w:cs="Times New Roman"/>
          <w:lang w:val="en-GB"/>
        </w:rPr>
        <w:lastRenderedPageBreak/>
        <w:t>recordings are collected from a variety of sources, including conversations, television, ra</w:t>
      </w:r>
      <w:r>
        <w:rPr>
          <w:rFonts w:ascii="Times New Roman" w:hAnsi="Times New Roman" w:cs="Times New Roman"/>
          <w:lang w:val="en-GB"/>
        </w:rPr>
        <w:t>dio, and phone calls. Around 10</w:t>
      </w:r>
      <w:r w:rsidRPr="00C22C00">
        <w:rPr>
          <w:rFonts w:ascii="Times New Roman" w:hAnsi="Times New Roman" w:cs="Times New Roman"/>
          <w:lang w:val="en-GB"/>
        </w:rPr>
        <w:t>% of the corpus consists of recorded lessons in primary and secondary schools.</w:t>
      </w:r>
    </w:p>
    <w:p w14:paraId="2170A1E6" w14:textId="77777777" w:rsidR="00476F4E" w:rsidRPr="00C22C00" w:rsidRDefault="00476F4E" w:rsidP="00476F4E">
      <w:pPr>
        <w:pStyle w:val="ListParagraph"/>
        <w:numPr>
          <w:ilvl w:val="0"/>
          <w:numId w:val="8"/>
        </w:numPr>
        <w:spacing w:line="360" w:lineRule="auto"/>
        <w:jc w:val="both"/>
        <w:rPr>
          <w:rFonts w:ascii="Times New Roman" w:hAnsi="Times New Roman" w:cs="Times New Roman"/>
          <w:lang w:val="en-GB"/>
        </w:rPr>
      </w:pPr>
      <w:r>
        <w:rPr>
          <w:rFonts w:ascii="Times New Roman" w:hAnsi="Times New Roman" w:cs="Times New Roman"/>
          <w:lang w:val="en-GB"/>
        </w:rPr>
        <w:t xml:space="preserve"> </w:t>
      </w:r>
      <w:r>
        <w:rPr>
          <w:rFonts w:ascii="Times New Roman" w:hAnsi="Times New Roman" w:cs="Times New Roman"/>
          <w:b/>
          <w:lang w:val="en-GB"/>
        </w:rPr>
        <w:t xml:space="preserve">Janes </w:t>
      </w:r>
      <w:r>
        <w:rPr>
          <w:rFonts w:ascii="Times New Roman" w:hAnsi="Times New Roman" w:cs="Times New Roman"/>
          <w:lang w:val="en-GB"/>
        </w:rPr>
        <w:t>(</w:t>
      </w:r>
      <w:proofErr w:type="spellStart"/>
      <w:r>
        <w:rPr>
          <w:rFonts w:ascii="Times New Roman" w:hAnsi="Times New Roman" w:cs="Times New Roman"/>
          <w:lang w:val="en-GB"/>
        </w:rPr>
        <w:t>Fišer</w:t>
      </w:r>
      <w:proofErr w:type="spellEnd"/>
      <w:r>
        <w:rPr>
          <w:rFonts w:ascii="Times New Roman" w:hAnsi="Times New Roman" w:cs="Times New Roman"/>
          <w:lang w:val="en-GB"/>
        </w:rPr>
        <w:t xml:space="preserve"> et al.</w:t>
      </w:r>
      <w:r w:rsidRPr="000200B4">
        <w:rPr>
          <w:rFonts w:ascii="Times New Roman" w:hAnsi="Times New Roman" w:cs="Times New Roman"/>
          <w:lang w:val="en-GB"/>
        </w:rPr>
        <w:t xml:space="preserve"> 2014)</w:t>
      </w:r>
      <w:r w:rsidRPr="00C22C00">
        <w:rPr>
          <w:rFonts w:ascii="Times New Roman" w:hAnsi="Times New Roman" w:cs="Times New Roman"/>
          <w:lang w:val="en-GB"/>
        </w:rPr>
        <w:t xml:space="preserve"> contains Slovene texts from various internet sources, such as tweets, forum posts, blogs, comments, and Wikipedia talk pages</w:t>
      </w:r>
      <w:r>
        <w:rPr>
          <w:rFonts w:ascii="Times New Roman" w:hAnsi="Times New Roman" w:cs="Times New Roman"/>
          <w:lang w:val="en-GB"/>
        </w:rPr>
        <w:t>.</w:t>
      </w:r>
    </w:p>
    <w:p w14:paraId="78FFCAF2" w14:textId="77777777" w:rsidR="00476F4E" w:rsidRDefault="00476F4E" w:rsidP="00476F4E">
      <w:pPr>
        <w:pStyle w:val="ListParagraph"/>
        <w:numPr>
          <w:ilvl w:val="0"/>
          <w:numId w:val="8"/>
        </w:numPr>
        <w:spacing w:line="360" w:lineRule="auto"/>
        <w:jc w:val="both"/>
        <w:rPr>
          <w:rFonts w:ascii="Times New Roman" w:hAnsi="Times New Roman" w:cs="Times New Roman"/>
          <w:lang w:val="en-GB"/>
        </w:rPr>
      </w:pPr>
      <w:r w:rsidRPr="00C22C00">
        <w:rPr>
          <w:rFonts w:ascii="Times New Roman" w:hAnsi="Times New Roman" w:cs="Times New Roman"/>
          <w:lang w:val="en-GB"/>
        </w:rPr>
        <w:t xml:space="preserve"> </w:t>
      </w:r>
      <w:proofErr w:type="spellStart"/>
      <w:r>
        <w:rPr>
          <w:rFonts w:ascii="Times New Roman" w:hAnsi="Times New Roman" w:cs="Times New Roman"/>
          <w:b/>
          <w:lang w:val="en-GB"/>
        </w:rPr>
        <w:t>Kres</w:t>
      </w:r>
      <w:proofErr w:type="spellEnd"/>
      <w:r>
        <w:rPr>
          <w:rFonts w:ascii="Times New Roman" w:hAnsi="Times New Roman" w:cs="Times New Roman"/>
          <w:b/>
          <w:lang w:val="en-GB"/>
        </w:rPr>
        <w:t xml:space="preserve"> </w:t>
      </w:r>
      <w:r w:rsidRPr="00BC41F0">
        <w:rPr>
          <w:rFonts w:ascii="Times New Roman" w:hAnsi="Times New Roman" w:cs="Times New Roman"/>
          <w:lang w:val="en-GB"/>
        </w:rPr>
        <w:t>(</w:t>
      </w:r>
      <w:proofErr w:type="spellStart"/>
      <w:r w:rsidRPr="00BC41F0">
        <w:rPr>
          <w:rFonts w:ascii="Times New Roman" w:hAnsi="Times New Roman" w:cs="Times New Roman"/>
          <w:lang w:val="en-GB"/>
        </w:rPr>
        <w:t>Logar</w:t>
      </w:r>
      <w:proofErr w:type="spellEnd"/>
      <w:r w:rsidRPr="00BC41F0">
        <w:rPr>
          <w:rFonts w:ascii="Times New Roman" w:hAnsi="Times New Roman" w:cs="Times New Roman"/>
          <w:lang w:val="en-GB"/>
        </w:rPr>
        <w:t xml:space="preserve"> </w:t>
      </w:r>
      <w:proofErr w:type="spellStart"/>
      <w:r w:rsidRPr="00BC41F0">
        <w:rPr>
          <w:rFonts w:ascii="Times New Roman" w:hAnsi="Times New Roman" w:cs="Times New Roman"/>
          <w:lang w:val="en-GB"/>
        </w:rPr>
        <w:t>Berginc</w:t>
      </w:r>
      <w:proofErr w:type="spellEnd"/>
      <w:r w:rsidRPr="00BC41F0">
        <w:rPr>
          <w:rFonts w:ascii="Times New Roman" w:hAnsi="Times New Roman" w:cs="Times New Roman"/>
          <w:lang w:val="en-GB"/>
        </w:rPr>
        <w:t xml:space="preserve"> and </w:t>
      </w:r>
      <w:r>
        <w:rPr>
          <w:rFonts w:ascii="Times New Roman" w:hAnsi="Times New Roman" w:cs="Times New Roman"/>
          <w:lang w:val="sl-SI"/>
        </w:rPr>
        <w:t>Š</w:t>
      </w:r>
      <w:proofErr w:type="spellStart"/>
      <w:r w:rsidRPr="00BC41F0">
        <w:rPr>
          <w:rFonts w:ascii="Times New Roman" w:hAnsi="Times New Roman" w:cs="Times New Roman"/>
          <w:lang w:val="en-GB"/>
        </w:rPr>
        <w:t>u</w:t>
      </w:r>
      <w:r>
        <w:rPr>
          <w:rFonts w:ascii="Times New Roman" w:hAnsi="Times New Roman" w:cs="Times New Roman"/>
          <w:lang w:val="en-GB"/>
        </w:rPr>
        <w:t>s</w:t>
      </w:r>
      <w:r w:rsidRPr="00BC41F0">
        <w:rPr>
          <w:rFonts w:ascii="Times New Roman" w:hAnsi="Times New Roman" w:cs="Times New Roman"/>
          <w:lang w:val="en-GB"/>
        </w:rPr>
        <w:t>ter</w:t>
      </w:r>
      <w:proofErr w:type="spellEnd"/>
      <w:r w:rsidRPr="00BC41F0">
        <w:rPr>
          <w:rFonts w:ascii="Times New Roman" w:hAnsi="Times New Roman" w:cs="Times New Roman"/>
          <w:lang w:val="en-GB"/>
        </w:rPr>
        <w:t xml:space="preserve"> 2009)</w:t>
      </w:r>
      <w:r w:rsidRPr="00C22C00">
        <w:rPr>
          <w:rFonts w:ascii="Times New Roman" w:hAnsi="Times New Roman" w:cs="Times New Roman"/>
          <w:lang w:val="en-GB"/>
        </w:rPr>
        <w:t xml:space="preserve"> is a sub-corpus of </w:t>
      </w:r>
      <w:proofErr w:type="spellStart"/>
      <w:r w:rsidRPr="00C22C00">
        <w:rPr>
          <w:rFonts w:ascii="Times New Roman" w:hAnsi="Times New Roman" w:cs="Times New Roman"/>
          <w:lang w:val="en-GB"/>
        </w:rPr>
        <w:t>Gigafida</w:t>
      </w:r>
      <w:proofErr w:type="spellEnd"/>
      <w:r w:rsidRPr="00C22C00">
        <w:rPr>
          <w:rFonts w:ascii="Times New Roman" w:hAnsi="Times New Roman" w:cs="Times New Roman"/>
          <w:lang w:val="en-GB"/>
        </w:rPr>
        <w:t xml:space="preserve"> that is balanced with respect to the source (e.g. newspaper</w:t>
      </w:r>
      <w:r>
        <w:rPr>
          <w:rFonts w:ascii="Times New Roman" w:hAnsi="Times New Roman" w:cs="Times New Roman"/>
          <w:lang w:val="en-GB"/>
        </w:rPr>
        <w:t>s</w:t>
      </w:r>
      <w:r w:rsidRPr="00C22C00">
        <w:rPr>
          <w:rFonts w:ascii="Times New Roman" w:hAnsi="Times New Roman" w:cs="Times New Roman"/>
          <w:lang w:val="en-GB"/>
        </w:rPr>
        <w:t>, magazine</w:t>
      </w:r>
      <w:r>
        <w:rPr>
          <w:rFonts w:ascii="Times New Roman" w:hAnsi="Times New Roman" w:cs="Times New Roman"/>
          <w:lang w:val="en-GB"/>
        </w:rPr>
        <w:t>s,</w:t>
      </w:r>
      <w:r w:rsidRPr="00C22C00">
        <w:rPr>
          <w:rFonts w:ascii="Times New Roman" w:hAnsi="Times New Roman" w:cs="Times New Roman"/>
          <w:lang w:val="en-GB"/>
        </w:rPr>
        <w:t xml:space="preserve"> or internet</w:t>
      </w:r>
      <w:r>
        <w:rPr>
          <w:rFonts w:ascii="Times New Roman" w:hAnsi="Times New Roman" w:cs="Times New Roman"/>
          <w:lang w:val="en-GB"/>
        </w:rPr>
        <w:t>).</w:t>
      </w:r>
    </w:p>
    <w:p w14:paraId="4B90508F" w14:textId="7E2F0FB9" w:rsidR="00C22C00" w:rsidRPr="00C22C00" w:rsidRDefault="00476F4E" w:rsidP="00C22C00">
      <w:pPr>
        <w:spacing w:line="360" w:lineRule="auto"/>
        <w:jc w:val="both"/>
        <w:rPr>
          <w:rFonts w:ascii="Times New Roman" w:hAnsi="Times New Roman" w:cs="Times New Roman"/>
          <w:lang w:val="en-GB"/>
        </w:rPr>
      </w:pPr>
      <w:r>
        <w:rPr>
          <w:rFonts w:ascii="Times New Roman" w:hAnsi="Times New Roman" w:cs="Times New Roman"/>
          <w:lang w:val="en-GB"/>
        </w:rPr>
        <w:t>W</w:t>
      </w:r>
      <w:r w:rsidR="00C22C00" w:rsidRPr="00C22C00">
        <w:rPr>
          <w:rFonts w:ascii="Times New Roman" w:hAnsi="Times New Roman" w:cs="Times New Roman"/>
          <w:lang w:val="en-GB"/>
        </w:rPr>
        <w:t xml:space="preserve">e extracted the most common words and defined </w:t>
      </w:r>
      <w:r w:rsidR="008D6C19">
        <w:rPr>
          <w:rFonts w:ascii="Times New Roman" w:hAnsi="Times New Roman" w:cs="Times New Roman"/>
          <w:lang w:val="en-GB"/>
        </w:rPr>
        <w:t xml:space="preserve">the </w:t>
      </w:r>
      <w:r w:rsidR="00C22C00" w:rsidRPr="00C22C00">
        <w:rPr>
          <w:rFonts w:ascii="Times New Roman" w:hAnsi="Times New Roman" w:cs="Times New Roman"/>
          <w:lang w:val="en-GB"/>
        </w:rPr>
        <w:t xml:space="preserve">common words as the ones </w:t>
      </w:r>
      <w:r w:rsidR="008D6C19">
        <w:rPr>
          <w:rFonts w:ascii="Times New Roman" w:hAnsi="Times New Roman" w:cs="Times New Roman"/>
          <w:lang w:val="en-GB"/>
        </w:rPr>
        <w:t>that</w:t>
      </w:r>
      <w:r w:rsidR="00C22C00" w:rsidRPr="00C22C00">
        <w:rPr>
          <w:rFonts w:ascii="Times New Roman" w:hAnsi="Times New Roman" w:cs="Times New Roman"/>
          <w:lang w:val="en-GB"/>
        </w:rPr>
        <w:t xml:space="preserve"> appear </w:t>
      </w:r>
      <w:r w:rsidR="008D6C19">
        <w:rPr>
          <w:rFonts w:ascii="Times New Roman" w:hAnsi="Times New Roman" w:cs="Times New Roman"/>
          <w:lang w:val="en-GB"/>
        </w:rPr>
        <w:t xml:space="preserve">frequently </w:t>
      </w:r>
      <w:r w:rsidR="00C22C00" w:rsidRPr="00C22C00">
        <w:rPr>
          <w:rFonts w:ascii="Times New Roman" w:hAnsi="Times New Roman" w:cs="Times New Roman"/>
          <w:lang w:val="en-GB"/>
        </w:rPr>
        <w:t xml:space="preserve">in all four corpora (and are therefore not specific to a certain text type). </w:t>
      </w:r>
      <w:r w:rsidR="008D6C19">
        <w:rPr>
          <w:rFonts w:ascii="Times New Roman" w:hAnsi="Times New Roman" w:cs="Times New Roman"/>
          <w:lang w:val="en-GB"/>
        </w:rPr>
        <w:t xml:space="preserve">We use </w:t>
      </w:r>
      <w:r w:rsidR="00C22C00" w:rsidRPr="00C22C00">
        <w:rPr>
          <w:rFonts w:ascii="Times New Roman" w:hAnsi="Times New Roman" w:cs="Times New Roman"/>
          <w:lang w:val="en-GB"/>
        </w:rPr>
        <w:t xml:space="preserve">four corpora </w:t>
      </w:r>
      <w:r w:rsidR="008D6C19">
        <w:rPr>
          <w:rFonts w:ascii="Times New Roman" w:hAnsi="Times New Roman" w:cs="Times New Roman"/>
          <w:lang w:val="en-GB"/>
        </w:rPr>
        <w:t xml:space="preserve">to </w:t>
      </w:r>
      <w:r w:rsidR="00C22C00" w:rsidRPr="00C22C00">
        <w:rPr>
          <w:rFonts w:ascii="Times New Roman" w:hAnsi="Times New Roman" w:cs="Times New Roman"/>
          <w:lang w:val="en-GB"/>
        </w:rPr>
        <w:t>inclu</w:t>
      </w:r>
      <w:r w:rsidR="008D6C19">
        <w:rPr>
          <w:rFonts w:ascii="Times New Roman" w:hAnsi="Times New Roman" w:cs="Times New Roman"/>
          <w:lang w:val="en-GB"/>
        </w:rPr>
        <w:t>de</w:t>
      </w:r>
      <w:r w:rsidR="00C22C00" w:rsidRPr="00C22C00">
        <w:rPr>
          <w:rFonts w:ascii="Times New Roman" w:hAnsi="Times New Roman" w:cs="Times New Roman"/>
          <w:lang w:val="en-GB"/>
        </w:rPr>
        <w:t xml:space="preserve"> texts that primarily reflect language production by different language users (</w:t>
      </w:r>
      <w:proofErr w:type="spellStart"/>
      <w:r w:rsidR="00C22C00" w:rsidRPr="00C22C00">
        <w:rPr>
          <w:rFonts w:ascii="Times New Roman" w:hAnsi="Times New Roman" w:cs="Times New Roman"/>
          <w:lang w:val="en-GB"/>
        </w:rPr>
        <w:t>G</w:t>
      </w:r>
      <w:r w:rsidR="006351F2">
        <w:rPr>
          <w:rFonts w:ascii="Times New Roman" w:hAnsi="Times New Roman" w:cs="Times New Roman"/>
          <w:lang w:val="en-GB"/>
        </w:rPr>
        <w:t>os</w:t>
      </w:r>
      <w:proofErr w:type="spellEnd"/>
      <w:r w:rsidR="00C22C00" w:rsidRPr="00C22C00">
        <w:rPr>
          <w:rFonts w:ascii="Times New Roman" w:hAnsi="Times New Roman" w:cs="Times New Roman"/>
          <w:lang w:val="en-GB"/>
        </w:rPr>
        <w:t>, J</w:t>
      </w:r>
      <w:r w:rsidR="006351F2">
        <w:rPr>
          <w:rFonts w:ascii="Times New Roman" w:hAnsi="Times New Roman" w:cs="Times New Roman"/>
          <w:lang w:val="en-GB"/>
        </w:rPr>
        <w:t>anes</w:t>
      </w:r>
      <w:r w:rsidR="00C22C00" w:rsidRPr="00C22C00">
        <w:rPr>
          <w:rFonts w:ascii="Times New Roman" w:hAnsi="Times New Roman" w:cs="Times New Roman"/>
          <w:lang w:val="en-GB"/>
        </w:rPr>
        <w:t xml:space="preserve">,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 xml:space="preserve">), as well as texts that primarily reflect </w:t>
      </w:r>
      <w:r w:rsidR="008D6C19">
        <w:rPr>
          <w:rFonts w:ascii="Times New Roman" w:hAnsi="Times New Roman" w:cs="Times New Roman"/>
          <w:lang w:val="en-GB"/>
        </w:rPr>
        <w:t xml:space="preserve">standard </w:t>
      </w:r>
      <w:r w:rsidR="00C22C00" w:rsidRPr="00C22C00">
        <w:rPr>
          <w:rFonts w:ascii="Times New Roman" w:hAnsi="Times New Roman" w:cs="Times New Roman"/>
          <w:lang w:val="en-GB"/>
        </w:rPr>
        <w:t>language (</w:t>
      </w:r>
      <w:proofErr w:type="spellStart"/>
      <w:r w:rsidR="00C22C00" w:rsidRPr="00C22C00">
        <w:rPr>
          <w:rFonts w:ascii="Times New Roman" w:hAnsi="Times New Roman" w:cs="Times New Roman"/>
          <w:lang w:val="en-GB"/>
        </w:rPr>
        <w:t>Kres</w:t>
      </w:r>
      <w:proofErr w:type="spellEnd"/>
      <w:r w:rsidR="00C22C00" w:rsidRPr="00C22C00">
        <w:rPr>
          <w:rFonts w:ascii="Times New Roman" w:hAnsi="Times New Roman" w:cs="Times New Roman"/>
          <w:lang w:val="en-GB"/>
        </w:rPr>
        <w:t xml:space="preserve">). We aimed at covering younger </w:t>
      </w:r>
      <w:r w:rsidR="008D6C19">
        <w:rPr>
          <w:rFonts w:ascii="Times New Roman" w:hAnsi="Times New Roman" w:cs="Times New Roman"/>
          <w:lang w:val="en-GB"/>
        </w:rPr>
        <w:t>school-going population</w:t>
      </w:r>
      <w:r w:rsidR="00C22C00" w:rsidRPr="00C22C00">
        <w:rPr>
          <w:rFonts w:ascii="Times New Roman" w:hAnsi="Times New Roman" w:cs="Times New Roman"/>
          <w:lang w:val="en-GB"/>
        </w:rPr>
        <w:t xml:space="preserve">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 and adult</w:t>
      </w:r>
      <w:r w:rsidR="008D6C19">
        <w:rPr>
          <w:rFonts w:ascii="Times New Roman" w:hAnsi="Times New Roman" w:cs="Times New Roman"/>
          <w:lang w:val="en-GB"/>
        </w:rPr>
        <w:t>s</w:t>
      </w:r>
      <w:r w:rsidR="00C22C00" w:rsidRPr="00C22C00">
        <w:rPr>
          <w:rFonts w:ascii="Times New Roman" w:hAnsi="Times New Roman" w:cs="Times New Roman"/>
          <w:lang w:val="en-GB"/>
        </w:rPr>
        <w:t xml:space="preserve">. For some corpora, we could have assigned words to different age levels (e.g. using pupils' grade levels in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 xml:space="preserve"> or using the age groups available in </w:t>
      </w:r>
      <w:proofErr w:type="spellStart"/>
      <w:r w:rsidR="00C22C00" w:rsidRPr="00C22C00">
        <w:rPr>
          <w:rFonts w:ascii="Times New Roman" w:hAnsi="Times New Roman" w:cs="Times New Roman"/>
          <w:lang w:val="en-GB"/>
        </w:rPr>
        <w:t>G</w:t>
      </w:r>
      <w:r w:rsidR="006351F2">
        <w:rPr>
          <w:rFonts w:ascii="Times New Roman" w:hAnsi="Times New Roman" w:cs="Times New Roman"/>
          <w:lang w:val="en-GB"/>
        </w:rPr>
        <w:t>os</w:t>
      </w:r>
      <w:proofErr w:type="spellEnd"/>
      <w:r w:rsidR="00C22C00" w:rsidRPr="00C22C00">
        <w:rPr>
          <w:rFonts w:ascii="Times New Roman" w:hAnsi="Times New Roman" w:cs="Times New Roman"/>
          <w:lang w:val="en-GB"/>
        </w:rPr>
        <w:t xml:space="preserve"> metadata), but these corpora are very specific and the resulting word groups would mainly reflect the genre instead of age levels. Because of this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we opted for the approach of crossing the word lists to obtain a single list. The overlap of the most common words in four corpora eliminates frequent words which </w:t>
      </w:r>
      <w:r w:rsidRPr="00476F4E">
        <w:rPr>
          <w:rFonts w:ascii="Times New Roman" w:hAnsi="Times New Roman" w:cs="Times New Roman"/>
          <w:lang w:val="en-GB"/>
        </w:rPr>
        <w:t xml:space="preserve">are typical for only one of the </w:t>
      </w:r>
      <w:r w:rsidR="001D64A4" w:rsidRPr="00476F4E">
        <w:rPr>
          <w:rFonts w:ascii="Times New Roman" w:hAnsi="Times New Roman" w:cs="Times New Roman"/>
          <w:lang w:val="en-GB"/>
        </w:rPr>
        <w:t>corpora</w:t>
      </w:r>
      <w:r w:rsidR="001D64A4">
        <w:rPr>
          <w:rFonts w:ascii="Times New Roman" w:hAnsi="Times New Roman" w:cs="Times New Roman"/>
          <w:lang w:val="en-GB"/>
        </w:rPr>
        <w:t xml:space="preserve"> (</w:t>
      </w:r>
      <w:r w:rsidR="00C22C00" w:rsidRPr="00C22C00">
        <w:rPr>
          <w:rFonts w:ascii="Times New Roman" w:hAnsi="Times New Roman" w:cs="Times New Roman"/>
          <w:lang w:val="en-GB"/>
        </w:rPr>
        <w:t xml:space="preserve">e.g. administrative language in </w:t>
      </w:r>
      <w:proofErr w:type="spellStart"/>
      <w:r w:rsidR="00C22C00" w:rsidRPr="00C22C00">
        <w:rPr>
          <w:rFonts w:ascii="Times New Roman" w:hAnsi="Times New Roman" w:cs="Times New Roman"/>
          <w:lang w:val="en-GB"/>
        </w:rPr>
        <w:t>Kres</w:t>
      </w:r>
      <w:proofErr w:type="spellEnd"/>
      <w:r w:rsidR="00C22C00" w:rsidRPr="00C22C00">
        <w:rPr>
          <w:rFonts w:ascii="Times New Roman" w:hAnsi="Times New Roman" w:cs="Times New Roman"/>
          <w:lang w:val="en-GB"/>
        </w:rPr>
        <w:t xml:space="preserve">, spoken language markers in </w:t>
      </w:r>
      <w:proofErr w:type="spellStart"/>
      <w:r w:rsidR="00C22C00" w:rsidRPr="00C22C00">
        <w:rPr>
          <w:rFonts w:ascii="Times New Roman" w:hAnsi="Times New Roman" w:cs="Times New Roman"/>
          <w:lang w:val="en-GB"/>
        </w:rPr>
        <w:t>G</w:t>
      </w:r>
      <w:r w:rsidR="006351F2">
        <w:rPr>
          <w:rFonts w:ascii="Times New Roman" w:hAnsi="Times New Roman" w:cs="Times New Roman"/>
          <w:lang w:val="en-GB"/>
        </w:rPr>
        <w:t>os</w:t>
      </w:r>
      <w:proofErr w:type="spellEnd"/>
      <w:r w:rsidR="00C22C00" w:rsidRPr="00C22C00">
        <w:rPr>
          <w:rFonts w:ascii="Times New Roman" w:hAnsi="Times New Roman" w:cs="Times New Roman"/>
          <w:lang w:val="en-GB"/>
        </w:rPr>
        <w:t>, Twitter-specific usage in Janes</w:t>
      </w:r>
      <w:r w:rsidR="008D6C19">
        <w:rPr>
          <w:rFonts w:ascii="Times New Roman" w:hAnsi="Times New Roman" w:cs="Times New Roman"/>
          <w:lang w:val="en-GB"/>
        </w:rPr>
        <w:t>,</w:t>
      </w:r>
      <w:r w:rsidR="00C22C00" w:rsidRPr="00C22C00">
        <w:rPr>
          <w:rFonts w:ascii="Times New Roman" w:hAnsi="Times New Roman" w:cs="Times New Roman"/>
          <w:lang w:val="en-GB"/>
        </w:rPr>
        <w:t xml:space="preserve"> and literary references from essays in </w:t>
      </w:r>
      <w:proofErr w:type="spellStart"/>
      <w:r w:rsidR="00C22C00" w:rsidRPr="00C22C00">
        <w:rPr>
          <w:rFonts w:ascii="Times New Roman" w:hAnsi="Times New Roman" w:cs="Times New Roman"/>
          <w:lang w:val="en-GB"/>
        </w:rPr>
        <w:t>Šolar</w:t>
      </w:r>
      <w:proofErr w:type="spellEnd"/>
      <w:r w:rsidR="00C22C00" w:rsidRPr="00C22C00">
        <w:rPr>
          <w:rFonts w:ascii="Times New Roman" w:hAnsi="Times New Roman" w:cs="Times New Roman"/>
          <w:lang w:val="en-GB"/>
        </w:rPr>
        <w:t>).</w:t>
      </w:r>
    </w:p>
    <w:p w14:paraId="75992696" w14:textId="5FD8BC20" w:rsidR="00C22C00" w:rsidRPr="00C22C00"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From each corpus, we extracted the 10</w:t>
      </w:r>
      <w:r w:rsidR="006351F2">
        <w:rPr>
          <w:rFonts w:ascii="Times New Roman" w:hAnsi="Times New Roman" w:cs="Times New Roman"/>
          <w:lang w:val="en-GB"/>
        </w:rPr>
        <w:t>,</w:t>
      </w:r>
      <w:r w:rsidR="00C22C00" w:rsidRPr="00C22C00">
        <w:rPr>
          <w:rFonts w:ascii="Times New Roman" w:hAnsi="Times New Roman" w:cs="Times New Roman"/>
          <w:lang w:val="en-GB"/>
        </w:rPr>
        <w:t>0</w:t>
      </w:r>
      <w:r w:rsidR="00C22C00">
        <w:rPr>
          <w:rFonts w:ascii="Times New Roman" w:hAnsi="Times New Roman" w:cs="Times New Roman"/>
          <w:lang w:val="en-GB"/>
        </w:rPr>
        <w:t>00</w:t>
      </w:r>
      <w:r w:rsidR="00C22C00" w:rsidRPr="00C22C00">
        <w:rPr>
          <w:rFonts w:ascii="Times New Roman" w:hAnsi="Times New Roman" w:cs="Times New Roman"/>
          <w:lang w:val="en-GB"/>
        </w:rPr>
        <w:t xml:space="preserve"> most frequent word lemmas and part-of-speech tuples. In order to construct a list of common words repre</w:t>
      </w:r>
      <w:r w:rsidR="00C22C00">
        <w:rPr>
          <w:rFonts w:ascii="Times New Roman" w:hAnsi="Times New Roman" w:cs="Times New Roman"/>
          <w:lang w:val="en-GB"/>
        </w:rPr>
        <w:t xml:space="preserve">sentative of Slovene language, </w:t>
      </w:r>
      <w:r w:rsidR="00C22C00" w:rsidRPr="00C22C00">
        <w:rPr>
          <w:rFonts w:ascii="Times New Roman" w:hAnsi="Times New Roman" w:cs="Times New Roman"/>
          <w:lang w:val="en-GB"/>
        </w:rPr>
        <w:t>we selected the word lemmas that occurred in the most frequent word lists of all the four corpora. We obtained a list of 2</w:t>
      </w:r>
      <w:r w:rsidR="000A54D7">
        <w:rPr>
          <w:rFonts w:ascii="Times New Roman" w:hAnsi="Times New Roman" w:cs="Times New Roman"/>
          <w:lang w:val="en-GB"/>
        </w:rPr>
        <w:t>,</w:t>
      </w:r>
      <w:r w:rsidR="00C22C00">
        <w:rPr>
          <w:rFonts w:ascii="Times New Roman" w:hAnsi="Times New Roman" w:cs="Times New Roman"/>
          <w:lang w:val="en-GB"/>
        </w:rPr>
        <w:t>562</w:t>
      </w:r>
      <w:r w:rsidR="00C22C00" w:rsidRPr="00C22C00">
        <w:rPr>
          <w:rFonts w:ascii="Times New Roman" w:hAnsi="Times New Roman" w:cs="Times New Roman"/>
          <w:lang w:val="en-GB"/>
        </w:rPr>
        <w:t xml:space="preserve"> common words</w:t>
      </w:r>
      <w:r w:rsidR="000A54D7">
        <w:rPr>
          <w:rFonts w:ascii="Times New Roman" w:hAnsi="Times New Roman" w:cs="Times New Roman"/>
          <w:lang w:val="en-GB"/>
        </w:rPr>
        <w:t>,</w:t>
      </w:r>
      <w:r w:rsidR="00C22C00" w:rsidRPr="00C22C00">
        <w:rPr>
          <w:rFonts w:ascii="Times New Roman" w:hAnsi="Times New Roman" w:cs="Times New Roman"/>
          <w:lang w:val="en-GB"/>
        </w:rPr>
        <w:t xml:space="preserve"> which we used in readability measures</w:t>
      </w:r>
      <w:r w:rsidR="002101FF">
        <w:rPr>
          <w:rFonts w:ascii="Times New Roman" w:hAnsi="Times New Roman" w:cs="Times New Roman"/>
          <w:lang w:val="en-GB"/>
        </w:rPr>
        <w:t>.</w:t>
      </w:r>
    </w:p>
    <w:p w14:paraId="0F6A3750" w14:textId="77777777" w:rsidR="00C22C00" w:rsidRDefault="00C22C00" w:rsidP="00A568B5">
      <w:pPr>
        <w:spacing w:line="360" w:lineRule="auto"/>
        <w:jc w:val="both"/>
        <w:rPr>
          <w:rFonts w:ascii="Times New Roman" w:hAnsi="Times New Roman" w:cs="Times New Roman"/>
          <w:b/>
          <w:lang w:val="en-GB"/>
        </w:rPr>
      </w:pPr>
    </w:p>
    <w:p w14:paraId="78D8C469" w14:textId="77777777" w:rsidR="00350682" w:rsidRDefault="00350682"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Results</w:t>
      </w:r>
    </w:p>
    <w:p w14:paraId="18B5FCC8" w14:textId="77777777" w:rsidR="00A934BA" w:rsidRDefault="00A934BA" w:rsidP="00381773">
      <w:pPr>
        <w:spacing w:line="360" w:lineRule="auto"/>
        <w:jc w:val="center"/>
        <w:outlineLvl w:val="0"/>
        <w:rPr>
          <w:rFonts w:ascii="Times New Roman" w:hAnsi="Times New Roman" w:cs="Times New Roman"/>
          <w:b/>
          <w:lang w:val="en-GB"/>
        </w:rPr>
      </w:pPr>
    </w:p>
    <w:p w14:paraId="2EF3F3DF" w14:textId="18AF4060" w:rsidR="00C22C00" w:rsidRPr="00C22C00"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C22C00" w:rsidRPr="00C22C00">
        <w:rPr>
          <w:rFonts w:ascii="Times New Roman" w:hAnsi="Times New Roman" w:cs="Times New Roman"/>
          <w:lang w:val="en-GB"/>
        </w:rPr>
        <w:t xml:space="preserve">For each text in each </w:t>
      </w:r>
      <w:proofErr w:type="spellStart"/>
      <w:r w:rsidR="00C22C00" w:rsidRPr="00C22C00">
        <w:rPr>
          <w:rFonts w:ascii="Times New Roman" w:hAnsi="Times New Roman" w:cs="Times New Roman"/>
          <w:lang w:val="en-GB"/>
        </w:rPr>
        <w:t>subcorpus</w:t>
      </w:r>
      <w:proofErr w:type="spellEnd"/>
      <w:r w:rsidR="00C22C00" w:rsidRPr="00C22C00">
        <w:rPr>
          <w:rFonts w:ascii="Times New Roman" w:hAnsi="Times New Roman" w:cs="Times New Roman"/>
          <w:lang w:val="en-GB"/>
        </w:rPr>
        <w:t xml:space="preserve">, we calculated readability scores using all readability measures described in </w:t>
      </w:r>
      <w:r w:rsidR="0015469A">
        <w:rPr>
          <w:rFonts w:ascii="Times New Roman" w:hAnsi="Times New Roman" w:cs="Times New Roman"/>
          <w:lang w:val="en-GB"/>
        </w:rPr>
        <w:t>the previous section.</w:t>
      </w:r>
      <w:r w:rsidR="00C22C00">
        <w:rPr>
          <w:rFonts w:ascii="Times New Roman" w:hAnsi="Times New Roman" w:cs="Times New Roman"/>
          <w:lang w:val="en-GB"/>
        </w:rPr>
        <w:t xml:space="preserve"> </w:t>
      </w:r>
      <w:r w:rsidR="00C22C00" w:rsidRPr="00C22C00">
        <w:rPr>
          <w:rFonts w:ascii="Times New Roman" w:hAnsi="Times New Roman" w:cs="Times New Roman"/>
          <w:lang w:val="en-GB"/>
        </w:rPr>
        <w:t xml:space="preserve">In Figure </w:t>
      </w:r>
      <w:r w:rsidR="00C22C00">
        <w:rPr>
          <w:rFonts w:ascii="Times New Roman" w:hAnsi="Times New Roman" w:cs="Times New Roman"/>
          <w:lang w:val="en-GB"/>
        </w:rPr>
        <w:t xml:space="preserve">1 </w:t>
      </w:r>
      <w:r w:rsidR="00C22C00" w:rsidRPr="00C22C00">
        <w:rPr>
          <w:rFonts w:ascii="Times New Roman" w:hAnsi="Times New Roman" w:cs="Times New Roman"/>
          <w:lang w:val="en-GB"/>
        </w:rPr>
        <w:t xml:space="preserve">we present a few examples of obtained score distributions. We show distributions for three text </w:t>
      </w:r>
      <w:proofErr w:type="spellStart"/>
      <w:r w:rsidR="00C22C00" w:rsidRPr="00C22C00">
        <w:rPr>
          <w:rFonts w:ascii="Times New Roman" w:hAnsi="Times New Roman" w:cs="Times New Roman"/>
          <w:lang w:val="en-GB"/>
        </w:rPr>
        <w:t>subcorpora</w:t>
      </w:r>
      <w:proofErr w:type="spellEnd"/>
      <w:r w:rsidR="00C22C00" w:rsidRPr="00C22C00">
        <w:rPr>
          <w:rFonts w:ascii="Times New Roman" w:hAnsi="Times New Roman" w:cs="Times New Roman"/>
          <w:lang w:val="en-GB"/>
        </w:rPr>
        <w:t xml:space="preserve"> (children’s</w:t>
      </w:r>
      <w:r w:rsidR="0015469A">
        <w:rPr>
          <w:rFonts w:ascii="Times New Roman" w:hAnsi="Times New Roman" w:cs="Times New Roman"/>
          <w:lang w:val="en-GB"/>
        </w:rPr>
        <w:t xml:space="preserve"> </w:t>
      </w:r>
      <w:r w:rsidR="00C22C00" w:rsidRPr="00C22C00">
        <w:rPr>
          <w:rFonts w:ascii="Times New Roman" w:hAnsi="Times New Roman" w:cs="Times New Roman"/>
          <w:lang w:val="en-GB"/>
        </w:rPr>
        <w:t xml:space="preserve">magazines, newspapers, and technical magazines) and three </w:t>
      </w:r>
      <w:r w:rsidR="00C22C00" w:rsidRPr="00C22C00">
        <w:rPr>
          <w:rFonts w:ascii="Times New Roman" w:hAnsi="Times New Roman" w:cs="Times New Roman"/>
          <w:lang w:val="en-GB"/>
        </w:rPr>
        <w:lastRenderedPageBreak/>
        <w:t>readability scores (</w:t>
      </w:r>
      <w:proofErr w:type="spellStart"/>
      <w:r w:rsidR="00C22C00" w:rsidRPr="00C22C00">
        <w:rPr>
          <w:rFonts w:ascii="Times New Roman" w:hAnsi="Times New Roman" w:cs="Times New Roman"/>
          <w:lang w:val="en-GB"/>
        </w:rPr>
        <w:t>Goobledygook</w:t>
      </w:r>
      <w:proofErr w:type="spellEnd"/>
      <w:r w:rsidR="00C22C00" w:rsidRPr="00C22C00">
        <w:rPr>
          <w:rFonts w:ascii="Times New Roman" w:hAnsi="Times New Roman" w:cs="Times New Roman"/>
          <w:lang w:val="en-GB"/>
        </w:rPr>
        <w:t>, Coleman-</w:t>
      </w:r>
      <w:proofErr w:type="spellStart"/>
      <w:r w:rsidR="00C22C00" w:rsidRPr="00C22C00">
        <w:rPr>
          <w:rFonts w:ascii="Times New Roman" w:hAnsi="Times New Roman" w:cs="Times New Roman"/>
          <w:lang w:val="en-GB"/>
        </w:rPr>
        <w:t>Liau</w:t>
      </w:r>
      <w:proofErr w:type="spellEnd"/>
      <w:r w:rsidR="00C22C00" w:rsidRPr="00C22C00">
        <w:rPr>
          <w:rFonts w:ascii="Times New Roman" w:hAnsi="Times New Roman" w:cs="Times New Roman"/>
          <w:lang w:val="en-GB"/>
        </w:rPr>
        <w:t xml:space="preserve">, and </w:t>
      </w:r>
      <w:r w:rsidR="0015367C">
        <w:rPr>
          <w:rFonts w:ascii="Times New Roman" w:hAnsi="Times New Roman" w:cs="Times New Roman"/>
          <w:lang w:val="en-GB"/>
        </w:rPr>
        <w:t xml:space="preserve">the </w:t>
      </w:r>
      <w:r w:rsidR="00C22C00" w:rsidRPr="00C22C00">
        <w:rPr>
          <w:rFonts w:ascii="Times New Roman" w:hAnsi="Times New Roman" w:cs="Times New Roman"/>
          <w:lang w:val="en-GB"/>
        </w:rPr>
        <w:t xml:space="preserve">average </w:t>
      </w:r>
      <w:r w:rsidR="00F715AE">
        <w:rPr>
          <w:rFonts w:ascii="Times New Roman" w:hAnsi="Times New Roman" w:cs="Times New Roman"/>
          <w:lang w:val="en-GB"/>
        </w:rPr>
        <w:t>number of words in</w:t>
      </w:r>
      <w:r w:rsidR="0015367C">
        <w:rPr>
          <w:rFonts w:ascii="Times New Roman" w:hAnsi="Times New Roman" w:cs="Times New Roman"/>
          <w:lang w:val="en-GB"/>
        </w:rPr>
        <w:t xml:space="preserve"> a</w:t>
      </w:r>
      <w:r w:rsidR="00F715AE">
        <w:rPr>
          <w:rFonts w:ascii="Times New Roman" w:hAnsi="Times New Roman" w:cs="Times New Roman"/>
          <w:lang w:val="en-GB"/>
        </w:rPr>
        <w:t xml:space="preserve"> </w:t>
      </w:r>
      <w:r w:rsidR="00C22C00" w:rsidRPr="00C22C00">
        <w:rPr>
          <w:rFonts w:ascii="Times New Roman" w:hAnsi="Times New Roman" w:cs="Times New Roman"/>
          <w:lang w:val="en-GB"/>
        </w:rPr>
        <w:t>sentence).</w:t>
      </w:r>
    </w:p>
    <w:p w14:paraId="5FDF7213" w14:textId="77777777" w:rsidR="00C22C00" w:rsidRDefault="00C22C00" w:rsidP="00C22C00">
      <w:pPr>
        <w:spacing w:line="360" w:lineRule="auto"/>
        <w:jc w:val="both"/>
        <w:rPr>
          <w:rFonts w:ascii="Times New Roman" w:hAnsi="Times New Roman" w:cs="Times New Roman"/>
          <w:lang w:val="en-GB"/>
        </w:rPr>
      </w:pPr>
    </w:p>
    <w:p w14:paraId="1A28285C" w14:textId="6E7B1FD2" w:rsidR="0076118B" w:rsidRDefault="00E2707E" w:rsidP="00C22C00">
      <w:pPr>
        <w:spacing w:line="360" w:lineRule="auto"/>
        <w:jc w:val="both"/>
        <w:rPr>
          <w:rFonts w:ascii="Times New Roman" w:hAnsi="Times New Roman" w:cs="Times New Roman"/>
          <w:lang w:val="en-GB"/>
        </w:rPr>
      </w:pPr>
      <w:r>
        <w:rPr>
          <w:rFonts w:ascii="Times New Roman" w:hAnsi="Times New Roman" w:cs="Times New Roman"/>
          <w:lang w:val="en-GB"/>
        </w:rPr>
        <w:t>#file: fig_dist</w:t>
      </w:r>
      <w:r w:rsidRPr="009F7A44">
        <w:rPr>
          <w:rFonts w:ascii="Times New Roman" w:hAnsi="Times New Roman" w:cs="Times New Roman"/>
          <w:lang w:val="en-GB"/>
        </w:rPr>
        <w:t>.png</w:t>
      </w:r>
    </w:p>
    <w:p w14:paraId="11A102A7" w14:textId="77777777" w:rsidR="002E7304" w:rsidRDefault="00C22C00" w:rsidP="00C22C00">
      <w:pPr>
        <w:spacing w:line="360" w:lineRule="auto"/>
        <w:jc w:val="both"/>
        <w:rPr>
          <w:rFonts w:ascii="Times New Roman" w:hAnsi="Times New Roman" w:cs="Times New Roman"/>
          <w:lang w:val="en-GB"/>
        </w:rPr>
      </w:pPr>
      <w:r>
        <w:rPr>
          <w:rFonts w:ascii="Times New Roman" w:hAnsi="Times New Roman" w:cs="Times New Roman"/>
          <w:lang w:val="en-GB"/>
        </w:rPr>
        <w:t>Figure</w:t>
      </w:r>
      <w:r w:rsidRPr="00F217AF">
        <w:rPr>
          <w:rFonts w:ascii="Times New Roman" w:hAnsi="Times New Roman" w:cs="Times New Roman"/>
          <w:lang w:val="en-GB"/>
        </w:rPr>
        <w:t xml:space="preserve"> 1:</w:t>
      </w:r>
      <w:r>
        <w:rPr>
          <w:rFonts w:ascii="Times New Roman" w:hAnsi="Times New Roman" w:cs="Times New Roman"/>
          <w:lang w:val="en-GB"/>
        </w:rPr>
        <w:t xml:space="preserve"> </w:t>
      </w:r>
      <w:r w:rsidRPr="00C22C00">
        <w:rPr>
          <w:rFonts w:ascii="Times New Roman" w:hAnsi="Times New Roman" w:cs="Times New Roman"/>
          <w:lang w:val="en-GB"/>
        </w:rPr>
        <w:t xml:space="preserve">The score distributions for three text </w:t>
      </w:r>
      <w:proofErr w:type="spellStart"/>
      <w:r w:rsidRPr="00C22C00">
        <w:rPr>
          <w:rFonts w:ascii="Times New Roman" w:hAnsi="Times New Roman" w:cs="Times New Roman"/>
          <w:lang w:val="en-GB"/>
        </w:rPr>
        <w:t>subcorpora</w:t>
      </w:r>
      <w:proofErr w:type="spellEnd"/>
      <w:r w:rsidRPr="00C22C00">
        <w:rPr>
          <w:rFonts w:ascii="Times New Roman" w:hAnsi="Times New Roman" w:cs="Times New Roman"/>
          <w:lang w:val="en-GB"/>
        </w:rPr>
        <w:t xml:space="preserve"> and three readability measures. The distributions show that technical magazines readability scores are the most consistent, while newspapers' scores are more diverse. Children's magazines' scores have a strong peak on the left-hand side (easier texts) that is well separated from the other sources.</w:t>
      </w:r>
    </w:p>
    <w:p w14:paraId="4738CABD" w14:textId="77777777" w:rsidR="002E7304" w:rsidRDefault="002E7304" w:rsidP="00C22C00">
      <w:pPr>
        <w:spacing w:line="360" w:lineRule="auto"/>
        <w:jc w:val="both"/>
        <w:rPr>
          <w:rFonts w:ascii="Times New Roman" w:hAnsi="Times New Roman" w:cs="Times New Roman"/>
          <w:lang w:val="en-GB"/>
        </w:rPr>
      </w:pPr>
    </w:p>
    <w:p w14:paraId="68C69E02" w14:textId="41C3A43D" w:rsidR="002E7304"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2E7304" w:rsidRPr="002E7304">
        <w:rPr>
          <w:rFonts w:ascii="Times New Roman" w:hAnsi="Times New Roman" w:cs="Times New Roman"/>
          <w:lang w:val="en-GB"/>
        </w:rPr>
        <w:t xml:space="preserve">To show a compact overview of all included readability measures we calculated the median, first and third quartiles of the distribution for each score and each text </w:t>
      </w:r>
      <w:proofErr w:type="spellStart"/>
      <w:r w:rsidR="002E7304" w:rsidRPr="002E7304">
        <w:rPr>
          <w:rFonts w:ascii="Times New Roman" w:hAnsi="Times New Roman" w:cs="Times New Roman"/>
          <w:lang w:val="en-GB"/>
        </w:rPr>
        <w:t>subcorpus</w:t>
      </w:r>
      <w:proofErr w:type="spellEnd"/>
      <w:r w:rsidR="002E7304" w:rsidRPr="002E7304">
        <w:rPr>
          <w:rFonts w:ascii="Times New Roman" w:hAnsi="Times New Roman" w:cs="Times New Roman"/>
          <w:lang w:val="en-GB"/>
        </w:rPr>
        <w:t xml:space="preserve">. The box-and-whiskers plots showing these results are visualized in Figure </w:t>
      </w:r>
      <w:r w:rsidR="002E7304">
        <w:rPr>
          <w:rFonts w:ascii="Times New Roman" w:hAnsi="Times New Roman" w:cs="Times New Roman"/>
          <w:lang w:val="en-GB"/>
        </w:rPr>
        <w:t>2</w:t>
      </w:r>
      <w:r w:rsidR="002E7304" w:rsidRPr="002E7304">
        <w:rPr>
          <w:rFonts w:ascii="Times New Roman" w:hAnsi="Times New Roman" w:cs="Times New Roman"/>
          <w:lang w:val="en-GB"/>
        </w:rPr>
        <w:t xml:space="preserve"> which shows that most readability measures are able to distinguish between different </w:t>
      </w:r>
      <w:proofErr w:type="spellStart"/>
      <w:r w:rsidR="002E7304" w:rsidRPr="002E7304">
        <w:rPr>
          <w:rFonts w:ascii="Times New Roman" w:hAnsi="Times New Roman" w:cs="Times New Roman"/>
          <w:lang w:val="en-GB"/>
        </w:rPr>
        <w:t>subcorpora</w:t>
      </w:r>
      <w:proofErr w:type="spellEnd"/>
      <w:r w:rsidR="002E7304" w:rsidRPr="002E7304">
        <w:rPr>
          <w:rFonts w:ascii="Times New Roman" w:hAnsi="Times New Roman" w:cs="Times New Roman"/>
          <w:lang w:val="en-GB"/>
        </w:rPr>
        <w:t xml:space="preserve">. Additionally, some of the readability measures </w:t>
      </w:r>
      <w:r w:rsidR="00F715AE">
        <w:rPr>
          <w:rFonts w:ascii="Times New Roman" w:hAnsi="Times New Roman" w:cs="Times New Roman"/>
          <w:lang w:val="en-GB"/>
        </w:rPr>
        <w:t>confirm</w:t>
      </w:r>
      <w:r w:rsidR="002E7304" w:rsidRPr="002E7304">
        <w:rPr>
          <w:rFonts w:ascii="Times New Roman" w:hAnsi="Times New Roman" w:cs="Times New Roman"/>
          <w:lang w:val="en-GB"/>
        </w:rPr>
        <w:t xml:space="preserve"> our original hypothesis, i.e. they are able to distinguish children's magazines from other genres that are addressing adult population, and evaluate general magazines as less complex than computer magazines.</w:t>
      </w:r>
    </w:p>
    <w:p w14:paraId="26A89B67" w14:textId="77777777" w:rsidR="002E7304" w:rsidRDefault="002E7304" w:rsidP="00C22C00">
      <w:pPr>
        <w:spacing w:line="360" w:lineRule="auto"/>
        <w:jc w:val="both"/>
        <w:rPr>
          <w:rFonts w:ascii="Times New Roman" w:hAnsi="Times New Roman" w:cs="Times New Roman"/>
          <w:lang w:val="en-GB"/>
        </w:rPr>
      </w:pPr>
    </w:p>
    <w:p w14:paraId="09803CFE" w14:textId="09808F01" w:rsidR="00E2707E" w:rsidRDefault="00E2707E" w:rsidP="00E2707E">
      <w:pPr>
        <w:spacing w:line="360" w:lineRule="auto"/>
        <w:jc w:val="both"/>
        <w:rPr>
          <w:rFonts w:ascii="Times New Roman" w:hAnsi="Times New Roman" w:cs="Times New Roman"/>
          <w:lang w:val="en-GB"/>
        </w:rPr>
      </w:pPr>
      <w:r w:rsidRPr="00543F6D">
        <w:rPr>
          <w:rFonts w:ascii="Times New Roman" w:hAnsi="Times New Roman" w:cs="Times New Roman"/>
          <w:lang w:val="en-GB"/>
        </w:rPr>
        <w:t>#file: fig_bar_plots.png</w:t>
      </w:r>
    </w:p>
    <w:p w14:paraId="1F96DE13" w14:textId="5776D98F" w:rsidR="002E7304" w:rsidRDefault="002E7304" w:rsidP="002E7304">
      <w:pPr>
        <w:spacing w:line="360" w:lineRule="auto"/>
        <w:jc w:val="both"/>
        <w:rPr>
          <w:rFonts w:ascii="Times New Roman" w:hAnsi="Times New Roman" w:cs="Times New Roman"/>
          <w:lang w:val="en-GB"/>
        </w:rPr>
      </w:pPr>
      <w:r>
        <w:rPr>
          <w:rFonts w:ascii="Times New Roman" w:hAnsi="Times New Roman" w:cs="Times New Roman"/>
          <w:lang w:val="en-GB"/>
        </w:rPr>
        <w:t>Figure</w:t>
      </w:r>
      <w:r w:rsidR="008A4998">
        <w:rPr>
          <w:rFonts w:ascii="Times New Roman" w:hAnsi="Times New Roman" w:cs="Times New Roman"/>
          <w:lang w:val="en-GB"/>
        </w:rPr>
        <w:t xml:space="preserve"> 2</w:t>
      </w:r>
      <w:r w:rsidRPr="00F217AF">
        <w:rPr>
          <w:rFonts w:ascii="Times New Roman" w:hAnsi="Times New Roman" w:cs="Times New Roman"/>
          <w:lang w:val="en-GB"/>
        </w:rPr>
        <w:t>:</w:t>
      </w:r>
      <w:r>
        <w:rPr>
          <w:rFonts w:ascii="Times New Roman" w:hAnsi="Times New Roman" w:cs="Times New Roman"/>
          <w:lang w:val="en-GB"/>
        </w:rPr>
        <w:t xml:space="preserve"> </w:t>
      </w:r>
      <w:r w:rsidRPr="002E7304">
        <w:rPr>
          <w:rFonts w:ascii="Times New Roman" w:hAnsi="Times New Roman" w:cs="Times New Roman"/>
          <w:lang w:val="en-GB"/>
        </w:rPr>
        <w:t xml:space="preserve">The scores of each readability measure for each </w:t>
      </w:r>
      <w:proofErr w:type="spellStart"/>
      <w:r w:rsidRPr="002E7304">
        <w:rPr>
          <w:rFonts w:ascii="Times New Roman" w:hAnsi="Times New Roman" w:cs="Times New Roman"/>
          <w:lang w:val="en-GB"/>
        </w:rPr>
        <w:t>subcorpus</w:t>
      </w:r>
      <w:proofErr w:type="spellEnd"/>
      <w:r w:rsidRPr="002E7304">
        <w:rPr>
          <w:rFonts w:ascii="Times New Roman" w:hAnsi="Times New Roman" w:cs="Times New Roman"/>
          <w:lang w:val="en-GB"/>
        </w:rPr>
        <w:t xml:space="preserve"> of texts, represented with box plots. The </w:t>
      </w:r>
      <w:proofErr w:type="spellStart"/>
      <w:r w:rsidRPr="002E7304">
        <w:rPr>
          <w:rFonts w:ascii="Times New Roman" w:hAnsi="Times New Roman" w:cs="Times New Roman"/>
          <w:lang w:val="en-GB"/>
        </w:rPr>
        <w:t>subcorpora</w:t>
      </w:r>
      <w:proofErr w:type="spellEnd"/>
      <w:r w:rsidRPr="002E7304">
        <w:rPr>
          <w:rFonts w:ascii="Times New Roman" w:hAnsi="Times New Roman" w:cs="Times New Roman"/>
          <w:lang w:val="en-GB"/>
        </w:rPr>
        <w:t xml:space="preserve"> </w:t>
      </w:r>
      <w:r w:rsidR="00F715AE">
        <w:rPr>
          <w:rFonts w:ascii="Times New Roman" w:hAnsi="Times New Roman" w:cs="Times New Roman"/>
          <w:lang w:val="en-GB"/>
        </w:rPr>
        <w:t xml:space="preserve">depicted from left to right </w:t>
      </w:r>
      <w:r w:rsidRPr="002E7304">
        <w:rPr>
          <w:rFonts w:ascii="Times New Roman" w:hAnsi="Times New Roman" w:cs="Times New Roman"/>
          <w:lang w:val="en-GB"/>
        </w:rPr>
        <w:t xml:space="preserve">are: 1.) Children's magazines, 2.) General magazines, 3.) Newspapers, 4.) Computer magazines, and 5.) National assembly </w:t>
      </w:r>
      <w:r w:rsidR="00112914">
        <w:rPr>
          <w:rFonts w:ascii="Times New Roman" w:hAnsi="Times New Roman" w:cs="Times New Roman"/>
          <w:lang w:val="en-GB"/>
        </w:rPr>
        <w:t>transcriptions</w:t>
      </w:r>
      <w:r w:rsidRPr="002E7304">
        <w:rPr>
          <w:rFonts w:ascii="Times New Roman" w:hAnsi="Times New Roman" w:cs="Times New Roman"/>
          <w:lang w:val="en-GB"/>
        </w:rPr>
        <w:t>. The boxes show the first, second, and third quartile of the distributions while th</w:t>
      </w:r>
      <w:r w:rsidR="00EB3DF2">
        <w:rPr>
          <w:rFonts w:ascii="Times New Roman" w:hAnsi="Times New Roman" w:cs="Times New Roman"/>
          <w:lang w:val="en-GB"/>
        </w:rPr>
        <w:t>e whiskers extend for 1.5 IQR</w:t>
      </w:r>
      <w:r w:rsidRPr="002E7304">
        <w:rPr>
          <w:rFonts w:ascii="Times New Roman" w:hAnsi="Times New Roman" w:cs="Times New Roman"/>
          <w:lang w:val="en-GB"/>
        </w:rPr>
        <w:t xml:space="preserve"> past the first and third quartile.</w:t>
      </w:r>
    </w:p>
    <w:p w14:paraId="1383FB24" w14:textId="77777777" w:rsidR="002E7304" w:rsidRDefault="002E7304" w:rsidP="00C22C00">
      <w:pPr>
        <w:spacing w:line="360" w:lineRule="auto"/>
        <w:jc w:val="both"/>
        <w:rPr>
          <w:rFonts w:ascii="Times New Roman" w:hAnsi="Times New Roman" w:cs="Times New Roman"/>
          <w:lang w:val="en-GB"/>
        </w:rPr>
      </w:pPr>
    </w:p>
    <w:p w14:paraId="494652CB" w14:textId="0178398C" w:rsidR="00EB3DF2"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EB3DF2" w:rsidRPr="00EB3DF2">
        <w:rPr>
          <w:rFonts w:ascii="Times New Roman" w:hAnsi="Times New Roman" w:cs="Times New Roman"/>
          <w:lang w:val="en-GB"/>
        </w:rPr>
        <w:t xml:space="preserve">Figure </w:t>
      </w:r>
      <w:r w:rsidR="00EB3DF2">
        <w:rPr>
          <w:rFonts w:ascii="Times New Roman" w:hAnsi="Times New Roman" w:cs="Times New Roman"/>
          <w:lang w:val="en-GB"/>
        </w:rPr>
        <w:t>2</w:t>
      </w:r>
      <w:r w:rsidR="00A718D0">
        <w:rPr>
          <w:rFonts w:ascii="Times New Roman" w:hAnsi="Times New Roman" w:cs="Times New Roman"/>
          <w:lang w:val="en-GB"/>
        </w:rPr>
        <w:t xml:space="preserve"> </w:t>
      </w:r>
      <w:r w:rsidR="00EB3DF2" w:rsidRPr="00EB3DF2">
        <w:rPr>
          <w:rFonts w:ascii="Times New Roman" w:hAnsi="Times New Roman" w:cs="Times New Roman"/>
          <w:lang w:val="en-GB"/>
        </w:rPr>
        <w:t xml:space="preserve">allows for </w:t>
      </w:r>
      <w:r w:rsidR="00A718D0">
        <w:rPr>
          <w:rFonts w:ascii="Times New Roman" w:hAnsi="Times New Roman" w:cs="Times New Roman"/>
          <w:lang w:val="en-GB"/>
        </w:rPr>
        <w:t xml:space="preserve">an </w:t>
      </w:r>
      <w:r w:rsidR="00EB3DF2" w:rsidRPr="00EB3DF2">
        <w:rPr>
          <w:rFonts w:ascii="Times New Roman" w:hAnsi="Times New Roman" w:cs="Times New Roman"/>
          <w:lang w:val="en-GB"/>
        </w:rPr>
        <w:t>additional interpretation of readability measures. For example, children's magazines vs. general magazines vs. newspapers mean scores show increasing complexity in the following measures: Percentage of long words, Flesh Kincaid Grade Level, Gunning Fog Index, Dale-</w:t>
      </w:r>
      <w:proofErr w:type="spellStart"/>
      <w:r w:rsidR="00EB3DF2" w:rsidRPr="00EB3DF2">
        <w:rPr>
          <w:rFonts w:ascii="Times New Roman" w:hAnsi="Times New Roman" w:cs="Times New Roman"/>
          <w:lang w:val="en-GB"/>
        </w:rPr>
        <w:t>Chall</w:t>
      </w:r>
      <w:proofErr w:type="spellEnd"/>
      <w:r w:rsidR="00EB3DF2" w:rsidRPr="00EB3DF2">
        <w:rPr>
          <w:rFonts w:ascii="Times New Roman" w:hAnsi="Times New Roman" w:cs="Times New Roman"/>
          <w:lang w:val="en-GB"/>
        </w:rPr>
        <w:t xml:space="preserve"> Readability Formula (based on complexity defined by syllables), Context of Difficult Words, SMOG, LIX, RIX and Automated Readability Index. All these measures consider the length of words and/or sentences. The percentage of adjectives also seems to correlate with the complexity of </w:t>
      </w:r>
      <w:r w:rsidR="00EB3DF2" w:rsidRPr="00EB3DF2">
        <w:rPr>
          <w:rFonts w:ascii="Times New Roman" w:hAnsi="Times New Roman" w:cs="Times New Roman"/>
          <w:lang w:val="en-GB"/>
        </w:rPr>
        <w:lastRenderedPageBreak/>
        <w:t>these three text types, although to a lesser extent. The same holds for Flesh Reading Ease, since higher scores indicate lower complexity. For the majority of these measures, the distinction between newspapers and specialized computer magazines is either less evident or not evident at all, but they do indicate that computer magazines are less readable than general magazines.</w:t>
      </w:r>
      <w:r w:rsidR="00EB3DF2">
        <w:rPr>
          <w:rFonts w:ascii="Times New Roman" w:hAnsi="Times New Roman" w:cs="Times New Roman"/>
          <w:lang w:val="en-GB"/>
        </w:rPr>
        <w:t xml:space="preserve"> </w:t>
      </w:r>
    </w:p>
    <w:p w14:paraId="29E310DC" w14:textId="5B1C6F87" w:rsidR="00EB3DF2"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tab/>
      </w:r>
      <w:r w:rsidR="00EB3DF2" w:rsidRPr="00EB3DF2">
        <w:rPr>
          <w:rFonts w:ascii="Times New Roman" w:hAnsi="Times New Roman" w:cs="Times New Roman"/>
          <w:lang w:val="en-GB"/>
        </w:rPr>
        <w:t>Scores using the list of common words do not lead to the same conclusions. Percentage of Difficult Words and Dale-</w:t>
      </w:r>
      <w:proofErr w:type="spellStart"/>
      <w:r w:rsidR="00EB3DF2" w:rsidRPr="00EB3DF2">
        <w:rPr>
          <w:rFonts w:ascii="Times New Roman" w:hAnsi="Times New Roman" w:cs="Times New Roman"/>
          <w:lang w:val="en-GB"/>
        </w:rPr>
        <w:t>Chall</w:t>
      </w:r>
      <w:proofErr w:type="spellEnd"/>
      <w:r w:rsidR="00EB3DF2" w:rsidRPr="00EB3DF2">
        <w:rPr>
          <w:rFonts w:ascii="Times New Roman" w:hAnsi="Times New Roman" w:cs="Times New Roman"/>
          <w:lang w:val="en-GB"/>
        </w:rPr>
        <w:t xml:space="preserve"> Readability Formula with word list do not reflect the complexity of genres, but to some extent</w:t>
      </w:r>
      <w:r w:rsidR="0015367C">
        <w:rPr>
          <w:rFonts w:ascii="Times New Roman" w:hAnsi="Times New Roman" w:cs="Times New Roman"/>
          <w:lang w:val="en-GB"/>
        </w:rPr>
        <w:t>,</w:t>
      </w:r>
      <w:r w:rsidR="00EB3DF2" w:rsidRPr="00EB3DF2">
        <w:rPr>
          <w:rFonts w:ascii="Times New Roman" w:hAnsi="Times New Roman" w:cs="Times New Roman"/>
          <w:lang w:val="en-GB"/>
        </w:rPr>
        <w:t xml:space="preserve"> they do distinguish between general and specialized texts (i.e. newspapers and general magazines have lower scores than specialized computer magazines). One of the reasons for the relatively high scores for </w:t>
      </w:r>
      <w:r w:rsidR="0015367C">
        <w:rPr>
          <w:rFonts w:ascii="Times New Roman" w:hAnsi="Times New Roman" w:cs="Times New Roman"/>
          <w:lang w:val="en-GB"/>
        </w:rPr>
        <w:t xml:space="preserve">the </w:t>
      </w:r>
      <w:r w:rsidR="00EB3DF2" w:rsidRPr="00EB3DF2">
        <w:rPr>
          <w:rFonts w:ascii="Times New Roman" w:hAnsi="Times New Roman" w:cs="Times New Roman"/>
          <w:lang w:val="en-GB"/>
        </w:rPr>
        <w:t xml:space="preserve">complexity of children magazines might be in the large proportion of literary language, such as in poems for children with many words not in the list of common words. For example, </w:t>
      </w:r>
      <w:r w:rsidR="00AD6042">
        <w:rPr>
          <w:rFonts w:ascii="Times New Roman" w:hAnsi="Times New Roman" w:cs="Times New Roman"/>
          <w:lang w:val="en-GB"/>
        </w:rPr>
        <w:t>“</w:t>
      </w:r>
      <w:r w:rsidR="00EB3DF2" w:rsidRPr="00EB3DF2">
        <w:rPr>
          <w:rFonts w:ascii="Times New Roman" w:hAnsi="Times New Roman" w:cs="Times New Roman"/>
          <w:lang w:val="en-GB"/>
        </w:rPr>
        <w:t>KRAH, KRAH, KRAH! MENE NIČ NI STRAH!</w:t>
      </w:r>
      <w:r w:rsidR="00AD6042">
        <w:rPr>
          <w:rFonts w:ascii="Times New Roman" w:hAnsi="Times New Roman" w:cs="Times New Roman"/>
          <w:lang w:val="en-GB"/>
        </w:rPr>
        <w:t>”</w:t>
      </w:r>
      <w:r w:rsidR="00EB3DF2" w:rsidRPr="00EB3DF2">
        <w:rPr>
          <w:rFonts w:ascii="Times New Roman" w:hAnsi="Times New Roman" w:cs="Times New Roman"/>
          <w:lang w:val="en-GB"/>
        </w:rPr>
        <w:t xml:space="preserve"> </w:t>
      </w:r>
      <w:r w:rsidR="00A718D0">
        <w:rPr>
          <w:rFonts w:ascii="Times New Roman" w:hAnsi="Times New Roman" w:cs="Times New Roman"/>
          <w:lang w:val="en-GB"/>
        </w:rPr>
        <w:t>(</w:t>
      </w:r>
      <w:proofErr w:type="spellStart"/>
      <w:r w:rsidR="00A718D0">
        <w:rPr>
          <w:rFonts w:ascii="Times New Roman" w:hAnsi="Times New Roman" w:cs="Times New Roman"/>
          <w:lang w:val="en-GB"/>
        </w:rPr>
        <w:t>Krah</w:t>
      </w:r>
      <w:proofErr w:type="spellEnd"/>
      <w:r w:rsidR="00A718D0">
        <w:rPr>
          <w:rFonts w:ascii="Times New Roman" w:hAnsi="Times New Roman" w:cs="Times New Roman"/>
          <w:lang w:val="en-GB"/>
        </w:rPr>
        <w:t xml:space="preserve">, </w:t>
      </w:r>
      <w:proofErr w:type="spellStart"/>
      <w:r w:rsidR="00A718D0">
        <w:rPr>
          <w:rFonts w:ascii="Times New Roman" w:hAnsi="Times New Roman" w:cs="Times New Roman"/>
          <w:lang w:val="en-GB"/>
        </w:rPr>
        <w:t>krah</w:t>
      </w:r>
      <w:proofErr w:type="spellEnd"/>
      <w:r w:rsidR="00A718D0">
        <w:rPr>
          <w:rFonts w:ascii="Times New Roman" w:hAnsi="Times New Roman" w:cs="Times New Roman"/>
          <w:lang w:val="en-GB"/>
        </w:rPr>
        <w:t xml:space="preserve">, </w:t>
      </w:r>
      <w:proofErr w:type="spellStart"/>
      <w:r w:rsidR="00A718D0">
        <w:rPr>
          <w:rFonts w:ascii="Times New Roman" w:hAnsi="Times New Roman" w:cs="Times New Roman"/>
          <w:lang w:val="en-GB"/>
        </w:rPr>
        <w:t>krah</w:t>
      </w:r>
      <w:proofErr w:type="spellEnd"/>
      <w:r w:rsidR="00A718D0">
        <w:rPr>
          <w:rFonts w:ascii="Times New Roman" w:hAnsi="Times New Roman" w:cs="Times New Roman"/>
          <w:lang w:val="en-GB"/>
        </w:rPr>
        <w:t xml:space="preserve">! I am not afraid!) </w:t>
      </w:r>
      <w:r w:rsidR="00EB3DF2" w:rsidRPr="00EB3DF2">
        <w:rPr>
          <w:rFonts w:ascii="Times New Roman" w:hAnsi="Times New Roman" w:cs="Times New Roman"/>
          <w:lang w:val="en-GB"/>
        </w:rPr>
        <w:t xml:space="preserve">has 7 words, out of which 4 are on the list of simple words, while the </w:t>
      </w:r>
      <w:r w:rsidR="00A718D0">
        <w:rPr>
          <w:rFonts w:ascii="Times New Roman" w:hAnsi="Times New Roman" w:cs="Times New Roman"/>
          <w:lang w:val="en-GB"/>
        </w:rPr>
        <w:t xml:space="preserve">interjection </w:t>
      </w:r>
      <w:r w:rsidR="00EB3DF2" w:rsidRPr="00EB3DF2">
        <w:rPr>
          <w:rFonts w:ascii="Times New Roman" w:hAnsi="Times New Roman" w:cs="Times New Roman"/>
          <w:lang w:val="en-GB"/>
        </w:rPr>
        <w:t xml:space="preserve">KRAH is not on the simple words list. </w:t>
      </w:r>
      <w:r w:rsidR="00D57B24" w:rsidRPr="00EB3DF2">
        <w:rPr>
          <w:rFonts w:ascii="Times New Roman" w:hAnsi="Times New Roman" w:cs="Times New Roman"/>
          <w:lang w:val="en-GB"/>
        </w:rPr>
        <w:t>Therefore,</w:t>
      </w:r>
      <w:r w:rsidR="00EB3DF2" w:rsidRPr="00EB3DF2">
        <w:rPr>
          <w:rFonts w:ascii="Times New Roman" w:hAnsi="Times New Roman" w:cs="Times New Roman"/>
          <w:lang w:val="en-GB"/>
        </w:rPr>
        <w:t xml:space="preserve"> the proportion of difficult words in </w:t>
      </w:r>
      <w:r w:rsidR="00EA0E35">
        <w:rPr>
          <w:rFonts w:ascii="Times New Roman" w:hAnsi="Times New Roman" w:cs="Times New Roman"/>
          <w:lang w:val="en-GB"/>
        </w:rPr>
        <w:t>this segment is 42.8</w:t>
      </w:r>
      <w:r w:rsidR="00EB3DF2" w:rsidRPr="00EB3DF2">
        <w:rPr>
          <w:rFonts w:ascii="Times New Roman" w:hAnsi="Times New Roman" w:cs="Times New Roman"/>
          <w:lang w:val="en-GB"/>
        </w:rPr>
        <w:t xml:space="preserve">% (3 </w:t>
      </w:r>
      <w:r w:rsidR="00EA0E35">
        <w:rPr>
          <w:rFonts w:ascii="Times New Roman" w:hAnsi="Times New Roman" w:cs="Times New Roman"/>
          <w:lang w:val="en-GB"/>
        </w:rPr>
        <w:t>occurr</w:t>
      </w:r>
      <w:r w:rsidR="00EA0E35" w:rsidRPr="00EB3DF2">
        <w:rPr>
          <w:rFonts w:ascii="Times New Roman" w:hAnsi="Times New Roman" w:cs="Times New Roman"/>
          <w:lang w:val="en-GB"/>
        </w:rPr>
        <w:t>ences</w:t>
      </w:r>
      <w:r w:rsidR="00EB3DF2" w:rsidRPr="00EB3DF2">
        <w:rPr>
          <w:rFonts w:ascii="Times New Roman" w:hAnsi="Times New Roman" w:cs="Times New Roman"/>
          <w:lang w:val="en-GB"/>
        </w:rPr>
        <w:t xml:space="preserve"> of word KRAH out of 7 words in total). On the other hand, the words are short, therefore length-based measures consider them to be simple words.</w:t>
      </w:r>
    </w:p>
    <w:p w14:paraId="070A9CF8" w14:textId="65535B0B" w:rsidR="00EA0E35"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EA0E35" w:rsidRPr="00EA0E35">
        <w:rPr>
          <w:rFonts w:ascii="Times New Roman" w:hAnsi="Times New Roman" w:cs="Times New Roman"/>
          <w:lang w:val="en-GB"/>
        </w:rPr>
        <w:t xml:space="preserve">The readability scores for the National Assembly </w:t>
      </w:r>
      <w:proofErr w:type="spellStart"/>
      <w:r w:rsidR="00EA0E35" w:rsidRPr="00EA0E35">
        <w:rPr>
          <w:rFonts w:ascii="Times New Roman" w:hAnsi="Times New Roman" w:cs="Times New Roman"/>
          <w:lang w:val="en-GB"/>
        </w:rPr>
        <w:t>subcorpus</w:t>
      </w:r>
      <w:proofErr w:type="spellEnd"/>
      <w:r w:rsidR="00EA0E35" w:rsidRPr="00EA0E35">
        <w:rPr>
          <w:rFonts w:ascii="Times New Roman" w:hAnsi="Times New Roman" w:cs="Times New Roman"/>
          <w:lang w:val="en-GB"/>
        </w:rPr>
        <w:t xml:space="preserve"> show high variability across the measures, which might be attributed to the fact that it is a different genre (spoken, but specialized). E.g., in several measures where the readability complexity rises from children's magazines to general magazines and newspapers, the National assembly scores are close to general magazines. Very long words </w:t>
      </w:r>
      <w:r w:rsidR="00A718D0">
        <w:rPr>
          <w:rFonts w:ascii="Times New Roman" w:hAnsi="Times New Roman" w:cs="Times New Roman"/>
          <w:lang w:val="en-GB"/>
        </w:rPr>
        <w:t xml:space="preserve">are less likely </w:t>
      </w:r>
      <w:r w:rsidR="00EA0E35" w:rsidRPr="00EA0E35">
        <w:rPr>
          <w:rFonts w:ascii="Times New Roman" w:hAnsi="Times New Roman" w:cs="Times New Roman"/>
          <w:lang w:val="en-GB"/>
        </w:rPr>
        <w:t>used in spoken language, even in a political context. Average morphological difficulty and context of difficult words lead to the interpretation that thi</w:t>
      </w:r>
      <w:r w:rsidR="00D57B24">
        <w:rPr>
          <w:rFonts w:ascii="Times New Roman" w:hAnsi="Times New Roman" w:cs="Times New Roman"/>
          <w:lang w:val="en-GB"/>
        </w:rPr>
        <w:t>s genre is more complex (less “readable”</w:t>
      </w:r>
      <w:r w:rsidR="00EA0E35" w:rsidRPr="00EA0E35">
        <w:rPr>
          <w:rFonts w:ascii="Times New Roman" w:hAnsi="Times New Roman" w:cs="Times New Roman"/>
          <w:lang w:val="en-GB"/>
        </w:rPr>
        <w:t>). The very high score for</w:t>
      </w:r>
      <w:r w:rsidR="0015367C">
        <w:rPr>
          <w:rFonts w:ascii="Times New Roman" w:hAnsi="Times New Roman" w:cs="Times New Roman"/>
          <w:lang w:val="en-GB"/>
        </w:rPr>
        <w:t xml:space="preserve"> the</w:t>
      </w:r>
      <w:r w:rsidR="00EA0E35" w:rsidRPr="00EA0E35">
        <w:rPr>
          <w:rFonts w:ascii="Times New Roman" w:hAnsi="Times New Roman" w:cs="Times New Roman"/>
          <w:lang w:val="en-GB"/>
        </w:rPr>
        <w:t xml:space="preserve"> context of difficult words might be attributed to enumerati</w:t>
      </w:r>
      <w:r w:rsidR="00EA0E35">
        <w:rPr>
          <w:rFonts w:ascii="Times New Roman" w:hAnsi="Times New Roman" w:cs="Times New Roman"/>
          <w:lang w:val="en-GB"/>
        </w:rPr>
        <w:t>on of Assembly members (e.g., “</w:t>
      </w:r>
      <w:proofErr w:type="spellStart"/>
      <w:r w:rsidR="00EA0E35" w:rsidRPr="00EA0E35">
        <w:rPr>
          <w:rFonts w:ascii="Times New Roman" w:hAnsi="Times New Roman" w:cs="Times New Roman"/>
          <w:lang w:val="en-GB"/>
        </w:rPr>
        <w:t>Obveščen</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sem</w:t>
      </w:r>
      <w:proofErr w:type="spellEnd"/>
      <w:r w:rsidR="00EA0E35" w:rsidRPr="00EA0E35">
        <w:rPr>
          <w:rFonts w:ascii="Times New Roman" w:hAnsi="Times New Roman" w:cs="Times New Roman"/>
          <w:lang w:val="en-GB"/>
        </w:rPr>
        <w:t xml:space="preserve">, da so </w:t>
      </w:r>
      <w:proofErr w:type="spellStart"/>
      <w:r w:rsidR="00EA0E35" w:rsidRPr="00EA0E35">
        <w:rPr>
          <w:rFonts w:ascii="Times New Roman" w:hAnsi="Times New Roman" w:cs="Times New Roman"/>
          <w:lang w:val="en-GB"/>
        </w:rPr>
        <w:t>zadržani</w:t>
      </w:r>
      <w:proofErr w:type="spellEnd"/>
      <w:r w:rsidR="00EA0E35" w:rsidRPr="00EA0E35">
        <w:rPr>
          <w:rFonts w:ascii="Times New Roman" w:hAnsi="Times New Roman" w:cs="Times New Roman"/>
          <w:lang w:val="en-GB"/>
        </w:rPr>
        <w:t xml:space="preserve"> in se </w:t>
      </w:r>
      <w:proofErr w:type="spellStart"/>
      <w:r w:rsidR="00EA0E35" w:rsidRPr="00EA0E35">
        <w:rPr>
          <w:rFonts w:ascii="Times New Roman" w:hAnsi="Times New Roman" w:cs="Times New Roman"/>
          <w:lang w:val="en-GB"/>
        </w:rPr>
        <w:t>današnje</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seje</w:t>
      </w:r>
      <w:proofErr w:type="spellEnd"/>
      <w:r w:rsidR="00EA0E35" w:rsidRPr="00EA0E35">
        <w:rPr>
          <w:rFonts w:ascii="Times New Roman" w:hAnsi="Times New Roman" w:cs="Times New Roman"/>
          <w:lang w:val="en-GB"/>
        </w:rPr>
        <w:t xml:space="preserve"> ne </w:t>
      </w:r>
      <w:proofErr w:type="spellStart"/>
      <w:r w:rsidR="00EA0E35" w:rsidRPr="00EA0E35">
        <w:rPr>
          <w:rFonts w:ascii="Times New Roman" w:hAnsi="Times New Roman" w:cs="Times New Roman"/>
          <w:lang w:val="en-GB"/>
        </w:rPr>
        <w:t>morejo</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udeležiti</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naslednje</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poslanke</w:t>
      </w:r>
      <w:proofErr w:type="spellEnd"/>
      <w:r w:rsidR="00EA0E35" w:rsidRPr="00EA0E35">
        <w:rPr>
          <w:rFonts w:ascii="Times New Roman" w:hAnsi="Times New Roman" w:cs="Times New Roman"/>
          <w:lang w:val="en-GB"/>
        </w:rPr>
        <w:t xml:space="preserve"> in </w:t>
      </w:r>
      <w:proofErr w:type="spellStart"/>
      <w:r w:rsidR="00EA0E35" w:rsidRPr="00EA0E35">
        <w:rPr>
          <w:rFonts w:ascii="Times New Roman" w:hAnsi="Times New Roman" w:cs="Times New Roman"/>
          <w:lang w:val="en-GB"/>
        </w:rPr>
        <w:t>poslanci</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Ciril</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Pucko</w:t>
      </w:r>
      <w:proofErr w:type="spellEnd"/>
      <w:r w:rsidR="00EA0E35" w:rsidRPr="00EA0E35">
        <w:rPr>
          <w:rFonts w:ascii="Times New Roman" w:hAnsi="Times New Roman" w:cs="Times New Roman"/>
          <w:lang w:val="en-GB"/>
        </w:rPr>
        <w:t xml:space="preserve">, Franc </w:t>
      </w:r>
      <w:proofErr w:type="spellStart"/>
      <w:r w:rsidR="00EA0E35" w:rsidRPr="00EA0E35">
        <w:rPr>
          <w:rFonts w:ascii="Times New Roman" w:hAnsi="Times New Roman" w:cs="Times New Roman"/>
          <w:lang w:val="en-GB"/>
        </w:rPr>
        <w:t>Kangler</w:t>
      </w:r>
      <w:proofErr w:type="spellEnd"/>
      <w:r w:rsidR="00EA0E35" w:rsidRPr="00EA0E35">
        <w:rPr>
          <w:rFonts w:ascii="Times New Roman" w:hAnsi="Times New Roman" w:cs="Times New Roman"/>
          <w:lang w:val="en-GB"/>
        </w:rPr>
        <w:t xml:space="preserve">, </w:t>
      </w:r>
      <w:proofErr w:type="spellStart"/>
      <w:r w:rsidR="00EA0E35" w:rsidRPr="00EA0E35">
        <w:rPr>
          <w:rFonts w:ascii="Times New Roman" w:hAnsi="Times New Roman" w:cs="Times New Roman"/>
          <w:lang w:val="en-GB"/>
        </w:rPr>
        <w:t>Vincencij</w:t>
      </w:r>
      <w:proofErr w:type="spellEnd"/>
      <w:r w:rsidR="00EA0E35" w:rsidRPr="00EA0E35">
        <w:rPr>
          <w:rFonts w:ascii="Times New Roman" w:hAnsi="Times New Roman" w:cs="Times New Roman"/>
          <w:lang w:val="en-GB"/>
        </w:rPr>
        <w:t xml:space="preserve"> </w:t>
      </w:r>
      <w:proofErr w:type="spellStart"/>
      <w:r w:rsidR="00EA0E35">
        <w:rPr>
          <w:rFonts w:ascii="Times New Roman" w:hAnsi="Times New Roman" w:cs="Times New Roman"/>
          <w:lang w:val="en-GB"/>
        </w:rPr>
        <w:t>Demšar</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Branko</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Kalalemina</w:t>
      </w:r>
      <w:proofErr w:type="spellEnd"/>
      <w:r w:rsidR="00EA0E35">
        <w:rPr>
          <w:rFonts w:ascii="Times New Roman" w:hAnsi="Times New Roman" w:cs="Times New Roman"/>
          <w:lang w:val="en-GB"/>
        </w:rPr>
        <w:t>, ...”</w:t>
      </w:r>
      <w:r w:rsidR="00A568B5">
        <w:rPr>
          <w:rFonts w:ascii="Times New Roman" w:hAnsi="Times New Roman" w:cs="Times New Roman"/>
          <w:lang w:val="en-GB"/>
        </w:rPr>
        <w:t xml:space="preserve"> (</w:t>
      </w:r>
      <w:r w:rsidR="00A718D0">
        <w:rPr>
          <w:rFonts w:ascii="Times New Roman" w:hAnsi="Times New Roman" w:cs="Times New Roman"/>
          <w:lang w:val="en-GB"/>
        </w:rPr>
        <w:t xml:space="preserve">I was informed that the following deputies </w:t>
      </w:r>
      <w:r w:rsidR="002066BC">
        <w:rPr>
          <w:rFonts w:ascii="Times New Roman" w:hAnsi="Times New Roman" w:cs="Times New Roman"/>
          <w:lang w:val="en-GB"/>
        </w:rPr>
        <w:t>are occupied and cannot attend this session: …</w:t>
      </w:r>
      <w:r w:rsidR="00EA0E35" w:rsidRPr="00EA0E35">
        <w:rPr>
          <w:rFonts w:ascii="Times New Roman" w:hAnsi="Times New Roman" w:cs="Times New Roman"/>
          <w:lang w:val="en-GB"/>
        </w:rPr>
        <w:t>). The relatively high percentage of verbs can also be interpreted from this perspective, e.g., the National assembly text include</w:t>
      </w:r>
      <w:r w:rsidR="00EA0E35">
        <w:rPr>
          <w:rFonts w:ascii="Times New Roman" w:hAnsi="Times New Roman" w:cs="Times New Roman"/>
          <w:lang w:val="en-GB"/>
        </w:rPr>
        <w:t xml:space="preserve"> many performatives, such as “</w:t>
      </w:r>
      <w:proofErr w:type="spellStart"/>
      <w:r w:rsidR="00EA0E35">
        <w:rPr>
          <w:rFonts w:ascii="Times New Roman" w:hAnsi="Times New Roman" w:cs="Times New Roman"/>
          <w:lang w:val="en-GB"/>
        </w:rPr>
        <w:t>Pričenjam</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nadaljevanje</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seje</w:t>
      </w:r>
      <w:proofErr w:type="spellEnd"/>
      <w:r w:rsidR="00EA0E35">
        <w:rPr>
          <w:rFonts w:ascii="Times New Roman" w:hAnsi="Times New Roman" w:cs="Times New Roman"/>
          <w:lang w:val="en-GB"/>
        </w:rPr>
        <w:t xml:space="preserve">” </w:t>
      </w:r>
      <w:r w:rsidR="00A718D0">
        <w:rPr>
          <w:rFonts w:ascii="Times New Roman" w:hAnsi="Times New Roman" w:cs="Times New Roman"/>
          <w:lang w:val="en-GB"/>
        </w:rPr>
        <w:t xml:space="preserve">(Starting the continuation of the session) </w:t>
      </w:r>
      <w:r w:rsidR="00EA0E35">
        <w:rPr>
          <w:rFonts w:ascii="Times New Roman" w:hAnsi="Times New Roman" w:cs="Times New Roman"/>
          <w:lang w:val="en-GB"/>
        </w:rPr>
        <w:t>and “</w:t>
      </w:r>
      <w:proofErr w:type="spellStart"/>
      <w:r w:rsidR="00EA0E35" w:rsidRPr="00EA0E35">
        <w:rPr>
          <w:rFonts w:ascii="Times New Roman" w:hAnsi="Times New Roman" w:cs="Times New Roman"/>
          <w:lang w:val="en-GB"/>
        </w:rPr>
        <w:t>Ug</w:t>
      </w:r>
      <w:r w:rsidR="00EA0E35">
        <w:rPr>
          <w:rFonts w:ascii="Times New Roman" w:hAnsi="Times New Roman" w:cs="Times New Roman"/>
          <w:lang w:val="en-GB"/>
        </w:rPr>
        <w:t>otavljamo</w:t>
      </w:r>
      <w:proofErr w:type="spellEnd"/>
      <w:r w:rsidR="00EA0E35">
        <w:rPr>
          <w:rFonts w:ascii="Times New Roman" w:hAnsi="Times New Roman" w:cs="Times New Roman"/>
          <w:lang w:val="en-GB"/>
        </w:rPr>
        <w:t xml:space="preserve"> </w:t>
      </w:r>
      <w:proofErr w:type="spellStart"/>
      <w:r w:rsidR="00EA0E35">
        <w:rPr>
          <w:rFonts w:ascii="Times New Roman" w:hAnsi="Times New Roman" w:cs="Times New Roman"/>
          <w:lang w:val="en-GB"/>
        </w:rPr>
        <w:t>prisotnost</w:t>
      </w:r>
      <w:proofErr w:type="spellEnd"/>
      <w:r w:rsidR="00EA0E35">
        <w:rPr>
          <w:rFonts w:ascii="Times New Roman" w:hAnsi="Times New Roman" w:cs="Times New Roman"/>
          <w:lang w:val="en-GB"/>
        </w:rPr>
        <w:t xml:space="preserve"> v </w:t>
      </w:r>
      <w:proofErr w:type="spellStart"/>
      <w:r w:rsidR="00EA0E35">
        <w:rPr>
          <w:rFonts w:ascii="Times New Roman" w:hAnsi="Times New Roman" w:cs="Times New Roman"/>
          <w:lang w:val="en-GB"/>
        </w:rPr>
        <w:t>dvorani</w:t>
      </w:r>
      <w:proofErr w:type="spellEnd"/>
      <w:r w:rsidR="00EA0E35">
        <w:rPr>
          <w:rFonts w:ascii="Times New Roman" w:hAnsi="Times New Roman" w:cs="Times New Roman"/>
          <w:lang w:val="en-GB"/>
        </w:rPr>
        <w:t>”</w:t>
      </w:r>
      <w:r w:rsidR="00A718D0">
        <w:rPr>
          <w:rFonts w:ascii="Times New Roman" w:hAnsi="Times New Roman" w:cs="Times New Roman"/>
          <w:lang w:val="en-GB"/>
        </w:rPr>
        <w:t xml:space="preserve"> (Establishing the presence)</w:t>
      </w:r>
      <w:r w:rsidR="00EA0E35" w:rsidRPr="00EA0E35">
        <w:rPr>
          <w:rFonts w:ascii="Times New Roman" w:hAnsi="Times New Roman" w:cs="Times New Roman"/>
          <w:lang w:val="en-GB"/>
        </w:rPr>
        <w:t>.</w:t>
      </w:r>
    </w:p>
    <w:p w14:paraId="3D348FCA" w14:textId="6CEF61CF" w:rsidR="004E404A"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4E404A" w:rsidRPr="004E404A">
        <w:rPr>
          <w:rFonts w:ascii="Times New Roman" w:hAnsi="Times New Roman" w:cs="Times New Roman"/>
          <w:lang w:val="en-GB"/>
        </w:rPr>
        <w:t xml:space="preserve">In summary, using a list of common words did not improve </w:t>
      </w:r>
      <w:r w:rsidR="0015367C">
        <w:rPr>
          <w:rFonts w:ascii="Times New Roman" w:hAnsi="Times New Roman" w:cs="Times New Roman"/>
          <w:lang w:val="en-GB"/>
        </w:rPr>
        <w:t xml:space="preserve">the </w:t>
      </w:r>
      <w:r w:rsidR="002066BC">
        <w:rPr>
          <w:rFonts w:ascii="Times New Roman" w:hAnsi="Times New Roman" w:cs="Times New Roman"/>
          <w:lang w:val="en-GB"/>
        </w:rPr>
        <w:t>partitioning</w:t>
      </w:r>
      <w:r w:rsidR="004E404A" w:rsidRPr="004E404A">
        <w:rPr>
          <w:rFonts w:ascii="Times New Roman" w:hAnsi="Times New Roman" w:cs="Times New Roman"/>
          <w:lang w:val="en-GB"/>
        </w:rPr>
        <w:t xml:space="preserve"> of the text </w:t>
      </w:r>
      <w:proofErr w:type="spellStart"/>
      <w:r w:rsidR="004E404A" w:rsidRPr="004E404A">
        <w:rPr>
          <w:rFonts w:ascii="Times New Roman" w:hAnsi="Times New Roman" w:cs="Times New Roman"/>
          <w:lang w:val="en-GB"/>
        </w:rPr>
        <w:t>subcorpora</w:t>
      </w:r>
      <w:proofErr w:type="spellEnd"/>
      <w:r w:rsidR="004E404A" w:rsidRPr="004E404A">
        <w:rPr>
          <w:rFonts w:ascii="Times New Roman" w:hAnsi="Times New Roman" w:cs="Times New Roman"/>
          <w:lang w:val="en-GB"/>
        </w:rPr>
        <w:t xml:space="preserve"> perceived as easy and </w:t>
      </w:r>
      <w:r w:rsidR="002066BC">
        <w:rPr>
          <w:rFonts w:ascii="Times New Roman" w:hAnsi="Times New Roman" w:cs="Times New Roman"/>
          <w:lang w:val="en-GB"/>
        </w:rPr>
        <w:t xml:space="preserve">as </w:t>
      </w:r>
      <w:r w:rsidR="004E404A" w:rsidRPr="004E404A">
        <w:rPr>
          <w:rFonts w:ascii="Times New Roman" w:hAnsi="Times New Roman" w:cs="Times New Roman"/>
          <w:lang w:val="en-GB"/>
        </w:rPr>
        <w:t>difficult to read.</w:t>
      </w:r>
      <w:r w:rsidR="004E404A">
        <w:rPr>
          <w:rFonts w:ascii="Times New Roman" w:hAnsi="Times New Roman" w:cs="Times New Roman"/>
          <w:lang w:val="en-GB"/>
        </w:rPr>
        <w:t xml:space="preserve"> </w:t>
      </w:r>
      <w:r w:rsidR="00DF6EB0">
        <w:rPr>
          <w:rFonts w:ascii="Times New Roman" w:hAnsi="Times New Roman" w:cs="Times New Roman"/>
          <w:lang w:val="en-GB"/>
        </w:rPr>
        <w:t xml:space="preserve">Both measures that use it </w:t>
      </w:r>
      <w:r w:rsidR="004E404A" w:rsidRPr="004E404A">
        <w:rPr>
          <w:rFonts w:ascii="Times New Roman" w:hAnsi="Times New Roman" w:cs="Times New Roman"/>
          <w:lang w:val="en-GB"/>
        </w:rPr>
        <w:t>(Dale-</w:t>
      </w:r>
      <w:proofErr w:type="spellStart"/>
      <w:r w:rsidR="004E404A" w:rsidRPr="004E404A">
        <w:rPr>
          <w:rFonts w:ascii="Times New Roman" w:hAnsi="Times New Roman" w:cs="Times New Roman"/>
          <w:lang w:val="en-GB"/>
        </w:rPr>
        <w:t>Chall</w:t>
      </w:r>
      <w:proofErr w:type="spellEnd"/>
      <w:r w:rsidR="004E404A" w:rsidRPr="004E404A">
        <w:rPr>
          <w:rFonts w:ascii="Times New Roman" w:hAnsi="Times New Roman" w:cs="Times New Roman"/>
          <w:lang w:val="en-GB"/>
        </w:rPr>
        <w:t xml:space="preserve"> and </w:t>
      </w:r>
      <w:proofErr w:type="spellStart"/>
      <w:r w:rsidR="004E404A" w:rsidRPr="004E404A">
        <w:rPr>
          <w:rFonts w:ascii="Times New Roman" w:hAnsi="Times New Roman" w:cs="Times New Roman"/>
          <w:lang w:val="en-GB"/>
        </w:rPr>
        <w:t>Spache</w:t>
      </w:r>
      <w:proofErr w:type="spellEnd"/>
      <w:r w:rsidR="004E404A" w:rsidRPr="004E404A">
        <w:rPr>
          <w:rFonts w:ascii="Times New Roman" w:hAnsi="Times New Roman" w:cs="Times New Roman"/>
          <w:lang w:val="en-GB"/>
        </w:rPr>
        <w:t xml:space="preserve"> readability formulas) are poor separators. A number of simple readability measures worked well, such as the percentage of long words, </w:t>
      </w:r>
      <w:r w:rsidR="0015367C">
        <w:rPr>
          <w:rFonts w:ascii="Times New Roman" w:hAnsi="Times New Roman" w:cs="Times New Roman"/>
          <w:lang w:val="en-GB"/>
        </w:rPr>
        <w:t xml:space="preserve">the </w:t>
      </w:r>
      <w:r w:rsidR="004E404A" w:rsidRPr="004E404A">
        <w:rPr>
          <w:rFonts w:ascii="Times New Roman" w:hAnsi="Times New Roman" w:cs="Times New Roman"/>
          <w:lang w:val="en-GB"/>
        </w:rPr>
        <w:t>percentage of verbs/adjectives, and the average morphological difficulty.</w:t>
      </w:r>
    </w:p>
    <w:p w14:paraId="247D0CFB" w14:textId="18DD4083" w:rsidR="004E404A"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4E404A" w:rsidRPr="004E404A">
        <w:rPr>
          <w:rFonts w:ascii="Times New Roman" w:hAnsi="Times New Roman" w:cs="Times New Roman"/>
          <w:lang w:val="en-GB"/>
        </w:rPr>
        <w:t xml:space="preserve">We also calculated the sample mean and standard deviation of readability measures for each text </w:t>
      </w:r>
      <w:proofErr w:type="spellStart"/>
      <w:r w:rsidR="004E404A" w:rsidRPr="004E404A">
        <w:rPr>
          <w:rFonts w:ascii="Times New Roman" w:hAnsi="Times New Roman" w:cs="Times New Roman"/>
          <w:lang w:val="en-GB"/>
        </w:rPr>
        <w:t>subcorpus</w:t>
      </w:r>
      <w:proofErr w:type="spellEnd"/>
      <w:r w:rsidR="004E404A" w:rsidRPr="004E404A">
        <w:rPr>
          <w:rFonts w:ascii="Times New Roman" w:hAnsi="Times New Roman" w:cs="Times New Roman"/>
          <w:lang w:val="en-GB"/>
        </w:rPr>
        <w:t>. The results are shown in Table</w:t>
      </w:r>
      <w:r w:rsidR="009D437C">
        <w:rPr>
          <w:rFonts w:ascii="Times New Roman" w:hAnsi="Times New Roman" w:cs="Times New Roman"/>
          <w:lang w:val="en-GB"/>
        </w:rPr>
        <w:t xml:space="preserve"> 2</w:t>
      </w:r>
      <w:r w:rsidR="00384C8F">
        <w:rPr>
          <w:rFonts w:ascii="Times New Roman" w:hAnsi="Times New Roman" w:cs="Times New Roman"/>
          <w:lang w:val="en-GB"/>
        </w:rPr>
        <w:t>.</w:t>
      </w:r>
    </w:p>
    <w:p w14:paraId="6C67AF6E" w14:textId="77777777" w:rsidR="00451A08" w:rsidRDefault="00451A08" w:rsidP="004E404A">
      <w:pPr>
        <w:spacing w:line="360" w:lineRule="auto"/>
        <w:rPr>
          <w:rFonts w:ascii="Times New Roman" w:hAnsi="Times New Roman" w:cs="Times New Roman"/>
          <w:lang w:val="en-GB"/>
        </w:rPr>
      </w:pPr>
    </w:p>
    <w:p w14:paraId="561669E8" w14:textId="77777777" w:rsidR="00E2707E" w:rsidRDefault="00E2707E" w:rsidP="00E2707E">
      <w:pPr>
        <w:spacing w:line="360" w:lineRule="auto"/>
        <w:jc w:val="both"/>
        <w:rPr>
          <w:rFonts w:ascii="Times New Roman" w:hAnsi="Times New Roman" w:cs="Times New Roman"/>
          <w:lang w:val="en-GB"/>
        </w:rPr>
      </w:pPr>
      <w:r w:rsidRPr="007401F1">
        <w:rPr>
          <w:rFonts w:ascii="Times New Roman" w:hAnsi="Times New Roman" w:cs="Times New Roman"/>
          <w:lang w:val="en-GB"/>
        </w:rPr>
        <w:t>#file: tabela_2.xlsx</w:t>
      </w:r>
    </w:p>
    <w:p w14:paraId="21697A22" w14:textId="77777777" w:rsidR="00451A08" w:rsidRPr="00F217AF" w:rsidRDefault="00451A08" w:rsidP="00451A08">
      <w:pPr>
        <w:spacing w:line="360" w:lineRule="auto"/>
        <w:jc w:val="both"/>
        <w:rPr>
          <w:rFonts w:ascii="Times New Roman" w:hAnsi="Times New Roman" w:cs="Times New Roman"/>
          <w:lang w:val="en-GB"/>
        </w:rPr>
      </w:pPr>
      <w:r>
        <w:rPr>
          <w:rFonts w:ascii="Times New Roman" w:hAnsi="Times New Roman" w:cs="Times New Roman"/>
          <w:lang w:val="en-GB"/>
        </w:rPr>
        <w:t>Table</w:t>
      </w:r>
      <w:r w:rsidR="009D437C">
        <w:rPr>
          <w:rFonts w:ascii="Times New Roman" w:hAnsi="Times New Roman" w:cs="Times New Roman"/>
          <w:lang w:val="en-GB"/>
        </w:rPr>
        <w:t xml:space="preserve"> 2</w:t>
      </w:r>
      <w:r w:rsidRPr="00F217AF">
        <w:rPr>
          <w:rFonts w:ascii="Times New Roman" w:hAnsi="Times New Roman" w:cs="Times New Roman"/>
          <w:lang w:val="en-GB"/>
        </w:rPr>
        <w:t xml:space="preserve">: </w:t>
      </w:r>
      <w:r w:rsidRPr="00451A08">
        <w:rPr>
          <w:rFonts w:ascii="Times New Roman" w:hAnsi="Times New Roman" w:cs="Times New Roman"/>
          <w:lang w:val="en-GB"/>
        </w:rPr>
        <w:t xml:space="preserve">The mean and standard deviation for each </w:t>
      </w:r>
      <w:proofErr w:type="spellStart"/>
      <w:r w:rsidRPr="00451A08">
        <w:rPr>
          <w:rFonts w:ascii="Times New Roman" w:hAnsi="Times New Roman" w:cs="Times New Roman"/>
          <w:lang w:val="en-GB"/>
        </w:rPr>
        <w:t>subcorpus</w:t>
      </w:r>
      <w:proofErr w:type="spellEnd"/>
      <w:r w:rsidRPr="00451A08">
        <w:rPr>
          <w:rFonts w:ascii="Times New Roman" w:hAnsi="Times New Roman" w:cs="Times New Roman"/>
          <w:lang w:val="en-GB"/>
        </w:rPr>
        <w:t xml:space="preserve"> of texts and each readability score.</w:t>
      </w:r>
    </w:p>
    <w:p w14:paraId="362979DE" w14:textId="77777777" w:rsidR="008F40BD" w:rsidRDefault="008F40BD" w:rsidP="00764BDC">
      <w:pPr>
        <w:spacing w:line="360" w:lineRule="auto"/>
        <w:jc w:val="both"/>
        <w:rPr>
          <w:rFonts w:ascii="Times New Roman" w:hAnsi="Times New Roman" w:cs="Times New Roman"/>
          <w:lang w:val="en-GB"/>
        </w:rPr>
      </w:pPr>
    </w:p>
    <w:p w14:paraId="70351967" w14:textId="45CB2FC4" w:rsidR="00764BDC" w:rsidRDefault="00A934BA" w:rsidP="00764BDC">
      <w:pPr>
        <w:spacing w:line="360" w:lineRule="auto"/>
        <w:jc w:val="both"/>
        <w:rPr>
          <w:rFonts w:ascii="Times New Roman" w:hAnsi="Times New Roman" w:cs="Times New Roman"/>
          <w:lang w:val="en-GB"/>
        </w:rPr>
      </w:pPr>
      <w:r>
        <w:rPr>
          <w:rFonts w:ascii="Times New Roman" w:hAnsi="Times New Roman" w:cs="Times New Roman"/>
          <w:lang w:val="en-GB"/>
        </w:rPr>
        <w:tab/>
      </w:r>
      <w:r w:rsidR="00764BDC" w:rsidRPr="00764BDC">
        <w:rPr>
          <w:rFonts w:ascii="Times New Roman" w:hAnsi="Times New Roman" w:cs="Times New Roman"/>
          <w:lang w:val="en-GB"/>
        </w:rPr>
        <w:t xml:space="preserve">Using these results, we calculated the Bhattacharyya distance between the distributions of Children's magazines and newspapers for each score. The Bhattacharyya distance measures the similarity between two statistical distributions. We assumed the scores were distributed normally, as the results shown in Figure </w:t>
      </w:r>
      <w:r w:rsidR="00764BDC">
        <w:rPr>
          <w:rFonts w:ascii="Times New Roman" w:hAnsi="Times New Roman" w:cs="Times New Roman"/>
          <w:lang w:val="en-GB"/>
        </w:rPr>
        <w:t>1</w:t>
      </w:r>
      <w:r w:rsidR="00764BDC" w:rsidRPr="00764BDC">
        <w:rPr>
          <w:rFonts w:ascii="Times New Roman" w:hAnsi="Times New Roman" w:cs="Times New Roman"/>
          <w:lang w:val="en-GB"/>
        </w:rPr>
        <w:t xml:space="preserve"> show </w:t>
      </w:r>
      <w:r w:rsidR="002066BC">
        <w:rPr>
          <w:rFonts w:ascii="Times New Roman" w:hAnsi="Times New Roman" w:cs="Times New Roman"/>
          <w:lang w:val="en-GB"/>
        </w:rPr>
        <w:t xml:space="preserve">that </w:t>
      </w:r>
      <w:r w:rsidR="00764BDC" w:rsidRPr="00764BDC">
        <w:rPr>
          <w:rFonts w:ascii="Times New Roman" w:hAnsi="Times New Roman" w:cs="Times New Roman"/>
          <w:lang w:val="en-GB"/>
        </w:rPr>
        <w:t>the scores approximately follow a normal distribution, and calculated the distan</w:t>
      </w:r>
      <w:r w:rsidR="00764BDC">
        <w:rPr>
          <w:rFonts w:ascii="Times New Roman" w:hAnsi="Times New Roman" w:cs="Times New Roman"/>
          <w:lang w:val="en-GB"/>
        </w:rPr>
        <w:t>ce using the following formula:</w:t>
      </w:r>
    </w:p>
    <w:p w14:paraId="401C89DE" w14:textId="77777777" w:rsidR="00B37178" w:rsidRPr="00764BDC" w:rsidRDefault="007B4EAD" w:rsidP="00764BDC">
      <w:pPr>
        <w:spacing w:line="360" w:lineRule="auto"/>
        <w:jc w:val="both"/>
        <w:rPr>
          <w:rFonts w:ascii="Times New Roman"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func>
            <m:funcPr>
              <m:ctrlPr>
                <w:rPr>
                  <w:rFonts w:ascii="Cambria Math" w:hAnsi="Cambria Math" w:cs="Times New Roman"/>
                  <w:i/>
                  <w:lang w:val="en-GB"/>
                </w:rPr>
              </m:ctrlPr>
            </m:funcPr>
            <m:fName>
              <m:r>
                <m:rPr>
                  <m:sty m:val="p"/>
                </m:rPr>
                <w:rPr>
                  <w:rFonts w:ascii="Cambria Math" w:hAnsi="Cambria Math" w:cs="Times New Roman"/>
                  <w:lang w:val="en-GB"/>
                </w:rPr>
                <m:t>ln</m:t>
              </m:r>
            </m:fName>
            <m:e>
              <m:d>
                <m:dPr>
                  <m:begChr m:val="["/>
                  <m:endChr m:val="]"/>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r>
                        <w:rPr>
                          <w:rFonts w:ascii="Cambria Math" w:hAnsi="Cambria Math" w:cs="Times New Roman"/>
                          <w:lang w:val="en-GB"/>
                        </w:rPr>
                        <m:t>+</m:t>
                      </m:r>
                      <m:f>
                        <m:fPr>
                          <m:ctrlPr>
                            <w:rPr>
                              <w:rFonts w:ascii="Cambria Math" w:hAnsi="Cambria Math" w:cs="Times New Roman"/>
                              <w:i/>
                              <w:lang w:val="en-GB"/>
                            </w:rPr>
                          </m:ctrlPr>
                        </m:fPr>
                        <m:num>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den>
                      </m:f>
                      <m:r>
                        <w:rPr>
                          <w:rFonts w:ascii="Cambria Math" w:hAnsi="Cambria Math" w:cs="Times New Roman"/>
                          <w:lang w:val="en-GB"/>
                        </w:rPr>
                        <m:t>+2</m:t>
                      </m:r>
                    </m:e>
                  </m:d>
                </m:e>
              </m:d>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4</m:t>
                  </m:r>
                </m:den>
              </m:f>
              <m:d>
                <m:dPr>
                  <m:ctrlPr>
                    <w:rPr>
                      <w:rFonts w:ascii="Cambria Math" w:hAnsi="Cambria Math" w:cs="Times New Roman"/>
                      <w:i/>
                      <w:lang w:val="en-GB"/>
                    </w:rPr>
                  </m:ctrlPr>
                </m:dPr>
                <m:e>
                  <m:f>
                    <m:fPr>
                      <m:ctrlPr>
                        <w:rPr>
                          <w:rFonts w:ascii="Cambria Math" w:hAnsi="Cambria Math" w:cs="Times New Roman"/>
                          <w:i/>
                          <w:lang w:val="en-GB"/>
                        </w:rPr>
                      </m:ctrlPr>
                    </m:fPr>
                    <m:num>
                      <m:sSup>
                        <m:sSupPr>
                          <m:ctrlPr>
                            <w:rPr>
                              <w:rFonts w:ascii="Cambria Math" w:hAnsi="Cambria Math" w:cs="Times New Roman"/>
                              <w:i/>
                              <w:lang w:val="en-GB"/>
                            </w:rPr>
                          </m:ctrlPr>
                        </m:sSupPr>
                        <m:e>
                          <m:d>
                            <m:dPr>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p</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μ</m:t>
                                  </m:r>
                                </m:e>
                                <m:sub>
                                  <m:r>
                                    <w:rPr>
                                      <w:rFonts w:ascii="Cambria Math" w:hAnsi="Cambria Math" w:cs="Times New Roman"/>
                                      <w:lang w:val="en-GB"/>
                                    </w:rPr>
                                    <m:t>q</m:t>
                                  </m:r>
                                </m:sub>
                              </m:sSub>
                            </m:e>
                          </m:d>
                        </m:e>
                        <m:sup>
                          <m:r>
                            <w:rPr>
                              <w:rFonts w:ascii="Cambria Math" w:hAnsi="Cambria Math" w:cs="Times New Roman"/>
                              <w:lang w:val="en-GB"/>
                            </w:rPr>
                            <m:t>2</m:t>
                          </m:r>
                        </m:sup>
                      </m:sSup>
                    </m:num>
                    <m:den>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p</m:t>
                          </m:r>
                        </m:sub>
                        <m:sup>
                          <m:r>
                            <w:rPr>
                              <w:rFonts w:ascii="Cambria Math" w:hAnsi="Cambria Math" w:cs="Times New Roman"/>
                              <w:lang w:val="en-GB"/>
                            </w:rPr>
                            <m:t>2</m:t>
                          </m:r>
                        </m:sup>
                      </m:sSubSup>
                      <m:r>
                        <w:rPr>
                          <w:rFonts w:ascii="Cambria Math" w:hAnsi="Cambria Math" w:cs="Times New Roman"/>
                          <w:lang w:val="en-GB"/>
                        </w:rPr>
                        <m:t>+</m:t>
                      </m:r>
                      <m:sSubSup>
                        <m:sSubSupPr>
                          <m:ctrlPr>
                            <w:rPr>
                              <w:rFonts w:ascii="Cambria Math" w:hAnsi="Cambria Math" w:cs="Times New Roman"/>
                              <w:i/>
                              <w:lang w:val="en-GB"/>
                            </w:rPr>
                          </m:ctrlPr>
                        </m:sSubSupPr>
                        <m:e>
                          <m:r>
                            <w:rPr>
                              <w:rFonts w:ascii="Cambria Math" w:hAnsi="Cambria Math" w:cs="Times New Roman"/>
                              <w:lang w:val="en-GB"/>
                            </w:rPr>
                            <m:t>σ</m:t>
                          </m:r>
                        </m:e>
                        <m:sub>
                          <m:r>
                            <w:rPr>
                              <w:rFonts w:ascii="Cambria Math" w:hAnsi="Cambria Math" w:cs="Times New Roman"/>
                              <w:lang w:val="en-GB"/>
                            </w:rPr>
                            <m:t>q</m:t>
                          </m:r>
                        </m:sub>
                        <m:sup>
                          <m:r>
                            <w:rPr>
                              <w:rFonts w:ascii="Cambria Math" w:hAnsi="Cambria Math" w:cs="Times New Roman"/>
                              <w:lang w:val="en-GB"/>
                            </w:rPr>
                            <m:t>2</m:t>
                          </m:r>
                        </m:sup>
                      </m:sSubSup>
                    </m:den>
                  </m:f>
                </m:e>
              </m:d>
            </m:e>
          </m:func>
        </m:oMath>
      </m:oMathPara>
    </w:p>
    <w:p w14:paraId="21E1D075" w14:textId="77777777" w:rsidR="00764BDC"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We also show the Bhattacharyya coefficient, which measures the overlap between two statistical distributions and can be calculated as:</w:t>
      </w:r>
    </w:p>
    <w:p w14:paraId="6F06E4EE" w14:textId="77777777" w:rsidR="009D437C" w:rsidRDefault="009D437C" w:rsidP="00764BDC">
      <w:pPr>
        <w:spacing w:line="360" w:lineRule="auto"/>
        <w:jc w:val="both"/>
        <w:rPr>
          <w:rFonts w:ascii="Times New Roman" w:hAnsi="Times New Roman" w:cs="Times New Roman"/>
          <w:lang w:val="en-GB"/>
        </w:rPr>
      </w:pPr>
      <m:oMathPara>
        <m:oMath>
          <m:r>
            <w:rPr>
              <w:rFonts w:ascii="Cambria Math" w:hAnsi="Cambria Math" w:cs="Times New Roman"/>
              <w:lang w:val="en-GB"/>
            </w:rPr>
            <m:t>BC</m:t>
          </m:r>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B</m:t>
                  </m:r>
                </m:sub>
              </m:sSub>
              <m:d>
                <m:dPr>
                  <m:ctrlPr>
                    <w:rPr>
                      <w:rFonts w:ascii="Cambria Math" w:hAnsi="Cambria Math" w:cs="Times New Roman"/>
                      <w:i/>
                      <w:lang w:val="en-GB"/>
                    </w:rPr>
                  </m:ctrlPr>
                </m:dPr>
                <m:e>
                  <m:r>
                    <w:rPr>
                      <w:rFonts w:ascii="Cambria Math" w:hAnsi="Cambria Math" w:cs="Times New Roman"/>
                      <w:lang w:val="en-GB"/>
                    </w:rPr>
                    <m:t>p, q</m:t>
                  </m:r>
                </m:e>
              </m:d>
              <m:r>
                <w:rPr>
                  <w:rFonts w:ascii="Cambria Math" w:hAnsi="Cambria Math" w:cs="Times New Roman"/>
                  <w:lang w:val="en-GB"/>
                </w:rPr>
                <m:t>)</m:t>
              </m:r>
            </m:sup>
          </m:sSup>
        </m:oMath>
      </m:oMathPara>
    </w:p>
    <w:p w14:paraId="0675F4CF" w14:textId="77777777" w:rsidR="00E2707E" w:rsidRDefault="00764BDC" w:rsidP="00764BDC">
      <w:pPr>
        <w:spacing w:line="360" w:lineRule="auto"/>
        <w:jc w:val="both"/>
        <w:rPr>
          <w:rFonts w:ascii="Times New Roman" w:hAnsi="Times New Roman" w:cs="Times New Roman"/>
          <w:lang w:val="en-GB"/>
        </w:rPr>
      </w:pPr>
      <w:r w:rsidRPr="00764BDC">
        <w:rPr>
          <w:rFonts w:ascii="Times New Roman" w:hAnsi="Times New Roman" w:cs="Times New Roman"/>
          <w:lang w:val="en-GB"/>
        </w:rPr>
        <w:t xml:space="preserve">The results are presented in Table </w:t>
      </w:r>
      <w:r>
        <w:rPr>
          <w:rFonts w:ascii="Times New Roman" w:hAnsi="Times New Roman" w:cs="Times New Roman"/>
          <w:lang w:val="en-GB"/>
        </w:rPr>
        <w:t>3</w:t>
      </w:r>
      <w:r w:rsidRPr="00764BDC">
        <w:rPr>
          <w:rFonts w:ascii="Times New Roman" w:hAnsi="Times New Roman" w:cs="Times New Roman"/>
          <w:lang w:val="en-GB"/>
        </w:rPr>
        <w:t xml:space="preserve">. These results are similar to the ones shown in Figure </w:t>
      </w:r>
      <w:r>
        <w:rPr>
          <w:rFonts w:ascii="Times New Roman" w:hAnsi="Times New Roman" w:cs="Times New Roman"/>
          <w:lang w:val="en-GB"/>
        </w:rPr>
        <w:t>2</w:t>
      </w:r>
      <w:r w:rsidRPr="00764BDC">
        <w:rPr>
          <w:rFonts w:ascii="Times New Roman" w:hAnsi="Times New Roman" w:cs="Times New Roman"/>
          <w:lang w:val="en-GB"/>
        </w:rPr>
        <w:t>, with the readability formulas using the list of difficult words showing less dichotomization power. The largest distance is obtained using average sentence lengths.</w:t>
      </w:r>
    </w:p>
    <w:p w14:paraId="768962C9" w14:textId="36884540" w:rsidR="00764BDC" w:rsidRPr="00F217AF" w:rsidRDefault="00764BDC" w:rsidP="00764BDC">
      <w:pPr>
        <w:spacing w:line="360" w:lineRule="auto"/>
        <w:jc w:val="both"/>
        <w:rPr>
          <w:rFonts w:ascii="Times New Roman" w:hAnsi="Times New Roman" w:cs="Times New Roman"/>
          <w:lang w:val="en-GB"/>
        </w:rPr>
      </w:pPr>
    </w:p>
    <w:p w14:paraId="0F9FC19E" w14:textId="2ADCCD3D" w:rsidR="00451A08" w:rsidRPr="004E404A" w:rsidRDefault="00E2707E" w:rsidP="00F55EED">
      <w:pPr>
        <w:spacing w:line="360" w:lineRule="auto"/>
        <w:jc w:val="both"/>
        <w:rPr>
          <w:rFonts w:ascii="Times New Roman" w:hAnsi="Times New Roman" w:cs="Times New Roman"/>
          <w:lang w:val="en-GB"/>
        </w:rPr>
      </w:pPr>
      <w:r w:rsidRPr="007772BB">
        <w:rPr>
          <w:rFonts w:ascii="Times New Roman" w:hAnsi="Times New Roman" w:cs="Times New Roman"/>
          <w:lang w:val="en-GB"/>
        </w:rPr>
        <w:t>#file: tabela_3.xlsx</w:t>
      </w:r>
    </w:p>
    <w:p w14:paraId="58E40CBC" w14:textId="77777777" w:rsidR="00764BDC" w:rsidRPr="00F217AF" w:rsidRDefault="00764BDC" w:rsidP="00764BDC">
      <w:pPr>
        <w:spacing w:line="360" w:lineRule="auto"/>
        <w:jc w:val="both"/>
        <w:rPr>
          <w:rFonts w:ascii="Times New Roman" w:hAnsi="Times New Roman" w:cs="Times New Roman"/>
          <w:lang w:val="en-GB"/>
        </w:rPr>
      </w:pPr>
      <w:r>
        <w:rPr>
          <w:rFonts w:ascii="Times New Roman" w:hAnsi="Times New Roman" w:cs="Times New Roman"/>
          <w:lang w:val="en-GB"/>
        </w:rPr>
        <w:t>Table 3</w:t>
      </w:r>
      <w:r w:rsidRPr="00F217AF">
        <w:rPr>
          <w:rFonts w:ascii="Times New Roman" w:hAnsi="Times New Roman" w:cs="Times New Roman"/>
          <w:lang w:val="en-GB"/>
        </w:rPr>
        <w:t xml:space="preserve">: </w:t>
      </w:r>
      <w:r w:rsidRPr="00764BDC">
        <w:rPr>
          <w:rFonts w:ascii="Times New Roman" w:hAnsi="Times New Roman" w:cs="Times New Roman"/>
          <w:lang w:val="en-GB"/>
        </w:rPr>
        <w:t>The Bhattacharyya distances and coefficients between the distributions of scores for children's magazines and newspapers for each readability measure. The results ar</w:t>
      </w:r>
      <w:r>
        <w:rPr>
          <w:rFonts w:ascii="Times New Roman" w:hAnsi="Times New Roman" w:cs="Times New Roman"/>
          <w:lang w:val="en-GB"/>
        </w:rPr>
        <w:t>e sorted by decreasing distance</w:t>
      </w:r>
      <w:r w:rsidRPr="00451A08">
        <w:rPr>
          <w:rFonts w:ascii="Times New Roman" w:hAnsi="Times New Roman" w:cs="Times New Roman"/>
          <w:lang w:val="en-GB"/>
        </w:rPr>
        <w:t>.</w:t>
      </w:r>
    </w:p>
    <w:p w14:paraId="16F1B3A8" w14:textId="77777777" w:rsidR="00FB4D06" w:rsidRDefault="00FB4D06" w:rsidP="00FB4D06">
      <w:pPr>
        <w:spacing w:line="360" w:lineRule="auto"/>
        <w:jc w:val="center"/>
        <w:rPr>
          <w:rFonts w:ascii="Times New Roman" w:hAnsi="Times New Roman" w:cs="Times New Roman"/>
          <w:b/>
          <w:lang w:val="en-GB"/>
        </w:rPr>
      </w:pPr>
    </w:p>
    <w:p w14:paraId="518603FB" w14:textId="633FB9B8" w:rsidR="00FB4D06" w:rsidRDefault="00FB4D06"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lastRenderedPageBreak/>
        <w:t xml:space="preserve">Additional </w:t>
      </w:r>
      <w:r w:rsidR="00B20C24">
        <w:rPr>
          <w:rFonts w:ascii="Times New Roman" w:hAnsi="Times New Roman" w:cs="Times New Roman"/>
          <w:b/>
          <w:lang w:val="en-GB"/>
        </w:rPr>
        <w:t>S</w:t>
      </w:r>
      <w:r>
        <w:rPr>
          <w:rFonts w:ascii="Times New Roman" w:hAnsi="Times New Roman" w:cs="Times New Roman"/>
          <w:b/>
          <w:lang w:val="en-GB"/>
        </w:rPr>
        <w:t xml:space="preserve">tatistical </w:t>
      </w:r>
      <w:r w:rsidR="00B20C24">
        <w:rPr>
          <w:rFonts w:ascii="Times New Roman" w:hAnsi="Times New Roman" w:cs="Times New Roman"/>
          <w:b/>
          <w:lang w:val="en-GB"/>
        </w:rPr>
        <w:t>T</w:t>
      </w:r>
      <w:r>
        <w:rPr>
          <w:rFonts w:ascii="Times New Roman" w:hAnsi="Times New Roman" w:cs="Times New Roman"/>
          <w:b/>
          <w:lang w:val="en-GB"/>
        </w:rPr>
        <w:t>ests</w:t>
      </w:r>
    </w:p>
    <w:p w14:paraId="1D5386C2" w14:textId="77777777" w:rsidR="00DF69F4" w:rsidRDefault="00DF69F4" w:rsidP="00FB4D06">
      <w:pPr>
        <w:spacing w:line="360" w:lineRule="auto"/>
        <w:jc w:val="both"/>
        <w:rPr>
          <w:rFonts w:ascii="Times New Roman" w:hAnsi="Times New Roman" w:cs="Times New Roman"/>
          <w:lang w:val="en-GB"/>
        </w:rPr>
      </w:pPr>
    </w:p>
    <w:p w14:paraId="28657A66" w14:textId="1EF457F5" w:rsidR="00770F96" w:rsidRDefault="00A934BA" w:rsidP="00FB4D06">
      <w:pPr>
        <w:spacing w:line="360" w:lineRule="auto"/>
        <w:jc w:val="both"/>
        <w:rPr>
          <w:rFonts w:ascii="Times New Roman" w:hAnsi="Times New Roman" w:cs="Times New Roman"/>
          <w:lang w:val="en-GB"/>
        </w:rPr>
      </w:pPr>
      <w:r>
        <w:rPr>
          <w:rFonts w:ascii="Times New Roman" w:hAnsi="Times New Roman" w:cs="Times New Roman"/>
          <w:lang w:val="en-GB"/>
        </w:rPr>
        <w:tab/>
      </w:r>
      <w:r w:rsidR="00FB4D06">
        <w:rPr>
          <w:rFonts w:ascii="Times New Roman" w:hAnsi="Times New Roman" w:cs="Times New Roman"/>
          <w:lang w:val="en-GB"/>
        </w:rPr>
        <w:t xml:space="preserve">In addition to the </w:t>
      </w:r>
      <w:r w:rsidR="009D28D9">
        <w:rPr>
          <w:rFonts w:ascii="Times New Roman" w:hAnsi="Times New Roman" w:cs="Times New Roman"/>
          <w:lang w:val="en-GB"/>
        </w:rPr>
        <w:t xml:space="preserve">initial </w:t>
      </w:r>
      <w:r w:rsidR="00FB4D06">
        <w:rPr>
          <w:rFonts w:ascii="Times New Roman" w:hAnsi="Times New Roman" w:cs="Times New Roman"/>
          <w:lang w:val="en-GB"/>
        </w:rPr>
        <w:t>analysis presented in th</w:t>
      </w:r>
      <w:r w:rsidR="00915BFC">
        <w:rPr>
          <w:rFonts w:ascii="Times New Roman" w:hAnsi="Times New Roman" w:cs="Times New Roman"/>
          <w:lang w:val="en-GB"/>
        </w:rPr>
        <w:t>e previous section</w:t>
      </w:r>
      <w:r w:rsidR="009D28D9">
        <w:rPr>
          <w:rFonts w:ascii="Times New Roman" w:hAnsi="Times New Roman" w:cs="Times New Roman"/>
          <w:lang w:val="en-GB"/>
        </w:rPr>
        <w:t>,</w:t>
      </w:r>
      <w:r w:rsidR="00915BFC">
        <w:rPr>
          <w:rFonts w:ascii="Times New Roman" w:hAnsi="Times New Roman" w:cs="Times New Roman"/>
          <w:lang w:val="en-GB"/>
        </w:rPr>
        <w:t xml:space="preserve"> we performed</w:t>
      </w:r>
      <w:r w:rsidR="009D28D9">
        <w:rPr>
          <w:rFonts w:ascii="Times New Roman" w:hAnsi="Times New Roman" w:cs="Times New Roman"/>
          <w:lang w:val="en-GB"/>
        </w:rPr>
        <w:t xml:space="preserve"> additional,</w:t>
      </w:r>
      <w:r w:rsidR="00915BFC">
        <w:rPr>
          <w:rFonts w:ascii="Times New Roman" w:hAnsi="Times New Roman" w:cs="Times New Roman"/>
          <w:lang w:val="en-GB"/>
        </w:rPr>
        <w:t xml:space="preserve"> </w:t>
      </w:r>
      <w:r w:rsidR="00FB4D06">
        <w:rPr>
          <w:rFonts w:ascii="Times New Roman" w:hAnsi="Times New Roman" w:cs="Times New Roman"/>
          <w:lang w:val="en-GB"/>
        </w:rPr>
        <w:t xml:space="preserve">more thorough statistical tests to determine which of the evaluated measures are better at predicting </w:t>
      </w:r>
      <w:r w:rsidR="002066BC">
        <w:rPr>
          <w:rFonts w:ascii="Times New Roman" w:hAnsi="Times New Roman" w:cs="Times New Roman"/>
          <w:lang w:val="en-GB"/>
        </w:rPr>
        <w:t>the</w:t>
      </w:r>
      <w:r w:rsidR="00FB4D06">
        <w:rPr>
          <w:rFonts w:ascii="Times New Roman" w:hAnsi="Times New Roman" w:cs="Times New Roman"/>
          <w:lang w:val="en-GB"/>
        </w:rPr>
        <w:t xml:space="preserve"> group a text belongs to.</w:t>
      </w:r>
      <w:r w:rsidR="00A21467">
        <w:rPr>
          <w:rFonts w:ascii="Times New Roman" w:hAnsi="Times New Roman" w:cs="Times New Roman"/>
          <w:lang w:val="en-GB"/>
        </w:rPr>
        <w:t xml:space="preserve"> We </w:t>
      </w:r>
      <w:r w:rsidR="00F057FC">
        <w:rPr>
          <w:rFonts w:ascii="Times New Roman" w:hAnsi="Times New Roman" w:cs="Times New Roman"/>
          <w:lang w:val="en-GB"/>
        </w:rPr>
        <w:t>used the following</w:t>
      </w:r>
      <w:r w:rsidR="00A21467">
        <w:rPr>
          <w:rFonts w:ascii="Times New Roman" w:hAnsi="Times New Roman" w:cs="Times New Roman"/>
          <w:lang w:val="en-GB"/>
        </w:rPr>
        <w:t xml:space="preserve"> approaches:</w:t>
      </w:r>
    </w:p>
    <w:p w14:paraId="58155E30" w14:textId="1BE102EA" w:rsidR="004C579D"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Mutual information.</w:t>
      </w:r>
      <w:r w:rsidR="004C579D">
        <w:rPr>
          <w:rFonts w:ascii="Times New Roman" w:hAnsi="Times New Roman" w:cs="Times New Roman"/>
          <w:b/>
          <w:lang w:val="en-GB"/>
        </w:rPr>
        <w:t xml:space="preserve"> </w:t>
      </w:r>
      <w:r w:rsidR="004C579D">
        <w:rPr>
          <w:rFonts w:ascii="Times New Roman" w:hAnsi="Times New Roman" w:cs="Times New Roman"/>
          <w:lang w:val="en-GB"/>
        </w:rPr>
        <w:t xml:space="preserve">This measure </w:t>
      </w:r>
      <w:r w:rsidR="002066BC">
        <w:rPr>
          <w:rFonts w:ascii="Times New Roman" w:hAnsi="Times New Roman" w:cs="Times New Roman"/>
          <w:lang w:val="en-GB"/>
        </w:rPr>
        <w:t>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we get about</w:t>
      </w:r>
      <w:r w:rsidR="004C579D">
        <w:rPr>
          <w:rFonts w:ascii="Times New Roman" w:hAnsi="Times New Roman" w:cs="Times New Roman"/>
          <w:lang w:val="en-GB"/>
        </w:rPr>
        <w:t xml:space="preserve"> a random variable </w:t>
      </w:r>
      <w:r w:rsidR="004C579D">
        <w:rPr>
          <w:rFonts w:ascii="Times New Roman" w:hAnsi="Times New Roman" w:cs="Times New Roman"/>
          <w:i/>
          <w:lang w:val="en-GB"/>
        </w:rPr>
        <w:t>Y</w:t>
      </w:r>
      <w:r w:rsidR="004C579D">
        <w:rPr>
          <w:rFonts w:ascii="Times New Roman" w:hAnsi="Times New Roman" w:cs="Times New Roman"/>
          <w:lang w:val="en-GB"/>
        </w:rPr>
        <w:t xml:space="preserve"> by observing another random variable </w:t>
      </w:r>
      <w:r w:rsidR="004C579D">
        <w:rPr>
          <w:rFonts w:ascii="Times New Roman" w:hAnsi="Times New Roman" w:cs="Times New Roman"/>
          <w:i/>
          <w:lang w:val="en-GB"/>
        </w:rPr>
        <w:t>X</w:t>
      </w:r>
      <w:r w:rsidR="004C579D">
        <w:rPr>
          <w:rFonts w:ascii="Times New Roman" w:hAnsi="Times New Roman" w:cs="Times New Roman"/>
          <w:lang w:val="en-GB"/>
        </w:rPr>
        <w:t xml:space="preserve">. In our case, </w:t>
      </w:r>
      <w:r w:rsidR="002066BC">
        <w:rPr>
          <w:rFonts w:ascii="Times New Roman" w:hAnsi="Times New Roman" w:cs="Times New Roman"/>
          <w:lang w:val="en-GB"/>
        </w:rPr>
        <w:t>mutual information reports the amount of</w:t>
      </w:r>
      <w:r w:rsidR="004C579D">
        <w:rPr>
          <w:rFonts w:ascii="Times New Roman" w:hAnsi="Times New Roman" w:cs="Times New Roman"/>
          <w:lang w:val="en-GB"/>
        </w:rPr>
        <w:t xml:space="preserve"> information </w:t>
      </w:r>
      <w:r w:rsidR="002066BC">
        <w:rPr>
          <w:rFonts w:ascii="Times New Roman" w:hAnsi="Times New Roman" w:cs="Times New Roman"/>
          <w:lang w:val="en-GB"/>
        </w:rPr>
        <w:t xml:space="preserve">we get about the group of texts by </w:t>
      </w:r>
      <w:r w:rsidR="004C579D">
        <w:rPr>
          <w:rFonts w:ascii="Times New Roman" w:hAnsi="Times New Roman" w:cs="Times New Roman"/>
          <w:lang w:val="en-GB"/>
        </w:rPr>
        <w:t xml:space="preserve">knowing a </w:t>
      </w:r>
      <w:r w:rsidR="002066BC">
        <w:rPr>
          <w:rFonts w:ascii="Times New Roman" w:hAnsi="Times New Roman" w:cs="Times New Roman"/>
          <w:lang w:val="en-GB"/>
        </w:rPr>
        <w:t xml:space="preserve">score of </w:t>
      </w:r>
      <w:r w:rsidR="004C579D">
        <w:rPr>
          <w:rFonts w:ascii="Times New Roman" w:hAnsi="Times New Roman" w:cs="Times New Roman"/>
          <w:lang w:val="en-GB"/>
        </w:rPr>
        <w:t>certain readability measure</w:t>
      </w:r>
      <w:r w:rsidR="002066BC">
        <w:rPr>
          <w:rFonts w:ascii="Times New Roman" w:hAnsi="Times New Roman" w:cs="Times New Roman"/>
          <w:lang w:val="en-GB"/>
        </w:rPr>
        <w:t>.</w:t>
      </w:r>
      <w:r w:rsidR="004C579D">
        <w:rPr>
          <w:rFonts w:ascii="Times New Roman" w:hAnsi="Times New Roman" w:cs="Times New Roman"/>
          <w:lang w:val="en-GB"/>
        </w:rPr>
        <w:t xml:space="preserve"> Mutual information is defined as:</w:t>
      </w:r>
    </w:p>
    <w:p w14:paraId="46CB4E0D" w14:textId="77777777" w:rsidR="004C579D" w:rsidRDefault="004C579D" w:rsidP="004C579D">
      <w:pPr>
        <w:pStyle w:val="ListParagraph"/>
        <w:spacing w:line="360" w:lineRule="auto"/>
        <w:jc w:val="both"/>
        <w:rPr>
          <w:rFonts w:ascii="Times New Roman" w:hAnsi="Times New Roman" w:cs="Times New Roman"/>
          <w:b/>
          <w:lang w:val="en-GB"/>
        </w:rPr>
      </w:pPr>
    </w:p>
    <w:p w14:paraId="007E10CF" w14:textId="760B41DE" w:rsidR="004C579D" w:rsidRPr="00F63782" w:rsidRDefault="007B4EAD" w:rsidP="004C579D">
      <w:pPr>
        <w:spacing w:line="360" w:lineRule="auto"/>
        <w:jc w:val="both"/>
        <w:rPr>
          <w:rFonts w:ascii="Times New Roman" w:hAnsi="Times New Roman" w:cs="Times New Roman"/>
          <w:lang w:val="en-GB"/>
        </w:rPr>
      </w:pPr>
      <m:oMathPara>
        <m:oMath>
          <m:nary>
            <m:naryPr>
              <m:chr m:val="∑"/>
              <m:supHide m:val="1"/>
              <m:ctrlPr>
                <w:rPr>
                  <w:rFonts w:ascii="Cambria Math" w:hAnsi="Cambria Math" w:cs="Times New Roman"/>
                  <w:i/>
                  <w:lang w:val="en-GB"/>
                </w:rPr>
              </m:ctrlPr>
            </m:naryPr>
            <m:sub>
              <m:r>
                <w:rPr>
                  <w:rFonts w:ascii="Cambria Math" w:hAnsi="Cambria Math" w:cs="Times New Roman"/>
                  <w:lang w:val="en-GB"/>
                </w:rPr>
                <m:t>y∈Y</m:t>
              </m:r>
            </m:sub>
            <m:sup/>
            <m:e>
              <m:nary>
                <m:naryPr>
                  <m:chr m:val="∑"/>
                  <m:supHide m:val="1"/>
                  <m:ctrlPr>
                    <w:rPr>
                      <w:rFonts w:ascii="Cambria Math" w:hAnsi="Cambria Math" w:cs="Times New Roman"/>
                      <w:i/>
                      <w:lang w:val="en-GB"/>
                    </w:rPr>
                  </m:ctrlPr>
                </m:naryPr>
                <m:sub>
                  <m:r>
                    <w:rPr>
                      <w:rFonts w:ascii="Cambria Math" w:hAnsi="Cambria Math" w:cs="Times New Roman"/>
                      <w:lang w:val="en-GB"/>
                    </w:rPr>
                    <m:t>x∈X</m:t>
                  </m:r>
                </m:sub>
                <m:sup/>
                <m:e>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 y</m:t>
                      </m:r>
                    </m:e>
                  </m:d>
                  <m:r>
                    <w:rPr>
                      <w:rFonts w:ascii="Cambria Math" w:hAnsi="Cambria Math" w:cs="Times New Roman"/>
                      <w:lang w:val="en-GB"/>
                    </w:rPr>
                    <m:t>log</m:t>
                  </m:r>
                  <m:d>
                    <m:dPr>
                      <m:ctrlPr>
                        <w:rPr>
                          <w:rFonts w:ascii="Cambria Math" w:hAnsi="Cambria Math" w:cs="Times New Roman"/>
                          <w:i/>
                          <w:lang w:val="en-GB"/>
                        </w:rPr>
                      </m:ctrlPr>
                    </m:dPr>
                    <m:e>
                      <m:f>
                        <m:fPr>
                          <m:ctrlPr>
                            <w:rPr>
                              <w:rFonts w:ascii="Cambria Math" w:hAnsi="Cambria Math" w:cs="Times New Roman"/>
                              <w:i/>
                              <w:lang w:val="en-GB"/>
                            </w:rPr>
                          </m:ctrlPr>
                        </m:fPr>
                        <m:num>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x,y</m:t>
                              </m:r>
                            </m:e>
                          </m:d>
                        </m:num>
                        <m:den>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x</m:t>
                              </m:r>
                            </m:e>
                          </m:d>
                          <m:r>
                            <w:rPr>
                              <w:rFonts w:ascii="Cambria Math" w:hAnsi="Cambria Math" w:cs="Times New Roman"/>
                              <w:lang w:val="en-GB"/>
                            </w:rPr>
                            <m:t>p</m:t>
                          </m:r>
                          <m:d>
                            <m:dPr>
                              <m:ctrlPr>
                                <w:rPr>
                                  <w:rFonts w:ascii="Cambria Math" w:hAnsi="Cambria Math" w:cs="Times New Roman"/>
                                  <w:i/>
                                  <w:lang w:val="en-GB"/>
                                </w:rPr>
                              </m:ctrlPr>
                            </m:dPr>
                            <m:e>
                              <m:r>
                                <w:rPr>
                                  <w:rFonts w:ascii="Cambria Math" w:hAnsi="Cambria Math" w:cs="Times New Roman"/>
                                  <w:lang w:val="en-GB"/>
                                </w:rPr>
                                <m:t>y</m:t>
                              </m:r>
                            </m:e>
                          </m:d>
                        </m:den>
                      </m:f>
                    </m:e>
                  </m:d>
                </m:e>
              </m:nary>
            </m:e>
          </m:nary>
          <m:r>
            <w:rPr>
              <w:rFonts w:ascii="Cambria Math" w:hAnsi="Cambria Math" w:cs="Times New Roman"/>
              <w:lang w:val="en-GB"/>
            </w:rPr>
            <m:t>,</m:t>
          </m:r>
        </m:oMath>
      </m:oMathPara>
    </w:p>
    <w:p w14:paraId="7F577EA2" w14:textId="7B4F11F0" w:rsidR="004C579D" w:rsidRPr="001234D7" w:rsidRDefault="002066BC" w:rsidP="004C579D">
      <w:pPr>
        <w:pStyle w:val="ListParagraph"/>
        <w:spacing w:line="360" w:lineRule="auto"/>
        <w:jc w:val="both"/>
        <w:rPr>
          <w:rFonts w:ascii="Times New Roman" w:hAnsi="Times New Roman" w:cs="Times New Roman"/>
          <w:lang w:val="en-GB"/>
        </w:rPr>
      </w:pPr>
      <w:r>
        <w:rPr>
          <w:rFonts w:ascii="Times New Roman" w:hAnsi="Times New Roman" w:cs="Times New Roman"/>
          <w:lang w:val="en-GB"/>
        </w:rPr>
        <w:t>w</w:t>
      </w:r>
      <w:r w:rsidR="004C579D">
        <w:rPr>
          <w:rFonts w:ascii="Times New Roman" w:hAnsi="Times New Roman" w:cs="Times New Roman"/>
          <w:lang w:val="en-GB"/>
        </w:rPr>
        <w:t xml:space="preserve">here p(x) and p(y) are the marginal probability distribution functions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lang w:val="en-GB"/>
        </w:rPr>
        <w:t xml:space="preserve"> and p(x, y) is the joint probability function of </w:t>
      </w:r>
      <w:r w:rsidR="004C579D" w:rsidRPr="004C579D">
        <w:rPr>
          <w:rFonts w:ascii="Times New Roman" w:hAnsi="Times New Roman" w:cs="Times New Roman"/>
          <w:i/>
          <w:lang w:val="en-GB"/>
        </w:rPr>
        <w:t>X</w:t>
      </w:r>
      <w:r w:rsidR="004C579D">
        <w:rPr>
          <w:rFonts w:ascii="Times New Roman" w:hAnsi="Times New Roman" w:cs="Times New Roman"/>
          <w:lang w:val="en-GB"/>
        </w:rPr>
        <w:t xml:space="preserve"> and </w:t>
      </w:r>
      <w:r w:rsidR="004C579D" w:rsidRPr="004C579D">
        <w:rPr>
          <w:rFonts w:ascii="Times New Roman" w:hAnsi="Times New Roman" w:cs="Times New Roman"/>
          <w:i/>
          <w:lang w:val="en-GB"/>
        </w:rPr>
        <w:t>Y</w:t>
      </w:r>
      <w:r w:rsidR="004C579D">
        <w:rPr>
          <w:rFonts w:ascii="Times New Roman" w:hAnsi="Times New Roman" w:cs="Times New Roman"/>
          <w:i/>
          <w:lang w:val="en-GB"/>
        </w:rPr>
        <w:t>.</w:t>
      </w:r>
      <w:r w:rsidR="001234D7">
        <w:rPr>
          <w:rFonts w:ascii="Times New Roman" w:hAnsi="Times New Roman" w:cs="Times New Roman"/>
          <w:i/>
          <w:lang w:val="en-GB"/>
        </w:rPr>
        <w:t xml:space="preserve"> </w:t>
      </w:r>
      <w:r w:rsidR="001234D7">
        <w:rPr>
          <w:rFonts w:ascii="Times New Roman" w:hAnsi="Times New Roman" w:cs="Times New Roman"/>
          <w:lang w:val="en-GB"/>
        </w:rPr>
        <w:t>In our case, X represents the distributions of readability measures and Y the distribution of groups. The higher the mutual information between the readability measure and the groups, the more useful th</w:t>
      </w:r>
      <w:r w:rsidR="009D28D9">
        <w:rPr>
          <w:rFonts w:ascii="Times New Roman" w:hAnsi="Times New Roman" w:cs="Times New Roman"/>
          <w:lang w:val="en-GB"/>
        </w:rPr>
        <w:t>e</w:t>
      </w:r>
      <w:r w:rsidR="001234D7">
        <w:rPr>
          <w:rFonts w:ascii="Times New Roman" w:hAnsi="Times New Roman" w:cs="Times New Roman"/>
          <w:lang w:val="en-GB"/>
        </w:rPr>
        <w:t xml:space="preserve"> measure </w:t>
      </w:r>
      <w:r w:rsidR="009D28D9">
        <w:rPr>
          <w:rFonts w:ascii="Times New Roman" w:hAnsi="Times New Roman" w:cs="Times New Roman"/>
          <w:lang w:val="en-GB"/>
        </w:rPr>
        <w:t>for</w:t>
      </w:r>
      <w:r w:rsidR="001234D7">
        <w:rPr>
          <w:rFonts w:ascii="Times New Roman" w:hAnsi="Times New Roman" w:cs="Times New Roman"/>
          <w:lang w:val="en-GB"/>
        </w:rPr>
        <w:t xml:space="preserve"> determining </w:t>
      </w:r>
      <w:r w:rsidR="00D079EC">
        <w:rPr>
          <w:rFonts w:ascii="Times New Roman" w:hAnsi="Times New Roman" w:cs="Times New Roman"/>
          <w:lang w:val="en-GB"/>
        </w:rPr>
        <w:t xml:space="preserve">the </w:t>
      </w:r>
      <w:r w:rsidR="001234D7">
        <w:rPr>
          <w:rFonts w:ascii="Times New Roman" w:hAnsi="Times New Roman" w:cs="Times New Roman"/>
          <w:lang w:val="en-GB"/>
        </w:rPr>
        <w:t xml:space="preserve">group </w:t>
      </w:r>
      <w:r w:rsidR="00D079EC">
        <w:rPr>
          <w:rFonts w:ascii="Times New Roman" w:hAnsi="Times New Roman" w:cs="Times New Roman"/>
          <w:lang w:val="en-GB"/>
        </w:rPr>
        <w:t>membership.</w:t>
      </w:r>
    </w:p>
    <w:p w14:paraId="5AA1F7D9" w14:textId="3B989C84" w:rsidR="00A21467" w:rsidRPr="00A21467"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Analysis of variance (ANOVA)</w:t>
      </w:r>
      <w:r w:rsidR="002D5B79">
        <w:rPr>
          <w:rFonts w:ascii="Times New Roman" w:hAnsi="Times New Roman" w:cs="Times New Roman"/>
          <w:b/>
          <w:lang w:val="en-GB"/>
        </w:rPr>
        <w:t xml:space="preserve">. </w:t>
      </w:r>
      <w:r w:rsidR="002D5B79">
        <w:rPr>
          <w:rFonts w:ascii="Times New Roman" w:hAnsi="Times New Roman" w:cs="Times New Roman"/>
          <w:lang w:val="en-GB"/>
        </w:rPr>
        <w:t xml:space="preserve">This measure first splits </w:t>
      </w:r>
      <w:r w:rsidR="00567F15">
        <w:rPr>
          <w:rFonts w:ascii="Times New Roman" w:hAnsi="Times New Roman" w:cs="Times New Roman"/>
          <w:lang w:val="en-GB"/>
        </w:rPr>
        <w:t xml:space="preserve">samples of a statistical distribution into several groups (in our case, based on the group the texts belong to) and then calculates if the groups are significantly different from one another. We use this measure to determine if the distributions obtained by calculating a single measure on each group of texts are significantly different. If they are, they can be useful </w:t>
      </w:r>
      <w:r w:rsidR="00EE1AF6">
        <w:rPr>
          <w:rFonts w:ascii="Times New Roman" w:hAnsi="Times New Roman" w:cs="Times New Roman"/>
          <w:lang w:val="en-GB"/>
        </w:rPr>
        <w:t xml:space="preserve">for determining </w:t>
      </w:r>
      <w:r w:rsidR="00D079EC">
        <w:rPr>
          <w:rFonts w:ascii="Times New Roman" w:hAnsi="Times New Roman" w:cs="Times New Roman"/>
          <w:lang w:val="en-GB"/>
        </w:rPr>
        <w:t xml:space="preserve">the </w:t>
      </w:r>
      <w:r w:rsidR="00567F15">
        <w:rPr>
          <w:rFonts w:ascii="Times New Roman" w:hAnsi="Times New Roman" w:cs="Times New Roman"/>
          <w:lang w:val="en-GB"/>
        </w:rPr>
        <w:t xml:space="preserve">group </w:t>
      </w:r>
      <w:r w:rsidR="00D079EC">
        <w:rPr>
          <w:rFonts w:ascii="Times New Roman" w:hAnsi="Times New Roman" w:cs="Times New Roman"/>
          <w:lang w:val="en-GB"/>
        </w:rPr>
        <w:t xml:space="preserve">membership of </w:t>
      </w:r>
      <w:r w:rsidR="00567F15">
        <w:rPr>
          <w:rFonts w:ascii="Times New Roman" w:hAnsi="Times New Roman" w:cs="Times New Roman"/>
          <w:lang w:val="en-GB"/>
        </w:rPr>
        <w:t xml:space="preserve">a given text. </w:t>
      </w:r>
    </w:p>
    <w:p w14:paraId="12AE33E6" w14:textId="63356CFC" w:rsidR="00126E4D" w:rsidRDefault="00A21467" w:rsidP="00A21467">
      <w:pPr>
        <w:pStyle w:val="ListParagraph"/>
        <w:numPr>
          <w:ilvl w:val="0"/>
          <w:numId w:val="9"/>
        </w:numPr>
        <w:spacing w:line="360" w:lineRule="auto"/>
        <w:jc w:val="both"/>
        <w:rPr>
          <w:rFonts w:ascii="Times New Roman" w:hAnsi="Times New Roman" w:cs="Times New Roman"/>
          <w:lang w:val="en-GB"/>
        </w:rPr>
      </w:pPr>
      <w:r>
        <w:rPr>
          <w:rFonts w:ascii="Times New Roman" w:hAnsi="Times New Roman" w:cs="Times New Roman"/>
          <w:b/>
          <w:lang w:val="en-GB"/>
        </w:rPr>
        <w:t>Feature selection using a chi-squared test.</w:t>
      </w:r>
      <w:r w:rsidR="00126E4D" w:rsidRPr="00EE1AF6">
        <w:rPr>
          <w:rFonts w:ascii="Times New Roman" w:hAnsi="Times New Roman" w:cs="Times New Roman"/>
          <w:lang w:val="en-GB"/>
        </w:rPr>
        <w:t xml:space="preserve"> </w:t>
      </w:r>
      <w:r w:rsidR="00D079EC" w:rsidRPr="00EE1AF6">
        <w:rPr>
          <w:rFonts w:ascii="Times New Roman" w:hAnsi="Times New Roman" w:cs="Times New Roman"/>
          <w:lang w:val="en-GB"/>
        </w:rPr>
        <w:t>Similarly to</w:t>
      </w:r>
      <w:r w:rsidR="00126E4D">
        <w:rPr>
          <w:rFonts w:ascii="Times New Roman" w:hAnsi="Times New Roman" w:cs="Times New Roman"/>
          <w:lang w:val="en-GB"/>
        </w:rPr>
        <w:t xml:space="preserve"> mutual information, we use the chi-squared test to determine whether the readability measures and the group </w:t>
      </w:r>
      <w:r w:rsidR="00D079EC">
        <w:rPr>
          <w:rFonts w:ascii="Times New Roman" w:hAnsi="Times New Roman" w:cs="Times New Roman"/>
          <w:lang w:val="en-GB"/>
        </w:rPr>
        <w:t>memberships</w:t>
      </w:r>
      <w:r w:rsidR="00126E4D">
        <w:rPr>
          <w:rFonts w:ascii="Times New Roman" w:hAnsi="Times New Roman" w:cs="Times New Roman"/>
          <w:lang w:val="en-GB"/>
        </w:rPr>
        <w:t xml:space="preserve"> are mutua</w:t>
      </w:r>
      <w:r w:rsidR="00F63782">
        <w:rPr>
          <w:rFonts w:ascii="Times New Roman" w:hAnsi="Times New Roman" w:cs="Times New Roman"/>
          <w:lang w:val="en-GB"/>
        </w:rPr>
        <w:t>lly dependent. If they are, this</w:t>
      </w:r>
      <w:r w:rsidR="00126E4D">
        <w:rPr>
          <w:rFonts w:ascii="Times New Roman" w:hAnsi="Times New Roman" w:cs="Times New Roman"/>
          <w:lang w:val="en-GB"/>
        </w:rPr>
        <w:t xml:space="preserve"> indicates that knowing the value of the readability measure is useful when determining which group a text belongs to.</w:t>
      </w:r>
    </w:p>
    <w:p w14:paraId="4009BFE4" w14:textId="68B9476C" w:rsidR="00A21467" w:rsidRPr="00126E4D" w:rsidRDefault="00126E4D" w:rsidP="00126E4D">
      <w:pPr>
        <w:spacing w:line="360" w:lineRule="auto"/>
        <w:jc w:val="both"/>
        <w:rPr>
          <w:rFonts w:ascii="Times New Roman" w:hAnsi="Times New Roman" w:cs="Times New Roman"/>
          <w:lang w:val="en-GB"/>
        </w:rPr>
      </w:pPr>
      <w:r w:rsidRPr="00126E4D">
        <w:rPr>
          <w:rFonts w:ascii="Times New Roman" w:hAnsi="Times New Roman" w:cs="Times New Roman"/>
          <w:lang w:val="en-GB"/>
        </w:rPr>
        <w:t xml:space="preserve">  </w:t>
      </w:r>
    </w:p>
    <w:p w14:paraId="511376A7" w14:textId="1EDF1F1C" w:rsidR="00EA0E35" w:rsidRDefault="00A934BA" w:rsidP="00C22C00">
      <w:pPr>
        <w:spacing w:line="360" w:lineRule="auto"/>
        <w:jc w:val="both"/>
        <w:rPr>
          <w:rFonts w:ascii="Times New Roman" w:hAnsi="Times New Roman" w:cs="Times New Roman"/>
          <w:lang w:val="en-GB"/>
        </w:rPr>
      </w:pPr>
      <w:r>
        <w:rPr>
          <w:rFonts w:ascii="Times New Roman" w:hAnsi="Times New Roman" w:cs="Times New Roman"/>
          <w:lang w:val="en-GB"/>
        </w:rPr>
        <w:lastRenderedPageBreak/>
        <w:tab/>
      </w:r>
      <w:r w:rsidR="00DF69F4">
        <w:rPr>
          <w:rFonts w:ascii="Times New Roman" w:hAnsi="Times New Roman" w:cs="Times New Roman"/>
          <w:lang w:val="en-GB"/>
        </w:rPr>
        <w:t>In addition to the four statistical tests used above, we also ranked each feature using a random forest classifier</w:t>
      </w:r>
      <w:r w:rsidR="00EE1AF6">
        <w:rPr>
          <w:rFonts w:ascii="Times New Roman" w:hAnsi="Times New Roman" w:cs="Times New Roman"/>
          <w:lang w:val="en-GB"/>
        </w:rPr>
        <w:t xml:space="preserve"> (</w:t>
      </w:r>
      <w:proofErr w:type="spellStart"/>
      <w:r w:rsidR="00EE1AF6">
        <w:rPr>
          <w:rFonts w:ascii="Times New Roman" w:hAnsi="Times New Roman" w:cs="Times New Roman"/>
          <w:lang w:val="en-GB"/>
        </w:rPr>
        <w:t>Breiman</w:t>
      </w:r>
      <w:proofErr w:type="spellEnd"/>
      <w:r w:rsidR="00EE1AF6">
        <w:rPr>
          <w:rFonts w:ascii="Times New Roman" w:hAnsi="Times New Roman" w:cs="Times New Roman"/>
          <w:lang w:val="en-GB"/>
        </w:rPr>
        <w:t xml:space="preserve"> 2001)</w:t>
      </w:r>
      <w:r w:rsidR="00DF69F4" w:rsidRPr="00EE1AF6">
        <w:rPr>
          <w:rFonts w:ascii="Times New Roman" w:hAnsi="Times New Roman" w:cs="Times New Roman"/>
          <w:lang w:val="en-GB"/>
        </w:rPr>
        <w:t>.</w:t>
      </w:r>
      <w:r w:rsidR="00DF69F4">
        <w:rPr>
          <w:rFonts w:ascii="Times New Roman" w:hAnsi="Times New Roman" w:cs="Times New Roman"/>
          <w:lang w:val="en-GB"/>
        </w:rPr>
        <w:t xml:space="preserve"> The classifier is capable of automatically combining different readability measures in order to predict which </w:t>
      </w:r>
      <w:proofErr w:type="spellStart"/>
      <w:r w:rsidR="00DF69F4">
        <w:rPr>
          <w:rFonts w:ascii="Times New Roman" w:hAnsi="Times New Roman" w:cs="Times New Roman"/>
          <w:lang w:val="en-GB"/>
        </w:rPr>
        <w:t>subcorpus</w:t>
      </w:r>
      <w:proofErr w:type="spellEnd"/>
      <w:r w:rsidR="00DF69F4">
        <w:rPr>
          <w:rFonts w:ascii="Times New Roman" w:hAnsi="Times New Roman" w:cs="Times New Roman"/>
          <w:lang w:val="en-GB"/>
        </w:rPr>
        <w:t xml:space="preserve"> a given text belongs to and is also capable of calculating how important each readability measure was when making the prediction. The classifier is described in more detail in the next section. </w:t>
      </w:r>
      <w:r w:rsidR="003322DA">
        <w:rPr>
          <w:rFonts w:ascii="Times New Roman" w:hAnsi="Times New Roman" w:cs="Times New Roman"/>
          <w:lang w:val="en-GB"/>
        </w:rPr>
        <w:t>Using each of these tests</w:t>
      </w:r>
      <w:r w:rsidR="00D079EC">
        <w:rPr>
          <w:rFonts w:ascii="Times New Roman" w:hAnsi="Times New Roman" w:cs="Times New Roman"/>
          <w:lang w:val="en-GB"/>
        </w:rPr>
        <w:t>,</w:t>
      </w:r>
      <w:r w:rsidR="003322DA">
        <w:rPr>
          <w:rFonts w:ascii="Times New Roman" w:hAnsi="Times New Roman" w:cs="Times New Roman"/>
          <w:lang w:val="en-GB"/>
        </w:rPr>
        <w:t xml:space="preserve"> we obtained </w:t>
      </w:r>
      <w:r w:rsidR="007B4418">
        <w:rPr>
          <w:rFonts w:ascii="Times New Roman" w:hAnsi="Times New Roman" w:cs="Times New Roman"/>
          <w:lang w:val="en-GB"/>
        </w:rPr>
        <w:t>scores</w:t>
      </w:r>
      <w:r w:rsidR="003322DA">
        <w:rPr>
          <w:rFonts w:ascii="Times New Roman" w:hAnsi="Times New Roman" w:cs="Times New Roman"/>
          <w:lang w:val="en-GB"/>
        </w:rPr>
        <w:t xml:space="preserve"> that tell us how useful each readability measure is when </w:t>
      </w:r>
      <w:r w:rsidR="00EC3934">
        <w:rPr>
          <w:rFonts w:ascii="Times New Roman" w:hAnsi="Times New Roman" w:cs="Times New Roman"/>
          <w:lang w:val="en-GB"/>
        </w:rPr>
        <w:t xml:space="preserve">trying to predict the </w:t>
      </w:r>
      <w:proofErr w:type="spellStart"/>
      <w:r w:rsidR="00EC3934">
        <w:rPr>
          <w:rFonts w:ascii="Times New Roman" w:hAnsi="Times New Roman" w:cs="Times New Roman"/>
          <w:lang w:val="en-GB"/>
        </w:rPr>
        <w:t>subcorpus</w:t>
      </w:r>
      <w:proofErr w:type="spellEnd"/>
      <w:r w:rsidR="00EC3934">
        <w:rPr>
          <w:rFonts w:ascii="Times New Roman" w:hAnsi="Times New Roman" w:cs="Times New Roman"/>
          <w:lang w:val="en-GB"/>
        </w:rPr>
        <w:t xml:space="preserve"> it came from</w:t>
      </w:r>
      <w:r w:rsidR="003322DA">
        <w:rPr>
          <w:rFonts w:ascii="Times New Roman" w:hAnsi="Times New Roman" w:cs="Times New Roman"/>
          <w:lang w:val="en-GB"/>
        </w:rPr>
        <w:t>.</w:t>
      </w:r>
      <w:r w:rsidR="005E6D7C">
        <w:rPr>
          <w:rFonts w:ascii="Times New Roman" w:hAnsi="Times New Roman" w:cs="Times New Roman"/>
          <w:lang w:val="en-GB"/>
        </w:rPr>
        <w:t xml:space="preserve"> The results are presented in Table 4, with higher scores indicating better</w:t>
      </w:r>
      <w:r w:rsidR="009D28D9">
        <w:rPr>
          <w:rFonts w:ascii="Times New Roman" w:hAnsi="Times New Roman" w:cs="Times New Roman"/>
          <w:lang w:val="en-GB"/>
        </w:rPr>
        <w:t xml:space="preserve"> (more informative)</w:t>
      </w:r>
      <w:r w:rsidR="005E6D7C">
        <w:rPr>
          <w:rFonts w:ascii="Times New Roman" w:hAnsi="Times New Roman" w:cs="Times New Roman"/>
          <w:lang w:val="en-GB"/>
        </w:rPr>
        <w:t xml:space="preserve"> readability measures.</w:t>
      </w:r>
    </w:p>
    <w:p w14:paraId="57606874" w14:textId="77777777" w:rsidR="00E2707E" w:rsidRDefault="00E2707E" w:rsidP="00E2707E">
      <w:pPr>
        <w:spacing w:line="360" w:lineRule="auto"/>
        <w:jc w:val="both"/>
        <w:rPr>
          <w:rFonts w:ascii="Times New Roman" w:hAnsi="Times New Roman" w:cs="Times New Roman"/>
          <w:lang w:val="en-GB"/>
        </w:rPr>
      </w:pPr>
    </w:p>
    <w:p w14:paraId="4F3C4CF0" w14:textId="77777777" w:rsidR="00E2707E" w:rsidRDefault="00E2707E" w:rsidP="00E2707E">
      <w:pPr>
        <w:spacing w:line="360" w:lineRule="auto"/>
        <w:jc w:val="both"/>
        <w:rPr>
          <w:rFonts w:ascii="Times New Roman" w:hAnsi="Times New Roman" w:cs="Times New Roman"/>
          <w:lang w:val="en-GB"/>
        </w:rPr>
      </w:pPr>
      <w:r w:rsidRPr="003773A0">
        <w:rPr>
          <w:rFonts w:ascii="Times New Roman" w:hAnsi="Times New Roman" w:cs="Times New Roman"/>
          <w:lang w:val="en-GB"/>
        </w:rPr>
        <w:t xml:space="preserve">#file: </w:t>
      </w:r>
      <w:r w:rsidRPr="004D3463">
        <w:rPr>
          <w:rFonts w:ascii="Times New Roman" w:hAnsi="Times New Roman" w:cs="Times New Roman"/>
          <w:lang w:val="en-GB"/>
        </w:rPr>
        <w:t>feature_selection_names.xlsx</w:t>
      </w:r>
    </w:p>
    <w:p w14:paraId="462011E5" w14:textId="04B6B5A3" w:rsidR="005E6D7C" w:rsidRPr="00F217AF" w:rsidRDefault="005E6D7C" w:rsidP="005E6D7C">
      <w:pPr>
        <w:spacing w:line="360" w:lineRule="auto"/>
        <w:jc w:val="both"/>
        <w:rPr>
          <w:rFonts w:ascii="Times New Roman" w:hAnsi="Times New Roman" w:cs="Times New Roman"/>
          <w:lang w:val="en-GB"/>
        </w:rPr>
      </w:pPr>
      <w:r>
        <w:rPr>
          <w:rFonts w:ascii="Times New Roman" w:hAnsi="Times New Roman" w:cs="Times New Roman"/>
          <w:lang w:val="en-GB"/>
        </w:rPr>
        <w:t>Table 4</w:t>
      </w:r>
      <w:r w:rsidRPr="00F217AF">
        <w:rPr>
          <w:rFonts w:ascii="Times New Roman" w:hAnsi="Times New Roman" w:cs="Times New Roman"/>
          <w:lang w:val="en-GB"/>
        </w:rPr>
        <w:t xml:space="preserve">: </w:t>
      </w:r>
      <w:r w:rsidR="009C6CCC">
        <w:rPr>
          <w:rFonts w:ascii="Times New Roman" w:hAnsi="Times New Roman" w:cs="Times New Roman"/>
          <w:lang w:val="en-GB"/>
        </w:rPr>
        <w:t xml:space="preserve">The </w:t>
      </w:r>
      <w:r w:rsidR="00D079EC">
        <w:rPr>
          <w:rFonts w:ascii="Times New Roman" w:hAnsi="Times New Roman" w:cs="Times New Roman"/>
          <w:lang w:val="en-GB"/>
        </w:rPr>
        <w:t>ranks</w:t>
      </w:r>
      <w:r w:rsidR="009C6CCC">
        <w:rPr>
          <w:rFonts w:ascii="Times New Roman" w:hAnsi="Times New Roman" w:cs="Times New Roman"/>
          <w:lang w:val="en-GB"/>
        </w:rPr>
        <w:t xml:space="preserve"> of readability measures obtained by the statistical tests</w:t>
      </w:r>
      <w:r>
        <w:rPr>
          <w:rFonts w:ascii="Times New Roman" w:hAnsi="Times New Roman" w:cs="Times New Roman"/>
          <w:lang w:val="en-GB"/>
        </w:rPr>
        <w:t xml:space="preserve">, which </w:t>
      </w:r>
      <w:r w:rsidR="00D079EC">
        <w:rPr>
          <w:rFonts w:ascii="Times New Roman" w:hAnsi="Times New Roman" w:cs="Times New Roman"/>
          <w:lang w:val="en-GB"/>
        </w:rPr>
        <w:t>report</w:t>
      </w:r>
      <w:r>
        <w:rPr>
          <w:rFonts w:ascii="Times New Roman" w:hAnsi="Times New Roman" w:cs="Times New Roman"/>
          <w:lang w:val="en-GB"/>
        </w:rPr>
        <w:t xml:space="preserve"> </w:t>
      </w:r>
      <w:r w:rsidR="00E14F29">
        <w:rPr>
          <w:rFonts w:ascii="Times New Roman" w:hAnsi="Times New Roman" w:cs="Times New Roman"/>
          <w:lang w:val="en-GB"/>
        </w:rPr>
        <w:t xml:space="preserve">the </w:t>
      </w:r>
      <w:r>
        <w:rPr>
          <w:rFonts w:ascii="Times New Roman" w:hAnsi="Times New Roman" w:cs="Times New Roman"/>
          <w:lang w:val="en-GB"/>
        </w:rPr>
        <w:t>useful</w:t>
      </w:r>
      <w:r w:rsidR="00D079EC">
        <w:rPr>
          <w:rFonts w:ascii="Times New Roman" w:hAnsi="Times New Roman" w:cs="Times New Roman"/>
          <w:lang w:val="en-GB"/>
        </w:rPr>
        <w:t>ness of</w:t>
      </w:r>
      <w:r>
        <w:rPr>
          <w:rFonts w:ascii="Times New Roman" w:hAnsi="Times New Roman" w:cs="Times New Roman"/>
          <w:lang w:val="en-GB"/>
        </w:rPr>
        <w:t xml:space="preserve"> readability measures </w:t>
      </w:r>
      <w:r w:rsidR="00D079EC">
        <w:rPr>
          <w:rFonts w:ascii="Times New Roman" w:hAnsi="Times New Roman" w:cs="Times New Roman"/>
          <w:lang w:val="en-GB"/>
        </w:rPr>
        <w:t xml:space="preserve">for </w:t>
      </w:r>
      <w:r>
        <w:rPr>
          <w:rFonts w:ascii="Times New Roman" w:hAnsi="Times New Roman" w:cs="Times New Roman"/>
          <w:lang w:val="en-GB"/>
        </w:rPr>
        <w:t xml:space="preserve">predicting group </w:t>
      </w:r>
      <w:r w:rsidR="00D079EC">
        <w:rPr>
          <w:rFonts w:ascii="Times New Roman" w:hAnsi="Times New Roman" w:cs="Times New Roman"/>
          <w:lang w:val="en-GB"/>
        </w:rPr>
        <w:t>membership</w:t>
      </w:r>
      <w:r>
        <w:rPr>
          <w:rFonts w:ascii="Times New Roman" w:hAnsi="Times New Roman" w:cs="Times New Roman"/>
          <w:lang w:val="en-GB"/>
        </w:rPr>
        <w:t>.</w:t>
      </w:r>
      <w:r w:rsidR="00210FB7">
        <w:rPr>
          <w:rFonts w:ascii="Times New Roman" w:hAnsi="Times New Roman" w:cs="Times New Roman"/>
          <w:lang w:val="en-GB"/>
        </w:rPr>
        <w:t xml:space="preserve"> </w:t>
      </w:r>
      <w:r w:rsidR="009C6CCC">
        <w:rPr>
          <w:rFonts w:ascii="Times New Roman" w:hAnsi="Times New Roman" w:cs="Times New Roman"/>
          <w:lang w:val="en-GB"/>
        </w:rPr>
        <w:t>The measures are ordered from the most useful to the least useful.</w:t>
      </w:r>
    </w:p>
    <w:p w14:paraId="6555C7B3" w14:textId="77777777" w:rsidR="00862006" w:rsidRDefault="00862006" w:rsidP="00862006">
      <w:pPr>
        <w:spacing w:line="360" w:lineRule="auto"/>
        <w:ind w:left="360"/>
        <w:jc w:val="both"/>
        <w:rPr>
          <w:rFonts w:ascii="Times New Roman" w:hAnsi="Times New Roman" w:cs="Times New Roman"/>
          <w:lang w:val="en-GB"/>
        </w:rPr>
      </w:pPr>
    </w:p>
    <w:p w14:paraId="26DB008F" w14:textId="1EC4ACD9" w:rsidR="007D0396" w:rsidRPr="00862006" w:rsidDel="00E66DFC" w:rsidRDefault="00A934BA">
      <w:pPr>
        <w:spacing w:line="360" w:lineRule="auto"/>
        <w:jc w:val="both"/>
        <w:rPr>
          <w:del w:id="0" w:author="Author"/>
          <w:rFonts w:ascii="Times New Roman" w:hAnsi="Times New Roman" w:cs="Times New Roman"/>
          <w:lang w:val="en-GB"/>
        </w:rPr>
      </w:pPr>
      <w:r>
        <w:rPr>
          <w:rFonts w:ascii="Times New Roman" w:hAnsi="Times New Roman" w:cs="Times New Roman"/>
          <w:lang w:val="en-GB"/>
        </w:rPr>
        <w:tab/>
      </w:r>
      <w:r w:rsidR="00706A6B" w:rsidRPr="00862006">
        <w:rPr>
          <w:rFonts w:ascii="Times New Roman" w:hAnsi="Times New Roman" w:cs="Times New Roman"/>
          <w:lang w:val="en-GB"/>
        </w:rPr>
        <w:t xml:space="preserve">The results of </w:t>
      </w:r>
      <w:r w:rsidR="00862006" w:rsidRPr="00862006">
        <w:rPr>
          <w:rFonts w:ascii="Times New Roman" w:hAnsi="Times New Roman" w:cs="Times New Roman"/>
          <w:lang w:val="en-GB"/>
        </w:rPr>
        <w:t xml:space="preserve">the statistical tests show that </w:t>
      </w:r>
      <w:r w:rsidR="00706A6B" w:rsidRPr="00862006">
        <w:rPr>
          <w:rFonts w:ascii="Times New Roman" w:hAnsi="Times New Roman" w:cs="Times New Roman"/>
          <w:lang w:val="en-GB"/>
        </w:rPr>
        <w:t>the feature</w:t>
      </w:r>
      <w:r w:rsidR="00862006" w:rsidRPr="00862006">
        <w:rPr>
          <w:rFonts w:ascii="Times New Roman" w:hAnsi="Times New Roman" w:cs="Times New Roman"/>
          <w:lang w:val="en-GB"/>
        </w:rPr>
        <w:t>s</w:t>
      </w:r>
      <w:r w:rsidR="007D0396" w:rsidRPr="00862006">
        <w:rPr>
          <w:rFonts w:ascii="Times New Roman" w:hAnsi="Times New Roman" w:cs="Times New Roman"/>
          <w:lang w:val="en-GB"/>
        </w:rPr>
        <w:t xml:space="preserve"> commonly used by the</w:t>
      </w:r>
      <w:ins w:id="1" w:author="Author">
        <w:r w:rsidR="00E66DFC">
          <w:rPr>
            <w:rFonts w:ascii="Times New Roman" w:hAnsi="Times New Roman" w:cs="Times New Roman"/>
            <w:lang w:val="en-GB"/>
          </w:rPr>
          <w:t xml:space="preserve"> </w:t>
        </w:r>
      </w:ins>
    </w:p>
    <w:p w14:paraId="372A1797" w14:textId="308CB755" w:rsidR="005E6D7C" w:rsidRPr="00862006" w:rsidRDefault="00706A6B">
      <w:pPr>
        <w:spacing w:line="360" w:lineRule="auto"/>
        <w:jc w:val="both"/>
        <w:rPr>
          <w:rFonts w:ascii="Times New Roman" w:hAnsi="Times New Roman" w:cs="Times New Roman"/>
          <w:lang w:val="en-GB"/>
        </w:rPr>
      </w:pPr>
      <w:r w:rsidRPr="00862006">
        <w:rPr>
          <w:rFonts w:ascii="Times New Roman" w:hAnsi="Times New Roman" w:cs="Times New Roman"/>
          <w:lang w:val="en-GB"/>
        </w:rPr>
        <w:t xml:space="preserve">readability formulas (i.e. </w:t>
      </w:r>
      <w:r w:rsidR="0015367C">
        <w:rPr>
          <w:rFonts w:ascii="Times New Roman" w:hAnsi="Times New Roman" w:cs="Times New Roman"/>
          <w:lang w:val="en-GB"/>
        </w:rPr>
        <w:t xml:space="preserve">an </w:t>
      </w:r>
      <w:r w:rsidRPr="00862006">
        <w:rPr>
          <w:rFonts w:ascii="Times New Roman" w:hAnsi="Times New Roman" w:cs="Times New Roman"/>
          <w:lang w:val="en-GB"/>
        </w:rPr>
        <w:t>average sentence length and number of long words) are</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useful when it comes to determining group </w:t>
      </w:r>
      <w:r w:rsidR="00D079EC">
        <w:rPr>
          <w:rFonts w:ascii="Times New Roman" w:hAnsi="Times New Roman" w:cs="Times New Roman"/>
          <w:lang w:val="en-GB"/>
        </w:rPr>
        <w:t>membership</w:t>
      </w:r>
      <w:r w:rsidRPr="00862006">
        <w:rPr>
          <w:rFonts w:ascii="Times New Roman" w:hAnsi="Times New Roman" w:cs="Times New Roman"/>
          <w:lang w:val="en-GB"/>
        </w:rPr>
        <w:t xml:space="preserve">. </w:t>
      </w:r>
      <w:r w:rsidR="00D079EC">
        <w:rPr>
          <w:rFonts w:ascii="Times New Roman" w:hAnsi="Times New Roman" w:cs="Times New Roman"/>
          <w:lang w:val="en-GB"/>
        </w:rPr>
        <w:t>I</w:t>
      </w:r>
      <w:r w:rsidR="00D079EC" w:rsidRPr="00862006">
        <w:rPr>
          <w:rFonts w:ascii="Times New Roman" w:hAnsi="Times New Roman" w:cs="Times New Roman"/>
          <w:lang w:val="en-GB"/>
        </w:rPr>
        <w:t>n particular</w:t>
      </w:r>
      <w:r w:rsidR="00D079EC">
        <w:rPr>
          <w:rFonts w:ascii="Times New Roman" w:hAnsi="Times New Roman" w:cs="Times New Roman"/>
          <w:lang w:val="en-GB"/>
        </w:rPr>
        <w:t>, the a</w:t>
      </w:r>
      <w:r w:rsidRPr="00862006">
        <w:rPr>
          <w:rFonts w:ascii="Times New Roman" w:hAnsi="Times New Roman" w:cs="Times New Roman"/>
          <w:lang w:val="en-GB"/>
        </w:rPr>
        <w:t>verage sentence</w:t>
      </w:r>
      <w:r w:rsidR="00D079EC">
        <w:rPr>
          <w:rFonts w:ascii="Times New Roman" w:hAnsi="Times New Roman" w:cs="Times New Roman"/>
          <w:lang w:val="en-GB"/>
        </w:rPr>
        <w:t xml:space="preserve"> </w:t>
      </w:r>
      <w:r w:rsidR="00862006">
        <w:rPr>
          <w:rFonts w:ascii="Times New Roman" w:hAnsi="Times New Roman" w:cs="Times New Roman"/>
          <w:lang w:val="en-GB"/>
        </w:rPr>
        <w:t>l</w:t>
      </w:r>
      <w:r w:rsidRPr="00862006">
        <w:rPr>
          <w:rFonts w:ascii="Times New Roman" w:hAnsi="Times New Roman" w:cs="Times New Roman"/>
          <w:lang w:val="en-GB"/>
        </w:rPr>
        <w:t>ength stands out since it is ranked as the most important measure in three</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out of the four tests. At least one of either LIX or RIX is also </w:t>
      </w:r>
      <w:r w:rsidR="00D079EC" w:rsidRPr="00862006">
        <w:rPr>
          <w:rFonts w:ascii="Times New Roman" w:hAnsi="Times New Roman" w:cs="Times New Roman"/>
          <w:lang w:val="en-GB"/>
        </w:rPr>
        <w:t xml:space="preserve">highly </w:t>
      </w:r>
      <w:r w:rsidRPr="00862006">
        <w:rPr>
          <w:rFonts w:ascii="Times New Roman" w:hAnsi="Times New Roman" w:cs="Times New Roman"/>
          <w:lang w:val="en-GB"/>
        </w:rPr>
        <w:t>ranked (in the top</w:t>
      </w:r>
      <w:r w:rsidR="00A934BA">
        <w:rPr>
          <w:rFonts w:ascii="Times New Roman" w:hAnsi="Times New Roman" w:cs="Times New Roman"/>
          <w:lang w:val="en-GB"/>
        </w:rPr>
        <w:t xml:space="preserve"> </w:t>
      </w:r>
      <w:r w:rsidRPr="00862006">
        <w:rPr>
          <w:rFonts w:ascii="Times New Roman" w:hAnsi="Times New Roman" w:cs="Times New Roman"/>
          <w:lang w:val="en-GB"/>
        </w:rPr>
        <w:t xml:space="preserve">50% of all measures) by all the tests. </w:t>
      </w:r>
      <w:r w:rsidR="00FA6962">
        <w:rPr>
          <w:rFonts w:ascii="Times New Roman" w:hAnsi="Times New Roman" w:cs="Times New Roman"/>
          <w:lang w:val="en-GB"/>
        </w:rPr>
        <w:t>T</w:t>
      </w:r>
      <w:r w:rsidRPr="00862006">
        <w:rPr>
          <w:rFonts w:ascii="Times New Roman" w:hAnsi="Times New Roman" w:cs="Times New Roman"/>
          <w:lang w:val="en-GB"/>
        </w:rPr>
        <w:t xml:space="preserve">hose measures are </w:t>
      </w:r>
      <w:r w:rsidR="00862006" w:rsidRPr="00862006">
        <w:rPr>
          <w:rFonts w:ascii="Times New Roman" w:hAnsi="Times New Roman" w:cs="Times New Roman"/>
          <w:lang w:val="en-GB"/>
        </w:rPr>
        <w:t>the only ones</w:t>
      </w:r>
      <w:r w:rsidR="00FA6962">
        <w:rPr>
          <w:rFonts w:ascii="Times New Roman" w:hAnsi="Times New Roman" w:cs="Times New Roman"/>
          <w:lang w:val="en-GB"/>
        </w:rPr>
        <w:t xml:space="preserve"> from the tested measures </w:t>
      </w:r>
      <w:r w:rsidRPr="00862006">
        <w:rPr>
          <w:rFonts w:ascii="Times New Roman" w:hAnsi="Times New Roman" w:cs="Times New Roman"/>
          <w:lang w:val="en-GB"/>
        </w:rPr>
        <w:t xml:space="preserve">that were not </w:t>
      </w:r>
      <w:r w:rsidR="00D079EC" w:rsidRPr="00862006">
        <w:rPr>
          <w:rFonts w:ascii="Times New Roman" w:hAnsi="Times New Roman" w:cs="Times New Roman"/>
          <w:lang w:val="en-GB"/>
        </w:rPr>
        <w:t xml:space="preserve">designed </w:t>
      </w:r>
      <w:r w:rsidRPr="00862006">
        <w:rPr>
          <w:rFonts w:ascii="Times New Roman" w:hAnsi="Times New Roman" w:cs="Times New Roman"/>
          <w:lang w:val="en-GB"/>
        </w:rPr>
        <w:t>specifically for English</w:t>
      </w:r>
      <w:r w:rsidR="00FA6962">
        <w:rPr>
          <w:rFonts w:ascii="Times New Roman" w:hAnsi="Times New Roman" w:cs="Times New Roman"/>
          <w:lang w:val="en-GB"/>
        </w:rPr>
        <w:t xml:space="preserve">, which could </w:t>
      </w:r>
      <w:r w:rsidR="0040666D">
        <w:rPr>
          <w:rFonts w:ascii="Times New Roman" w:hAnsi="Times New Roman" w:cs="Times New Roman"/>
          <w:lang w:val="en-GB"/>
        </w:rPr>
        <w:t xml:space="preserve">be one of the reasons why they perform better on </w:t>
      </w:r>
      <w:r w:rsidR="00FA6962">
        <w:rPr>
          <w:rFonts w:ascii="Times New Roman" w:hAnsi="Times New Roman" w:cs="Times New Roman"/>
          <w:lang w:val="en-GB"/>
        </w:rPr>
        <w:t>Slovene texts</w:t>
      </w:r>
      <w:r w:rsidRPr="00862006">
        <w:rPr>
          <w:rFonts w:ascii="Times New Roman" w:hAnsi="Times New Roman" w:cs="Times New Roman"/>
          <w:lang w:val="en-GB"/>
        </w:rPr>
        <w:t>. The results</w:t>
      </w:r>
      <w:r w:rsidR="001A4821">
        <w:rPr>
          <w:rFonts w:ascii="Times New Roman" w:hAnsi="Times New Roman" w:cs="Times New Roman"/>
          <w:lang w:val="en-GB"/>
        </w:rPr>
        <w:t xml:space="preserve"> also show that a number of </w:t>
      </w:r>
      <w:r w:rsidRPr="00862006">
        <w:rPr>
          <w:rFonts w:ascii="Times New Roman" w:hAnsi="Times New Roman" w:cs="Times New Roman"/>
          <w:lang w:val="en-GB"/>
        </w:rPr>
        <w:t>proposed simpler readability criteria, such as the percentage</w:t>
      </w:r>
      <w:r w:rsidR="007472C4">
        <w:rPr>
          <w:rFonts w:ascii="Times New Roman" w:hAnsi="Times New Roman" w:cs="Times New Roman"/>
          <w:lang w:val="en-GB"/>
        </w:rPr>
        <w:t xml:space="preserve"> of verbs, percentage of</w:t>
      </w:r>
      <w:r w:rsidRPr="00862006">
        <w:rPr>
          <w:rFonts w:ascii="Times New Roman" w:hAnsi="Times New Roman" w:cs="Times New Roman"/>
          <w:lang w:val="en-GB"/>
        </w:rPr>
        <w:t xml:space="preserve"> adjectives</w:t>
      </w:r>
      <w:r w:rsidR="007472C4">
        <w:rPr>
          <w:rFonts w:ascii="Times New Roman" w:hAnsi="Times New Roman" w:cs="Times New Roman"/>
          <w:lang w:val="en-GB"/>
        </w:rPr>
        <w:t>,</w:t>
      </w:r>
      <w:r w:rsidRPr="00862006">
        <w:rPr>
          <w:rFonts w:ascii="Times New Roman" w:hAnsi="Times New Roman" w:cs="Times New Roman"/>
          <w:lang w:val="en-GB"/>
        </w:rPr>
        <w:t xml:space="preserve"> and the average morphological difficulty are less useful than the established statistical formulas. The results </w:t>
      </w:r>
      <w:r w:rsidR="00D079EC">
        <w:rPr>
          <w:rFonts w:ascii="Times New Roman" w:hAnsi="Times New Roman" w:cs="Times New Roman"/>
          <w:lang w:val="en-GB"/>
        </w:rPr>
        <w:t xml:space="preserve">are inconclusive </w:t>
      </w:r>
      <w:r w:rsidRPr="00862006">
        <w:rPr>
          <w:rFonts w:ascii="Times New Roman" w:hAnsi="Times New Roman" w:cs="Times New Roman"/>
          <w:lang w:val="en-GB"/>
        </w:rPr>
        <w:t xml:space="preserve">about </w:t>
      </w:r>
      <w:r w:rsidR="00D079EC">
        <w:rPr>
          <w:rFonts w:ascii="Times New Roman" w:hAnsi="Times New Roman" w:cs="Times New Roman"/>
          <w:lang w:val="en-GB"/>
        </w:rPr>
        <w:t>the most useful readability criterion for</w:t>
      </w:r>
      <w:r w:rsidRPr="00862006">
        <w:rPr>
          <w:rFonts w:ascii="Times New Roman" w:hAnsi="Times New Roman" w:cs="Times New Roman"/>
          <w:lang w:val="en-GB"/>
        </w:rPr>
        <w:t xml:space="preserve"> Slovene. </w:t>
      </w:r>
      <w:r w:rsidR="00D079EC">
        <w:rPr>
          <w:rFonts w:ascii="Times New Roman" w:hAnsi="Times New Roman" w:cs="Times New Roman"/>
          <w:lang w:val="en-GB"/>
        </w:rPr>
        <w:t>Several formulas and statistics</w:t>
      </w:r>
      <w:r w:rsidRPr="00862006">
        <w:rPr>
          <w:rFonts w:ascii="Times New Roman" w:hAnsi="Times New Roman" w:cs="Times New Roman"/>
          <w:lang w:val="en-GB"/>
        </w:rPr>
        <w:t xml:space="preserve"> are useful, but the </w:t>
      </w:r>
      <w:r w:rsidR="00D079EC">
        <w:rPr>
          <w:rFonts w:ascii="Times New Roman" w:hAnsi="Times New Roman" w:cs="Times New Roman"/>
          <w:lang w:val="en-GB"/>
        </w:rPr>
        <w:t>ranking</w:t>
      </w:r>
      <w:r w:rsidR="006A7B0D">
        <w:rPr>
          <w:rFonts w:ascii="Times New Roman" w:hAnsi="Times New Roman" w:cs="Times New Roman"/>
          <w:lang w:val="en-GB"/>
        </w:rPr>
        <w:t>s are</w:t>
      </w:r>
      <w:r w:rsidR="007472C4">
        <w:rPr>
          <w:rFonts w:ascii="Times New Roman" w:hAnsi="Times New Roman" w:cs="Times New Roman"/>
          <w:lang w:val="en-GB"/>
        </w:rPr>
        <w:t xml:space="preserve"> different </w:t>
      </w:r>
      <w:r w:rsidR="006A7B0D">
        <w:rPr>
          <w:rFonts w:ascii="Times New Roman" w:hAnsi="Times New Roman" w:cs="Times New Roman"/>
          <w:lang w:val="en-GB"/>
        </w:rPr>
        <w:t>by</w:t>
      </w:r>
      <w:r w:rsidR="007472C4">
        <w:rPr>
          <w:rFonts w:ascii="Times New Roman" w:hAnsi="Times New Roman" w:cs="Times New Roman"/>
          <w:lang w:val="en-GB"/>
        </w:rPr>
        <w:t xml:space="preserve"> </w:t>
      </w:r>
      <w:r w:rsidR="006A7B0D">
        <w:rPr>
          <w:rFonts w:ascii="Times New Roman" w:hAnsi="Times New Roman" w:cs="Times New Roman"/>
          <w:lang w:val="en-GB"/>
        </w:rPr>
        <w:t>different</w:t>
      </w:r>
      <w:r w:rsidR="007472C4">
        <w:rPr>
          <w:rFonts w:ascii="Times New Roman" w:hAnsi="Times New Roman" w:cs="Times New Roman"/>
          <w:lang w:val="en-GB"/>
        </w:rPr>
        <w:t xml:space="preserve"> tests</w:t>
      </w:r>
      <w:r w:rsidRPr="00862006">
        <w:rPr>
          <w:rFonts w:ascii="Times New Roman" w:hAnsi="Times New Roman" w:cs="Times New Roman"/>
          <w:lang w:val="en-GB"/>
        </w:rPr>
        <w:t>.</w:t>
      </w:r>
      <w:r w:rsidR="004E0353" w:rsidRPr="00862006">
        <w:rPr>
          <w:rFonts w:ascii="Times New Roman" w:hAnsi="Times New Roman" w:cs="Times New Roman"/>
          <w:lang w:val="en-GB"/>
        </w:rPr>
        <w:t xml:space="preserve"> </w:t>
      </w:r>
      <w:r w:rsidR="007472C4">
        <w:rPr>
          <w:rFonts w:ascii="Times New Roman" w:hAnsi="Times New Roman" w:cs="Times New Roman"/>
          <w:lang w:val="en-GB"/>
        </w:rPr>
        <w:t>W</w:t>
      </w:r>
      <w:r w:rsidR="007472C4" w:rsidRPr="00862006">
        <w:rPr>
          <w:rFonts w:ascii="Times New Roman" w:hAnsi="Times New Roman" w:cs="Times New Roman"/>
          <w:lang w:val="en-GB"/>
        </w:rPr>
        <w:t>h</w:t>
      </w:r>
      <w:r w:rsidR="007472C4">
        <w:rPr>
          <w:rFonts w:ascii="Times New Roman" w:hAnsi="Times New Roman" w:cs="Times New Roman"/>
          <w:lang w:val="en-GB"/>
        </w:rPr>
        <w:t>en using</w:t>
      </w:r>
      <w:r w:rsidR="007472C4" w:rsidRPr="00862006">
        <w:rPr>
          <w:rFonts w:ascii="Times New Roman" w:hAnsi="Times New Roman" w:cs="Times New Roman"/>
          <w:lang w:val="en-GB"/>
        </w:rPr>
        <w:t xml:space="preserve"> our list of common words </w:t>
      </w:r>
      <w:r w:rsidR="0080023A" w:rsidRPr="00862006">
        <w:rPr>
          <w:rFonts w:ascii="Times New Roman" w:hAnsi="Times New Roman" w:cs="Times New Roman"/>
          <w:lang w:val="en-GB"/>
        </w:rPr>
        <w:t>Dale-</w:t>
      </w:r>
      <w:proofErr w:type="spellStart"/>
      <w:r w:rsidR="0080023A" w:rsidRPr="00862006">
        <w:rPr>
          <w:rFonts w:ascii="Times New Roman" w:hAnsi="Times New Roman" w:cs="Times New Roman"/>
          <w:lang w:val="en-GB"/>
        </w:rPr>
        <w:t>Chall</w:t>
      </w:r>
      <w:proofErr w:type="spellEnd"/>
      <w:r w:rsidR="0080023A" w:rsidRPr="00862006">
        <w:rPr>
          <w:rFonts w:ascii="Times New Roman" w:hAnsi="Times New Roman" w:cs="Times New Roman"/>
          <w:lang w:val="en-GB"/>
        </w:rPr>
        <w:t xml:space="preserve"> </w:t>
      </w:r>
      <w:r w:rsidR="007D0396" w:rsidRPr="00862006">
        <w:rPr>
          <w:rFonts w:ascii="Times New Roman" w:hAnsi="Times New Roman" w:cs="Times New Roman"/>
          <w:lang w:val="en-GB"/>
        </w:rPr>
        <w:t xml:space="preserve">and </w:t>
      </w:r>
      <w:proofErr w:type="spellStart"/>
      <w:r w:rsidR="007D0396" w:rsidRPr="00862006">
        <w:rPr>
          <w:rFonts w:ascii="Times New Roman" w:hAnsi="Times New Roman" w:cs="Times New Roman"/>
          <w:lang w:val="en-GB"/>
        </w:rPr>
        <w:t>Spache</w:t>
      </w:r>
      <w:proofErr w:type="spellEnd"/>
      <w:r w:rsidR="007D0396" w:rsidRPr="00862006">
        <w:rPr>
          <w:rFonts w:ascii="Times New Roman" w:hAnsi="Times New Roman" w:cs="Times New Roman"/>
          <w:lang w:val="en-GB"/>
        </w:rPr>
        <w:t xml:space="preserve"> </w:t>
      </w:r>
      <w:r w:rsidR="0080023A" w:rsidRPr="00862006">
        <w:rPr>
          <w:rFonts w:ascii="Times New Roman" w:hAnsi="Times New Roman" w:cs="Times New Roman"/>
          <w:lang w:val="en-GB"/>
        </w:rPr>
        <w:t>readability formula</w:t>
      </w:r>
      <w:r w:rsidR="007D0396" w:rsidRPr="00862006">
        <w:rPr>
          <w:rFonts w:ascii="Times New Roman" w:hAnsi="Times New Roman" w:cs="Times New Roman"/>
          <w:lang w:val="en-GB"/>
        </w:rPr>
        <w:t>s</w:t>
      </w:r>
      <w:r w:rsidR="0080023A" w:rsidRPr="00862006">
        <w:rPr>
          <w:rFonts w:ascii="Times New Roman" w:hAnsi="Times New Roman" w:cs="Times New Roman"/>
          <w:lang w:val="en-GB"/>
        </w:rPr>
        <w:t xml:space="preserve"> </w:t>
      </w:r>
      <w:r w:rsidR="007D0396" w:rsidRPr="00862006">
        <w:rPr>
          <w:rFonts w:ascii="Times New Roman" w:hAnsi="Times New Roman" w:cs="Times New Roman"/>
          <w:lang w:val="en-GB"/>
        </w:rPr>
        <w:t>are</w:t>
      </w:r>
      <w:r w:rsidR="0080023A" w:rsidRPr="00862006">
        <w:rPr>
          <w:rFonts w:ascii="Times New Roman" w:hAnsi="Times New Roman" w:cs="Times New Roman"/>
          <w:lang w:val="en-GB"/>
        </w:rPr>
        <w:t xml:space="preserve"> again shown to perform worse than the </w:t>
      </w:r>
      <w:r w:rsidR="006A7B0D">
        <w:rPr>
          <w:rFonts w:ascii="Times New Roman" w:hAnsi="Times New Roman" w:cs="Times New Roman"/>
          <w:lang w:val="en-GB"/>
        </w:rPr>
        <w:t>formulas that</w:t>
      </w:r>
      <w:r w:rsidR="007472C4">
        <w:rPr>
          <w:rFonts w:ascii="Times New Roman" w:hAnsi="Times New Roman" w:cs="Times New Roman"/>
          <w:lang w:val="en-GB"/>
        </w:rPr>
        <w:t xml:space="preserve"> consider</w:t>
      </w:r>
      <w:r w:rsidR="0080023A" w:rsidRPr="00862006">
        <w:rPr>
          <w:rFonts w:ascii="Times New Roman" w:hAnsi="Times New Roman" w:cs="Times New Roman"/>
          <w:lang w:val="en-GB"/>
        </w:rPr>
        <w:t xml:space="preserve"> long words </w:t>
      </w:r>
      <w:r w:rsidR="006A7B0D">
        <w:rPr>
          <w:rFonts w:ascii="Times New Roman" w:hAnsi="Times New Roman" w:cs="Times New Roman"/>
          <w:lang w:val="en-GB"/>
        </w:rPr>
        <w:t xml:space="preserve">as </w:t>
      </w:r>
      <w:r w:rsidR="0080023A" w:rsidRPr="00862006">
        <w:rPr>
          <w:rFonts w:ascii="Times New Roman" w:hAnsi="Times New Roman" w:cs="Times New Roman"/>
          <w:lang w:val="en-GB"/>
        </w:rPr>
        <w:t>difficult.</w:t>
      </w:r>
    </w:p>
    <w:p w14:paraId="64D7D338" w14:textId="77777777" w:rsidR="006808C5" w:rsidRDefault="006808C5" w:rsidP="00C22C00">
      <w:pPr>
        <w:spacing w:line="360" w:lineRule="auto"/>
        <w:jc w:val="both"/>
        <w:rPr>
          <w:rFonts w:ascii="Times New Roman" w:hAnsi="Times New Roman" w:cs="Times New Roman"/>
          <w:lang w:val="en-GB"/>
        </w:rPr>
      </w:pPr>
    </w:p>
    <w:p w14:paraId="46CF039B" w14:textId="77777777" w:rsidR="00E141B4" w:rsidRDefault="00E141B4" w:rsidP="00FB4D06">
      <w:pPr>
        <w:spacing w:line="360" w:lineRule="auto"/>
        <w:jc w:val="center"/>
        <w:rPr>
          <w:rFonts w:ascii="Times New Roman" w:hAnsi="Times New Roman" w:cs="Times New Roman"/>
          <w:b/>
          <w:lang w:val="en-GB"/>
        </w:rPr>
      </w:pPr>
    </w:p>
    <w:p w14:paraId="47638310" w14:textId="77777777" w:rsidR="00DC6DAD" w:rsidRDefault="00DC6DAD" w:rsidP="00381773">
      <w:pPr>
        <w:spacing w:line="360" w:lineRule="auto"/>
        <w:jc w:val="center"/>
        <w:outlineLvl w:val="0"/>
        <w:rPr>
          <w:rFonts w:ascii="Times New Roman" w:hAnsi="Times New Roman" w:cs="Times New Roman"/>
          <w:b/>
          <w:lang w:val="en-GB"/>
        </w:rPr>
      </w:pPr>
    </w:p>
    <w:p w14:paraId="0ECA193E" w14:textId="2F77C049" w:rsidR="006808C5" w:rsidRDefault="006808C5"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 xml:space="preserve">Classification </w:t>
      </w:r>
      <w:r w:rsidR="0017526A">
        <w:rPr>
          <w:rFonts w:ascii="Times New Roman" w:hAnsi="Times New Roman" w:cs="Times New Roman"/>
          <w:b/>
          <w:lang w:val="en-GB"/>
        </w:rPr>
        <w:t>R</w:t>
      </w:r>
      <w:r>
        <w:rPr>
          <w:rFonts w:ascii="Times New Roman" w:hAnsi="Times New Roman" w:cs="Times New Roman"/>
          <w:b/>
          <w:lang w:val="en-GB"/>
        </w:rPr>
        <w:t>esults</w:t>
      </w:r>
    </w:p>
    <w:p w14:paraId="7A372162" w14:textId="77777777" w:rsidR="006808C5" w:rsidRDefault="006808C5" w:rsidP="006808C5">
      <w:pPr>
        <w:spacing w:line="360" w:lineRule="auto"/>
        <w:rPr>
          <w:rFonts w:ascii="Times New Roman" w:hAnsi="Times New Roman" w:cs="Times New Roman"/>
          <w:lang w:val="en-GB"/>
        </w:rPr>
      </w:pPr>
    </w:p>
    <w:p w14:paraId="30089FD8" w14:textId="2631408C" w:rsidR="004E2C27"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6808C5">
        <w:rPr>
          <w:rFonts w:ascii="Times New Roman" w:hAnsi="Times New Roman" w:cs="Times New Roman"/>
          <w:lang w:val="en-GB"/>
        </w:rPr>
        <w:t xml:space="preserve">In addition to statistical evaluation, we also </w:t>
      </w:r>
      <w:r w:rsidR="00E141B4">
        <w:rPr>
          <w:rFonts w:ascii="Times New Roman" w:hAnsi="Times New Roman" w:cs="Times New Roman"/>
          <w:lang w:val="en-GB"/>
        </w:rPr>
        <w:t>performed</w:t>
      </w:r>
      <w:r w:rsidR="002D2E29">
        <w:rPr>
          <w:rFonts w:ascii="Times New Roman" w:hAnsi="Times New Roman" w:cs="Times New Roman"/>
          <w:lang w:val="en-GB"/>
        </w:rPr>
        <w:t xml:space="preserve"> a test </w:t>
      </w:r>
      <w:r w:rsidR="006A7B0D">
        <w:rPr>
          <w:rFonts w:ascii="Times New Roman" w:hAnsi="Times New Roman" w:cs="Times New Roman"/>
          <w:lang w:val="en-GB"/>
        </w:rPr>
        <w:t>with machine learning classifiers</w:t>
      </w:r>
      <w:r w:rsidR="00277FF1">
        <w:rPr>
          <w:rFonts w:ascii="Times New Roman" w:hAnsi="Times New Roman" w:cs="Times New Roman"/>
          <w:lang w:val="en-GB"/>
        </w:rPr>
        <w:t xml:space="preserve"> (</w:t>
      </w:r>
      <w:proofErr w:type="spellStart"/>
      <w:r w:rsidR="00277FF1">
        <w:rPr>
          <w:rFonts w:ascii="Times New Roman" w:hAnsi="Times New Roman" w:cs="Times New Roman"/>
          <w:lang w:val="en-GB"/>
        </w:rPr>
        <w:t>Kononenko</w:t>
      </w:r>
      <w:proofErr w:type="spellEnd"/>
      <w:r w:rsidR="00277FF1">
        <w:rPr>
          <w:rFonts w:ascii="Times New Roman" w:hAnsi="Times New Roman" w:cs="Times New Roman"/>
          <w:lang w:val="en-GB"/>
        </w:rPr>
        <w:t xml:space="preserve"> and </w:t>
      </w:r>
      <w:proofErr w:type="spellStart"/>
      <w:r w:rsidR="00277FF1">
        <w:rPr>
          <w:rFonts w:ascii="Times New Roman" w:hAnsi="Times New Roman" w:cs="Times New Roman"/>
          <w:lang w:val="en-GB"/>
        </w:rPr>
        <w:t>Kukar</w:t>
      </w:r>
      <w:proofErr w:type="spellEnd"/>
      <w:r w:rsidR="00277FF1">
        <w:rPr>
          <w:rFonts w:ascii="Times New Roman" w:hAnsi="Times New Roman" w:cs="Times New Roman"/>
          <w:lang w:val="en-GB"/>
        </w:rPr>
        <w:t xml:space="preserve"> 2007)</w:t>
      </w:r>
      <w:r w:rsidR="006A7B0D">
        <w:rPr>
          <w:rFonts w:ascii="Times New Roman" w:hAnsi="Times New Roman" w:cs="Times New Roman"/>
          <w:lang w:val="en-GB"/>
        </w:rPr>
        <w:t xml:space="preserve"> </w:t>
      </w:r>
      <w:r w:rsidR="002D2E29">
        <w:rPr>
          <w:rFonts w:ascii="Times New Roman" w:hAnsi="Times New Roman" w:cs="Times New Roman"/>
          <w:lang w:val="en-GB"/>
        </w:rPr>
        <w:t xml:space="preserve">to see whether we could use our readability measures to predict which </w:t>
      </w:r>
      <w:proofErr w:type="spellStart"/>
      <w:r w:rsidR="00E141B4">
        <w:rPr>
          <w:rFonts w:ascii="Times New Roman" w:hAnsi="Times New Roman" w:cs="Times New Roman"/>
          <w:lang w:val="en-GB"/>
        </w:rPr>
        <w:t>subcorpus</w:t>
      </w:r>
      <w:proofErr w:type="spellEnd"/>
      <w:r w:rsidR="002D2E29">
        <w:rPr>
          <w:rFonts w:ascii="Times New Roman" w:hAnsi="Times New Roman" w:cs="Times New Roman"/>
          <w:lang w:val="en-GB"/>
        </w:rPr>
        <w:t xml:space="preserve"> a text belongs to</w:t>
      </w:r>
      <w:r w:rsidR="006A7B0D">
        <w:rPr>
          <w:rFonts w:ascii="Times New Roman" w:hAnsi="Times New Roman" w:cs="Times New Roman"/>
          <w:lang w:val="en-GB"/>
        </w:rPr>
        <w:t>.</w:t>
      </w:r>
      <w:r w:rsidR="0021091F">
        <w:rPr>
          <w:rFonts w:ascii="Times New Roman" w:hAnsi="Times New Roman" w:cs="Times New Roman"/>
          <w:lang w:val="en-GB"/>
        </w:rPr>
        <w:t xml:space="preserve"> </w:t>
      </w:r>
      <w:r w:rsidR="00C25530">
        <w:rPr>
          <w:rFonts w:ascii="Times New Roman" w:hAnsi="Times New Roman" w:cs="Times New Roman"/>
          <w:lang w:val="en-GB"/>
        </w:rPr>
        <w:t xml:space="preserve">With classification models, we can </w:t>
      </w:r>
      <w:r w:rsidR="0021091F">
        <w:rPr>
          <w:rFonts w:ascii="Times New Roman" w:hAnsi="Times New Roman" w:cs="Times New Roman"/>
          <w:lang w:val="en-GB"/>
        </w:rPr>
        <w:t>automatically learn</w:t>
      </w:r>
      <w:r w:rsidR="00C25530">
        <w:rPr>
          <w:rFonts w:ascii="Times New Roman" w:hAnsi="Times New Roman" w:cs="Times New Roman"/>
          <w:lang w:val="en-GB"/>
        </w:rPr>
        <w:t xml:space="preserve"> </w:t>
      </w:r>
      <w:r w:rsidR="0021091F">
        <w:rPr>
          <w:rFonts w:ascii="Times New Roman" w:hAnsi="Times New Roman" w:cs="Times New Roman"/>
          <w:lang w:val="en-GB"/>
        </w:rPr>
        <w:t xml:space="preserve">how to split the texts into different </w:t>
      </w:r>
      <w:proofErr w:type="spellStart"/>
      <w:r w:rsidR="00C25530">
        <w:rPr>
          <w:rFonts w:ascii="Times New Roman" w:hAnsi="Times New Roman" w:cs="Times New Roman"/>
          <w:lang w:val="en-GB"/>
        </w:rPr>
        <w:t>subcorpora</w:t>
      </w:r>
      <w:proofErr w:type="spellEnd"/>
      <w:r w:rsidR="00C25530">
        <w:rPr>
          <w:rFonts w:ascii="Times New Roman" w:hAnsi="Times New Roman" w:cs="Times New Roman"/>
          <w:lang w:val="en-GB"/>
        </w:rPr>
        <w:t xml:space="preserve"> based on </w:t>
      </w:r>
      <w:r w:rsidR="0021091F">
        <w:rPr>
          <w:rFonts w:ascii="Times New Roman" w:hAnsi="Times New Roman" w:cs="Times New Roman"/>
          <w:lang w:val="en-GB"/>
        </w:rPr>
        <w:t xml:space="preserve">readability </w:t>
      </w:r>
      <w:r w:rsidR="00C25530">
        <w:rPr>
          <w:rFonts w:ascii="Times New Roman" w:hAnsi="Times New Roman" w:cs="Times New Roman"/>
          <w:lang w:val="en-GB"/>
        </w:rPr>
        <w:t>formulas and other readability criteria</w:t>
      </w:r>
      <w:r w:rsidR="0021091F">
        <w:rPr>
          <w:rFonts w:ascii="Times New Roman" w:hAnsi="Times New Roman" w:cs="Times New Roman"/>
          <w:lang w:val="en-GB"/>
        </w:rPr>
        <w:t xml:space="preserve">. </w:t>
      </w:r>
      <w:r w:rsidR="004E2C27">
        <w:rPr>
          <w:rFonts w:ascii="Times New Roman" w:hAnsi="Times New Roman" w:cs="Times New Roman"/>
          <w:lang w:val="en-GB"/>
        </w:rPr>
        <w:t xml:space="preserve">We used the following </w:t>
      </w:r>
      <w:r w:rsidR="00C25530">
        <w:rPr>
          <w:rFonts w:ascii="Times New Roman" w:hAnsi="Times New Roman" w:cs="Times New Roman"/>
          <w:lang w:val="en-GB"/>
        </w:rPr>
        <w:t>classification models</w:t>
      </w:r>
      <w:r w:rsidR="008872E5">
        <w:rPr>
          <w:rFonts w:ascii="Times New Roman" w:hAnsi="Times New Roman" w:cs="Times New Roman"/>
          <w:lang w:val="en-GB"/>
        </w:rPr>
        <w:t>.</w:t>
      </w:r>
    </w:p>
    <w:p w14:paraId="55E8E308" w14:textId="2161FC11" w:rsidR="00210FB7" w:rsidRDefault="00210FB7"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Decision tree</w:t>
      </w:r>
      <w:r w:rsidR="0021091F">
        <w:rPr>
          <w:rFonts w:ascii="Times New Roman" w:hAnsi="Times New Roman" w:cs="Times New Roman"/>
          <w:b/>
          <w:lang w:val="en-GB"/>
        </w:rPr>
        <w:t>s</w:t>
      </w:r>
      <w:r w:rsidR="0021091F">
        <w:rPr>
          <w:rFonts w:ascii="Times New Roman" w:hAnsi="Times New Roman" w:cs="Times New Roman"/>
          <w:lang w:val="en-GB"/>
        </w:rPr>
        <w:t xml:space="preserve"> construct a binary </w:t>
      </w:r>
      <w:r w:rsidR="008872E5">
        <w:rPr>
          <w:rFonts w:ascii="Times New Roman" w:hAnsi="Times New Roman" w:cs="Times New Roman"/>
          <w:lang w:val="en-GB"/>
        </w:rPr>
        <w:t xml:space="preserve">decision </w:t>
      </w:r>
      <w:r w:rsidR="0021091F">
        <w:rPr>
          <w:rFonts w:ascii="Times New Roman" w:hAnsi="Times New Roman" w:cs="Times New Roman"/>
          <w:lang w:val="en-GB"/>
        </w:rPr>
        <w:t xml:space="preserve">tree where each node splits the </w:t>
      </w:r>
      <w:r w:rsidR="008872E5">
        <w:rPr>
          <w:rFonts w:ascii="Times New Roman" w:hAnsi="Times New Roman" w:cs="Times New Roman"/>
          <w:lang w:val="en-GB"/>
        </w:rPr>
        <w:t xml:space="preserve">training </w:t>
      </w:r>
      <w:r w:rsidR="0021091F">
        <w:rPr>
          <w:rFonts w:ascii="Times New Roman" w:hAnsi="Times New Roman" w:cs="Times New Roman"/>
          <w:lang w:val="en-GB"/>
        </w:rPr>
        <w:t xml:space="preserve">set based on one </w:t>
      </w:r>
      <w:r w:rsidR="00C25530">
        <w:rPr>
          <w:rFonts w:ascii="Times New Roman" w:hAnsi="Times New Roman" w:cs="Times New Roman"/>
          <w:lang w:val="en-GB"/>
        </w:rPr>
        <w:t>readability measure</w:t>
      </w:r>
      <w:r w:rsidR="0021091F">
        <w:rPr>
          <w:rFonts w:ascii="Times New Roman" w:hAnsi="Times New Roman" w:cs="Times New Roman"/>
          <w:lang w:val="en-GB"/>
        </w:rPr>
        <w:t xml:space="preserve">. The </w:t>
      </w:r>
      <w:r w:rsidR="008872E5">
        <w:rPr>
          <w:rFonts w:ascii="Times New Roman" w:hAnsi="Times New Roman" w:cs="Times New Roman"/>
          <w:lang w:val="en-GB"/>
        </w:rPr>
        <w:t xml:space="preserve">trained </w:t>
      </w:r>
      <w:r w:rsidR="0021091F">
        <w:rPr>
          <w:rFonts w:ascii="Times New Roman" w:hAnsi="Times New Roman" w:cs="Times New Roman"/>
          <w:lang w:val="en-GB"/>
        </w:rPr>
        <w:t xml:space="preserve">tree can predict the </w:t>
      </w:r>
      <w:proofErr w:type="spellStart"/>
      <w:r w:rsidR="00C25530">
        <w:rPr>
          <w:rFonts w:ascii="Times New Roman" w:hAnsi="Times New Roman" w:cs="Times New Roman"/>
          <w:lang w:val="en-GB"/>
        </w:rPr>
        <w:t>subcorpus</w:t>
      </w:r>
      <w:proofErr w:type="spellEnd"/>
      <w:r w:rsidR="0021091F">
        <w:rPr>
          <w:rFonts w:ascii="Times New Roman" w:hAnsi="Times New Roman" w:cs="Times New Roman"/>
          <w:lang w:val="en-GB"/>
        </w:rPr>
        <w:t xml:space="preserve"> of a give</w:t>
      </w:r>
      <w:r w:rsidR="00C25530">
        <w:rPr>
          <w:rFonts w:ascii="Times New Roman" w:hAnsi="Times New Roman" w:cs="Times New Roman"/>
          <w:lang w:val="en-GB"/>
        </w:rPr>
        <w:t>n</w:t>
      </w:r>
      <w:r w:rsidR="0021091F">
        <w:rPr>
          <w:rFonts w:ascii="Times New Roman" w:hAnsi="Times New Roman" w:cs="Times New Roman"/>
          <w:lang w:val="en-GB"/>
        </w:rPr>
        <w:t xml:space="preserve"> text. </w:t>
      </w:r>
    </w:p>
    <w:p w14:paraId="625A8145" w14:textId="7AE2CFC8" w:rsidR="00210FB7" w:rsidRDefault="00210FB7"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Random forest</w:t>
      </w:r>
      <w:r w:rsidR="0021091F">
        <w:rPr>
          <w:rFonts w:ascii="Times New Roman" w:hAnsi="Times New Roman" w:cs="Times New Roman"/>
          <w:b/>
          <w:lang w:val="en-GB"/>
        </w:rPr>
        <w:t>s</w:t>
      </w:r>
      <w:r w:rsidR="002D7115">
        <w:rPr>
          <w:rFonts w:ascii="Times New Roman" w:hAnsi="Times New Roman" w:cs="Times New Roman"/>
          <w:b/>
          <w:lang w:val="en-GB"/>
        </w:rPr>
        <w:t xml:space="preserve"> (</w:t>
      </w:r>
      <w:proofErr w:type="spellStart"/>
      <w:r w:rsidR="002D7115">
        <w:rPr>
          <w:rFonts w:ascii="Times New Roman" w:hAnsi="Times New Roman" w:cs="Times New Roman"/>
          <w:b/>
          <w:lang w:val="en-GB"/>
        </w:rPr>
        <w:t>Breiman</w:t>
      </w:r>
      <w:proofErr w:type="spellEnd"/>
      <w:r w:rsidR="002D7115">
        <w:rPr>
          <w:rFonts w:ascii="Times New Roman" w:hAnsi="Times New Roman" w:cs="Times New Roman"/>
          <w:b/>
          <w:lang w:val="en-GB"/>
        </w:rPr>
        <w:t xml:space="preserve"> 2001)</w:t>
      </w:r>
      <w:r w:rsidR="0021091F">
        <w:rPr>
          <w:rFonts w:ascii="Times New Roman" w:hAnsi="Times New Roman" w:cs="Times New Roman"/>
          <w:lang w:val="en-GB"/>
        </w:rPr>
        <w:t xml:space="preserve"> create multiple decision trees in a random manner. This reduce</w:t>
      </w:r>
      <w:r w:rsidR="008872E5">
        <w:rPr>
          <w:rFonts w:ascii="Times New Roman" w:hAnsi="Times New Roman" w:cs="Times New Roman"/>
          <w:lang w:val="en-GB"/>
        </w:rPr>
        <w:t>s</w:t>
      </w:r>
      <w:r w:rsidR="0021091F">
        <w:rPr>
          <w:rFonts w:ascii="Times New Roman" w:hAnsi="Times New Roman" w:cs="Times New Roman"/>
          <w:lang w:val="en-GB"/>
        </w:rPr>
        <w:t xml:space="preserve"> the variance of a model and often gives better </w:t>
      </w:r>
      <w:r w:rsidR="008872E5">
        <w:rPr>
          <w:rFonts w:ascii="Times New Roman" w:hAnsi="Times New Roman" w:cs="Times New Roman"/>
          <w:lang w:val="en-GB"/>
        </w:rPr>
        <w:t>prediction accuracy</w:t>
      </w:r>
      <w:r w:rsidR="0021091F">
        <w:rPr>
          <w:rFonts w:ascii="Times New Roman" w:hAnsi="Times New Roman" w:cs="Times New Roman"/>
          <w:lang w:val="en-GB"/>
        </w:rPr>
        <w:t xml:space="preserve"> than using a single decision tree. </w:t>
      </w:r>
    </w:p>
    <w:p w14:paraId="451E2C54" w14:textId="625C8CAF" w:rsidR="00210FB7" w:rsidRDefault="0021091F" w:rsidP="00210FB7">
      <w:pPr>
        <w:pStyle w:val="ListParagraph"/>
        <w:numPr>
          <w:ilvl w:val="0"/>
          <w:numId w:val="11"/>
        </w:numPr>
        <w:spacing w:line="360" w:lineRule="auto"/>
        <w:rPr>
          <w:rFonts w:ascii="Times New Roman" w:hAnsi="Times New Roman" w:cs="Times New Roman"/>
          <w:b/>
          <w:lang w:val="en-GB"/>
        </w:rPr>
      </w:pPr>
      <w:r>
        <w:rPr>
          <w:rFonts w:ascii="Times New Roman" w:hAnsi="Times New Roman" w:cs="Times New Roman"/>
          <w:b/>
          <w:lang w:val="en-GB"/>
        </w:rPr>
        <w:t>Naive Bayes</w:t>
      </w:r>
      <w:r>
        <w:rPr>
          <w:rFonts w:ascii="Times New Roman" w:hAnsi="Times New Roman" w:cs="Times New Roman"/>
          <w:lang w:val="en-GB"/>
        </w:rPr>
        <w:t xml:space="preserve"> is a probabilistic model based on the Bayes’ theorem. The model assumes </w:t>
      </w:r>
      <w:r w:rsidR="008872E5">
        <w:rPr>
          <w:rFonts w:ascii="Times New Roman" w:hAnsi="Times New Roman" w:cs="Times New Roman"/>
          <w:lang w:val="en-GB"/>
        </w:rPr>
        <w:t xml:space="preserve">that </w:t>
      </w:r>
      <w:r>
        <w:rPr>
          <w:rFonts w:ascii="Times New Roman" w:hAnsi="Times New Roman" w:cs="Times New Roman"/>
          <w:lang w:val="en-GB"/>
        </w:rPr>
        <w:t>the readability measures are independent</w:t>
      </w:r>
      <w:r w:rsidR="00414F42">
        <w:rPr>
          <w:rFonts w:ascii="Times New Roman" w:hAnsi="Times New Roman" w:cs="Times New Roman"/>
          <w:lang w:val="en-GB"/>
        </w:rPr>
        <w:t>.</w:t>
      </w:r>
    </w:p>
    <w:p w14:paraId="31975A73" w14:textId="4775CDCC" w:rsidR="00CA61C8" w:rsidRPr="00414F42" w:rsidRDefault="00210FB7" w:rsidP="006808C5">
      <w:pPr>
        <w:pStyle w:val="ListParagraph"/>
        <w:numPr>
          <w:ilvl w:val="0"/>
          <w:numId w:val="11"/>
        </w:numPr>
        <w:spacing w:line="360" w:lineRule="auto"/>
        <w:rPr>
          <w:rFonts w:ascii="Times New Roman" w:hAnsi="Times New Roman" w:cs="Times New Roman"/>
          <w:b/>
          <w:lang w:val="en-GB"/>
        </w:rPr>
      </w:pPr>
      <w:r w:rsidRPr="00210FB7">
        <w:rPr>
          <w:rFonts w:ascii="Times New Roman" w:hAnsi="Times New Roman" w:cs="Times New Roman"/>
          <w:b/>
          <w:lang w:val="en-GB"/>
        </w:rPr>
        <w:t>Extreme gradient boosting</w:t>
      </w:r>
      <w:r w:rsidR="002D7115">
        <w:rPr>
          <w:rFonts w:ascii="Times New Roman" w:hAnsi="Times New Roman" w:cs="Times New Roman"/>
          <w:b/>
          <w:lang w:val="en-GB"/>
        </w:rPr>
        <w:t xml:space="preserve"> (Chen and Carlos 2016)</w:t>
      </w:r>
      <w:r w:rsidR="00414F42">
        <w:rPr>
          <w:rFonts w:ascii="Times New Roman" w:hAnsi="Times New Roman" w:cs="Times New Roman"/>
          <w:lang w:val="en-GB"/>
        </w:rPr>
        <w:t xml:space="preserve"> construct</w:t>
      </w:r>
      <w:r w:rsidR="008872E5">
        <w:rPr>
          <w:rFonts w:ascii="Times New Roman" w:hAnsi="Times New Roman" w:cs="Times New Roman"/>
          <w:lang w:val="en-GB"/>
        </w:rPr>
        <w:t>s</w:t>
      </w:r>
      <w:r w:rsidR="00414F42">
        <w:rPr>
          <w:rFonts w:ascii="Times New Roman" w:hAnsi="Times New Roman" w:cs="Times New Roman"/>
          <w:lang w:val="en-GB"/>
        </w:rPr>
        <w:t xml:space="preserve"> a large number of simple classifiers and combin</w:t>
      </w:r>
      <w:r w:rsidR="008872E5">
        <w:rPr>
          <w:rFonts w:ascii="Times New Roman" w:hAnsi="Times New Roman" w:cs="Times New Roman"/>
          <w:lang w:val="en-GB"/>
        </w:rPr>
        <w:t>es</w:t>
      </w:r>
      <w:r w:rsidR="00414F42">
        <w:rPr>
          <w:rFonts w:ascii="Times New Roman" w:hAnsi="Times New Roman" w:cs="Times New Roman"/>
          <w:lang w:val="en-GB"/>
        </w:rPr>
        <w:t xml:space="preserve"> them to achieve state-of-the-art results on many classification problems.</w:t>
      </w:r>
    </w:p>
    <w:p w14:paraId="1675AFA4" w14:textId="799B52C6" w:rsidR="002D4CBC" w:rsidRDefault="00414F42" w:rsidP="00F55EED">
      <w:pPr>
        <w:spacing w:line="360" w:lineRule="auto"/>
        <w:jc w:val="both"/>
        <w:rPr>
          <w:rFonts w:ascii="Times New Roman" w:hAnsi="Times New Roman" w:cs="Times New Roman"/>
          <w:lang w:val="en-GB"/>
        </w:rPr>
      </w:pPr>
      <w:r>
        <w:rPr>
          <w:rFonts w:ascii="Times New Roman" w:hAnsi="Times New Roman" w:cs="Times New Roman"/>
          <w:lang w:val="en-GB"/>
        </w:rPr>
        <w:t xml:space="preserve">In order to use classification models, we first train </w:t>
      </w:r>
      <w:r w:rsidR="008872E5">
        <w:rPr>
          <w:rFonts w:ascii="Times New Roman" w:hAnsi="Times New Roman" w:cs="Times New Roman"/>
          <w:lang w:val="en-GB"/>
        </w:rPr>
        <w:t>them</w:t>
      </w:r>
      <w:r w:rsidR="00277FF1">
        <w:rPr>
          <w:rFonts w:ascii="Times New Roman" w:hAnsi="Times New Roman" w:cs="Times New Roman"/>
          <w:lang w:val="en-GB"/>
        </w:rPr>
        <w:t xml:space="preserve"> on</w:t>
      </w:r>
      <w:r w:rsidR="008872E5">
        <w:rPr>
          <w:rFonts w:ascii="Times New Roman" w:hAnsi="Times New Roman" w:cs="Times New Roman"/>
          <w:lang w:val="en-GB"/>
        </w:rPr>
        <w:t xml:space="preserve"> </w:t>
      </w:r>
      <w:r>
        <w:rPr>
          <w:rFonts w:ascii="Times New Roman" w:hAnsi="Times New Roman" w:cs="Times New Roman"/>
          <w:lang w:val="en-GB"/>
        </w:rPr>
        <w:t xml:space="preserve">a </w:t>
      </w:r>
      <w:r w:rsidR="008872E5">
        <w:rPr>
          <w:rFonts w:ascii="Times New Roman" w:hAnsi="Times New Roman" w:cs="Times New Roman"/>
          <w:lang w:val="en-GB"/>
        </w:rPr>
        <w:t xml:space="preserve">training </w:t>
      </w:r>
      <w:r>
        <w:rPr>
          <w:rFonts w:ascii="Times New Roman" w:hAnsi="Times New Roman" w:cs="Times New Roman"/>
          <w:lang w:val="en-GB"/>
        </w:rPr>
        <w:t>subset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We used </w:t>
      </w:r>
      <w:r w:rsidR="008872E5">
        <w:rPr>
          <w:rFonts w:ascii="Times New Roman" w:hAnsi="Times New Roman" w:cs="Times New Roman"/>
          <w:lang w:val="en-GB"/>
        </w:rPr>
        <w:t xml:space="preserve">randomly selected </w:t>
      </w:r>
      <w:r>
        <w:rPr>
          <w:rFonts w:ascii="Times New Roman" w:hAnsi="Times New Roman" w:cs="Times New Roman"/>
          <w:lang w:val="en-GB"/>
        </w:rPr>
        <w:t>75% of our data</w:t>
      </w:r>
      <w:r w:rsidR="008872E5">
        <w:rPr>
          <w:rFonts w:ascii="Times New Roman" w:hAnsi="Times New Roman" w:cs="Times New Roman"/>
          <w:lang w:val="en-GB"/>
        </w:rPr>
        <w:t xml:space="preserve"> </w:t>
      </w:r>
      <w:r>
        <w:rPr>
          <w:rFonts w:ascii="Times New Roman" w:hAnsi="Times New Roman" w:cs="Times New Roman"/>
          <w:lang w:val="en-GB"/>
        </w:rPr>
        <w:t xml:space="preserve">set for </w:t>
      </w:r>
      <w:r w:rsidR="00277FF1">
        <w:rPr>
          <w:rFonts w:ascii="Times New Roman" w:hAnsi="Times New Roman" w:cs="Times New Roman"/>
          <w:lang w:val="en-GB"/>
        </w:rPr>
        <w:t>the training</w:t>
      </w:r>
      <w:r>
        <w:rPr>
          <w:rFonts w:ascii="Times New Roman" w:hAnsi="Times New Roman" w:cs="Times New Roman"/>
          <w:lang w:val="en-GB"/>
        </w:rPr>
        <w:t xml:space="preserve">. </w:t>
      </w:r>
      <w:r w:rsidR="00CA61C8">
        <w:rPr>
          <w:rFonts w:ascii="Times New Roman" w:hAnsi="Times New Roman" w:cs="Times New Roman"/>
          <w:lang w:val="en-GB"/>
        </w:rPr>
        <w:t xml:space="preserve">To evaluate the </w:t>
      </w:r>
      <w:r w:rsidR="00F443E3">
        <w:rPr>
          <w:rFonts w:ascii="Times New Roman" w:hAnsi="Times New Roman" w:cs="Times New Roman"/>
          <w:lang w:val="en-GB"/>
        </w:rPr>
        <w:t>models,</w:t>
      </w:r>
      <w:r w:rsidR="00CA61C8">
        <w:rPr>
          <w:rFonts w:ascii="Times New Roman" w:hAnsi="Times New Roman" w:cs="Times New Roman"/>
          <w:lang w:val="en-GB"/>
        </w:rPr>
        <w:t xml:space="preserve"> we calculated </w:t>
      </w:r>
      <w:r w:rsidR="008872E5">
        <w:rPr>
          <w:rFonts w:ascii="Times New Roman" w:hAnsi="Times New Roman" w:cs="Times New Roman"/>
          <w:lang w:val="en-GB"/>
        </w:rPr>
        <w:t xml:space="preserve">the </w:t>
      </w:r>
      <w:r w:rsidR="00CA61C8">
        <w:rPr>
          <w:rFonts w:ascii="Times New Roman" w:hAnsi="Times New Roman" w:cs="Times New Roman"/>
          <w:lang w:val="en-GB"/>
        </w:rPr>
        <w:t xml:space="preserve">classification accuracy (i.e. the percentage of texts each model predicted correctly) </w:t>
      </w:r>
      <w:r>
        <w:rPr>
          <w:rFonts w:ascii="Times New Roman" w:hAnsi="Times New Roman" w:cs="Times New Roman"/>
          <w:lang w:val="en-GB"/>
        </w:rPr>
        <w:t>on the remaining 25% of the data</w:t>
      </w:r>
      <w:r w:rsidR="008872E5">
        <w:rPr>
          <w:rFonts w:ascii="Times New Roman" w:hAnsi="Times New Roman" w:cs="Times New Roman"/>
          <w:lang w:val="en-GB"/>
        </w:rPr>
        <w:t xml:space="preserve"> </w:t>
      </w:r>
      <w:r>
        <w:rPr>
          <w:rFonts w:ascii="Times New Roman" w:hAnsi="Times New Roman" w:cs="Times New Roman"/>
          <w:lang w:val="en-GB"/>
        </w:rPr>
        <w:t>set</w:t>
      </w:r>
      <w:r w:rsidR="00CA61C8">
        <w:rPr>
          <w:rFonts w:ascii="Times New Roman" w:hAnsi="Times New Roman" w:cs="Times New Roman"/>
          <w:lang w:val="en-GB"/>
        </w:rPr>
        <w:t xml:space="preserve">. The obtained </w:t>
      </w:r>
      <w:r w:rsidR="001C5ED5">
        <w:rPr>
          <w:rFonts w:ascii="Times New Roman" w:hAnsi="Times New Roman" w:cs="Times New Roman"/>
          <w:lang w:val="en-GB"/>
        </w:rPr>
        <w:t>results are presented in Table 5</w:t>
      </w:r>
      <w:r w:rsidR="00E007EB">
        <w:rPr>
          <w:rFonts w:ascii="Times New Roman" w:hAnsi="Times New Roman" w:cs="Times New Roman"/>
          <w:lang w:val="en-GB"/>
        </w:rPr>
        <w:t>.</w:t>
      </w:r>
      <w:r w:rsidR="002D4CBC">
        <w:rPr>
          <w:rFonts w:ascii="Times New Roman" w:hAnsi="Times New Roman" w:cs="Times New Roman"/>
          <w:lang w:val="en-GB"/>
        </w:rPr>
        <w:t xml:space="preserve"> </w:t>
      </w:r>
      <w:r w:rsidR="00210FB7">
        <w:rPr>
          <w:rFonts w:ascii="Times New Roman" w:hAnsi="Times New Roman" w:cs="Times New Roman"/>
          <w:lang w:val="en-GB"/>
        </w:rPr>
        <w:t>The results obtained by the majority classifier (i.e. classifying everything as the most frequent group) are presented as a baseline score.</w:t>
      </w:r>
    </w:p>
    <w:p w14:paraId="3BDFF375" w14:textId="77777777" w:rsidR="00CA61C8" w:rsidRDefault="00CA61C8" w:rsidP="006808C5">
      <w:pPr>
        <w:spacing w:line="360" w:lineRule="auto"/>
        <w:rPr>
          <w:rFonts w:ascii="Times New Roman" w:hAnsi="Times New Roman" w:cs="Times New Roman"/>
          <w:lang w:val="en-GB"/>
        </w:rPr>
      </w:pPr>
    </w:p>
    <w:p w14:paraId="1880D9BB" w14:textId="31976F04" w:rsidR="000507B4" w:rsidRDefault="00E2707E" w:rsidP="006808C5">
      <w:pPr>
        <w:spacing w:line="360" w:lineRule="auto"/>
        <w:rPr>
          <w:rFonts w:ascii="Times New Roman" w:hAnsi="Times New Roman" w:cs="Times New Roman"/>
          <w:lang w:val="en-GB"/>
        </w:rPr>
      </w:pPr>
      <w:r w:rsidRPr="008C58FD">
        <w:rPr>
          <w:rFonts w:ascii="Times New Roman" w:hAnsi="Times New Roman" w:cs="Times New Roman"/>
          <w:lang w:val="en-GB"/>
        </w:rPr>
        <w:t>#file: classification_results.xlsx</w:t>
      </w:r>
    </w:p>
    <w:p w14:paraId="222DA138" w14:textId="661F15B4" w:rsidR="00CA61C8" w:rsidRDefault="001C5ED5" w:rsidP="006808C5">
      <w:pPr>
        <w:spacing w:line="360" w:lineRule="auto"/>
        <w:rPr>
          <w:rFonts w:ascii="Times New Roman" w:hAnsi="Times New Roman" w:cs="Times New Roman"/>
          <w:lang w:val="en-GB"/>
        </w:rPr>
      </w:pPr>
      <w:r>
        <w:rPr>
          <w:rFonts w:ascii="Times New Roman" w:hAnsi="Times New Roman" w:cs="Times New Roman"/>
          <w:lang w:val="en-GB"/>
        </w:rPr>
        <w:t>Table 5</w:t>
      </w:r>
      <w:r w:rsidR="00CA61C8">
        <w:rPr>
          <w:rFonts w:ascii="Times New Roman" w:hAnsi="Times New Roman" w:cs="Times New Roman"/>
          <w:lang w:val="en-GB"/>
        </w:rPr>
        <w:t>: The classification accuracies for each of the models.</w:t>
      </w:r>
      <w:r w:rsidR="00EC0968">
        <w:rPr>
          <w:rFonts w:ascii="Times New Roman" w:hAnsi="Times New Roman" w:cs="Times New Roman"/>
          <w:lang w:val="en-GB"/>
        </w:rPr>
        <w:t xml:space="preserve"> The numbers show the percentage of texts for which the group </w:t>
      </w:r>
      <w:r w:rsidR="008872E5">
        <w:rPr>
          <w:rFonts w:ascii="Times New Roman" w:hAnsi="Times New Roman" w:cs="Times New Roman"/>
          <w:lang w:val="en-GB"/>
        </w:rPr>
        <w:t xml:space="preserve">membership </w:t>
      </w:r>
      <w:r w:rsidR="00EC0968">
        <w:rPr>
          <w:rFonts w:ascii="Times New Roman" w:hAnsi="Times New Roman" w:cs="Times New Roman"/>
          <w:lang w:val="en-GB"/>
        </w:rPr>
        <w:t>was correctly predicted.</w:t>
      </w:r>
    </w:p>
    <w:p w14:paraId="4B8EA35B" w14:textId="77777777" w:rsidR="00CA61C8" w:rsidRDefault="00CA61C8" w:rsidP="006808C5">
      <w:pPr>
        <w:spacing w:line="360" w:lineRule="auto"/>
        <w:rPr>
          <w:rFonts w:ascii="Times New Roman" w:hAnsi="Times New Roman" w:cs="Times New Roman"/>
          <w:lang w:val="en-GB"/>
        </w:rPr>
      </w:pPr>
    </w:p>
    <w:p w14:paraId="3A1DB4DF" w14:textId="4A85F4A1" w:rsidR="00CA61C8" w:rsidRDefault="00A934BA" w:rsidP="00F55EED">
      <w:pPr>
        <w:spacing w:line="360" w:lineRule="auto"/>
        <w:jc w:val="both"/>
        <w:rPr>
          <w:rFonts w:ascii="Times New Roman" w:hAnsi="Times New Roman" w:cs="Times New Roman"/>
          <w:lang w:val="en-GB"/>
        </w:rPr>
      </w:pPr>
      <w:r>
        <w:rPr>
          <w:rFonts w:ascii="Times New Roman" w:hAnsi="Times New Roman" w:cs="Times New Roman"/>
          <w:lang w:val="en-GB"/>
        </w:rPr>
        <w:tab/>
      </w:r>
      <w:r w:rsidR="001C5ED5">
        <w:rPr>
          <w:rFonts w:ascii="Times New Roman" w:hAnsi="Times New Roman" w:cs="Times New Roman"/>
          <w:lang w:val="en-GB"/>
        </w:rPr>
        <w:t>Table 5</w:t>
      </w:r>
      <w:r w:rsidR="00E007EB">
        <w:rPr>
          <w:rFonts w:ascii="Times New Roman" w:hAnsi="Times New Roman" w:cs="Times New Roman"/>
          <w:lang w:val="en-GB"/>
        </w:rPr>
        <w:t xml:space="preserve"> shows that </w:t>
      </w:r>
      <w:r w:rsidR="00C86FBB">
        <w:rPr>
          <w:rFonts w:ascii="Times New Roman" w:hAnsi="Times New Roman" w:cs="Times New Roman"/>
          <w:lang w:val="en-GB"/>
        </w:rPr>
        <w:t>we are able to predict the correct group of a text with high accuracy</w:t>
      </w:r>
      <w:r w:rsidR="004E686D">
        <w:rPr>
          <w:rFonts w:ascii="Times New Roman" w:hAnsi="Times New Roman" w:cs="Times New Roman"/>
          <w:lang w:val="en-GB"/>
        </w:rPr>
        <w:t>, over 98% with the best-performing model (</w:t>
      </w:r>
      <w:r w:rsidR="0040666D">
        <w:rPr>
          <w:rFonts w:ascii="Times New Roman" w:hAnsi="Times New Roman" w:cs="Times New Roman"/>
          <w:lang w:val="en-GB"/>
        </w:rPr>
        <w:t>R</w:t>
      </w:r>
      <w:r w:rsidR="004E686D">
        <w:rPr>
          <w:rFonts w:ascii="Times New Roman" w:hAnsi="Times New Roman" w:cs="Times New Roman"/>
          <w:lang w:val="en-GB"/>
        </w:rPr>
        <w:t>andom forest)</w:t>
      </w:r>
      <w:r w:rsidR="00C86FBB">
        <w:rPr>
          <w:rFonts w:ascii="Times New Roman" w:hAnsi="Times New Roman" w:cs="Times New Roman"/>
          <w:lang w:val="en-GB"/>
        </w:rPr>
        <w:t xml:space="preserve">. </w:t>
      </w:r>
      <w:r w:rsidR="00990E12">
        <w:rPr>
          <w:rFonts w:ascii="Times New Roman" w:hAnsi="Times New Roman" w:cs="Times New Roman"/>
          <w:lang w:val="en-GB"/>
        </w:rPr>
        <w:t xml:space="preserve">This shows that </w:t>
      </w:r>
      <w:r w:rsidR="004E686D">
        <w:rPr>
          <w:rFonts w:ascii="Times New Roman" w:hAnsi="Times New Roman" w:cs="Times New Roman"/>
          <w:lang w:val="en-GB"/>
        </w:rPr>
        <w:t xml:space="preserve">a combination of </w:t>
      </w:r>
      <w:r w:rsidR="00990E12">
        <w:rPr>
          <w:rFonts w:ascii="Times New Roman" w:hAnsi="Times New Roman" w:cs="Times New Roman"/>
          <w:lang w:val="en-GB"/>
        </w:rPr>
        <w:t xml:space="preserve">readability </w:t>
      </w:r>
      <w:r w:rsidR="008872E5">
        <w:rPr>
          <w:rFonts w:ascii="Times New Roman" w:hAnsi="Times New Roman" w:cs="Times New Roman"/>
          <w:lang w:val="en-GB"/>
        </w:rPr>
        <w:t>measures that we evaluated in this paper</w:t>
      </w:r>
      <w:r w:rsidR="004E686D">
        <w:rPr>
          <w:rFonts w:ascii="Times New Roman" w:hAnsi="Times New Roman" w:cs="Times New Roman"/>
          <w:lang w:val="en-GB"/>
        </w:rPr>
        <w:t xml:space="preserve"> </w:t>
      </w:r>
      <w:r w:rsidR="00990E12">
        <w:rPr>
          <w:rFonts w:ascii="Times New Roman" w:hAnsi="Times New Roman" w:cs="Times New Roman"/>
          <w:lang w:val="en-GB"/>
        </w:rPr>
        <w:t>can be used to accurately distinguish between different groups of text.</w:t>
      </w:r>
    </w:p>
    <w:p w14:paraId="20B0AE8C" w14:textId="77777777" w:rsidR="002D7115" w:rsidRPr="002D7115" w:rsidRDefault="009A7366" w:rsidP="006808C5">
      <w:pPr>
        <w:spacing w:line="360" w:lineRule="auto"/>
        <w:rPr>
          <w:rFonts w:ascii="Times New Roman" w:hAnsi="Times New Roman" w:cs="Times New Roman"/>
          <w:lang w:val="en-GB"/>
        </w:rPr>
      </w:pPr>
      <w:r>
        <w:rPr>
          <w:rFonts w:ascii="Times New Roman" w:hAnsi="Times New Roman" w:cs="Times New Roman"/>
          <w:lang w:val="en-GB"/>
        </w:rPr>
        <w:lastRenderedPageBreak/>
        <w:t xml:space="preserve"> </w:t>
      </w:r>
    </w:p>
    <w:p w14:paraId="3524FB0A" w14:textId="638F377F" w:rsidR="00350682" w:rsidRPr="0075038F" w:rsidRDefault="00350682" w:rsidP="00381773">
      <w:pPr>
        <w:spacing w:line="360" w:lineRule="auto"/>
        <w:jc w:val="center"/>
        <w:outlineLvl w:val="0"/>
        <w:rPr>
          <w:rFonts w:ascii="Times New Roman" w:hAnsi="Times New Roman" w:cs="Times New Roman"/>
          <w:lang w:val="en-GB"/>
        </w:rPr>
      </w:pPr>
      <w:r w:rsidRPr="00C22C00">
        <w:rPr>
          <w:rFonts w:ascii="Times New Roman" w:hAnsi="Times New Roman" w:cs="Times New Roman"/>
          <w:b/>
          <w:lang w:val="en-GB"/>
        </w:rPr>
        <w:t xml:space="preserve">Conclusion and </w:t>
      </w:r>
      <w:r w:rsidR="0017526A">
        <w:rPr>
          <w:rFonts w:ascii="Times New Roman" w:hAnsi="Times New Roman" w:cs="Times New Roman"/>
          <w:b/>
          <w:lang w:val="en-GB"/>
        </w:rPr>
        <w:t>F</w:t>
      </w:r>
      <w:r w:rsidRPr="00C22C00">
        <w:rPr>
          <w:rFonts w:ascii="Times New Roman" w:hAnsi="Times New Roman" w:cs="Times New Roman"/>
          <w:b/>
          <w:lang w:val="en-GB"/>
        </w:rPr>
        <w:t xml:space="preserve">uture </w:t>
      </w:r>
      <w:r w:rsidR="0017526A">
        <w:rPr>
          <w:rFonts w:ascii="Times New Roman" w:hAnsi="Times New Roman" w:cs="Times New Roman"/>
          <w:b/>
          <w:lang w:val="en-GB"/>
        </w:rPr>
        <w:t>W</w:t>
      </w:r>
      <w:r w:rsidRPr="00C22C00">
        <w:rPr>
          <w:rFonts w:ascii="Times New Roman" w:hAnsi="Times New Roman" w:cs="Times New Roman"/>
          <w:b/>
          <w:lang w:val="en-GB"/>
        </w:rPr>
        <w:t>ork</w:t>
      </w:r>
    </w:p>
    <w:p w14:paraId="66BF81BA" w14:textId="77777777" w:rsidR="000059B4" w:rsidRDefault="000059B4" w:rsidP="00C22C00">
      <w:pPr>
        <w:spacing w:line="360" w:lineRule="auto"/>
        <w:jc w:val="center"/>
        <w:rPr>
          <w:rFonts w:ascii="Times New Roman" w:hAnsi="Times New Roman" w:cs="Times New Roman"/>
          <w:b/>
          <w:lang w:val="en-GB"/>
        </w:rPr>
      </w:pPr>
    </w:p>
    <w:p w14:paraId="5BE0A744" w14:textId="1006A00E"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We </w:t>
      </w:r>
      <w:proofErr w:type="spellStart"/>
      <w:r w:rsidR="000059B4" w:rsidRPr="000059B4">
        <w:rPr>
          <w:rFonts w:ascii="Times New Roman" w:hAnsi="Times New Roman" w:cs="Times New Roman"/>
          <w:lang w:val="en-GB"/>
        </w:rPr>
        <w:t>analyze</w:t>
      </w:r>
      <w:r w:rsidR="008872E5">
        <w:rPr>
          <w:rFonts w:ascii="Times New Roman" w:hAnsi="Times New Roman" w:cs="Times New Roman"/>
          <w:lang w:val="en-GB"/>
        </w:rPr>
        <w:t>d</w:t>
      </w:r>
      <w:proofErr w:type="spellEnd"/>
      <w:r w:rsidR="000059B4" w:rsidRPr="000059B4">
        <w:rPr>
          <w:rFonts w:ascii="Times New Roman" w:hAnsi="Times New Roman" w:cs="Times New Roman"/>
          <w:lang w:val="en-GB"/>
        </w:rPr>
        <w:t xml:space="preserve"> statistical distributions of well-known readability measures on Slovene texts. We extract</w:t>
      </w:r>
      <w:r w:rsidR="008872E5">
        <w:rPr>
          <w:rFonts w:ascii="Times New Roman" w:hAnsi="Times New Roman" w:cs="Times New Roman"/>
          <w:lang w:val="en-GB"/>
        </w:rPr>
        <w:t>ed</w:t>
      </w:r>
      <w:r w:rsidR="000059B4" w:rsidRPr="000059B4">
        <w:rPr>
          <w:rFonts w:ascii="Times New Roman" w:hAnsi="Times New Roman" w:cs="Times New Roman"/>
          <w:lang w:val="en-GB"/>
        </w:rPr>
        <w:t xml:space="preserve"> five </w:t>
      </w:r>
      <w:proofErr w:type="spellStart"/>
      <w:r w:rsidR="000059B4" w:rsidRPr="000059B4">
        <w:rPr>
          <w:rFonts w:ascii="Times New Roman" w:hAnsi="Times New Roman" w:cs="Times New Roman"/>
          <w:lang w:val="en-GB"/>
        </w:rPr>
        <w:t>subcorpora</w:t>
      </w:r>
      <w:proofErr w:type="spellEnd"/>
      <w:r w:rsidR="000059B4" w:rsidRPr="000059B4">
        <w:rPr>
          <w:rFonts w:ascii="Times New Roman" w:hAnsi="Times New Roman" w:cs="Times New Roman"/>
          <w:lang w:val="en-GB"/>
        </w:rPr>
        <w:t xml:space="preserve"> of texts from the </w:t>
      </w:r>
      <w:proofErr w:type="spellStart"/>
      <w:r w:rsidR="000059B4" w:rsidRPr="000059B4">
        <w:rPr>
          <w:rFonts w:ascii="Times New Roman" w:hAnsi="Times New Roman" w:cs="Times New Roman"/>
          <w:lang w:val="en-GB"/>
        </w:rPr>
        <w:t>Gigafida</w:t>
      </w:r>
      <w:proofErr w:type="spellEnd"/>
      <w:r w:rsidR="000059B4" w:rsidRPr="000059B4">
        <w:rPr>
          <w:rFonts w:ascii="Times New Roman" w:hAnsi="Times New Roman" w:cs="Times New Roman"/>
          <w:lang w:val="en-GB"/>
        </w:rPr>
        <w:t xml:space="preserve"> corpus with commonly perceived different readability levels: children magazines, popular magazines, newspapers, technical magazines, and national assembly texts. We find that the readability formulas are able to distinguish between these </w:t>
      </w:r>
      <w:proofErr w:type="spellStart"/>
      <w:r w:rsidR="000059B4" w:rsidRPr="000059B4">
        <w:rPr>
          <w:rFonts w:ascii="Times New Roman" w:hAnsi="Times New Roman" w:cs="Times New Roman"/>
          <w:lang w:val="en-GB"/>
        </w:rPr>
        <w:t>subcorpora</w:t>
      </w:r>
      <w:proofErr w:type="spellEnd"/>
      <w:r w:rsidR="000059B4" w:rsidRPr="000059B4">
        <w:rPr>
          <w:rFonts w:ascii="Times New Roman" w:hAnsi="Times New Roman" w:cs="Times New Roman"/>
          <w:lang w:val="en-GB"/>
        </w:rPr>
        <w:t xml:space="preserve"> reasonably well, with the exception of national assembly texts, which are of a different, spoken, genre and the </w:t>
      </w:r>
      <w:r w:rsidR="008872E5">
        <w:rPr>
          <w:rFonts w:ascii="Times New Roman" w:hAnsi="Times New Roman" w:cs="Times New Roman"/>
          <w:lang w:val="en-GB"/>
        </w:rPr>
        <w:t xml:space="preserve">used </w:t>
      </w:r>
      <w:r w:rsidR="000059B4" w:rsidRPr="000059B4">
        <w:rPr>
          <w:rFonts w:ascii="Times New Roman" w:hAnsi="Times New Roman" w:cs="Times New Roman"/>
          <w:lang w:val="en-GB"/>
        </w:rPr>
        <w:t xml:space="preserve">measures were not originally designed to handle it. A number of simple readability statistics, such as the context of difficult words and average sentence length, also dichotomize the different </w:t>
      </w:r>
      <w:proofErr w:type="spellStart"/>
      <w:r w:rsidR="000059B4" w:rsidRPr="000059B4">
        <w:rPr>
          <w:rFonts w:ascii="Times New Roman" w:hAnsi="Times New Roman" w:cs="Times New Roman"/>
          <w:lang w:val="en-GB"/>
        </w:rPr>
        <w:t>subcorpora</w:t>
      </w:r>
      <w:proofErr w:type="spellEnd"/>
      <w:r w:rsidR="000059B4" w:rsidRPr="000059B4">
        <w:rPr>
          <w:rFonts w:ascii="Times New Roman" w:hAnsi="Times New Roman" w:cs="Times New Roman"/>
          <w:lang w:val="en-GB"/>
        </w:rPr>
        <w:t xml:space="preserve"> of text.</w:t>
      </w:r>
      <w:r w:rsidR="000A54D7" w:rsidRPr="000A54D7">
        <w:rPr>
          <w:rFonts w:ascii="Times New Roman" w:hAnsi="Times New Roman" w:cs="Times New Roman"/>
          <w:lang w:val="en-GB"/>
        </w:rPr>
        <w:t xml:space="preserve"> </w:t>
      </w:r>
    </w:p>
    <w:p w14:paraId="547DCEB8" w14:textId="6936EB36"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In this work, we only focus</w:t>
      </w:r>
      <w:r w:rsidR="008872E5">
        <w:rPr>
          <w:rFonts w:ascii="Times New Roman" w:hAnsi="Times New Roman" w:cs="Times New Roman"/>
          <w:lang w:val="en-GB"/>
        </w:rPr>
        <w:t>ed</w:t>
      </w:r>
      <w:r w:rsidR="000059B4" w:rsidRPr="000059B4">
        <w:rPr>
          <w:rFonts w:ascii="Times New Roman" w:hAnsi="Times New Roman" w:cs="Times New Roman"/>
          <w:lang w:val="en-GB"/>
        </w:rPr>
        <w:t xml:space="preserve"> on simple readability formulas along with some additional readability criteria. There exist </w:t>
      </w:r>
      <w:r w:rsidR="00D62AD8">
        <w:rPr>
          <w:rFonts w:ascii="Times New Roman" w:hAnsi="Times New Roman" w:cs="Times New Roman"/>
          <w:lang w:val="en-GB"/>
        </w:rPr>
        <w:t xml:space="preserve">several </w:t>
      </w:r>
      <w:r w:rsidR="000059B4" w:rsidRPr="000059B4">
        <w:rPr>
          <w:rFonts w:ascii="Times New Roman" w:hAnsi="Times New Roman" w:cs="Times New Roman"/>
          <w:lang w:val="en-GB"/>
        </w:rPr>
        <w:t>more complex methods for evaluating the complexity of text</w:t>
      </w:r>
      <w:r w:rsidR="0015367C">
        <w:rPr>
          <w:rFonts w:ascii="Times New Roman" w:hAnsi="Times New Roman" w:cs="Times New Roman"/>
          <w:lang w:val="en-GB"/>
        </w:rPr>
        <w:t>s</w:t>
      </w:r>
      <w:r w:rsidR="000059B4" w:rsidRPr="000059B4">
        <w:rPr>
          <w:rFonts w:ascii="Times New Roman" w:hAnsi="Times New Roman" w:cs="Times New Roman"/>
          <w:lang w:val="en-GB"/>
        </w:rPr>
        <w:t xml:space="preserve">, such as the one presented in </w:t>
      </w:r>
      <w:r w:rsidR="00BC41F0">
        <w:rPr>
          <w:rFonts w:ascii="Times New Roman" w:hAnsi="Times New Roman" w:cs="Times New Roman"/>
          <w:lang w:val="en-GB"/>
        </w:rPr>
        <w:t>Lu</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2009)</w:t>
      </w:r>
      <w:r w:rsidR="000059B4" w:rsidRPr="000059B4">
        <w:rPr>
          <w:rFonts w:ascii="Times New Roman" w:hAnsi="Times New Roman" w:cs="Times New Roman"/>
          <w:lang w:val="en-GB"/>
        </w:rPr>
        <w:t xml:space="preserve"> and </w:t>
      </w:r>
      <w:r w:rsidR="00BC41F0">
        <w:rPr>
          <w:rFonts w:ascii="Times New Roman" w:hAnsi="Times New Roman" w:cs="Times New Roman"/>
          <w:lang w:val="en-GB"/>
        </w:rPr>
        <w:t>Wiersma et al.</w:t>
      </w:r>
      <w:r w:rsidR="00BC41F0" w:rsidRPr="00BC41F0">
        <w:rPr>
          <w:rFonts w:ascii="Times New Roman" w:hAnsi="Times New Roman" w:cs="Times New Roman"/>
          <w:lang w:val="en-GB"/>
        </w:rPr>
        <w:t xml:space="preserve"> </w:t>
      </w:r>
      <w:r w:rsidR="0040666D">
        <w:rPr>
          <w:rFonts w:ascii="Times New Roman" w:hAnsi="Times New Roman" w:cs="Times New Roman"/>
          <w:lang w:val="en-GB"/>
        </w:rPr>
        <w:t>(</w:t>
      </w:r>
      <w:r w:rsidR="00BC41F0" w:rsidRPr="00BC41F0">
        <w:rPr>
          <w:rFonts w:ascii="Times New Roman" w:hAnsi="Times New Roman" w:cs="Times New Roman"/>
          <w:lang w:val="en-GB"/>
        </w:rPr>
        <w:t>2010)</w:t>
      </w:r>
      <w:r w:rsidR="00D62AD8">
        <w:rPr>
          <w:rFonts w:ascii="Times New Roman" w:hAnsi="Times New Roman" w:cs="Times New Roman"/>
          <w:lang w:val="en-GB"/>
        </w:rPr>
        <w:t>. Such a</w:t>
      </w:r>
      <w:r w:rsidR="000059B4" w:rsidRPr="000059B4">
        <w:rPr>
          <w:rFonts w:ascii="Times New Roman" w:hAnsi="Times New Roman" w:cs="Times New Roman"/>
          <w:lang w:val="en-GB"/>
        </w:rPr>
        <w:t>dvanced methods might be more suitable for Slovene texts than the sim</w:t>
      </w:r>
      <w:r w:rsidR="000059B4">
        <w:rPr>
          <w:rFonts w:ascii="Times New Roman" w:hAnsi="Times New Roman" w:cs="Times New Roman"/>
          <w:lang w:val="en-GB"/>
        </w:rPr>
        <w:t>ple methods used in this paper</w:t>
      </w:r>
      <w:r w:rsidR="0040666D">
        <w:rPr>
          <w:rFonts w:ascii="Times New Roman" w:hAnsi="Times New Roman" w:cs="Times New Roman"/>
          <w:lang w:val="en-GB"/>
        </w:rPr>
        <w:t xml:space="preserve">, and we plan to test them in future work. </w:t>
      </w:r>
    </w:p>
    <w:p w14:paraId="79703BB6" w14:textId="470FD6E4"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Most of the </w:t>
      </w:r>
      <w:r w:rsidR="00D62AD8">
        <w:rPr>
          <w:rFonts w:ascii="Times New Roman" w:hAnsi="Times New Roman" w:cs="Times New Roman"/>
          <w:lang w:val="en-GB"/>
        </w:rPr>
        <w:t xml:space="preserve">used </w:t>
      </w:r>
      <w:r w:rsidR="000059B4" w:rsidRPr="000059B4">
        <w:rPr>
          <w:rFonts w:ascii="Times New Roman" w:hAnsi="Times New Roman" w:cs="Times New Roman"/>
          <w:lang w:val="en-GB"/>
        </w:rPr>
        <w:t xml:space="preserve">English readability formulas were designed to correlate with school grades and were </w:t>
      </w:r>
      <w:r w:rsidR="00D62AD8">
        <w:rPr>
          <w:rFonts w:ascii="Times New Roman" w:hAnsi="Times New Roman" w:cs="Times New Roman"/>
          <w:lang w:val="en-GB"/>
        </w:rPr>
        <w:t xml:space="preserve">initially </w:t>
      </w:r>
      <w:r w:rsidR="000059B4" w:rsidRPr="000059B4">
        <w:rPr>
          <w:rFonts w:ascii="Times New Roman" w:hAnsi="Times New Roman" w:cs="Times New Roman"/>
          <w:lang w:val="en-GB"/>
        </w:rPr>
        <w:t>t</w:t>
      </w:r>
      <w:r w:rsidR="00D62AD8">
        <w:rPr>
          <w:rFonts w:ascii="Times New Roman" w:hAnsi="Times New Roman" w:cs="Times New Roman"/>
          <w:lang w:val="en-GB"/>
        </w:rPr>
        <w:t>uned on</w:t>
      </w:r>
      <w:r w:rsidR="000059B4" w:rsidRPr="000059B4">
        <w:rPr>
          <w:rFonts w:ascii="Times New Roman" w:hAnsi="Times New Roman" w:cs="Times New Roman"/>
          <w:lang w:val="en-GB"/>
        </w:rPr>
        <w:t xml:space="preserve"> that domain. For Slovene, there currently </w:t>
      </w:r>
      <w:r w:rsidR="00D62AD8">
        <w:rPr>
          <w:rFonts w:ascii="Times New Roman" w:hAnsi="Times New Roman" w:cs="Times New Roman"/>
          <w:lang w:val="en-GB"/>
        </w:rPr>
        <w:t>is no</w:t>
      </w:r>
      <w:r w:rsidR="000059B4" w:rsidRPr="000059B4">
        <w:rPr>
          <w:rFonts w:ascii="Times New Roman" w:hAnsi="Times New Roman" w:cs="Times New Roman"/>
          <w:lang w:val="en-GB"/>
        </w:rPr>
        <w:t xml:space="preserve"> publicly available data</w:t>
      </w:r>
      <w:r w:rsidR="00D62AD8">
        <w:rPr>
          <w:rFonts w:ascii="Times New Roman" w:hAnsi="Times New Roman" w:cs="Times New Roman"/>
          <w:lang w:val="en-GB"/>
        </w:rPr>
        <w:t xml:space="preserve"> </w:t>
      </w:r>
      <w:r w:rsidR="000059B4" w:rsidRPr="000059B4">
        <w:rPr>
          <w:rFonts w:ascii="Times New Roman" w:hAnsi="Times New Roman" w:cs="Times New Roman"/>
          <w:lang w:val="en-GB"/>
        </w:rPr>
        <w:t>set w</w:t>
      </w:r>
      <w:r w:rsidR="00D62AD8">
        <w:rPr>
          <w:rFonts w:ascii="Times New Roman" w:hAnsi="Times New Roman" w:cs="Times New Roman"/>
          <w:lang w:val="en-GB"/>
        </w:rPr>
        <w:t>ith</w:t>
      </w:r>
      <w:r w:rsidR="000059B4" w:rsidRPr="000059B4">
        <w:rPr>
          <w:rFonts w:ascii="Times New Roman" w:hAnsi="Times New Roman" w:cs="Times New Roman"/>
          <w:lang w:val="en-GB"/>
        </w:rPr>
        <w:t xml:space="preserve"> texts tagged according to the </w:t>
      </w:r>
      <w:r w:rsidR="00D62AD8">
        <w:rPr>
          <w:rFonts w:ascii="Times New Roman" w:hAnsi="Times New Roman" w:cs="Times New Roman"/>
          <w:lang w:val="en-GB"/>
        </w:rPr>
        <w:t xml:space="preserve">appropriate </w:t>
      </w:r>
      <w:r w:rsidR="000059B4" w:rsidRPr="000059B4">
        <w:rPr>
          <w:rFonts w:ascii="Times New Roman" w:hAnsi="Times New Roman" w:cs="Times New Roman"/>
          <w:lang w:val="en-GB"/>
        </w:rPr>
        <w:t>grade level</w:t>
      </w:r>
      <w:r w:rsidR="00D62AD8">
        <w:rPr>
          <w:rFonts w:ascii="Times New Roman" w:hAnsi="Times New Roman" w:cs="Times New Roman"/>
          <w:lang w:val="en-GB"/>
        </w:rPr>
        <w:t xml:space="preserve">. </w:t>
      </w:r>
      <w:r w:rsidR="000059B4" w:rsidRPr="000059B4">
        <w:rPr>
          <w:rFonts w:ascii="Times New Roman" w:hAnsi="Times New Roman" w:cs="Times New Roman"/>
          <w:lang w:val="en-GB"/>
        </w:rPr>
        <w:t xml:space="preserve">This </w:t>
      </w:r>
      <w:r w:rsidR="00D62AD8">
        <w:rPr>
          <w:rFonts w:ascii="Times New Roman" w:hAnsi="Times New Roman" w:cs="Times New Roman"/>
          <w:lang w:val="en-GB"/>
        </w:rPr>
        <w:t>disallows analysis of</w:t>
      </w:r>
      <w:r w:rsidR="000059B4" w:rsidRPr="000059B4">
        <w:rPr>
          <w:rFonts w:ascii="Times New Roman" w:hAnsi="Times New Roman" w:cs="Times New Roman"/>
          <w:lang w:val="en-GB"/>
        </w:rPr>
        <w:t xml:space="preserve"> the readability measures from this perspective. In future work, we plan </w:t>
      </w:r>
      <w:r w:rsidR="00D62AD8">
        <w:rPr>
          <w:rFonts w:ascii="Times New Roman" w:hAnsi="Times New Roman" w:cs="Times New Roman"/>
          <w:lang w:val="en-GB"/>
        </w:rPr>
        <w:t xml:space="preserve">to </w:t>
      </w:r>
      <w:r w:rsidR="000059B4" w:rsidRPr="000059B4">
        <w:rPr>
          <w:rFonts w:ascii="Times New Roman" w:hAnsi="Times New Roman" w:cs="Times New Roman"/>
          <w:lang w:val="en-GB"/>
        </w:rPr>
        <w:t xml:space="preserve">prepare such a corpus and design several readability scores fit for different purposes. This will allow us to frame </w:t>
      </w:r>
      <w:r w:rsidR="00D62AD8">
        <w:rPr>
          <w:rFonts w:ascii="Times New Roman" w:hAnsi="Times New Roman" w:cs="Times New Roman"/>
          <w:lang w:val="en-GB"/>
        </w:rPr>
        <w:t>text complexity</w:t>
      </w:r>
      <w:r w:rsidR="000059B4" w:rsidRPr="000059B4">
        <w:rPr>
          <w:rFonts w:ascii="Times New Roman" w:hAnsi="Times New Roman" w:cs="Times New Roman"/>
          <w:lang w:val="en-GB"/>
        </w:rPr>
        <w:t xml:space="preserve"> as a classification problem with the goal of predicting the grade level of a text</w:t>
      </w:r>
      <w:r w:rsidR="0075038F">
        <w:rPr>
          <w:rFonts w:ascii="Times New Roman" w:hAnsi="Times New Roman" w:cs="Times New Roman"/>
          <w:lang w:val="en-GB"/>
        </w:rPr>
        <w:t xml:space="preserve"> instead of predicting its group</w:t>
      </w:r>
      <w:r w:rsidR="00D62AD8">
        <w:rPr>
          <w:rFonts w:ascii="Times New Roman" w:hAnsi="Times New Roman" w:cs="Times New Roman"/>
          <w:lang w:val="en-GB"/>
        </w:rPr>
        <w:t xml:space="preserve"> membership</w:t>
      </w:r>
      <w:r w:rsidR="000059B4" w:rsidRPr="000059B4">
        <w:rPr>
          <w:rFonts w:ascii="Times New Roman" w:hAnsi="Times New Roman" w:cs="Times New Roman"/>
          <w:lang w:val="en-GB"/>
        </w:rPr>
        <w:t xml:space="preserve">. </w:t>
      </w:r>
      <w:r w:rsidR="00D62AD8">
        <w:rPr>
          <w:rFonts w:ascii="Times New Roman" w:hAnsi="Times New Roman" w:cs="Times New Roman"/>
          <w:lang w:val="en-GB"/>
        </w:rPr>
        <w:t>In a</w:t>
      </w:r>
      <w:r w:rsidR="000059B4" w:rsidRPr="000059B4">
        <w:rPr>
          <w:rFonts w:ascii="Times New Roman" w:hAnsi="Times New Roman" w:cs="Times New Roman"/>
          <w:lang w:val="en-GB"/>
        </w:rPr>
        <w:t xml:space="preserve"> similar approach</w:t>
      </w:r>
      <w:r w:rsidR="00D62AD8">
        <w:rPr>
          <w:rFonts w:ascii="Times New Roman" w:hAnsi="Times New Roman" w:cs="Times New Roman"/>
          <w:lang w:val="en-GB"/>
        </w:rPr>
        <w:t>,</w:t>
      </w:r>
      <w:r w:rsidR="000059B4" w:rsidRPr="000059B4">
        <w:rPr>
          <w:rFonts w:ascii="Times New Roman" w:hAnsi="Times New Roman" w:cs="Times New Roman"/>
          <w:lang w:val="en-GB"/>
        </w:rPr>
        <w:t xml:space="preserve"> experts </w:t>
      </w:r>
      <w:r w:rsidR="00D62AD8">
        <w:rPr>
          <w:rFonts w:ascii="Times New Roman" w:hAnsi="Times New Roman" w:cs="Times New Roman"/>
          <w:lang w:val="en-GB"/>
        </w:rPr>
        <w:t xml:space="preserve">would </w:t>
      </w:r>
      <w:r w:rsidR="000059B4" w:rsidRPr="000059B4">
        <w:rPr>
          <w:rFonts w:ascii="Times New Roman" w:hAnsi="Times New Roman" w:cs="Times New Roman"/>
          <w:lang w:val="en-GB"/>
        </w:rPr>
        <w:t>annotate texts with readability scores. This would allow us to fit a regression model using the readabil</w:t>
      </w:r>
      <w:r w:rsidR="00D62AD8">
        <w:rPr>
          <w:rFonts w:ascii="Times New Roman" w:hAnsi="Times New Roman" w:cs="Times New Roman"/>
          <w:lang w:val="en-GB"/>
        </w:rPr>
        <w:t>i</w:t>
      </w:r>
      <w:r w:rsidR="000059B4" w:rsidRPr="000059B4">
        <w:rPr>
          <w:rFonts w:ascii="Times New Roman" w:hAnsi="Times New Roman" w:cs="Times New Roman"/>
          <w:lang w:val="en-GB"/>
        </w:rPr>
        <w:t>ty me</w:t>
      </w:r>
      <w:r w:rsidR="000059B4">
        <w:rPr>
          <w:rFonts w:ascii="Times New Roman" w:hAnsi="Times New Roman" w:cs="Times New Roman"/>
          <w:lang w:val="en-GB"/>
        </w:rPr>
        <w:t xml:space="preserve">asures </w:t>
      </w:r>
      <w:proofErr w:type="spellStart"/>
      <w:r w:rsidR="000059B4">
        <w:rPr>
          <w:rFonts w:ascii="Times New Roman" w:hAnsi="Times New Roman" w:cs="Times New Roman"/>
          <w:lang w:val="en-GB"/>
        </w:rPr>
        <w:t>analyzed</w:t>
      </w:r>
      <w:proofErr w:type="spellEnd"/>
      <w:r w:rsidR="000059B4">
        <w:rPr>
          <w:rFonts w:ascii="Times New Roman" w:hAnsi="Times New Roman" w:cs="Times New Roman"/>
          <w:lang w:val="en-GB"/>
        </w:rPr>
        <w:t xml:space="preserve"> in this paper. </w:t>
      </w:r>
    </w:p>
    <w:p w14:paraId="61AFB146" w14:textId="45B3C3F1" w:rsid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0059B4" w:rsidRPr="000059B4">
        <w:rPr>
          <w:rFonts w:ascii="Times New Roman" w:hAnsi="Times New Roman" w:cs="Times New Roman"/>
          <w:lang w:val="en-GB"/>
        </w:rPr>
        <w:t xml:space="preserve">Another area that we plan to explore is the use of coherence and cohesion measures </w:t>
      </w:r>
      <w:r w:rsidR="00EF7BCB">
        <w:rPr>
          <w:rFonts w:ascii="Times New Roman" w:hAnsi="Times New Roman" w:cs="Times New Roman"/>
          <w:lang w:val="en-GB"/>
        </w:rPr>
        <w:t>(</w:t>
      </w:r>
      <w:proofErr w:type="spellStart"/>
      <w:r w:rsidR="00BC41F0">
        <w:rPr>
          <w:rFonts w:ascii="Times New Roman" w:hAnsi="Times New Roman" w:cs="Times New Roman"/>
          <w:lang w:val="en-GB"/>
        </w:rPr>
        <w:t>Barzilay</w:t>
      </w:r>
      <w:proofErr w:type="spellEnd"/>
      <w:r w:rsidR="00BC41F0">
        <w:rPr>
          <w:rFonts w:ascii="Times New Roman" w:hAnsi="Times New Roman" w:cs="Times New Roman"/>
          <w:lang w:val="en-GB"/>
        </w:rPr>
        <w:t xml:space="preserve"> and </w:t>
      </w:r>
      <w:proofErr w:type="spellStart"/>
      <w:r w:rsidR="00BC41F0">
        <w:rPr>
          <w:rFonts w:ascii="Times New Roman" w:hAnsi="Times New Roman" w:cs="Times New Roman"/>
          <w:lang w:val="en-GB"/>
        </w:rPr>
        <w:t>Lapata</w:t>
      </w:r>
      <w:proofErr w:type="spellEnd"/>
      <w:r w:rsidR="00BC41F0" w:rsidRPr="00BC41F0">
        <w:rPr>
          <w:rFonts w:ascii="Times New Roman" w:hAnsi="Times New Roman" w:cs="Times New Roman"/>
          <w:lang w:val="en-GB"/>
        </w:rPr>
        <w:t xml:space="preserve"> 2008</w:t>
      </w:r>
      <w:r>
        <w:rPr>
          <w:rFonts w:ascii="Times New Roman" w:hAnsi="Times New Roman" w:cs="Times New Roman"/>
          <w:lang w:val="en-GB"/>
        </w:rPr>
        <w:t>;</w:t>
      </w:r>
      <w:r w:rsidR="00EF7BCB">
        <w:rPr>
          <w:rFonts w:ascii="Times New Roman" w:hAnsi="Times New Roman" w:cs="Times New Roman"/>
          <w:lang w:val="en-GB"/>
        </w:rPr>
        <w:t xml:space="preserve"> </w:t>
      </w:r>
      <w:r w:rsidR="00BC41F0">
        <w:rPr>
          <w:rFonts w:ascii="Times New Roman" w:hAnsi="Times New Roman" w:cs="Times New Roman"/>
          <w:lang w:val="en-GB"/>
        </w:rPr>
        <w:t>Crossley et al.</w:t>
      </w:r>
      <w:r w:rsidR="00BC41F0" w:rsidRPr="00BC41F0">
        <w:rPr>
          <w:rFonts w:ascii="Times New Roman" w:hAnsi="Times New Roman" w:cs="Times New Roman"/>
          <w:lang w:val="en-GB"/>
        </w:rPr>
        <w:t xml:space="preserve"> 2016)</w:t>
      </w:r>
      <w:r w:rsidR="000059B4" w:rsidRPr="000059B4">
        <w:rPr>
          <w:rFonts w:ascii="Times New Roman" w:hAnsi="Times New Roman" w:cs="Times New Roman"/>
          <w:lang w:val="en-GB"/>
        </w:rPr>
        <w:t xml:space="preserve">, which are used to determine if words, sentences, and paragraphs are logically connected. Coherence and cohesion methods usually </w:t>
      </w:r>
      <w:r w:rsidR="00D62AD8">
        <w:rPr>
          <w:rFonts w:ascii="Times New Roman" w:hAnsi="Times New Roman" w:cs="Times New Roman"/>
          <w:lang w:val="en-GB"/>
        </w:rPr>
        <w:t>use</w:t>
      </w:r>
      <w:r w:rsidR="000059B4" w:rsidRPr="000059B4">
        <w:rPr>
          <w:rFonts w:ascii="Times New Roman" w:hAnsi="Times New Roman" w:cs="Times New Roman"/>
          <w:lang w:val="en-GB"/>
        </w:rPr>
        <w:t xml:space="preserve"> machine learning approaches that </w:t>
      </w:r>
      <w:r w:rsidR="00D62AD8">
        <w:rPr>
          <w:rFonts w:ascii="Times New Roman" w:hAnsi="Times New Roman" w:cs="Times New Roman"/>
          <w:lang w:val="en-GB"/>
        </w:rPr>
        <w:t xml:space="preserve">mostly </w:t>
      </w:r>
      <w:r w:rsidR="000059B4" w:rsidRPr="000059B4">
        <w:rPr>
          <w:rFonts w:ascii="Times New Roman" w:hAnsi="Times New Roman" w:cs="Times New Roman"/>
          <w:lang w:val="en-GB"/>
        </w:rPr>
        <w:t>rely on language</w:t>
      </w:r>
      <w:r w:rsidR="0015367C">
        <w:rPr>
          <w:rFonts w:ascii="Times New Roman" w:hAnsi="Times New Roman" w:cs="Times New Roman"/>
          <w:lang w:val="en-GB"/>
        </w:rPr>
        <w:t>-</w:t>
      </w:r>
      <w:r w:rsidR="000059B4" w:rsidRPr="000059B4">
        <w:rPr>
          <w:rFonts w:ascii="Times New Roman" w:hAnsi="Times New Roman" w:cs="Times New Roman"/>
          <w:lang w:val="en-GB"/>
        </w:rPr>
        <w:t xml:space="preserve">specific features and </w:t>
      </w:r>
      <w:r w:rsidR="00D62AD8">
        <w:rPr>
          <w:rFonts w:ascii="Times New Roman" w:hAnsi="Times New Roman" w:cs="Times New Roman"/>
          <w:lang w:val="en-GB"/>
        </w:rPr>
        <w:t xml:space="preserve">shall </w:t>
      </w:r>
      <w:r w:rsidR="00BB6099">
        <w:rPr>
          <w:rFonts w:ascii="Times New Roman" w:hAnsi="Times New Roman" w:cs="Times New Roman"/>
          <w:lang w:val="en-GB"/>
        </w:rPr>
        <w:t xml:space="preserve">be </w:t>
      </w:r>
      <w:r w:rsidR="000059B4" w:rsidRPr="000059B4">
        <w:rPr>
          <w:rFonts w:ascii="Times New Roman" w:hAnsi="Times New Roman" w:cs="Times New Roman"/>
          <w:lang w:val="en-GB"/>
        </w:rPr>
        <w:t>therefore evaluated on Slovene text</w:t>
      </w:r>
      <w:r w:rsidR="00BB6099">
        <w:rPr>
          <w:rFonts w:ascii="Times New Roman" w:hAnsi="Times New Roman" w:cs="Times New Roman"/>
          <w:lang w:val="en-GB"/>
        </w:rPr>
        <w:t>s</w:t>
      </w:r>
      <w:r w:rsidR="000059B4" w:rsidRPr="000059B4">
        <w:rPr>
          <w:rFonts w:ascii="Times New Roman" w:hAnsi="Times New Roman" w:cs="Times New Roman"/>
          <w:lang w:val="en-GB"/>
        </w:rPr>
        <w:t>. The same applies to readability measure</w:t>
      </w:r>
      <w:r w:rsidR="00BC41F0">
        <w:rPr>
          <w:rFonts w:ascii="Times New Roman" w:hAnsi="Times New Roman" w:cs="Times New Roman"/>
          <w:lang w:val="en-GB"/>
        </w:rPr>
        <w:t xml:space="preserve">s </w:t>
      </w:r>
      <w:r w:rsidR="00BB6099">
        <w:rPr>
          <w:rFonts w:ascii="Times New Roman" w:hAnsi="Times New Roman" w:cs="Times New Roman"/>
          <w:lang w:val="en-GB"/>
        </w:rPr>
        <w:t xml:space="preserve">based </w:t>
      </w:r>
      <w:r w:rsidR="00BC41F0">
        <w:rPr>
          <w:rFonts w:ascii="Times New Roman" w:hAnsi="Times New Roman" w:cs="Times New Roman"/>
          <w:lang w:val="en-GB"/>
        </w:rPr>
        <w:t>o</w:t>
      </w:r>
      <w:r w:rsidR="00822372">
        <w:rPr>
          <w:rFonts w:ascii="Times New Roman" w:hAnsi="Times New Roman" w:cs="Times New Roman"/>
          <w:lang w:val="en-GB"/>
        </w:rPr>
        <w:t>n machine learning (Franc</w:t>
      </w:r>
      <w:r w:rsidR="00BC41F0">
        <w:rPr>
          <w:rFonts w:ascii="Times New Roman" w:hAnsi="Times New Roman" w:cs="Times New Roman"/>
          <w:lang w:val="en-GB"/>
        </w:rPr>
        <w:t xml:space="preserve">ois and </w:t>
      </w:r>
      <w:proofErr w:type="spellStart"/>
      <w:r w:rsidR="00BC41F0">
        <w:rPr>
          <w:rFonts w:ascii="Times New Roman" w:hAnsi="Times New Roman" w:cs="Times New Roman"/>
          <w:lang w:val="en-GB"/>
        </w:rPr>
        <w:t>Miltsakaki</w:t>
      </w:r>
      <w:proofErr w:type="spellEnd"/>
      <w:r w:rsidR="00BC41F0" w:rsidRPr="00BC41F0">
        <w:rPr>
          <w:rFonts w:ascii="Times New Roman" w:hAnsi="Times New Roman" w:cs="Times New Roman"/>
          <w:lang w:val="en-GB"/>
        </w:rPr>
        <w:t xml:space="preserve"> 2012)</w:t>
      </w:r>
      <w:r w:rsidR="000059B4">
        <w:rPr>
          <w:rFonts w:ascii="Times New Roman" w:hAnsi="Times New Roman" w:cs="Times New Roman"/>
          <w:lang w:val="en-GB"/>
        </w:rPr>
        <w:t xml:space="preserve"> </w:t>
      </w:r>
      <w:r w:rsidR="000059B4" w:rsidRPr="000059B4">
        <w:rPr>
          <w:rFonts w:ascii="Times New Roman" w:hAnsi="Times New Roman" w:cs="Times New Roman"/>
          <w:lang w:val="en-GB"/>
        </w:rPr>
        <w:t xml:space="preserve">which we also plan to </w:t>
      </w:r>
      <w:proofErr w:type="spellStart"/>
      <w:r w:rsidR="000059B4" w:rsidRPr="000059B4">
        <w:rPr>
          <w:rFonts w:ascii="Times New Roman" w:hAnsi="Times New Roman" w:cs="Times New Roman"/>
          <w:lang w:val="en-GB"/>
        </w:rPr>
        <w:t>analyze</w:t>
      </w:r>
      <w:proofErr w:type="spellEnd"/>
      <w:r w:rsidR="000059B4" w:rsidRPr="000059B4">
        <w:rPr>
          <w:rFonts w:ascii="Times New Roman" w:hAnsi="Times New Roman" w:cs="Times New Roman"/>
          <w:lang w:val="en-GB"/>
        </w:rPr>
        <w:t xml:space="preserve"> in the future.</w:t>
      </w:r>
    </w:p>
    <w:p w14:paraId="2C30A385" w14:textId="77777777" w:rsidR="00247E25" w:rsidRDefault="00247E25" w:rsidP="000059B4">
      <w:pPr>
        <w:spacing w:line="360" w:lineRule="auto"/>
        <w:jc w:val="both"/>
        <w:rPr>
          <w:rFonts w:ascii="Times New Roman" w:hAnsi="Times New Roman" w:cs="Times New Roman"/>
          <w:lang w:val="en-GB"/>
        </w:rPr>
      </w:pPr>
    </w:p>
    <w:p w14:paraId="60FDFE08" w14:textId="15B6EAA4" w:rsidR="00247E25" w:rsidRDefault="00247E25" w:rsidP="00381773">
      <w:pPr>
        <w:spacing w:line="360" w:lineRule="auto"/>
        <w:jc w:val="center"/>
        <w:outlineLvl w:val="0"/>
        <w:rPr>
          <w:rFonts w:ascii="Times New Roman" w:hAnsi="Times New Roman" w:cs="Times New Roman"/>
          <w:b/>
          <w:lang w:val="en-GB"/>
        </w:rPr>
      </w:pPr>
      <w:r>
        <w:rPr>
          <w:rFonts w:ascii="Times New Roman" w:hAnsi="Times New Roman" w:cs="Times New Roman"/>
          <w:b/>
          <w:lang w:val="en-GB"/>
        </w:rPr>
        <w:t>Acknowledgments</w:t>
      </w:r>
    </w:p>
    <w:p w14:paraId="020D1B7E" w14:textId="77777777" w:rsidR="00A934BA" w:rsidRPr="00247E25" w:rsidRDefault="00A934BA" w:rsidP="00381773">
      <w:pPr>
        <w:spacing w:line="360" w:lineRule="auto"/>
        <w:jc w:val="center"/>
        <w:outlineLvl w:val="0"/>
        <w:rPr>
          <w:rFonts w:ascii="Times New Roman" w:hAnsi="Times New Roman" w:cs="Times New Roman"/>
          <w:b/>
          <w:lang w:val="en-GB"/>
        </w:rPr>
      </w:pPr>
    </w:p>
    <w:p w14:paraId="0B075526" w14:textId="1C70C999" w:rsidR="00247E25" w:rsidRPr="000059B4" w:rsidRDefault="00A934BA" w:rsidP="000059B4">
      <w:pPr>
        <w:spacing w:line="360" w:lineRule="auto"/>
        <w:jc w:val="both"/>
        <w:rPr>
          <w:rFonts w:ascii="Times New Roman" w:hAnsi="Times New Roman" w:cs="Times New Roman"/>
          <w:lang w:val="en-GB"/>
        </w:rPr>
      </w:pPr>
      <w:r>
        <w:rPr>
          <w:rFonts w:ascii="Times New Roman" w:hAnsi="Times New Roman" w:cs="Times New Roman"/>
          <w:lang w:val="en-GB"/>
        </w:rPr>
        <w:tab/>
      </w:r>
      <w:r w:rsidR="00247E25" w:rsidRPr="00247E25">
        <w:rPr>
          <w:rFonts w:ascii="Times New Roman" w:hAnsi="Times New Roman" w:cs="Times New Roman"/>
          <w:lang w:val="en-GB"/>
        </w:rPr>
        <w:t xml:space="preserve">The research was financially supported by the Slovenian Research Agency through project J6-8256 (New grammar of contemporary standard Slovene: sources and methods), project J5-7387 (Influence of formal and informal corporate communications on capital markets), a young researcher grant, research core </w:t>
      </w:r>
      <w:proofErr w:type="spellStart"/>
      <w:r w:rsidR="00247E25" w:rsidRPr="00247E25">
        <w:rPr>
          <w:rFonts w:ascii="Times New Roman" w:hAnsi="Times New Roman" w:cs="Times New Roman"/>
          <w:lang w:val="en-GB"/>
        </w:rPr>
        <w:t>fundings</w:t>
      </w:r>
      <w:proofErr w:type="spellEnd"/>
      <w:r w:rsidR="00247E25" w:rsidRPr="00247E25">
        <w:rPr>
          <w:rFonts w:ascii="Times New Roman" w:hAnsi="Times New Roman" w:cs="Times New Roman"/>
          <w:lang w:val="en-GB"/>
        </w:rPr>
        <w:t xml:space="preserve"> no. P</w:t>
      </w:r>
      <w:r w:rsidR="00BB6099">
        <w:rPr>
          <w:rFonts w:ascii="Times New Roman" w:hAnsi="Times New Roman" w:cs="Times New Roman"/>
          <w:lang w:val="en-GB"/>
        </w:rPr>
        <w:t>6</w:t>
      </w:r>
      <w:r w:rsidR="00247E25" w:rsidRPr="00247E25">
        <w:rPr>
          <w:rFonts w:ascii="Times New Roman" w:hAnsi="Times New Roman" w:cs="Times New Roman"/>
          <w:lang w:val="en-GB"/>
        </w:rPr>
        <w:t>-0</w:t>
      </w:r>
      <w:r w:rsidR="00BB6099">
        <w:rPr>
          <w:rFonts w:ascii="Times New Roman" w:hAnsi="Times New Roman" w:cs="Times New Roman"/>
          <w:lang w:val="en-GB"/>
        </w:rPr>
        <w:t>411</w:t>
      </w:r>
      <w:r w:rsidR="00247E25" w:rsidRPr="00247E25">
        <w:rPr>
          <w:rFonts w:ascii="Times New Roman" w:hAnsi="Times New Roman" w:cs="Times New Roman"/>
          <w:lang w:val="en-GB"/>
        </w:rPr>
        <w:t xml:space="preserve"> and P2-0103; Republic of Slovenia, Ministry of Education, Science and Sport/European social fund/European fund for regional development/European cohesion fund (project Quality of Slovene textbooks, </w:t>
      </w:r>
      <w:proofErr w:type="spellStart"/>
      <w:r w:rsidR="00247E25" w:rsidRPr="00247E25">
        <w:rPr>
          <w:rFonts w:ascii="Times New Roman" w:hAnsi="Times New Roman" w:cs="Times New Roman"/>
          <w:lang w:val="en-GB"/>
        </w:rPr>
        <w:t>KaUč</w:t>
      </w:r>
      <w:proofErr w:type="spellEnd"/>
      <w:r w:rsidR="00247E25" w:rsidRPr="00247E25">
        <w:rPr>
          <w:rFonts w:ascii="Times New Roman" w:hAnsi="Times New Roman" w:cs="Times New Roman"/>
          <w:lang w:val="en-GB"/>
        </w:rPr>
        <w:t>).</w:t>
      </w:r>
      <w:r w:rsidR="00FD3EAA">
        <w:rPr>
          <w:rFonts w:ascii="Times New Roman" w:hAnsi="Times New Roman" w:cs="Times New Roman"/>
          <w:lang w:val="en-GB"/>
        </w:rPr>
        <w:t xml:space="preserve"> </w:t>
      </w:r>
      <w:r w:rsidR="00FD3EAA" w:rsidRPr="00FD3EAA">
        <w:rPr>
          <w:rFonts w:ascii="Times New Roman" w:hAnsi="Times New Roman" w:cs="Times New Roman"/>
          <w:lang w:val="en-GB"/>
        </w:rPr>
        <w:t>This work has received funding from the European Union’s Horizon 2020 research and innovation programme under grant agreement No 825153 (</w:t>
      </w:r>
      <w:r w:rsidR="003550D7">
        <w:rPr>
          <w:rFonts w:ascii="Times New Roman" w:hAnsi="Times New Roman" w:cs="Times New Roman"/>
          <w:lang w:val="en-GB"/>
        </w:rPr>
        <w:t>EMBEDDIA</w:t>
      </w:r>
      <w:r w:rsidR="00FD3EAA" w:rsidRPr="00FD3EAA">
        <w:rPr>
          <w:rFonts w:ascii="Times New Roman" w:hAnsi="Times New Roman" w:cs="Times New Roman"/>
          <w:lang w:val="en-GB"/>
        </w:rPr>
        <w:t>).</w:t>
      </w:r>
    </w:p>
    <w:p w14:paraId="335A36EC" w14:textId="77777777" w:rsidR="00CF7096" w:rsidRPr="00F217AF" w:rsidRDefault="00CF7096" w:rsidP="00E96931">
      <w:pPr>
        <w:spacing w:line="360" w:lineRule="auto"/>
        <w:jc w:val="both"/>
        <w:rPr>
          <w:rFonts w:ascii="Times New Roman" w:hAnsi="Times New Roman" w:cs="Times New Roman"/>
          <w:lang w:val="en-GB"/>
        </w:rPr>
      </w:pPr>
    </w:p>
    <w:p w14:paraId="5885D648" w14:textId="77777777" w:rsidR="00F07C0F" w:rsidRPr="00F217AF" w:rsidRDefault="00F07C0F" w:rsidP="00F07C0F">
      <w:pPr>
        <w:spacing w:line="360" w:lineRule="auto"/>
        <w:jc w:val="center"/>
        <w:outlineLvl w:val="0"/>
        <w:rPr>
          <w:rFonts w:ascii="Times New Roman" w:hAnsi="Times New Roman" w:cs="Times New Roman"/>
          <w:b/>
          <w:lang w:val="en-GB"/>
        </w:rPr>
      </w:pPr>
      <w:r>
        <w:rPr>
          <w:rFonts w:ascii="Times New Roman" w:hAnsi="Times New Roman" w:cs="Times New Roman"/>
          <w:b/>
          <w:lang w:val="en-GB"/>
        </w:rPr>
        <w:t>Sources and literature</w:t>
      </w:r>
    </w:p>
    <w:p w14:paraId="217A67C4" w14:textId="77777777" w:rsidR="00F07C0F" w:rsidRDefault="00F07C0F" w:rsidP="00F07C0F">
      <w:pPr>
        <w:spacing w:line="360" w:lineRule="auto"/>
        <w:jc w:val="both"/>
        <w:rPr>
          <w:rFonts w:ascii="Times New Roman" w:hAnsi="Times New Roman" w:cs="Times New Roman"/>
          <w:lang w:val="en-GB"/>
        </w:rPr>
      </w:pPr>
    </w:p>
    <w:p w14:paraId="6FEB9B59" w14:textId="77777777" w:rsidR="00F07C0F" w:rsidRDefault="00F07C0F" w:rsidP="00F07C0F">
      <w:pPr>
        <w:spacing w:line="360" w:lineRule="auto"/>
        <w:jc w:val="both"/>
        <w:outlineLvl w:val="0"/>
        <w:rPr>
          <w:rFonts w:ascii="Times New Roman" w:hAnsi="Times New Roman" w:cs="Times New Roman"/>
          <w:b/>
          <w:lang w:val="en-GB"/>
        </w:rPr>
      </w:pPr>
      <w:r>
        <w:rPr>
          <w:rFonts w:ascii="Times New Roman" w:hAnsi="Times New Roman" w:cs="Times New Roman"/>
          <w:b/>
          <w:lang w:val="en-GB"/>
        </w:rPr>
        <w:t>Literature</w:t>
      </w:r>
      <w:r w:rsidRPr="00F217AF">
        <w:rPr>
          <w:rFonts w:ascii="Times New Roman" w:hAnsi="Times New Roman" w:cs="Times New Roman"/>
          <w:b/>
          <w:lang w:val="en-GB"/>
        </w:rPr>
        <w:t>:</w:t>
      </w:r>
    </w:p>
    <w:p w14:paraId="6B12F99D" w14:textId="71C132B8"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Anderson, Jonathan. 1983. </w:t>
      </w:r>
      <w:r w:rsidR="00003688">
        <w:rPr>
          <w:rFonts w:ascii="Times New Roman" w:hAnsi="Times New Roman" w:cs="Times New Roman"/>
          <w:sz w:val="20"/>
          <w:szCs w:val="20"/>
        </w:rPr>
        <w:t>“</w:t>
      </w:r>
      <w:r w:rsidRPr="00F55EED">
        <w:rPr>
          <w:rFonts w:ascii="Times New Roman" w:hAnsi="Times New Roman" w:cs="Times New Roman"/>
          <w:sz w:val="20"/>
          <w:szCs w:val="20"/>
        </w:rPr>
        <w:t>LIX and RIX: Variations on a little-known readability index.</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Reading</w:t>
      </w:r>
      <w:r w:rsidRPr="00F55EED">
        <w:rPr>
          <w:rFonts w:ascii="Times New Roman" w:hAnsi="Times New Roman" w:cs="Times New Roman"/>
          <w:sz w:val="20"/>
          <w:szCs w:val="20"/>
        </w:rPr>
        <w:t xml:space="preserve"> 26, </w:t>
      </w:r>
      <w:r w:rsidR="00A72C0C">
        <w:rPr>
          <w:rFonts w:ascii="Times New Roman" w:hAnsi="Times New Roman" w:cs="Times New Roman"/>
          <w:sz w:val="20"/>
          <w:szCs w:val="20"/>
        </w:rPr>
        <w:t>N</w:t>
      </w:r>
      <w:r w:rsidRPr="00F55EED">
        <w:rPr>
          <w:rFonts w:ascii="Times New Roman" w:hAnsi="Times New Roman" w:cs="Times New Roman"/>
          <w:sz w:val="20"/>
          <w:szCs w:val="20"/>
        </w:rPr>
        <w:t>o. 6: 490-96.</w:t>
      </w:r>
    </w:p>
    <w:p w14:paraId="51FEE60F" w14:textId="5F40064A"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2009. </w:t>
      </w:r>
      <w:r w:rsidR="00003688">
        <w:rPr>
          <w:rFonts w:ascii="Times New Roman" w:hAnsi="Times New Roman" w:cs="Times New Roman"/>
          <w:sz w:val="20"/>
          <w:szCs w:val="20"/>
        </w:rPr>
        <w:t>“</w:t>
      </w:r>
      <w:proofErr w:type="spellStart"/>
      <w:r w:rsidRPr="00F55EED">
        <w:rPr>
          <w:rFonts w:ascii="Times New Roman" w:hAnsi="Times New Roman" w:cs="Times New Roman"/>
          <w:iCs/>
          <w:sz w:val="20"/>
          <w:szCs w:val="20"/>
        </w:rPr>
        <w:t>Učni</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korpus</w:t>
      </w:r>
      <w:proofErr w:type="spellEnd"/>
      <w:r w:rsidRPr="00F55EED">
        <w:rPr>
          <w:rFonts w:ascii="Times New Roman" w:hAnsi="Times New Roman" w:cs="Times New Roman"/>
          <w:iCs/>
          <w:sz w:val="20"/>
          <w:szCs w:val="20"/>
        </w:rPr>
        <w:t xml:space="preserve"> SSJ in </w:t>
      </w:r>
      <w:proofErr w:type="spellStart"/>
      <w:r w:rsidRPr="00F55EED">
        <w:rPr>
          <w:rFonts w:ascii="Times New Roman" w:hAnsi="Times New Roman" w:cs="Times New Roman"/>
          <w:iCs/>
          <w:sz w:val="20"/>
          <w:szCs w:val="20"/>
        </w:rPr>
        <w:t>leksikon</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besednih</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oblik</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za</w:t>
      </w:r>
      <w:proofErr w:type="spellEnd"/>
      <w:r w:rsidRPr="00F55EED">
        <w:rPr>
          <w:rFonts w:ascii="Times New Roman" w:hAnsi="Times New Roman" w:cs="Times New Roman"/>
          <w:iCs/>
          <w:sz w:val="20"/>
          <w:szCs w:val="20"/>
        </w:rPr>
        <w:t xml:space="preserve"> </w:t>
      </w:r>
      <w:proofErr w:type="spellStart"/>
      <w:r w:rsidRPr="00F55EED">
        <w:rPr>
          <w:rFonts w:ascii="Times New Roman" w:hAnsi="Times New Roman" w:cs="Times New Roman"/>
          <w:iCs/>
          <w:sz w:val="20"/>
          <w:szCs w:val="20"/>
        </w:rPr>
        <w:t>slovenščino</w:t>
      </w:r>
      <w:proofErr w:type="spellEnd"/>
      <w:r w:rsidRPr="00F55EED">
        <w:rPr>
          <w:rFonts w:ascii="Times New Roman" w:hAnsi="Times New Roman" w:cs="Times New Roman"/>
          <w:iCs/>
          <w:sz w:val="20"/>
          <w:szCs w:val="20"/>
        </w:rPr>
        <w:t>.</w:t>
      </w:r>
      <w:r w:rsidR="00003688">
        <w:rPr>
          <w:rFonts w:ascii="Times New Roman" w:hAnsi="Times New Roman" w:cs="Times New Roman"/>
          <w:iCs/>
          <w:sz w:val="20"/>
          <w:szCs w:val="20"/>
        </w:rPr>
        <w:t>”</w:t>
      </w:r>
      <w:r w:rsidRPr="00F55EED">
        <w:rPr>
          <w:rFonts w:ascii="Times New Roman" w:hAnsi="Times New Roman" w:cs="Times New Roman"/>
          <w:sz w:val="20"/>
          <w:szCs w:val="20"/>
        </w:rPr>
        <w:t xml:space="preserve"> </w:t>
      </w:r>
      <w:proofErr w:type="spellStart"/>
      <w:r w:rsidRPr="00F55EED">
        <w:rPr>
          <w:rFonts w:ascii="Times New Roman" w:hAnsi="Times New Roman" w:cs="Times New Roman"/>
          <w:i/>
          <w:sz w:val="20"/>
          <w:szCs w:val="20"/>
        </w:rPr>
        <w:t>Jezik</w:t>
      </w:r>
      <w:proofErr w:type="spellEnd"/>
      <w:r w:rsidRPr="00F55EED">
        <w:rPr>
          <w:rFonts w:ascii="Times New Roman" w:hAnsi="Times New Roman" w:cs="Times New Roman"/>
          <w:i/>
          <w:sz w:val="20"/>
          <w:szCs w:val="20"/>
        </w:rPr>
        <w:t xml:space="preserve"> in </w:t>
      </w:r>
      <w:proofErr w:type="spellStart"/>
      <w:r w:rsidRPr="00F55EED">
        <w:rPr>
          <w:rFonts w:ascii="Times New Roman" w:hAnsi="Times New Roman" w:cs="Times New Roman"/>
          <w:i/>
          <w:sz w:val="20"/>
          <w:szCs w:val="20"/>
        </w:rPr>
        <w:t>slovstvo</w:t>
      </w:r>
      <w:proofErr w:type="spellEnd"/>
      <w:r w:rsidRPr="00F55EED">
        <w:rPr>
          <w:rFonts w:ascii="Times New Roman" w:hAnsi="Times New Roman" w:cs="Times New Roman"/>
          <w:sz w:val="20"/>
          <w:szCs w:val="20"/>
        </w:rPr>
        <w:t xml:space="preserve"> 54, </w:t>
      </w:r>
      <w:r w:rsidR="00A72C0C">
        <w:rPr>
          <w:rFonts w:ascii="Times New Roman" w:hAnsi="Times New Roman" w:cs="Times New Roman"/>
          <w:sz w:val="20"/>
          <w:szCs w:val="20"/>
        </w:rPr>
        <w:t>N</w:t>
      </w:r>
      <w:r w:rsidRPr="00F55EED">
        <w:rPr>
          <w:rFonts w:ascii="Times New Roman" w:hAnsi="Times New Roman" w:cs="Times New Roman"/>
          <w:sz w:val="20"/>
          <w:szCs w:val="20"/>
        </w:rPr>
        <w:t>o. 3-4: 43-56.</w:t>
      </w:r>
    </w:p>
    <w:p w14:paraId="3ACCA830"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Bailin</w:t>
      </w:r>
      <w:proofErr w:type="spellEnd"/>
      <w:r w:rsidRPr="00F55EED">
        <w:rPr>
          <w:rFonts w:ascii="Times New Roman" w:hAnsi="Times New Roman" w:cs="Times New Roman"/>
          <w:sz w:val="20"/>
          <w:szCs w:val="20"/>
        </w:rPr>
        <w:t xml:space="preserve">, Alan, and Ann </w:t>
      </w:r>
      <w:proofErr w:type="spellStart"/>
      <w:r w:rsidRPr="00F55EED">
        <w:rPr>
          <w:rFonts w:ascii="Times New Roman" w:hAnsi="Times New Roman" w:cs="Times New Roman"/>
          <w:sz w:val="20"/>
          <w:szCs w:val="20"/>
        </w:rPr>
        <w:t>Grafstein</w:t>
      </w:r>
      <w:proofErr w:type="spellEnd"/>
      <w:r w:rsidRPr="00F55EED">
        <w:rPr>
          <w:rFonts w:ascii="Times New Roman" w:hAnsi="Times New Roman" w:cs="Times New Roman"/>
          <w:sz w:val="20"/>
          <w:szCs w:val="20"/>
        </w:rPr>
        <w:t xml:space="preserve">. 2016. </w:t>
      </w:r>
      <w:r w:rsidRPr="00F55EED">
        <w:rPr>
          <w:rFonts w:ascii="Times New Roman" w:hAnsi="Times New Roman" w:cs="Times New Roman"/>
          <w:i/>
          <w:iCs/>
          <w:sz w:val="20"/>
          <w:szCs w:val="20"/>
        </w:rPr>
        <w:t>Readability: Text and context</w:t>
      </w:r>
      <w:r w:rsidRPr="00F55EED">
        <w:rPr>
          <w:rFonts w:ascii="Times New Roman" w:hAnsi="Times New Roman" w:cs="Times New Roman"/>
          <w:sz w:val="20"/>
          <w:szCs w:val="20"/>
        </w:rPr>
        <w:t>. Sp</w:t>
      </w:r>
      <w:bookmarkStart w:id="2" w:name="_GoBack"/>
      <w:bookmarkEnd w:id="2"/>
      <w:r w:rsidRPr="00F55EED">
        <w:rPr>
          <w:rFonts w:ascii="Times New Roman" w:hAnsi="Times New Roman" w:cs="Times New Roman"/>
          <w:sz w:val="20"/>
          <w:szCs w:val="20"/>
        </w:rPr>
        <w:t>ringer.</w:t>
      </w:r>
    </w:p>
    <w:p w14:paraId="585D1200" w14:textId="2461B7BD"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Barzilay</w:t>
      </w:r>
      <w:proofErr w:type="spellEnd"/>
      <w:r w:rsidRPr="00F55EED">
        <w:rPr>
          <w:rFonts w:ascii="Times New Roman" w:hAnsi="Times New Roman" w:cs="Times New Roman"/>
          <w:sz w:val="20"/>
          <w:szCs w:val="20"/>
        </w:rPr>
        <w:t xml:space="preserve">, Regina, and Mirella </w:t>
      </w:r>
      <w:proofErr w:type="spellStart"/>
      <w:r w:rsidRPr="00F55EED">
        <w:rPr>
          <w:rFonts w:ascii="Times New Roman" w:hAnsi="Times New Roman" w:cs="Times New Roman"/>
          <w:sz w:val="20"/>
          <w:szCs w:val="20"/>
        </w:rPr>
        <w:t>Lapata</w:t>
      </w:r>
      <w:proofErr w:type="spellEnd"/>
      <w:r w:rsidRPr="00F55EED">
        <w:rPr>
          <w:rFonts w:ascii="Times New Roman" w:hAnsi="Times New Roman" w:cs="Times New Roman"/>
          <w:sz w:val="20"/>
          <w:szCs w:val="20"/>
        </w:rPr>
        <w:t xml:space="preserve">. 2008. </w:t>
      </w:r>
      <w:r w:rsidR="00003688">
        <w:rPr>
          <w:rFonts w:ascii="Times New Roman" w:hAnsi="Times New Roman" w:cs="Times New Roman"/>
          <w:sz w:val="20"/>
          <w:szCs w:val="20"/>
        </w:rPr>
        <w:t>“</w:t>
      </w:r>
      <w:r w:rsidRPr="00F55EED">
        <w:rPr>
          <w:rFonts w:ascii="Times New Roman" w:hAnsi="Times New Roman" w:cs="Times New Roman"/>
          <w:sz w:val="20"/>
          <w:szCs w:val="20"/>
        </w:rPr>
        <w:t>Modeling local coherence: An entity-based approach.</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Computational Linguistics</w:t>
      </w:r>
      <w:r w:rsidRPr="00F55EED">
        <w:rPr>
          <w:rFonts w:ascii="Times New Roman" w:hAnsi="Times New Roman" w:cs="Times New Roman"/>
          <w:sz w:val="20"/>
          <w:szCs w:val="20"/>
        </w:rPr>
        <w:t xml:space="preserve"> 34, </w:t>
      </w:r>
      <w:r w:rsidR="00A72C0C">
        <w:rPr>
          <w:rFonts w:ascii="Times New Roman" w:hAnsi="Times New Roman" w:cs="Times New Roman"/>
          <w:sz w:val="20"/>
          <w:szCs w:val="20"/>
        </w:rPr>
        <w:t>N</w:t>
      </w:r>
      <w:r w:rsidRPr="00F55EED">
        <w:rPr>
          <w:rFonts w:ascii="Times New Roman" w:hAnsi="Times New Roman" w:cs="Times New Roman"/>
          <w:sz w:val="20"/>
          <w:szCs w:val="20"/>
        </w:rPr>
        <w:t>o. 1: 1-34.</w:t>
      </w:r>
    </w:p>
    <w:p w14:paraId="05887EAB" w14:textId="5C04F17D" w:rsidR="00A934BA" w:rsidRPr="00F55EED" w:rsidDel="00203B8B" w:rsidRDefault="00A934BA" w:rsidP="00F55EED">
      <w:pPr>
        <w:pStyle w:val="ListParagraph"/>
        <w:numPr>
          <w:ilvl w:val="0"/>
          <w:numId w:val="13"/>
        </w:numPr>
        <w:jc w:val="both"/>
        <w:rPr>
          <w:moveFrom w:id="3" w:author="Author"/>
          <w:rFonts w:ascii="Times New Roman" w:hAnsi="Times New Roman" w:cs="Times New Roman"/>
          <w:sz w:val="20"/>
          <w:szCs w:val="20"/>
        </w:rPr>
      </w:pPr>
      <w:moveFromRangeStart w:id="4" w:author="Author" w:name="move12015888"/>
      <w:moveFrom w:id="5" w:author="Author">
        <w:r w:rsidRPr="00F55EED" w:rsidDel="00203B8B">
          <w:rPr>
            <w:rFonts w:ascii="Times New Roman" w:hAnsi="Times New Roman" w:cs="Times New Roman"/>
            <w:sz w:val="20"/>
            <w:szCs w:val="20"/>
          </w:rPr>
          <w:t xml:space="preserve">Berginc, Nataša Logar, and Simon Šuster. 2009. </w:t>
        </w:r>
        <w:r w:rsidR="00003688" w:rsidDel="00203B8B">
          <w:rPr>
            <w:rFonts w:ascii="Times New Roman" w:hAnsi="Times New Roman" w:cs="Times New Roman"/>
            <w:sz w:val="20"/>
            <w:szCs w:val="20"/>
          </w:rPr>
          <w:t>“</w:t>
        </w:r>
        <w:r w:rsidRPr="00F55EED" w:rsidDel="00203B8B">
          <w:rPr>
            <w:rFonts w:ascii="Times New Roman" w:hAnsi="Times New Roman" w:cs="Times New Roman"/>
            <w:sz w:val="20"/>
            <w:szCs w:val="20"/>
          </w:rPr>
          <w:t>Gradnja novega korpusa slovenščine.</w:t>
        </w:r>
        <w:r w:rsidR="00003688" w:rsidDel="00203B8B">
          <w:rPr>
            <w:rFonts w:ascii="Times New Roman" w:hAnsi="Times New Roman" w:cs="Times New Roman"/>
            <w:sz w:val="20"/>
            <w:szCs w:val="20"/>
          </w:rPr>
          <w:t>”</w:t>
        </w:r>
        <w:r w:rsidRPr="00F55EED" w:rsidDel="00203B8B">
          <w:rPr>
            <w:rFonts w:ascii="Times New Roman" w:hAnsi="Times New Roman" w:cs="Times New Roman"/>
            <w:sz w:val="20"/>
            <w:szCs w:val="20"/>
          </w:rPr>
          <w:t xml:space="preserve"> </w:t>
        </w:r>
        <w:r w:rsidRPr="00F55EED" w:rsidDel="00203B8B">
          <w:rPr>
            <w:rFonts w:ascii="Times New Roman" w:hAnsi="Times New Roman" w:cs="Times New Roman"/>
            <w:i/>
            <w:iCs/>
            <w:sz w:val="20"/>
            <w:szCs w:val="20"/>
          </w:rPr>
          <w:t>Jezik in slovstvo</w:t>
        </w:r>
        <w:r w:rsidRPr="00F55EED" w:rsidDel="00203B8B">
          <w:rPr>
            <w:rFonts w:ascii="Times New Roman" w:hAnsi="Times New Roman" w:cs="Times New Roman"/>
            <w:sz w:val="20"/>
            <w:szCs w:val="20"/>
          </w:rPr>
          <w:t xml:space="preserve"> 54: 57-68.</w:t>
        </w:r>
      </w:moveFrom>
    </w:p>
    <w:p w14:paraId="6070127A" w14:textId="1A103535" w:rsidR="00A934BA" w:rsidRPr="00F55EED" w:rsidDel="00203B8B" w:rsidRDefault="00A934BA" w:rsidP="00F55EED">
      <w:pPr>
        <w:pStyle w:val="ListParagraph"/>
        <w:numPr>
          <w:ilvl w:val="0"/>
          <w:numId w:val="13"/>
        </w:numPr>
        <w:jc w:val="both"/>
        <w:rPr>
          <w:moveFrom w:id="6" w:author="Author"/>
          <w:rFonts w:ascii="Times New Roman" w:hAnsi="Times New Roman" w:cs="Times New Roman"/>
          <w:sz w:val="20"/>
          <w:szCs w:val="20"/>
        </w:rPr>
      </w:pPr>
      <w:moveFrom w:id="7" w:author="Author">
        <w:r w:rsidRPr="00F55EED" w:rsidDel="00203B8B">
          <w:rPr>
            <w:rFonts w:ascii="Times New Roman" w:hAnsi="Times New Roman" w:cs="Times New Roman"/>
            <w:sz w:val="20"/>
            <w:szCs w:val="20"/>
          </w:rPr>
          <w:t xml:space="preserve">Berginc, Nataša Logar, Miha Grčar, Marko Brakus, Tomaž Erjavec, Špela Arhar Holdt, Simon Krek, and Iztok Kosem. 2012. </w:t>
        </w:r>
        <w:r w:rsidRPr="00F55EED" w:rsidDel="00203B8B">
          <w:rPr>
            <w:rFonts w:ascii="Times New Roman" w:hAnsi="Times New Roman" w:cs="Times New Roman"/>
            <w:i/>
            <w:iCs/>
            <w:sz w:val="20"/>
            <w:szCs w:val="20"/>
          </w:rPr>
          <w:t>Korpusi slovenskega jezika Gigafida, KRES, ccGigafida in ccKRES: gradnja, vsebina, uporaba</w:t>
        </w:r>
        <w:r w:rsidRPr="00F55EED" w:rsidDel="00203B8B">
          <w:rPr>
            <w:rFonts w:ascii="Times New Roman" w:hAnsi="Times New Roman" w:cs="Times New Roman"/>
            <w:sz w:val="20"/>
            <w:szCs w:val="20"/>
          </w:rPr>
          <w:t xml:space="preserve">. </w:t>
        </w:r>
        <w:r w:rsidR="00A72C0C" w:rsidDel="00203B8B">
          <w:rPr>
            <w:rFonts w:ascii="Times New Roman" w:hAnsi="Times New Roman" w:cs="Times New Roman"/>
            <w:sz w:val="20"/>
            <w:szCs w:val="20"/>
          </w:rPr>
          <w:t xml:space="preserve">Ljubljana: </w:t>
        </w:r>
        <w:r w:rsidRPr="00F55EED" w:rsidDel="00203B8B">
          <w:rPr>
            <w:rFonts w:ascii="Times New Roman" w:hAnsi="Times New Roman" w:cs="Times New Roman"/>
            <w:sz w:val="20"/>
            <w:szCs w:val="20"/>
          </w:rPr>
          <w:t>Trojina, zavod za uporabno slovenistiko</w:t>
        </w:r>
        <w:r w:rsidR="00A72C0C" w:rsidDel="00203B8B">
          <w:rPr>
            <w:rFonts w:ascii="Times New Roman" w:hAnsi="Times New Roman" w:cs="Times New Roman"/>
            <w:sz w:val="20"/>
            <w:szCs w:val="20"/>
          </w:rPr>
          <w:t xml:space="preserve"> and Faculty of Social Sciences</w:t>
        </w:r>
        <w:r w:rsidRPr="00F55EED" w:rsidDel="00203B8B">
          <w:rPr>
            <w:rFonts w:ascii="Times New Roman" w:hAnsi="Times New Roman" w:cs="Times New Roman"/>
            <w:sz w:val="20"/>
            <w:szCs w:val="20"/>
          </w:rPr>
          <w:t>.</w:t>
        </w:r>
      </w:moveFrom>
    </w:p>
    <w:moveFromRangeEnd w:id="4"/>
    <w:p w14:paraId="4681C08A" w14:textId="77777777" w:rsidR="00A934BA" w:rsidRPr="00F55EED" w:rsidRDefault="00A934BA" w:rsidP="00F55EED">
      <w:pPr>
        <w:pStyle w:val="ListParagraph"/>
        <w:numPr>
          <w:ilvl w:val="0"/>
          <w:numId w:val="13"/>
        </w:numPr>
        <w:tabs>
          <w:tab w:val="left" w:pos="5688"/>
        </w:tabs>
        <w:jc w:val="both"/>
        <w:rPr>
          <w:rFonts w:ascii="Times New Roman" w:hAnsi="Times New Roman" w:cs="Times New Roman"/>
          <w:sz w:val="20"/>
          <w:szCs w:val="20"/>
        </w:rPr>
      </w:pPr>
      <w:proofErr w:type="spellStart"/>
      <w:r w:rsidRPr="00F55EED">
        <w:rPr>
          <w:rFonts w:ascii="Times New Roman" w:hAnsi="Times New Roman" w:cs="Times New Roman"/>
          <w:sz w:val="20"/>
          <w:szCs w:val="20"/>
        </w:rPr>
        <w:t>Björnsson</w:t>
      </w:r>
      <w:proofErr w:type="spellEnd"/>
      <w:r w:rsidRPr="00F55EED">
        <w:rPr>
          <w:rFonts w:ascii="Times New Roman" w:hAnsi="Times New Roman" w:cs="Times New Roman"/>
          <w:sz w:val="20"/>
          <w:szCs w:val="20"/>
        </w:rPr>
        <w:t xml:space="preserve">, Carl Hugo. 1968. </w:t>
      </w:r>
      <w:proofErr w:type="spellStart"/>
      <w:r w:rsidRPr="00F55EED">
        <w:rPr>
          <w:rFonts w:ascii="Times New Roman" w:hAnsi="Times New Roman" w:cs="Times New Roman"/>
          <w:i/>
          <w:iCs/>
          <w:sz w:val="20"/>
          <w:szCs w:val="20"/>
        </w:rPr>
        <w:t>Läsbarhet</w:t>
      </w:r>
      <w:proofErr w:type="spellEnd"/>
      <w:r w:rsidRPr="00F55EED">
        <w:rPr>
          <w:rFonts w:ascii="Times New Roman" w:hAnsi="Times New Roman" w:cs="Times New Roman"/>
          <w:sz w:val="20"/>
          <w:szCs w:val="20"/>
        </w:rPr>
        <w:t>. Liber.</w:t>
      </w:r>
      <w:r w:rsidRPr="00F55EED">
        <w:rPr>
          <w:rFonts w:ascii="Times New Roman" w:hAnsi="Times New Roman" w:cs="Times New Roman"/>
          <w:sz w:val="20"/>
          <w:szCs w:val="20"/>
        </w:rPr>
        <w:tab/>
      </w:r>
    </w:p>
    <w:p w14:paraId="7AC44F63" w14:textId="3CF4CD49" w:rsidR="00A934BA" w:rsidRPr="00F55EED" w:rsidRDefault="00A934BA" w:rsidP="00F55EED">
      <w:pPr>
        <w:pStyle w:val="ListParagraph"/>
        <w:numPr>
          <w:ilvl w:val="0"/>
          <w:numId w:val="13"/>
        </w:numPr>
        <w:tabs>
          <w:tab w:val="left" w:pos="5688"/>
        </w:tabs>
        <w:jc w:val="both"/>
        <w:rPr>
          <w:rFonts w:ascii="Times New Roman" w:hAnsi="Times New Roman" w:cs="Times New Roman"/>
          <w:sz w:val="20"/>
          <w:szCs w:val="20"/>
        </w:rPr>
      </w:pPr>
      <w:proofErr w:type="spellStart"/>
      <w:r w:rsidRPr="00F55EED">
        <w:rPr>
          <w:rFonts w:ascii="Times New Roman" w:hAnsi="Times New Roman" w:cs="Times New Roman"/>
          <w:sz w:val="20"/>
          <w:szCs w:val="20"/>
        </w:rPr>
        <w:t>Breiman</w:t>
      </w:r>
      <w:proofErr w:type="spellEnd"/>
      <w:r w:rsidRPr="00F55EED">
        <w:rPr>
          <w:rFonts w:ascii="Times New Roman" w:hAnsi="Times New Roman" w:cs="Times New Roman"/>
          <w:sz w:val="20"/>
          <w:szCs w:val="20"/>
        </w:rPr>
        <w:t xml:space="preserve">, Leo. 2001. </w:t>
      </w:r>
      <w:r w:rsidR="000119DE">
        <w:rPr>
          <w:rFonts w:ascii="Times New Roman" w:hAnsi="Times New Roman" w:cs="Times New Roman"/>
          <w:sz w:val="20"/>
          <w:szCs w:val="20"/>
        </w:rPr>
        <w:t>“</w:t>
      </w:r>
      <w:r w:rsidRPr="00F55EED">
        <w:rPr>
          <w:rFonts w:ascii="Times New Roman" w:hAnsi="Times New Roman" w:cs="Times New Roman"/>
          <w:sz w:val="20"/>
          <w:szCs w:val="20"/>
        </w:rPr>
        <w:t>Random forests.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sz w:val="20"/>
          <w:szCs w:val="20"/>
        </w:rPr>
        <w:t>Machine learning</w:t>
      </w:r>
      <w:r w:rsidRPr="00F55EED">
        <w:rPr>
          <w:rFonts w:ascii="Times New Roman" w:hAnsi="Times New Roman" w:cs="Times New Roman"/>
          <w:sz w:val="20"/>
          <w:szCs w:val="20"/>
        </w:rPr>
        <w:t xml:space="preserve"> 45, </w:t>
      </w:r>
      <w:r w:rsidR="00A72C0C">
        <w:rPr>
          <w:rFonts w:ascii="Times New Roman" w:hAnsi="Times New Roman" w:cs="Times New Roman"/>
          <w:sz w:val="20"/>
          <w:szCs w:val="20"/>
        </w:rPr>
        <w:t>N</w:t>
      </w:r>
      <w:r w:rsidRPr="00F55EED">
        <w:rPr>
          <w:rFonts w:ascii="Times New Roman" w:hAnsi="Times New Roman" w:cs="Times New Roman"/>
          <w:sz w:val="20"/>
          <w:szCs w:val="20"/>
        </w:rPr>
        <w:t>o. 1: 5-32.</w:t>
      </w:r>
    </w:p>
    <w:p w14:paraId="58268053" w14:textId="0207579A"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Chen, </w:t>
      </w:r>
      <w:proofErr w:type="spellStart"/>
      <w:r w:rsidRPr="00F55EED">
        <w:rPr>
          <w:rFonts w:ascii="Times New Roman" w:hAnsi="Times New Roman" w:cs="Times New Roman"/>
          <w:sz w:val="20"/>
          <w:szCs w:val="20"/>
        </w:rPr>
        <w:t>Tianqi</w:t>
      </w:r>
      <w:proofErr w:type="spellEnd"/>
      <w:r w:rsidRPr="00F55EED">
        <w:rPr>
          <w:rFonts w:ascii="Times New Roman" w:hAnsi="Times New Roman" w:cs="Times New Roman"/>
          <w:sz w:val="20"/>
          <w:szCs w:val="20"/>
        </w:rPr>
        <w:t xml:space="preserve">, and Carlos </w:t>
      </w:r>
      <w:proofErr w:type="spellStart"/>
      <w:r w:rsidRPr="00F55EED">
        <w:rPr>
          <w:rFonts w:ascii="Times New Roman" w:hAnsi="Times New Roman" w:cs="Times New Roman"/>
          <w:sz w:val="20"/>
          <w:szCs w:val="20"/>
        </w:rPr>
        <w:t>Guestrin</w:t>
      </w:r>
      <w:proofErr w:type="spellEnd"/>
      <w:r w:rsidRPr="00F55EED">
        <w:rPr>
          <w:rFonts w:ascii="Times New Roman" w:hAnsi="Times New Roman" w:cs="Times New Roman"/>
          <w:sz w:val="20"/>
          <w:szCs w:val="20"/>
        </w:rPr>
        <w:t xml:space="preserve">. 2016. </w:t>
      </w:r>
      <w:r w:rsidR="000119DE">
        <w:rPr>
          <w:rFonts w:ascii="Times New Roman" w:hAnsi="Times New Roman" w:cs="Times New Roman"/>
          <w:sz w:val="20"/>
          <w:szCs w:val="20"/>
        </w:rPr>
        <w:t>“</w:t>
      </w:r>
      <w:proofErr w:type="spellStart"/>
      <w:r w:rsidRPr="00F55EED">
        <w:rPr>
          <w:rFonts w:ascii="Times New Roman" w:hAnsi="Times New Roman" w:cs="Times New Roman"/>
          <w:sz w:val="20"/>
          <w:szCs w:val="20"/>
        </w:rPr>
        <w:t>Xgboost</w:t>
      </w:r>
      <w:proofErr w:type="spellEnd"/>
      <w:r w:rsidRPr="00F55EED">
        <w:rPr>
          <w:rFonts w:ascii="Times New Roman" w:hAnsi="Times New Roman" w:cs="Times New Roman"/>
          <w:sz w:val="20"/>
          <w:szCs w:val="20"/>
        </w:rPr>
        <w:t>: A scalable tree boosting system.</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sz w:val="20"/>
          <w:szCs w:val="20"/>
        </w:rPr>
        <w:t>Proceedings of the 22</w:t>
      </w:r>
      <w:r w:rsidRPr="00F55EED">
        <w:rPr>
          <w:rFonts w:ascii="Times New Roman" w:hAnsi="Times New Roman" w:cs="Times New Roman"/>
          <w:i/>
          <w:sz w:val="20"/>
          <w:szCs w:val="20"/>
          <w:vertAlign w:val="superscript"/>
        </w:rPr>
        <w:t>nd</w:t>
      </w:r>
      <w:r w:rsidRPr="00F55EED">
        <w:rPr>
          <w:rFonts w:ascii="Times New Roman" w:hAnsi="Times New Roman" w:cs="Times New Roman"/>
          <w:i/>
          <w:sz w:val="20"/>
          <w:szCs w:val="20"/>
        </w:rPr>
        <w:t xml:space="preserve"> ACM SIGKDD international conference on knowledge discovery and data mining</w:t>
      </w:r>
      <w:r w:rsidRPr="00F55EED">
        <w:rPr>
          <w:rFonts w:ascii="Times New Roman" w:hAnsi="Times New Roman" w:cs="Times New Roman"/>
          <w:sz w:val="20"/>
          <w:szCs w:val="20"/>
        </w:rPr>
        <w:t>, 785-794. ACM.</w:t>
      </w:r>
    </w:p>
    <w:p w14:paraId="5815D7A1" w14:textId="73A56EE0"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Coleman, Meri, and Ta Lin </w:t>
      </w:r>
      <w:proofErr w:type="spellStart"/>
      <w:r w:rsidRPr="00F55EED">
        <w:rPr>
          <w:rFonts w:ascii="Times New Roman" w:hAnsi="Times New Roman" w:cs="Times New Roman"/>
          <w:sz w:val="20"/>
          <w:szCs w:val="20"/>
        </w:rPr>
        <w:t>Liau</w:t>
      </w:r>
      <w:proofErr w:type="spellEnd"/>
      <w:r w:rsidRPr="00F55EED">
        <w:rPr>
          <w:rFonts w:ascii="Times New Roman" w:hAnsi="Times New Roman" w:cs="Times New Roman"/>
          <w:sz w:val="20"/>
          <w:szCs w:val="20"/>
        </w:rPr>
        <w:t xml:space="preserve">. 1975. </w:t>
      </w:r>
      <w:r w:rsidR="000119DE">
        <w:rPr>
          <w:rFonts w:ascii="Times New Roman" w:hAnsi="Times New Roman" w:cs="Times New Roman"/>
          <w:sz w:val="20"/>
          <w:szCs w:val="20"/>
        </w:rPr>
        <w:t>“</w:t>
      </w:r>
      <w:r w:rsidRPr="00F55EED">
        <w:rPr>
          <w:rFonts w:ascii="Times New Roman" w:hAnsi="Times New Roman" w:cs="Times New Roman"/>
          <w:sz w:val="20"/>
          <w:szCs w:val="20"/>
        </w:rPr>
        <w:t>A computer readability formula designed for machine scoring.</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Applied Psychology</w:t>
      </w:r>
      <w:r w:rsidRPr="00F55EED">
        <w:rPr>
          <w:rFonts w:ascii="Times New Roman" w:hAnsi="Times New Roman" w:cs="Times New Roman"/>
          <w:sz w:val="20"/>
          <w:szCs w:val="20"/>
        </w:rPr>
        <w:t xml:space="preserve"> 60, </w:t>
      </w:r>
      <w:r w:rsidR="000119DE">
        <w:rPr>
          <w:rFonts w:ascii="Times New Roman" w:hAnsi="Times New Roman" w:cs="Times New Roman"/>
          <w:sz w:val="20"/>
          <w:szCs w:val="20"/>
        </w:rPr>
        <w:t>N</w:t>
      </w:r>
      <w:r w:rsidRPr="00F55EED">
        <w:rPr>
          <w:rFonts w:ascii="Times New Roman" w:hAnsi="Times New Roman" w:cs="Times New Roman"/>
          <w:sz w:val="20"/>
          <w:szCs w:val="20"/>
        </w:rPr>
        <w:t>o. 2: 283.</w:t>
      </w:r>
    </w:p>
    <w:p w14:paraId="58FE0F68" w14:textId="6C51B2B4"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Crossley, Scott A., Kristopher Kyle, and Danielle S. McNamara. 2016. </w:t>
      </w:r>
      <w:r w:rsidR="000119DE">
        <w:rPr>
          <w:rFonts w:ascii="Times New Roman" w:hAnsi="Times New Roman" w:cs="Times New Roman"/>
          <w:sz w:val="20"/>
          <w:szCs w:val="20"/>
        </w:rPr>
        <w:t>“</w:t>
      </w:r>
      <w:r w:rsidRPr="00F55EED">
        <w:rPr>
          <w:rFonts w:ascii="Times New Roman" w:hAnsi="Times New Roman" w:cs="Times New Roman"/>
          <w:sz w:val="20"/>
          <w:szCs w:val="20"/>
        </w:rPr>
        <w:t>The tool for the automatic analysis of text cohesion (TAACO): Automatic assessment of local, global, and text cohesion.</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Behavior research methods</w:t>
      </w:r>
      <w:r w:rsidRPr="00F55EED">
        <w:rPr>
          <w:rFonts w:ascii="Times New Roman" w:hAnsi="Times New Roman" w:cs="Times New Roman"/>
          <w:sz w:val="20"/>
          <w:szCs w:val="20"/>
        </w:rPr>
        <w:t xml:space="preserve"> 48, </w:t>
      </w:r>
      <w:r w:rsidR="000119DE">
        <w:rPr>
          <w:rFonts w:ascii="Times New Roman" w:hAnsi="Times New Roman" w:cs="Times New Roman"/>
          <w:sz w:val="20"/>
          <w:szCs w:val="20"/>
        </w:rPr>
        <w:t>N</w:t>
      </w:r>
      <w:r w:rsidRPr="00F55EED">
        <w:rPr>
          <w:rFonts w:ascii="Times New Roman" w:hAnsi="Times New Roman" w:cs="Times New Roman"/>
          <w:sz w:val="20"/>
          <w:szCs w:val="20"/>
        </w:rPr>
        <w:t>o. 4: 1227-37.</w:t>
      </w:r>
    </w:p>
    <w:p w14:paraId="25A1F368" w14:textId="0EE0B5FE"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Dale, Edgar, and Jeanne S. </w:t>
      </w:r>
      <w:proofErr w:type="spellStart"/>
      <w:r w:rsidRPr="00F55EED">
        <w:rPr>
          <w:rFonts w:ascii="Times New Roman" w:hAnsi="Times New Roman" w:cs="Times New Roman"/>
          <w:sz w:val="20"/>
          <w:szCs w:val="20"/>
        </w:rPr>
        <w:t>Chall</w:t>
      </w:r>
      <w:proofErr w:type="spellEnd"/>
      <w:r w:rsidRPr="00F55EED">
        <w:rPr>
          <w:rFonts w:ascii="Times New Roman" w:hAnsi="Times New Roman" w:cs="Times New Roman"/>
          <w:sz w:val="20"/>
          <w:szCs w:val="20"/>
        </w:rPr>
        <w:t xml:space="preserve">. 1948. </w:t>
      </w:r>
      <w:r w:rsidR="000119DE">
        <w:rPr>
          <w:rFonts w:ascii="Times New Roman" w:hAnsi="Times New Roman" w:cs="Times New Roman"/>
          <w:sz w:val="20"/>
          <w:szCs w:val="20"/>
        </w:rPr>
        <w:t>“</w:t>
      </w:r>
      <w:r w:rsidRPr="00F55EED">
        <w:rPr>
          <w:rFonts w:ascii="Times New Roman" w:hAnsi="Times New Roman" w:cs="Times New Roman"/>
          <w:sz w:val="20"/>
          <w:szCs w:val="20"/>
        </w:rPr>
        <w:t>A formula for predicting readability: Instructions.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Educational research bulletin</w:t>
      </w:r>
      <w:r w:rsidRPr="00F55EED">
        <w:rPr>
          <w:rFonts w:ascii="Times New Roman" w:hAnsi="Times New Roman" w:cs="Times New Roman"/>
          <w:sz w:val="20"/>
          <w:szCs w:val="20"/>
        </w:rPr>
        <w:t>: 37-54.</w:t>
      </w:r>
    </w:p>
    <w:p w14:paraId="5103A277" w14:textId="4951FF82"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Dębowski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Łukasz</w:t>
      </w:r>
      <w:proofErr w:type="spellEnd"/>
      <w:r w:rsidRPr="00F55EED">
        <w:rPr>
          <w:rFonts w:ascii="Times New Roman" w:hAnsi="Times New Roman" w:cs="Times New Roman"/>
          <w:sz w:val="20"/>
          <w:szCs w:val="20"/>
        </w:rPr>
        <w:t xml:space="preserve">, Bartosz </w:t>
      </w:r>
      <w:proofErr w:type="spellStart"/>
      <w:r w:rsidRPr="00F55EED">
        <w:rPr>
          <w:rFonts w:ascii="Times New Roman" w:hAnsi="Times New Roman" w:cs="Times New Roman"/>
          <w:sz w:val="20"/>
          <w:szCs w:val="20"/>
        </w:rPr>
        <w:t>Broda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Bartłomiej</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Nitoń</w:t>
      </w:r>
      <w:proofErr w:type="spellEnd"/>
      <w:r w:rsidRPr="00F55EED">
        <w:rPr>
          <w:rFonts w:ascii="Times New Roman" w:hAnsi="Times New Roman" w:cs="Times New Roman"/>
          <w:sz w:val="20"/>
          <w:szCs w:val="20"/>
        </w:rPr>
        <w:t xml:space="preserve">, and Edyta </w:t>
      </w:r>
      <w:proofErr w:type="spellStart"/>
      <w:r w:rsidRPr="00F55EED">
        <w:rPr>
          <w:rFonts w:ascii="Times New Roman" w:hAnsi="Times New Roman" w:cs="Times New Roman"/>
          <w:sz w:val="20"/>
          <w:szCs w:val="20"/>
        </w:rPr>
        <w:t>Charzyńska</w:t>
      </w:r>
      <w:proofErr w:type="spellEnd"/>
      <w:r w:rsidRPr="00F55EED">
        <w:rPr>
          <w:rFonts w:ascii="Times New Roman" w:hAnsi="Times New Roman" w:cs="Times New Roman"/>
          <w:sz w:val="20"/>
          <w:szCs w:val="20"/>
        </w:rPr>
        <w:t xml:space="preserve">. 2015. </w:t>
      </w:r>
      <w:r w:rsidR="000119DE">
        <w:rPr>
          <w:rFonts w:ascii="Times New Roman" w:hAnsi="Times New Roman" w:cs="Times New Roman"/>
          <w:sz w:val="20"/>
          <w:szCs w:val="20"/>
        </w:rPr>
        <w:t>“</w:t>
      </w:r>
      <w:proofErr w:type="spellStart"/>
      <w:r w:rsidRPr="00F55EED">
        <w:rPr>
          <w:rFonts w:ascii="Times New Roman" w:hAnsi="Times New Roman" w:cs="Times New Roman"/>
          <w:sz w:val="20"/>
          <w:szCs w:val="20"/>
        </w:rPr>
        <w:t>Jasnopis</w:t>
      </w:r>
      <w:proofErr w:type="spellEnd"/>
      <w:r w:rsidRPr="00F55EED">
        <w:rPr>
          <w:rFonts w:ascii="Times New Roman" w:hAnsi="Times New Roman" w:cs="Times New Roman"/>
          <w:sz w:val="20"/>
          <w:szCs w:val="20"/>
        </w:rPr>
        <w:t>–A Program to Compute Readability of Texts in Polish Based on Psycholinguistic Research.</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000119DE">
        <w:rPr>
          <w:rFonts w:ascii="Times New Roman" w:hAnsi="Times New Roman" w:cs="Times New Roman"/>
          <w:sz w:val="20"/>
          <w:szCs w:val="20"/>
        </w:rPr>
        <w:t xml:space="preserve">In </w:t>
      </w:r>
      <w:r w:rsidRPr="00F55EED">
        <w:rPr>
          <w:rFonts w:ascii="Times New Roman" w:hAnsi="Times New Roman" w:cs="Times New Roman"/>
          <w:i/>
          <w:iCs/>
          <w:sz w:val="20"/>
          <w:szCs w:val="20"/>
        </w:rPr>
        <w:t>Natural Language Processing and Cognitive Science</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w:t>
      </w:r>
      <w:r w:rsidR="000119DE">
        <w:rPr>
          <w:rFonts w:ascii="Times New Roman" w:hAnsi="Times New Roman" w:cs="Times New Roman"/>
          <w:sz w:val="20"/>
          <w:szCs w:val="20"/>
        </w:rPr>
        <w:t xml:space="preserve">edited by B. Sharp, W </w:t>
      </w:r>
      <w:proofErr w:type="spellStart"/>
      <w:r w:rsidR="000119DE">
        <w:rPr>
          <w:rFonts w:ascii="Times New Roman" w:hAnsi="Times New Roman" w:cs="Times New Roman"/>
          <w:sz w:val="20"/>
          <w:szCs w:val="20"/>
        </w:rPr>
        <w:t>Lubaszewski</w:t>
      </w:r>
      <w:proofErr w:type="spellEnd"/>
      <w:r w:rsidR="000119DE">
        <w:rPr>
          <w:rFonts w:ascii="Times New Roman" w:hAnsi="Times New Roman" w:cs="Times New Roman"/>
          <w:sz w:val="20"/>
          <w:szCs w:val="20"/>
        </w:rPr>
        <w:t xml:space="preserve"> and R. </w:t>
      </w:r>
      <w:proofErr w:type="spellStart"/>
      <w:r w:rsidR="000119DE">
        <w:rPr>
          <w:rFonts w:ascii="Times New Roman" w:hAnsi="Times New Roman" w:cs="Times New Roman"/>
          <w:sz w:val="20"/>
          <w:szCs w:val="20"/>
        </w:rPr>
        <w:t>Delmonte</w:t>
      </w:r>
      <w:proofErr w:type="spellEnd"/>
      <w:r w:rsidR="000119DE">
        <w:rPr>
          <w:rFonts w:ascii="Times New Roman" w:hAnsi="Times New Roman" w:cs="Times New Roman"/>
          <w:sz w:val="20"/>
          <w:szCs w:val="20"/>
        </w:rPr>
        <w:t xml:space="preserve">, </w:t>
      </w:r>
      <w:r w:rsidRPr="00F55EED">
        <w:rPr>
          <w:rFonts w:ascii="Times New Roman" w:hAnsi="Times New Roman" w:cs="Times New Roman"/>
          <w:sz w:val="20"/>
          <w:szCs w:val="20"/>
        </w:rPr>
        <w:t>51</w:t>
      </w:r>
      <w:r w:rsidR="000119DE">
        <w:rPr>
          <w:rFonts w:ascii="Times New Roman" w:hAnsi="Times New Roman" w:cs="Times New Roman"/>
          <w:sz w:val="20"/>
          <w:szCs w:val="20"/>
        </w:rPr>
        <w:t>-61</w:t>
      </w:r>
      <w:r w:rsidRPr="00F55EED">
        <w:rPr>
          <w:rFonts w:ascii="Times New Roman" w:hAnsi="Times New Roman" w:cs="Times New Roman"/>
          <w:sz w:val="20"/>
          <w:szCs w:val="20"/>
        </w:rPr>
        <w:t>.</w:t>
      </w:r>
      <w:r w:rsidR="000119DE">
        <w:rPr>
          <w:rFonts w:ascii="Times New Roman" w:hAnsi="Times New Roman" w:cs="Times New Roman"/>
          <w:sz w:val="20"/>
          <w:szCs w:val="20"/>
        </w:rPr>
        <w:t xml:space="preserve"> Liberia </w:t>
      </w:r>
      <w:proofErr w:type="spellStart"/>
      <w:r w:rsidR="000119DE">
        <w:rPr>
          <w:rFonts w:ascii="Times New Roman" w:hAnsi="Times New Roman" w:cs="Times New Roman"/>
          <w:sz w:val="20"/>
          <w:szCs w:val="20"/>
        </w:rPr>
        <w:t>Editrice</w:t>
      </w:r>
      <w:proofErr w:type="spellEnd"/>
      <w:r w:rsidR="000119DE">
        <w:rPr>
          <w:rFonts w:ascii="Times New Roman" w:hAnsi="Times New Roman" w:cs="Times New Roman"/>
          <w:sz w:val="20"/>
          <w:szCs w:val="20"/>
        </w:rPr>
        <w:t xml:space="preserve"> </w:t>
      </w:r>
      <w:proofErr w:type="spellStart"/>
      <w:r w:rsidR="000119DE">
        <w:rPr>
          <w:rFonts w:ascii="Times New Roman" w:hAnsi="Times New Roman" w:cs="Times New Roman"/>
          <w:sz w:val="20"/>
          <w:szCs w:val="20"/>
        </w:rPr>
        <w:t>Cafoscarina</w:t>
      </w:r>
      <w:proofErr w:type="spellEnd"/>
      <w:r w:rsidR="000119DE">
        <w:rPr>
          <w:rFonts w:ascii="Times New Roman" w:hAnsi="Times New Roman" w:cs="Times New Roman"/>
          <w:sz w:val="20"/>
          <w:szCs w:val="20"/>
        </w:rPr>
        <w:t>.</w:t>
      </w:r>
    </w:p>
    <w:p w14:paraId="137C863A" w14:textId="5E64D5CE"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Fišer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Darja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Tomaž</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Erjavec</w:t>
      </w:r>
      <w:proofErr w:type="spellEnd"/>
      <w:r w:rsidRPr="00F55EED">
        <w:rPr>
          <w:rFonts w:ascii="Times New Roman" w:hAnsi="Times New Roman" w:cs="Times New Roman"/>
          <w:sz w:val="20"/>
          <w:szCs w:val="20"/>
        </w:rPr>
        <w:t xml:space="preserve">, Ana </w:t>
      </w:r>
      <w:proofErr w:type="spellStart"/>
      <w:r w:rsidRPr="00F55EED">
        <w:rPr>
          <w:rFonts w:ascii="Times New Roman" w:hAnsi="Times New Roman" w:cs="Times New Roman"/>
          <w:sz w:val="20"/>
          <w:szCs w:val="20"/>
        </w:rPr>
        <w:t>Zwitter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Vitez</w:t>
      </w:r>
      <w:proofErr w:type="spellEnd"/>
      <w:r w:rsidRPr="00F55EED">
        <w:rPr>
          <w:rFonts w:ascii="Times New Roman" w:hAnsi="Times New Roman" w:cs="Times New Roman"/>
          <w:sz w:val="20"/>
          <w:szCs w:val="20"/>
        </w:rPr>
        <w:t xml:space="preserve">, and Nikola </w:t>
      </w:r>
      <w:proofErr w:type="spellStart"/>
      <w:r w:rsidRPr="00F55EED">
        <w:rPr>
          <w:rFonts w:ascii="Times New Roman" w:hAnsi="Times New Roman" w:cs="Times New Roman"/>
          <w:sz w:val="20"/>
          <w:szCs w:val="20"/>
        </w:rPr>
        <w:t>Ljubešić</w:t>
      </w:r>
      <w:proofErr w:type="spellEnd"/>
      <w:r w:rsidRPr="00F55EED">
        <w:rPr>
          <w:rFonts w:ascii="Times New Roman" w:hAnsi="Times New Roman" w:cs="Times New Roman"/>
          <w:sz w:val="20"/>
          <w:szCs w:val="20"/>
        </w:rPr>
        <w:t xml:space="preserve">. 2014. </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JANES se </w:t>
      </w:r>
      <w:proofErr w:type="spellStart"/>
      <w:r w:rsidRPr="00F55EED">
        <w:rPr>
          <w:rFonts w:ascii="Times New Roman" w:hAnsi="Times New Roman" w:cs="Times New Roman"/>
          <w:sz w:val="20"/>
          <w:szCs w:val="20"/>
        </w:rPr>
        <w:t>predstavi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metode</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orodja</w:t>
      </w:r>
      <w:proofErr w:type="spellEnd"/>
      <w:r w:rsidRPr="00F55EED">
        <w:rPr>
          <w:rFonts w:ascii="Times New Roman" w:hAnsi="Times New Roman" w:cs="Times New Roman"/>
          <w:sz w:val="20"/>
          <w:szCs w:val="20"/>
        </w:rPr>
        <w:t xml:space="preserve"> in </w:t>
      </w:r>
      <w:proofErr w:type="spellStart"/>
      <w:r w:rsidRPr="00F55EED">
        <w:rPr>
          <w:rFonts w:ascii="Times New Roman" w:hAnsi="Times New Roman" w:cs="Times New Roman"/>
          <w:sz w:val="20"/>
          <w:szCs w:val="20"/>
        </w:rPr>
        <w:t>viri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nestandardno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pisno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spletno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slovenščino</w:t>
      </w:r>
      <w:proofErr w:type="spellEnd"/>
      <w:r w:rsidRPr="00F55EED">
        <w:rPr>
          <w:rFonts w:ascii="Times New Roman" w:hAnsi="Times New Roman" w:cs="Times New Roman"/>
          <w:sz w:val="20"/>
          <w:szCs w:val="20"/>
        </w:rPr>
        <w:t>.</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00E822CF" w:rsidRPr="00F55EED">
        <w:rPr>
          <w:rFonts w:ascii="Times New Roman" w:hAnsi="Times New Roman" w:cs="Times New Roman"/>
          <w:i/>
          <w:sz w:val="20"/>
          <w:szCs w:val="20"/>
        </w:rPr>
        <w:t>Language technologies : proceedings of the 17th International Multiconference Information Society - IS 2014</w:t>
      </w:r>
      <w:r w:rsidR="000119DE">
        <w:rPr>
          <w:rFonts w:ascii="Times New Roman" w:hAnsi="Times New Roman" w:cs="Times New Roman"/>
          <w:sz w:val="20"/>
          <w:szCs w:val="20"/>
        </w:rPr>
        <w:t xml:space="preserve">, edited by </w:t>
      </w:r>
      <w:proofErr w:type="spellStart"/>
      <w:r w:rsidR="000119DE">
        <w:rPr>
          <w:rFonts w:ascii="Times New Roman" w:hAnsi="Times New Roman" w:cs="Times New Roman"/>
          <w:sz w:val="20"/>
          <w:szCs w:val="20"/>
        </w:rPr>
        <w:t>Tomaž</w:t>
      </w:r>
      <w:proofErr w:type="spellEnd"/>
      <w:r w:rsidR="000119DE">
        <w:rPr>
          <w:rFonts w:ascii="Times New Roman" w:hAnsi="Times New Roman" w:cs="Times New Roman"/>
          <w:sz w:val="20"/>
          <w:szCs w:val="20"/>
        </w:rPr>
        <w:t xml:space="preserve"> </w:t>
      </w:r>
      <w:proofErr w:type="spellStart"/>
      <w:r w:rsidR="000119DE">
        <w:rPr>
          <w:rFonts w:ascii="Times New Roman" w:hAnsi="Times New Roman" w:cs="Times New Roman"/>
          <w:sz w:val="20"/>
          <w:szCs w:val="20"/>
        </w:rPr>
        <w:t>Erjavec</w:t>
      </w:r>
      <w:proofErr w:type="spellEnd"/>
      <w:r w:rsidR="000119DE">
        <w:rPr>
          <w:rFonts w:ascii="Times New Roman" w:hAnsi="Times New Roman" w:cs="Times New Roman"/>
          <w:sz w:val="20"/>
          <w:szCs w:val="20"/>
        </w:rPr>
        <w:t xml:space="preserve"> and </w:t>
      </w:r>
      <w:proofErr w:type="spellStart"/>
      <w:r w:rsidR="000119DE">
        <w:rPr>
          <w:rFonts w:ascii="Times New Roman" w:hAnsi="Times New Roman" w:cs="Times New Roman"/>
          <w:sz w:val="20"/>
          <w:szCs w:val="20"/>
        </w:rPr>
        <w:t>Jerneja</w:t>
      </w:r>
      <w:proofErr w:type="spellEnd"/>
      <w:r w:rsidR="000119DE">
        <w:rPr>
          <w:rFonts w:ascii="Times New Roman" w:hAnsi="Times New Roman" w:cs="Times New Roman"/>
          <w:sz w:val="20"/>
          <w:szCs w:val="20"/>
        </w:rPr>
        <w:t xml:space="preserve"> </w:t>
      </w:r>
      <w:proofErr w:type="spellStart"/>
      <w:r w:rsidR="000119DE">
        <w:rPr>
          <w:rFonts w:ascii="Times New Roman" w:hAnsi="Times New Roman" w:cs="Times New Roman"/>
          <w:sz w:val="20"/>
          <w:szCs w:val="20"/>
        </w:rPr>
        <w:t>Žganec</w:t>
      </w:r>
      <w:proofErr w:type="spellEnd"/>
      <w:r w:rsidR="000119DE">
        <w:rPr>
          <w:rFonts w:ascii="Times New Roman" w:hAnsi="Times New Roman" w:cs="Times New Roman"/>
          <w:sz w:val="20"/>
          <w:szCs w:val="20"/>
        </w:rPr>
        <w:t xml:space="preserve"> Gros,</w:t>
      </w:r>
      <w:r w:rsidRPr="00F55EED">
        <w:rPr>
          <w:rFonts w:ascii="Times New Roman" w:hAnsi="Times New Roman" w:cs="Times New Roman"/>
          <w:sz w:val="20"/>
          <w:szCs w:val="20"/>
        </w:rPr>
        <w:t xml:space="preserve"> 56-61.</w:t>
      </w:r>
      <w:r w:rsidR="000119DE">
        <w:rPr>
          <w:rFonts w:ascii="Times New Roman" w:hAnsi="Times New Roman" w:cs="Times New Roman"/>
          <w:sz w:val="20"/>
          <w:szCs w:val="20"/>
        </w:rPr>
        <w:t xml:space="preserve"> Ljubljana: </w:t>
      </w:r>
      <w:proofErr w:type="spellStart"/>
      <w:r w:rsidR="000119DE">
        <w:rPr>
          <w:rFonts w:ascii="Times New Roman" w:hAnsi="Times New Roman" w:cs="Times New Roman"/>
          <w:sz w:val="20"/>
          <w:szCs w:val="20"/>
        </w:rPr>
        <w:t>Jožef</w:t>
      </w:r>
      <w:proofErr w:type="spellEnd"/>
      <w:r w:rsidR="000119DE">
        <w:rPr>
          <w:rFonts w:ascii="Times New Roman" w:hAnsi="Times New Roman" w:cs="Times New Roman"/>
          <w:sz w:val="20"/>
          <w:szCs w:val="20"/>
        </w:rPr>
        <w:t xml:space="preserve">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0119DE">
        <w:rPr>
          <w:rFonts w:ascii="Times New Roman" w:hAnsi="Times New Roman" w:cs="Times New Roman"/>
          <w:sz w:val="20"/>
          <w:szCs w:val="20"/>
        </w:rPr>
        <w:t>.</w:t>
      </w:r>
    </w:p>
    <w:p w14:paraId="2B360E20" w14:textId="737C7438"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François, Thomas, and Eleni </w:t>
      </w:r>
      <w:proofErr w:type="spellStart"/>
      <w:r w:rsidRPr="00F55EED">
        <w:rPr>
          <w:rFonts w:ascii="Times New Roman" w:hAnsi="Times New Roman" w:cs="Times New Roman"/>
          <w:sz w:val="20"/>
          <w:szCs w:val="20"/>
        </w:rPr>
        <w:t>Miltsakaki</w:t>
      </w:r>
      <w:proofErr w:type="spellEnd"/>
      <w:r w:rsidRPr="00F55EED">
        <w:rPr>
          <w:rFonts w:ascii="Times New Roman" w:hAnsi="Times New Roman" w:cs="Times New Roman"/>
          <w:sz w:val="20"/>
          <w:szCs w:val="20"/>
        </w:rPr>
        <w:t xml:space="preserve">. 2012. </w:t>
      </w:r>
      <w:r w:rsidR="000119DE">
        <w:rPr>
          <w:rFonts w:ascii="Times New Roman" w:hAnsi="Times New Roman" w:cs="Times New Roman"/>
          <w:sz w:val="20"/>
          <w:szCs w:val="20"/>
        </w:rPr>
        <w:t>“</w:t>
      </w:r>
      <w:r w:rsidRPr="00F55EED">
        <w:rPr>
          <w:rFonts w:ascii="Times New Roman" w:hAnsi="Times New Roman" w:cs="Times New Roman"/>
          <w:sz w:val="20"/>
          <w:szCs w:val="20"/>
        </w:rPr>
        <w:t>Do NLP and machine learning improve traditional readability formulas?</w:t>
      </w:r>
      <w:r w:rsidR="000119DE">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iCs/>
          <w:sz w:val="20"/>
          <w:szCs w:val="20"/>
        </w:rPr>
        <w:t xml:space="preserve">Proceedings of the First Workshop on Predicting and </w:t>
      </w:r>
      <w:r w:rsidRPr="00F55EED">
        <w:rPr>
          <w:rFonts w:ascii="Times New Roman" w:hAnsi="Times New Roman" w:cs="Times New Roman"/>
          <w:i/>
          <w:iCs/>
          <w:sz w:val="20"/>
          <w:szCs w:val="20"/>
        </w:rPr>
        <w:lastRenderedPageBreak/>
        <w:t>Improving Text Readability for target reader populations</w:t>
      </w:r>
      <w:r w:rsidRPr="00F55EED">
        <w:rPr>
          <w:rFonts w:ascii="Times New Roman" w:hAnsi="Times New Roman" w:cs="Times New Roman"/>
          <w:sz w:val="20"/>
          <w:szCs w:val="20"/>
        </w:rPr>
        <w:t xml:space="preserve">, </w:t>
      </w:r>
      <w:r w:rsidR="00E822CF">
        <w:rPr>
          <w:rFonts w:ascii="Times New Roman" w:hAnsi="Times New Roman" w:cs="Times New Roman"/>
          <w:sz w:val="20"/>
          <w:szCs w:val="20"/>
        </w:rPr>
        <w:t xml:space="preserve">edited by </w:t>
      </w:r>
      <w:r w:rsidR="00E822CF" w:rsidRPr="00E822CF">
        <w:rPr>
          <w:rFonts w:ascii="Times New Roman" w:hAnsi="Times New Roman" w:cs="Times New Roman"/>
          <w:sz w:val="20"/>
          <w:szCs w:val="20"/>
        </w:rPr>
        <w:t>Sandr</w:t>
      </w:r>
      <w:r w:rsidR="00E822CF">
        <w:rPr>
          <w:rFonts w:ascii="Times New Roman" w:hAnsi="Times New Roman" w:cs="Times New Roman"/>
          <w:sz w:val="20"/>
          <w:szCs w:val="20"/>
        </w:rPr>
        <w:t xml:space="preserve">a Williams, </w:t>
      </w:r>
      <w:proofErr w:type="spellStart"/>
      <w:r w:rsidR="00E822CF">
        <w:rPr>
          <w:rFonts w:ascii="Times New Roman" w:hAnsi="Times New Roman" w:cs="Times New Roman"/>
          <w:sz w:val="20"/>
          <w:szCs w:val="20"/>
        </w:rPr>
        <w:t>Advaith</w:t>
      </w:r>
      <w:proofErr w:type="spellEnd"/>
      <w:r w:rsidR="00E822CF">
        <w:rPr>
          <w:rFonts w:ascii="Times New Roman" w:hAnsi="Times New Roman" w:cs="Times New Roman"/>
          <w:sz w:val="20"/>
          <w:szCs w:val="20"/>
        </w:rPr>
        <w:t xml:space="preserve"> </w:t>
      </w:r>
      <w:proofErr w:type="spellStart"/>
      <w:r w:rsidR="00E822CF">
        <w:rPr>
          <w:rFonts w:ascii="Times New Roman" w:hAnsi="Times New Roman" w:cs="Times New Roman"/>
          <w:sz w:val="20"/>
          <w:szCs w:val="20"/>
        </w:rPr>
        <w:t>Siddharthan</w:t>
      </w:r>
      <w:proofErr w:type="spellEnd"/>
      <w:r w:rsidR="00E822CF">
        <w:rPr>
          <w:rFonts w:ascii="Times New Roman" w:hAnsi="Times New Roman" w:cs="Times New Roman"/>
          <w:sz w:val="20"/>
          <w:szCs w:val="20"/>
        </w:rPr>
        <w:t xml:space="preserve"> and</w:t>
      </w:r>
      <w:r w:rsidR="00E822CF" w:rsidRPr="00E822CF">
        <w:rPr>
          <w:rFonts w:ascii="Times New Roman" w:hAnsi="Times New Roman" w:cs="Times New Roman"/>
          <w:sz w:val="20"/>
          <w:szCs w:val="20"/>
        </w:rPr>
        <w:t xml:space="preserve"> Ani </w:t>
      </w:r>
      <w:proofErr w:type="spellStart"/>
      <w:r w:rsidR="00E822CF" w:rsidRPr="00E822CF">
        <w:rPr>
          <w:rFonts w:ascii="Times New Roman" w:hAnsi="Times New Roman" w:cs="Times New Roman"/>
          <w:sz w:val="20"/>
          <w:szCs w:val="20"/>
        </w:rPr>
        <w:t>Nenkova</w:t>
      </w:r>
      <w:proofErr w:type="spellEnd"/>
      <w:r w:rsidR="00E822CF">
        <w:rPr>
          <w:rFonts w:ascii="Times New Roman" w:hAnsi="Times New Roman" w:cs="Times New Roman"/>
          <w:sz w:val="20"/>
          <w:szCs w:val="20"/>
        </w:rPr>
        <w:t>,</w:t>
      </w:r>
      <w:r w:rsidR="00E822CF" w:rsidRPr="00E822CF">
        <w:rPr>
          <w:rFonts w:ascii="Times New Roman" w:hAnsi="Times New Roman" w:cs="Times New Roman"/>
          <w:sz w:val="20"/>
          <w:szCs w:val="20"/>
        </w:rPr>
        <w:t xml:space="preserve"> </w:t>
      </w:r>
      <w:r w:rsidRPr="00F55EED">
        <w:rPr>
          <w:rFonts w:ascii="Times New Roman" w:hAnsi="Times New Roman" w:cs="Times New Roman"/>
          <w:sz w:val="20"/>
          <w:szCs w:val="20"/>
        </w:rPr>
        <w:t>49-57. Association for Computational Linguistics.</w:t>
      </w:r>
    </w:p>
    <w:p w14:paraId="53C8BE29" w14:textId="1797FA5C"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Grčar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Miha</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Kaja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Dobrovoljc</w:t>
      </w:r>
      <w:proofErr w:type="spellEnd"/>
      <w:r w:rsidRPr="00F55EED">
        <w:rPr>
          <w:rFonts w:ascii="Times New Roman" w:hAnsi="Times New Roman" w:cs="Times New Roman"/>
          <w:sz w:val="20"/>
          <w:szCs w:val="20"/>
        </w:rPr>
        <w:t xml:space="preserve">. 2012. </w:t>
      </w:r>
      <w:r w:rsidR="00E822CF">
        <w:rPr>
          <w:rFonts w:ascii="Times New Roman" w:hAnsi="Times New Roman" w:cs="Times New Roman"/>
          <w:sz w:val="20"/>
          <w:szCs w:val="20"/>
        </w:rPr>
        <w:t>“</w:t>
      </w:r>
      <w:proofErr w:type="spellStart"/>
      <w:r w:rsidRPr="00F55EED">
        <w:rPr>
          <w:rFonts w:ascii="Times New Roman" w:hAnsi="Times New Roman" w:cs="Times New Roman"/>
          <w:sz w:val="20"/>
          <w:szCs w:val="20"/>
        </w:rPr>
        <w:t>Obeliks</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statisticni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oblikoskladenjski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oznacevalnik</w:t>
      </w:r>
      <w:proofErr w:type="spellEnd"/>
      <w:r w:rsidRPr="00F55EED">
        <w:rPr>
          <w:rFonts w:ascii="Times New Roman" w:hAnsi="Times New Roman" w:cs="Times New Roman"/>
          <w:sz w:val="20"/>
          <w:szCs w:val="20"/>
        </w:rPr>
        <w:t xml:space="preserve"> in </w:t>
      </w:r>
      <w:proofErr w:type="spellStart"/>
      <w:r w:rsidRPr="00F55EED">
        <w:rPr>
          <w:rFonts w:ascii="Times New Roman" w:hAnsi="Times New Roman" w:cs="Times New Roman"/>
          <w:sz w:val="20"/>
          <w:szCs w:val="20"/>
        </w:rPr>
        <w:t>lematizator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slovenski</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jezik</w:t>
      </w:r>
      <w:proofErr w:type="spellEnd"/>
      <w:r w:rsidRPr="00F55EED">
        <w:rPr>
          <w:rFonts w:ascii="Times New Roman" w:hAnsi="Times New Roman" w:cs="Times New Roman"/>
          <w:sz w:val="20"/>
          <w:szCs w:val="20"/>
        </w:rPr>
        <w:t>.</w:t>
      </w:r>
      <w:r w:rsidR="00E822CF">
        <w:rPr>
          <w:rFonts w:ascii="Times New Roman" w:hAnsi="Times New Roman" w:cs="Times New Roman"/>
          <w:sz w:val="20"/>
          <w:szCs w:val="20"/>
        </w:rPr>
        <w:t>”</w:t>
      </w:r>
      <w:r w:rsidRPr="00F55EED">
        <w:rPr>
          <w:rFonts w:ascii="Times New Roman" w:hAnsi="Times New Roman" w:cs="Times New Roman"/>
          <w:sz w:val="20"/>
          <w:szCs w:val="20"/>
        </w:rPr>
        <w:t xml:space="preserve"> In </w:t>
      </w:r>
      <w:r w:rsidR="00E822CF" w:rsidRPr="00F55EED">
        <w:rPr>
          <w:rFonts w:ascii="Times New Roman" w:hAnsi="Times New Roman" w:cs="Times New Roman"/>
          <w:i/>
          <w:sz w:val="20"/>
          <w:szCs w:val="20"/>
        </w:rPr>
        <w:t>Proceedings of the Eighth Language Technologies Conference</w:t>
      </w:r>
      <w:r w:rsidR="00E822CF">
        <w:rPr>
          <w:rFonts w:ascii="Times New Roman" w:hAnsi="Times New Roman" w:cs="Times New Roman"/>
          <w:i/>
          <w:iCs/>
          <w:sz w:val="20"/>
          <w:szCs w:val="20"/>
        </w:rPr>
        <w:t xml:space="preserve">, </w:t>
      </w:r>
      <w:r w:rsidR="00E822CF">
        <w:rPr>
          <w:rFonts w:ascii="Times New Roman" w:hAnsi="Times New Roman" w:cs="Times New Roman"/>
          <w:iCs/>
          <w:sz w:val="20"/>
          <w:szCs w:val="20"/>
        </w:rPr>
        <w:t xml:space="preserve">edited by </w:t>
      </w:r>
      <w:proofErr w:type="spellStart"/>
      <w:r w:rsidR="00E822CF">
        <w:rPr>
          <w:rFonts w:ascii="Times New Roman" w:hAnsi="Times New Roman" w:cs="Times New Roman"/>
          <w:iCs/>
          <w:sz w:val="20"/>
          <w:szCs w:val="20"/>
        </w:rPr>
        <w:t>Tomaž</w:t>
      </w:r>
      <w:proofErr w:type="spellEnd"/>
      <w:r w:rsidR="00E822CF">
        <w:rPr>
          <w:rFonts w:ascii="Times New Roman" w:hAnsi="Times New Roman" w:cs="Times New Roman"/>
          <w:iCs/>
          <w:sz w:val="20"/>
          <w:szCs w:val="20"/>
        </w:rPr>
        <w:t xml:space="preserve"> </w:t>
      </w:r>
      <w:proofErr w:type="spellStart"/>
      <w:r w:rsidR="00E822CF">
        <w:rPr>
          <w:rFonts w:ascii="Times New Roman" w:hAnsi="Times New Roman" w:cs="Times New Roman"/>
          <w:iCs/>
          <w:sz w:val="20"/>
          <w:szCs w:val="20"/>
        </w:rPr>
        <w:t>Erjavec</w:t>
      </w:r>
      <w:proofErr w:type="spellEnd"/>
      <w:r w:rsidR="00E822CF">
        <w:rPr>
          <w:rFonts w:ascii="Times New Roman" w:hAnsi="Times New Roman" w:cs="Times New Roman"/>
          <w:iCs/>
          <w:sz w:val="20"/>
          <w:szCs w:val="20"/>
        </w:rPr>
        <w:t xml:space="preserve"> and </w:t>
      </w:r>
      <w:proofErr w:type="spellStart"/>
      <w:r w:rsidR="00E822CF">
        <w:rPr>
          <w:rFonts w:ascii="Times New Roman" w:hAnsi="Times New Roman" w:cs="Times New Roman"/>
          <w:iCs/>
          <w:sz w:val="20"/>
          <w:szCs w:val="20"/>
        </w:rPr>
        <w:t>Jerneja</w:t>
      </w:r>
      <w:proofErr w:type="spellEnd"/>
      <w:r w:rsidR="00E822CF">
        <w:rPr>
          <w:rFonts w:ascii="Times New Roman" w:hAnsi="Times New Roman" w:cs="Times New Roman"/>
          <w:iCs/>
          <w:sz w:val="20"/>
          <w:szCs w:val="20"/>
        </w:rPr>
        <w:t xml:space="preserve"> </w:t>
      </w:r>
      <w:proofErr w:type="spellStart"/>
      <w:r w:rsidR="00E822CF">
        <w:rPr>
          <w:rFonts w:ascii="Times New Roman" w:hAnsi="Times New Roman" w:cs="Times New Roman"/>
          <w:iCs/>
          <w:sz w:val="20"/>
          <w:szCs w:val="20"/>
        </w:rPr>
        <w:t>Žganec</w:t>
      </w:r>
      <w:proofErr w:type="spellEnd"/>
      <w:r w:rsidR="00E822CF">
        <w:rPr>
          <w:rFonts w:ascii="Times New Roman" w:hAnsi="Times New Roman" w:cs="Times New Roman"/>
          <w:iCs/>
          <w:sz w:val="20"/>
          <w:szCs w:val="20"/>
        </w:rPr>
        <w:t xml:space="preserve"> Gros</w:t>
      </w:r>
      <w:r w:rsidR="00E822CF" w:rsidRPr="007C0D0D">
        <w:rPr>
          <w:rFonts w:ascii="Times New Roman" w:hAnsi="Times New Roman" w:cs="Times New Roman"/>
          <w:iCs/>
          <w:sz w:val="20"/>
          <w:szCs w:val="20"/>
        </w:rPr>
        <w:t>,</w:t>
      </w:r>
      <w:r w:rsidR="00E822CF" w:rsidRPr="00F55EED" w:rsidDel="00E822CF">
        <w:rPr>
          <w:rFonts w:ascii="Times New Roman" w:hAnsi="Times New Roman" w:cs="Times New Roman"/>
          <w:iCs/>
          <w:sz w:val="20"/>
          <w:szCs w:val="20"/>
        </w:rPr>
        <w:t xml:space="preserve"> </w:t>
      </w:r>
      <w:r w:rsidR="00E822CF" w:rsidRPr="00F55EED">
        <w:rPr>
          <w:rFonts w:ascii="Times New Roman" w:hAnsi="Times New Roman" w:cs="Times New Roman"/>
          <w:iCs/>
          <w:sz w:val="20"/>
          <w:szCs w:val="20"/>
        </w:rPr>
        <w:t>89-94</w:t>
      </w:r>
      <w:r w:rsidRPr="00F55EED">
        <w:rPr>
          <w:rFonts w:ascii="Times New Roman" w:hAnsi="Times New Roman" w:cs="Times New Roman"/>
          <w:sz w:val="20"/>
          <w:szCs w:val="20"/>
        </w:rPr>
        <w:t>.</w:t>
      </w:r>
      <w:r w:rsidR="00E822CF">
        <w:rPr>
          <w:rFonts w:ascii="Times New Roman" w:hAnsi="Times New Roman" w:cs="Times New Roman"/>
          <w:sz w:val="20"/>
          <w:szCs w:val="20"/>
        </w:rPr>
        <w:t xml:space="preserve"> Ljubljana: </w:t>
      </w:r>
      <w:proofErr w:type="spellStart"/>
      <w:r w:rsidR="00E822CF">
        <w:rPr>
          <w:rFonts w:ascii="Times New Roman" w:hAnsi="Times New Roman" w:cs="Times New Roman"/>
          <w:sz w:val="20"/>
          <w:szCs w:val="20"/>
        </w:rPr>
        <w:t>Jožef</w:t>
      </w:r>
      <w:proofErr w:type="spellEnd"/>
      <w:r w:rsidR="00E822CF">
        <w:rPr>
          <w:rFonts w:ascii="Times New Roman" w:hAnsi="Times New Roman" w:cs="Times New Roman"/>
          <w:sz w:val="20"/>
          <w:szCs w:val="20"/>
        </w:rPr>
        <w:t xml:space="preserve">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E822CF">
        <w:rPr>
          <w:rFonts w:ascii="Times New Roman" w:hAnsi="Times New Roman" w:cs="Times New Roman"/>
          <w:sz w:val="20"/>
          <w:szCs w:val="20"/>
        </w:rPr>
        <w:t>.</w:t>
      </w:r>
    </w:p>
    <w:p w14:paraId="5734113F"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Gunning, Robert. 1952. </w:t>
      </w:r>
      <w:r w:rsidRPr="00F55EED">
        <w:rPr>
          <w:rFonts w:ascii="Times New Roman" w:hAnsi="Times New Roman" w:cs="Times New Roman"/>
          <w:i/>
          <w:sz w:val="20"/>
          <w:szCs w:val="20"/>
        </w:rPr>
        <w:t>The technique of clear writing</w:t>
      </w:r>
      <w:r w:rsidRPr="00F55EED">
        <w:rPr>
          <w:rFonts w:ascii="Times New Roman" w:hAnsi="Times New Roman" w:cs="Times New Roman"/>
          <w:sz w:val="20"/>
          <w:szCs w:val="20"/>
        </w:rPr>
        <w:t>. McGraw-Hill.</w:t>
      </w:r>
    </w:p>
    <w:p w14:paraId="03867C60"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Justin, J. 2003. </w:t>
      </w:r>
      <w:proofErr w:type="spellStart"/>
      <w:r w:rsidRPr="00F55EED">
        <w:rPr>
          <w:rFonts w:ascii="Times New Roman" w:hAnsi="Times New Roman" w:cs="Times New Roman"/>
          <w:i/>
          <w:sz w:val="20"/>
          <w:szCs w:val="20"/>
        </w:rPr>
        <w:t>Učbenik</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kot</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dejavnik</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uspešnosti</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kurikularne</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prenove</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poročilo</w:t>
      </w:r>
      <w:proofErr w:type="spellEnd"/>
      <w:r w:rsidRPr="00F55EED">
        <w:rPr>
          <w:rFonts w:ascii="Times New Roman" w:hAnsi="Times New Roman" w:cs="Times New Roman"/>
          <w:i/>
          <w:sz w:val="20"/>
          <w:szCs w:val="20"/>
        </w:rPr>
        <w:t xml:space="preserve"> o </w:t>
      </w:r>
      <w:proofErr w:type="spellStart"/>
      <w:r w:rsidRPr="00F55EED">
        <w:rPr>
          <w:rFonts w:ascii="Times New Roman" w:hAnsi="Times New Roman" w:cs="Times New Roman"/>
          <w:i/>
          <w:sz w:val="20"/>
          <w:szCs w:val="20"/>
        </w:rPr>
        <w:t>rezultatih</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evalvacijske</w:t>
      </w:r>
      <w:proofErr w:type="spellEnd"/>
      <w:r w:rsidRPr="00F55EED">
        <w:rPr>
          <w:rFonts w:ascii="Times New Roman" w:hAnsi="Times New Roman" w:cs="Times New Roman"/>
          <w:i/>
          <w:sz w:val="20"/>
          <w:szCs w:val="20"/>
        </w:rPr>
        <w:t xml:space="preserve"> </w:t>
      </w:r>
      <w:proofErr w:type="spellStart"/>
      <w:r w:rsidRPr="00F55EED">
        <w:rPr>
          <w:rFonts w:ascii="Times New Roman" w:hAnsi="Times New Roman" w:cs="Times New Roman"/>
          <w:i/>
          <w:sz w:val="20"/>
          <w:szCs w:val="20"/>
        </w:rPr>
        <w:t>študije</w:t>
      </w:r>
      <w:proofErr w:type="spellEnd"/>
      <w:r w:rsidRPr="00F55EED">
        <w:rPr>
          <w:rFonts w:ascii="Times New Roman" w:hAnsi="Times New Roman" w:cs="Times New Roman"/>
          <w:i/>
          <w:sz w:val="20"/>
          <w:szCs w:val="20"/>
        </w:rPr>
        <w:t>.</w:t>
      </w:r>
    </w:p>
    <w:p w14:paraId="595E2439" w14:textId="6B5CD4EE"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Kilgarriff</w:t>
      </w:r>
      <w:proofErr w:type="spellEnd"/>
      <w:r w:rsidRPr="00F55EED">
        <w:rPr>
          <w:rFonts w:ascii="Times New Roman" w:hAnsi="Times New Roman" w:cs="Times New Roman"/>
          <w:sz w:val="20"/>
          <w:szCs w:val="20"/>
        </w:rPr>
        <w:t xml:space="preserve">, Adam, Frieda </w:t>
      </w:r>
      <w:proofErr w:type="spellStart"/>
      <w:r w:rsidRPr="00F55EED">
        <w:rPr>
          <w:rFonts w:ascii="Times New Roman" w:hAnsi="Times New Roman" w:cs="Times New Roman"/>
          <w:sz w:val="20"/>
          <w:szCs w:val="20"/>
        </w:rPr>
        <w:t>Charalabopoulou</w:t>
      </w:r>
      <w:proofErr w:type="spellEnd"/>
      <w:r w:rsidRPr="00F55EED">
        <w:rPr>
          <w:rFonts w:ascii="Times New Roman" w:hAnsi="Times New Roman" w:cs="Times New Roman"/>
          <w:sz w:val="20"/>
          <w:szCs w:val="20"/>
        </w:rPr>
        <w:t xml:space="preserve">, Maria </w:t>
      </w:r>
      <w:proofErr w:type="spellStart"/>
      <w:r w:rsidRPr="00F55EED">
        <w:rPr>
          <w:rFonts w:ascii="Times New Roman" w:hAnsi="Times New Roman" w:cs="Times New Roman"/>
          <w:sz w:val="20"/>
          <w:szCs w:val="20"/>
        </w:rPr>
        <w:t>Gavrilidou</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Janne</w:t>
      </w:r>
      <w:proofErr w:type="spellEnd"/>
      <w:r w:rsidRPr="00F55EED">
        <w:rPr>
          <w:rFonts w:ascii="Times New Roman" w:hAnsi="Times New Roman" w:cs="Times New Roman"/>
          <w:sz w:val="20"/>
          <w:szCs w:val="20"/>
        </w:rPr>
        <w:t xml:space="preserve"> Bondi Johannessen, </w:t>
      </w:r>
      <w:proofErr w:type="spellStart"/>
      <w:r w:rsidRPr="00F55EED">
        <w:rPr>
          <w:rFonts w:ascii="Times New Roman" w:hAnsi="Times New Roman" w:cs="Times New Roman"/>
          <w:sz w:val="20"/>
          <w:szCs w:val="20"/>
        </w:rPr>
        <w:t>Saussan</w:t>
      </w:r>
      <w:proofErr w:type="spellEnd"/>
      <w:r w:rsidRPr="00F55EED">
        <w:rPr>
          <w:rFonts w:ascii="Times New Roman" w:hAnsi="Times New Roman" w:cs="Times New Roman"/>
          <w:sz w:val="20"/>
          <w:szCs w:val="20"/>
        </w:rPr>
        <w:t xml:space="preserve"> Khalil, Sofie Johansson </w:t>
      </w:r>
      <w:proofErr w:type="spellStart"/>
      <w:r w:rsidRPr="00F55EED">
        <w:rPr>
          <w:rFonts w:ascii="Times New Roman" w:hAnsi="Times New Roman" w:cs="Times New Roman"/>
          <w:sz w:val="20"/>
          <w:szCs w:val="20"/>
        </w:rPr>
        <w:t>Kokkinakis</w:t>
      </w:r>
      <w:proofErr w:type="spellEnd"/>
      <w:r w:rsidRPr="00F55EED">
        <w:rPr>
          <w:rFonts w:ascii="Times New Roman" w:hAnsi="Times New Roman" w:cs="Times New Roman"/>
          <w:sz w:val="20"/>
          <w:szCs w:val="20"/>
        </w:rPr>
        <w:t xml:space="preserve">, Robert Lew, Serge </w:t>
      </w:r>
      <w:proofErr w:type="spellStart"/>
      <w:r w:rsidRPr="00F55EED">
        <w:rPr>
          <w:rFonts w:ascii="Times New Roman" w:hAnsi="Times New Roman" w:cs="Times New Roman"/>
          <w:sz w:val="20"/>
          <w:szCs w:val="20"/>
        </w:rPr>
        <w:t>Sharoff</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Ravikiran</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Vadlapudi</w:t>
      </w:r>
      <w:proofErr w:type="spellEnd"/>
      <w:r w:rsidRPr="00F55EED">
        <w:rPr>
          <w:rFonts w:ascii="Times New Roman" w:hAnsi="Times New Roman" w:cs="Times New Roman"/>
          <w:sz w:val="20"/>
          <w:szCs w:val="20"/>
        </w:rPr>
        <w:t xml:space="preserve">, and Elena </w:t>
      </w:r>
      <w:proofErr w:type="spellStart"/>
      <w:r w:rsidRPr="00F55EED">
        <w:rPr>
          <w:rFonts w:ascii="Times New Roman" w:hAnsi="Times New Roman" w:cs="Times New Roman"/>
          <w:sz w:val="20"/>
          <w:szCs w:val="20"/>
        </w:rPr>
        <w:t>Volodina</w:t>
      </w:r>
      <w:proofErr w:type="spellEnd"/>
      <w:r w:rsidRPr="00F55EED">
        <w:rPr>
          <w:rFonts w:ascii="Times New Roman" w:hAnsi="Times New Roman" w:cs="Times New Roman"/>
          <w:sz w:val="20"/>
          <w:szCs w:val="20"/>
        </w:rPr>
        <w:t xml:space="preserve">. 2014. </w:t>
      </w:r>
      <w:r w:rsidR="00E822CF">
        <w:rPr>
          <w:rFonts w:ascii="Times New Roman" w:hAnsi="Times New Roman" w:cs="Times New Roman"/>
          <w:sz w:val="20"/>
          <w:szCs w:val="20"/>
        </w:rPr>
        <w:t>“</w:t>
      </w:r>
      <w:r w:rsidRPr="00F55EED">
        <w:rPr>
          <w:rFonts w:ascii="Times New Roman" w:hAnsi="Times New Roman" w:cs="Times New Roman"/>
          <w:sz w:val="20"/>
          <w:szCs w:val="20"/>
        </w:rPr>
        <w:t>Corpus-based vocabulary lists for language learners for nine languages.</w:t>
      </w:r>
      <w:r w:rsidR="00E822CF">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Language resources and evaluation</w:t>
      </w:r>
      <w:r w:rsidRPr="00F55EED">
        <w:rPr>
          <w:rFonts w:ascii="Times New Roman" w:hAnsi="Times New Roman" w:cs="Times New Roman"/>
          <w:sz w:val="20"/>
          <w:szCs w:val="20"/>
        </w:rPr>
        <w:t xml:space="preserve"> 48, </w:t>
      </w:r>
      <w:r w:rsidR="00E822CF">
        <w:rPr>
          <w:rFonts w:ascii="Times New Roman" w:hAnsi="Times New Roman" w:cs="Times New Roman"/>
          <w:sz w:val="20"/>
          <w:szCs w:val="20"/>
        </w:rPr>
        <w:t>N</w:t>
      </w:r>
      <w:r w:rsidRPr="00F55EED">
        <w:rPr>
          <w:rFonts w:ascii="Times New Roman" w:hAnsi="Times New Roman" w:cs="Times New Roman"/>
          <w:sz w:val="20"/>
          <w:szCs w:val="20"/>
        </w:rPr>
        <w:t>o. 1: 121-63.</w:t>
      </w:r>
    </w:p>
    <w:p w14:paraId="0BA08523"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Kincaid, J. Peter, Robert P. Fishburne Jr, Richard L. Rogers, and Brad S. </w:t>
      </w:r>
      <w:proofErr w:type="spellStart"/>
      <w:r w:rsidRPr="00F55EED">
        <w:rPr>
          <w:rFonts w:ascii="Times New Roman" w:hAnsi="Times New Roman" w:cs="Times New Roman"/>
          <w:sz w:val="20"/>
          <w:szCs w:val="20"/>
        </w:rPr>
        <w:t>Chissom</w:t>
      </w:r>
      <w:proofErr w:type="spellEnd"/>
      <w:r w:rsidRPr="00F55EED">
        <w:rPr>
          <w:rFonts w:ascii="Times New Roman" w:hAnsi="Times New Roman" w:cs="Times New Roman"/>
          <w:sz w:val="20"/>
          <w:szCs w:val="20"/>
        </w:rPr>
        <w:t xml:space="preserve">. 1975. </w:t>
      </w:r>
      <w:r w:rsidRPr="00F55EED">
        <w:rPr>
          <w:rFonts w:ascii="Times New Roman" w:hAnsi="Times New Roman" w:cs="Times New Roman"/>
          <w:i/>
          <w:sz w:val="20"/>
          <w:szCs w:val="20"/>
        </w:rPr>
        <w:t>Derivation of new readability formulas (Automated Readability Index, Fog Count and Flesch Reading Ease formula) for navy enlisted personnel</w:t>
      </w:r>
      <w:r w:rsidRPr="00F55EED">
        <w:rPr>
          <w:rFonts w:ascii="Times New Roman" w:hAnsi="Times New Roman" w:cs="Times New Roman"/>
          <w:sz w:val="20"/>
          <w:szCs w:val="20"/>
        </w:rPr>
        <w:t>. Report No. 8-75.</w:t>
      </w:r>
    </w:p>
    <w:p w14:paraId="28204ECE" w14:textId="50E010DD"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Kononenko</w:t>
      </w:r>
      <w:proofErr w:type="spellEnd"/>
      <w:r w:rsidRPr="00F55EED">
        <w:rPr>
          <w:rFonts w:ascii="Times New Roman" w:hAnsi="Times New Roman" w:cs="Times New Roman"/>
          <w:sz w:val="20"/>
          <w:szCs w:val="20"/>
        </w:rPr>
        <w:t xml:space="preserve">, Igor, and </w:t>
      </w:r>
      <w:proofErr w:type="spellStart"/>
      <w:r w:rsidRPr="00F55EED">
        <w:rPr>
          <w:rFonts w:ascii="Times New Roman" w:hAnsi="Times New Roman" w:cs="Times New Roman"/>
          <w:sz w:val="20"/>
          <w:szCs w:val="20"/>
        </w:rPr>
        <w:t>Matjaž</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Kukar</w:t>
      </w:r>
      <w:proofErr w:type="spellEnd"/>
      <w:r w:rsidRPr="00F55EED">
        <w:rPr>
          <w:rFonts w:ascii="Times New Roman" w:hAnsi="Times New Roman" w:cs="Times New Roman"/>
          <w:sz w:val="20"/>
          <w:szCs w:val="20"/>
        </w:rPr>
        <w:t xml:space="preserve">. 2007. </w:t>
      </w:r>
      <w:r w:rsidRPr="00F55EED">
        <w:rPr>
          <w:rFonts w:ascii="Times New Roman" w:hAnsi="Times New Roman" w:cs="Times New Roman"/>
          <w:i/>
          <w:sz w:val="20"/>
          <w:szCs w:val="20"/>
        </w:rPr>
        <w:t>Machine learning and data mining</w:t>
      </w:r>
      <w:r w:rsidRPr="00F55EED">
        <w:rPr>
          <w:rFonts w:ascii="Times New Roman" w:hAnsi="Times New Roman" w:cs="Times New Roman"/>
          <w:sz w:val="20"/>
          <w:szCs w:val="20"/>
        </w:rPr>
        <w:t xml:space="preserve">. </w:t>
      </w:r>
      <w:proofErr w:type="spellStart"/>
      <w:r w:rsidR="00003688">
        <w:rPr>
          <w:rFonts w:ascii="Times New Roman" w:hAnsi="Times New Roman" w:cs="Times New Roman"/>
          <w:sz w:val="20"/>
          <w:szCs w:val="20"/>
        </w:rPr>
        <w:t>Chichester</w:t>
      </w:r>
      <w:proofErr w:type="spellEnd"/>
      <w:r w:rsidR="00003688">
        <w:rPr>
          <w:rFonts w:ascii="Times New Roman" w:hAnsi="Times New Roman" w:cs="Times New Roman"/>
          <w:sz w:val="20"/>
          <w:szCs w:val="20"/>
        </w:rPr>
        <w:t xml:space="preserve">, </w:t>
      </w:r>
      <w:r w:rsidRPr="00F55EED">
        <w:rPr>
          <w:rFonts w:ascii="Times New Roman" w:hAnsi="Times New Roman" w:cs="Times New Roman"/>
          <w:sz w:val="20"/>
          <w:szCs w:val="20"/>
        </w:rPr>
        <w:t>Horwood Publishing.</w:t>
      </w:r>
    </w:p>
    <w:p w14:paraId="7A7C0C6D" w14:textId="322C4779"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Kosem</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Iztok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Tadeja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Rozman</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Mojca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Stritar</w:t>
      </w:r>
      <w:proofErr w:type="spellEnd"/>
      <w:r w:rsidRPr="00F55EED">
        <w:rPr>
          <w:rFonts w:ascii="Times New Roman" w:hAnsi="Times New Roman" w:cs="Times New Roman"/>
          <w:sz w:val="20"/>
          <w:szCs w:val="20"/>
        </w:rPr>
        <w:t xml:space="preserve">. 2011. </w:t>
      </w:r>
      <w:r w:rsidR="00003688">
        <w:rPr>
          <w:rFonts w:ascii="Times New Roman" w:hAnsi="Times New Roman" w:cs="Times New Roman"/>
          <w:sz w:val="20"/>
          <w:szCs w:val="20"/>
        </w:rPr>
        <w:t>“</w:t>
      </w:r>
      <w:r w:rsidRPr="00F55EED">
        <w:rPr>
          <w:rFonts w:ascii="Times New Roman" w:hAnsi="Times New Roman" w:cs="Times New Roman"/>
          <w:sz w:val="20"/>
          <w:szCs w:val="20"/>
        </w:rPr>
        <w:t>How do Slovenian primary and secondary school students write and what their teachers correct: A corpus of student writing.</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iCs/>
          <w:sz w:val="20"/>
          <w:szCs w:val="20"/>
        </w:rPr>
        <w:t>Proceedings of Corpus Linguistics Conference 2011, ICC Birmingham</w:t>
      </w:r>
      <w:r w:rsidRPr="00F55EED">
        <w:rPr>
          <w:rFonts w:ascii="Times New Roman" w:hAnsi="Times New Roman" w:cs="Times New Roman"/>
          <w:sz w:val="20"/>
          <w:szCs w:val="20"/>
        </w:rPr>
        <w:t>, 20-22.</w:t>
      </w:r>
    </w:p>
    <w:p w14:paraId="7AD5E773" w14:textId="2DA8613D" w:rsidR="00203B8B" w:rsidRPr="00F55EED" w:rsidRDefault="0055621A" w:rsidP="00203B8B">
      <w:pPr>
        <w:pStyle w:val="ListParagraph"/>
        <w:numPr>
          <w:ilvl w:val="0"/>
          <w:numId w:val="13"/>
        </w:numPr>
        <w:jc w:val="both"/>
        <w:rPr>
          <w:moveTo w:id="8" w:author="Author"/>
          <w:rFonts w:ascii="Times New Roman" w:hAnsi="Times New Roman" w:cs="Times New Roman"/>
          <w:sz w:val="20"/>
          <w:szCs w:val="20"/>
        </w:rPr>
      </w:pPr>
      <w:proofErr w:type="spellStart"/>
      <w:ins w:id="9" w:author="Author">
        <w:r w:rsidRPr="00F55EED">
          <w:rPr>
            <w:rFonts w:ascii="Times New Roman" w:hAnsi="Times New Roman" w:cs="Times New Roman"/>
            <w:sz w:val="20"/>
            <w:szCs w:val="20"/>
          </w:rPr>
          <w:t>Logar</w:t>
        </w:r>
        <w:proofErr w:type="spellEnd"/>
        <w:r w:rsidRPr="00F55EED">
          <w:rPr>
            <w:rFonts w:ascii="Times New Roman" w:hAnsi="Times New Roman" w:cs="Times New Roman"/>
            <w:sz w:val="20"/>
            <w:szCs w:val="20"/>
          </w:rPr>
          <w:t xml:space="preserve"> </w:t>
        </w:r>
      </w:ins>
      <w:moveToRangeStart w:id="10" w:author="Author" w:name="move12015888"/>
      <w:proofErr w:type="spellStart"/>
      <w:moveTo w:id="11" w:author="Author">
        <w:r w:rsidR="00203B8B" w:rsidRPr="00F55EED">
          <w:rPr>
            <w:rFonts w:ascii="Times New Roman" w:hAnsi="Times New Roman" w:cs="Times New Roman"/>
            <w:sz w:val="20"/>
            <w:szCs w:val="20"/>
          </w:rPr>
          <w:t>Berginc</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Nataša</w:t>
        </w:r>
        <w:proofErr w:type="spellEnd"/>
        <w:del w:id="12" w:author="Author">
          <w:r w:rsidR="00203B8B" w:rsidRPr="00F55EED" w:rsidDel="0055621A">
            <w:rPr>
              <w:rFonts w:ascii="Times New Roman" w:hAnsi="Times New Roman" w:cs="Times New Roman"/>
              <w:sz w:val="20"/>
              <w:szCs w:val="20"/>
            </w:rPr>
            <w:delText xml:space="preserve"> Logar</w:delText>
          </w:r>
        </w:del>
        <w:r w:rsidR="00203B8B" w:rsidRPr="00F55EED">
          <w:rPr>
            <w:rFonts w:ascii="Times New Roman" w:hAnsi="Times New Roman" w:cs="Times New Roman"/>
            <w:sz w:val="20"/>
            <w:szCs w:val="20"/>
          </w:rPr>
          <w:t xml:space="preserve">, and Simon </w:t>
        </w:r>
        <w:proofErr w:type="spellStart"/>
        <w:r w:rsidR="00203B8B" w:rsidRPr="00F55EED">
          <w:rPr>
            <w:rFonts w:ascii="Times New Roman" w:hAnsi="Times New Roman" w:cs="Times New Roman"/>
            <w:sz w:val="20"/>
            <w:szCs w:val="20"/>
          </w:rPr>
          <w:t>Šuster</w:t>
        </w:r>
        <w:proofErr w:type="spellEnd"/>
        <w:r w:rsidR="00203B8B" w:rsidRPr="00F55EED">
          <w:rPr>
            <w:rFonts w:ascii="Times New Roman" w:hAnsi="Times New Roman" w:cs="Times New Roman"/>
            <w:sz w:val="20"/>
            <w:szCs w:val="20"/>
          </w:rPr>
          <w:t xml:space="preserve">. 2009. </w:t>
        </w:r>
        <w:r w:rsidR="00203B8B">
          <w:rPr>
            <w:rFonts w:ascii="Times New Roman" w:hAnsi="Times New Roman" w:cs="Times New Roman"/>
            <w:sz w:val="20"/>
            <w:szCs w:val="20"/>
          </w:rPr>
          <w:t>“</w:t>
        </w:r>
        <w:proofErr w:type="spellStart"/>
        <w:r w:rsidR="00203B8B" w:rsidRPr="00F55EED">
          <w:rPr>
            <w:rFonts w:ascii="Times New Roman" w:hAnsi="Times New Roman" w:cs="Times New Roman"/>
            <w:sz w:val="20"/>
            <w:szCs w:val="20"/>
          </w:rPr>
          <w:t>Gradnja</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novega</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korpusa</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slovenščine</w:t>
        </w:r>
        <w:proofErr w:type="spellEnd"/>
        <w:r w:rsidR="00203B8B" w:rsidRPr="00F55EED">
          <w:rPr>
            <w:rFonts w:ascii="Times New Roman" w:hAnsi="Times New Roman" w:cs="Times New Roman"/>
            <w:sz w:val="20"/>
            <w:szCs w:val="20"/>
          </w:rPr>
          <w:t>.</w:t>
        </w:r>
        <w:r w:rsidR="00203B8B">
          <w:rPr>
            <w:rFonts w:ascii="Times New Roman" w:hAnsi="Times New Roman" w:cs="Times New Roman"/>
            <w:sz w:val="20"/>
            <w:szCs w:val="20"/>
          </w:rPr>
          <w:t>”</w:t>
        </w:r>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i/>
            <w:iCs/>
            <w:sz w:val="20"/>
            <w:szCs w:val="20"/>
          </w:rPr>
          <w:t>Jezik</w:t>
        </w:r>
        <w:proofErr w:type="spellEnd"/>
        <w:r w:rsidR="00203B8B" w:rsidRPr="00F55EED">
          <w:rPr>
            <w:rFonts w:ascii="Times New Roman" w:hAnsi="Times New Roman" w:cs="Times New Roman"/>
            <w:i/>
            <w:iCs/>
            <w:sz w:val="20"/>
            <w:szCs w:val="20"/>
          </w:rPr>
          <w:t xml:space="preserve"> in </w:t>
        </w:r>
        <w:proofErr w:type="spellStart"/>
        <w:r w:rsidR="00203B8B" w:rsidRPr="00F55EED">
          <w:rPr>
            <w:rFonts w:ascii="Times New Roman" w:hAnsi="Times New Roman" w:cs="Times New Roman"/>
            <w:i/>
            <w:iCs/>
            <w:sz w:val="20"/>
            <w:szCs w:val="20"/>
          </w:rPr>
          <w:t>slovstvo</w:t>
        </w:r>
        <w:proofErr w:type="spellEnd"/>
        <w:r w:rsidR="00203B8B" w:rsidRPr="00F55EED">
          <w:rPr>
            <w:rFonts w:ascii="Times New Roman" w:hAnsi="Times New Roman" w:cs="Times New Roman"/>
            <w:sz w:val="20"/>
            <w:szCs w:val="20"/>
          </w:rPr>
          <w:t xml:space="preserve"> 54: 57-68.</w:t>
        </w:r>
      </w:moveTo>
    </w:p>
    <w:p w14:paraId="7B1D25A1" w14:textId="4A164B5A" w:rsidR="00203B8B" w:rsidRPr="00F55EED" w:rsidRDefault="0055621A" w:rsidP="00203B8B">
      <w:pPr>
        <w:pStyle w:val="ListParagraph"/>
        <w:numPr>
          <w:ilvl w:val="0"/>
          <w:numId w:val="13"/>
        </w:numPr>
        <w:jc w:val="both"/>
        <w:rPr>
          <w:moveTo w:id="13" w:author="Author"/>
          <w:rFonts w:ascii="Times New Roman" w:hAnsi="Times New Roman" w:cs="Times New Roman"/>
          <w:sz w:val="20"/>
          <w:szCs w:val="20"/>
        </w:rPr>
      </w:pPr>
      <w:proofErr w:type="spellStart"/>
      <w:ins w:id="14" w:author="Author">
        <w:r w:rsidRPr="00F55EED">
          <w:rPr>
            <w:rFonts w:ascii="Times New Roman" w:hAnsi="Times New Roman" w:cs="Times New Roman"/>
            <w:sz w:val="20"/>
            <w:szCs w:val="20"/>
          </w:rPr>
          <w:t>Logar</w:t>
        </w:r>
        <w:proofErr w:type="spellEnd"/>
        <w:r w:rsidRPr="00F55EED">
          <w:rPr>
            <w:rFonts w:ascii="Times New Roman" w:hAnsi="Times New Roman" w:cs="Times New Roman"/>
            <w:sz w:val="20"/>
            <w:szCs w:val="20"/>
          </w:rPr>
          <w:t xml:space="preserve"> </w:t>
        </w:r>
      </w:ins>
      <w:proofErr w:type="spellStart"/>
      <w:moveTo w:id="15" w:author="Author">
        <w:r w:rsidR="00203B8B" w:rsidRPr="00F55EED">
          <w:rPr>
            <w:rFonts w:ascii="Times New Roman" w:hAnsi="Times New Roman" w:cs="Times New Roman"/>
            <w:sz w:val="20"/>
            <w:szCs w:val="20"/>
          </w:rPr>
          <w:t>Berginc</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Nataša</w:t>
        </w:r>
        <w:proofErr w:type="spellEnd"/>
        <w:del w:id="16" w:author="Author">
          <w:r w:rsidR="00203B8B" w:rsidRPr="00F55EED" w:rsidDel="0055621A">
            <w:rPr>
              <w:rFonts w:ascii="Times New Roman" w:hAnsi="Times New Roman" w:cs="Times New Roman"/>
              <w:sz w:val="20"/>
              <w:szCs w:val="20"/>
            </w:rPr>
            <w:delText xml:space="preserve"> Logar</w:delText>
          </w:r>
        </w:del>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Miha</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Grčar</w:t>
        </w:r>
        <w:proofErr w:type="spellEnd"/>
        <w:r w:rsidR="00203B8B" w:rsidRPr="00F55EED">
          <w:rPr>
            <w:rFonts w:ascii="Times New Roman" w:hAnsi="Times New Roman" w:cs="Times New Roman"/>
            <w:sz w:val="20"/>
            <w:szCs w:val="20"/>
          </w:rPr>
          <w:t xml:space="preserve">, Marko </w:t>
        </w:r>
        <w:proofErr w:type="spellStart"/>
        <w:r w:rsidR="00203B8B" w:rsidRPr="00F55EED">
          <w:rPr>
            <w:rFonts w:ascii="Times New Roman" w:hAnsi="Times New Roman" w:cs="Times New Roman"/>
            <w:sz w:val="20"/>
            <w:szCs w:val="20"/>
          </w:rPr>
          <w:t>Brakus</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Tomaž</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Erjavec</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Špela</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Arhar</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Holdt</w:t>
        </w:r>
        <w:proofErr w:type="spellEnd"/>
        <w:r w:rsidR="00203B8B" w:rsidRPr="00F55EED">
          <w:rPr>
            <w:rFonts w:ascii="Times New Roman" w:hAnsi="Times New Roman" w:cs="Times New Roman"/>
            <w:sz w:val="20"/>
            <w:szCs w:val="20"/>
          </w:rPr>
          <w:t xml:space="preserve">, Simon </w:t>
        </w:r>
        <w:proofErr w:type="spellStart"/>
        <w:r w:rsidR="00203B8B" w:rsidRPr="00F55EED">
          <w:rPr>
            <w:rFonts w:ascii="Times New Roman" w:hAnsi="Times New Roman" w:cs="Times New Roman"/>
            <w:sz w:val="20"/>
            <w:szCs w:val="20"/>
          </w:rPr>
          <w:t>Krek</w:t>
        </w:r>
        <w:proofErr w:type="spellEnd"/>
        <w:r w:rsidR="00203B8B" w:rsidRPr="00F55EED">
          <w:rPr>
            <w:rFonts w:ascii="Times New Roman" w:hAnsi="Times New Roman" w:cs="Times New Roman"/>
            <w:sz w:val="20"/>
            <w:szCs w:val="20"/>
          </w:rPr>
          <w:t xml:space="preserve">, and </w:t>
        </w:r>
        <w:proofErr w:type="spellStart"/>
        <w:r w:rsidR="00203B8B" w:rsidRPr="00F55EED">
          <w:rPr>
            <w:rFonts w:ascii="Times New Roman" w:hAnsi="Times New Roman" w:cs="Times New Roman"/>
            <w:sz w:val="20"/>
            <w:szCs w:val="20"/>
          </w:rPr>
          <w:t>Iztok</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Kosem</w:t>
        </w:r>
        <w:proofErr w:type="spellEnd"/>
        <w:r w:rsidR="00203B8B" w:rsidRPr="00F55EED">
          <w:rPr>
            <w:rFonts w:ascii="Times New Roman" w:hAnsi="Times New Roman" w:cs="Times New Roman"/>
            <w:sz w:val="20"/>
            <w:szCs w:val="20"/>
          </w:rPr>
          <w:t xml:space="preserve">. 2012. </w:t>
        </w:r>
        <w:proofErr w:type="spellStart"/>
        <w:r w:rsidR="00203B8B" w:rsidRPr="00F55EED">
          <w:rPr>
            <w:rFonts w:ascii="Times New Roman" w:hAnsi="Times New Roman" w:cs="Times New Roman"/>
            <w:i/>
            <w:iCs/>
            <w:sz w:val="20"/>
            <w:szCs w:val="20"/>
          </w:rPr>
          <w:t>Korpusi</w:t>
        </w:r>
        <w:proofErr w:type="spellEnd"/>
        <w:r w:rsidR="00203B8B" w:rsidRPr="00F55EED">
          <w:rPr>
            <w:rFonts w:ascii="Times New Roman" w:hAnsi="Times New Roman" w:cs="Times New Roman"/>
            <w:i/>
            <w:iCs/>
            <w:sz w:val="20"/>
            <w:szCs w:val="20"/>
          </w:rPr>
          <w:t xml:space="preserve"> </w:t>
        </w:r>
        <w:proofErr w:type="spellStart"/>
        <w:r w:rsidR="00203B8B" w:rsidRPr="00F55EED">
          <w:rPr>
            <w:rFonts w:ascii="Times New Roman" w:hAnsi="Times New Roman" w:cs="Times New Roman"/>
            <w:i/>
            <w:iCs/>
            <w:sz w:val="20"/>
            <w:szCs w:val="20"/>
          </w:rPr>
          <w:t>slovenskega</w:t>
        </w:r>
        <w:proofErr w:type="spellEnd"/>
        <w:r w:rsidR="00203B8B" w:rsidRPr="00F55EED">
          <w:rPr>
            <w:rFonts w:ascii="Times New Roman" w:hAnsi="Times New Roman" w:cs="Times New Roman"/>
            <w:i/>
            <w:iCs/>
            <w:sz w:val="20"/>
            <w:szCs w:val="20"/>
          </w:rPr>
          <w:t xml:space="preserve"> </w:t>
        </w:r>
        <w:proofErr w:type="spellStart"/>
        <w:r w:rsidR="00203B8B" w:rsidRPr="00F55EED">
          <w:rPr>
            <w:rFonts w:ascii="Times New Roman" w:hAnsi="Times New Roman" w:cs="Times New Roman"/>
            <w:i/>
            <w:iCs/>
            <w:sz w:val="20"/>
            <w:szCs w:val="20"/>
          </w:rPr>
          <w:t>jezika</w:t>
        </w:r>
        <w:proofErr w:type="spellEnd"/>
        <w:r w:rsidR="00203B8B" w:rsidRPr="00F55EED">
          <w:rPr>
            <w:rFonts w:ascii="Times New Roman" w:hAnsi="Times New Roman" w:cs="Times New Roman"/>
            <w:i/>
            <w:iCs/>
            <w:sz w:val="20"/>
            <w:szCs w:val="20"/>
          </w:rPr>
          <w:t xml:space="preserve"> </w:t>
        </w:r>
        <w:proofErr w:type="spellStart"/>
        <w:r w:rsidR="00203B8B" w:rsidRPr="00F55EED">
          <w:rPr>
            <w:rFonts w:ascii="Times New Roman" w:hAnsi="Times New Roman" w:cs="Times New Roman"/>
            <w:i/>
            <w:iCs/>
            <w:sz w:val="20"/>
            <w:szCs w:val="20"/>
          </w:rPr>
          <w:t>Gigafida</w:t>
        </w:r>
        <w:proofErr w:type="spellEnd"/>
        <w:r w:rsidR="00203B8B" w:rsidRPr="00F55EED">
          <w:rPr>
            <w:rFonts w:ascii="Times New Roman" w:hAnsi="Times New Roman" w:cs="Times New Roman"/>
            <w:i/>
            <w:iCs/>
            <w:sz w:val="20"/>
            <w:szCs w:val="20"/>
          </w:rPr>
          <w:t xml:space="preserve">, KRES, </w:t>
        </w:r>
        <w:proofErr w:type="spellStart"/>
        <w:r w:rsidR="00203B8B" w:rsidRPr="00F55EED">
          <w:rPr>
            <w:rFonts w:ascii="Times New Roman" w:hAnsi="Times New Roman" w:cs="Times New Roman"/>
            <w:i/>
            <w:iCs/>
            <w:sz w:val="20"/>
            <w:szCs w:val="20"/>
          </w:rPr>
          <w:t>ccGigafida</w:t>
        </w:r>
        <w:proofErr w:type="spellEnd"/>
        <w:r w:rsidR="00203B8B" w:rsidRPr="00F55EED">
          <w:rPr>
            <w:rFonts w:ascii="Times New Roman" w:hAnsi="Times New Roman" w:cs="Times New Roman"/>
            <w:i/>
            <w:iCs/>
            <w:sz w:val="20"/>
            <w:szCs w:val="20"/>
          </w:rPr>
          <w:t xml:space="preserve"> in </w:t>
        </w:r>
        <w:proofErr w:type="spellStart"/>
        <w:r w:rsidR="00203B8B" w:rsidRPr="00F55EED">
          <w:rPr>
            <w:rFonts w:ascii="Times New Roman" w:hAnsi="Times New Roman" w:cs="Times New Roman"/>
            <w:i/>
            <w:iCs/>
            <w:sz w:val="20"/>
            <w:szCs w:val="20"/>
          </w:rPr>
          <w:t>ccKRES</w:t>
        </w:r>
        <w:proofErr w:type="spellEnd"/>
        <w:r w:rsidR="00203B8B" w:rsidRPr="00F55EED">
          <w:rPr>
            <w:rFonts w:ascii="Times New Roman" w:hAnsi="Times New Roman" w:cs="Times New Roman"/>
            <w:i/>
            <w:iCs/>
            <w:sz w:val="20"/>
            <w:szCs w:val="20"/>
          </w:rPr>
          <w:t xml:space="preserve">: </w:t>
        </w:r>
        <w:proofErr w:type="spellStart"/>
        <w:r w:rsidR="00203B8B" w:rsidRPr="00F55EED">
          <w:rPr>
            <w:rFonts w:ascii="Times New Roman" w:hAnsi="Times New Roman" w:cs="Times New Roman"/>
            <w:i/>
            <w:iCs/>
            <w:sz w:val="20"/>
            <w:szCs w:val="20"/>
          </w:rPr>
          <w:t>gradnja</w:t>
        </w:r>
        <w:proofErr w:type="spellEnd"/>
        <w:r w:rsidR="00203B8B" w:rsidRPr="00F55EED">
          <w:rPr>
            <w:rFonts w:ascii="Times New Roman" w:hAnsi="Times New Roman" w:cs="Times New Roman"/>
            <w:i/>
            <w:iCs/>
            <w:sz w:val="20"/>
            <w:szCs w:val="20"/>
          </w:rPr>
          <w:t xml:space="preserve">, </w:t>
        </w:r>
        <w:proofErr w:type="spellStart"/>
        <w:r w:rsidR="00203B8B" w:rsidRPr="00F55EED">
          <w:rPr>
            <w:rFonts w:ascii="Times New Roman" w:hAnsi="Times New Roman" w:cs="Times New Roman"/>
            <w:i/>
            <w:iCs/>
            <w:sz w:val="20"/>
            <w:szCs w:val="20"/>
          </w:rPr>
          <w:t>vsebina</w:t>
        </w:r>
        <w:proofErr w:type="spellEnd"/>
        <w:r w:rsidR="00203B8B" w:rsidRPr="00F55EED">
          <w:rPr>
            <w:rFonts w:ascii="Times New Roman" w:hAnsi="Times New Roman" w:cs="Times New Roman"/>
            <w:i/>
            <w:iCs/>
            <w:sz w:val="20"/>
            <w:szCs w:val="20"/>
          </w:rPr>
          <w:t xml:space="preserve">, </w:t>
        </w:r>
        <w:proofErr w:type="spellStart"/>
        <w:r w:rsidR="00203B8B" w:rsidRPr="00F55EED">
          <w:rPr>
            <w:rFonts w:ascii="Times New Roman" w:hAnsi="Times New Roman" w:cs="Times New Roman"/>
            <w:i/>
            <w:iCs/>
            <w:sz w:val="20"/>
            <w:szCs w:val="20"/>
          </w:rPr>
          <w:t>uporaba</w:t>
        </w:r>
        <w:proofErr w:type="spellEnd"/>
        <w:r w:rsidR="00203B8B" w:rsidRPr="00F55EED">
          <w:rPr>
            <w:rFonts w:ascii="Times New Roman" w:hAnsi="Times New Roman" w:cs="Times New Roman"/>
            <w:sz w:val="20"/>
            <w:szCs w:val="20"/>
          </w:rPr>
          <w:t xml:space="preserve">. </w:t>
        </w:r>
        <w:r w:rsidR="00203B8B">
          <w:rPr>
            <w:rFonts w:ascii="Times New Roman" w:hAnsi="Times New Roman" w:cs="Times New Roman"/>
            <w:sz w:val="20"/>
            <w:szCs w:val="20"/>
          </w:rPr>
          <w:t xml:space="preserve">Ljubljana: </w:t>
        </w:r>
        <w:proofErr w:type="spellStart"/>
        <w:r w:rsidR="00203B8B" w:rsidRPr="00F55EED">
          <w:rPr>
            <w:rFonts w:ascii="Times New Roman" w:hAnsi="Times New Roman" w:cs="Times New Roman"/>
            <w:sz w:val="20"/>
            <w:szCs w:val="20"/>
          </w:rPr>
          <w:t>Trojina</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zavod</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za</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uporabno</w:t>
        </w:r>
        <w:proofErr w:type="spellEnd"/>
        <w:r w:rsidR="00203B8B" w:rsidRPr="00F55EED">
          <w:rPr>
            <w:rFonts w:ascii="Times New Roman" w:hAnsi="Times New Roman" w:cs="Times New Roman"/>
            <w:sz w:val="20"/>
            <w:szCs w:val="20"/>
          </w:rPr>
          <w:t xml:space="preserve"> </w:t>
        </w:r>
        <w:proofErr w:type="spellStart"/>
        <w:r w:rsidR="00203B8B" w:rsidRPr="00F55EED">
          <w:rPr>
            <w:rFonts w:ascii="Times New Roman" w:hAnsi="Times New Roman" w:cs="Times New Roman"/>
            <w:sz w:val="20"/>
            <w:szCs w:val="20"/>
          </w:rPr>
          <w:t>slovenistiko</w:t>
        </w:r>
        <w:proofErr w:type="spellEnd"/>
        <w:r w:rsidR="00203B8B">
          <w:rPr>
            <w:rFonts w:ascii="Times New Roman" w:hAnsi="Times New Roman" w:cs="Times New Roman"/>
            <w:sz w:val="20"/>
            <w:szCs w:val="20"/>
          </w:rPr>
          <w:t xml:space="preserve"> and Faculty of Social Sciences</w:t>
        </w:r>
        <w:r w:rsidR="00203B8B" w:rsidRPr="00F55EED">
          <w:rPr>
            <w:rFonts w:ascii="Times New Roman" w:hAnsi="Times New Roman" w:cs="Times New Roman"/>
            <w:sz w:val="20"/>
            <w:szCs w:val="20"/>
          </w:rPr>
          <w:t>.</w:t>
        </w:r>
      </w:moveTo>
    </w:p>
    <w:moveToRangeEnd w:id="10"/>
    <w:p w14:paraId="03F59867" w14:textId="1B1C6EC7"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Lu, </w:t>
      </w:r>
      <w:proofErr w:type="spellStart"/>
      <w:r w:rsidRPr="00F55EED">
        <w:rPr>
          <w:rFonts w:ascii="Times New Roman" w:hAnsi="Times New Roman" w:cs="Times New Roman"/>
          <w:sz w:val="20"/>
          <w:szCs w:val="20"/>
        </w:rPr>
        <w:t>Xiaofei</w:t>
      </w:r>
      <w:proofErr w:type="spellEnd"/>
      <w:r w:rsidRPr="00F55EED">
        <w:rPr>
          <w:rFonts w:ascii="Times New Roman" w:hAnsi="Times New Roman" w:cs="Times New Roman"/>
          <w:sz w:val="20"/>
          <w:szCs w:val="20"/>
        </w:rPr>
        <w:t xml:space="preserve">. 2009. </w:t>
      </w:r>
      <w:r w:rsidR="00003688">
        <w:rPr>
          <w:rFonts w:ascii="Times New Roman" w:hAnsi="Times New Roman" w:cs="Times New Roman"/>
          <w:sz w:val="20"/>
          <w:szCs w:val="20"/>
        </w:rPr>
        <w:t>“</w:t>
      </w:r>
      <w:r w:rsidRPr="00F55EED">
        <w:rPr>
          <w:rFonts w:ascii="Times New Roman" w:hAnsi="Times New Roman" w:cs="Times New Roman"/>
          <w:sz w:val="20"/>
          <w:szCs w:val="20"/>
        </w:rPr>
        <w:t>Automatic measurement of syntactic complexity in child language acquisition.</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International Journal of Corpus Linguistics</w:t>
      </w:r>
      <w:r w:rsidRPr="00F55EED">
        <w:rPr>
          <w:rFonts w:ascii="Times New Roman" w:hAnsi="Times New Roman" w:cs="Times New Roman"/>
          <w:sz w:val="20"/>
          <w:szCs w:val="20"/>
        </w:rPr>
        <w:t xml:space="preserve"> 14, </w:t>
      </w:r>
      <w:r w:rsidR="00003688">
        <w:rPr>
          <w:rFonts w:ascii="Times New Roman" w:hAnsi="Times New Roman" w:cs="Times New Roman"/>
          <w:sz w:val="20"/>
          <w:szCs w:val="20"/>
        </w:rPr>
        <w:t>N</w:t>
      </w:r>
      <w:r w:rsidRPr="00F55EED">
        <w:rPr>
          <w:rFonts w:ascii="Times New Roman" w:hAnsi="Times New Roman" w:cs="Times New Roman"/>
          <w:sz w:val="20"/>
          <w:szCs w:val="20"/>
        </w:rPr>
        <w:t>o. 1: 3-28.</w:t>
      </w:r>
    </w:p>
    <w:p w14:paraId="7FE462FB" w14:textId="5CBF646B"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Mc Laughlin, G. Harry. 1969. </w:t>
      </w:r>
      <w:r w:rsidR="003B030A">
        <w:rPr>
          <w:rFonts w:ascii="Times New Roman" w:hAnsi="Times New Roman" w:cs="Times New Roman"/>
          <w:sz w:val="20"/>
          <w:szCs w:val="20"/>
        </w:rPr>
        <w:t>“</w:t>
      </w:r>
      <w:r w:rsidRPr="00F55EED">
        <w:rPr>
          <w:rFonts w:ascii="Times New Roman" w:hAnsi="Times New Roman" w:cs="Times New Roman"/>
          <w:sz w:val="20"/>
          <w:szCs w:val="20"/>
        </w:rPr>
        <w:t>SMOG grading - a new readability formula.</w:t>
      </w:r>
      <w:r w:rsidR="003B030A">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Journal of reading</w:t>
      </w:r>
      <w:r w:rsidRPr="00F55EED">
        <w:rPr>
          <w:rFonts w:ascii="Times New Roman" w:hAnsi="Times New Roman" w:cs="Times New Roman"/>
          <w:sz w:val="20"/>
          <w:szCs w:val="20"/>
        </w:rPr>
        <w:t xml:space="preserve"> 12, </w:t>
      </w:r>
      <w:r w:rsidR="00003688">
        <w:rPr>
          <w:rFonts w:ascii="Times New Roman" w:hAnsi="Times New Roman" w:cs="Times New Roman"/>
          <w:sz w:val="20"/>
          <w:szCs w:val="20"/>
        </w:rPr>
        <w:t>N</w:t>
      </w:r>
      <w:r w:rsidRPr="00F55EED">
        <w:rPr>
          <w:rFonts w:ascii="Times New Roman" w:hAnsi="Times New Roman" w:cs="Times New Roman"/>
          <w:sz w:val="20"/>
          <w:szCs w:val="20"/>
        </w:rPr>
        <w:t>o. 8: 639-46.</w:t>
      </w:r>
    </w:p>
    <w:p w14:paraId="77B646E5" w14:textId="357C51FC"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Senter</w:t>
      </w:r>
      <w:proofErr w:type="spellEnd"/>
      <w:r w:rsidRPr="00F55EED">
        <w:rPr>
          <w:rFonts w:ascii="Times New Roman" w:hAnsi="Times New Roman" w:cs="Times New Roman"/>
          <w:sz w:val="20"/>
          <w:szCs w:val="20"/>
        </w:rPr>
        <w:t xml:space="preserve">, R. J., and Edgar A. Smith. 1967. </w:t>
      </w:r>
      <w:r w:rsidRPr="00F55EED">
        <w:rPr>
          <w:rFonts w:ascii="Times New Roman" w:hAnsi="Times New Roman" w:cs="Times New Roman"/>
          <w:i/>
          <w:iCs/>
          <w:sz w:val="20"/>
          <w:szCs w:val="20"/>
        </w:rPr>
        <w:t>Automated readability index</w:t>
      </w:r>
      <w:r w:rsidRPr="00F55EED">
        <w:rPr>
          <w:rFonts w:ascii="Times New Roman" w:hAnsi="Times New Roman" w:cs="Times New Roman"/>
          <w:sz w:val="20"/>
          <w:szCs w:val="20"/>
        </w:rPr>
        <w:t xml:space="preserve">. </w:t>
      </w:r>
      <w:r w:rsidR="00003688" w:rsidRPr="008D0A62">
        <w:rPr>
          <w:rFonts w:ascii="Times New Roman" w:hAnsi="Times New Roman" w:cs="Times New Roman"/>
          <w:sz w:val="20"/>
          <w:szCs w:val="20"/>
        </w:rPr>
        <w:t>Ohio</w:t>
      </w:r>
      <w:r w:rsidR="00003688">
        <w:rPr>
          <w:rFonts w:ascii="Times New Roman" w:hAnsi="Times New Roman" w:cs="Times New Roman"/>
          <w:sz w:val="20"/>
          <w:szCs w:val="20"/>
        </w:rPr>
        <w:t>;</w:t>
      </w:r>
      <w:r w:rsidR="00003688" w:rsidRPr="00A861BA">
        <w:rPr>
          <w:rFonts w:ascii="Times New Roman" w:hAnsi="Times New Roman" w:cs="Times New Roman"/>
          <w:sz w:val="20"/>
          <w:szCs w:val="20"/>
        </w:rPr>
        <w:t xml:space="preserve"> </w:t>
      </w:r>
      <w:r w:rsidRPr="00F55EED">
        <w:rPr>
          <w:rFonts w:ascii="Times New Roman" w:hAnsi="Times New Roman" w:cs="Times New Roman"/>
          <w:sz w:val="20"/>
          <w:szCs w:val="20"/>
        </w:rPr>
        <w:t>University of Cincinnati.</w:t>
      </w:r>
    </w:p>
    <w:p w14:paraId="26CAA805" w14:textId="6124254B"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Sherman, Lucius </w:t>
      </w:r>
      <w:proofErr w:type="spellStart"/>
      <w:r w:rsidRPr="00F55EED">
        <w:rPr>
          <w:rFonts w:ascii="Times New Roman" w:hAnsi="Times New Roman" w:cs="Times New Roman"/>
          <w:sz w:val="20"/>
          <w:szCs w:val="20"/>
        </w:rPr>
        <w:t>Adelno</w:t>
      </w:r>
      <w:proofErr w:type="spellEnd"/>
      <w:r w:rsidRPr="00F55EED">
        <w:rPr>
          <w:rFonts w:ascii="Times New Roman" w:hAnsi="Times New Roman" w:cs="Times New Roman"/>
          <w:sz w:val="20"/>
          <w:szCs w:val="20"/>
        </w:rPr>
        <w:t xml:space="preserve">. 1893. </w:t>
      </w:r>
      <w:r w:rsidRPr="00F55EED">
        <w:rPr>
          <w:rFonts w:ascii="Times New Roman" w:hAnsi="Times New Roman" w:cs="Times New Roman"/>
          <w:i/>
          <w:iCs/>
          <w:sz w:val="20"/>
          <w:szCs w:val="20"/>
        </w:rPr>
        <w:t>Analytics of literature: A manual for the objective study of English prose and poetry</w:t>
      </w:r>
      <w:r w:rsidRPr="00F55EED">
        <w:rPr>
          <w:rFonts w:ascii="Times New Roman" w:hAnsi="Times New Roman" w:cs="Times New Roman"/>
          <w:sz w:val="20"/>
          <w:szCs w:val="20"/>
        </w:rPr>
        <w:t xml:space="preserve">. </w:t>
      </w:r>
      <w:r w:rsidR="00003688">
        <w:rPr>
          <w:rFonts w:ascii="Times New Roman" w:hAnsi="Times New Roman" w:cs="Times New Roman"/>
          <w:sz w:val="20"/>
          <w:szCs w:val="20"/>
        </w:rPr>
        <w:t xml:space="preserve">Boston: </w:t>
      </w:r>
      <w:r w:rsidRPr="00F55EED">
        <w:rPr>
          <w:rFonts w:ascii="Times New Roman" w:hAnsi="Times New Roman" w:cs="Times New Roman"/>
          <w:sz w:val="20"/>
          <w:szCs w:val="20"/>
        </w:rPr>
        <w:t>Ginn.</w:t>
      </w:r>
    </w:p>
    <w:p w14:paraId="479C7FCA" w14:textId="73354D77" w:rsidR="00A934BA" w:rsidRPr="00F55EED" w:rsidRDefault="00A934BA" w:rsidP="00F55EED">
      <w:pPr>
        <w:pStyle w:val="ListParagraph"/>
        <w:numPr>
          <w:ilvl w:val="0"/>
          <w:numId w:val="13"/>
        </w:numPr>
        <w:jc w:val="both"/>
        <w:rPr>
          <w:rFonts w:ascii="Times New Roman" w:hAnsi="Times New Roman" w:cs="Times New Roman"/>
          <w:i/>
          <w:sz w:val="20"/>
          <w:szCs w:val="20"/>
        </w:rPr>
      </w:pPr>
      <w:proofErr w:type="spellStart"/>
      <w:r w:rsidRPr="00F55EED">
        <w:rPr>
          <w:rFonts w:ascii="Times New Roman" w:hAnsi="Times New Roman" w:cs="Times New Roman"/>
          <w:sz w:val="20"/>
          <w:szCs w:val="20"/>
        </w:rPr>
        <w:t>Škvorc</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Tadej</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Senja</w:t>
      </w:r>
      <w:proofErr w:type="spellEnd"/>
      <w:r w:rsidRPr="00F55EED">
        <w:rPr>
          <w:rFonts w:ascii="Times New Roman" w:hAnsi="Times New Roman" w:cs="Times New Roman"/>
          <w:sz w:val="20"/>
          <w:szCs w:val="20"/>
        </w:rPr>
        <w:t xml:space="preserve"> Pollak,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and Marko </w:t>
      </w:r>
      <w:proofErr w:type="spellStart"/>
      <w:r w:rsidRPr="00F55EED">
        <w:rPr>
          <w:rFonts w:ascii="Times New Roman" w:hAnsi="Times New Roman" w:cs="Times New Roman"/>
          <w:sz w:val="20"/>
          <w:szCs w:val="20"/>
        </w:rPr>
        <w:t>Robnik-Šikonja</w:t>
      </w:r>
      <w:proofErr w:type="spellEnd"/>
      <w:r w:rsidRPr="00F55EED">
        <w:rPr>
          <w:rFonts w:ascii="Times New Roman" w:hAnsi="Times New Roman" w:cs="Times New Roman"/>
          <w:sz w:val="20"/>
          <w:szCs w:val="20"/>
        </w:rPr>
        <w:t xml:space="preserve">. 2018. </w:t>
      </w:r>
      <w:r w:rsidR="00003688">
        <w:rPr>
          <w:rFonts w:ascii="Times New Roman" w:hAnsi="Times New Roman" w:cs="Times New Roman"/>
          <w:sz w:val="20"/>
          <w:szCs w:val="20"/>
        </w:rPr>
        <w:t>“</w:t>
      </w:r>
      <w:r w:rsidRPr="00F55EED">
        <w:rPr>
          <w:rFonts w:ascii="Times New Roman" w:hAnsi="Times New Roman" w:cs="Times New Roman"/>
          <w:sz w:val="20"/>
          <w:szCs w:val="20"/>
        </w:rPr>
        <w:t>Evaluation of Statistical Readability Measures on Slovene texts.</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In </w:t>
      </w:r>
      <w:r w:rsidRPr="00F55EED">
        <w:rPr>
          <w:rFonts w:ascii="Times New Roman" w:hAnsi="Times New Roman" w:cs="Times New Roman"/>
          <w:i/>
          <w:sz w:val="20"/>
          <w:szCs w:val="20"/>
        </w:rPr>
        <w:t>Proceedings of the conference on Language Technologies &amp; Digital Humanities 2018,</w:t>
      </w:r>
      <w:r w:rsidR="00003688">
        <w:rPr>
          <w:rFonts w:ascii="Times New Roman" w:hAnsi="Times New Roman" w:cs="Times New Roman"/>
          <w:sz w:val="20"/>
          <w:szCs w:val="20"/>
        </w:rPr>
        <w:t xml:space="preserve"> edited by </w:t>
      </w:r>
      <w:proofErr w:type="spellStart"/>
      <w:r w:rsidR="00003688">
        <w:rPr>
          <w:rFonts w:ascii="Times New Roman" w:hAnsi="Times New Roman" w:cs="Times New Roman"/>
          <w:sz w:val="20"/>
          <w:szCs w:val="20"/>
        </w:rPr>
        <w:t>Darja</w:t>
      </w:r>
      <w:proofErr w:type="spellEnd"/>
      <w:r w:rsidR="00003688">
        <w:rPr>
          <w:rFonts w:ascii="Times New Roman" w:hAnsi="Times New Roman" w:cs="Times New Roman"/>
          <w:sz w:val="20"/>
          <w:szCs w:val="20"/>
        </w:rPr>
        <w:t xml:space="preserve"> </w:t>
      </w:r>
      <w:proofErr w:type="spellStart"/>
      <w:r w:rsidR="00003688">
        <w:rPr>
          <w:rFonts w:ascii="Times New Roman" w:hAnsi="Times New Roman" w:cs="Times New Roman"/>
          <w:sz w:val="20"/>
          <w:szCs w:val="20"/>
        </w:rPr>
        <w:t>Fišer</w:t>
      </w:r>
      <w:proofErr w:type="spellEnd"/>
      <w:r w:rsidR="00003688">
        <w:rPr>
          <w:rFonts w:ascii="Times New Roman" w:hAnsi="Times New Roman" w:cs="Times New Roman"/>
          <w:sz w:val="20"/>
          <w:szCs w:val="20"/>
        </w:rPr>
        <w:t xml:space="preserve"> and Andrej </w:t>
      </w:r>
      <w:proofErr w:type="spellStart"/>
      <w:r w:rsidR="00003688">
        <w:rPr>
          <w:rFonts w:ascii="Times New Roman" w:hAnsi="Times New Roman" w:cs="Times New Roman"/>
          <w:sz w:val="20"/>
          <w:szCs w:val="20"/>
        </w:rPr>
        <w:t>Pančur</w:t>
      </w:r>
      <w:proofErr w:type="spellEnd"/>
      <w:r w:rsidR="00003688">
        <w:rPr>
          <w:rFonts w:ascii="Times New Roman" w:hAnsi="Times New Roman" w:cs="Times New Roman"/>
          <w:sz w:val="20"/>
          <w:szCs w:val="20"/>
        </w:rPr>
        <w:t xml:space="preserve">, </w:t>
      </w:r>
      <w:r w:rsidRPr="00F55EED">
        <w:rPr>
          <w:rFonts w:ascii="Times New Roman" w:hAnsi="Times New Roman" w:cs="Times New Roman"/>
          <w:sz w:val="20"/>
          <w:szCs w:val="20"/>
        </w:rPr>
        <w:t>240-47</w:t>
      </w:r>
      <w:r w:rsidRPr="00F55EED">
        <w:rPr>
          <w:rFonts w:ascii="Times New Roman" w:hAnsi="Times New Roman" w:cs="Times New Roman"/>
          <w:i/>
          <w:sz w:val="20"/>
          <w:szCs w:val="20"/>
        </w:rPr>
        <w:t>.</w:t>
      </w:r>
      <w:r w:rsidR="00003688">
        <w:rPr>
          <w:rFonts w:ascii="Times New Roman" w:hAnsi="Times New Roman" w:cs="Times New Roman"/>
          <w:i/>
          <w:sz w:val="20"/>
          <w:szCs w:val="20"/>
        </w:rPr>
        <w:t xml:space="preserve"> </w:t>
      </w:r>
      <w:r w:rsidR="00003688">
        <w:rPr>
          <w:rFonts w:ascii="Times New Roman" w:hAnsi="Times New Roman" w:cs="Times New Roman"/>
          <w:sz w:val="20"/>
          <w:szCs w:val="20"/>
        </w:rPr>
        <w:t>Ljubljana: Ljubljana University Press, Faculty of Arts.</w:t>
      </w:r>
    </w:p>
    <w:p w14:paraId="59DF3628" w14:textId="495C2817"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Spache</w:t>
      </w:r>
      <w:proofErr w:type="spellEnd"/>
      <w:r w:rsidRPr="00F55EED">
        <w:rPr>
          <w:rFonts w:ascii="Times New Roman" w:hAnsi="Times New Roman" w:cs="Times New Roman"/>
          <w:sz w:val="20"/>
          <w:szCs w:val="20"/>
        </w:rPr>
        <w:t xml:space="preserve">, George. 1953. </w:t>
      </w:r>
      <w:r w:rsidR="00003688">
        <w:rPr>
          <w:rFonts w:ascii="Times New Roman" w:hAnsi="Times New Roman" w:cs="Times New Roman"/>
          <w:sz w:val="20"/>
          <w:szCs w:val="20"/>
        </w:rPr>
        <w:t>“</w:t>
      </w:r>
      <w:r w:rsidRPr="00F55EED">
        <w:rPr>
          <w:rFonts w:ascii="Times New Roman" w:hAnsi="Times New Roman" w:cs="Times New Roman"/>
          <w:sz w:val="20"/>
          <w:szCs w:val="20"/>
        </w:rPr>
        <w:t>A new readability formula for primary-grade reading materials.</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The Elementary School Journal</w:t>
      </w:r>
      <w:r w:rsidRPr="00F55EED">
        <w:rPr>
          <w:rFonts w:ascii="Times New Roman" w:hAnsi="Times New Roman" w:cs="Times New Roman"/>
          <w:sz w:val="20"/>
          <w:szCs w:val="20"/>
        </w:rPr>
        <w:t xml:space="preserve"> 53, </w:t>
      </w:r>
      <w:r w:rsidR="00003688">
        <w:rPr>
          <w:rFonts w:ascii="Times New Roman" w:hAnsi="Times New Roman" w:cs="Times New Roman"/>
          <w:sz w:val="20"/>
          <w:szCs w:val="20"/>
        </w:rPr>
        <w:t>N</w:t>
      </w:r>
      <w:r w:rsidRPr="00F55EED">
        <w:rPr>
          <w:rFonts w:ascii="Times New Roman" w:hAnsi="Times New Roman" w:cs="Times New Roman"/>
          <w:sz w:val="20"/>
          <w:szCs w:val="20"/>
        </w:rPr>
        <w:t>o. 7: 410-13.</w:t>
      </w:r>
    </w:p>
    <w:p w14:paraId="632D8B33" w14:textId="77777777"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Verdonik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Darinka</w:t>
      </w:r>
      <w:proofErr w:type="spellEnd"/>
      <w:r w:rsidRPr="00F55EED">
        <w:rPr>
          <w:rFonts w:ascii="Times New Roman" w:hAnsi="Times New Roman" w:cs="Times New Roman"/>
          <w:sz w:val="20"/>
          <w:szCs w:val="20"/>
        </w:rPr>
        <w:t xml:space="preserve">, Ana </w:t>
      </w:r>
      <w:proofErr w:type="spellStart"/>
      <w:r w:rsidRPr="00F55EED">
        <w:rPr>
          <w:rFonts w:ascii="Times New Roman" w:hAnsi="Times New Roman" w:cs="Times New Roman"/>
          <w:sz w:val="20"/>
          <w:szCs w:val="20"/>
        </w:rPr>
        <w:t>Zwitter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Vitez</w:t>
      </w:r>
      <w:proofErr w:type="spellEnd"/>
      <w:r w:rsidRPr="00F55EED">
        <w:rPr>
          <w:rFonts w:ascii="Times New Roman" w:hAnsi="Times New Roman" w:cs="Times New Roman"/>
          <w:sz w:val="20"/>
          <w:szCs w:val="20"/>
        </w:rPr>
        <w:t xml:space="preserve">, and </w:t>
      </w:r>
      <w:proofErr w:type="spellStart"/>
      <w:r w:rsidRPr="00F55EED">
        <w:rPr>
          <w:rFonts w:ascii="Times New Roman" w:hAnsi="Times New Roman" w:cs="Times New Roman"/>
          <w:sz w:val="20"/>
          <w:szCs w:val="20"/>
        </w:rPr>
        <w:t>Hotimir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Tivadar</w:t>
      </w:r>
      <w:proofErr w:type="spellEnd"/>
      <w:r w:rsidRPr="00F55EED">
        <w:rPr>
          <w:rFonts w:ascii="Times New Roman" w:hAnsi="Times New Roman" w:cs="Times New Roman"/>
          <w:sz w:val="20"/>
          <w:szCs w:val="20"/>
        </w:rPr>
        <w:t xml:space="preserve">. 2011. </w:t>
      </w:r>
      <w:proofErr w:type="spellStart"/>
      <w:r w:rsidRPr="00F55EED">
        <w:rPr>
          <w:rFonts w:ascii="Times New Roman" w:hAnsi="Times New Roman" w:cs="Times New Roman"/>
          <w:i/>
          <w:iCs/>
          <w:sz w:val="20"/>
          <w:szCs w:val="20"/>
        </w:rPr>
        <w:t>Slovenski</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govorni</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korpus</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Gos</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Trojina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zavod</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za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uporabno</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slovenistiko</w:t>
      </w:r>
      <w:proofErr w:type="spellEnd"/>
      <w:r w:rsidRPr="00F55EED">
        <w:rPr>
          <w:rFonts w:ascii="Times New Roman" w:hAnsi="Times New Roman" w:cs="Times New Roman"/>
          <w:sz w:val="20"/>
          <w:szCs w:val="20"/>
        </w:rPr>
        <w:t>.</w:t>
      </w:r>
    </w:p>
    <w:p w14:paraId="6542083B" w14:textId="4826189D" w:rsidR="00A934BA" w:rsidRPr="00F55EED" w:rsidRDefault="00A934BA" w:rsidP="00F55EED">
      <w:pPr>
        <w:pStyle w:val="ListParagraph"/>
        <w:numPr>
          <w:ilvl w:val="0"/>
          <w:numId w:val="13"/>
        </w:numPr>
        <w:jc w:val="both"/>
        <w:rPr>
          <w:rFonts w:ascii="Times New Roman" w:hAnsi="Times New Roman" w:cs="Times New Roman"/>
          <w:sz w:val="20"/>
          <w:szCs w:val="20"/>
        </w:rPr>
      </w:pPr>
      <w:r w:rsidRPr="00F55EED">
        <w:rPr>
          <w:rFonts w:ascii="Times New Roman" w:hAnsi="Times New Roman" w:cs="Times New Roman"/>
          <w:sz w:val="20"/>
          <w:szCs w:val="20"/>
        </w:rPr>
        <w:t xml:space="preserve">Wiersma, </w:t>
      </w:r>
      <w:proofErr w:type="spellStart"/>
      <w:r w:rsidRPr="00F55EED">
        <w:rPr>
          <w:rFonts w:ascii="Times New Roman" w:hAnsi="Times New Roman" w:cs="Times New Roman"/>
          <w:sz w:val="20"/>
          <w:szCs w:val="20"/>
        </w:rPr>
        <w:t>Wybo</w:t>
      </w:r>
      <w:proofErr w:type="spellEnd"/>
      <w:r w:rsidRPr="00F55EED">
        <w:rPr>
          <w:rFonts w:ascii="Times New Roman" w:hAnsi="Times New Roman" w:cs="Times New Roman"/>
          <w:sz w:val="20"/>
          <w:szCs w:val="20"/>
        </w:rPr>
        <w:t xml:space="preserve">, John </w:t>
      </w:r>
      <w:proofErr w:type="spellStart"/>
      <w:r w:rsidRPr="00F55EED">
        <w:rPr>
          <w:rFonts w:ascii="Times New Roman" w:hAnsi="Times New Roman" w:cs="Times New Roman"/>
          <w:sz w:val="20"/>
          <w:szCs w:val="20"/>
        </w:rPr>
        <w:t>Nerbonne</w:t>
      </w:r>
      <w:proofErr w:type="spellEnd"/>
      <w:r w:rsidRPr="00F55EED">
        <w:rPr>
          <w:rFonts w:ascii="Times New Roman" w:hAnsi="Times New Roman" w:cs="Times New Roman"/>
          <w:sz w:val="20"/>
          <w:szCs w:val="20"/>
        </w:rPr>
        <w:t xml:space="preserve">, and Timo </w:t>
      </w:r>
      <w:proofErr w:type="spellStart"/>
      <w:r w:rsidRPr="00F55EED">
        <w:rPr>
          <w:rFonts w:ascii="Times New Roman" w:hAnsi="Times New Roman" w:cs="Times New Roman"/>
          <w:sz w:val="20"/>
          <w:szCs w:val="20"/>
        </w:rPr>
        <w:t>Lauttamus</w:t>
      </w:r>
      <w:proofErr w:type="spellEnd"/>
      <w:r w:rsidRPr="00F55EED">
        <w:rPr>
          <w:rFonts w:ascii="Times New Roman" w:hAnsi="Times New Roman" w:cs="Times New Roman"/>
          <w:sz w:val="20"/>
          <w:szCs w:val="20"/>
        </w:rPr>
        <w:t xml:space="preserve">. 2010. </w:t>
      </w:r>
      <w:r w:rsidR="00003688">
        <w:rPr>
          <w:rFonts w:ascii="Times New Roman" w:hAnsi="Times New Roman" w:cs="Times New Roman"/>
          <w:sz w:val="20"/>
          <w:szCs w:val="20"/>
        </w:rPr>
        <w:t>“</w:t>
      </w:r>
      <w:r w:rsidRPr="00F55EED">
        <w:rPr>
          <w:rFonts w:ascii="Times New Roman" w:hAnsi="Times New Roman" w:cs="Times New Roman"/>
          <w:sz w:val="20"/>
          <w:szCs w:val="20"/>
        </w:rPr>
        <w:t>Automatically extracting typical syntactic differences from corpora.</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
          <w:iCs/>
          <w:sz w:val="20"/>
          <w:szCs w:val="20"/>
        </w:rPr>
        <w:t>Literary and Linguistic Computing</w:t>
      </w:r>
      <w:r w:rsidRPr="00F55EED">
        <w:rPr>
          <w:rFonts w:ascii="Times New Roman" w:hAnsi="Times New Roman" w:cs="Times New Roman"/>
          <w:sz w:val="20"/>
          <w:szCs w:val="20"/>
        </w:rPr>
        <w:t xml:space="preserve"> 26, </w:t>
      </w:r>
      <w:r w:rsidR="00003688">
        <w:rPr>
          <w:rFonts w:ascii="Times New Roman" w:hAnsi="Times New Roman" w:cs="Times New Roman"/>
          <w:sz w:val="20"/>
          <w:szCs w:val="20"/>
        </w:rPr>
        <w:t>N</w:t>
      </w:r>
      <w:r w:rsidRPr="00F55EED">
        <w:rPr>
          <w:rFonts w:ascii="Times New Roman" w:hAnsi="Times New Roman" w:cs="Times New Roman"/>
          <w:sz w:val="20"/>
          <w:szCs w:val="20"/>
        </w:rPr>
        <w:t>o. 1: 107-24.</w:t>
      </w:r>
    </w:p>
    <w:p w14:paraId="31429E12" w14:textId="584FCE05" w:rsidR="00A934BA" w:rsidRPr="00F55EED" w:rsidRDefault="00A934BA" w:rsidP="00F55EED">
      <w:pPr>
        <w:pStyle w:val="ListParagraph"/>
        <w:numPr>
          <w:ilvl w:val="0"/>
          <w:numId w:val="13"/>
        </w:numPr>
        <w:jc w:val="both"/>
        <w:rPr>
          <w:rFonts w:ascii="Times New Roman" w:hAnsi="Times New Roman" w:cs="Times New Roman"/>
          <w:sz w:val="20"/>
          <w:szCs w:val="20"/>
        </w:rPr>
      </w:pPr>
      <w:proofErr w:type="spellStart"/>
      <w:r w:rsidRPr="00F55EED">
        <w:rPr>
          <w:rFonts w:ascii="Times New Roman" w:hAnsi="Times New Roman" w:cs="Times New Roman"/>
          <w:sz w:val="20"/>
          <w:szCs w:val="20"/>
        </w:rPr>
        <w:t>Vitez</w:t>
      </w:r>
      <w:proofErr w:type="spellEnd"/>
      <w:r w:rsidRPr="00F55EED">
        <w:rPr>
          <w:rFonts w:ascii="Times New Roman" w:hAnsi="Times New Roman" w:cs="Times New Roman"/>
          <w:sz w:val="20"/>
          <w:szCs w:val="20"/>
        </w:rPr>
        <w:t xml:space="preserve">, Ana </w:t>
      </w:r>
      <w:commentRangeStart w:id="17"/>
      <w:proofErr w:type="spellStart"/>
      <w:r w:rsidRPr="00F55EED">
        <w:rPr>
          <w:rFonts w:ascii="Times New Roman" w:hAnsi="Times New Roman" w:cs="Times New Roman"/>
          <w:sz w:val="20"/>
          <w:szCs w:val="20"/>
        </w:rPr>
        <w:t>Zwitter</w:t>
      </w:r>
      <w:commentRangeEnd w:id="17"/>
      <w:proofErr w:type="spellEnd"/>
      <w:r w:rsidR="00174B67">
        <w:rPr>
          <w:rStyle w:val="CommentReference"/>
        </w:rPr>
        <w:commentReference w:id="17"/>
      </w:r>
      <w:r w:rsidRPr="00F55EED">
        <w:rPr>
          <w:rFonts w:ascii="Times New Roman" w:hAnsi="Times New Roman" w:cs="Times New Roman"/>
          <w:sz w:val="20"/>
          <w:szCs w:val="20"/>
        </w:rPr>
        <w:t xml:space="preserve">. 2014. </w:t>
      </w:r>
      <w:r w:rsidR="00003688">
        <w:rPr>
          <w:rFonts w:ascii="Times New Roman" w:hAnsi="Times New Roman" w:cs="Times New Roman"/>
          <w:sz w:val="20"/>
          <w:szCs w:val="20"/>
        </w:rPr>
        <w:t>“</w:t>
      </w:r>
      <w:proofErr w:type="spellStart"/>
      <w:r w:rsidRPr="00F55EED">
        <w:rPr>
          <w:rFonts w:ascii="Times New Roman" w:hAnsi="Times New Roman" w:cs="Times New Roman"/>
          <w:sz w:val="20"/>
          <w:szCs w:val="20"/>
        </w:rPr>
        <w:t>Ugotavljanje</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avtorstva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besedil</w:t>
      </w:r>
      <w:proofErr w:type="spellEnd"/>
      <w:r w:rsidRPr="00F55EED">
        <w:rPr>
          <w:rFonts w:ascii="Times New Roman" w:hAnsi="Times New Roman" w:cs="Times New Roman"/>
          <w:sz w:val="20"/>
          <w:szCs w:val="20"/>
        </w:rPr>
        <w:t>: primer »</w:t>
      </w:r>
      <w:proofErr w:type="spellStart"/>
      <w:r w:rsidRPr="00F55EED">
        <w:rPr>
          <w:rFonts w:ascii="Times New Roman" w:hAnsi="Times New Roman" w:cs="Times New Roman"/>
          <w:sz w:val="20"/>
          <w:szCs w:val="20"/>
        </w:rPr>
        <w:t>Trenirkarjev</w:t>
      </w:r>
      <w:proofErr w:type="spellEnd"/>
      <w:r w:rsidRPr="00F55EED">
        <w:rPr>
          <w:rFonts w:ascii="Times New Roman" w:hAnsi="Times New Roman" w:cs="Times New Roman"/>
          <w:sz w:val="20"/>
          <w:szCs w:val="20"/>
        </w:rPr>
        <w:t>«.</w:t>
      </w:r>
      <w:r w:rsidR="00003688">
        <w:rPr>
          <w:rFonts w:ascii="Times New Roman" w:hAnsi="Times New Roman" w:cs="Times New Roman"/>
          <w:sz w:val="20"/>
          <w:szCs w:val="20"/>
        </w:rPr>
        <w:t>”</w:t>
      </w:r>
      <w:r w:rsidRPr="00F55EED">
        <w:rPr>
          <w:rFonts w:ascii="Times New Roman" w:hAnsi="Times New Roman" w:cs="Times New Roman"/>
          <w:sz w:val="20"/>
          <w:szCs w:val="20"/>
        </w:rPr>
        <w:t xml:space="preserve"> </w:t>
      </w:r>
      <w:r w:rsidRPr="00F55EED">
        <w:rPr>
          <w:rFonts w:ascii="Times New Roman" w:hAnsi="Times New Roman" w:cs="Times New Roman"/>
          <w:iCs/>
          <w:sz w:val="20"/>
          <w:szCs w:val="20"/>
        </w:rPr>
        <w:t xml:space="preserve">In </w:t>
      </w:r>
      <w:proofErr w:type="spellStart"/>
      <w:r w:rsidRPr="00F55EED">
        <w:rPr>
          <w:rFonts w:ascii="Times New Roman" w:hAnsi="Times New Roman" w:cs="Times New Roman"/>
          <w:i/>
          <w:iCs/>
          <w:sz w:val="20"/>
          <w:szCs w:val="20"/>
        </w:rPr>
        <w:t>zbornik</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Devete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konference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Jezikovne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Tehnologije</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Informacijska</w:t>
      </w:r>
      <w:proofErr w:type="spellEnd"/>
      <w:r w:rsidRPr="00F55EED">
        <w:rPr>
          <w:rFonts w:ascii="Times New Roman" w:hAnsi="Times New Roman" w:cs="Times New Roman"/>
          <w:i/>
          <w:iCs/>
          <w:sz w:val="20"/>
          <w:szCs w:val="20"/>
        </w:rPr>
        <w:t xml:space="preserve"> </w:t>
      </w:r>
      <w:proofErr w:type="spellStart"/>
      <w:r w:rsidRPr="00F55EED">
        <w:rPr>
          <w:rFonts w:ascii="Times New Roman" w:hAnsi="Times New Roman" w:cs="Times New Roman"/>
          <w:i/>
          <w:iCs/>
          <w:sz w:val="20"/>
          <w:szCs w:val="20"/>
        </w:rPr>
        <w:t>družba</w:t>
      </w:r>
      <w:proofErr w:type="spellEnd"/>
      <w:r w:rsidRPr="00F55EED">
        <w:rPr>
          <w:rFonts w:ascii="Times New Roman" w:hAnsi="Times New Roman" w:cs="Times New Roman"/>
          <w:i/>
          <w:iCs/>
          <w:sz w:val="20"/>
          <w:szCs w:val="20"/>
        </w:rPr>
        <w:t xml:space="preserve"> – IS</w:t>
      </w:r>
      <w:r w:rsidRPr="00F55EED">
        <w:rPr>
          <w:rFonts w:ascii="Times New Roman" w:hAnsi="Times New Roman" w:cs="Times New Roman"/>
          <w:sz w:val="20"/>
          <w:szCs w:val="20"/>
        </w:rPr>
        <w:t xml:space="preserve">, </w:t>
      </w:r>
      <w:r w:rsidR="003B030A">
        <w:rPr>
          <w:rFonts w:ascii="Times New Roman" w:hAnsi="Times New Roman" w:cs="Times New Roman"/>
          <w:sz w:val="20"/>
          <w:szCs w:val="20"/>
        </w:rPr>
        <w:t xml:space="preserve">edited by </w:t>
      </w:r>
      <w:proofErr w:type="spellStart"/>
      <w:r w:rsidR="003B030A">
        <w:rPr>
          <w:rFonts w:ascii="Times New Roman" w:hAnsi="Times New Roman" w:cs="Times New Roman"/>
          <w:sz w:val="20"/>
          <w:szCs w:val="20"/>
        </w:rPr>
        <w:t>Tomaž</w:t>
      </w:r>
      <w:proofErr w:type="spellEnd"/>
      <w:r w:rsidR="003B030A">
        <w:rPr>
          <w:rFonts w:ascii="Times New Roman" w:hAnsi="Times New Roman" w:cs="Times New Roman"/>
          <w:sz w:val="20"/>
          <w:szCs w:val="20"/>
        </w:rPr>
        <w:t xml:space="preserve"> </w:t>
      </w:r>
      <w:proofErr w:type="spellStart"/>
      <w:r w:rsidR="003B030A">
        <w:rPr>
          <w:rFonts w:ascii="Times New Roman" w:hAnsi="Times New Roman" w:cs="Times New Roman"/>
          <w:sz w:val="20"/>
          <w:szCs w:val="20"/>
        </w:rPr>
        <w:t>Erjavec</w:t>
      </w:r>
      <w:proofErr w:type="spellEnd"/>
      <w:r w:rsidR="003B030A">
        <w:rPr>
          <w:rFonts w:ascii="Times New Roman" w:hAnsi="Times New Roman" w:cs="Times New Roman"/>
          <w:sz w:val="20"/>
          <w:szCs w:val="20"/>
        </w:rPr>
        <w:t xml:space="preserve"> and </w:t>
      </w:r>
      <w:proofErr w:type="spellStart"/>
      <w:r w:rsidR="003B030A">
        <w:rPr>
          <w:rFonts w:ascii="Times New Roman" w:hAnsi="Times New Roman" w:cs="Times New Roman"/>
          <w:sz w:val="20"/>
          <w:szCs w:val="20"/>
        </w:rPr>
        <w:t>Jerneja</w:t>
      </w:r>
      <w:proofErr w:type="spellEnd"/>
      <w:r w:rsidR="003B030A">
        <w:rPr>
          <w:rFonts w:ascii="Times New Roman" w:hAnsi="Times New Roman" w:cs="Times New Roman"/>
          <w:sz w:val="20"/>
          <w:szCs w:val="20"/>
        </w:rPr>
        <w:t xml:space="preserve"> </w:t>
      </w:r>
      <w:proofErr w:type="spellStart"/>
      <w:r w:rsidR="003B030A">
        <w:rPr>
          <w:rFonts w:ascii="Times New Roman" w:hAnsi="Times New Roman" w:cs="Times New Roman"/>
          <w:sz w:val="20"/>
          <w:szCs w:val="20"/>
        </w:rPr>
        <w:t>Žganec</w:t>
      </w:r>
      <w:proofErr w:type="spellEnd"/>
      <w:r w:rsidR="003B030A">
        <w:rPr>
          <w:rFonts w:ascii="Times New Roman" w:hAnsi="Times New Roman" w:cs="Times New Roman"/>
          <w:sz w:val="20"/>
          <w:szCs w:val="20"/>
        </w:rPr>
        <w:t xml:space="preserve"> Gros, </w:t>
      </w:r>
      <w:r w:rsidRPr="00F55EED">
        <w:rPr>
          <w:rFonts w:ascii="Times New Roman" w:hAnsi="Times New Roman" w:cs="Times New Roman"/>
          <w:sz w:val="20"/>
          <w:szCs w:val="20"/>
        </w:rPr>
        <w:t>131-34.</w:t>
      </w:r>
      <w:r w:rsidR="003B030A">
        <w:rPr>
          <w:rFonts w:ascii="Times New Roman" w:hAnsi="Times New Roman" w:cs="Times New Roman"/>
          <w:sz w:val="20"/>
          <w:szCs w:val="20"/>
        </w:rPr>
        <w:t xml:space="preserve"> Ljubljana: </w:t>
      </w:r>
      <w:proofErr w:type="spellStart"/>
      <w:r w:rsidR="003B030A">
        <w:rPr>
          <w:rFonts w:ascii="Times New Roman" w:hAnsi="Times New Roman" w:cs="Times New Roman"/>
          <w:sz w:val="20"/>
          <w:szCs w:val="20"/>
        </w:rPr>
        <w:t>Jožef</w:t>
      </w:r>
      <w:proofErr w:type="spellEnd"/>
      <w:r w:rsidR="003B030A">
        <w:rPr>
          <w:rFonts w:ascii="Times New Roman" w:hAnsi="Times New Roman" w:cs="Times New Roman"/>
          <w:sz w:val="20"/>
          <w:szCs w:val="20"/>
        </w:rPr>
        <w:t xml:space="preserve"> Stefan</w:t>
      </w:r>
      <w:r w:rsidR="002250CD" w:rsidRPr="002250CD">
        <w:rPr>
          <w:rFonts w:ascii="Times New Roman" w:hAnsi="Times New Roman" w:cs="Times New Roman"/>
          <w:sz w:val="20"/>
          <w:szCs w:val="20"/>
        </w:rPr>
        <w:t xml:space="preserve"> </w:t>
      </w:r>
      <w:r w:rsidR="002250CD">
        <w:rPr>
          <w:rFonts w:ascii="Times New Roman" w:hAnsi="Times New Roman" w:cs="Times New Roman"/>
          <w:sz w:val="20"/>
          <w:szCs w:val="20"/>
        </w:rPr>
        <w:t>Institute</w:t>
      </w:r>
      <w:r w:rsidR="003B030A">
        <w:rPr>
          <w:rFonts w:ascii="Times New Roman" w:hAnsi="Times New Roman" w:cs="Times New Roman"/>
          <w:sz w:val="20"/>
          <w:szCs w:val="20"/>
        </w:rPr>
        <w:t>.</w:t>
      </w:r>
    </w:p>
    <w:p w14:paraId="66DCBE9A" w14:textId="77777777" w:rsidR="0079692F" w:rsidRDefault="0079692F" w:rsidP="00DD1001">
      <w:pPr>
        <w:spacing w:line="360" w:lineRule="auto"/>
        <w:jc w:val="both"/>
        <w:rPr>
          <w:rFonts w:ascii="Times New Roman" w:hAnsi="Times New Roman" w:cs="Times New Roman"/>
          <w:sz w:val="20"/>
          <w:szCs w:val="20"/>
        </w:rPr>
      </w:pPr>
    </w:p>
    <w:p w14:paraId="118AA4EB" w14:textId="3733A5EC" w:rsidR="0079692F" w:rsidRPr="00F55EED" w:rsidRDefault="0079692F">
      <w:pPr>
        <w:spacing w:line="360" w:lineRule="auto"/>
        <w:jc w:val="center"/>
        <w:outlineLvl w:val="0"/>
        <w:rPr>
          <w:rFonts w:ascii="Times New Roman" w:hAnsi="Times New Roman" w:cs="Times New Roman"/>
          <w:sz w:val="20"/>
          <w:szCs w:val="20"/>
        </w:rPr>
      </w:pPr>
      <w:proofErr w:type="spellStart"/>
      <w:r w:rsidRPr="00F55EED">
        <w:rPr>
          <w:rFonts w:ascii="Times New Roman" w:hAnsi="Times New Roman" w:cs="Times New Roman"/>
          <w:sz w:val="20"/>
          <w:szCs w:val="20"/>
        </w:rPr>
        <w:t>Tadej</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Škvorc</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Senja</w:t>
      </w:r>
      <w:proofErr w:type="spellEnd"/>
      <w:r w:rsidRPr="00F55EED">
        <w:rPr>
          <w:rFonts w:ascii="Times New Roman" w:hAnsi="Times New Roman" w:cs="Times New Roman"/>
          <w:sz w:val="20"/>
          <w:szCs w:val="20"/>
        </w:rPr>
        <w:t xml:space="preserve"> Pollak,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Marko </w:t>
      </w:r>
      <w:proofErr w:type="spellStart"/>
      <w:r w:rsidRPr="00F55EED">
        <w:rPr>
          <w:rFonts w:ascii="Times New Roman" w:hAnsi="Times New Roman" w:cs="Times New Roman"/>
          <w:sz w:val="20"/>
          <w:szCs w:val="20"/>
        </w:rPr>
        <w:t>Robnik-Šikonja</w:t>
      </w:r>
      <w:proofErr w:type="spellEnd"/>
    </w:p>
    <w:p w14:paraId="762BA5A1" w14:textId="77777777" w:rsidR="0079692F" w:rsidRPr="00F55EED" w:rsidRDefault="0079692F">
      <w:pPr>
        <w:spacing w:line="360" w:lineRule="auto"/>
        <w:jc w:val="center"/>
        <w:outlineLvl w:val="0"/>
        <w:rPr>
          <w:rFonts w:ascii="Times New Roman" w:hAnsi="Times New Roman" w:cs="Times New Roman"/>
          <w:caps/>
          <w:sz w:val="20"/>
          <w:szCs w:val="20"/>
        </w:rPr>
      </w:pPr>
      <w:r w:rsidRPr="00F55EED">
        <w:rPr>
          <w:rFonts w:ascii="Times New Roman" w:hAnsi="Times New Roman" w:cs="Times New Roman"/>
          <w:caps/>
          <w:sz w:val="20"/>
          <w:szCs w:val="20"/>
        </w:rPr>
        <w:t>Predicting Slovene text complexity using readability measures</w:t>
      </w:r>
    </w:p>
    <w:p w14:paraId="037E14FE" w14:textId="77777777" w:rsidR="0079692F" w:rsidRPr="00F55EED" w:rsidRDefault="0079692F">
      <w:pPr>
        <w:spacing w:line="360" w:lineRule="auto"/>
        <w:jc w:val="center"/>
        <w:outlineLvl w:val="0"/>
        <w:rPr>
          <w:rFonts w:ascii="Times New Roman" w:hAnsi="Times New Roman" w:cs="Times New Roman"/>
          <w:caps/>
          <w:sz w:val="20"/>
          <w:szCs w:val="20"/>
        </w:rPr>
      </w:pPr>
      <w:r w:rsidRPr="00F55EED">
        <w:rPr>
          <w:rFonts w:ascii="Times New Roman" w:hAnsi="Times New Roman" w:cs="Times New Roman"/>
          <w:caps/>
          <w:sz w:val="20"/>
          <w:szCs w:val="20"/>
        </w:rPr>
        <w:t>SUMMARY</w:t>
      </w:r>
    </w:p>
    <w:p w14:paraId="430C30E8" w14:textId="7FB39E61" w:rsidR="0079692F" w:rsidRPr="00F55EED" w:rsidRDefault="0079692F">
      <w:pPr>
        <w:spacing w:line="360" w:lineRule="auto"/>
        <w:jc w:val="both"/>
        <w:outlineLvl w:val="0"/>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In English, the problem of determining text readability (i.e. how easy a text is to understand) has long been a topic of research, with its origins in the 19th century. Since then, many different methods and readability measures have been developed, often with the goal of determining whether a text is too difficult for its target age group. Even though the question of readability is complex from a linguistic </w:t>
      </w:r>
      <w:r w:rsidRPr="00F55EED">
        <w:rPr>
          <w:rFonts w:ascii="Times New Roman" w:hAnsi="Times New Roman" w:cs="Times New Roman"/>
          <w:sz w:val="20"/>
          <w:szCs w:val="20"/>
        </w:rPr>
        <w:lastRenderedPageBreak/>
        <w:t xml:space="preserve">standpoint, a large majority of existing measures are based on simple heuristics. Since most of these measures were developed for English texts, it is hard to say how well they would perform on Slovene texts. Measures designed for English are designed to correspond with the American school system, are sometimes based on pre-constructed lists of easy words which do not exist for Slovene and do not take into account morphological information when determining whether a word is difficult or not. </w:t>
      </w:r>
    </w:p>
    <w:p w14:paraId="45BD0EDF" w14:textId="28CFF18A"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In our work, we analyze some common readability measures on Slovene text. We also introduce and analyze two additional readability criteria that do not appear in any of the analyzed readability measures: </w:t>
      </w:r>
      <w:r w:rsidRPr="00F55EED">
        <w:rPr>
          <w:rFonts w:ascii="Times New Roman" w:hAnsi="Times New Roman" w:cs="Times New Roman"/>
          <w:b/>
          <w:sz w:val="20"/>
          <w:szCs w:val="20"/>
        </w:rPr>
        <w:t>morphological difficulty</w:t>
      </w:r>
      <w:r w:rsidRPr="00F55EED">
        <w:rPr>
          <w:rFonts w:ascii="Times New Roman" w:hAnsi="Times New Roman" w:cs="Times New Roman"/>
          <w:sz w:val="20"/>
          <w:szCs w:val="20"/>
        </w:rPr>
        <w:t xml:space="preserve">, where we assume word forms that appear rarely are harder to understand than the ones that appear commonly and the </w:t>
      </w:r>
      <w:r w:rsidRPr="00F55EED">
        <w:rPr>
          <w:rFonts w:ascii="Times New Roman" w:hAnsi="Times New Roman" w:cs="Times New Roman"/>
          <w:b/>
          <w:sz w:val="20"/>
          <w:szCs w:val="20"/>
        </w:rPr>
        <w:t xml:space="preserve">context of difficult words, </w:t>
      </w:r>
      <w:r w:rsidRPr="00F55EED">
        <w:rPr>
          <w:rFonts w:ascii="Times New Roman" w:hAnsi="Times New Roman" w:cs="Times New Roman"/>
          <w:sz w:val="20"/>
          <w:szCs w:val="20"/>
        </w:rPr>
        <w:t xml:space="preserve">where we assume difficult words are easier to understand in a context of simple words, as their meaning can be inferred from that context. We performed the analysis on 14,581 text documents from the </w:t>
      </w:r>
      <w:proofErr w:type="spellStart"/>
      <w:r w:rsidRPr="00F55EED">
        <w:rPr>
          <w:rFonts w:ascii="Times New Roman" w:hAnsi="Times New Roman" w:cs="Times New Roman"/>
          <w:sz w:val="20"/>
          <w:szCs w:val="20"/>
        </w:rPr>
        <w:t>Gigafida</w:t>
      </w:r>
      <w:proofErr w:type="spellEnd"/>
      <w:r w:rsidRPr="00F55EED">
        <w:rPr>
          <w:rFonts w:ascii="Times New Roman" w:hAnsi="Times New Roman" w:cs="Times New Roman"/>
          <w:sz w:val="20"/>
          <w:szCs w:val="20"/>
        </w:rPr>
        <w:t xml:space="preserve"> corpus, which were split into five groups based on their target audience (</w:t>
      </w:r>
      <w:proofErr w:type="spellStart"/>
      <w:r w:rsidRPr="00F55EED">
        <w:rPr>
          <w:rFonts w:ascii="Times New Roman" w:hAnsi="Times New Roman" w:cs="Times New Roman"/>
          <w:sz w:val="20"/>
          <w:szCs w:val="20"/>
        </w:rPr>
        <w:t>childrens</w:t>
      </w:r>
      <w:proofErr w:type="spellEnd"/>
      <w:r w:rsidRPr="00F55EED">
        <w:rPr>
          <w:rFonts w:ascii="Times New Roman" w:hAnsi="Times New Roman" w:cs="Times New Roman"/>
          <w:sz w:val="20"/>
          <w:szCs w:val="20"/>
        </w:rPr>
        <w:t xml:space="preserve">’ magazines, pop magazines, newspaper articles, computer magazines, and transcriptions of sessions of the National Assembly). We assumed that the groups should have different readability scores due to their differing target audiences and writing styles. </w:t>
      </w:r>
    </w:p>
    <w:p w14:paraId="00F04BA5" w14:textId="4C72102D"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For each analyzed readability measure we checked how well it separates texts from different groups. We did this by first obtaining the statistical distribution of readability scores for texts in each group and checking how much the distributions differ. We show that a number of common readability measures designed for English work well on Slovene texts. To determine which of the measures perform the best we used several statistical tests.</w:t>
      </w:r>
    </w:p>
    <w:p w14:paraId="1D92A91F" w14:textId="4EE36E68" w:rsidR="0079692F" w:rsidRPr="00F55EED" w:rsidRDefault="0079692F" w:rsidP="00F55EED">
      <w:pPr>
        <w:spacing w:line="360" w:lineRule="auto"/>
        <w:jc w:val="both"/>
        <w:rPr>
          <w:rFonts w:ascii="Times New Roman" w:hAnsi="Times New Roman" w:cs="Times New Roman"/>
          <w:sz w:val="20"/>
          <w:szCs w:val="20"/>
        </w:rPr>
      </w:pPr>
      <w:r>
        <w:rPr>
          <w:rFonts w:ascii="Times New Roman" w:hAnsi="Times New Roman" w:cs="Times New Roman"/>
          <w:sz w:val="20"/>
          <w:szCs w:val="20"/>
        </w:rPr>
        <w:tab/>
      </w:r>
      <w:r w:rsidRPr="00F55EED">
        <w:rPr>
          <w:rFonts w:ascii="Times New Roman" w:hAnsi="Times New Roman" w:cs="Times New Roman"/>
          <w:sz w:val="20"/>
          <w:szCs w:val="20"/>
        </w:rPr>
        <w:t xml:space="preserve">We also show that machine-learning methods can be used to accurately (over 98% chance of a correct prediction) predict which group a text belongs to </w:t>
      </w:r>
      <w:proofErr w:type="spellStart"/>
      <w:r w:rsidRPr="00F55EED">
        <w:rPr>
          <w:rFonts w:ascii="Times New Roman" w:hAnsi="Times New Roman" w:cs="Times New Roman"/>
          <w:sz w:val="20"/>
          <w:szCs w:val="20"/>
        </w:rPr>
        <w:t>based</w:t>
      </w:r>
      <w:proofErr w:type="spellEnd"/>
      <w:r w:rsidRPr="00F55EED">
        <w:rPr>
          <w:rFonts w:ascii="Times New Roman" w:hAnsi="Times New Roman" w:cs="Times New Roman"/>
          <w:sz w:val="20"/>
          <w:szCs w:val="20"/>
        </w:rPr>
        <w:t xml:space="preserve"> on its readability scores. We trained four different machine-learning models (decision trees, random forests, naïve Bayes classifier, and extreme gradient boosting) and evaluated them on our dataset. We obtained the best result (98.4% classification accuracy) by using random forests.</w:t>
      </w:r>
    </w:p>
    <w:p w14:paraId="1E03C433" w14:textId="77777777" w:rsidR="0079692F" w:rsidRPr="00F55EED" w:rsidRDefault="0079692F" w:rsidP="00F55EED">
      <w:pPr>
        <w:spacing w:line="360" w:lineRule="auto"/>
        <w:jc w:val="both"/>
        <w:rPr>
          <w:rFonts w:ascii="Times New Roman" w:hAnsi="Times New Roman" w:cs="Times New Roman"/>
          <w:sz w:val="20"/>
          <w:szCs w:val="20"/>
        </w:rPr>
      </w:pPr>
    </w:p>
    <w:p w14:paraId="4E6D80C6" w14:textId="77777777" w:rsidR="0079692F" w:rsidRPr="00F55EED" w:rsidRDefault="0079692F">
      <w:pPr>
        <w:spacing w:line="360" w:lineRule="auto"/>
        <w:jc w:val="center"/>
        <w:outlineLvl w:val="0"/>
        <w:rPr>
          <w:rFonts w:ascii="Times New Roman" w:hAnsi="Times New Roman" w:cs="Times New Roman"/>
          <w:sz w:val="20"/>
          <w:szCs w:val="20"/>
        </w:rPr>
      </w:pPr>
      <w:proofErr w:type="spellStart"/>
      <w:r w:rsidRPr="00F55EED">
        <w:rPr>
          <w:rFonts w:ascii="Times New Roman" w:hAnsi="Times New Roman" w:cs="Times New Roman"/>
          <w:sz w:val="20"/>
          <w:szCs w:val="20"/>
        </w:rPr>
        <w:t>Tadej</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Škvorc</w:t>
      </w:r>
      <w:proofErr w:type="spellEnd"/>
      <w:r w:rsidRPr="00F55EED">
        <w:rPr>
          <w:rFonts w:ascii="Times New Roman" w:hAnsi="Times New Roman" w:cs="Times New Roman"/>
          <w:sz w:val="20"/>
          <w:szCs w:val="20"/>
        </w:rPr>
        <w:t xml:space="preserve">, Simon </w:t>
      </w:r>
      <w:proofErr w:type="spellStart"/>
      <w:r w:rsidRPr="00F55EED">
        <w:rPr>
          <w:rFonts w:ascii="Times New Roman" w:hAnsi="Times New Roman" w:cs="Times New Roman"/>
          <w:sz w:val="20"/>
          <w:szCs w:val="20"/>
        </w:rPr>
        <w:t>Krek</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Senja</w:t>
      </w:r>
      <w:proofErr w:type="spellEnd"/>
      <w:r w:rsidRPr="00F55EED">
        <w:rPr>
          <w:rFonts w:ascii="Times New Roman" w:hAnsi="Times New Roman" w:cs="Times New Roman"/>
          <w:sz w:val="20"/>
          <w:szCs w:val="20"/>
        </w:rPr>
        <w:t xml:space="preserve"> Pollak, </w:t>
      </w:r>
      <w:proofErr w:type="spellStart"/>
      <w:r w:rsidRPr="00F55EED">
        <w:rPr>
          <w:rFonts w:ascii="Times New Roman" w:hAnsi="Times New Roman" w:cs="Times New Roman"/>
          <w:sz w:val="20"/>
          <w:szCs w:val="20"/>
        </w:rPr>
        <w:t>Špela</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Arhar</w:t>
      </w:r>
      <w:proofErr w:type="spellEnd"/>
      <w:r w:rsidRPr="00F55EED">
        <w:rPr>
          <w:rFonts w:ascii="Times New Roman" w:hAnsi="Times New Roman" w:cs="Times New Roman"/>
          <w:sz w:val="20"/>
          <w:szCs w:val="20"/>
        </w:rPr>
        <w:t xml:space="preserve"> </w:t>
      </w:r>
      <w:proofErr w:type="spellStart"/>
      <w:r w:rsidRPr="00F55EED">
        <w:rPr>
          <w:rFonts w:ascii="Times New Roman" w:hAnsi="Times New Roman" w:cs="Times New Roman"/>
          <w:sz w:val="20"/>
          <w:szCs w:val="20"/>
        </w:rPr>
        <w:t>Holdt</w:t>
      </w:r>
      <w:proofErr w:type="spellEnd"/>
      <w:r w:rsidRPr="00F55EED">
        <w:rPr>
          <w:rFonts w:ascii="Times New Roman" w:hAnsi="Times New Roman" w:cs="Times New Roman"/>
          <w:sz w:val="20"/>
          <w:szCs w:val="20"/>
        </w:rPr>
        <w:t xml:space="preserve">, Marko </w:t>
      </w:r>
      <w:proofErr w:type="spellStart"/>
      <w:r w:rsidRPr="00F55EED">
        <w:rPr>
          <w:rFonts w:ascii="Times New Roman" w:hAnsi="Times New Roman" w:cs="Times New Roman"/>
          <w:sz w:val="20"/>
          <w:szCs w:val="20"/>
        </w:rPr>
        <w:t>Robnik-Šikonja</w:t>
      </w:r>
      <w:proofErr w:type="spellEnd"/>
    </w:p>
    <w:p w14:paraId="3D890146" w14:textId="77777777" w:rsidR="0079692F" w:rsidRPr="00F55EED" w:rsidRDefault="0079692F">
      <w:pPr>
        <w:spacing w:line="360" w:lineRule="auto"/>
        <w:jc w:val="center"/>
        <w:outlineLvl w:val="0"/>
        <w:rPr>
          <w:rFonts w:ascii="Times New Roman" w:hAnsi="Times New Roman" w:cs="Times New Roman"/>
          <w:caps/>
          <w:sz w:val="20"/>
          <w:szCs w:val="20"/>
          <w:lang w:val="sl-SI"/>
        </w:rPr>
      </w:pPr>
      <w:r w:rsidRPr="00F55EED">
        <w:rPr>
          <w:rFonts w:ascii="Times New Roman" w:hAnsi="Times New Roman" w:cs="Times New Roman"/>
          <w:caps/>
          <w:sz w:val="20"/>
          <w:szCs w:val="20"/>
          <w:lang w:val="sl-SI"/>
        </w:rPr>
        <w:t>Napovedovanje kompleksnosti slovenskih besedil z uporabo mer berljivosti</w:t>
      </w:r>
    </w:p>
    <w:p w14:paraId="4C02ABE0" w14:textId="77777777" w:rsidR="0079692F" w:rsidRPr="00F55EED" w:rsidRDefault="0079692F">
      <w:pPr>
        <w:spacing w:line="360" w:lineRule="auto"/>
        <w:jc w:val="center"/>
        <w:outlineLvl w:val="0"/>
        <w:rPr>
          <w:rFonts w:ascii="Times New Roman" w:hAnsi="Times New Roman" w:cs="Times New Roman"/>
          <w:i/>
          <w:sz w:val="20"/>
          <w:szCs w:val="20"/>
          <w:lang w:val="sl-SI"/>
        </w:rPr>
      </w:pPr>
      <w:r w:rsidRPr="00F55EED">
        <w:rPr>
          <w:rFonts w:ascii="Times New Roman" w:hAnsi="Times New Roman" w:cs="Times New Roman"/>
          <w:caps/>
          <w:sz w:val="20"/>
          <w:szCs w:val="20"/>
          <w:lang w:val="sl-SI"/>
        </w:rPr>
        <w:t>POVZETEK</w:t>
      </w:r>
    </w:p>
    <w:p w14:paraId="1CB7B44C" w14:textId="060F6061" w:rsidR="0079692F" w:rsidRPr="00F55EED" w:rsidRDefault="0079692F">
      <w:pPr>
        <w:spacing w:line="360" w:lineRule="auto"/>
        <w:jc w:val="both"/>
        <w:outlineLvl w:val="0"/>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Problem berljivosti (t.j. kako enostavno je besedilo za branje) je v angleščini dobro raziskan. Obstaja veliko različnih metod in formul, s katerimi lahko analiziramo angleška besedila z vidika berljivosti. Kljub temu, da je vprašanje berljivosti z lingvističnega vidika zapleteno večina metod za ugotavljanje berljivosti temelji na preprostih značilnostih besedil. Ker je bila večina mer berljivosti zasnovanih za angleška besedila, ne moremo biti prepričani da bodo enako dobro delovala na slovenskih besedilih. Angleške mere berljivosti so namreč usklajene z ameriškim šolskim sistemom, včasih temeljijo na vnaprej sestavljenih seznamih lahkih besed in ne upoštevajo težavnosti besed z morfološkega vidika.</w:t>
      </w:r>
    </w:p>
    <w:p w14:paraId="4E8C923D" w14:textId="16F11F7D" w:rsidR="0079692F" w:rsidRPr="00F55EED" w:rsidRDefault="0079692F" w:rsidP="00F55EED">
      <w:pPr>
        <w:spacing w:line="360" w:lineRule="auto"/>
        <w:jc w:val="both"/>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 xml:space="preserve">V našem delu analiziramo pogoste mere berljivosti na slovenskih besedilih. Poleg tega uvedemo in analiziramo dva dodatna kazalnika berljivosti ki ne nastopata v pogostih merah berljivosti: </w:t>
      </w:r>
      <w:r w:rsidRPr="00F55EED">
        <w:rPr>
          <w:rFonts w:ascii="Times New Roman" w:hAnsi="Times New Roman" w:cs="Times New Roman"/>
          <w:b/>
          <w:sz w:val="20"/>
          <w:szCs w:val="20"/>
          <w:lang w:val="sl-SI"/>
        </w:rPr>
        <w:lastRenderedPageBreak/>
        <w:t>morfološka zahtevnost besed</w:t>
      </w:r>
      <w:r w:rsidRPr="00F55EED">
        <w:rPr>
          <w:rFonts w:ascii="Times New Roman" w:hAnsi="Times New Roman" w:cs="Times New Roman"/>
          <w:sz w:val="20"/>
          <w:szCs w:val="20"/>
          <w:lang w:val="sl-SI"/>
        </w:rPr>
        <w:t xml:space="preserve">, s katero želimo zajeti predpostavko da so redkejše morfološke oblike besed težko berljive, in </w:t>
      </w:r>
      <w:r w:rsidRPr="00F55EED">
        <w:rPr>
          <w:rFonts w:ascii="Times New Roman" w:hAnsi="Times New Roman" w:cs="Times New Roman"/>
          <w:b/>
          <w:sz w:val="20"/>
          <w:szCs w:val="20"/>
          <w:lang w:val="sl-SI"/>
        </w:rPr>
        <w:t>kontekst težkih besed</w:t>
      </w:r>
      <w:r w:rsidRPr="00F55EED">
        <w:rPr>
          <w:rFonts w:ascii="Times New Roman" w:hAnsi="Times New Roman" w:cs="Times New Roman"/>
          <w:sz w:val="20"/>
          <w:szCs w:val="20"/>
          <w:lang w:val="sl-SI"/>
        </w:rPr>
        <w:t>, s katero želimo zajeti predpostavko, da so neznane besede, ki se pojavijo v kontekstu znanih besed lažje berljive, saj lahko njihov pomen razberemo iz konteksta. Analizo smo izvedli na 14,581 besedilih iz korpusa Gigafida, ki smo jih razdelili v pet skupin glede na njihovo ciljno publiko (Otroške revije, splošne revije, časopisni članki, računalniške revije in transkripcije sej Državnega zbora). Predpostavili smo, da imajo revije zaradi različnih ciljnih publik in tematik različne sloge pisanja in posledično različne stopnje berljivosti.</w:t>
      </w:r>
    </w:p>
    <w:p w14:paraId="17683F5D" w14:textId="643ADBEC" w:rsidR="0079692F" w:rsidRPr="00F55EED" w:rsidRDefault="0079692F" w:rsidP="00F55EED">
      <w:pPr>
        <w:spacing w:line="360" w:lineRule="auto"/>
        <w:jc w:val="both"/>
        <w:rPr>
          <w:rFonts w:ascii="Times New Roman" w:hAnsi="Times New Roman" w:cs="Times New Roman"/>
          <w:sz w:val="20"/>
          <w:szCs w:val="20"/>
          <w:lang w:val="sl-SI"/>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Za vsako izmed mer berljivosti smo preverili, kako dobro med seboj loči besedila iz različnih skupin. Za vsako izmed njih smo pridobili statistično distribucijo vrednosti berljivosti vsake skupine in preverili, ali so distribucije ustrezno ločene. V analizi pokažemo, da se številne uveljavljene mere, ki so bile zasnovane za angleščino, dobro obnesejo tudi na slovenskih besedilih.</w:t>
      </w:r>
      <w:r>
        <w:rPr>
          <w:rFonts w:ascii="Times New Roman" w:hAnsi="Times New Roman" w:cs="Times New Roman"/>
          <w:sz w:val="20"/>
          <w:szCs w:val="20"/>
          <w:lang w:val="sl-SI"/>
        </w:rPr>
        <w:t xml:space="preserve"> Da</w:t>
      </w:r>
      <w:r w:rsidRPr="00F55EED">
        <w:rPr>
          <w:rFonts w:ascii="Times New Roman" w:hAnsi="Times New Roman" w:cs="Times New Roman"/>
          <w:sz w:val="20"/>
          <w:szCs w:val="20"/>
          <w:lang w:val="sl-SI"/>
        </w:rPr>
        <w:t xml:space="preserve"> bi ugotovili, katere mere najbolje razlikujejo med skupinami smo uporabili statistične teste. </w:t>
      </w:r>
    </w:p>
    <w:p w14:paraId="1DCB321F" w14:textId="1475CCB2" w:rsidR="00EF7BCB" w:rsidRPr="00F55EED" w:rsidRDefault="0079692F">
      <w:pPr>
        <w:spacing w:line="360" w:lineRule="auto"/>
        <w:jc w:val="both"/>
        <w:rPr>
          <w:rFonts w:ascii="Times New Roman" w:hAnsi="Times New Roman" w:cs="Times New Roman"/>
          <w:sz w:val="20"/>
          <w:szCs w:val="20"/>
        </w:rPr>
      </w:pPr>
      <w:r>
        <w:rPr>
          <w:rFonts w:ascii="Times New Roman" w:hAnsi="Times New Roman" w:cs="Times New Roman"/>
          <w:sz w:val="20"/>
          <w:szCs w:val="20"/>
          <w:lang w:val="sl-SI"/>
        </w:rPr>
        <w:tab/>
      </w:r>
      <w:r w:rsidRPr="00F55EED">
        <w:rPr>
          <w:rFonts w:ascii="Times New Roman" w:hAnsi="Times New Roman" w:cs="Times New Roman"/>
          <w:sz w:val="20"/>
          <w:szCs w:val="20"/>
          <w:lang w:val="sl-SI"/>
        </w:rPr>
        <w:t>Poleg tega pokažemo, da lahko z modeli strojnega učenja in kombinacijo analiziranih metod berljivosti z visoko točnostjo (nad 98%) napovemo, v katero skupino spada določeno besedilo. Za to analizo smo uporabili štiri različne metode strojnega učenja (odločitvena drevesa, naključne gozdove, naivni Bayesov klasifikator, in extreme gradient boosting). Najboljši rezultat (98,4%) smo dobili z metodo naključnih gozdov.</w:t>
      </w:r>
    </w:p>
    <w:sectPr w:rsidR="00EF7BCB" w:rsidRPr="00F55EED" w:rsidSect="00AD3C7A">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Author" w:initials="A">
    <w:p w14:paraId="66FC6231" w14:textId="6D0D37DE" w:rsidR="00174B67" w:rsidRDefault="00174B67">
      <w:pPr>
        <w:pStyle w:val="CommentText"/>
      </w:pPr>
      <w:r>
        <w:rPr>
          <w:rStyle w:val="CommentReference"/>
        </w:rPr>
        <w:annotationRef/>
      </w:r>
      <w:proofErr w:type="spellStart"/>
      <w:r>
        <w:t>Zwiter</w:t>
      </w:r>
      <w:proofErr w:type="spellEnd"/>
      <w:r>
        <w:t xml:space="preserve"> se </w:t>
      </w:r>
      <w:proofErr w:type="spellStart"/>
      <w:r>
        <w:t>premakne</w:t>
      </w:r>
      <w:proofErr w:type="spellEnd"/>
      <w:r>
        <w:t xml:space="preserve"> </w:t>
      </w:r>
      <w:proofErr w:type="spellStart"/>
      <w:r>
        <w:t>pred</w:t>
      </w:r>
      <w:proofErr w:type="spellEnd"/>
      <w:r>
        <w:t xml:space="preserve"> </w:t>
      </w:r>
      <w:proofErr w:type="spellStart"/>
      <w:r>
        <w:t>Vitez</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FC62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FC6231" w16cid:durableId="20A885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317BD" w14:textId="77777777" w:rsidR="007B4EAD" w:rsidRDefault="007B4EAD" w:rsidP="00C92221">
      <w:r>
        <w:separator/>
      </w:r>
    </w:p>
  </w:endnote>
  <w:endnote w:type="continuationSeparator" w:id="0">
    <w:p w14:paraId="6491D62E" w14:textId="77777777" w:rsidR="007B4EAD" w:rsidRDefault="007B4EAD" w:rsidP="00C922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F8EA5" w14:textId="77777777" w:rsidR="004A704B" w:rsidRDefault="004A7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A29D3" w14:textId="77777777" w:rsidR="004A704B" w:rsidRDefault="004A7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AF632" w14:textId="77777777" w:rsidR="004A704B" w:rsidRDefault="004A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7695C7" w14:textId="77777777" w:rsidR="007B4EAD" w:rsidRDefault="007B4EAD" w:rsidP="00C92221">
      <w:r>
        <w:separator/>
      </w:r>
    </w:p>
  </w:footnote>
  <w:footnote w:type="continuationSeparator" w:id="0">
    <w:p w14:paraId="153F852B" w14:textId="77777777" w:rsidR="007B4EAD" w:rsidRDefault="007B4EAD" w:rsidP="00C92221">
      <w:r>
        <w:continuationSeparator/>
      </w:r>
    </w:p>
  </w:footnote>
  <w:footnote w:id="1">
    <w:p w14:paraId="61793D7C" w14:textId="4A457829" w:rsidR="004A704B" w:rsidRPr="000672E9" w:rsidRDefault="004A704B" w:rsidP="00F55EED">
      <w:pPr>
        <w:pStyle w:val="FootnoteText"/>
        <w:jc w:val="both"/>
        <w:rPr>
          <w:rFonts w:ascii="Times New Roman" w:hAnsi="Times New Roman" w:cs="Times New Roman"/>
          <w:sz w:val="20"/>
          <w:szCs w:val="20"/>
          <w:lang w:val="en-GB"/>
        </w:rPr>
      </w:pPr>
      <w:r w:rsidRPr="000672E9">
        <w:rPr>
          <w:rStyle w:val="FootnoteReference"/>
          <w:rFonts w:ascii="Times New Roman" w:hAnsi="Times New Roman" w:cs="Times New Roman"/>
          <w:sz w:val="20"/>
          <w:szCs w:val="20"/>
          <w:lang w:val="en-GB"/>
        </w:rPr>
        <w:t>*</w:t>
      </w:r>
      <w:r w:rsidRPr="000672E9">
        <w:rPr>
          <w:rFonts w:ascii="Times New Roman" w:hAnsi="Times New Roman" w:cs="Times New Roman"/>
          <w:sz w:val="20"/>
          <w:szCs w:val="20"/>
          <w:lang w:val="en-GB"/>
        </w:rPr>
        <w:t xml:space="preserve"> </w:t>
      </w:r>
      <w:r w:rsidRPr="00F55EED">
        <w:rPr>
          <w:rFonts w:ascii="Times New Roman" w:hAnsi="Times New Roman" w:cs="Times New Roman"/>
          <w:b/>
          <w:sz w:val="20"/>
          <w:szCs w:val="20"/>
        </w:rPr>
        <w:t xml:space="preserve">University of Ljubljana, Faculty of Computer and Information Science, </w:t>
      </w:r>
      <w:proofErr w:type="spellStart"/>
      <w:r w:rsidRPr="00F55EED">
        <w:rPr>
          <w:rFonts w:ascii="Times New Roman" w:hAnsi="Times New Roman" w:cs="Times New Roman"/>
          <w:b/>
          <w:sz w:val="20"/>
          <w:szCs w:val="20"/>
        </w:rPr>
        <w:t>Večna</w:t>
      </w:r>
      <w:proofErr w:type="spellEnd"/>
      <w:r w:rsidRPr="00F55EED">
        <w:rPr>
          <w:rFonts w:ascii="Times New Roman" w:hAnsi="Times New Roman" w:cs="Times New Roman"/>
          <w:b/>
          <w:sz w:val="20"/>
          <w:szCs w:val="20"/>
        </w:rPr>
        <w:t xml:space="preserve"> Pot 113, SI-1000 Ljubljana, </w:t>
      </w:r>
      <w:proofErr w:type="spellStart"/>
      <w:r w:rsidR="00BD60CA" w:rsidRPr="00F45412">
        <w:rPr>
          <w:rFonts w:ascii="Times New Roman" w:hAnsi="Times New Roman" w:cs="Times New Roman"/>
          <w:b/>
          <w:sz w:val="20"/>
          <w:szCs w:val="20"/>
        </w:rPr>
        <w:t>Jo</w:t>
      </w:r>
      <w:r w:rsidR="002250CD">
        <w:rPr>
          <w:rFonts w:ascii="Times New Roman" w:hAnsi="Times New Roman" w:cs="Times New Roman"/>
          <w:b/>
          <w:sz w:val="20"/>
          <w:szCs w:val="20"/>
        </w:rPr>
        <w:t>ž</w:t>
      </w:r>
      <w:r w:rsidR="00BD60CA" w:rsidRPr="00F45412">
        <w:rPr>
          <w:rFonts w:ascii="Times New Roman" w:hAnsi="Times New Roman" w:cs="Times New Roman"/>
          <w:b/>
          <w:sz w:val="20"/>
          <w:szCs w:val="20"/>
        </w:rPr>
        <w:t>ef</w:t>
      </w:r>
      <w:proofErr w:type="spellEnd"/>
      <w:r w:rsidR="00BD60CA" w:rsidRPr="00F45412">
        <w:rPr>
          <w:rFonts w:ascii="Times New Roman" w:hAnsi="Times New Roman" w:cs="Times New Roman"/>
          <w:b/>
          <w:sz w:val="20"/>
          <w:szCs w:val="20"/>
        </w:rPr>
        <w:t xml:space="preserve"> Stefan Institute, </w:t>
      </w:r>
      <w:proofErr w:type="spellStart"/>
      <w:r w:rsidR="00BD60CA" w:rsidRPr="00F45412">
        <w:rPr>
          <w:rFonts w:ascii="Times New Roman" w:hAnsi="Times New Roman" w:cs="Times New Roman"/>
          <w:b/>
          <w:sz w:val="20"/>
          <w:szCs w:val="20"/>
        </w:rPr>
        <w:t>Jamova</w:t>
      </w:r>
      <w:proofErr w:type="spellEnd"/>
      <w:r w:rsidR="00BD60CA" w:rsidRPr="00F45412">
        <w:rPr>
          <w:rFonts w:ascii="Times New Roman" w:hAnsi="Times New Roman" w:cs="Times New Roman"/>
          <w:b/>
          <w:sz w:val="20"/>
          <w:szCs w:val="20"/>
        </w:rPr>
        <w:t xml:space="preserve"> </w:t>
      </w:r>
      <w:proofErr w:type="spellStart"/>
      <w:r w:rsidR="00BD60CA" w:rsidRPr="00F45412">
        <w:rPr>
          <w:rFonts w:ascii="Times New Roman" w:hAnsi="Times New Roman" w:cs="Times New Roman"/>
          <w:b/>
          <w:sz w:val="20"/>
          <w:szCs w:val="20"/>
        </w:rPr>
        <w:t>cesta</w:t>
      </w:r>
      <w:proofErr w:type="spellEnd"/>
      <w:r w:rsidR="00BD60CA" w:rsidRPr="00F45412">
        <w:rPr>
          <w:rFonts w:ascii="Times New Roman" w:hAnsi="Times New Roman" w:cs="Times New Roman"/>
          <w:b/>
          <w:sz w:val="20"/>
          <w:szCs w:val="20"/>
        </w:rPr>
        <w:t xml:space="preserve"> 39, SI-1000 Ljubljana</w:t>
      </w:r>
      <w:r w:rsidR="00BD60CA">
        <w:rPr>
          <w:rFonts w:ascii="Times New Roman" w:hAnsi="Times New Roman" w:cs="Times New Roman"/>
          <w:b/>
          <w:sz w:val="20"/>
          <w:szCs w:val="20"/>
        </w:rPr>
        <w:t xml:space="preserve">, </w:t>
      </w:r>
      <w:hyperlink r:id="rId1" w:history="1">
        <w:r w:rsidRPr="00F55EED">
          <w:rPr>
            <w:rStyle w:val="Hyperlink"/>
            <w:rFonts w:ascii="Times New Roman" w:hAnsi="Times New Roman" w:cs="Times New Roman"/>
            <w:b/>
            <w:color w:val="auto"/>
            <w:sz w:val="20"/>
            <w:szCs w:val="20"/>
            <w:u w:val="none"/>
          </w:rPr>
          <w:t>tadej.skvorc@fri.uni-lj.si</w:t>
        </w:r>
      </w:hyperlink>
    </w:p>
  </w:footnote>
  <w:footnote w:id="2">
    <w:p w14:paraId="7EB9D38F" w14:textId="665F0B06"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t xml:space="preserve"> </w:t>
      </w:r>
      <w:proofErr w:type="spellStart"/>
      <w:r w:rsidRPr="00F55EED">
        <w:rPr>
          <w:rFonts w:ascii="Times New Roman" w:hAnsi="Times New Roman" w:cs="Times New Roman"/>
          <w:b/>
          <w:sz w:val="20"/>
          <w:szCs w:val="20"/>
        </w:rPr>
        <w:t>Jo</w:t>
      </w:r>
      <w:r w:rsidR="002250CD">
        <w:rPr>
          <w:rFonts w:ascii="Times New Roman" w:hAnsi="Times New Roman" w:cs="Times New Roman"/>
          <w:b/>
          <w:sz w:val="20"/>
          <w:szCs w:val="20"/>
        </w:rPr>
        <w:t>ž</w:t>
      </w:r>
      <w:r w:rsidRPr="00F55EED">
        <w:rPr>
          <w:rFonts w:ascii="Times New Roman" w:hAnsi="Times New Roman" w:cs="Times New Roman"/>
          <w:b/>
          <w:sz w:val="20"/>
          <w:szCs w:val="20"/>
        </w:rPr>
        <w:t>ef</w:t>
      </w:r>
      <w:proofErr w:type="spellEnd"/>
      <w:r w:rsidRPr="00F55EED">
        <w:rPr>
          <w:rFonts w:ascii="Times New Roman" w:hAnsi="Times New Roman" w:cs="Times New Roman"/>
          <w:b/>
          <w:sz w:val="20"/>
          <w:szCs w:val="20"/>
        </w:rPr>
        <w:t xml:space="preserve"> Stefan Institute, </w:t>
      </w:r>
      <w:proofErr w:type="spellStart"/>
      <w:r w:rsidRPr="00F55EED">
        <w:rPr>
          <w:rFonts w:ascii="Times New Roman" w:hAnsi="Times New Roman" w:cs="Times New Roman"/>
          <w:b/>
          <w:sz w:val="20"/>
          <w:szCs w:val="20"/>
        </w:rPr>
        <w:t>Jamova</w:t>
      </w:r>
      <w:proofErr w:type="spellEnd"/>
      <w:r w:rsidRPr="00F55EED">
        <w:rPr>
          <w:rFonts w:ascii="Times New Roman" w:hAnsi="Times New Roman" w:cs="Times New Roman"/>
          <w:b/>
          <w:sz w:val="20"/>
          <w:szCs w:val="20"/>
        </w:rPr>
        <w:t xml:space="preserve"> </w:t>
      </w:r>
      <w:proofErr w:type="spellStart"/>
      <w:r w:rsidRPr="00F55EED">
        <w:rPr>
          <w:rFonts w:ascii="Times New Roman" w:hAnsi="Times New Roman" w:cs="Times New Roman"/>
          <w:b/>
          <w:sz w:val="20"/>
          <w:szCs w:val="20"/>
        </w:rPr>
        <w:t>cesta</w:t>
      </w:r>
      <w:proofErr w:type="spellEnd"/>
      <w:r w:rsidRPr="00F55EED">
        <w:rPr>
          <w:rFonts w:ascii="Times New Roman" w:hAnsi="Times New Roman" w:cs="Times New Roman"/>
          <w:b/>
          <w:sz w:val="20"/>
          <w:szCs w:val="20"/>
        </w:rPr>
        <w:t xml:space="preserve"> 39, SI-1000 Ljubljana,</w:t>
      </w:r>
      <w:r w:rsidR="00BD60CA">
        <w:rPr>
          <w:rFonts w:ascii="Times New Roman" w:hAnsi="Times New Roman" w:cs="Times New Roman"/>
          <w:b/>
          <w:sz w:val="20"/>
          <w:szCs w:val="20"/>
        </w:rPr>
        <w:t xml:space="preserve"> </w:t>
      </w:r>
      <w:r w:rsidR="00BD60CA" w:rsidRPr="00F45412">
        <w:rPr>
          <w:rFonts w:ascii="Times New Roman" w:hAnsi="Times New Roman" w:cs="Times New Roman"/>
          <w:b/>
          <w:sz w:val="20"/>
          <w:szCs w:val="20"/>
        </w:rPr>
        <w:t xml:space="preserve">University of Ljubljana, Faculty of Arts, </w:t>
      </w:r>
      <w:proofErr w:type="spellStart"/>
      <w:r w:rsidR="00BD60CA" w:rsidRPr="00F45412">
        <w:rPr>
          <w:rFonts w:ascii="Times New Roman" w:hAnsi="Times New Roman" w:cs="Times New Roman"/>
          <w:b/>
          <w:sz w:val="20"/>
          <w:szCs w:val="20"/>
        </w:rPr>
        <w:t>Aškerčeva</w:t>
      </w:r>
      <w:proofErr w:type="spellEnd"/>
      <w:r w:rsidR="00BD60CA" w:rsidRPr="00F45412">
        <w:rPr>
          <w:rFonts w:ascii="Times New Roman" w:hAnsi="Times New Roman" w:cs="Times New Roman"/>
          <w:b/>
          <w:sz w:val="20"/>
          <w:szCs w:val="20"/>
        </w:rPr>
        <w:t xml:space="preserve"> 2, SI-1000 Ljubljana, </w:t>
      </w:r>
      <w:hyperlink r:id="rId2" w:history="1">
        <w:r w:rsidRPr="00F55EED">
          <w:rPr>
            <w:rStyle w:val="Hyperlink"/>
            <w:rFonts w:ascii="Times New Roman" w:hAnsi="Times New Roman" w:cs="Times New Roman"/>
            <w:b/>
            <w:color w:val="auto"/>
            <w:sz w:val="20"/>
            <w:szCs w:val="20"/>
            <w:u w:val="none"/>
          </w:rPr>
          <w:t>simon.krek@guest.arnes.si</w:t>
        </w:r>
      </w:hyperlink>
    </w:p>
  </w:footnote>
  <w:footnote w:id="3">
    <w:p w14:paraId="5B1B4902" w14:textId="6736E228"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rsidRPr="00A861BA">
        <w:rPr>
          <w:rStyle w:val="FootnoteReference"/>
        </w:rPr>
        <w:sym w:font="Symbol" w:char="F02A"/>
      </w:r>
      <w:r>
        <w:t xml:space="preserve"> </w:t>
      </w:r>
      <w:proofErr w:type="spellStart"/>
      <w:r w:rsidRPr="00F55EED">
        <w:rPr>
          <w:rFonts w:ascii="Times New Roman" w:hAnsi="Times New Roman" w:cs="Times New Roman"/>
          <w:b/>
          <w:sz w:val="20"/>
          <w:szCs w:val="20"/>
        </w:rPr>
        <w:t>Jo</w:t>
      </w:r>
      <w:r w:rsidR="002250CD">
        <w:rPr>
          <w:rFonts w:ascii="Times New Roman" w:hAnsi="Times New Roman" w:cs="Times New Roman"/>
          <w:b/>
          <w:sz w:val="20"/>
          <w:szCs w:val="20"/>
        </w:rPr>
        <w:t>ž</w:t>
      </w:r>
      <w:r w:rsidRPr="00F55EED">
        <w:rPr>
          <w:rFonts w:ascii="Times New Roman" w:hAnsi="Times New Roman" w:cs="Times New Roman"/>
          <w:b/>
          <w:sz w:val="20"/>
          <w:szCs w:val="20"/>
        </w:rPr>
        <w:t>ef</w:t>
      </w:r>
      <w:proofErr w:type="spellEnd"/>
      <w:r w:rsidRPr="00F55EED">
        <w:rPr>
          <w:rFonts w:ascii="Times New Roman" w:hAnsi="Times New Roman" w:cs="Times New Roman"/>
          <w:b/>
          <w:sz w:val="20"/>
          <w:szCs w:val="20"/>
        </w:rPr>
        <w:t xml:space="preserve"> Stefan Institute, </w:t>
      </w:r>
      <w:proofErr w:type="spellStart"/>
      <w:r w:rsidRPr="00F55EED">
        <w:rPr>
          <w:rFonts w:ascii="Times New Roman" w:hAnsi="Times New Roman" w:cs="Times New Roman"/>
          <w:b/>
          <w:sz w:val="20"/>
          <w:szCs w:val="20"/>
        </w:rPr>
        <w:t>Jamova</w:t>
      </w:r>
      <w:proofErr w:type="spellEnd"/>
      <w:r w:rsidRPr="00F55EED">
        <w:rPr>
          <w:rFonts w:ascii="Times New Roman" w:hAnsi="Times New Roman" w:cs="Times New Roman"/>
          <w:b/>
          <w:sz w:val="20"/>
          <w:szCs w:val="20"/>
        </w:rPr>
        <w:t xml:space="preserve"> </w:t>
      </w:r>
      <w:proofErr w:type="spellStart"/>
      <w:r w:rsidRPr="00F55EED">
        <w:rPr>
          <w:rFonts w:ascii="Times New Roman" w:hAnsi="Times New Roman" w:cs="Times New Roman"/>
          <w:b/>
          <w:sz w:val="20"/>
          <w:szCs w:val="20"/>
        </w:rPr>
        <w:t>cesta</w:t>
      </w:r>
      <w:proofErr w:type="spellEnd"/>
      <w:r w:rsidRPr="00F55EED">
        <w:rPr>
          <w:rFonts w:ascii="Times New Roman" w:hAnsi="Times New Roman" w:cs="Times New Roman"/>
          <w:b/>
          <w:sz w:val="20"/>
          <w:szCs w:val="20"/>
        </w:rPr>
        <w:t xml:space="preserve"> 39, SI-1000 Ljubljana, </w:t>
      </w:r>
      <w:hyperlink r:id="rId3" w:history="1">
        <w:r w:rsidRPr="00F55EED">
          <w:rPr>
            <w:rStyle w:val="Hyperlink"/>
            <w:rFonts w:ascii="Times New Roman" w:hAnsi="Times New Roman" w:cs="Times New Roman"/>
            <w:b/>
            <w:color w:val="auto"/>
            <w:sz w:val="20"/>
            <w:szCs w:val="20"/>
            <w:u w:val="none"/>
          </w:rPr>
          <w:t>senja.pollak@ijs.si</w:t>
        </w:r>
      </w:hyperlink>
    </w:p>
  </w:footnote>
  <w:footnote w:id="4">
    <w:p w14:paraId="7C5E6BF7" w14:textId="717E613B"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rsidRPr="00A861BA">
        <w:rPr>
          <w:rStyle w:val="FootnoteReference"/>
        </w:rPr>
        <w:sym w:font="Symbol" w:char="F02A"/>
      </w:r>
      <w:r w:rsidRPr="00A861BA">
        <w:rPr>
          <w:rStyle w:val="FootnoteReference"/>
        </w:rPr>
        <w:sym w:font="Symbol" w:char="F02A"/>
      </w:r>
      <w:r>
        <w:t xml:space="preserve"> </w:t>
      </w:r>
      <w:r w:rsidR="00BD60CA" w:rsidRPr="00F55EED">
        <w:rPr>
          <w:rFonts w:ascii="Times New Roman" w:hAnsi="Times New Roman" w:cs="Times New Roman"/>
          <w:b/>
          <w:sz w:val="20"/>
          <w:szCs w:val="20"/>
        </w:rPr>
        <w:t xml:space="preserve">University of Ljubljana, Faculty of Arts, </w:t>
      </w:r>
      <w:proofErr w:type="spellStart"/>
      <w:r w:rsidR="00BD60CA" w:rsidRPr="00F55EED">
        <w:rPr>
          <w:rFonts w:ascii="Times New Roman" w:hAnsi="Times New Roman" w:cs="Times New Roman"/>
          <w:b/>
          <w:sz w:val="20"/>
          <w:szCs w:val="20"/>
        </w:rPr>
        <w:t>Aškerčeva</w:t>
      </w:r>
      <w:proofErr w:type="spellEnd"/>
      <w:r w:rsidR="00BD60CA" w:rsidRPr="00F55EED">
        <w:rPr>
          <w:rFonts w:ascii="Times New Roman" w:hAnsi="Times New Roman" w:cs="Times New Roman"/>
          <w:b/>
          <w:sz w:val="20"/>
          <w:szCs w:val="20"/>
        </w:rPr>
        <w:t xml:space="preserve"> 2, SI-1000 Ljubljana, </w:t>
      </w:r>
      <w:r w:rsidR="00BD60CA" w:rsidRPr="00F45412">
        <w:rPr>
          <w:rFonts w:ascii="Times New Roman" w:hAnsi="Times New Roman" w:cs="Times New Roman"/>
          <w:b/>
          <w:sz w:val="20"/>
          <w:szCs w:val="20"/>
        </w:rPr>
        <w:t xml:space="preserve">University of Ljubljana, Faculty of Computer and Information Science, </w:t>
      </w:r>
      <w:proofErr w:type="spellStart"/>
      <w:r w:rsidR="00BD60CA" w:rsidRPr="00F45412">
        <w:rPr>
          <w:rFonts w:ascii="Times New Roman" w:hAnsi="Times New Roman" w:cs="Times New Roman"/>
          <w:b/>
          <w:sz w:val="20"/>
          <w:szCs w:val="20"/>
        </w:rPr>
        <w:t>Večna</w:t>
      </w:r>
      <w:proofErr w:type="spellEnd"/>
      <w:r w:rsidR="00BD60CA" w:rsidRPr="00F45412">
        <w:rPr>
          <w:rFonts w:ascii="Times New Roman" w:hAnsi="Times New Roman" w:cs="Times New Roman"/>
          <w:b/>
          <w:sz w:val="20"/>
          <w:szCs w:val="20"/>
        </w:rPr>
        <w:t xml:space="preserve"> Pot 113, SI-1000 Ljubljana,</w:t>
      </w:r>
      <w:r w:rsidR="00BD60CA">
        <w:rPr>
          <w:rFonts w:ascii="Times New Roman" w:hAnsi="Times New Roman" w:cs="Times New Roman"/>
          <w:b/>
          <w:sz w:val="20"/>
          <w:szCs w:val="20"/>
        </w:rPr>
        <w:t xml:space="preserve"> </w:t>
      </w:r>
      <w:hyperlink r:id="rId4" w:history="1">
        <w:r w:rsidR="00BD60CA" w:rsidRPr="00F55EED">
          <w:rPr>
            <w:rStyle w:val="Hyperlink"/>
            <w:rFonts w:ascii="Times New Roman" w:hAnsi="Times New Roman" w:cs="Times New Roman"/>
            <w:b/>
            <w:color w:val="auto"/>
            <w:sz w:val="20"/>
            <w:szCs w:val="20"/>
            <w:u w:val="none"/>
          </w:rPr>
          <w:t>spela.arharholdt@ff.uni-lj.si</w:t>
        </w:r>
      </w:hyperlink>
    </w:p>
  </w:footnote>
  <w:footnote w:id="5">
    <w:p w14:paraId="062F306A" w14:textId="3688036F" w:rsidR="004A704B" w:rsidRPr="00F55EED" w:rsidRDefault="004A704B" w:rsidP="00F55EED">
      <w:pPr>
        <w:pStyle w:val="FootnoteText"/>
        <w:jc w:val="both"/>
        <w:rPr>
          <w:lang w:val="sl-SI"/>
        </w:rPr>
      </w:pPr>
      <w:r w:rsidRPr="00A861BA">
        <w:rPr>
          <w:rStyle w:val="FootnoteReference"/>
        </w:rPr>
        <w:sym w:font="Symbol" w:char="F02A"/>
      </w:r>
      <w:r w:rsidRPr="00A861BA">
        <w:rPr>
          <w:rStyle w:val="FootnoteReference"/>
        </w:rPr>
        <w:sym w:font="Symbol" w:char="F02A"/>
      </w:r>
      <w:r w:rsidRPr="00A861BA">
        <w:rPr>
          <w:rStyle w:val="FootnoteReference"/>
        </w:rPr>
        <w:sym w:font="Symbol" w:char="F02A"/>
      </w:r>
      <w:r w:rsidRPr="00A861BA">
        <w:rPr>
          <w:rStyle w:val="FootnoteReference"/>
        </w:rPr>
        <w:sym w:font="Symbol" w:char="F02A"/>
      </w:r>
      <w:r w:rsidRPr="00A861BA">
        <w:rPr>
          <w:rStyle w:val="FootnoteReference"/>
        </w:rPr>
        <w:sym w:font="Symbol" w:char="F02A"/>
      </w:r>
      <w:r>
        <w:t xml:space="preserve"> </w:t>
      </w:r>
      <w:r w:rsidR="00BD60CA" w:rsidRPr="00F55EED">
        <w:rPr>
          <w:rFonts w:ascii="Times New Roman" w:hAnsi="Times New Roman" w:cs="Times New Roman"/>
          <w:b/>
          <w:sz w:val="20"/>
          <w:szCs w:val="20"/>
        </w:rPr>
        <w:t xml:space="preserve">University of Ljubljana, Faculty of Computer and Information Science, </w:t>
      </w:r>
      <w:proofErr w:type="spellStart"/>
      <w:r w:rsidR="00BD60CA" w:rsidRPr="00F55EED">
        <w:rPr>
          <w:rFonts w:ascii="Times New Roman" w:hAnsi="Times New Roman" w:cs="Times New Roman"/>
          <w:b/>
          <w:sz w:val="20"/>
          <w:szCs w:val="20"/>
        </w:rPr>
        <w:t>Ve</w:t>
      </w:r>
      <w:r w:rsidR="00BD60CA" w:rsidRPr="00BD60CA">
        <w:rPr>
          <w:rFonts w:ascii="Times New Roman" w:hAnsi="Times New Roman" w:cs="Times New Roman"/>
          <w:b/>
          <w:sz w:val="20"/>
          <w:szCs w:val="20"/>
        </w:rPr>
        <w:t>čna</w:t>
      </w:r>
      <w:proofErr w:type="spellEnd"/>
      <w:r w:rsidR="00BD60CA" w:rsidRPr="00BD60CA">
        <w:rPr>
          <w:rFonts w:ascii="Times New Roman" w:hAnsi="Times New Roman" w:cs="Times New Roman"/>
          <w:b/>
          <w:sz w:val="20"/>
          <w:szCs w:val="20"/>
        </w:rPr>
        <w:t xml:space="preserve"> Pot 113, SI-</w:t>
      </w:r>
      <w:r w:rsidR="00BD60CA">
        <w:rPr>
          <w:rFonts w:ascii="Times New Roman" w:hAnsi="Times New Roman" w:cs="Times New Roman"/>
          <w:b/>
          <w:sz w:val="20"/>
          <w:szCs w:val="20"/>
        </w:rPr>
        <w:t>1</w:t>
      </w:r>
      <w:r w:rsidR="00BD60CA" w:rsidRPr="00F55EED">
        <w:rPr>
          <w:rFonts w:ascii="Times New Roman" w:hAnsi="Times New Roman" w:cs="Times New Roman"/>
          <w:b/>
          <w:sz w:val="20"/>
          <w:szCs w:val="20"/>
        </w:rPr>
        <w:t xml:space="preserve">000 Ljubljana, </w:t>
      </w:r>
      <w:hyperlink r:id="rId5" w:history="1">
        <w:r w:rsidR="00BD60CA" w:rsidRPr="00F55EED">
          <w:rPr>
            <w:rStyle w:val="Hyperlink"/>
            <w:rFonts w:ascii="Times New Roman" w:hAnsi="Times New Roman" w:cs="Times New Roman"/>
            <w:b/>
            <w:color w:val="auto"/>
            <w:sz w:val="20"/>
            <w:szCs w:val="20"/>
            <w:u w:val="none"/>
          </w:rPr>
          <w:t>marko.robnik@fri.uni-lj.si</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7103" w14:textId="77777777" w:rsidR="004A704B" w:rsidRDefault="004A7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5632F" w14:textId="77777777" w:rsidR="004A704B" w:rsidRDefault="004A70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1437D" w14:textId="77777777" w:rsidR="004A704B" w:rsidRDefault="004A7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1FCA"/>
    <w:multiLevelType w:val="hybridMultilevel"/>
    <w:tmpl w:val="8564D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3436A"/>
    <w:multiLevelType w:val="hybridMultilevel"/>
    <w:tmpl w:val="FA82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D2914"/>
    <w:multiLevelType w:val="hybridMultilevel"/>
    <w:tmpl w:val="4F4C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243F"/>
    <w:multiLevelType w:val="hybridMultilevel"/>
    <w:tmpl w:val="61BA8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8F04A6"/>
    <w:multiLevelType w:val="hybridMultilevel"/>
    <w:tmpl w:val="145C71F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B5E43B1"/>
    <w:multiLevelType w:val="hybridMultilevel"/>
    <w:tmpl w:val="ED9C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827F7"/>
    <w:multiLevelType w:val="hybridMultilevel"/>
    <w:tmpl w:val="EC20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574C3E"/>
    <w:multiLevelType w:val="hybridMultilevel"/>
    <w:tmpl w:val="1FA8F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3A1592"/>
    <w:multiLevelType w:val="hybridMultilevel"/>
    <w:tmpl w:val="5F52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E90CCA"/>
    <w:multiLevelType w:val="hybridMultilevel"/>
    <w:tmpl w:val="808C0B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1D162E8"/>
    <w:multiLevelType w:val="hybridMultilevel"/>
    <w:tmpl w:val="59F6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2571E"/>
    <w:multiLevelType w:val="hybridMultilevel"/>
    <w:tmpl w:val="ADC8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E24DB3"/>
    <w:multiLevelType w:val="hybridMultilevel"/>
    <w:tmpl w:val="3C5A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7"/>
  </w:num>
  <w:num w:numId="5">
    <w:abstractNumId w:val="9"/>
  </w:num>
  <w:num w:numId="6">
    <w:abstractNumId w:val="11"/>
  </w:num>
  <w:num w:numId="7">
    <w:abstractNumId w:val="5"/>
  </w:num>
  <w:num w:numId="8">
    <w:abstractNumId w:val="1"/>
  </w:num>
  <w:num w:numId="9">
    <w:abstractNumId w:val="2"/>
  </w:num>
  <w:num w:numId="10">
    <w:abstractNumId w:val="0"/>
  </w:num>
  <w:num w:numId="11">
    <w:abstractNumId w:val="3"/>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zMTE3srS0sDA0NDFW0lEKTi0uzszPAykwrAUA4grRtiwAAAA="/>
  </w:docVars>
  <w:rsids>
    <w:rsidRoot w:val="00F2662E"/>
    <w:rsid w:val="00002B04"/>
    <w:rsid w:val="00003688"/>
    <w:rsid w:val="000059B4"/>
    <w:rsid w:val="00005E37"/>
    <w:rsid w:val="000119DE"/>
    <w:rsid w:val="0001518D"/>
    <w:rsid w:val="000200B4"/>
    <w:rsid w:val="0002223D"/>
    <w:rsid w:val="000507B4"/>
    <w:rsid w:val="000667FE"/>
    <w:rsid w:val="000672E9"/>
    <w:rsid w:val="00070AB6"/>
    <w:rsid w:val="000752E5"/>
    <w:rsid w:val="00087DD7"/>
    <w:rsid w:val="000A54D7"/>
    <w:rsid w:val="000C32B2"/>
    <w:rsid w:val="000E16D0"/>
    <w:rsid w:val="000F166F"/>
    <w:rsid w:val="00112914"/>
    <w:rsid w:val="00114A76"/>
    <w:rsid w:val="001234D7"/>
    <w:rsid w:val="00126E4D"/>
    <w:rsid w:val="0012703C"/>
    <w:rsid w:val="00131EC6"/>
    <w:rsid w:val="00152290"/>
    <w:rsid w:val="0015367C"/>
    <w:rsid w:val="0015469A"/>
    <w:rsid w:val="0016753C"/>
    <w:rsid w:val="001711BC"/>
    <w:rsid w:val="00172814"/>
    <w:rsid w:val="00174B67"/>
    <w:rsid w:val="0017526A"/>
    <w:rsid w:val="00176BEA"/>
    <w:rsid w:val="001A4821"/>
    <w:rsid w:val="001B0497"/>
    <w:rsid w:val="001B0875"/>
    <w:rsid w:val="001B4C79"/>
    <w:rsid w:val="001C5ED5"/>
    <w:rsid w:val="001D64A4"/>
    <w:rsid w:val="001F7D82"/>
    <w:rsid w:val="00200F80"/>
    <w:rsid w:val="00203B8B"/>
    <w:rsid w:val="002066BC"/>
    <w:rsid w:val="002079E6"/>
    <w:rsid w:val="002101FF"/>
    <w:rsid w:val="0021091F"/>
    <w:rsid w:val="00210FB7"/>
    <w:rsid w:val="00215432"/>
    <w:rsid w:val="002250CD"/>
    <w:rsid w:val="002256F8"/>
    <w:rsid w:val="00227593"/>
    <w:rsid w:val="0024791E"/>
    <w:rsid w:val="00247E25"/>
    <w:rsid w:val="00255B57"/>
    <w:rsid w:val="00270DD7"/>
    <w:rsid w:val="00273858"/>
    <w:rsid w:val="00276946"/>
    <w:rsid w:val="00277FF1"/>
    <w:rsid w:val="00291623"/>
    <w:rsid w:val="002A7B3D"/>
    <w:rsid w:val="002C224F"/>
    <w:rsid w:val="002D2E29"/>
    <w:rsid w:val="002D4CBC"/>
    <w:rsid w:val="002D5B79"/>
    <w:rsid w:val="002D7115"/>
    <w:rsid w:val="002E5288"/>
    <w:rsid w:val="002E7304"/>
    <w:rsid w:val="002F5CBB"/>
    <w:rsid w:val="00310092"/>
    <w:rsid w:val="00323653"/>
    <w:rsid w:val="00323A25"/>
    <w:rsid w:val="003322DA"/>
    <w:rsid w:val="00335A90"/>
    <w:rsid w:val="00350682"/>
    <w:rsid w:val="003550D7"/>
    <w:rsid w:val="00357F7E"/>
    <w:rsid w:val="003729AA"/>
    <w:rsid w:val="00373D2D"/>
    <w:rsid w:val="00374BDA"/>
    <w:rsid w:val="00381773"/>
    <w:rsid w:val="00383613"/>
    <w:rsid w:val="00384C8F"/>
    <w:rsid w:val="00391AED"/>
    <w:rsid w:val="003A3854"/>
    <w:rsid w:val="003A76EF"/>
    <w:rsid w:val="003B030A"/>
    <w:rsid w:val="0040666D"/>
    <w:rsid w:val="00414F42"/>
    <w:rsid w:val="00451A08"/>
    <w:rsid w:val="00460DD1"/>
    <w:rsid w:val="00467795"/>
    <w:rsid w:val="00472978"/>
    <w:rsid w:val="00473A6B"/>
    <w:rsid w:val="00476F4E"/>
    <w:rsid w:val="00480A60"/>
    <w:rsid w:val="00496606"/>
    <w:rsid w:val="004A704B"/>
    <w:rsid w:val="004C0994"/>
    <w:rsid w:val="004C579D"/>
    <w:rsid w:val="004D0299"/>
    <w:rsid w:val="004E0353"/>
    <w:rsid w:val="004E2039"/>
    <w:rsid w:val="004E2C27"/>
    <w:rsid w:val="004E404A"/>
    <w:rsid w:val="004E4B31"/>
    <w:rsid w:val="004E686D"/>
    <w:rsid w:val="00503A1B"/>
    <w:rsid w:val="00544B85"/>
    <w:rsid w:val="0055621A"/>
    <w:rsid w:val="00566098"/>
    <w:rsid w:val="00567F15"/>
    <w:rsid w:val="005763E9"/>
    <w:rsid w:val="00581E05"/>
    <w:rsid w:val="00586AF3"/>
    <w:rsid w:val="00587C70"/>
    <w:rsid w:val="005A2E34"/>
    <w:rsid w:val="005B1DDC"/>
    <w:rsid w:val="005C3F6F"/>
    <w:rsid w:val="005E6D7C"/>
    <w:rsid w:val="00625D2E"/>
    <w:rsid w:val="00634068"/>
    <w:rsid w:val="006351F2"/>
    <w:rsid w:val="00651305"/>
    <w:rsid w:val="00660756"/>
    <w:rsid w:val="0066419B"/>
    <w:rsid w:val="00665CAE"/>
    <w:rsid w:val="0067036C"/>
    <w:rsid w:val="006808C5"/>
    <w:rsid w:val="00682A3B"/>
    <w:rsid w:val="006865A2"/>
    <w:rsid w:val="00691931"/>
    <w:rsid w:val="006947E0"/>
    <w:rsid w:val="006A7B0D"/>
    <w:rsid w:val="006B5954"/>
    <w:rsid w:val="006C17B2"/>
    <w:rsid w:val="006F0975"/>
    <w:rsid w:val="006F520A"/>
    <w:rsid w:val="00706A6B"/>
    <w:rsid w:val="00723614"/>
    <w:rsid w:val="007422AD"/>
    <w:rsid w:val="00744B0D"/>
    <w:rsid w:val="007464C0"/>
    <w:rsid w:val="007472C4"/>
    <w:rsid w:val="0075038F"/>
    <w:rsid w:val="007508C4"/>
    <w:rsid w:val="0076118B"/>
    <w:rsid w:val="00764BDC"/>
    <w:rsid w:val="00770F96"/>
    <w:rsid w:val="00777689"/>
    <w:rsid w:val="0079692F"/>
    <w:rsid w:val="007B4418"/>
    <w:rsid w:val="007B4EAD"/>
    <w:rsid w:val="007C0D0D"/>
    <w:rsid w:val="007D0396"/>
    <w:rsid w:val="007F096E"/>
    <w:rsid w:val="007F0A73"/>
    <w:rsid w:val="0080023A"/>
    <w:rsid w:val="00822372"/>
    <w:rsid w:val="00827E24"/>
    <w:rsid w:val="00833D22"/>
    <w:rsid w:val="00862006"/>
    <w:rsid w:val="00862421"/>
    <w:rsid w:val="008632AE"/>
    <w:rsid w:val="00870854"/>
    <w:rsid w:val="00875132"/>
    <w:rsid w:val="00885D56"/>
    <w:rsid w:val="008872E5"/>
    <w:rsid w:val="008A4998"/>
    <w:rsid w:val="008D14CF"/>
    <w:rsid w:val="008D6C19"/>
    <w:rsid w:val="008F40BD"/>
    <w:rsid w:val="00915BFC"/>
    <w:rsid w:val="0092399B"/>
    <w:rsid w:val="00925418"/>
    <w:rsid w:val="0093640A"/>
    <w:rsid w:val="00955FAE"/>
    <w:rsid w:val="00961F9D"/>
    <w:rsid w:val="009641D1"/>
    <w:rsid w:val="009822B7"/>
    <w:rsid w:val="009842A2"/>
    <w:rsid w:val="00990E12"/>
    <w:rsid w:val="009A7366"/>
    <w:rsid w:val="009B4954"/>
    <w:rsid w:val="009C6CCC"/>
    <w:rsid w:val="009D28D9"/>
    <w:rsid w:val="009D437C"/>
    <w:rsid w:val="009F2FB7"/>
    <w:rsid w:val="00A1330C"/>
    <w:rsid w:val="00A21467"/>
    <w:rsid w:val="00A27517"/>
    <w:rsid w:val="00A41DF3"/>
    <w:rsid w:val="00A51AC0"/>
    <w:rsid w:val="00A568B5"/>
    <w:rsid w:val="00A718D0"/>
    <w:rsid w:val="00A72C0C"/>
    <w:rsid w:val="00A861BA"/>
    <w:rsid w:val="00A8779B"/>
    <w:rsid w:val="00A901EC"/>
    <w:rsid w:val="00A934BA"/>
    <w:rsid w:val="00AC1970"/>
    <w:rsid w:val="00AC4E49"/>
    <w:rsid w:val="00AC5D9C"/>
    <w:rsid w:val="00AD3C7A"/>
    <w:rsid w:val="00AD5BA3"/>
    <w:rsid w:val="00AD6042"/>
    <w:rsid w:val="00AF58AE"/>
    <w:rsid w:val="00B07CFF"/>
    <w:rsid w:val="00B20C24"/>
    <w:rsid w:val="00B249BF"/>
    <w:rsid w:val="00B31A22"/>
    <w:rsid w:val="00B37069"/>
    <w:rsid w:val="00B37178"/>
    <w:rsid w:val="00B86EF9"/>
    <w:rsid w:val="00BB6099"/>
    <w:rsid w:val="00BC41F0"/>
    <w:rsid w:val="00BD5626"/>
    <w:rsid w:val="00BD60CA"/>
    <w:rsid w:val="00BE14AD"/>
    <w:rsid w:val="00BE23F8"/>
    <w:rsid w:val="00C02501"/>
    <w:rsid w:val="00C07470"/>
    <w:rsid w:val="00C13093"/>
    <w:rsid w:val="00C22C00"/>
    <w:rsid w:val="00C25530"/>
    <w:rsid w:val="00C46465"/>
    <w:rsid w:val="00C477F9"/>
    <w:rsid w:val="00C50092"/>
    <w:rsid w:val="00C73A75"/>
    <w:rsid w:val="00C86FBB"/>
    <w:rsid w:val="00C92221"/>
    <w:rsid w:val="00CA61C8"/>
    <w:rsid w:val="00CB1840"/>
    <w:rsid w:val="00CF7096"/>
    <w:rsid w:val="00D02BF0"/>
    <w:rsid w:val="00D079EC"/>
    <w:rsid w:val="00D16B52"/>
    <w:rsid w:val="00D35979"/>
    <w:rsid w:val="00D5643B"/>
    <w:rsid w:val="00D57B24"/>
    <w:rsid w:val="00D62AD8"/>
    <w:rsid w:val="00D81BBA"/>
    <w:rsid w:val="00D83531"/>
    <w:rsid w:val="00DC6DAD"/>
    <w:rsid w:val="00DD1001"/>
    <w:rsid w:val="00DD3BE0"/>
    <w:rsid w:val="00DF69F4"/>
    <w:rsid w:val="00DF6EB0"/>
    <w:rsid w:val="00E007EB"/>
    <w:rsid w:val="00E01DB1"/>
    <w:rsid w:val="00E141B4"/>
    <w:rsid w:val="00E14F29"/>
    <w:rsid w:val="00E1553A"/>
    <w:rsid w:val="00E2707E"/>
    <w:rsid w:val="00E27DA7"/>
    <w:rsid w:val="00E37637"/>
    <w:rsid w:val="00E42776"/>
    <w:rsid w:val="00E51594"/>
    <w:rsid w:val="00E66DFC"/>
    <w:rsid w:val="00E822CF"/>
    <w:rsid w:val="00E96931"/>
    <w:rsid w:val="00EA0E35"/>
    <w:rsid w:val="00EB3DF2"/>
    <w:rsid w:val="00EB4981"/>
    <w:rsid w:val="00EC0537"/>
    <w:rsid w:val="00EC0968"/>
    <w:rsid w:val="00EC20C4"/>
    <w:rsid w:val="00EC3934"/>
    <w:rsid w:val="00ED776C"/>
    <w:rsid w:val="00EE1AF6"/>
    <w:rsid w:val="00EF7BCB"/>
    <w:rsid w:val="00F037C5"/>
    <w:rsid w:val="00F057FC"/>
    <w:rsid w:val="00F07C0F"/>
    <w:rsid w:val="00F217AF"/>
    <w:rsid w:val="00F24073"/>
    <w:rsid w:val="00F2662E"/>
    <w:rsid w:val="00F32C6A"/>
    <w:rsid w:val="00F443E3"/>
    <w:rsid w:val="00F502AE"/>
    <w:rsid w:val="00F52DA6"/>
    <w:rsid w:val="00F55EED"/>
    <w:rsid w:val="00F63782"/>
    <w:rsid w:val="00F715AE"/>
    <w:rsid w:val="00F723A0"/>
    <w:rsid w:val="00F766A3"/>
    <w:rsid w:val="00F936A3"/>
    <w:rsid w:val="00FA6962"/>
    <w:rsid w:val="00FB4D06"/>
    <w:rsid w:val="00FD3EAA"/>
    <w:rsid w:val="00FD4308"/>
    <w:rsid w:val="00FD5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C05FEA"/>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92221"/>
  </w:style>
  <w:style w:type="character" w:customStyle="1" w:styleId="FootnoteTextChar">
    <w:name w:val="Footnote Text Char"/>
    <w:basedOn w:val="DefaultParagraphFont"/>
    <w:link w:val="FootnoteText"/>
    <w:uiPriority w:val="99"/>
    <w:rsid w:val="00C92221"/>
    <w:rPr>
      <w:lang w:val="sv-SE"/>
    </w:rPr>
  </w:style>
  <w:style w:type="character" w:styleId="FootnoteReference">
    <w:name w:val="footnote reference"/>
    <w:basedOn w:val="DefaultParagraphFont"/>
    <w:uiPriority w:val="99"/>
    <w:unhideWhenUsed/>
    <w:rsid w:val="00C92221"/>
    <w:rPr>
      <w:vertAlign w:val="superscript"/>
    </w:rPr>
  </w:style>
  <w:style w:type="character" w:styleId="Hyperlink">
    <w:name w:val="Hyperlink"/>
    <w:basedOn w:val="DefaultParagraphFont"/>
    <w:uiPriority w:val="99"/>
    <w:unhideWhenUsed/>
    <w:rsid w:val="00B31A22"/>
    <w:rPr>
      <w:color w:val="0000FF" w:themeColor="hyperlink"/>
      <w:u w:val="single"/>
    </w:rPr>
  </w:style>
  <w:style w:type="paragraph" w:styleId="ListParagraph">
    <w:name w:val="List Paragraph"/>
    <w:basedOn w:val="Normal"/>
    <w:uiPriority w:val="34"/>
    <w:qFormat/>
    <w:rsid w:val="000667FE"/>
    <w:pPr>
      <w:ind w:left="720"/>
      <w:contextualSpacing/>
    </w:pPr>
  </w:style>
  <w:style w:type="character" w:styleId="FollowedHyperlink">
    <w:name w:val="FollowedHyperlink"/>
    <w:basedOn w:val="DefaultParagraphFont"/>
    <w:uiPriority w:val="99"/>
    <w:semiHidden/>
    <w:unhideWhenUsed/>
    <w:rsid w:val="00E51594"/>
    <w:rPr>
      <w:color w:val="800080" w:themeColor="followedHyperlink"/>
      <w:u w:val="single"/>
    </w:rPr>
  </w:style>
  <w:style w:type="paragraph" w:styleId="EndnoteText">
    <w:name w:val="endnote text"/>
    <w:basedOn w:val="Normal"/>
    <w:link w:val="EndnoteTextChar"/>
    <w:uiPriority w:val="99"/>
    <w:semiHidden/>
    <w:unhideWhenUsed/>
    <w:rsid w:val="00335A90"/>
    <w:rPr>
      <w:sz w:val="20"/>
      <w:szCs w:val="20"/>
    </w:rPr>
  </w:style>
  <w:style w:type="character" w:customStyle="1" w:styleId="EndnoteTextChar">
    <w:name w:val="Endnote Text Char"/>
    <w:basedOn w:val="DefaultParagraphFont"/>
    <w:link w:val="EndnoteText"/>
    <w:uiPriority w:val="99"/>
    <w:semiHidden/>
    <w:rsid w:val="00335A90"/>
    <w:rPr>
      <w:sz w:val="20"/>
      <w:szCs w:val="20"/>
      <w:lang w:val="sv-SE"/>
    </w:rPr>
  </w:style>
  <w:style w:type="character" w:styleId="EndnoteReference">
    <w:name w:val="endnote reference"/>
    <w:basedOn w:val="DefaultParagraphFont"/>
    <w:uiPriority w:val="99"/>
    <w:semiHidden/>
    <w:unhideWhenUsed/>
    <w:rsid w:val="00335A90"/>
    <w:rPr>
      <w:vertAlign w:val="superscript"/>
    </w:rPr>
  </w:style>
  <w:style w:type="character" w:styleId="PlaceholderText">
    <w:name w:val="Placeholder Text"/>
    <w:basedOn w:val="DefaultParagraphFont"/>
    <w:uiPriority w:val="99"/>
    <w:semiHidden/>
    <w:rsid w:val="004C579D"/>
    <w:rPr>
      <w:color w:val="808080"/>
    </w:rPr>
  </w:style>
  <w:style w:type="table" w:styleId="TableGrid">
    <w:name w:val="Table Grid"/>
    <w:basedOn w:val="TableNormal"/>
    <w:uiPriority w:val="59"/>
    <w:rsid w:val="00761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833D2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33D2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833D2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DocumentMap">
    <w:name w:val="Document Map"/>
    <w:basedOn w:val="Normal"/>
    <w:link w:val="DocumentMapChar"/>
    <w:uiPriority w:val="99"/>
    <w:semiHidden/>
    <w:unhideWhenUsed/>
    <w:rsid w:val="00381773"/>
    <w:rPr>
      <w:rFonts w:ascii="Times New Roman" w:hAnsi="Times New Roman" w:cs="Times New Roman"/>
    </w:rPr>
  </w:style>
  <w:style w:type="character" w:customStyle="1" w:styleId="DocumentMapChar">
    <w:name w:val="Document Map Char"/>
    <w:basedOn w:val="DefaultParagraphFont"/>
    <w:link w:val="DocumentMap"/>
    <w:uiPriority w:val="99"/>
    <w:semiHidden/>
    <w:rsid w:val="00381773"/>
    <w:rPr>
      <w:rFonts w:ascii="Times New Roman" w:hAnsi="Times New Roman" w:cs="Times New Roman"/>
      <w:lang w:val="sv-SE"/>
    </w:rPr>
  </w:style>
  <w:style w:type="paragraph" w:styleId="BalloonText">
    <w:name w:val="Balloon Text"/>
    <w:basedOn w:val="Normal"/>
    <w:link w:val="BalloonTextChar"/>
    <w:uiPriority w:val="99"/>
    <w:semiHidden/>
    <w:unhideWhenUsed/>
    <w:rsid w:val="00D564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5643B"/>
    <w:rPr>
      <w:rFonts w:ascii="Times New Roman" w:hAnsi="Times New Roman" w:cs="Times New Roman"/>
      <w:sz w:val="18"/>
      <w:szCs w:val="18"/>
      <w:lang w:val="sv-SE"/>
    </w:rPr>
  </w:style>
  <w:style w:type="character" w:styleId="CommentReference">
    <w:name w:val="annotation reference"/>
    <w:basedOn w:val="DefaultParagraphFont"/>
    <w:uiPriority w:val="99"/>
    <w:semiHidden/>
    <w:unhideWhenUsed/>
    <w:rsid w:val="005C3F6F"/>
    <w:rPr>
      <w:sz w:val="18"/>
      <w:szCs w:val="18"/>
    </w:rPr>
  </w:style>
  <w:style w:type="paragraph" w:styleId="CommentText">
    <w:name w:val="annotation text"/>
    <w:basedOn w:val="Normal"/>
    <w:link w:val="CommentTextChar"/>
    <w:uiPriority w:val="99"/>
    <w:semiHidden/>
    <w:unhideWhenUsed/>
    <w:rsid w:val="005C3F6F"/>
  </w:style>
  <w:style w:type="character" w:customStyle="1" w:styleId="CommentTextChar">
    <w:name w:val="Comment Text Char"/>
    <w:basedOn w:val="DefaultParagraphFont"/>
    <w:link w:val="CommentText"/>
    <w:uiPriority w:val="99"/>
    <w:semiHidden/>
    <w:rsid w:val="005C3F6F"/>
    <w:rPr>
      <w:lang w:val="sv-SE"/>
    </w:rPr>
  </w:style>
  <w:style w:type="paragraph" w:styleId="CommentSubject">
    <w:name w:val="annotation subject"/>
    <w:basedOn w:val="CommentText"/>
    <w:next w:val="CommentText"/>
    <w:link w:val="CommentSubjectChar"/>
    <w:uiPriority w:val="99"/>
    <w:semiHidden/>
    <w:unhideWhenUsed/>
    <w:rsid w:val="005C3F6F"/>
    <w:rPr>
      <w:b/>
      <w:bCs/>
      <w:sz w:val="20"/>
      <w:szCs w:val="20"/>
    </w:rPr>
  </w:style>
  <w:style w:type="character" w:customStyle="1" w:styleId="CommentSubjectChar">
    <w:name w:val="Comment Subject Char"/>
    <w:basedOn w:val="CommentTextChar"/>
    <w:link w:val="CommentSubject"/>
    <w:uiPriority w:val="99"/>
    <w:semiHidden/>
    <w:rsid w:val="005C3F6F"/>
    <w:rPr>
      <w:b/>
      <w:bCs/>
      <w:sz w:val="20"/>
      <w:szCs w:val="20"/>
      <w:lang w:val="sv-SE"/>
    </w:rPr>
  </w:style>
  <w:style w:type="paragraph" w:styleId="Header">
    <w:name w:val="header"/>
    <w:basedOn w:val="Normal"/>
    <w:link w:val="HeaderChar"/>
    <w:uiPriority w:val="99"/>
    <w:unhideWhenUsed/>
    <w:rsid w:val="00467795"/>
    <w:pPr>
      <w:tabs>
        <w:tab w:val="center" w:pos="4680"/>
        <w:tab w:val="right" w:pos="9360"/>
      </w:tabs>
    </w:pPr>
  </w:style>
  <w:style w:type="character" w:customStyle="1" w:styleId="HeaderChar">
    <w:name w:val="Header Char"/>
    <w:basedOn w:val="DefaultParagraphFont"/>
    <w:link w:val="Header"/>
    <w:uiPriority w:val="99"/>
    <w:rsid w:val="00467795"/>
    <w:rPr>
      <w:lang w:val="sv-SE"/>
    </w:rPr>
  </w:style>
  <w:style w:type="paragraph" w:styleId="Footer">
    <w:name w:val="footer"/>
    <w:basedOn w:val="Normal"/>
    <w:link w:val="FooterChar"/>
    <w:uiPriority w:val="99"/>
    <w:unhideWhenUsed/>
    <w:rsid w:val="00467795"/>
    <w:pPr>
      <w:tabs>
        <w:tab w:val="center" w:pos="4680"/>
        <w:tab w:val="right" w:pos="9360"/>
      </w:tabs>
    </w:pPr>
  </w:style>
  <w:style w:type="character" w:customStyle="1" w:styleId="FooterChar">
    <w:name w:val="Footer Char"/>
    <w:basedOn w:val="DefaultParagraphFont"/>
    <w:link w:val="Footer"/>
    <w:uiPriority w:val="99"/>
    <w:rsid w:val="00467795"/>
    <w:rPr>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6932">
      <w:bodyDiv w:val="1"/>
      <w:marLeft w:val="0"/>
      <w:marRight w:val="0"/>
      <w:marTop w:val="0"/>
      <w:marBottom w:val="0"/>
      <w:divBdr>
        <w:top w:val="none" w:sz="0" w:space="0" w:color="auto"/>
        <w:left w:val="none" w:sz="0" w:space="0" w:color="auto"/>
        <w:bottom w:val="none" w:sz="0" w:space="0" w:color="auto"/>
        <w:right w:val="none" w:sz="0" w:space="0" w:color="auto"/>
      </w:divBdr>
    </w:div>
    <w:div w:id="181210463">
      <w:bodyDiv w:val="1"/>
      <w:marLeft w:val="0"/>
      <w:marRight w:val="0"/>
      <w:marTop w:val="0"/>
      <w:marBottom w:val="0"/>
      <w:divBdr>
        <w:top w:val="none" w:sz="0" w:space="0" w:color="auto"/>
        <w:left w:val="none" w:sz="0" w:space="0" w:color="auto"/>
        <w:bottom w:val="none" w:sz="0" w:space="0" w:color="auto"/>
        <w:right w:val="none" w:sz="0" w:space="0" w:color="auto"/>
      </w:divBdr>
    </w:div>
    <w:div w:id="208302400">
      <w:bodyDiv w:val="1"/>
      <w:marLeft w:val="0"/>
      <w:marRight w:val="0"/>
      <w:marTop w:val="0"/>
      <w:marBottom w:val="0"/>
      <w:divBdr>
        <w:top w:val="none" w:sz="0" w:space="0" w:color="auto"/>
        <w:left w:val="none" w:sz="0" w:space="0" w:color="auto"/>
        <w:bottom w:val="none" w:sz="0" w:space="0" w:color="auto"/>
        <w:right w:val="none" w:sz="0" w:space="0" w:color="auto"/>
      </w:divBdr>
    </w:div>
    <w:div w:id="213351550">
      <w:bodyDiv w:val="1"/>
      <w:marLeft w:val="0"/>
      <w:marRight w:val="0"/>
      <w:marTop w:val="0"/>
      <w:marBottom w:val="0"/>
      <w:divBdr>
        <w:top w:val="none" w:sz="0" w:space="0" w:color="auto"/>
        <w:left w:val="none" w:sz="0" w:space="0" w:color="auto"/>
        <w:bottom w:val="none" w:sz="0" w:space="0" w:color="auto"/>
        <w:right w:val="none" w:sz="0" w:space="0" w:color="auto"/>
      </w:divBdr>
    </w:div>
    <w:div w:id="228424230">
      <w:bodyDiv w:val="1"/>
      <w:marLeft w:val="0"/>
      <w:marRight w:val="0"/>
      <w:marTop w:val="0"/>
      <w:marBottom w:val="0"/>
      <w:divBdr>
        <w:top w:val="none" w:sz="0" w:space="0" w:color="auto"/>
        <w:left w:val="none" w:sz="0" w:space="0" w:color="auto"/>
        <w:bottom w:val="none" w:sz="0" w:space="0" w:color="auto"/>
        <w:right w:val="none" w:sz="0" w:space="0" w:color="auto"/>
      </w:divBdr>
    </w:div>
    <w:div w:id="272371404">
      <w:bodyDiv w:val="1"/>
      <w:marLeft w:val="0"/>
      <w:marRight w:val="0"/>
      <w:marTop w:val="0"/>
      <w:marBottom w:val="0"/>
      <w:divBdr>
        <w:top w:val="none" w:sz="0" w:space="0" w:color="auto"/>
        <w:left w:val="none" w:sz="0" w:space="0" w:color="auto"/>
        <w:bottom w:val="none" w:sz="0" w:space="0" w:color="auto"/>
        <w:right w:val="none" w:sz="0" w:space="0" w:color="auto"/>
      </w:divBdr>
    </w:div>
    <w:div w:id="439181658">
      <w:bodyDiv w:val="1"/>
      <w:marLeft w:val="0"/>
      <w:marRight w:val="0"/>
      <w:marTop w:val="0"/>
      <w:marBottom w:val="0"/>
      <w:divBdr>
        <w:top w:val="none" w:sz="0" w:space="0" w:color="auto"/>
        <w:left w:val="none" w:sz="0" w:space="0" w:color="auto"/>
        <w:bottom w:val="none" w:sz="0" w:space="0" w:color="auto"/>
        <w:right w:val="none" w:sz="0" w:space="0" w:color="auto"/>
      </w:divBdr>
    </w:div>
    <w:div w:id="619730387">
      <w:bodyDiv w:val="1"/>
      <w:marLeft w:val="0"/>
      <w:marRight w:val="0"/>
      <w:marTop w:val="0"/>
      <w:marBottom w:val="0"/>
      <w:divBdr>
        <w:top w:val="none" w:sz="0" w:space="0" w:color="auto"/>
        <w:left w:val="none" w:sz="0" w:space="0" w:color="auto"/>
        <w:bottom w:val="none" w:sz="0" w:space="0" w:color="auto"/>
        <w:right w:val="none" w:sz="0" w:space="0" w:color="auto"/>
      </w:divBdr>
    </w:div>
    <w:div w:id="724720163">
      <w:bodyDiv w:val="1"/>
      <w:marLeft w:val="0"/>
      <w:marRight w:val="0"/>
      <w:marTop w:val="0"/>
      <w:marBottom w:val="0"/>
      <w:divBdr>
        <w:top w:val="none" w:sz="0" w:space="0" w:color="auto"/>
        <w:left w:val="none" w:sz="0" w:space="0" w:color="auto"/>
        <w:bottom w:val="none" w:sz="0" w:space="0" w:color="auto"/>
        <w:right w:val="none" w:sz="0" w:space="0" w:color="auto"/>
      </w:divBdr>
    </w:div>
    <w:div w:id="905337975">
      <w:bodyDiv w:val="1"/>
      <w:marLeft w:val="0"/>
      <w:marRight w:val="0"/>
      <w:marTop w:val="0"/>
      <w:marBottom w:val="0"/>
      <w:divBdr>
        <w:top w:val="none" w:sz="0" w:space="0" w:color="auto"/>
        <w:left w:val="none" w:sz="0" w:space="0" w:color="auto"/>
        <w:bottom w:val="none" w:sz="0" w:space="0" w:color="auto"/>
        <w:right w:val="none" w:sz="0" w:space="0" w:color="auto"/>
      </w:divBdr>
    </w:div>
    <w:div w:id="1220289908">
      <w:bodyDiv w:val="1"/>
      <w:marLeft w:val="0"/>
      <w:marRight w:val="0"/>
      <w:marTop w:val="0"/>
      <w:marBottom w:val="0"/>
      <w:divBdr>
        <w:top w:val="none" w:sz="0" w:space="0" w:color="auto"/>
        <w:left w:val="none" w:sz="0" w:space="0" w:color="auto"/>
        <w:bottom w:val="none" w:sz="0" w:space="0" w:color="auto"/>
        <w:right w:val="none" w:sz="0" w:space="0" w:color="auto"/>
      </w:divBdr>
    </w:div>
    <w:div w:id="1257789659">
      <w:bodyDiv w:val="1"/>
      <w:marLeft w:val="0"/>
      <w:marRight w:val="0"/>
      <w:marTop w:val="0"/>
      <w:marBottom w:val="0"/>
      <w:divBdr>
        <w:top w:val="none" w:sz="0" w:space="0" w:color="auto"/>
        <w:left w:val="none" w:sz="0" w:space="0" w:color="auto"/>
        <w:bottom w:val="none" w:sz="0" w:space="0" w:color="auto"/>
        <w:right w:val="none" w:sz="0" w:space="0" w:color="auto"/>
      </w:divBdr>
    </w:div>
    <w:div w:id="2035643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senja.pollak@ijs.si" TargetMode="External"/><Relationship Id="rId2" Type="http://schemas.openxmlformats.org/officeDocument/2006/relationships/hyperlink" Target="mailto:simon.krek@guest.arnes.si" TargetMode="External"/><Relationship Id="rId1" Type="http://schemas.openxmlformats.org/officeDocument/2006/relationships/hyperlink" Target="mailto:tadej.skvorc@fri.uni-lj.si" TargetMode="External"/><Relationship Id="rId5" Type="http://schemas.openxmlformats.org/officeDocument/2006/relationships/hyperlink" Target="mailto:marko.robnik@fri.uni-lj.si" TargetMode="External"/><Relationship Id="rId4" Type="http://schemas.openxmlformats.org/officeDocument/2006/relationships/hyperlink" Target="mailto:spela.arharholdt@ff.uni-lj.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2A691CA-5189-A847-94EA-878B7240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7194</Words>
  <Characters>41012</Characters>
  <Application>Microsoft Office Word</Application>
  <DocSecurity>0</DocSecurity>
  <Lines>341</Lines>
  <Paragraphs>96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2019-06-21T10:53:00Z</dcterms:created>
  <dcterms:modified xsi:type="dcterms:W3CDTF">2019-06-21T11:29:00Z</dcterms:modified>
</cp:coreProperties>
</file>