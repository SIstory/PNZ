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F24A" w14:textId="77777777" w:rsidR="006515C3" w:rsidRDefault="00C232F1">
      <w:pPr>
        <w:spacing w:line="360" w:lineRule="auto"/>
        <w:jc w:val="both"/>
        <w:rPr>
          <w:sz w:val="20"/>
          <w:szCs w:val="20"/>
          <w:lang w:val="en-GB"/>
        </w:rPr>
      </w:pPr>
      <w:r>
        <w:rPr>
          <w:sz w:val="20"/>
          <w:szCs w:val="20"/>
          <w:lang w:val="en-GB"/>
        </w:rPr>
        <w:t>1.01                       UDC.</w:t>
      </w:r>
    </w:p>
    <w:p w14:paraId="796AB854" w14:textId="77777777" w:rsidR="006515C3" w:rsidRDefault="006515C3">
      <w:pPr>
        <w:spacing w:line="360" w:lineRule="auto"/>
        <w:jc w:val="both"/>
        <w:rPr>
          <w:lang w:val="en-GB"/>
        </w:rPr>
      </w:pPr>
    </w:p>
    <w:p w14:paraId="0E2E583E" w14:textId="77777777" w:rsidR="00FE2F56" w:rsidRDefault="00940592">
      <w:pPr>
        <w:spacing w:line="360" w:lineRule="auto"/>
        <w:jc w:val="center"/>
        <w:rPr>
          <w:b/>
          <w:sz w:val="32"/>
          <w:szCs w:val="32"/>
          <w:lang w:val="en-GB"/>
        </w:rPr>
      </w:pPr>
      <w:r>
        <w:rPr>
          <w:lang w:val="en-GB"/>
        </w:rPr>
        <w:t>Darja Fišer,</w:t>
      </w:r>
      <w:r w:rsidRPr="00B34AAA">
        <w:rPr>
          <w:rStyle w:val="FootnoteReference"/>
          <w:lang w:val="en-GB"/>
        </w:rPr>
        <w:footnoteReference w:customMarkFollows="1" w:id="1"/>
        <w:sym w:font="Symbol" w:char="F02A"/>
      </w:r>
      <w:r>
        <w:rPr>
          <w:lang w:val="en-GB"/>
        </w:rPr>
        <w:t xml:space="preserve"> </w:t>
      </w:r>
      <w:r w:rsidR="00750ABE">
        <w:rPr>
          <w:lang w:val="en-GB"/>
        </w:rPr>
        <w:t>Nikola Ljubešič,</w:t>
      </w:r>
      <w:r w:rsidRPr="00B34AAA">
        <w:rPr>
          <w:rStyle w:val="FootnoteReference"/>
          <w:lang w:val="en-GB"/>
        </w:rPr>
        <w:footnoteReference w:customMarkFollows="1" w:id="2"/>
        <w:sym w:font="Symbol" w:char="F02A"/>
      </w:r>
      <w:r w:rsidRPr="00B34AAA">
        <w:rPr>
          <w:rStyle w:val="FootnoteReference"/>
          <w:lang w:val="en-GB"/>
        </w:rPr>
        <w:sym w:font="Symbol" w:char="F02A"/>
      </w:r>
      <w:r>
        <w:rPr>
          <w:lang w:val="en-GB"/>
        </w:rPr>
        <w:t xml:space="preserve"> </w:t>
      </w:r>
      <w:r w:rsidR="00750ABE">
        <w:rPr>
          <w:lang w:val="en-GB"/>
        </w:rPr>
        <w:t>Tomaž Erjavec</w:t>
      </w:r>
      <w:r w:rsidR="00B34AAA" w:rsidRPr="00B34AAA">
        <w:rPr>
          <w:rStyle w:val="FootnoteReference"/>
          <w:lang w:val="en-GB"/>
        </w:rPr>
        <w:footnoteReference w:customMarkFollows="1" w:id="3"/>
        <w:sym w:font="Symbol" w:char="F02A"/>
      </w:r>
      <w:r w:rsidR="00B34AAA" w:rsidRPr="00B34AAA">
        <w:rPr>
          <w:rStyle w:val="FootnoteReference"/>
          <w:lang w:val="en-GB"/>
        </w:rPr>
        <w:sym w:font="Symbol" w:char="F02A"/>
      </w:r>
      <w:r w:rsidR="00B34AAA" w:rsidRPr="00B34AAA">
        <w:rPr>
          <w:rStyle w:val="FootnoteReference"/>
          <w:lang w:val="en-GB"/>
        </w:rPr>
        <w:sym w:font="Symbol" w:char="F02A"/>
      </w:r>
    </w:p>
    <w:p w14:paraId="22FC0164" w14:textId="77777777" w:rsidR="006515C3" w:rsidRDefault="00C232F1">
      <w:pPr>
        <w:spacing w:line="360" w:lineRule="auto"/>
        <w:jc w:val="center"/>
        <w:rPr>
          <w:b/>
          <w:sz w:val="32"/>
          <w:szCs w:val="32"/>
          <w:lang w:val="en-GB"/>
        </w:rPr>
      </w:pPr>
      <w:r>
        <w:rPr>
          <w:b/>
          <w:sz w:val="32"/>
          <w:szCs w:val="32"/>
          <w:lang w:val="en-GB"/>
        </w:rPr>
        <w:t>Parlameter – a Corpus of C</w:t>
      </w:r>
      <w:r w:rsidR="00D756D3">
        <w:rPr>
          <w:b/>
          <w:sz w:val="32"/>
          <w:szCs w:val="32"/>
          <w:lang w:val="en-GB"/>
        </w:rPr>
        <w:t>ont</w:t>
      </w:r>
      <w:r>
        <w:rPr>
          <w:b/>
          <w:sz w:val="32"/>
          <w:szCs w:val="32"/>
          <w:lang w:val="en-GB"/>
        </w:rPr>
        <w:t>emporary Slovene Parliamentary P</w:t>
      </w:r>
      <w:r w:rsidR="00D756D3">
        <w:rPr>
          <w:b/>
          <w:sz w:val="32"/>
          <w:szCs w:val="32"/>
          <w:lang w:val="en-GB"/>
        </w:rPr>
        <w:t>roceedings</w:t>
      </w:r>
    </w:p>
    <w:p w14:paraId="38CE1C04" w14:textId="77777777" w:rsidR="006515C3" w:rsidRPr="006B5AAB" w:rsidRDefault="00D756D3">
      <w:pPr>
        <w:spacing w:line="360" w:lineRule="auto"/>
        <w:jc w:val="center"/>
        <w:rPr>
          <w:b/>
          <w:sz w:val="20"/>
          <w:szCs w:val="20"/>
          <w:lang w:val="en-GB"/>
        </w:rPr>
      </w:pPr>
      <w:r w:rsidRPr="006B5AAB">
        <w:rPr>
          <w:b/>
          <w:sz w:val="20"/>
          <w:szCs w:val="20"/>
          <w:lang w:val="en-GB"/>
        </w:rPr>
        <w:t>IZVLEČEK</w:t>
      </w:r>
    </w:p>
    <w:p w14:paraId="56159241" w14:textId="77777777" w:rsidR="006515C3" w:rsidRDefault="00D756D3">
      <w:pPr>
        <w:spacing w:line="360" w:lineRule="auto"/>
        <w:jc w:val="center"/>
        <w:rPr>
          <w:lang w:val="en-GB"/>
        </w:rPr>
      </w:pPr>
      <w:r>
        <w:rPr>
          <w:lang w:val="en-GB"/>
        </w:rPr>
        <w:t>PARLAMETER – KORPUS RAZPRAV SLOVENSKEGA DRŽAVNEGA ZBORA</w:t>
      </w:r>
    </w:p>
    <w:p w14:paraId="1498A86C" w14:textId="77777777" w:rsidR="006515C3" w:rsidRPr="006B5AAB" w:rsidRDefault="00F26B24">
      <w:pPr>
        <w:spacing w:line="360" w:lineRule="auto"/>
        <w:jc w:val="both"/>
        <w:rPr>
          <w:i/>
          <w:iCs/>
          <w:lang w:val="sl-SI"/>
        </w:rPr>
      </w:pPr>
      <w:r>
        <w:rPr>
          <w:i/>
          <w:iCs/>
          <w:sz w:val="20"/>
          <w:szCs w:val="20"/>
          <w:lang w:val="sl-SI"/>
        </w:rPr>
        <w:tab/>
      </w:r>
      <w:r w:rsidR="00D756D3" w:rsidRPr="006B5AAB">
        <w:rPr>
          <w:i/>
          <w:iCs/>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14:paraId="3F8204C9" w14:textId="77777777" w:rsidR="006515C3" w:rsidRPr="006B5AAB" w:rsidRDefault="006515C3">
      <w:pPr>
        <w:spacing w:line="360" w:lineRule="auto"/>
        <w:jc w:val="both"/>
        <w:rPr>
          <w:i/>
          <w:iCs/>
          <w:lang w:val="sl-SI"/>
        </w:rPr>
      </w:pPr>
    </w:p>
    <w:p w14:paraId="79FE6CC8" w14:textId="77777777" w:rsidR="006515C3" w:rsidRPr="006B5AAB" w:rsidRDefault="00F26B24">
      <w:pPr>
        <w:spacing w:line="360" w:lineRule="auto"/>
        <w:jc w:val="both"/>
        <w:rPr>
          <w:i/>
          <w:iCs/>
          <w:lang w:val="sl-SI"/>
        </w:rPr>
      </w:pPr>
      <w:r w:rsidRPr="006B5AAB">
        <w:rPr>
          <w:i/>
          <w:iCs/>
          <w:lang w:val="sl-SI"/>
        </w:rPr>
        <w:tab/>
      </w:r>
      <w:r w:rsidR="00D756D3" w:rsidRPr="006B5AAB">
        <w:rPr>
          <w:i/>
          <w:iCs/>
          <w:lang w:val="sl-SI"/>
        </w:rPr>
        <w:t>Ključne besede: parlamentarne razprave, izdelava korpusa, jezikovne tehnologije, korpusna analiza</w:t>
      </w:r>
    </w:p>
    <w:p w14:paraId="30A025B9" w14:textId="77777777" w:rsidR="00C232F1" w:rsidRDefault="00C232F1">
      <w:pPr>
        <w:spacing w:line="360" w:lineRule="auto"/>
        <w:jc w:val="both"/>
        <w:rPr>
          <w:i/>
          <w:iCs/>
          <w:sz w:val="20"/>
          <w:szCs w:val="20"/>
          <w:lang w:val="sl-SI"/>
        </w:rPr>
      </w:pPr>
    </w:p>
    <w:p w14:paraId="0AD407CC" w14:textId="77777777" w:rsidR="006515C3" w:rsidRPr="006B5AAB" w:rsidRDefault="00D756D3">
      <w:pPr>
        <w:spacing w:line="360" w:lineRule="auto"/>
        <w:jc w:val="center"/>
        <w:rPr>
          <w:b/>
          <w:sz w:val="20"/>
          <w:szCs w:val="20"/>
          <w:lang w:val="en-GB"/>
        </w:rPr>
      </w:pPr>
      <w:r w:rsidRPr="006B5AAB">
        <w:rPr>
          <w:b/>
          <w:sz w:val="20"/>
          <w:szCs w:val="20"/>
          <w:lang w:val="en-GB"/>
        </w:rPr>
        <w:t>ABSTRACT</w:t>
      </w:r>
    </w:p>
    <w:p w14:paraId="033BCB92" w14:textId="77777777" w:rsidR="006515C3" w:rsidRPr="006B5AAB" w:rsidRDefault="00F26B24">
      <w:pPr>
        <w:spacing w:line="360" w:lineRule="auto"/>
        <w:jc w:val="both"/>
        <w:rPr>
          <w:i/>
          <w:iCs/>
          <w:lang w:val="en-GB"/>
        </w:rPr>
      </w:pPr>
      <w:r>
        <w:rPr>
          <w:i/>
          <w:iCs/>
          <w:sz w:val="20"/>
          <w:szCs w:val="20"/>
          <w:lang w:val="en-GB"/>
        </w:rPr>
        <w:tab/>
      </w:r>
      <w:r w:rsidR="00D756D3" w:rsidRPr="006B5AAB">
        <w:rPr>
          <w:i/>
          <w:iCs/>
          <w:lang w:val="en-GB"/>
        </w:rPr>
        <w:t xml:space="preserve">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w:t>
      </w:r>
      <w:r w:rsidR="00D756D3" w:rsidRPr="006B5AAB">
        <w:rPr>
          <w:i/>
          <w:iCs/>
          <w:lang w:val="en-GB"/>
        </w:rPr>
        <w:lastRenderedPageBreak/>
        <w:t>additional Slovene data, as well as data from other parliaments, starting with Croatian and Bosnian.</w:t>
      </w:r>
    </w:p>
    <w:p w14:paraId="27FD44D5" w14:textId="77777777" w:rsidR="006515C3" w:rsidRPr="006B5AAB" w:rsidRDefault="006515C3">
      <w:pPr>
        <w:spacing w:line="360" w:lineRule="auto"/>
        <w:jc w:val="both"/>
        <w:rPr>
          <w:i/>
          <w:iCs/>
          <w:lang w:val="en-GB"/>
        </w:rPr>
      </w:pPr>
    </w:p>
    <w:p w14:paraId="3A4659FA" w14:textId="77777777" w:rsidR="006515C3" w:rsidRPr="006B5AAB" w:rsidRDefault="00F26B24">
      <w:pPr>
        <w:spacing w:line="360" w:lineRule="auto"/>
        <w:jc w:val="both"/>
        <w:rPr>
          <w:i/>
          <w:iCs/>
          <w:lang w:val="en-GB"/>
        </w:rPr>
      </w:pPr>
      <w:r w:rsidRPr="006B5AAB">
        <w:rPr>
          <w:i/>
          <w:iCs/>
          <w:lang w:val="en-GB"/>
        </w:rPr>
        <w:tab/>
      </w:r>
      <w:r w:rsidR="00D756D3" w:rsidRPr="006B5AAB">
        <w:rPr>
          <w:i/>
          <w:iCs/>
          <w:lang w:val="en-GB"/>
        </w:rPr>
        <w:t>Keywords: parliamentary proceedings, corpus construction, language technology, corpus analysis</w:t>
      </w:r>
    </w:p>
    <w:p w14:paraId="37F697F3" w14:textId="77777777" w:rsidR="00C232F1" w:rsidRDefault="00C232F1">
      <w:pPr>
        <w:spacing w:line="360" w:lineRule="auto"/>
        <w:jc w:val="center"/>
        <w:rPr>
          <w:b/>
          <w:lang w:val="en-GB"/>
        </w:rPr>
      </w:pPr>
    </w:p>
    <w:p w14:paraId="0A300DBD" w14:textId="77777777" w:rsidR="006515C3" w:rsidRPr="00A93E80" w:rsidRDefault="00D756D3">
      <w:pPr>
        <w:spacing w:line="360" w:lineRule="auto"/>
        <w:jc w:val="center"/>
        <w:rPr>
          <w:b/>
          <w:sz w:val="28"/>
          <w:szCs w:val="28"/>
          <w:lang w:val="en-GB"/>
        </w:rPr>
      </w:pPr>
      <w:r w:rsidRPr="00A93E80">
        <w:rPr>
          <w:b/>
          <w:sz w:val="28"/>
          <w:szCs w:val="28"/>
          <w:lang w:val="en-GB"/>
        </w:rPr>
        <w:t>1</w:t>
      </w:r>
      <w:r w:rsidR="00A351E3" w:rsidRPr="00A93E80">
        <w:rPr>
          <w:b/>
          <w:sz w:val="28"/>
          <w:szCs w:val="28"/>
          <w:lang w:val="en-GB"/>
        </w:rPr>
        <w:t>.</w:t>
      </w:r>
      <w:r w:rsidRPr="00A93E80">
        <w:rPr>
          <w:b/>
          <w:sz w:val="28"/>
          <w:szCs w:val="28"/>
          <w:lang w:val="en-GB"/>
        </w:rPr>
        <w:t xml:space="preserve"> Introduction</w:t>
      </w:r>
    </w:p>
    <w:p w14:paraId="708BB192" w14:textId="77777777" w:rsidR="006515C3" w:rsidRDefault="00F26B24">
      <w:pPr>
        <w:spacing w:line="360" w:lineRule="auto"/>
        <w:jc w:val="both"/>
        <w:rPr>
          <w:lang w:val="en-GB"/>
        </w:rPr>
      </w:pPr>
      <w:r>
        <w:rPr>
          <w:lang w:val="en-GB"/>
        </w:rPr>
        <w:tab/>
      </w:r>
      <w:r w:rsidR="00D756D3">
        <w:rPr>
          <w:lang w:val="en-GB"/>
        </w:rPr>
        <w:t>Parliamentary discourse is motivated by a wide range of communicative goals, from position-claiming, persuasion and negotiation to agenda-setting and opinion-building along ideological or party lines. It is characterized by role-based commitments and confrontation and the awareness of a multi-layered audience (Ilie 2017). 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
    <w:p w14:paraId="3A282ACC" w14:textId="77777777"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14:paraId="31FE9838" w14:textId="77777777" w:rsidR="006515C3" w:rsidRDefault="00F26B24">
      <w:pPr>
        <w:spacing w:line="360" w:lineRule="auto"/>
        <w:jc w:val="both"/>
        <w:rPr>
          <w:lang w:val="en-GB"/>
        </w:rPr>
      </w:pPr>
      <w:r>
        <w:rPr>
          <w:lang w:val="en-GB"/>
        </w:rPr>
        <w:tab/>
      </w:r>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
    <w:p w14:paraId="0F227A75" w14:textId="77777777" w:rsidR="006515C3" w:rsidRDefault="006515C3">
      <w:pPr>
        <w:spacing w:line="360" w:lineRule="auto"/>
        <w:jc w:val="both"/>
        <w:rPr>
          <w:lang w:val="en-GB"/>
        </w:rPr>
      </w:pPr>
    </w:p>
    <w:p w14:paraId="38C09360" w14:textId="77777777" w:rsidR="006515C3" w:rsidRPr="00A93E80" w:rsidRDefault="00D756D3">
      <w:pPr>
        <w:spacing w:line="360" w:lineRule="auto"/>
        <w:jc w:val="center"/>
        <w:rPr>
          <w:b/>
          <w:sz w:val="28"/>
          <w:szCs w:val="28"/>
          <w:lang w:val="en-GB"/>
        </w:rPr>
      </w:pPr>
      <w:r w:rsidRPr="00A93E80">
        <w:rPr>
          <w:b/>
          <w:sz w:val="28"/>
          <w:szCs w:val="28"/>
          <w:lang w:val="en-GB"/>
        </w:rPr>
        <w:t>2</w:t>
      </w:r>
      <w:r w:rsidR="00A351E3" w:rsidRPr="00A93E80">
        <w:rPr>
          <w:b/>
          <w:sz w:val="28"/>
          <w:szCs w:val="28"/>
          <w:lang w:val="en-GB"/>
        </w:rPr>
        <w:t>.</w:t>
      </w:r>
      <w:r w:rsidR="00C232F1" w:rsidRPr="00A93E80">
        <w:rPr>
          <w:b/>
          <w:sz w:val="28"/>
          <w:szCs w:val="28"/>
          <w:lang w:val="en-GB"/>
        </w:rPr>
        <w:t xml:space="preserve"> Parliamentary C</w:t>
      </w:r>
      <w:r w:rsidRPr="00A93E80">
        <w:rPr>
          <w:b/>
          <w:sz w:val="28"/>
          <w:szCs w:val="28"/>
          <w:lang w:val="en-GB"/>
        </w:rPr>
        <w:t>orpora</w:t>
      </w:r>
    </w:p>
    <w:p w14:paraId="4EE29E8B" w14:textId="77777777" w:rsidR="002F0F31" w:rsidRDefault="002F0F31">
      <w:pPr>
        <w:spacing w:line="360" w:lineRule="auto"/>
        <w:jc w:val="center"/>
        <w:rPr>
          <w:b/>
          <w:lang w:val="en-GB"/>
        </w:rPr>
      </w:pPr>
    </w:p>
    <w:p w14:paraId="66E91E13" w14:textId="77777777"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14:paraId="1833A81B" w14:textId="77777777" w:rsidR="006515C3" w:rsidRDefault="00F26B24">
      <w:pPr>
        <w:spacing w:line="360" w:lineRule="auto"/>
        <w:jc w:val="both"/>
        <w:rPr>
          <w:lang w:val="en-GB"/>
        </w:rPr>
      </w:pPr>
      <w:r>
        <w:rPr>
          <w:lang w:val="en-GB"/>
        </w:rPr>
        <w:tab/>
      </w:r>
      <w:r w:rsidR="00D756D3">
        <w:rPr>
          <w:lang w:val="en-GB"/>
        </w:rPr>
        <w:t>This has motivated a number of national as well as international initiatives (for an overview, see Fišer and Lenardič 2018) to compile, process and analyse parliamentary corpora. 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
    <w:p w14:paraId="10C4C830" w14:textId="77777777" w:rsidR="006515C3" w:rsidRDefault="00F26B24">
      <w:pPr>
        <w:spacing w:line="360" w:lineRule="auto"/>
        <w:jc w:val="both"/>
      </w:pPr>
      <w:r>
        <w:rPr>
          <w:lang w:val="en-GB"/>
        </w:rPr>
        <w:tab/>
      </w:r>
      <w:r w:rsidR="00D756D3">
        <w:rPr>
          <w:lang w:val="en-GB"/>
        </w:rPr>
        <w:t>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is uniformly encoded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limited, and not very recent time period. This makes the corpus of limited use for the rich body of research on recent parliamentary activities.</w:t>
      </w:r>
    </w:p>
    <w:p w14:paraId="68408BA3" w14:textId="77777777" w:rsidR="006515C3" w:rsidRDefault="00D756D3">
      <w:pPr>
        <w:spacing w:line="360" w:lineRule="auto"/>
        <w:jc w:val="both"/>
      </w:pPr>
      <w:r>
        <w:rPr>
          <w:lang w:val="en-GB"/>
        </w:rPr>
        <w:t>Contemporary Slovenian parliamentary debates are monitored by the analytical tool Parlameter</w:t>
      </w:r>
      <w:r w:rsidR="00A10200">
        <w:rPr>
          <w:rStyle w:val="FootnoteReference"/>
          <w:lang w:val="en-GB"/>
        </w:rPr>
        <w:footnoteReference w:customMarkFollows="1" w:id="4"/>
        <w:t>1</w:t>
      </w:r>
      <w:r>
        <w:rPr>
          <w:lang w:val="en-GB"/>
        </w:rPr>
        <w:t xml:space="preserve"> which makes use of linguistic as well as non-linguistic data, such as MPs' attendance and voting results. While this is a very useful tool for journalists and citizen scientists and gives valuable insight into contemporary parliamentary data, its </w:t>
      </w:r>
      <w:r>
        <w:rPr>
          <w:lang w:val="en-GB"/>
        </w:rPr>
        <w:lastRenderedPageBreak/>
        <w:t>functionality is confined to that of the tool and as such cannot be freely manipulated by scholars according to their specific research needs.</w:t>
      </w:r>
    </w:p>
    <w:p w14:paraId="0F39E0E2" w14:textId="77777777" w:rsidR="006515C3" w:rsidRDefault="00F26B24">
      <w:pPr>
        <w:spacing w:line="360" w:lineRule="auto"/>
        <w:jc w:val="both"/>
        <w:rPr>
          <w:lang w:val="en-GB"/>
        </w:rPr>
      </w:pPr>
      <w:r>
        <w:rPr>
          <w:lang w:val="en-GB"/>
        </w:rPr>
        <w:tab/>
      </w:r>
      <w:r w:rsidR="00D756D3">
        <w:rPr>
          <w:lang w:val="en-GB"/>
        </w:rPr>
        <w:t>The goal of the research presented in this paper was to convert the Parlameter database into a freely and openly available linguistically annotated corpus enriched with session and speaker metadata, and to showcase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corpus analysis techniques, and Section 5 gives some conclusions and directions for further research.</w:t>
      </w:r>
    </w:p>
    <w:p w14:paraId="3A74EA76" w14:textId="77777777"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14:paraId="325378B9" w14:textId="77777777" w:rsidR="006515C3" w:rsidRDefault="006515C3">
      <w:pPr>
        <w:spacing w:line="360" w:lineRule="auto"/>
        <w:jc w:val="both"/>
        <w:rPr>
          <w:lang w:val="en-GB"/>
        </w:rPr>
      </w:pPr>
    </w:p>
    <w:p w14:paraId="474B3277" w14:textId="77777777" w:rsidR="006515C3" w:rsidRPr="00A93E80" w:rsidRDefault="00D756D3">
      <w:pPr>
        <w:spacing w:line="360" w:lineRule="auto"/>
        <w:jc w:val="center"/>
        <w:rPr>
          <w:b/>
          <w:sz w:val="28"/>
          <w:szCs w:val="28"/>
          <w:lang w:val="en-GB"/>
        </w:rPr>
      </w:pPr>
      <w:r w:rsidRPr="00A93E80">
        <w:rPr>
          <w:b/>
          <w:sz w:val="28"/>
          <w:szCs w:val="28"/>
          <w:lang w:val="en-GB"/>
        </w:rPr>
        <w:t>3</w:t>
      </w:r>
      <w:r w:rsidR="00A351E3" w:rsidRPr="00A93E80">
        <w:rPr>
          <w:b/>
          <w:sz w:val="28"/>
          <w:szCs w:val="28"/>
          <w:lang w:val="en-GB"/>
        </w:rPr>
        <w:t>.</w:t>
      </w:r>
      <w:r w:rsidR="00C232F1" w:rsidRPr="00A93E80">
        <w:rPr>
          <w:b/>
          <w:sz w:val="28"/>
          <w:szCs w:val="28"/>
          <w:lang w:val="en-GB"/>
        </w:rPr>
        <w:t xml:space="preserve"> Corpus C</w:t>
      </w:r>
      <w:r w:rsidRPr="00A93E80">
        <w:rPr>
          <w:b/>
          <w:sz w:val="28"/>
          <w:szCs w:val="28"/>
          <w:lang w:val="en-GB"/>
        </w:rPr>
        <w:t>ompilation</w:t>
      </w:r>
    </w:p>
    <w:p w14:paraId="2ADBD03B" w14:textId="77777777" w:rsidR="002F0F31" w:rsidRDefault="002F0F31">
      <w:pPr>
        <w:spacing w:line="360" w:lineRule="auto"/>
        <w:jc w:val="center"/>
        <w:rPr>
          <w:b/>
          <w:lang w:val="en-GB"/>
        </w:rPr>
      </w:pPr>
    </w:p>
    <w:p w14:paraId="4DD02879" w14:textId="77777777"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was received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surname,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are performed based on the instances for which the metadata is available in the corpus.</w:t>
      </w:r>
    </w:p>
    <w:p w14:paraId="45AD76E9" w14:textId="77777777" w:rsidR="006515C3" w:rsidRDefault="00D756D3">
      <w:pPr>
        <w:spacing w:line="360" w:lineRule="auto"/>
        <w:jc w:val="both"/>
      </w:pPr>
      <w:r>
        <w:rPr>
          <w:lang w:val="en-GB"/>
        </w:rPr>
        <w:t>The transcriptions contain the ID of the session, name of the session (e.g. “</w:t>
      </w:r>
      <w:r>
        <w:rPr>
          <w:i/>
          <w:iCs/>
          <w:lang w:val="en-GB"/>
        </w:rPr>
        <w:t>4. izredna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xml:space="preserve">), the date when the session started, and its speeches, each one with the ID of the speaker and a number of segments, roughly corresponding </w:t>
      </w:r>
      <w:r>
        <w:rPr>
          <w:lang w:val="en-GB"/>
        </w:rPr>
        <w:lastRenderedPageBreak/>
        <w:t>to paragraphs. As discussed below, the transcriptions also contain comments by the transcribers.</w:t>
      </w:r>
    </w:p>
    <w:p w14:paraId="2AB79107" w14:textId="77777777" w:rsidR="006515C3" w:rsidRDefault="006515C3">
      <w:pPr>
        <w:spacing w:line="360" w:lineRule="auto"/>
        <w:jc w:val="both"/>
        <w:rPr>
          <w:lang w:val="en-GB"/>
        </w:rPr>
      </w:pPr>
    </w:p>
    <w:p w14:paraId="5F437EDA" w14:textId="77777777"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commentRangeStart w:id="1"/>
      <w:r w:rsidRPr="00771980">
        <w:rPr>
          <w:b/>
          <w:bCs/>
          <w:i/>
          <w:lang w:val="en-GB"/>
        </w:rPr>
        <w:t>Normalisation of speaker data</w:t>
      </w:r>
      <w:commentRangeEnd w:id="1"/>
      <w:r w:rsidR="00751F7C">
        <w:rPr>
          <w:rStyle w:val="CommentReference"/>
        </w:rPr>
        <w:commentReference w:id="1"/>
      </w:r>
    </w:p>
    <w:p w14:paraId="3B664BB6" w14:textId="77777777" w:rsidR="006515C3" w:rsidRDefault="00F26B24">
      <w:pPr>
        <w:spacing w:line="360" w:lineRule="auto"/>
        <w:jc w:val="both"/>
        <w:rPr>
          <w:lang w:val="en-GB"/>
        </w:rPr>
      </w:pPr>
      <w:r>
        <w:rPr>
          <w:lang w:val="en-GB"/>
        </w:rPr>
        <w:tab/>
      </w:r>
      <w:r w:rsidR="00D756D3">
        <w:rPr>
          <w:lang w:val="en-GB"/>
        </w:rPr>
        <w:t>The speaker data was normalised by removing extraneous spaces and removing honorifics (sometimes the name was preceded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14:paraId="5E7348C7" w14:textId="77777777" w:rsidR="006515C3" w:rsidRDefault="006515C3">
      <w:pPr>
        <w:spacing w:line="360" w:lineRule="auto"/>
        <w:jc w:val="both"/>
        <w:rPr>
          <w:lang w:val="en-GB"/>
        </w:rPr>
      </w:pPr>
    </w:p>
    <w:p w14:paraId="07BBD4F6" w14:textId="77777777"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commentRangeStart w:id="2"/>
      <w:r w:rsidRPr="00771980">
        <w:rPr>
          <w:b/>
          <w:bCs/>
          <w:i/>
          <w:lang w:val="en-GB"/>
        </w:rPr>
        <w:t>Normalisation of transcriptions</w:t>
      </w:r>
      <w:commentRangeEnd w:id="2"/>
      <w:r w:rsidR="00BC516C">
        <w:rPr>
          <w:rStyle w:val="CommentReference"/>
        </w:rPr>
        <w:commentReference w:id="2"/>
      </w:r>
    </w:p>
    <w:p w14:paraId="4BE58C9A" w14:textId="77777777" w:rsidR="006515C3" w:rsidRDefault="00D756D3">
      <w:pPr>
        <w:spacing w:line="360" w:lineRule="auto"/>
        <w:jc w:val="both"/>
        <w:rPr>
          <w:lang w:val="en-GB"/>
        </w:rPr>
      </w:pPr>
      <w:r>
        <w:rPr>
          <w:lang w:val="en-GB"/>
        </w:rPr>
        <w:t>The JSON dump also contained empty speeches, as well as a significant amount of duplicated speeches. These were removed, as well as extraneous spaces in the text of the transcriptions.</w:t>
      </w:r>
    </w:p>
    <w:p w14:paraId="404FC25E" w14:textId="77777777"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have been removed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meaning that the values would have to be unified before being converted to appropriate corpus elements.</w:t>
      </w:r>
    </w:p>
    <w:p w14:paraId="4EE0627E" w14:textId="77777777" w:rsidR="006515C3" w:rsidRDefault="006515C3">
      <w:pPr>
        <w:spacing w:line="360" w:lineRule="auto"/>
        <w:jc w:val="both"/>
        <w:rPr>
          <w:lang w:val="en-GB"/>
        </w:rPr>
      </w:pPr>
    </w:p>
    <w:p w14:paraId="112F6D85" w14:textId="77777777"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commentRangeStart w:id="3"/>
      <w:r w:rsidRPr="00771980">
        <w:rPr>
          <w:b/>
          <w:bCs/>
          <w:i/>
          <w:lang w:val="en-GB"/>
        </w:rPr>
        <w:t>Linguistic annotation</w:t>
      </w:r>
      <w:commentRangeEnd w:id="3"/>
      <w:r w:rsidR="00CC513E">
        <w:rPr>
          <w:rStyle w:val="CommentReference"/>
        </w:rPr>
        <w:commentReference w:id="3"/>
      </w:r>
    </w:p>
    <w:p w14:paraId="63893073" w14:textId="77777777" w:rsidR="006515C3" w:rsidRDefault="00F26B24">
      <w:pPr>
        <w:spacing w:line="360" w:lineRule="auto"/>
        <w:jc w:val="both"/>
        <w:rPr>
          <w:lang w:val="en-GB"/>
        </w:rPr>
      </w:pPr>
      <w:r>
        <w:rPr>
          <w:lang w:val="en-GB"/>
        </w:rPr>
        <w:tab/>
      </w:r>
      <w:r w:rsidR="00D756D3">
        <w:rPr>
          <w:lang w:val="en-GB"/>
        </w:rPr>
        <w:t xml:space="preserve">In the second stage, the text of the transcriptions was automatically annotated with linguistic information. In particular, the text was tokenised, i.e. split into words, punctuation marks and spaces, and segmented into sentences, which was performed by the ReLDI tokeniser (Ljubešić et al. 2016). Second, the words were part-of-speech tagged and lemmatised, i.e. each word was assigned its context-dependent </w:t>
      </w:r>
      <w:r w:rsidR="00D756D3">
        <w:rPr>
          <w:lang w:val="en-GB"/>
        </w:rPr>
        <w:lastRenderedPageBreak/>
        <w:t>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and a miscellaneous category. The named entity annotation was performed with Janes-NER (Fišer et al. 2018).</w:t>
      </w:r>
    </w:p>
    <w:p w14:paraId="2114A144" w14:textId="77777777" w:rsidR="006515C3" w:rsidRDefault="006515C3">
      <w:pPr>
        <w:spacing w:line="360" w:lineRule="auto"/>
        <w:jc w:val="both"/>
        <w:rPr>
          <w:lang w:val="en-GB"/>
        </w:rPr>
      </w:pPr>
    </w:p>
    <w:p w14:paraId="2F7B805A" w14:textId="77777777"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commentRangeStart w:id="4"/>
      <w:r w:rsidRPr="00771980">
        <w:rPr>
          <w:b/>
          <w:bCs/>
          <w:i/>
          <w:lang w:val="en-GB"/>
        </w:rPr>
        <w:t>Corpus encoding</w:t>
      </w:r>
      <w:commentRangeEnd w:id="4"/>
      <w:r w:rsidR="00106FBD">
        <w:rPr>
          <w:rStyle w:val="CommentReference"/>
        </w:rPr>
        <w:commentReference w:id="4"/>
      </w:r>
    </w:p>
    <w:p w14:paraId="2FF7BD96" w14:textId="77777777" w:rsidR="006515C3" w:rsidRDefault="00F26B24">
      <w:pPr>
        <w:spacing w:line="360" w:lineRule="auto"/>
        <w:jc w:val="both"/>
        <w:rPr>
          <w:lang w:val="en-GB"/>
        </w:rPr>
      </w:pPr>
      <w:r>
        <w:rPr>
          <w:lang w:val="en-GB"/>
        </w:rPr>
        <w:tab/>
      </w:r>
      <w:r w:rsidR="00D756D3">
        <w:rPr>
          <w:lang w:val="en-GB"/>
        </w:rPr>
        <w:t xml:space="preserve">The corpus is encoded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14:paraId="4E30E282" w14:textId="77777777" w:rsidR="006515C3" w:rsidRDefault="00F26B24">
      <w:pPr>
        <w:spacing w:line="360" w:lineRule="auto"/>
        <w:jc w:val="both"/>
        <w:rPr>
          <w:lang w:val="en-GB"/>
        </w:rPr>
      </w:pPr>
      <w:r>
        <w:rPr>
          <w:lang w:val="en-GB"/>
        </w:rPr>
        <w:tab/>
      </w:r>
      <w:r w:rsidR="00D756D3">
        <w:rPr>
          <w:lang w:val="en-GB"/>
        </w:rPr>
        <w:t>The TEI header contains extensive metadata for the corpus as a whole, e.g., its authors and funders, the source description, the list and numbers of elements used in the corpus, as well as the list of speakers and their metadata. Most metadata is given both in Slovene and English.</w:t>
      </w:r>
    </w:p>
    <w:p w14:paraId="446E65D9" w14:textId="77777777"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14:paraId="5A4620C1" w14:textId="77777777" w:rsidR="006515C3" w:rsidRDefault="006515C3">
      <w:pPr>
        <w:spacing w:line="360" w:lineRule="auto"/>
        <w:jc w:val="both"/>
        <w:rPr>
          <w:lang w:val="en-GB"/>
        </w:rPr>
      </w:pPr>
    </w:p>
    <w:p w14:paraId="4F636DAB" w14:textId="77777777"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14:paraId="347325FE"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40855831"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&lt;head&gt;Mandat VII, 26.08.2014–&lt;/head&gt;</w:t>
      </w:r>
    </w:p>
    <w:p w14:paraId="56951E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14:paraId="31B65D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&lt;head&gt;2. redna seja&lt;/head&gt;</w:t>
      </w:r>
    </w:p>
    <w:p w14:paraId="3C3D7342"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1C7B8CFC" w14:textId="77777777" w:rsidR="006515C3" w:rsidRDefault="00D756D3">
      <w:pPr>
        <w:spacing w:line="360" w:lineRule="auto"/>
        <w:jc w:val="both"/>
        <w:rPr>
          <w:rFonts w:ascii="Arial Narrow" w:hAnsi="Arial Narrow"/>
          <w:lang w:val="en-GB"/>
        </w:rPr>
      </w:pPr>
      <w:r>
        <w:rPr>
          <w:rFonts w:ascii="Arial Narrow" w:hAnsi="Arial Narrow"/>
          <w:lang w:val="en-GB"/>
        </w:rPr>
        <w:t xml:space="preserve">    &lt;u xml:id="u529092" who="#spk11"&gt;</w:t>
      </w:r>
    </w:p>
    <w:p w14:paraId="4ADC6980" w14:textId="77777777"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&lt;seg xml:id="u529092.seg1"&gt;</w:t>
      </w:r>
    </w:p>
    <w:p w14:paraId="04C838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xml:id="u529092.seg1.1"&gt;</w:t>
      </w:r>
    </w:p>
    <w:p w14:paraId="101B41C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lemma="lepo" ana="mte:Rgp"&gt;Lepo&lt;/w&gt;&lt;c&gt; &lt;/c&gt;</w:t>
      </w:r>
    </w:p>
    <w:p w14:paraId="00B7878D"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ana="mte:Appmpn"&gt;pozdravljeni&lt;/w&gt;</w:t>
      </w:r>
    </w:p>
    <w:p w14:paraId="1BD7E34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ana="mte:Z"&gt;.&lt;/pc&gt;&lt;c&gt; &lt;/c&gt;</w:t>
      </w:r>
    </w:p>
    <w:p w14:paraId="4437A17E"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253B3DAC"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xml:id="u529092.seg1.2"&gt;</w:t>
      </w:r>
    </w:p>
    <w:p w14:paraId="6CB9B80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ana="mte:Vmpr1p"&gt;Pričenjamo&lt;/w&gt;&lt;c&gt; &lt;/c&gt;</w:t>
      </w:r>
    </w:p>
    <w:p w14:paraId="2BD544B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lemma="2." ana="mte:Mdo"&gt;2.&lt;/w&gt;&lt;c&gt; &lt;/c&gt;</w:t>
      </w:r>
    </w:p>
    <w:p w14:paraId="2FB9596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lemma="seja" ana="mte:Ncfsa"&gt;sejo&lt;/w&gt;&lt;c&gt; &lt;/c&gt;</w:t>
      </w:r>
    </w:p>
    <w:p w14:paraId="74A683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ana="mte:Ncmsg"&gt;Kolegija&lt;/w&gt;&lt;c&gt; &lt;/c&gt;</w:t>
      </w:r>
    </w:p>
    <w:p w14:paraId="3306241D" w14:textId="77777777"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ana="mte:Ncmsg"&gt;predsednika&lt;/w&gt;&lt;c&gt; &lt;/c&gt;</w:t>
      </w:r>
    </w:p>
    <w:p w14:paraId="0DA43BBD" w14:textId="77777777"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14:paraId="709474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ana="mte:Agpmsg"&gt;Državnega&lt;/w&gt;&lt;c&gt; &lt;/c&gt;</w:t>
      </w:r>
    </w:p>
    <w:p w14:paraId="0A55F1C7"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lemma="zbor" ana="mte:Ncmsg"&gt;zbora&lt;/w&gt;</w:t>
      </w:r>
    </w:p>
    <w:p w14:paraId="1E291EC2" w14:textId="77777777" w:rsidR="006515C3" w:rsidRDefault="00D756D3">
      <w:pPr>
        <w:spacing w:line="360" w:lineRule="auto"/>
        <w:jc w:val="both"/>
        <w:rPr>
          <w:rFonts w:ascii="Arial Narrow" w:hAnsi="Arial Narrow"/>
          <w:lang w:val="en-GB"/>
        </w:rPr>
      </w:pPr>
      <w:r>
        <w:rPr>
          <w:rFonts w:ascii="Arial Narrow" w:hAnsi="Arial Narrow"/>
          <w:lang w:val="en-GB"/>
        </w:rPr>
        <w:t xml:space="preserve">          &lt;/name&gt;</w:t>
      </w:r>
    </w:p>
    <w:p w14:paraId="2A8DCC8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w:t>
      </w:r>
    </w:p>
    <w:p w14:paraId="1CECE9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47B5A1E4" w14:textId="77777777" w:rsidR="006515C3" w:rsidRDefault="00D756D3">
      <w:pPr>
        <w:spacing w:line="360" w:lineRule="auto"/>
        <w:jc w:val="center"/>
        <w:rPr>
          <w:lang w:val="en-GB"/>
        </w:rPr>
      </w:pPr>
      <w:r>
        <w:rPr>
          <w:lang w:val="en-GB"/>
        </w:rPr>
        <w:t>Figure 1: The TEI encoding of the corpus.</w:t>
      </w:r>
    </w:p>
    <w:p w14:paraId="1E107F92" w14:textId="77777777" w:rsidR="00D756D3" w:rsidRDefault="00D756D3">
      <w:pPr>
        <w:spacing w:line="360" w:lineRule="auto"/>
        <w:jc w:val="both"/>
        <w:rPr>
          <w:lang w:val="en-GB"/>
        </w:rPr>
      </w:pPr>
    </w:p>
    <w:p w14:paraId="79FAD269" w14:textId="77777777"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commentRangeStart w:id="5"/>
      <w:r w:rsidRPr="00771980">
        <w:rPr>
          <w:b/>
          <w:bCs/>
          <w:i/>
          <w:lang w:val="en-GB"/>
        </w:rPr>
        <w:t>Corpus size</w:t>
      </w:r>
      <w:commentRangeEnd w:id="5"/>
      <w:r w:rsidR="00337967">
        <w:rPr>
          <w:rStyle w:val="CommentReference"/>
        </w:rPr>
        <w:commentReference w:id="5"/>
      </w:r>
    </w:p>
    <w:p w14:paraId="26670633" w14:textId="77777777" w:rsidR="006515C3" w:rsidRDefault="00F26B24">
      <w:pPr>
        <w:spacing w:line="360" w:lineRule="auto"/>
        <w:jc w:val="both"/>
        <w:rPr>
          <w:lang w:val="en-GB"/>
        </w:rPr>
      </w:pPr>
      <w:r>
        <w:rPr>
          <w:lang w:val="en-GB"/>
        </w:rPr>
        <w:tab/>
      </w:r>
      <w:r w:rsidR="00D756D3">
        <w:rPr>
          <w:lang w:val="en-GB"/>
        </w:rPr>
        <w:t>Some basic statistics regarding the corpus are given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speeches which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14:paraId="59659656" w14:textId="77777777" w:rsidR="006515C3" w:rsidRDefault="006515C3">
      <w:pPr>
        <w:spacing w:line="360" w:lineRule="auto"/>
        <w:jc w:val="both"/>
        <w:rPr>
          <w:lang w:val="en-GB"/>
        </w:rPr>
      </w:pPr>
    </w:p>
    <w:tbl>
      <w:tblPr>
        <w:tblStyle w:val="TableGrid"/>
        <w:tblW w:w="3300" w:type="dxa"/>
        <w:jc w:val="center"/>
        <w:tblCellMar>
          <w:left w:w="93" w:type="dxa"/>
        </w:tblCellMar>
        <w:tblLook w:val="04A0" w:firstRow="1" w:lastRow="0" w:firstColumn="1" w:lastColumn="0" w:noHBand="0" w:noVBand="1"/>
      </w:tblPr>
      <w:tblGrid>
        <w:gridCol w:w="1838"/>
        <w:gridCol w:w="1462"/>
      </w:tblGrid>
      <w:tr w:rsidR="006515C3" w14:paraId="33A8EDD3" w14:textId="77777777">
        <w:trPr>
          <w:trHeight w:val="310"/>
          <w:jc w:val="center"/>
        </w:trPr>
        <w:tc>
          <w:tcPr>
            <w:tcW w:w="1837" w:type="dxa"/>
            <w:shd w:val="clear" w:color="auto" w:fill="auto"/>
            <w:tcMar>
              <w:left w:w="93" w:type="dxa"/>
            </w:tcMar>
          </w:tcPr>
          <w:p w14:paraId="294549D8" w14:textId="77777777" w:rsidR="006515C3" w:rsidRDefault="00D756D3">
            <w:pPr>
              <w:spacing w:line="360" w:lineRule="auto"/>
              <w:jc w:val="both"/>
              <w:rPr>
                <w:lang w:val="en-GB"/>
              </w:rPr>
            </w:pPr>
            <w:r>
              <w:rPr>
                <w:lang w:val="en-GB"/>
              </w:rPr>
              <w:t>Tokens</w:t>
            </w:r>
          </w:p>
        </w:tc>
        <w:tc>
          <w:tcPr>
            <w:tcW w:w="1462" w:type="dxa"/>
            <w:shd w:val="clear" w:color="auto" w:fill="auto"/>
            <w:tcMar>
              <w:left w:w="93" w:type="dxa"/>
            </w:tcMar>
          </w:tcPr>
          <w:p w14:paraId="622EACD2" w14:textId="77777777" w:rsidR="006515C3" w:rsidRDefault="00D756D3">
            <w:pPr>
              <w:spacing w:line="360" w:lineRule="auto"/>
              <w:jc w:val="right"/>
              <w:rPr>
                <w:lang w:val="en-GB"/>
              </w:rPr>
            </w:pPr>
            <w:r>
              <w:rPr>
                <w:lang w:val="en-GB"/>
              </w:rPr>
              <w:t>40,987,516</w:t>
            </w:r>
          </w:p>
        </w:tc>
      </w:tr>
      <w:tr w:rsidR="006515C3" w14:paraId="1DCE9004" w14:textId="77777777">
        <w:trPr>
          <w:trHeight w:val="310"/>
          <w:jc w:val="center"/>
        </w:trPr>
        <w:tc>
          <w:tcPr>
            <w:tcW w:w="1837" w:type="dxa"/>
            <w:shd w:val="clear" w:color="auto" w:fill="auto"/>
            <w:tcMar>
              <w:left w:w="93" w:type="dxa"/>
            </w:tcMar>
          </w:tcPr>
          <w:p w14:paraId="72B882F4" w14:textId="77777777" w:rsidR="006515C3" w:rsidRDefault="00D756D3">
            <w:pPr>
              <w:spacing w:line="360" w:lineRule="auto"/>
              <w:jc w:val="both"/>
              <w:rPr>
                <w:lang w:val="en-GB"/>
              </w:rPr>
            </w:pPr>
            <w:r>
              <w:rPr>
                <w:lang w:val="en-GB"/>
              </w:rPr>
              <w:t>Words</w:t>
            </w:r>
          </w:p>
        </w:tc>
        <w:tc>
          <w:tcPr>
            <w:tcW w:w="1462" w:type="dxa"/>
            <w:shd w:val="clear" w:color="auto" w:fill="auto"/>
            <w:tcMar>
              <w:left w:w="93" w:type="dxa"/>
            </w:tcMar>
          </w:tcPr>
          <w:p w14:paraId="2B84B989" w14:textId="77777777" w:rsidR="006515C3" w:rsidRDefault="00D756D3">
            <w:pPr>
              <w:spacing w:line="360" w:lineRule="auto"/>
              <w:jc w:val="right"/>
              <w:rPr>
                <w:lang w:val="en-GB"/>
              </w:rPr>
            </w:pPr>
            <w:r>
              <w:rPr>
                <w:lang w:val="en-GB"/>
              </w:rPr>
              <w:t>34,882,499</w:t>
            </w:r>
          </w:p>
        </w:tc>
      </w:tr>
      <w:tr w:rsidR="006515C3" w14:paraId="21387ACE" w14:textId="77777777">
        <w:trPr>
          <w:trHeight w:val="310"/>
          <w:jc w:val="center"/>
        </w:trPr>
        <w:tc>
          <w:tcPr>
            <w:tcW w:w="1837" w:type="dxa"/>
            <w:shd w:val="clear" w:color="auto" w:fill="auto"/>
            <w:tcMar>
              <w:left w:w="93" w:type="dxa"/>
            </w:tcMar>
          </w:tcPr>
          <w:p w14:paraId="1877BBBA" w14:textId="77777777" w:rsidR="006515C3" w:rsidRDefault="00D756D3">
            <w:pPr>
              <w:spacing w:line="360" w:lineRule="auto"/>
              <w:jc w:val="both"/>
              <w:rPr>
                <w:lang w:val="en-GB"/>
              </w:rPr>
            </w:pPr>
            <w:r>
              <w:rPr>
                <w:lang w:val="en-GB"/>
              </w:rPr>
              <w:lastRenderedPageBreak/>
              <w:t>Sentences</w:t>
            </w:r>
          </w:p>
        </w:tc>
        <w:tc>
          <w:tcPr>
            <w:tcW w:w="1462" w:type="dxa"/>
            <w:shd w:val="clear" w:color="auto" w:fill="auto"/>
            <w:tcMar>
              <w:left w:w="93" w:type="dxa"/>
            </w:tcMar>
          </w:tcPr>
          <w:p w14:paraId="446992FB" w14:textId="77777777" w:rsidR="006515C3" w:rsidRDefault="00D756D3">
            <w:pPr>
              <w:spacing w:line="360" w:lineRule="auto"/>
              <w:jc w:val="right"/>
              <w:rPr>
                <w:lang w:val="en-GB"/>
              </w:rPr>
            </w:pPr>
            <w:r>
              <w:rPr>
                <w:lang w:val="en-GB"/>
              </w:rPr>
              <w:t>1,833,147</w:t>
            </w:r>
          </w:p>
        </w:tc>
      </w:tr>
      <w:tr w:rsidR="006515C3" w14:paraId="2F486FE4" w14:textId="77777777">
        <w:trPr>
          <w:trHeight w:val="310"/>
          <w:jc w:val="center"/>
        </w:trPr>
        <w:tc>
          <w:tcPr>
            <w:tcW w:w="1837" w:type="dxa"/>
            <w:shd w:val="clear" w:color="auto" w:fill="auto"/>
            <w:tcMar>
              <w:left w:w="93" w:type="dxa"/>
            </w:tcMar>
          </w:tcPr>
          <w:p w14:paraId="0ECBFF97" w14:textId="77777777"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14:paraId="4318F3A9" w14:textId="77777777" w:rsidR="006515C3" w:rsidRDefault="00D756D3">
            <w:pPr>
              <w:spacing w:line="360" w:lineRule="auto"/>
              <w:jc w:val="right"/>
              <w:rPr>
                <w:lang w:val="en-GB"/>
              </w:rPr>
            </w:pPr>
            <w:r>
              <w:rPr>
                <w:lang w:val="en-GB"/>
              </w:rPr>
              <w:t>133,287</w:t>
            </w:r>
          </w:p>
        </w:tc>
      </w:tr>
      <w:tr w:rsidR="006515C3" w14:paraId="3B903503" w14:textId="77777777">
        <w:trPr>
          <w:trHeight w:val="310"/>
          <w:jc w:val="center"/>
        </w:trPr>
        <w:tc>
          <w:tcPr>
            <w:tcW w:w="1837" w:type="dxa"/>
            <w:shd w:val="clear" w:color="auto" w:fill="auto"/>
            <w:tcMar>
              <w:left w:w="93" w:type="dxa"/>
            </w:tcMar>
          </w:tcPr>
          <w:p w14:paraId="08F93AF9" w14:textId="77777777"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14:paraId="5C581E53" w14:textId="77777777" w:rsidR="006515C3" w:rsidRDefault="00D756D3">
            <w:pPr>
              <w:spacing w:line="360" w:lineRule="auto"/>
              <w:jc w:val="right"/>
              <w:rPr>
                <w:lang w:val="en-GB"/>
              </w:rPr>
            </w:pPr>
            <w:r>
              <w:rPr>
                <w:lang w:val="en-GB"/>
              </w:rPr>
              <w:t>1,981</w:t>
            </w:r>
          </w:p>
        </w:tc>
      </w:tr>
      <w:tr w:rsidR="006515C3" w14:paraId="78CF9925" w14:textId="77777777">
        <w:trPr>
          <w:trHeight w:val="310"/>
          <w:jc w:val="center"/>
        </w:trPr>
        <w:tc>
          <w:tcPr>
            <w:tcW w:w="1837" w:type="dxa"/>
            <w:shd w:val="clear" w:color="auto" w:fill="auto"/>
            <w:tcMar>
              <w:left w:w="93" w:type="dxa"/>
            </w:tcMar>
          </w:tcPr>
          <w:p w14:paraId="264E8C48" w14:textId="77777777"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14:paraId="2E6877FB" w14:textId="77777777" w:rsidR="006515C3" w:rsidRDefault="00D756D3">
            <w:pPr>
              <w:spacing w:line="360" w:lineRule="auto"/>
              <w:jc w:val="right"/>
              <w:rPr>
                <w:lang w:val="en-GB"/>
              </w:rPr>
            </w:pPr>
            <w:r>
              <w:rPr>
                <w:lang w:val="en-GB"/>
              </w:rPr>
              <w:t>1,338</w:t>
            </w:r>
          </w:p>
        </w:tc>
      </w:tr>
      <w:tr w:rsidR="006515C3" w14:paraId="31502224" w14:textId="77777777">
        <w:trPr>
          <w:trHeight w:val="310"/>
          <w:jc w:val="center"/>
        </w:trPr>
        <w:tc>
          <w:tcPr>
            <w:tcW w:w="1837" w:type="dxa"/>
            <w:shd w:val="clear" w:color="auto" w:fill="auto"/>
            <w:tcMar>
              <w:left w:w="93" w:type="dxa"/>
            </w:tcMar>
          </w:tcPr>
          <w:p w14:paraId="4F330CCA" w14:textId="77777777" w:rsidR="006515C3" w:rsidRDefault="00D756D3">
            <w:pPr>
              <w:spacing w:line="360" w:lineRule="auto"/>
              <w:jc w:val="both"/>
              <w:rPr>
                <w:lang w:val="en-GB"/>
              </w:rPr>
            </w:pPr>
            <w:r>
              <w:rPr>
                <w:lang w:val="en-GB"/>
              </w:rPr>
              <w:t>Dates</w:t>
            </w:r>
          </w:p>
        </w:tc>
        <w:tc>
          <w:tcPr>
            <w:tcW w:w="1462" w:type="dxa"/>
            <w:shd w:val="clear" w:color="auto" w:fill="auto"/>
            <w:tcMar>
              <w:left w:w="93" w:type="dxa"/>
            </w:tcMar>
          </w:tcPr>
          <w:p w14:paraId="747E6E08" w14:textId="77777777" w:rsidR="006515C3" w:rsidRDefault="00D756D3">
            <w:pPr>
              <w:spacing w:line="360" w:lineRule="auto"/>
              <w:jc w:val="right"/>
              <w:rPr>
                <w:lang w:val="en-GB"/>
              </w:rPr>
            </w:pPr>
            <w:r>
              <w:rPr>
                <w:lang w:val="en-GB"/>
              </w:rPr>
              <w:t>525</w:t>
            </w:r>
          </w:p>
        </w:tc>
      </w:tr>
      <w:tr w:rsidR="006515C3" w14:paraId="48C39A12" w14:textId="77777777">
        <w:trPr>
          <w:trHeight w:val="310"/>
          <w:jc w:val="center"/>
        </w:trPr>
        <w:tc>
          <w:tcPr>
            <w:tcW w:w="1837" w:type="dxa"/>
            <w:shd w:val="clear" w:color="auto" w:fill="auto"/>
            <w:tcMar>
              <w:left w:w="93" w:type="dxa"/>
            </w:tcMar>
          </w:tcPr>
          <w:p w14:paraId="6A3A9505" w14:textId="77777777"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14:paraId="6473C7C4" w14:textId="77777777" w:rsidR="006515C3" w:rsidRDefault="00D756D3">
            <w:pPr>
              <w:spacing w:line="360" w:lineRule="auto"/>
              <w:jc w:val="right"/>
              <w:rPr>
                <w:lang w:val="en-GB"/>
              </w:rPr>
            </w:pPr>
            <w:r>
              <w:rPr>
                <w:lang w:val="en-GB"/>
              </w:rPr>
              <w:t>371</w:t>
            </w:r>
          </w:p>
        </w:tc>
      </w:tr>
    </w:tbl>
    <w:p w14:paraId="12FA85A6" w14:textId="77777777" w:rsidR="006515C3" w:rsidRDefault="00D756D3">
      <w:pPr>
        <w:spacing w:line="360" w:lineRule="auto"/>
        <w:jc w:val="center"/>
        <w:rPr>
          <w:lang w:val="en-GB"/>
        </w:rPr>
      </w:pPr>
      <w:r>
        <w:rPr>
          <w:lang w:val="en-GB"/>
        </w:rPr>
        <w:t>Table 1: Basic statistic of the Parlameter corpus.</w:t>
      </w:r>
    </w:p>
    <w:p w14:paraId="2FE5F45E" w14:textId="77777777" w:rsidR="00901443" w:rsidRDefault="00901443">
      <w:pPr>
        <w:spacing w:line="360" w:lineRule="auto"/>
        <w:jc w:val="both"/>
        <w:rPr>
          <w:lang w:val="en-GB"/>
        </w:rPr>
      </w:pPr>
    </w:p>
    <w:p w14:paraId="23DC836E" w14:textId="77777777" w:rsidR="006515C3" w:rsidRDefault="00D756D3" w:rsidP="00771980">
      <w:pPr>
        <w:spacing w:line="360" w:lineRule="auto"/>
        <w:jc w:val="center"/>
      </w:pPr>
      <w:r>
        <w:rPr>
          <w:b/>
          <w:bCs/>
          <w:lang w:val="en-GB"/>
        </w:rPr>
        <w:t>3.6</w:t>
      </w:r>
      <w:r w:rsidR="00A351E3">
        <w:rPr>
          <w:b/>
          <w:bCs/>
          <w:lang w:val="en-GB"/>
        </w:rPr>
        <w:t>.</w:t>
      </w:r>
      <w:r>
        <w:rPr>
          <w:b/>
          <w:bCs/>
          <w:lang w:val="en-GB"/>
        </w:rPr>
        <w:t xml:space="preserve"> </w:t>
      </w:r>
      <w:commentRangeStart w:id="6"/>
      <w:r w:rsidRPr="00771980">
        <w:rPr>
          <w:b/>
          <w:bCs/>
          <w:i/>
          <w:lang w:val="en-GB"/>
        </w:rPr>
        <w:t>Availability of the corpus</w:t>
      </w:r>
      <w:commentRangeEnd w:id="6"/>
      <w:r w:rsidR="005B481A">
        <w:rPr>
          <w:rStyle w:val="CommentReference"/>
        </w:rPr>
        <w:commentReference w:id="6"/>
      </w:r>
    </w:p>
    <w:p w14:paraId="5DAADF29" w14:textId="77777777" w:rsidR="006515C3" w:rsidRDefault="00F26B24">
      <w:pPr>
        <w:spacing w:line="360" w:lineRule="auto"/>
        <w:jc w:val="both"/>
      </w:pPr>
      <w:r>
        <w:rPr>
          <w:lang w:val="en-GB"/>
        </w:rPr>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is being harvested by a number of other services.</w:t>
      </w:r>
    </w:p>
    <w:p w14:paraId="7F401DAE" w14:textId="77777777" w:rsidR="006515C3" w:rsidRDefault="006515C3">
      <w:pPr>
        <w:spacing w:line="360" w:lineRule="auto"/>
        <w:jc w:val="both"/>
        <w:rPr>
          <w:lang w:val="en-GB"/>
        </w:rPr>
      </w:pPr>
    </w:p>
    <w:p w14:paraId="59BF8ABB" w14:textId="77777777" w:rsidR="006515C3" w:rsidRDefault="00F26B24">
      <w:pPr>
        <w:spacing w:line="360" w:lineRule="auto"/>
        <w:jc w:val="both"/>
        <w:rPr>
          <w:lang w:val="en-GB"/>
        </w:rPr>
      </w:pPr>
      <w:r>
        <w:rPr>
          <w:lang w:val="en-GB"/>
        </w:rPr>
        <w:tab/>
      </w:r>
      <w:r w:rsidR="00D756D3">
        <w:rPr>
          <w:lang w:val="en-GB"/>
        </w:rPr>
        <w:t>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way we hope to raise interest among other researchers to explore the corpus and make use of it in their research.</w:t>
      </w:r>
    </w:p>
    <w:p w14:paraId="2439FEC7" w14:textId="77777777" w:rsidR="006515C3" w:rsidRDefault="006515C3">
      <w:pPr>
        <w:spacing w:line="360" w:lineRule="auto"/>
        <w:jc w:val="both"/>
        <w:rPr>
          <w:lang w:val="en-GB"/>
        </w:rPr>
      </w:pPr>
    </w:p>
    <w:p w14:paraId="5FEFDFC6" w14:textId="77777777" w:rsidR="006515C3" w:rsidRPr="00A93E80" w:rsidRDefault="00D756D3">
      <w:pPr>
        <w:spacing w:line="360" w:lineRule="auto"/>
        <w:jc w:val="center"/>
        <w:rPr>
          <w:b/>
          <w:sz w:val="28"/>
          <w:szCs w:val="28"/>
          <w:lang w:val="en-GB"/>
        </w:rPr>
      </w:pPr>
      <w:r w:rsidRPr="00A93E80">
        <w:rPr>
          <w:b/>
          <w:sz w:val="28"/>
          <w:szCs w:val="28"/>
          <w:lang w:val="en-GB"/>
        </w:rPr>
        <w:t>4</w:t>
      </w:r>
      <w:r w:rsidR="00A351E3" w:rsidRPr="00A93E80">
        <w:rPr>
          <w:b/>
          <w:sz w:val="28"/>
          <w:szCs w:val="28"/>
          <w:lang w:val="en-GB"/>
        </w:rPr>
        <w:t>.</w:t>
      </w:r>
      <w:r w:rsidR="00C232F1" w:rsidRPr="00A93E80">
        <w:rPr>
          <w:b/>
          <w:sz w:val="28"/>
          <w:szCs w:val="28"/>
          <w:lang w:val="en-GB"/>
        </w:rPr>
        <w:t xml:space="preserve"> Corpus A</w:t>
      </w:r>
      <w:r w:rsidRPr="00A93E80">
        <w:rPr>
          <w:b/>
          <w:sz w:val="28"/>
          <w:szCs w:val="28"/>
          <w:lang w:val="en-GB"/>
        </w:rPr>
        <w:t>nalysis</w:t>
      </w:r>
    </w:p>
    <w:p w14:paraId="106893B6" w14:textId="77777777" w:rsidR="00F26B24" w:rsidRDefault="00F26B24">
      <w:pPr>
        <w:spacing w:line="360" w:lineRule="auto"/>
        <w:jc w:val="center"/>
        <w:rPr>
          <w:b/>
          <w:lang w:val="en-GB"/>
        </w:rPr>
      </w:pPr>
    </w:p>
    <w:p w14:paraId="16F76C5C" w14:textId="77777777" w:rsidR="006515C3" w:rsidRDefault="00F26B24">
      <w:pPr>
        <w:spacing w:line="360" w:lineRule="auto"/>
        <w:jc w:val="both"/>
      </w:pPr>
      <w:r>
        <w:rPr>
          <w:lang w:val="en-GB"/>
        </w:rPr>
        <w:lastRenderedPageBreak/>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corpus which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expressions which have become established through usage. </w:t>
      </w:r>
      <w:r w:rsidR="00D756D3">
        <w:rPr>
          <w:i/>
        </w:rPr>
        <w:t>Keywords</w:t>
      </w:r>
      <w:r w:rsidR="00D756D3">
        <w:t xml:space="preserve"> are words which appear in the focus corpus more frequently than they would in the general language. Combined with the available </w:t>
      </w:r>
      <w:r w:rsidR="00D756D3">
        <w:rPr>
          <w:iCs/>
        </w:rPr>
        <w:t>text and speaker metadata</w:t>
      </w:r>
      <w:r w:rsidR="00D756D3">
        <w:t>, such as date, speaker gender or political affiliation, they provide a powerful analytical tool for discovering the commonalities and specificities of the linguistic footprint and trends by different types of speakers in the parliament as will be shown in the rest of this section.</w:t>
      </w:r>
    </w:p>
    <w:p w14:paraId="2D04C497" w14:textId="77777777" w:rsidR="006515C3" w:rsidRDefault="006515C3">
      <w:pPr>
        <w:spacing w:line="360" w:lineRule="auto"/>
        <w:jc w:val="both"/>
      </w:pPr>
    </w:p>
    <w:p w14:paraId="2AF68D0E" w14:textId="77777777" w:rsidR="006515C3" w:rsidRDefault="00D756D3" w:rsidP="00771980">
      <w:pPr>
        <w:spacing w:line="360" w:lineRule="auto"/>
        <w:jc w:val="center"/>
      </w:pPr>
      <w:r>
        <w:rPr>
          <w:b/>
          <w:lang w:val="en-GB"/>
        </w:rPr>
        <w:t>4.1</w:t>
      </w:r>
      <w:r w:rsidR="00A351E3">
        <w:rPr>
          <w:b/>
          <w:lang w:val="en-GB"/>
        </w:rPr>
        <w:t>.</w:t>
      </w:r>
      <w:r>
        <w:rPr>
          <w:b/>
          <w:lang w:val="en-GB"/>
        </w:rPr>
        <w:t xml:space="preserve"> </w:t>
      </w:r>
      <w:commentRangeStart w:id="7"/>
      <w:r w:rsidRPr="00771980">
        <w:rPr>
          <w:b/>
          <w:i/>
          <w:lang w:val="en-GB"/>
        </w:rPr>
        <w:t>Production volume and vocabulary size</w:t>
      </w:r>
      <w:commentRangeEnd w:id="7"/>
      <w:r w:rsidR="00831191">
        <w:rPr>
          <w:rStyle w:val="CommentReference"/>
        </w:rPr>
        <w:commentReference w:id="7"/>
      </w:r>
    </w:p>
    <w:p w14:paraId="4F8E0E67" w14:textId="77777777"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However, it should be noted that both lemmas and the tags are automatically assigned, so they also contain some annotation errors: the accuracy of morphosyntactic tags is around 94%, the accuracy of lemmas is above 99%.</w:t>
      </w:r>
    </w:p>
    <w:p w14:paraId="17CB67BA" w14:textId="77777777"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14:paraId="3FA70EF4"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570A08" w14:textId="77777777"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328CF57" w14:textId="77777777" w:rsidR="006515C3" w:rsidRDefault="00D756D3">
            <w:pPr>
              <w:jc w:val="right"/>
              <w:rPr>
                <w:color w:val="000000"/>
              </w:rPr>
            </w:pPr>
            <w:r>
              <w:rPr>
                <w:color w:val="000000"/>
              </w:rPr>
              <w:t>263,007</w:t>
            </w:r>
          </w:p>
        </w:tc>
      </w:tr>
      <w:tr w:rsidR="006515C3" w14:paraId="2C20678D"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F57206" w14:textId="77777777"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23F952" w14:textId="77777777" w:rsidR="006515C3" w:rsidRDefault="00D756D3">
            <w:pPr>
              <w:jc w:val="right"/>
              <w:rPr>
                <w:color w:val="000000"/>
              </w:rPr>
            </w:pPr>
            <w:r>
              <w:rPr>
                <w:color w:val="000000"/>
              </w:rPr>
              <w:t>104,247</w:t>
            </w:r>
          </w:p>
        </w:tc>
      </w:tr>
      <w:tr w:rsidR="006515C3" w14:paraId="127FCA16"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2315EDE" w14:textId="77777777"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151E6" w14:textId="77777777" w:rsidR="006515C3" w:rsidRDefault="00D756D3">
            <w:pPr>
              <w:jc w:val="right"/>
              <w:rPr>
                <w:color w:val="000000"/>
              </w:rPr>
            </w:pPr>
            <w:r>
              <w:rPr>
                <w:color w:val="000000"/>
              </w:rPr>
              <w:t>1,080</w:t>
            </w:r>
          </w:p>
        </w:tc>
      </w:tr>
    </w:tbl>
    <w:p w14:paraId="4B786643" w14:textId="77777777" w:rsidR="006515C3" w:rsidRDefault="00D756D3">
      <w:pPr>
        <w:spacing w:line="360" w:lineRule="auto"/>
        <w:jc w:val="center"/>
        <w:rPr>
          <w:lang w:val="en-GB"/>
        </w:rPr>
      </w:pPr>
      <w:r>
        <w:rPr>
          <w:lang w:val="en-GB"/>
        </w:rPr>
        <w:t>Table 2: Lexicon sizes of the Parlameter corpus.</w:t>
      </w:r>
    </w:p>
    <w:p w14:paraId="64F801FD" w14:textId="77777777" w:rsidR="006515C3" w:rsidRDefault="006515C3">
      <w:pPr>
        <w:spacing w:line="360" w:lineRule="auto"/>
        <w:jc w:val="both"/>
        <w:rPr>
          <w:shd w:val="clear" w:color="auto" w:fill="FFFF00"/>
          <w:lang w:val="en-GB"/>
        </w:rPr>
      </w:pPr>
    </w:p>
    <w:p w14:paraId="19712519" w14:textId="77777777" w:rsidR="006515C3" w:rsidRDefault="00F26B24">
      <w:pPr>
        <w:spacing w:line="360" w:lineRule="auto"/>
        <w:jc w:val="both"/>
        <w:rPr>
          <w:lang w:val="en-GB"/>
        </w:rPr>
      </w:pPr>
      <w:r>
        <w:rPr>
          <w:lang w:val="en-GB"/>
        </w:rPr>
        <w:tab/>
      </w:r>
      <w:r w:rsidR="00D756D3">
        <w:rPr>
          <w:lang w:val="en-GB"/>
        </w:rPr>
        <w:t xml:space="preserve">While the corpus contains parliamentary debates from the period 2014-2018, 62% of the material was recorded in 2015 and 2016. Given the parliamentary term, which lasted from 1 August 2014 to 14 April 2018, it is interesting to observe an 8% </w:t>
      </w:r>
      <w:r w:rsidR="00D756D3">
        <w:rPr>
          <w:lang w:val="en-GB"/>
        </w:rPr>
        <w:lastRenderedPageBreak/>
        <w:t>smaller production in 2017 compared to the year before since the last year of the term would be expectedly the busiest in order to wrap up the workplan and set the ground for a new election cycle.</w:t>
      </w:r>
    </w:p>
    <w:p w14:paraId="24A8EFEC" w14:textId="77777777"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14:paraId="7AFCCC49"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090149" w14:textId="77777777"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830B1C" w14:textId="77777777"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24E16D9" w14:textId="77777777"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CF7D0A" w14:textId="77777777" w:rsidR="006515C3" w:rsidRDefault="00D756D3">
            <w:pPr>
              <w:rPr>
                <w:color w:val="000000"/>
              </w:rPr>
            </w:pPr>
            <w:r>
              <w:rPr>
                <w:color w:val="000000"/>
              </w:rPr>
              <w:t>Rel. freq.</w:t>
            </w:r>
          </w:p>
        </w:tc>
      </w:tr>
      <w:tr w:rsidR="006515C3" w14:paraId="4F0B67F8"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F35FCB0" w14:textId="77777777"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2BC2A1" w14:textId="77777777"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AD67A65" w14:textId="77777777"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2261B6" w14:textId="77777777" w:rsidR="006515C3" w:rsidRDefault="00D756D3">
            <w:pPr>
              <w:jc w:val="right"/>
              <w:rPr>
                <w:color w:val="000000"/>
              </w:rPr>
            </w:pPr>
            <w:r>
              <w:rPr>
                <w:color w:val="000000"/>
              </w:rPr>
              <w:t>91,714</w:t>
            </w:r>
          </w:p>
        </w:tc>
      </w:tr>
      <w:tr w:rsidR="006515C3" w14:paraId="66A509C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3A081D2" w14:textId="77777777"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A0F7E8" w14:textId="77777777"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D5355FA" w14:textId="77777777"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16115E" w14:textId="77777777" w:rsidR="006515C3" w:rsidRDefault="00D756D3">
            <w:pPr>
              <w:jc w:val="right"/>
              <w:rPr>
                <w:color w:val="000000"/>
              </w:rPr>
            </w:pPr>
            <w:r>
              <w:rPr>
                <w:color w:val="000000"/>
              </w:rPr>
              <w:t>303,550</w:t>
            </w:r>
          </w:p>
        </w:tc>
      </w:tr>
      <w:tr w:rsidR="006515C3" w14:paraId="3034AF2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7608B0" w14:textId="77777777"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383483" w14:textId="77777777"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4340A2" w14:textId="77777777"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365CA" w14:textId="77777777" w:rsidR="006515C3" w:rsidRDefault="00D756D3">
            <w:pPr>
              <w:jc w:val="right"/>
              <w:rPr>
                <w:color w:val="000000"/>
              </w:rPr>
            </w:pPr>
            <w:r>
              <w:rPr>
                <w:color w:val="000000"/>
              </w:rPr>
              <w:t>323,763</w:t>
            </w:r>
          </w:p>
        </w:tc>
      </w:tr>
      <w:tr w:rsidR="006515C3" w14:paraId="0EBF540A"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314569" w14:textId="77777777"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40B4D9" w14:textId="77777777"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666AB4C" w14:textId="77777777"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C63A81" w14:textId="77777777" w:rsidR="006515C3" w:rsidRDefault="00D756D3">
            <w:pPr>
              <w:jc w:val="right"/>
              <w:rPr>
                <w:color w:val="000000"/>
              </w:rPr>
            </w:pPr>
            <w:r>
              <w:rPr>
                <w:color w:val="000000"/>
              </w:rPr>
              <w:t>242,620</w:t>
            </w:r>
          </w:p>
        </w:tc>
      </w:tr>
      <w:tr w:rsidR="006515C3" w14:paraId="1D567982"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07A9B2" w14:textId="77777777"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05F5FF" w14:textId="77777777"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BAF36F" w14:textId="77777777"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C199ADB" w14:textId="77777777" w:rsidR="006515C3" w:rsidRDefault="00D756D3">
            <w:pPr>
              <w:jc w:val="right"/>
              <w:rPr>
                <w:color w:val="000000"/>
              </w:rPr>
            </w:pPr>
            <w:r>
              <w:rPr>
                <w:color w:val="000000"/>
              </w:rPr>
              <w:t>38,353</w:t>
            </w:r>
          </w:p>
        </w:tc>
      </w:tr>
      <w:tr w:rsidR="006515C3" w14:paraId="0C1F6441"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98041AD" w14:textId="77777777" w:rsidR="006515C3" w:rsidRDefault="00D756D3">
            <w:pPr>
              <w:rPr>
                <w:color w:val="000000"/>
              </w:rPr>
            </w:pPr>
            <w:r>
              <w:rPr>
                <w:color w:val="000000"/>
              </w:rPr>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644E54" w14:textId="77777777"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DED77" w14:textId="77777777"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62BDF38" w14:textId="77777777" w:rsidR="006515C3" w:rsidRDefault="00D756D3">
            <w:pPr>
              <w:jc w:val="right"/>
              <w:rPr>
                <w:color w:val="000000"/>
              </w:rPr>
            </w:pPr>
            <w:r>
              <w:rPr>
                <w:color w:val="000000"/>
              </w:rPr>
              <w:t>1,000,000</w:t>
            </w:r>
          </w:p>
        </w:tc>
      </w:tr>
    </w:tbl>
    <w:p w14:paraId="2B55BD4C" w14:textId="77777777" w:rsidR="006515C3" w:rsidRDefault="00D756D3">
      <w:pPr>
        <w:spacing w:line="360" w:lineRule="auto"/>
        <w:jc w:val="center"/>
        <w:rPr>
          <w:lang w:val="en-GB"/>
        </w:rPr>
      </w:pPr>
      <w:r>
        <w:rPr>
          <w:lang w:val="en-GB"/>
        </w:rPr>
        <w:t>Table 3: Distribution of text quantity by year in Parlameter.</w:t>
      </w:r>
    </w:p>
    <w:p w14:paraId="134BE27B" w14:textId="77777777" w:rsidR="006515C3" w:rsidRDefault="006515C3">
      <w:pPr>
        <w:spacing w:line="360" w:lineRule="auto"/>
        <w:jc w:val="both"/>
        <w:rPr>
          <w:lang w:val="en-GB"/>
        </w:rPr>
      </w:pPr>
    </w:p>
    <w:p w14:paraId="613C424D" w14:textId="77777777" w:rsidR="00F26B24" w:rsidRDefault="00D756D3">
      <w:pPr>
        <w:spacing w:line="360" w:lineRule="auto"/>
        <w:jc w:val="center"/>
        <w:rPr>
          <w:b/>
          <w:bCs/>
        </w:rPr>
      </w:pPr>
      <w:r>
        <w:rPr>
          <w:b/>
          <w:bCs/>
        </w:rPr>
        <w:t>4.2</w:t>
      </w:r>
      <w:r w:rsidR="00A351E3">
        <w:rPr>
          <w:b/>
          <w:bCs/>
        </w:rPr>
        <w:t>.</w:t>
      </w:r>
      <w:r>
        <w:rPr>
          <w:b/>
          <w:bCs/>
        </w:rPr>
        <w:t xml:space="preserve"> </w:t>
      </w:r>
      <w:commentRangeStart w:id="8"/>
      <w:r w:rsidRPr="00771980">
        <w:rPr>
          <w:b/>
          <w:bCs/>
          <w:i/>
        </w:rPr>
        <w:t>Morphosyntactic specificities of the language in ParlaMeter</w:t>
      </w:r>
      <w:commentRangeEnd w:id="8"/>
      <w:r w:rsidR="004E1EBF">
        <w:rPr>
          <w:rStyle w:val="CommentReference"/>
        </w:rPr>
        <w:commentReference w:id="8"/>
      </w:r>
    </w:p>
    <w:p w14:paraId="5FC877F6" w14:textId="77777777"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are given in Table 2.</w:t>
      </w:r>
      <w:r w:rsidR="00D756D3">
        <w:rPr>
          <w:rStyle w:val="FootnoteAnchor"/>
          <w:lang w:val="en-GB"/>
        </w:rPr>
        <w:footnoteReference w:id="8"/>
      </w:r>
    </w:p>
    <w:p w14:paraId="28AEF91A" w14:textId="77777777" w:rsidR="006515C3" w:rsidRDefault="006515C3">
      <w:pPr>
        <w:spacing w:line="360" w:lineRule="auto"/>
        <w:jc w:val="both"/>
        <w:rPr>
          <w:lang w:val="en-GB"/>
        </w:rPr>
      </w:pPr>
    </w:p>
    <w:tbl>
      <w:tblPr>
        <w:tblStyle w:val="TableGrid"/>
        <w:tblW w:w="8290" w:type="dxa"/>
        <w:tblInd w:w="-15" w:type="dxa"/>
        <w:tblCellMar>
          <w:left w:w="93" w:type="dxa"/>
        </w:tblCellMar>
        <w:tblLook w:val="04A0" w:firstRow="1" w:lastRow="0" w:firstColumn="1" w:lastColumn="0" w:noHBand="0" w:noVBand="1"/>
      </w:tblPr>
      <w:tblGrid>
        <w:gridCol w:w="4267"/>
        <w:gridCol w:w="4023"/>
      </w:tblGrid>
      <w:tr w:rsidR="006515C3" w14:paraId="1BED314B" w14:textId="77777777">
        <w:trPr>
          <w:trHeight w:val="290"/>
        </w:trPr>
        <w:tc>
          <w:tcPr>
            <w:tcW w:w="4266" w:type="dxa"/>
            <w:shd w:val="clear" w:color="auto" w:fill="auto"/>
            <w:tcMar>
              <w:left w:w="93" w:type="dxa"/>
            </w:tcMar>
          </w:tcPr>
          <w:p w14:paraId="5B972107" w14:textId="77777777" w:rsidR="006515C3" w:rsidRDefault="00D756D3">
            <w:pPr>
              <w:jc w:val="center"/>
            </w:pPr>
            <w:r>
              <w:rPr>
                <w:b/>
                <w:bCs/>
              </w:rPr>
              <w:t>Gigafida</w:t>
            </w:r>
          </w:p>
        </w:tc>
        <w:tc>
          <w:tcPr>
            <w:tcW w:w="4023" w:type="dxa"/>
            <w:shd w:val="clear" w:color="auto" w:fill="auto"/>
            <w:tcMar>
              <w:left w:w="93" w:type="dxa"/>
            </w:tcMar>
          </w:tcPr>
          <w:p w14:paraId="4FDAE76D" w14:textId="77777777" w:rsidR="006515C3" w:rsidRDefault="00D756D3">
            <w:pPr>
              <w:jc w:val="center"/>
            </w:pPr>
            <w:r>
              <w:rPr>
                <w:b/>
                <w:bCs/>
              </w:rPr>
              <w:t>Parlameter</w:t>
            </w:r>
          </w:p>
        </w:tc>
      </w:tr>
      <w:tr w:rsidR="006515C3" w14:paraId="16B1CDC9" w14:textId="77777777">
        <w:trPr>
          <w:trHeight w:val="290"/>
        </w:trPr>
        <w:tc>
          <w:tcPr>
            <w:tcW w:w="4266" w:type="dxa"/>
            <w:shd w:val="clear" w:color="auto" w:fill="auto"/>
            <w:tcMar>
              <w:left w:w="93" w:type="dxa"/>
            </w:tcMar>
          </w:tcPr>
          <w:p w14:paraId="7588C4E9" w14:textId="77777777" w:rsidR="006515C3" w:rsidRDefault="00D756D3">
            <w:r>
              <w:rPr>
                <w:sz w:val="20"/>
                <w:szCs w:val="20"/>
              </w:rPr>
              <w:t>Residual web</w:t>
            </w:r>
          </w:p>
        </w:tc>
        <w:tc>
          <w:tcPr>
            <w:tcW w:w="4023" w:type="dxa"/>
            <w:shd w:val="clear" w:color="auto" w:fill="auto"/>
            <w:tcMar>
              <w:left w:w="93" w:type="dxa"/>
            </w:tcMar>
          </w:tcPr>
          <w:p w14:paraId="1AF72777" w14:textId="77777777" w:rsidR="006515C3" w:rsidRDefault="00D756D3">
            <w:r>
              <w:rPr>
                <w:sz w:val="20"/>
                <w:szCs w:val="20"/>
              </w:rPr>
              <w:t>Pronoun personal first singular nominative</w:t>
            </w:r>
          </w:p>
        </w:tc>
      </w:tr>
      <w:tr w:rsidR="006515C3" w14:paraId="31F72CB3" w14:textId="77777777">
        <w:trPr>
          <w:trHeight w:val="290"/>
        </w:trPr>
        <w:tc>
          <w:tcPr>
            <w:tcW w:w="4266" w:type="dxa"/>
            <w:shd w:val="clear" w:color="auto" w:fill="auto"/>
            <w:tcMar>
              <w:left w:w="93" w:type="dxa"/>
            </w:tcMar>
          </w:tcPr>
          <w:p w14:paraId="3E304B6C" w14:textId="77777777" w:rsidR="006515C3" w:rsidRDefault="00D756D3">
            <w:r>
              <w:rPr>
                <w:sz w:val="20"/>
                <w:szCs w:val="20"/>
              </w:rPr>
              <w:t>Numeral roman cardinal</w:t>
            </w:r>
          </w:p>
        </w:tc>
        <w:tc>
          <w:tcPr>
            <w:tcW w:w="4023" w:type="dxa"/>
            <w:shd w:val="clear" w:color="auto" w:fill="auto"/>
            <w:tcMar>
              <w:left w:w="93" w:type="dxa"/>
            </w:tcMar>
          </w:tcPr>
          <w:p w14:paraId="5DCA38F0" w14:textId="77777777" w:rsidR="006515C3" w:rsidRDefault="00D756D3">
            <w:r>
              <w:rPr>
                <w:sz w:val="20"/>
                <w:szCs w:val="20"/>
              </w:rPr>
              <w:t>Verb main present second plural</w:t>
            </w:r>
          </w:p>
        </w:tc>
      </w:tr>
      <w:tr w:rsidR="006515C3" w14:paraId="2E6EDAD3" w14:textId="77777777">
        <w:trPr>
          <w:trHeight w:val="290"/>
        </w:trPr>
        <w:tc>
          <w:tcPr>
            <w:tcW w:w="4266" w:type="dxa"/>
            <w:shd w:val="clear" w:color="auto" w:fill="auto"/>
            <w:tcMar>
              <w:left w:w="93" w:type="dxa"/>
            </w:tcMar>
          </w:tcPr>
          <w:p w14:paraId="727A9CE0" w14:textId="77777777" w:rsidR="006515C3" w:rsidRDefault="00D756D3">
            <w:r>
              <w:rPr>
                <w:sz w:val="20"/>
                <w:szCs w:val="20"/>
              </w:rPr>
              <w:t>Adjective possessive positive masculine singular instrumental</w:t>
            </w:r>
          </w:p>
        </w:tc>
        <w:tc>
          <w:tcPr>
            <w:tcW w:w="4023" w:type="dxa"/>
            <w:shd w:val="clear" w:color="auto" w:fill="auto"/>
            <w:tcMar>
              <w:left w:w="93" w:type="dxa"/>
            </w:tcMar>
          </w:tcPr>
          <w:p w14:paraId="64E13303" w14:textId="77777777" w:rsidR="006515C3" w:rsidRDefault="00D756D3">
            <w:r>
              <w:rPr>
                <w:sz w:val="20"/>
                <w:szCs w:val="20"/>
              </w:rPr>
              <w:t>Pronoun personal second masculine plural nominative</w:t>
            </w:r>
          </w:p>
        </w:tc>
      </w:tr>
      <w:tr w:rsidR="006515C3" w14:paraId="588021FA" w14:textId="77777777">
        <w:trPr>
          <w:trHeight w:val="290"/>
        </w:trPr>
        <w:tc>
          <w:tcPr>
            <w:tcW w:w="4266" w:type="dxa"/>
            <w:shd w:val="clear" w:color="auto" w:fill="auto"/>
            <w:tcMar>
              <w:left w:w="93" w:type="dxa"/>
            </w:tcMar>
          </w:tcPr>
          <w:p w14:paraId="6DCD973B" w14:textId="77777777" w:rsidR="006515C3" w:rsidRDefault="00D756D3">
            <w:r>
              <w:rPr>
                <w:sz w:val="20"/>
                <w:szCs w:val="20"/>
              </w:rPr>
              <w:t>Auxiliary infinitive</w:t>
            </w:r>
          </w:p>
        </w:tc>
        <w:tc>
          <w:tcPr>
            <w:tcW w:w="4023" w:type="dxa"/>
            <w:shd w:val="clear" w:color="auto" w:fill="auto"/>
            <w:tcMar>
              <w:left w:w="93" w:type="dxa"/>
            </w:tcMar>
          </w:tcPr>
          <w:p w14:paraId="032FB6B0" w14:textId="77777777" w:rsidR="006515C3" w:rsidRDefault="00D756D3">
            <w:r>
              <w:rPr>
                <w:sz w:val="20"/>
                <w:szCs w:val="20"/>
              </w:rPr>
              <w:t>Pronoun possessive first feminine singular genitive singular</w:t>
            </w:r>
          </w:p>
        </w:tc>
      </w:tr>
      <w:tr w:rsidR="006515C3" w14:paraId="45B0F133" w14:textId="77777777">
        <w:trPr>
          <w:trHeight w:val="290"/>
        </w:trPr>
        <w:tc>
          <w:tcPr>
            <w:tcW w:w="4266" w:type="dxa"/>
            <w:shd w:val="clear" w:color="auto" w:fill="auto"/>
            <w:tcMar>
              <w:left w:w="93" w:type="dxa"/>
            </w:tcMar>
          </w:tcPr>
          <w:p w14:paraId="46A45BD3" w14:textId="77777777" w:rsidR="006515C3" w:rsidRDefault="00D756D3">
            <w:r>
              <w:rPr>
                <w:sz w:val="20"/>
                <w:szCs w:val="20"/>
              </w:rPr>
              <w:t>Adjective possessive positive masculine plural genitive</w:t>
            </w:r>
          </w:p>
        </w:tc>
        <w:tc>
          <w:tcPr>
            <w:tcW w:w="4023" w:type="dxa"/>
            <w:shd w:val="clear" w:color="auto" w:fill="auto"/>
            <w:tcMar>
              <w:left w:w="93" w:type="dxa"/>
            </w:tcMar>
          </w:tcPr>
          <w:p w14:paraId="2A637CA1" w14:textId="77777777" w:rsidR="006515C3" w:rsidRDefault="00D756D3">
            <w:r>
              <w:rPr>
                <w:sz w:val="20"/>
                <w:szCs w:val="20"/>
              </w:rPr>
              <w:t>Verb main present first plural -Negative</w:t>
            </w:r>
          </w:p>
        </w:tc>
      </w:tr>
      <w:tr w:rsidR="006515C3" w14:paraId="04BFA211" w14:textId="77777777">
        <w:trPr>
          <w:trHeight w:val="290"/>
        </w:trPr>
        <w:tc>
          <w:tcPr>
            <w:tcW w:w="4266" w:type="dxa"/>
            <w:shd w:val="clear" w:color="auto" w:fill="auto"/>
            <w:tcMar>
              <w:left w:w="93" w:type="dxa"/>
            </w:tcMar>
          </w:tcPr>
          <w:p w14:paraId="3021FAA9" w14:textId="77777777" w:rsidR="006515C3" w:rsidRDefault="00D756D3">
            <w:r>
              <w:rPr>
                <w:sz w:val="20"/>
                <w:szCs w:val="20"/>
              </w:rPr>
              <w:t>Adjective possessive positive masculine singular locative</w:t>
            </w:r>
          </w:p>
        </w:tc>
        <w:tc>
          <w:tcPr>
            <w:tcW w:w="4023" w:type="dxa"/>
            <w:shd w:val="clear" w:color="auto" w:fill="auto"/>
            <w:tcMar>
              <w:left w:w="93" w:type="dxa"/>
            </w:tcMar>
          </w:tcPr>
          <w:p w14:paraId="2299E3A9" w14:textId="77777777" w:rsidR="006515C3" w:rsidRDefault="00D756D3">
            <w:r>
              <w:rPr>
                <w:sz w:val="20"/>
                <w:szCs w:val="20"/>
              </w:rPr>
              <w:t>Verb main present second plural -Negative</w:t>
            </w:r>
          </w:p>
        </w:tc>
      </w:tr>
      <w:tr w:rsidR="006515C3" w14:paraId="74093AE4" w14:textId="77777777">
        <w:trPr>
          <w:trHeight w:val="290"/>
        </w:trPr>
        <w:tc>
          <w:tcPr>
            <w:tcW w:w="4266" w:type="dxa"/>
            <w:shd w:val="clear" w:color="auto" w:fill="auto"/>
            <w:tcMar>
              <w:left w:w="93" w:type="dxa"/>
            </w:tcMar>
          </w:tcPr>
          <w:p w14:paraId="46B90738" w14:textId="77777777" w:rsidR="006515C3" w:rsidRDefault="00D756D3">
            <w:r>
              <w:rPr>
                <w:sz w:val="20"/>
                <w:szCs w:val="20"/>
              </w:rPr>
              <w:t>Adjective possessive positive neuter singular locative</w:t>
            </w:r>
          </w:p>
        </w:tc>
        <w:tc>
          <w:tcPr>
            <w:tcW w:w="4023" w:type="dxa"/>
            <w:shd w:val="clear" w:color="auto" w:fill="auto"/>
            <w:tcMar>
              <w:left w:w="93" w:type="dxa"/>
            </w:tcMar>
          </w:tcPr>
          <w:p w14:paraId="4356CD27" w14:textId="77777777" w:rsidR="006515C3" w:rsidRDefault="00D756D3">
            <w:r>
              <w:rPr>
                <w:sz w:val="20"/>
                <w:szCs w:val="20"/>
              </w:rPr>
              <w:t>Pronoun demonstrative neuter plural accusative</w:t>
            </w:r>
          </w:p>
        </w:tc>
      </w:tr>
      <w:tr w:rsidR="006515C3" w14:paraId="09D2CD5F" w14:textId="77777777">
        <w:trPr>
          <w:trHeight w:val="290"/>
        </w:trPr>
        <w:tc>
          <w:tcPr>
            <w:tcW w:w="4266" w:type="dxa"/>
            <w:shd w:val="clear" w:color="auto" w:fill="auto"/>
            <w:tcMar>
              <w:left w:w="93" w:type="dxa"/>
            </w:tcMar>
          </w:tcPr>
          <w:p w14:paraId="212521FC" w14:textId="77777777" w:rsidR="006515C3" w:rsidRDefault="00D756D3">
            <w:r>
              <w:rPr>
                <w:sz w:val="20"/>
                <w:szCs w:val="20"/>
              </w:rPr>
              <w:t>Pronoun possessive third masculine singular accusative dual</w:t>
            </w:r>
          </w:p>
        </w:tc>
        <w:tc>
          <w:tcPr>
            <w:tcW w:w="4023" w:type="dxa"/>
            <w:shd w:val="clear" w:color="auto" w:fill="auto"/>
            <w:tcMar>
              <w:left w:w="93" w:type="dxa"/>
            </w:tcMar>
          </w:tcPr>
          <w:p w14:paraId="28957C6B" w14:textId="77777777" w:rsidR="006515C3" w:rsidRDefault="00D756D3">
            <w:r>
              <w:rPr>
                <w:sz w:val="20"/>
                <w:szCs w:val="20"/>
              </w:rPr>
              <w:t>Pronoun personal first singular accusative</w:t>
            </w:r>
          </w:p>
        </w:tc>
      </w:tr>
      <w:tr w:rsidR="006515C3" w14:paraId="5E24AAEC" w14:textId="77777777">
        <w:trPr>
          <w:trHeight w:val="290"/>
        </w:trPr>
        <w:tc>
          <w:tcPr>
            <w:tcW w:w="4266" w:type="dxa"/>
            <w:shd w:val="clear" w:color="auto" w:fill="auto"/>
            <w:tcMar>
              <w:left w:w="93" w:type="dxa"/>
            </w:tcMar>
          </w:tcPr>
          <w:p w14:paraId="771D6756" w14:textId="77777777" w:rsidR="006515C3" w:rsidRDefault="00D756D3">
            <w:r>
              <w:rPr>
                <w:sz w:val="20"/>
                <w:szCs w:val="20"/>
              </w:rPr>
              <w:t>Adjective possessive positive masculine singular nominative -Definiteness</w:t>
            </w:r>
          </w:p>
        </w:tc>
        <w:tc>
          <w:tcPr>
            <w:tcW w:w="4023" w:type="dxa"/>
            <w:shd w:val="clear" w:color="auto" w:fill="auto"/>
            <w:tcMar>
              <w:left w:w="93" w:type="dxa"/>
            </w:tcMar>
          </w:tcPr>
          <w:p w14:paraId="3E12466D" w14:textId="77777777" w:rsidR="006515C3" w:rsidRDefault="00D756D3">
            <w:r>
              <w:rPr>
                <w:sz w:val="20"/>
                <w:szCs w:val="20"/>
              </w:rPr>
              <w:t>Verb main present first singular</w:t>
            </w:r>
          </w:p>
        </w:tc>
      </w:tr>
      <w:tr w:rsidR="006515C3" w14:paraId="1CDC334A" w14:textId="77777777">
        <w:trPr>
          <w:trHeight w:val="290"/>
        </w:trPr>
        <w:tc>
          <w:tcPr>
            <w:tcW w:w="4266" w:type="dxa"/>
            <w:shd w:val="clear" w:color="auto" w:fill="auto"/>
            <w:tcMar>
              <w:left w:w="93" w:type="dxa"/>
            </w:tcMar>
          </w:tcPr>
          <w:p w14:paraId="3FBE0C15" w14:textId="77777777" w:rsidR="006515C3" w:rsidRDefault="00D756D3">
            <w:r>
              <w:rPr>
                <w:sz w:val="20"/>
                <w:szCs w:val="20"/>
              </w:rPr>
              <w:t>Pronoun possessive third feminine plural locative singular masculine</w:t>
            </w:r>
          </w:p>
        </w:tc>
        <w:tc>
          <w:tcPr>
            <w:tcW w:w="4023" w:type="dxa"/>
            <w:shd w:val="clear" w:color="auto" w:fill="auto"/>
            <w:tcMar>
              <w:left w:w="93" w:type="dxa"/>
            </w:tcMar>
          </w:tcPr>
          <w:p w14:paraId="78E24E21" w14:textId="77777777" w:rsidR="006515C3" w:rsidRDefault="00D756D3">
            <w:r>
              <w:rPr>
                <w:sz w:val="20"/>
                <w:szCs w:val="20"/>
              </w:rPr>
              <w:t>Verb main present first singular</w:t>
            </w:r>
          </w:p>
        </w:tc>
      </w:tr>
      <w:tr w:rsidR="006515C3" w14:paraId="331883FD" w14:textId="77777777">
        <w:trPr>
          <w:trHeight w:val="290"/>
        </w:trPr>
        <w:tc>
          <w:tcPr>
            <w:tcW w:w="4266" w:type="dxa"/>
            <w:shd w:val="clear" w:color="auto" w:fill="auto"/>
            <w:tcMar>
              <w:left w:w="93" w:type="dxa"/>
            </w:tcMar>
          </w:tcPr>
          <w:p w14:paraId="46A8558E" w14:textId="77777777" w:rsidR="006515C3" w:rsidRDefault="00D756D3">
            <w:r>
              <w:rPr>
                <w:sz w:val="20"/>
                <w:szCs w:val="20"/>
              </w:rPr>
              <w:t>Adjective possessive positive masculine plural nominative</w:t>
            </w:r>
          </w:p>
        </w:tc>
        <w:tc>
          <w:tcPr>
            <w:tcW w:w="4023" w:type="dxa"/>
            <w:shd w:val="clear" w:color="auto" w:fill="auto"/>
            <w:tcMar>
              <w:left w:w="93" w:type="dxa"/>
            </w:tcMar>
          </w:tcPr>
          <w:p w14:paraId="42E700DA" w14:textId="77777777" w:rsidR="006515C3" w:rsidRDefault="00D756D3">
            <w:r>
              <w:rPr>
                <w:sz w:val="20"/>
                <w:szCs w:val="20"/>
              </w:rPr>
              <w:t>Pronoun demonstrative masculine singular dative</w:t>
            </w:r>
          </w:p>
        </w:tc>
      </w:tr>
      <w:tr w:rsidR="006515C3" w14:paraId="61D579EF" w14:textId="77777777">
        <w:trPr>
          <w:trHeight w:val="290"/>
        </w:trPr>
        <w:tc>
          <w:tcPr>
            <w:tcW w:w="4266" w:type="dxa"/>
            <w:shd w:val="clear" w:color="auto" w:fill="auto"/>
            <w:tcMar>
              <w:left w:w="93" w:type="dxa"/>
            </w:tcMar>
          </w:tcPr>
          <w:p w14:paraId="4E8C3DC0" w14:textId="77777777" w:rsidR="006515C3" w:rsidRDefault="00D756D3">
            <w:r>
              <w:rPr>
                <w:sz w:val="20"/>
                <w:szCs w:val="20"/>
              </w:rPr>
              <w:t>Noun proper feminine plural dative</w:t>
            </w:r>
          </w:p>
        </w:tc>
        <w:tc>
          <w:tcPr>
            <w:tcW w:w="4023" w:type="dxa"/>
            <w:shd w:val="clear" w:color="auto" w:fill="auto"/>
            <w:tcMar>
              <w:left w:w="93" w:type="dxa"/>
            </w:tcMar>
          </w:tcPr>
          <w:p w14:paraId="7529DB78" w14:textId="77777777" w:rsidR="006515C3" w:rsidRDefault="00D756D3">
            <w:r>
              <w:rPr>
                <w:sz w:val="20"/>
                <w:szCs w:val="20"/>
              </w:rPr>
              <w:t>Pronoun indefinite feminine singular genitive</w:t>
            </w:r>
          </w:p>
        </w:tc>
      </w:tr>
      <w:tr w:rsidR="006515C3" w14:paraId="0066A7BF" w14:textId="77777777">
        <w:trPr>
          <w:trHeight w:val="290"/>
        </w:trPr>
        <w:tc>
          <w:tcPr>
            <w:tcW w:w="4266" w:type="dxa"/>
            <w:shd w:val="clear" w:color="auto" w:fill="auto"/>
            <w:tcMar>
              <w:left w:w="93" w:type="dxa"/>
            </w:tcMar>
          </w:tcPr>
          <w:p w14:paraId="55B3C307" w14:textId="77777777" w:rsidR="006515C3" w:rsidRDefault="00D756D3">
            <w:r>
              <w:rPr>
                <w:sz w:val="20"/>
                <w:szCs w:val="20"/>
              </w:rPr>
              <w:lastRenderedPageBreak/>
              <w:t>Numeral letter ordinal neuter plural genitive</w:t>
            </w:r>
          </w:p>
        </w:tc>
        <w:tc>
          <w:tcPr>
            <w:tcW w:w="4023" w:type="dxa"/>
            <w:shd w:val="clear" w:color="auto" w:fill="auto"/>
            <w:tcMar>
              <w:left w:w="93" w:type="dxa"/>
            </w:tcMar>
          </w:tcPr>
          <w:p w14:paraId="6C4DD163" w14:textId="77777777" w:rsidR="006515C3" w:rsidRDefault="00D756D3">
            <w:r>
              <w:rPr>
                <w:sz w:val="20"/>
                <w:szCs w:val="20"/>
              </w:rPr>
              <w:t>Pronoun indefinite masculine singular accusative</w:t>
            </w:r>
          </w:p>
        </w:tc>
      </w:tr>
      <w:tr w:rsidR="006515C3" w14:paraId="38457181" w14:textId="77777777">
        <w:trPr>
          <w:trHeight w:val="290"/>
        </w:trPr>
        <w:tc>
          <w:tcPr>
            <w:tcW w:w="4266" w:type="dxa"/>
            <w:shd w:val="clear" w:color="auto" w:fill="auto"/>
            <w:tcMar>
              <w:left w:w="93" w:type="dxa"/>
            </w:tcMar>
          </w:tcPr>
          <w:p w14:paraId="7D3E09B3" w14:textId="77777777" w:rsidR="006515C3" w:rsidRDefault="00D756D3">
            <w:r>
              <w:rPr>
                <w:sz w:val="20"/>
                <w:szCs w:val="20"/>
              </w:rPr>
              <w:t>Pronoun personal first dual accusative</w:t>
            </w:r>
          </w:p>
        </w:tc>
        <w:tc>
          <w:tcPr>
            <w:tcW w:w="4023" w:type="dxa"/>
            <w:shd w:val="clear" w:color="auto" w:fill="auto"/>
            <w:tcMar>
              <w:left w:w="93" w:type="dxa"/>
            </w:tcMar>
          </w:tcPr>
          <w:p w14:paraId="50070486" w14:textId="77777777" w:rsidR="006515C3" w:rsidRDefault="00D756D3">
            <w:r>
              <w:rPr>
                <w:sz w:val="20"/>
                <w:szCs w:val="20"/>
              </w:rPr>
              <w:t>Verb auxiliary present second plural -Negative</w:t>
            </w:r>
          </w:p>
        </w:tc>
      </w:tr>
      <w:tr w:rsidR="006515C3" w14:paraId="27BDB8C1" w14:textId="77777777">
        <w:trPr>
          <w:trHeight w:val="290"/>
        </w:trPr>
        <w:tc>
          <w:tcPr>
            <w:tcW w:w="4266" w:type="dxa"/>
            <w:shd w:val="clear" w:color="auto" w:fill="auto"/>
            <w:tcMar>
              <w:left w:w="93" w:type="dxa"/>
            </w:tcMar>
          </w:tcPr>
          <w:p w14:paraId="5B20401F" w14:textId="77777777" w:rsidR="006515C3" w:rsidRDefault="00D756D3">
            <w:r>
              <w:rPr>
                <w:sz w:val="20"/>
                <w:szCs w:val="20"/>
              </w:rPr>
              <w:t>Pronoun personal first dual dative</w:t>
            </w:r>
          </w:p>
        </w:tc>
        <w:tc>
          <w:tcPr>
            <w:tcW w:w="4023" w:type="dxa"/>
            <w:shd w:val="clear" w:color="auto" w:fill="auto"/>
            <w:tcMar>
              <w:left w:w="93" w:type="dxa"/>
            </w:tcMar>
          </w:tcPr>
          <w:p w14:paraId="7F48D26E" w14:textId="77777777" w:rsidR="006515C3" w:rsidRDefault="00D756D3">
            <w:r>
              <w:rPr>
                <w:sz w:val="20"/>
                <w:szCs w:val="20"/>
              </w:rPr>
              <w:t>Verb auxiliary future first singular -Negative</w:t>
            </w:r>
          </w:p>
        </w:tc>
      </w:tr>
      <w:tr w:rsidR="006515C3" w14:paraId="5DF4D620" w14:textId="77777777">
        <w:trPr>
          <w:trHeight w:val="290"/>
        </w:trPr>
        <w:tc>
          <w:tcPr>
            <w:tcW w:w="4266" w:type="dxa"/>
            <w:shd w:val="clear" w:color="auto" w:fill="auto"/>
            <w:tcMar>
              <w:left w:w="93" w:type="dxa"/>
            </w:tcMar>
          </w:tcPr>
          <w:p w14:paraId="34658214" w14:textId="77777777" w:rsidR="006515C3" w:rsidRDefault="00D756D3">
            <w:r>
              <w:rPr>
                <w:sz w:val="20"/>
                <w:szCs w:val="20"/>
              </w:rPr>
              <w:t>Noun proper neuter singular instrumental</w:t>
            </w:r>
          </w:p>
        </w:tc>
        <w:tc>
          <w:tcPr>
            <w:tcW w:w="4023" w:type="dxa"/>
            <w:shd w:val="clear" w:color="auto" w:fill="auto"/>
            <w:tcMar>
              <w:left w:w="93" w:type="dxa"/>
            </w:tcMar>
          </w:tcPr>
          <w:p w14:paraId="353C1B6C" w14:textId="77777777" w:rsidR="006515C3" w:rsidRDefault="00D756D3">
            <w:r>
              <w:rPr>
                <w:sz w:val="20"/>
                <w:szCs w:val="20"/>
              </w:rPr>
              <w:t>Pronoun personal first masculine plural nominative</w:t>
            </w:r>
          </w:p>
        </w:tc>
      </w:tr>
      <w:tr w:rsidR="006515C3" w14:paraId="1AAD26B4" w14:textId="77777777">
        <w:trPr>
          <w:trHeight w:val="290"/>
        </w:trPr>
        <w:tc>
          <w:tcPr>
            <w:tcW w:w="4266" w:type="dxa"/>
            <w:shd w:val="clear" w:color="auto" w:fill="auto"/>
            <w:tcMar>
              <w:left w:w="93" w:type="dxa"/>
            </w:tcMar>
          </w:tcPr>
          <w:p w14:paraId="14C765F1" w14:textId="77777777" w:rsidR="006515C3" w:rsidRDefault="00D756D3">
            <w:r>
              <w:rPr>
                <w:sz w:val="20"/>
                <w:szCs w:val="20"/>
              </w:rPr>
              <w:t>Adjective possessive positive feminine singular locative</w:t>
            </w:r>
          </w:p>
        </w:tc>
        <w:tc>
          <w:tcPr>
            <w:tcW w:w="4023" w:type="dxa"/>
            <w:shd w:val="clear" w:color="auto" w:fill="auto"/>
            <w:tcMar>
              <w:left w:w="93" w:type="dxa"/>
            </w:tcMar>
          </w:tcPr>
          <w:p w14:paraId="409E79A3" w14:textId="77777777" w:rsidR="006515C3" w:rsidRDefault="00D756D3">
            <w:r>
              <w:rPr>
                <w:sz w:val="20"/>
                <w:szCs w:val="20"/>
              </w:rPr>
              <w:t>Verb auxiliary present second plural +Negative</w:t>
            </w:r>
          </w:p>
        </w:tc>
      </w:tr>
      <w:tr w:rsidR="006515C3" w14:paraId="2E0F0E16" w14:textId="77777777">
        <w:trPr>
          <w:trHeight w:val="290"/>
        </w:trPr>
        <w:tc>
          <w:tcPr>
            <w:tcW w:w="4266" w:type="dxa"/>
            <w:shd w:val="clear" w:color="auto" w:fill="auto"/>
            <w:tcMar>
              <w:left w:w="93" w:type="dxa"/>
            </w:tcMar>
          </w:tcPr>
          <w:p w14:paraId="7FB27B9D" w14:textId="77777777" w:rsidR="006515C3" w:rsidRDefault="00D756D3">
            <w:r>
              <w:rPr>
                <w:sz w:val="20"/>
                <w:szCs w:val="20"/>
              </w:rPr>
              <w:t>Pronoun personal second singular accusative bound</w:t>
            </w:r>
          </w:p>
        </w:tc>
        <w:tc>
          <w:tcPr>
            <w:tcW w:w="4023" w:type="dxa"/>
            <w:shd w:val="clear" w:color="auto" w:fill="auto"/>
            <w:tcMar>
              <w:left w:w="93" w:type="dxa"/>
            </w:tcMar>
          </w:tcPr>
          <w:p w14:paraId="7D3D2706" w14:textId="77777777" w:rsidR="006515C3" w:rsidRDefault="00D756D3">
            <w:r>
              <w:rPr>
                <w:sz w:val="20"/>
                <w:szCs w:val="20"/>
              </w:rPr>
              <w:t>Verb main present first plural</w:t>
            </w:r>
          </w:p>
        </w:tc>
      </w:tr>
      <w:tr w:rsidR="006515C3" w14:paraId="4AFBC37C" w14:textId="77777777">
        <w:trPr>
          <w:trHeight w:val="290"/>
        </w:trPr>
        <w:tc>
          <w:tcPr>
            <w:tcW w:w="4266" w:type="dxa"/>
            <w:shd w:val="clear" w:color="auto" w:fill="auto"/>
            <w:tcMar>
              <w:left w:w="93" w:type="dxa"/>
            </w:tcMar>
          </w:tcPr>
          <w:p w14:paraId="129C340B" w14:textId="77777777" w:rsidR="006515C3" w:rsidRDefault="00D756D3">
            <w:r>
              <w:rPr>
                <w:sz w:val="20"/>
                <w:szCs w:val="20"/>
              </w:rPr>
              <w:t>Pronoun personal third masculine dual dative +Clitic</w:t>
            </w:r>
          </w:p>
        </w:tc>
        <w:tc>
          <w:tcPr>
            <w:tcW w:w="4023" w:type="dxa"/>
            <w:shd w:val="clear" w:color="auto" w:fill="auto"/>
            <w:tcMar>
              <w:left w:w="93" w:type="dxa"/>
            </w:tcMar>
          </w:tcPr>
          <w:p w14:paraId="0D853981" w14:textId="77777777" w:rsidR="006515C3" w:rsidRDefault="00D756D3">
            <w:r>
              <w:rPr>
                <w:sz w:val="20"/>
                <w:szCs w:val="20"/>
              </w:rPr>
              <w:t>Pronoun indefinite feminine singular accusative</w:t>
            </w:r>
          </w:p>
        </w:tc>
      </w:tr>
      <w:tr w:rsidR="006515C3" w14:paraId="2A2A96EE" w14:textId="77777777">
        <w:trPr>
          <w:trHeight w:val="290"/>
        </w:trPr>
        <w:tc>
          <w:tcPr>
            <w:tcW w:w="4266" w:type="dxa"/>
            <w:shd w:val="clear" w:color="auto" w:fill="auto"/>
            <w:tcMar>
              <w:left w:w="93" w:type="dxa"/>
            </w:tcMar>
          </w:tcPr>
          <w:p w14:paraId="378739AC" w14:textId="77777777" w:rsidR="006515C3" w:rsidRDefault="00D756D3">
            <w:r>
              <w:rPr>
                <w:sz w:val="20"/>
                <w:szCs w:val="20"/>
              </w:rPr>
              <w:t>Adjective possessive positive masculine plural locative</w:t>
            </w:r>
          </w:p>
        </w:tc>
        <w:tc>
          <w:tcPr>
            <w:tcW w:w="4023" w:type="dxa"/>
            <w:shd w:val="clear" w:color="auto" w:fill="auto"/>
            <w:tcMar>
              <w:left w:w="93" w:type="dxa"/>
            </w:tcMar>
          </w:tcPr>
          <w:p w14:paraId="59BC5C37" w14:textId="77777777" w:rsidR="006515C3" w:rsidRDefault="00D756D3">
            <w:r>
              <w:rPr>
                <w:sz w:val="20"/>
                <w:szCs w:val="20"/>
              </w:rPr>
              <w:t>Pronoun demonstrative feminine plural accusative</w:t>
            </w:r>
          </w:p>
        </w:tc>
      </w:tr>
    </w:tbl>
    <w:p w14:paraId="3EECDFFC" w14:textId="77777777" w:rsidR="006515C3" w:rsidRDefault="00D756D3">
      <w:pPr>
        <w:spacing w:line="360" w:lineRule="auto"/>
        <w:jc w:val="center"/>
      </w:pPr>
      <w:r>
        <w:rPr>
          <w:lang w:val="en-GB"/>
        </w:rPr>
        <w:t>Table 2: Most salient differences in morphosyntactic descriptions between Gigafida 2.0 and Parlameter.</w:t>
      </w:r>
    </w:p>
    <w:p w14:paraId="205990E1" w14:textId="77777777" w:rsidR="006515C3" w:rsidRDefault="006515C3">
      <w:pPr>
        <w:spacing w:line="360" w:lineRule="auto"/>
        <w:jc w:val="both"/>
        <w:rPr>
          <w:lang w:val="en-GB"/>
        </w:rPr>
      </w:pPr>
    </w:p>
    <w:p w14:paraId="2717C269" w14:textId="77777777"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14:paraId="5589F23C" w14:textId="77777777"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14:paraId="281EDB90" w14:textId="77777777" w:rsidR="006515C3" w:rsidRDefault="006515C3">
      <w:pPr>
        <w:spacing w:line="360" w:lineRule="auto"/>
        <w:jc w:val="both"/>
      </w:pPr>
    </w:p>
    <w:p w14:paraId="42D9EF24" w14:textId="77777777" w:rsidR="00F26B24" w:rsidRDefault="00D756D3">
      <w:pPr>
        <w:spacing w:line="360" w:lineRule="auto"/>
        <w:jc w:val="center"/>
      </w:pPr>
      <w:r>
        <w:rPr>
          <w:b/>
          <w:lang w:val="en-GB"/>
        </w:rPr>
        <w:t>4.3</w:t>
      </w:r>
      <w:r w:rsidR="00A351E3">
        <w:rPr>
          <w:b/>
          <w:lang w:val="en-GB"/>
        </w:rPr>
        <w:t>.</w:t>
      </w:r>
      <w:r>
        <w:rPr>
          <w:b/>
          <w:lang w:val="en-GB"/>
        </w:rPr>
        <w:t xml:space="preserve"> </w:t>
      </w:r>
      <w:commentRangeStart w:id="9"/>
      <w:r w:rsidRPr="00771980">
        <w:rPr>
          <w:b/>
          <w:i/>
          <w:lang w:val="en-GB"/>
        </w:rPr>
        <w:t>Language and gender in Parla</w:t>
      </w:r>
      <w:r w:rsidR="00A351E3" w:rsidRPr="00771980">
        <w:rPr>
          <w:b/>
          <w:i/>
          <w:lang w:val="en-GB"/>
        </w:rPr>
        <w:t>m</w:t>
      </w:r>
      <w:r w:rsidRPr="00771980">
        <w:rPr>
          <w:b/>
          <w:i/>
          <w:lang w:val="en-GB"/>
        </w:rPr>
        <w:t>eter</w:t>
      </w:r>
      <w:commentRangeEnd w:id="9"/>
      <w:r w:rsidR="0001393B">
        <w:rPr>
          <w:rStyle w:val="CommentReference"/>
        </w:rPr>
        <w:commentReference w:id="9"/>
      </w:r>
    </w:p>
    <w:p w14:paraId="3DB80B06" w14:textId="77777777" w:rsidR="006515C3" w:rsidRDefault="00F26B24">
      <w:pPr>
        <w:spacing w:line="360" w:lineRule="auto"/>
        <w:jc w:val="both"/>
      </w:pPr>
      <w:r>
        <w:rPr>
          <w:lang w:val="en-GB"/>
        </w:rPr>
        <w:tab/>
      </w:r>
      <w:r w:rsidR="00D756D3">
        <w:rPr>
          <w:lang w:val="en-GB"/>
        </w:rPr>
        <w:t>Gender is recorded for all but one speaker in the corpus.</w:t>
      </w:r>
      <w:r w:rsidR="00D756D3">
        <w:rPr>
          <w:rStyle w:val="FootnoteAnchor"/>
          <w:lang w:val="en-GB"/>
        </w:rPr>
        <w:footnoteReference w:id="9"/>
      </w:r>
      <w:r w:rsidR="00D756D3">
        <w:rPr>
          <w:lang w:val="en-GB"/>
        </w:rPr>
        <w:t xml:space="preserve"> In total, 1,965 speakers are represented, 62% of which are male and 38% female. Interestingly, the contribution from the speakers is not proportionate to the distribution according to their gender, with the male speakers contributing 71% of the tokens in the corpus and the female speakers 29%. On the speech level the difference is even more pronounced as the male speakers delivered 73% of the speeches while female speakers only 27%, indicating that, on average, the speeches given by female speakers were somewhat longer than those by male speakers.</w:t>
      </w:r>
    </w:p>
    <w:p w14:paraId="588BC1F1" w14:textId="77777777"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14:paraId="44B84F85"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49C0F73" w14:textId="77777777"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095A88" w14:textId="77777777"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E3169A" w14:textId="77777777"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E71440" w14:textId="77777777"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90089EF" w14:textId="77777777" w:rsidR="006515C3" w:rsidRDefault="00D756D3">
            <w:pPr>
              <w:jc w:val="center"/>
              <w:rPr>
                <w:color w:val="000000"/>
              </w:rPr>
            </w:pPr>
            <w:r>
              <w:rPr>
                <w:color w:val="000000"/>
              </w:rPr>
              <w:t>% of tokens</w:t>
            </w:r>
          </w:p>
        </w:tc>
      </w:tr>
      <w:tr w:rsidR="006515C3" w14:paraId="4C1059CF"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CF8CE9" w14:textId="77777777"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5DC08D" w14:textId="77777777"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B0CF70" w14:textId="77777777"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130350" w14:textId="77777777"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72BEDA" w14:textId="77777777" w:rsidR="006515C3" w:rsidRDefault="00D756D3">
            <w:pPr>
              <w:jc w:val="right"/>
              <w:rPr>
                <w:color w:val="000000"/>
              </w:rPr>
            </w:pPr>
            <w:r>
              <w:rPr>
                <w:color w:val="000000"/>
              </w:rPr>
              <w:t>71%</w:t>
            </w:r>
          </w:p>
        </w:tc>
      </w:tr>
      <w:tr w:rsidR="006515C3" w14:paraId="18EFC9AC"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5235E7" w14:textId="77777777"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EAB610" w14:textId="77777777"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5740CD" w14:textId="77777777"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5DF322" w14:textId="77777777"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45202B" w14:textId="77777777" w:rsidR="006515C3" w:rsidRDefault="00D756D3">
            <w:pPr>
              <w:jc w:val="right"/>
              <w:rPr>
                <w:color w:val="000000"/>
              </w:rPr>
            </w:pPr>
            <w:r>
              <w:rPr>
                <w:color w:val="000000"/>
              </w:rPr>
              <w:t>29%</w:t>
            </w:r>
          </w:p>
        </w:tc>
      </w:tr>
      <w:tr w:rsidR="006515C3" w14:paraId="1150611D"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21879DD" w14:textId="77777777"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07FDD5" w14:textId="77777777"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DA1B976" w14:textId="77777777"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4989F" w14:textId="77777777"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6FBA72" w14:textId="77777777" w:rsidR="006515C3" w:rsidRDefault="00D756D3">
            <w:pPr>
              <w:jc w:val="right"/>
              <w:rPr>
                <w:color w:val="000000"/>
              </w:rPr>
            </w:pPr>
            <w:r>
              <w:rPr>
                <w:color w:val="000000"/>
              </w:rPr>
              <w:t>0%</w:t>
            </w:r>
          </w:p>
        </w:tc>
      </w:tr>
      <w:tr w:rsidR="006515C3" w14:paraId="76B37567"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AA43C4" w14:textId="77777777"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5F692D1" w14:textId="77777777"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6B22E3" w14:textId="77777777"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261276" w14:textId="77777777"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9F3B52" w14:textId="77777777" w:rsidR="006515C3" w:rsidRDefault="00D756D3">
            <w:pPr>
              <w:jc w:val="right"/>
              <w:rPr>
                <w:color w:val="000000"/>
              </w:rPr>
            </w:pPr>
            <w:r>
              <w:rPr>
                <w:color w:val="000000"/>
              </w:rPr>
              <w:t>100%</w:t>
            </w:r>
          </w:p>
        </w:tc>
      </w:tr>
    </w:tbl>
    <w:p w14:paraId="5DABEE99" w14:textId="77777777" w:rsidR="006515C3" w:rsidRDefault="00D756D3">
      <w:pPr>
        <w:spacing w:line="360" w:lineRule="auto"/>
        <w:jc w:val="center"/>
      </w:pPr>
      <w:r>
        <w:rPr>
          <w:lang w:val="en-GB"/>
        </w:rPr>
        <w:t>Table 4: Distribution of speakers and text production by gender in Parlameter.</w:t>
      </w:r>
    </w:p>
    <w:p w14:paraId="27ED38ED" w14:textId="77777777" w:rsidR="006515C3" w:rsidRDefault="006515C3">
      <w:pPr>
        <w:spacing w:line="360" w:lineRule="auto"/>
        <w:jc w:val="both"/>
        <w:rPr>
          <w:lang w:val="en-GB"/>
        </w:rPr>
      </w:pPr>
    </w:p>
    <w:p w14:paraId="52ADB1AA" w14:textId="77777777" w:rsidR="006515C3" w:rsidRDefault="00F26B24">
      <w:pPr>
        <w:spacing w:line="360" w:lineRule="auto"/>
        <w:jc w:val="both"/>
        <w:rPr>
          <w:lang w:val="en-GB"/>
        </w:rPr>
      </w:pPr>
      <w:r>
        <w:rPr>
          <w:lang w:val="en-GB"/>
        </w:rPr>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5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14:paraId="6C85B13B"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14:paraId="05ACA8A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ED028B" w14:textId="77777777"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876DBB" w14:textId="77777777"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89739A" w14:textId="77777777" w:rsidR="006515C3" w:rsidRDefault="00D756D3">
            <w:pPr>
              <w:jc w:val="center"/>
              <w:rPr>
                <w:color w:val="000000"/>
                <w:sz w:val="20"/>
                <w:szCs w:val="20"/>
              </w:rPr>
            </w:pPr>
            <w:r>
              <w:rPr>
                <w:color w:val="000000"/>
                <w:sz w:val="20"/>
                <w:szCs w:val="20"/>
              </w:rPr>
              <w:t>Tok.</w:t>
            </w:r>
          </w:p>
          <w:p w14:paraId="7424BE86" w14:textId="77777777"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AE03E1" w14:textId="77777777"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7A979" w14:textId="77777777"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D85E2" w14:textId="77777777" w:rsidR="006515C3" w:rsidRDefault="00D756D3">
            <w:pPr>
              <w:jc w:val="center"/>
              <w:rPr>
                <w:color w:val="000000"/>
                <w:sz w:val="20"/>
                <w:szCs w:val="20"/>
              </w:rPr>
            </w:pPr>
            <w:r>
              <w:rPr>
                <w:color w:val="000000"/>
                <w:sz w:val="20"/>
                <w:szCs w:val="20"/>
              </w:rPr>
              <w:t>Tok.</w:t>
            </w:r>
          </w:p>
          <w:p w14:paraId="6A5623EA" w14:textId="77777777" w:rsidR="006515C3" w:rsidRDefault="00D756D3">
            <w:pPr>
              <w:jc w:val="center"/>
              <w:rPr>
                <w:color w:val="000000"/>
                <w:sz w:val="20"/>
                <w:szCs w:val="20"/>
              </w:rPr>
            </w:pPr>
            <w:r>
              <w:rPr>
                <w:color w:val="000000"/>
                <w:sz w:val="20"/>
                <w:szCs w:val="20"/>
              </w:rPr>
              <w:t>%</w:t>
            </w:r>
          </w:p>
        </w:tc>
      </w:tr>
      <w:tr w:rsidR="006515C3" w14:paraId="231D25E1"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CF67BC" w14:textId="77777777"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CB794D" w14:textId="77777777"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F96F4B" w14:textId="77777777" w:rsidR="006515C3" w:rsidRDefault="00D756D3">
            <w:pPr>
              <w:jc w:val="right"/>
              <w:rPr>
                <w:color w:val="000000"/>
                <w:sz w:val="20"/>
                <w:szCs w:val="20"/>
              </w:rPr>
            </w:pPr>
            <w:r>
              <w:rPr>
                <w:color w:val="000000"/>
                <w:sz w:val="20"/>
                <w:szCs w:val="20"/>
              </w:rPr>
              <w:t>698,883</w:t>
            </w:r>
          </w:p>
          <w:p w14:paraId="122F4E84" w14:textId="77777777"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E3CF42" w14:textId="77777777"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92DE62" w14:textId="77777777"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6A3369" w14:textId="77777777" w:rsidR="006515C3" w:rsidRDefault="00D756D3">
            <w:pPr>
              <w:jc w:val="right"/>
              <w:rPr>
                <w:color w:val="000000"/>
                <w:sz w:val="20"/>
                <w:szCs w:val="20"/>
              </w:rPr>
            </w:pPr>
            <w:r>
              <w:rPr>
                <w:color w:val="000000"/>
                <w:sz w:val="20"/>
                <w:szCs w:val="20"/>
              </w:rPr>
              <w:t>1,141,778</w:t>
            </w:r>
          </w:p>
          <w:p w14:paraId="63432CDE" w14:textId="77777777" w:rsidR="006515C3" w:rsidRDefault="00D756D3">
            <w:pPr>
              <w:jc w:val="right"/>
              <w:rPr>
                <w:color w:val="000000"/>
                <w:sz w:val="20"/>
                <w:szCs w:val="20"/>
              </w:rPr>
            </w:pPr>
            <w:r>
              <w:rPr>
                <w:color w:val="000000"/>
                <w:sz w:val="20"/>
                <w:szCs w:val="20"/>
              </w:rPr>
              <w:t>4%</w:t>
            </w:r>
          </w:p>
        </w:tc>
      </w:tr>
      <w:tr w:rsidR="006515C3" w14:paraId="42B8F83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42EB6D" w14:textId="77777777"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E8167" w14:textId="77777777"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8C706DC" w14:textId="77777777" w:rsidR="006515C3" w:rsidRDefault="00D756D3">
            <w:pPr>
              <w:jc w:val="right"/>
              <w:rPr>
                <w:color w:val="000000"/>
                <w:sz w:val="20"/>
                <w:szCs w:val="20"/>
              </w:rPr>
            </w:pPr>
            <w:r>
              <w:rPr>
                <w:color w:val="000000"/>
                <w:sz w:val="20"/>
                <w:szCs w:val="20"/>
              </w:rPr>
              <w:t>530,029</w:t>
            </w:r>
          </w:p>
          <w:p w14:paraId="365F19D6"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6F0081" w14:textId="77777777"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7345EE" w14:textId="77777777" w:rsidR="006515C3" w:rsidRDefault="00D756D3">
            <w:pPr>
              <w:rPr>
                <w:color w:val="000000"/>
                <w:sz w:val="20"/>
                <w:szCs w:val="20"/>
              </w:rPr>
            </w:pPr>
            <w:r>
              <w:rPr>
                <w:color w:val="000000"/>
                <w:sz w:val="20"/>
                <w:szCs w:val="20"/>
              </w:rPr>
              <w:t xml:space="preserve">ZAAB // </w:t>
            </w:r>
          </w:p>
          <w:p w14:paraId="0B4E990D" w14:textId="77777777"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52362D" w14:textId="77777777" w:rsidR="006515C3" w:rsidRDefault="00D756D3">
            <w:pPr>
              <w:jc w:val="right"/>
              <w:rPr>
                <w:color w:val="000000"/>
                <w:sz w:val="20"/>
                <w:szCs w:val="20"/>
              </w:rPr>
            </w:pPr>
            <w:r>
              <w:rPr>
                <w:color w:val="000000"/>
                <w:sz w:val="20"/>
                <w:szCs w:val="20"/>
              </w:rPr>
              <w:t>1,062,546</w:t>
            </w:r>
          </w:p>
          <w:p w14:paraId="29F54DDE" w14:textId="77777777" w:rsidR="006515C3" w:rsidRDefault="00D756D3">
            <w:pPr>
              <w:jc w:val="right"/>
              <w:rPr>
                <w:color w:val="000000"/>
                <w:sz w:val="20"/>
                <w:szCs w:val="20"/>
              </w:rPr>
            </w:pPr>
            <w:r>
              <w:rPr>
                <w:color w:val="000000"/>
                <w:sz w:val="20"/>
                <w:szCs w:val="20"/>
              </w:rPr>
              <w:t>4%</w:t>
            </w:r>
          </w:p>
        </w:tc>
      </w:tr>
      <w:tr w:rsidR="006515C3" w14:paraId="3487F29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183E03" w14:textId="77777777"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0FCA9D" w14:textId="77777777"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DCB47E" w14:textId="77777777" w:rsidR="006515C3" w:rsidRDefault="00D756D3">
            <w:pPr>
              <w:jc w:val="right"/>
              <w:rPr>
                <w:color w:val="000000"/>
                <w:sz w:val="20"/>
                <w:szCs w:val="20"/>
              </w:rPr>
            </w:pPr>
            <w:r>
              <w:rPr>
                <w:color w:val="000000"/>
                <w:sz w:val="20"/>
                <w:szCs w:val="20"/>
              </w:rPr>
              <w:t>509,101</w:t>
            </w:r>
          </w:p>
          <w:p w14:paraId="2C04F5E1"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5983BE" w14:textId="77777777"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1FE30B" w14:textId="77777777"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5600B9" w14:textId="77777777" w:rsidR="006515C3" w:rsidRDefault="00D756D3">
            <w:pPr>
              <w:jc w:val="right"/>
              <w:rPr>
                <w:color w:val="000000"/>
                <w:sz w:val="20"/>
                <w:szCs w:val="20"/>
              </w:rPr>
            </w:pPr>
            <w:r>
              <w:rPr>
                <w:color w:val="000000"/>
                <w:sz w:val="20"/>
                <w:szCs w:val="20"/>
              </w:rPr>
              <w:t>1,060,399</w:t>
            </w:r>
          </w:p>
          <w:p w14:paraId="2E66B058" w14:textId="77777777" w:rsidR="006515C3" w:rsidRDefault="00D756D3">
            <w:pPr>
              <w:jc w:val="right"/>
              <w:rPr>
                <w:color w:val="000000"/>
                <w:sz w:val="20"/>
                <w:szCs w:val="20"/>
              </w:rPr>
            </w:pPr>
            <w:r>
              <w:rPr>
                <w:color w:val="000000"/>
                <w:sz w:val="20"/>
                <w:szCs w:val="20"/>
              </w:rPr>
              <w:t>4%</w:t>
            </w:r>
          </w:p>
        </w:tc>
      </w:tr>
      <w:tr w:rsidR="006515C3" w14:paraId="532F607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735849" w14:textId="77777777" w:rsidR="006515C3" w:rsidRDefault="00D756D3">
            <w:pPr>
              <w:rPr>
                <w:color w:val="000000"/>
                <w:sz w:val="20"/>
                <w:szCs w:val="20"/>
              </w:rPr>
            </w:pPr>
            <w:r>
              <w:rPr>
                <w:color w:val="000000"/>
                <w:sz w:val="20"/>
                <w:szCs w:val="20"/>
              </w:rPr>
              <w:lastRenderedPageBreak/>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0ECDE7" w14:textId="77777777"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DC12D" w14:textId="77777777" w:rsidR="006515C3" w:rsidRDefault="00D756D3">
            <w:pPr>
              <w:jc w:val="right"/>
              <w:rPr>
                <w:color w:val="000000"/>
                <w:sz w:val="20"/>
                <w:szCs w:val="20"/>
              </w:rPr>
            </w:pPr>
            <w:r>
              <w:rPr>
                <w:color w:val="000000"/>
                <w:sz w:val="20"/>
                <w:szCs w:val="20"/>
              </w:rPr>
              <w:t>483,171</w:t>
            </w:r>
          </w:p>
          <w:p w14:paraId="45E8C645"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0B26B4" w14:textId="77777777"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D86E80" w14:textId="77777777"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141DA8" w14:textId="77777777" w:rsidR="006515C3" w:rsidRDefault="00D756D3">
            <w:pPr>
              <w:jc w:val="right"/>
              <w:rPr>
                <w:color w:val="000000"/>
                <w:sz w:val="20"/>
                <w:szCs w:val="20"/>
              </w:rPr>
            </w:pPr>
            <w:r>
              <w:rPr>
                <w:color w:val="000000"/>
                <w:sz w:val="20"/>
                <w:szCs w:val="20"/>
              </w:rPr>
              <w:t>948,334</w:t>
            </w:r>
          </w:p>
          <w:p w14:paraId="7CC2AB37" w14:textId="77777777" w:rsidR="006515C3" w:rsidRDefault="00D756D3">
            <w:pPr>
              <w:jc w:val="right"/>
              <w:rPr>
                <w:color w:val="000000"/>
                <w:sz w:val="20"/>
                <w:szCs w:val="20"/>
              </w:rPr>
            </w:pPr>
            <w:r>
              <w:rPr>
                <w:color w:val="000000"/>
                <w:sz w:val="20"/>
                <w:szCs w:val="20"/>
              </w:rPr>
              <w:t>3%</w:t>
            </w:r>
          </w:p>
        </w:tc>
      </w:tr>
      <w:tr w:rsidR="006515C3" w14:paraId="027EE4F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952021" w14:textId="77777777"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FE7CD7" w14:textId="77777777"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07F854" w14:textId="77777777" w:rsidR="006515C3" w:rsidRDefault="00D756D3">
            <w:pPr>
              <w:jc w:val="right"/>
              <w:rPr>
                <w:color w:val="000000"/>
                <w:sz w:val="20"/>
                <w:szCs w:val="20"/>
              </w:rPr>
            </w:pPr>
            <w:r>
              <w:rPr>
                <w:color w:val="000000"/>
                <w:sz w:val="20"/>
                <w:szCs w:val="20"/>
              </w:rPr>
              <w:t>446,460</w:t>
            </w:r>
          </w:p>
          <w:p w14:paraId="64CE9F82"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CA2BD8" w14:textId="77777777"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00F3B5" w14:textId="77777777"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92325A" w14:textId="77777777" w:rsidR="006515C3" w:rsidRDefault="00D756D3">
            <w:pPr>
              <w:jc w:val="right"/>
              <w:rPr>
                <w:color w:val="000000"/>
                <w:sz w:val="20"/>
                <w:szCs w:val="20"/>
              </w:rPr>
            </w:pPr>
            <w:r>
              <w:rPr>
                <w:color w:val="000000"/>
                <w:sz w:val="20"/>
                <w:szCs w:val="20"/>
              </w:rPr>
              <w:t>788,678</w:t>
            </w:r>
          </w:p>
          <w:p w14:paraId="3EA2B177" w14:textId="77777777" w:rsidR="006515C3" w:rsidRDefault="00D756D3">
            <w:pPr>
              <w:jc w:val="right"/>
              <w:rPr>
                <w:color w:val="000000"/>
                <w:sz w:val="20"/>
                <w:szCs w:val="20"/>
              </w:rPr>
            </w:pPr>
            <w:r>
              <w:rPr>
                <w:color w:val="000000"/>
                <w:sz w:val="20"/>
                <w:szCs w:val="20"/>
              </w:rPr>
              <w:t>3%</w:t>
            </w:r>
          </w:p>
        </w:tc>
      </w:tr>
      <w:tr w:rsidR="006515C3" w14:paraId="2580867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23B80B" w14:textId="77777777"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585AAF" w14:textId="77777777"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9BD081" w14:textId="77777777" w:rsidR="006515C3" w:rsidRDefault="00D756D3">
            <w:pPr>
              <w:jc w:val="right"/>
              <w:rPr>
                <w:color w:val="000000"/>
                <w:sz w:val="20"/>
                <w:szCs w:val="20"/>
              </w:rPr>
            </w:pPr>
            <w:r>
              <w:rPr>
                <w:color w:val="000000"/>
                <w:sz w:val="20"/>
                <w:szCs w:val="20"/>
              </w:rPr>
              <w:t>439,042</w:t>
            </w:r>
          </w:p>
          <w:p w14:paraId="069AB20B"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AD06EA" w14:textId="77777777"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F44AE" w14:textId="77777777"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2AA2D9" w14:textId="77777777" w:rsidR="006515C3" w:rsidRDefault="00D756D3">
            <w:pPr>
              <w:jc w:val="right"/>
              <w:rPr>
                <w:color w:val="000000"/>
                <w:sz w:val="20"/>
                <w:szCs w:val="20"/>
              </w:rPr>
            </w:pPr>
            <w:r>
              <w:rPr>
                <w:color w:val="000000"/>
                <w:sz w:val="20"/>
                <w:szCs w:val="20"/>
              </w:rPr>
              <w:t>763,437</w:t>
            </w:r>
          </w:p>
          <w:p w14:paraId="77B63E4A" w14:textId="77777777" w:rsidR="006515C3" w:rsidRDefault="00D756D3">
            <w:pPr>
              <w:jc w:val="right"/>
              <w:rPr>
                <w:color w:val="000000"/>
                <w:sz w:val="20"/>
                <w:szCs w:val="20"/>
              </w:rPr>
            </w:pPr>
            <w:r>
              <w:rPr>
                <w:color w:val="000000"/>
                <w:sz w:val="20"/>
                <w:szCs w:val="20"/>
              </w:rPr>
              <w:t>3%</w:t>
            </w:r>
          </w:p>
        </w:tc>
      </w:tr>
      <w:tr w:rsidR="006515C3" w14:paraId="23728F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B30DCB" w14:textId="77777777" w:rsidR="006515C3" w:rsidRDefault="00D756D3">
            <w:pPr>
              <w:rPr>
                <w:color w:val="000000"/>
                <w:sz w:val="20"/>
                <w:szCs w:val="20"/>
              </w:rPr>
            </w:pPr>
            <w:r>
              <w:rPr>
                <w:color w:val="000000"/>
                <w:sz w:val="20"/>
                <w:szCs w:val="20"/>
              </w:rPr>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25160A" w14:textId="77777777"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CB49B0" w14:textId="77777777" w:rsidR="006515C3" w:rsidRDefault="00D756D3">
            <w:pPr>
              <w:jc w:val="right"/>
              <w:rPr>
                <w:color w:val="000000"/>
                <w:sz w:val="20"/>
                <w:szCs w:val="20"/>
              </w:rPr>
            </w:pPr>
            <w:r>
              <w:rPr>
                <w:color w:val="000000"/>
                <w:sz w:val="20"/>
                <w:szCs w:val="20"/>
              </w:rPr>
              <w:t>382,425</w:t>
            </w:r>
          </w:p>
          <w:p w14:paraId="6CD6A66C"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BB7400" w14:textId="77777777"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5DD3BC" w14:textId="77777777"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907B77" w14:textId="77777777" w:rsidR="006515C3" w:rsidRDefault="00D756D3">
            <w:pPr>
              <w:jc w:val="right"/>
              <w:rPr>
                <w:color w:val="000000"/>
                <w:sz w:val="20"/>
                <w:szCs w:val="20"/>
              </w:rPr>
            </w:pPr>
            <w:r>
              <w:rPr>
                <w:color w:val="000000"/>
                <w:sz w:val="20"/>
                <w:szCs w:val="20"/>
              </w:rPr>
              <w:t>752,130</w:t>
            </w:r>
          </w:p>
          <w:p w14:paraId="4ADD3622" w14:textId="77777777" w:rsidR="006515C3" w:rsidRDefault="00D756D3">
            <w:pPr>
              <w:jc w:val="right"/>
              <w:rPr>
                <w:color w:val="000000"/>
                <w:sz w:val="20"/>
                <w:szCs w:val="20"/>
              </w:rPr>
            </w:pPr>
            <w:r>
              <w:rPr>
                <w:color w:val="000000"/>
                <w:sz w:val="20"/>
                <w:szCs w:val="20"/>
              </w:rPr>
              <w:t>3%</w:t>
            </w:r>
          </w:p>
        </w:tc>
      </w:tr>
      <w:tr w:rsidR="006515C3" w14:paraId="13491146"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EA3B48" w14:textId="77777777"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F125E1" w14:textId="77777777"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46F1CA" w14:textId="77777777" w:rsidR="006515C3" w:rsidRDefault="00D756D3">
            <w:pPr>
              <w:jc w:val="right"/>
              <w:rPr>
                <w:color w:val="000000"/>
                <w:sz w:val="20"/>
                <w:szCs w:val="20"/>
              </w:rPr>
            </w:pPr>
            <w:r>
              <w:rPr>
                <w:color w:val="000000"/>
                <w:sz w:val="20"/>
                <w:szCs w:val="20"/>
              </w:rPr>
              <w:t>381,604</w:t>
            </w:r>
          </w:p>
          <w:p w14:paraId="02B6D669"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4C2FB8" w14:textId="77777777"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F7AD0" w14:textId="77777777"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A76DA7" w14:textId="77777777" w:rsidR="006515C3" w:rsidRDefault="00D756D3">
            <w:pPr>
              <w:jc w:val="right"/>
              <w:rPr>
                <w:color w:val="000000"/>
                <w:sz w:val="20"/>
                <w:szCs w:val="20"/>
              </w:rPr>
            </w:pPr>
            <w:r>
              <w:rPr>
                <w:color w:val="000000"/>
                <w:sz w:val="20"/>
                <w:szCs w:val="20"/>
              </w:rPr>
              <w:t>721,135</w:t>
            </w:r>
          </w:p>
          <w:p w14:paraId="702695AD" w14:textId="77777777" w:rsidR="006515C3" w:rsidRDefault="00D756D3">
            <w:pPr>
              <w:jc w:val="right"/>
              <w:rPr>
                <w:color w:val="000000"/>
                <w:sz w:val="20"/>
                <w:szCs w:val="20"/>
              </w:rPr>
            </w:pPr>
            <w:r>
              <w:rPr>
                <w:color w:val="000000"/>
                <w:sz w:val="20"/>
                <w:szCs w:val="20"/>
              </w:rPr>
              <w:t>2%</w:t>
            </w:r>
          </w:p>
        </w:tc>
      </w:tr>
      <w:tr w:rsidR="006515C3" w14:paraId="2F3F8D5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2874FB" w14:textId="77777777"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CB71F" w14:textId="77777777"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A9F681" w14:textId="77777777" w:rsidR="006515C3" w:rsidRDefault="00D756D3">
            <w:pPr>
              <w:jc w:val="right"/>
              <w:rPr>
                <w:color w:val="000000"/>
                <w:sz w:val="20"/>
                <w:szCs w:val="20"/>
              </w:rPr>
            </w:pPr>
            <w:r>
              <w:rPr>
                <w:color w:val="000000"/>
                <w:sz w:val="20"/>
                <w:szCs w:val="20"/>
              </w:rPr>
              <w:t>366,547</w:t>
            </w:r>
          </w:p>
          <w:p w14:paraId="67628F53"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14289" w14:textId="77777777"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026460" w14:textId="77777777"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D19237" w14:textId="77777777" w:rsidR="006515C3" w:rsidRDefault="00D756D3">
            <w:pPr>
              <w:jc w:val="right"/>
              <w:rPr>
                <w:color w:val="000000"/>
                <w:sz w:val="20"/>
                <w:szCs w:val="20"/>
              </w:rPr>
            </w:pPr>
            <w:r>
              <w:rPr>
                <w:color w:val="000000"/>
                <w:sz w:val="20"/>
                <w:szCs w:val="20"/>
              </w:rPr>
              <w:t>707,666</w:t>
            </w:r>
          </w:p>
          <w:p w14:paraId="66E30B90" w14:textId="77777777" w:rsidR="006515C3" w:rsidRDefault="00D756D3">
            <w:pPr>
              <w:jc w:val="right"/>
              <w:rPr>
                <w:color w:val="000000"/>
                <w:sz w:val="20"/>
                <w:szCs w:val="20"/>
              </w:rPr>
            </w:pPr>
            <w:r>
              <w:rPr>
                <w:color w:val="000000"/>
                <w:sz w:val="20"/>
                <w:szCs w:val="20"/>
              </w:rPr>
              <w:t>2%</w:t>
            </w:r>
          </w:p>
        </w:tc>
      </w:tr>
      <w:tr w:rsidR="006515C3" w14:paraId="61043D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1F4B3B" w14:textId="77777777"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5E87B" w14:textId="77777777"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048C8E" w14:textId="77777777" w:rsidR="006515C3" w:rsidRDefault="00D756D3">
            <w:pPr>
              <w:jc w:val="right"/>
              <w:rPr>
                <w:color w:val="000000"/>
                <w:sz w:val="20"/>
                <w:szCs w:val="20"/>
              </w:rPr>
            </w:pPr>
            <w:r>
              <w:rPr>
                <w:color w:val="000000"/>
                <w:sz w:val="20"/>
                <w:szCs w:val="20"/>
              </w:rPr>
              <w:t>308,355</w:t>
            </w:r>
          </w:p>
          <w:p w14:paraId="3A90DD35"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307E1" w14:textId="77777777"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D22378" w14:textId="77777777"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A79F8A" w14:textId="77777777" w:rsidR="006515C3" w:rsidRDefault="00D756D3">
            <w:pPr>
              <w:jc w:val="right"/>
              <w:rPr>
                <w:color w:val="000000"/>
                <w:sz w:val="20"/>
                <w:szCs w:val="20"/>
              </w:rPr>
            </w:pPr>
            <w:r>
              <w:rPr>
                <w:color w:val="000000"/>
                <w:sz w:val="20"/>
                <w:szCs w:val="20"/>
              </w:rPr>
              <w:t>676,717</w:t>
            </w:r>
          </w:p>
          <w:p w14:paraId="40A04F05" w14:textId="77777777" w:rsidR="006515C3" w:rsidRDefault="00D756D3">
            <w:pPr>
              <w:jc w:val="right"/>
              <w:rPr>
                <w:color w:val="000000"/>
                <w:sz w:val="20"/>
                <w:szCs w:val="20"/>
              </w:rPr>
            </w:pPr>
            <w:r>
              <w:rPr>
                <w:color w:val="000000"/>
                <w:sz w:val="20"/>
                <w:szCs w:val="20"/>
              </w:rPr>
              <w:t>2%</w:t>
            </w:r>
          </w:p>
        </w:tc>
      </w:tr>
    </w:tbl>
    <w:p w14:paraId="7AAA9578" w14:textId="77777777" w:rsidR="006515C3" w:rsidRDefault="00D756D3" w:rsidP="00771980">
      <w:pPr>
        <w:spacing w:line="360" w:lineRule="auto"/>
        <w:jc w:val="center"/>
        <w:rPr>
          <w:lang w:val="en-GB"/>
        </w:rPr>
      </w:pPr>
      <w:r>
        <w:rPr>
          <w:lang w:val="en-GB"/>
        </w:rPr>
        <w:t>Table 5: Top-ranking 10 female and male speakers and their text production in Parlameter.</w:t>
      </w:r>
    </w:p>
    <w:p w14:paraId="7D352569" w14:textId="77777777" w:rsidR="006515C3" w:rsidRDefault="006515C3">
      <w:pPr>
        <w:spacing w:line="360" w:lineRule="auto"/>
        <w:jc w:val="both"/>
        <w:rPr>
          <w:lang w:val="en-GB"/>
        </w:rPr>
      </w:pPr>
    </w:p>
    <w:p w14:paraId="7AE9210E" w14:textId="77777777" w:rsidR="006515C3" w:rsidRDefault="00F26B24">
      <w:pPr>
        <w:spacing w:line="360" w:lineRule="auto"/>
        <w:jc w:val="both"/>
        <w:rPr>
          <w:lang w:val="en-GB"/>
        </w:rPr>
      </w:pPr>
      <w:r>
        <w:rPr>
          <w:lang w:val="en-GB"/>
        </w:rPr>
        <w:tab/>
      </w:r>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 By observing their contexts via concordances, we manually classified them into one of the 13 topics represented by the ministries in the Slovenian government:</w:t>
      </w:r>
    </w:p>
    <w:p w14:paraId="5CA61649" w14:textId="77777777" w:rsidR="006515C3" w:rsidRDefault="00D756D3">
      <w:pPr>
        <w:pStyle w:val="ListParagraph"/>
        <w:numPr>
          <w:ilvl w:val="0"/>
          <w:numId w:val="1"/>
        </w:numPr>
        <w:spacing w:line="360" w:lineRule="auto"/>
        <w:jc w:val="both"/>
        <w:rPr>
          <w:i/>
          <w:iCs/>
          <w:lang w:val="en-GB"/>
        </w:rPr>
      </w:pPr>
      <w:r>
        <w:rPr>
          <w:i/>
          <w:iCs/>
          <w:lang w:val="en-GB"/>
        </w:rPr>
        <w:t>agriculture, forestry and food</w:t>
      </w:r>
    </w:p>
    <w:p w14:paraId="6AB1E6A1" w14:textId="77777777" w:rsidR="006515C3" w:rsidRDefault="00D756D3">
      <w:pPr>
        <w:pStyle w:val="ListParagraph"/>
        <w:numPr>
          <w:ilvl w:val="0"/>
          <w:numId w:val="1"/>
        </w:numPr>
        <w:spacing w:line="360" w:lineRule="auto"/>
        <w:jc w:val="both"/>
        <w:rPr>
          <w:i/>
          <w:iCs/>
          <w:lang w:val="en-GB"/>
        </w:rPr>
      </w:pPr>
      <w:r>
        <w:rPr>
          <w:i/>
          <w:iCs/>
          <w:lang w:val="en-GB"/>
        </w:rPr>
        <w:t>culture</w:t>
      </w:r>
    </w:p>
    <w:p w14:paraId="45E98ED9" w14:textId="77777777" w:rsidR="006515C3" w:rsidRDefault="00D756D3">
      <w:pPr>
        <w:pStyle w:val="ListParagraph"/>
        <w:numPr>
          <w:ilvl w:val="0"/>
          <w:numId w:val="1"/>
        </w:numPr>
        <w:spacing w:line="360" w:lineRule="auto"/>
        <w:jc w:val="both"/>
        <w:rPr>
          <w:i/>
          <w:iCs/>
          <w:lang w:val="en-GB"/>
        </w:rPr>
      </w:pPr>
      <w:r>
        <w:rPr>
          <w:i/>
          <w:iCs/>
          <w:lang w:val="en-GB"/>
        </w:rPr>
        <w:t>defence</w:t>
      </w:r>
    </w:p>
    <w:p w14:paraId="2C19E4F0" w14:textId="77777777" w:rsidR="006515C3" w:rsidRDefault="00D756D3">
      <w:pPr>
        <w:pStyle w:val="ListParagraph"/>
        <w:numPr>
          <w:ilvl w:val="0"/>
          <w:numId w:val="1"/>
        </w:numPr>
        <w:spacing w:line="360" w:lineRule="auto"/>
        <w:jc w:val="both"/>
        <w:rPr>
          <w:i/>
          <w:iCs/>
          <w:lang w:val="en-GB"/>
        </w:rPr>
      </w:pPr>
      <w:r>
        <w:rPr>
          <w:i/>
          <w:iCs/>
          <w:lang w:val="en-GB"/>
        </w:rPr>
        <w:t>economy and technology</w:t>
      </w:r>
    </w:p>
    <w:p w14:paraId="78709750" w14:textId="77777777" w:rsidR="006515C3" w:rsidRDefault="00D756D3">
      <w:pPr>
        <w:pStyle w:val="ListParagraph"/>
        <w:numPr>
          <w:ilvl w:val="0"/>
          <w:numId w:val="1"/>
        </w:numPr>
        <w:spacing w:line="360" w:lineRule="auto"/>
        <w:jc w:val="both"/>
        <w:rPr>
          <w:i/>
          <w:iCs/>
          <w:lang w:val="en-GB"/>
        </w:rPr>
      </w:pPr>
      <w:r>
        <w:rPr>
          <w:i/>
          <w:iCs/>
          <w:lang w:val="en-GB"/>
        </w:rPr>
        <w:t>education, science and sport</w:t>
      </w:r>
    </w:p>
    <w:p w14:paraId="1269C6E2" w14:textId="77777777" w:rsidR="006515C3" w:rsidRDefault="00D756D3">
      <w:pPr>
        <w:pStyle w:val="ListParagraph"/>
        <w:numPr>
          <w:ilvl w:val="0"/>
          <w:numId w:val="1"/>
        </w:numPr>
        <w:spacing w:line="360" w:lineRule="auto"/>
        <w:jc w:val="both"/>
        <w:rPr>
          <w:i/>
          <w:iCs/>
          <w:lang w:val="en-GB"/>
        </w:rPr>
      </w:pPr>
      <w:r>
        <w:rPr>
          <w:i/>
          <w:iCs/>
          <w:lang w:val="en-GB"/>
        </w:rPr>
        <w:t>environment and spatial planning</w:t>
      </w:r>
    </w:p>
    <w:p w14:paraId="7EFF9873" w14:textId="77777777" w:rsidR="006515C3" w:rsidRDefault="00D756D3">
      <w:pPr>
        <w:pStyle w:val="ListParagraph"/>
        <w:numPr>
          <w:ilvl w:val="0"/>
          <w:numId w:val="1"/>
        </w:numPr>
        <w:spacing w:line="360" w:lineRule="auto"/>
        <w:jc w:val="both"/>
        <w:rPr>
          <w:i/>
          <w:iCs/>
          <w:lang w:val="en-GB"/>
        </w:rPr>
      </w:pPr>
      <w:r>
        <w:rPr>
          <w:i/>
          <w:iCs/>
          <w:lang w:val="en-GB"/>
        </w:rPr>
        <w:lastRenderedPageBreak/>
        <w:t>finance</w:t>
      </w:r>
    </w:p>
    <w:p w14:paraId="2E887781" w14:textId="77777777" w:rsidR="006515C3" w:rsidRDefault="00D756D3">
      <w:pPr>
        <w:pStyle w:val="ListParagraph"/>
        <w:numPr>
          <w:ilvl w:val="0"/>
          <w:numId w:val="1"/>
        </w:numPr>
        <w:spacing w:line="360" w:lineRule="auto"/>
        <w:jc w:val="both"/>
        <w:rPr>
          <w:i/>
          <w:iCs/>
          <w:lang w:val="en-GB"/>
        </w:rPr>
      </w:pPr>
      <w:r>
        <w:rPr>
          <w:i/>
          <w:iCs/>
          <w:lang w:val="en-GB"/>
        </w:rPr>
        <w:t>health</w:t>
      </w:r>
    </w:p>
    <w:p w14:paraId="445D4FED" w14:textId="77777777" w:rsidR="006515C3" w:rsidRDefault="00D756D3">
      <w:pPr>
        <w:pStyle w:val="ListParagraph"/>
        <w:numPr>
          <w:ilvl w:val="0"/>
          <w:numId w:val="1"/>
        </w:numPr>
        <w:spacing w:line="360" w:lineRule="auto"/>
        <w:jc w:val="both"/>
        <w:rPr>
          <w:i/>
          <w:iCs/>
          <w:lang w:val="en-GB"/>
        </w:rPr>
      </w:pPr>
      <w:r>
        <w:rPr>
          <w:i/>
          <w:iCs/>
          <w:lang w:val="en-GB"/>
        </w:rPr>
        <w:t>foreign affairs</w:t>
      </w:r>
    </w:p>
    <w:p w14:paraId="4AD01C8D" w14:textId="77777777" w:rsidR="006515C3" w:rsidRDefault="00D756D3">
      <w:pPr>
        <w:pStyle w:val="ListParagraph"/>
        <w:numPr>
          <w:ilvl w:val="0"/>
          <w:numId w:val="1"/>
        </w:numPr>
        <w:spacing w:line="360" w:lineRule="auto"/>
        <w:jc w:val="both"/>
        <w:rPr>
          <w:i/>
          <w:iCs/>
          <w:lang w:val="en-GB"/>
        </w:rPr>
      </w:pPr>
      <w:r>
        <w:rPr>
          <w:i/>
          <w:iCs/>
          <w:lang w:val="en-GB"/>
        </w:rPr>
        <w:t>infrastructure</w:t>
      </w:r>
    </w:p>
    <w:p w14:paraId="2CE424D1" w14:textId="77777777" w:rsidR="006515C3" w:rsidRDefault="00D756D3">
      <w:pPr>
        <w:pStyle w:val="ListParagraph"/>
        <w:numPr>
          <w:ilvl w:val="0"/>
          <w:numId w:val="1"/>
        </w:numPr>
        <w:spacing w:line="360" w:lineRule="auto"/>
        <w:jc w:val="both"/>
        <w:rPr>
          <w:i/>
          <w:iCs/>
          <w:lang w:val="en-GB"/>
        </w:rPr>
      </w:pPr>
      <w:r>
        <w:rPr>
          <w:i/>
          <w:iCs/>
          <w:lang w:val="en-GB"/>
        </w:rPr>
        <w:t>interior</w:t>
      </w:r>
    </w:p>
    <w:p w14:paraId="4765265D" w14:textId="77777777" w:rsidR="006515C3" w:rsidRDefault="00D756D3">
      <w:pPr>
        <w:pStyle w:val="ListParagraph"/>
        <w:numPr>
          <w:ilvl w:val="0"/>
          <w:numId w:val="1"/>
        </w:numPr>
        <w:spacing w:line="360" w:lineRule="auto"/>
        <w:jc w:val="both"/>
        <w:rPr>
          <w:i/>
          <w:iCs/>
          <w:lang w:val="en-GB"/>
        </w:rPr>
      </w:pPr>
      <w:r>
        <w:rPr>
          <w:i/>
          <w:iCs/>
          <w:lang w:val="en-GB"/>
        </w:rPr>
        <w:t>justice</w:t>
      </w:r>
    </w:p>
    <w:p w14:paraId="0E7D9FB8" w14:textId="77777777" w:rsidR="006515C3" w:rsidRDefault="00D756D3">
      <w:pPr>
        <w:pStyle w:val="ListParagraph"/>
        <w:numPr>
          <w:ilvl w:val="0"/>
          <w:numId w:val="1"/>
        </w:numPr>
        <w:spacing w:line="360" w:lineRule="auto"/>
        <w:jc w:val="both"/>
        <w:rPr>
          <w:i/>
          <w:iCs/>
          <w:lang w:val="en-GB"/>
        </w:rPr>
      </w:pPr>
      <w:r>
        <w:rPr>
          <w:i/>
          <w:iCs/>
          <w:lang w:val="en-GB"/>
        </w:rPr>
        <w:t>labour, family and social affairs</w:t>
      </w:r>
    </w:p>
    <w:p w14:paraId="046518D5" w14:textId="77777777" w:rsidR="006515C3" w:rsidRDefault="00D756D3">
      <w:pPr>
        <w:pStyle w:val="ListParagraph"/>
        <w:numPr>
          <w:ilvl w:val="0"/>
          <w:numId w:val="1"/>
        </w:numPr>
        <w:spacing w:line="360" w:lineRule="auto"/>
        <w:jc w:val="both"/>
        <w:rPr>
          <w:i/>
          <w:iCs/>
          <w:lang w:val="en-GB"/>
        </w:rPr>
      </w:pPr>
      <w:r>
        <w:rPr>
          <w:i/>
          <w:iCs/>
          <w:lang w:val="en-GB"/>
        </w:rPr>
        <w:t>public administration</w:t>
      </w:r>
    </w:p>
    <w:p w14:paraId="357665B1" w14:textId="77777777" w:rsidR="006515C3" w:rsidRDefault="006515C3">
      <w:pPr>
        <w:spacing w:line="360" w:lineRule="auto"/>
        <w:jc w:val="both"/>
        <w:rPr>
          <w:lang w:val="en-GB"/>
        </w:rPr>
      </w:pPr>
    </w:p>
    <w:p w14:paraId="1A2807A0" w14:textId="77777777" w:rsidR="006515C3" w:rsidRDefault="00D756D3" w:rsidP="00C232F1">
      <w:pPr>
        <w:spacing w:line="360" w:lineRule="auto"/>
        <w:ind w:firstLine="720"/>
        <w:jc w:val="both"/>
        <w:rPr>
          <w:lang w:val="en-GB"/>
        </w:rPr>
      </w:pPr>
      <w:r>
        <w:rPr>
          <w:lang w:val="en-GB"/>
        </w:rPr>
        <w:t>In addition, we introduced 4 additional categories for words that could not be classified into any of the topics above:</w:t>
      </w:r>
    </w:p>
    <w:p w14:paraId="0CB9542E" w14:textId="77777777" w:rsidR="006515C3" w:rsidRDefault="00D756D3">
      <w:pPr>
        <w:pStyle w:val="ListParagraph"/>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14:paraId="3CDF0E07" w14:textId="77777777" w:rsidR="006515C3" w:rsidRDefault="00D756D3">
      <w:pPr>
        <w:pStyle w:val="ListParagraph"/>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14:paraId="5429E78D" w14:textId="77777777" w:rsidR="006515C3" w:rsidRDefault="00D756D3">
      <w:pPr>
        <w:pStyle w:val="ListParagraph"/>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14:paraId="66A4F139" w14:textId="77777777" w:rsidR="006515C3" w:rsidRDefault="00D756D3">
      <w:pPr>
        <w:pStyle w:val="ListParagraph"/>
        <w:numPr>
          <w:ilvl w:val="0"/>
          <w:numId w:val="2"/>
        </w:numPr>
        <w:spacing w:line="360" w:lineRule="auto"/>
        <w:jc w:val="both"/>
        <w:rPr>
          <w:lang w:val="en-GB"/>
        </w:rPr>
      </w:pPr>
      <w:r>
        <w:rPr>
          <w:i/>
          <w:iCs/>
          <w:lang w:val="en-GB"/>
        </w:rPr>
        <w:t>multiple</w:t>
      </w:r>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14:paraId="60C71237" w14:textId="77777777" w:rsidR="006515C3" w:rsidRDefault="006515C3">
      <w:pPr>
        <w:spacing w:line="360" w:lineRule="auto"/>
        <w:jc w:val="both"/>
        <w:rPr>
          <w:lang w:val="en-GB"/>
        </w:rPr>
      </w:pPr>
    </w:p>
    <w:p w14:paraId="5012A125" w14:textId="77777777"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w:t>
      </w:r>
      <w:r w:rsidR="00D756D3">
        <w:rPr>
          <w:lang w:val="en-GB"/>
        </w:rPr>
        <w:lastRenderedPageBreak/>
        <w:t>parliament.</w:t>
      </w:r>
      <w:r w:rsidR="00D756D3">
        <w:rPr>
          <w:rStyle w:val="FootnoteAnchor"/>
          <w:lang w:val="en-GB"/>
        </w:rPr>
        <w:footnoteReference w:id="10"/>
      </w:r>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14:paraId="75BCE81F"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14:paraId="25C51E4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B21EBBD" w14:textId="77777777"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F5DA2E1" w14:textId="77777777"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3E56E6" w14:textId="77777777"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88221" w14:textId="77777777" w:rsidR="006515C3" w:rsidRDefault="00D756D3">
            <w:pPr>
              <w:jc w:val="right"/>
              <w:rPr>
                <w:color w:val="000000"/>
              </w:rPr>
            </w:pPr>
            <w:r>
              <w:rPr>
                <w:color w:val="000000"/>
              </w:rPr>
              <w:t>Freq.</w:t>
            </w:r>
          </w:p>
        </w:tc>
      </w:tr>
      <w:tr w:rsidR="006515C3" w14:paraId="07FC15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6267D9B" w14:textId="77777777"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DAD5C8D" w14:textId="77777777"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C484BB" w14:textId="77777777"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424EF46" w14:textId="77777777" w:rsidR="006515C3" w:rsidRDefault="00D756D3">
            <w:pPr>
              <w:jc w:val="right"/>
              <w:rPr>
                <w:color w:val="000000"/>
              </w:rPr>
            </w:pPr>
            <w:r>
              <w:rPr>
                <w:color w:val="000000"/>
              </w:rPr>
              <w:t>24</w:t>
            </w:r>
          </w:p>
        </w:tc>
      </w:tr>
      <w:tr w:rsidR="006515C3" w14:paraId="5E60794E"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C3CF35" w14:textId="77777777"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EF108E2" w14:textId="77777777"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FEE9DD7" w14:textId="77777777"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02A35D8" w14:textId="77777777" w:rsidR="006515C3" w:rsidRDefault="00D756D3">
            <w:pPr>
              <w:jc w:val="right"/>
              <w:rPr>
                <w:color w:val="000000"/>
              </w:rPr>
            </w:pPr>
            <w:r>
              <w:rPr>
                <w:color w:val="000000"/>
              </w:rPr>
              <w:t>22</w:t>
            </w:r>
          </w:p>
        </w:tc>
      </w:tr>
      <w:tr w:rsidR="006515C3" w14:paraId="187447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A9D5F" w14:textId="77777777"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41EE7" w14:textId="77777777"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25225" w14:textId="77777777"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462132" w14:textId="77777777" w:rsidR="006515C3" w:rsidRDefault="00D756D3">
            <w:pPr>
              <w:jc w:val="right"/>
              <w:rPr>
                <w:color w:val="000000"/>
              </w:rPr>
            </w:pPr>
            <w:r>
              <w:rPr>
                <w:color w:val="000000"/>
              </w:rPr>
              <w:t>9</w:t>
            </w:r>
          </w:p>
        </w:tc>
      </w:tr>
      <w:tr w:rsidR="006515C3" w14:paraId="2543096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DA10F6" w14:textId="77777777"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BC981E3" w14:textId="77777777"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88B71B" w14:textId="77777777"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3E57840" w14:textId="77777777" w:rsidR="006515C3" w:rsidRDefault="00D756D3">
            <w:pPr>
              <w:jc w:val="right"/>
              <w:rPr>
                <w:color w:val="000000"/>
              </w:rPr>
            </w:pPr>
            <w:r>
              <w:rPr>
                <w:color w:val="000000"/>
              </w:rPr>
              <w:t>6</w:t>
            </w:r>
          </w:p>
        </w:tc>
      </w:tr>
      <w:tr w:rsidR="006515C3" w14:paraId="3D534EE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CC0883" w14:textId="77777777"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6F5280"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EBCA1DD" w14:textId="77777777"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59A58F3" w14:textId="77777777" w:rsidR="006515C3" w:rsidRDefault="00D756D3">
            <w:pPr>
              <w:jc w:val="right"/>
              <w:rPr>
                <w:color w:val="000000"/>
              </w:rPr>
            </w:pPr>
            <w:r>
              <w:rPr>
                <w:color w:val="000000"/>
              </w:rPr>
              <w:t>6</w:t>
            </w:r>
          </w:p>
        </w:tc>
      </w:tr>
      <w:tr w:rsidR="006515C3" w14:paraId="477CCCE7"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079C42" w14:textId="77777777"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F0278B9"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CDE4EDD" w14:textId="77777777"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843F4B" w14:textId="77777777" w:rsidR="006515C3" w:rsidRDefault="00D756D3">
            <w:pPr>
              <w:jc w:val="right"/>
              <w:rPr>
                <w:color w:val="000000"/>
              </w:rPr>
            </w:pPr>
            <w:r>
              <w:rPr>
                <w:color w:val="000000"/>
              </w:rPr>
              <w:t>5</w:t>
            </w:r>
          </w:p>
        </w:tc>
      </w:tr>
      <w:tr w:rsidR="006515C3" w14:paraId="5BCC192C"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9CD9DA6" w14:textId="77777777"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025BA15"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26063C3" w14:textId="77777777"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6E00929" w14:textId="77777777" w:rsidR="006515C3" w:rsidRDefault="00D756D3">
            <w:pPr>
              <w:jc w:val="right"/>
              <w:rPr>
                <w:color w:val="000000"/>
              </w:rPr>
            </w:pPr>
            <w:r>
              <w:rPr>
                <w:color w:val="000000"/>
              </w:rPr>
              <w:t>5</w:t>
            </w:r>
          </w:p>
        </w:tc>
      </w:tr>
      <w:tr w:rsidR="006515C3" w14:paraId="7E18473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EE9E6D" w14:textId="77777777"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409596"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8B77B1B" w14:textId="77777777"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FA6599" w14:textId="77777777" w:rsidR="006515C3" w:rsidRDefault="00D756D3">
            <w:pPr>
              <w:jc w:val="right"/>
              <w:rPr>
                <w:color w:val="000000"/>
              </w:rPr>
            </w:pPr>
            <w:r>
              <w:rPr>
                <w:color w:val="000000"/>
              </w:rPr>
              <w:t>5</w:t>
            </w:r>
          </w:p>
        </w:tc>
      </w:tr>
      <w:tr w:rsidR="006515C3" w14:paraId="7DED39B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4700DE1" w14:textId="77777777"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9D12A82"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85898CA" w14:textId="77777777"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EA55E0" w14:textId="77777777" w:rsidR="006515C3" w:rsidRDefault="00D756D3">
            <w:pPr>
              <w:jc w:val="right"/>
              <w:rPr>
                <w:color w:val="000000"/>
              </w:rPr>
            </w:pPr>
            <w:r>
              <w:rPr>
                <w:color w:val="000000"/>
              </w:rPr>
              <w:t>4</w:t>
            </w:r>
          </w:p>
        </w:tc>
      </w:tr>
      <w:tr w:rsidR="006515C3" w14:paraId="230D69FA"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0CBAB99" w14:textId="77777777"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082D423"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112E76" w14:textId="77777777"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304680" w14:textId="77777777" w:rsidR="006515C3" w:rsidRDefault="00D756D3">
            <w:pPr>
              <w:jc w:val="right"/>
              <w:rPr>
                <w:color w:val="000000"/>
              </w:rPr>
            </w:pPr>
            <w:r>
              <w:rPr>
                <w:color w:val="000000"/>
              </w:rPr>
              <w:t>4</w:t>
            </w:r>
          </w:p>
        </w:tc>
      </w:tr>
      <w:tr w:rsidR="006515C3" w14:paraId="0FF347F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4A76E9D" w14:textId="77777777"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4B7239"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769D1D9" w14:textId="77777777"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A41CD8" w14:textId="77777777" w:rsidR="006515C3" w:rsidRDefault="00D756D3">
            <w:pPr>
              <w:jc w:val="right"/>
              <w:rPr>
                <w:color w:val="000000"/>
              </w:rPr>
            </w:pPr>
            <w:r>
              <w:rPr>
                <w:color w:val="000000"/>
              </w:rPr>
              <w:t>3</w:t>
            </w:r>
          </w:p>
        </w:tc>
      </w:tr>
      <w:tr w:rsidR="006515C3" w14:paraId="72C19AE3"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31D6D43" w14:textId="77777777"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AF552BC" w14:textId="77777777"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073B8A6" w14:textId="77777777"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27F8FF0" w14:textId="77777777" w:rsidR="006515C3" w:rsidRDefault="00D756D3">
            <w:pPr>
              <w:jc w:val="right"/>
              <w:rPr>
                <w:color w:val="000000"/>
              </w:rPr>
            </w:pPr>
            <w:r>
              <w:rPr>
                <w:color w:val="000000"/>
              </w:rPr>
              <w:t>100</w:t>
            </w:r>
          </w:p>
        </w:tc>
      </w:tr>
    </w:tbl>
    <w:p w14:paraId="085FF939" w14:textId="77777777" w:rsidR="006515C3" w:rsidRDefault="00D756D3">
      <w:pPr>
        <w:spacing w:line="360" w:lineRule="auto"/>
        <w:jc w:val="center"/>
        <w:rPr>
          <w:lang w:val="en-GB"/>
        </w:rPr>
      </w:pPr>
      <w:r>
        <w:rPr>
          <w:lang w:val="en-GB"/>
        </w:rPr>
        <w:t>Table 6: Topics of 100 top-ranking keywords of female and male speakers in Parlameter.</w:t>
      </w:r>
    </w:p>
    <w:p w14:paraId="64E8A266" w14:textId="77777777" w:rsidR="006515C3" w:rsidRDefault="006515C3">
      <w:pPr>
        <w:spacing w:line="360" w:lineRule="auto"/>
        <w:jc w:val="both"/>
        <w:rPr>
          <w:lang w:val="en-GB"/>
        </w:rPr>
      </w:pPr>
    </w:p>
    <w:p w14:paraId="4BAB00B7" w14:textId="77777777" w:rsidR="006515C3" w:rsidRDefault="00D756D3">
      <w:pPr>
        <w:spacing w:line="360" w:lineRule="auto"/>
        <w:jc w:val="both"/>
        <w:rPr>
          <w:lang w:val="en-GB"/>
        </w:rPr>
      </w:pPr>
      <w:r>
        <w:rPr>
          <w:lang w:val="en-GB"/>
        </w:rPr>
        <w:t>Illustrative examples of the 10 top-ranking female- and male-specific keywords with a manually assigned topic are listed in Tables 7 and 8.</w:t>
      </w:r>
    </w:p>
    <w:p w14:paraId="7A474844" w14:textId="77777777"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14:paraId="4B13D022"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C461A" w14:textId="77777777"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0A0E6A" w14:textId="77777777"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14:paraId="0BD7D07A" w14:textId="77777777"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65953C" w14:textId="77777777"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11B127C" w14:textId="77777777"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A10A44" w14:textId="77777777" w:rsidR="006515C3" w:rsidRDefault="00D756D3">
            <w:pPr>
              <w:rPr>
                <w:color w:val="000000"/>
              </w:rPr>
            </w:pPr>
            <w:r>
              <w:rPr>
                <w:color w:val="000000"/>
              </w:rPr>
              <w:t>Score</w:t>
            </w:r>
          </w:p>
        </w:tc>
      </w:tr>
      <w:tr w:rsidR="006515C3" w14:paraId="63621FB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22484BD" w14:textId="77777777"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E051F13"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58602A2"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11FB575" w14:textId="77777777"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880EA40" w14:textId="77777777"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4A75B30" w14:textId="77777777" w:rsidR="006515C3" w:rsidRDefault="00D756D3">
            <w:pPr>
              <w:rPr>
                <w:color w:val="000000"/>
              </w:rPr>
            </w:pPr>
            <w:r>
              <w:rPr>
                <w:color w:val="000000"/>
              </w:rPr>
              <w:t>7.7</w:t>
            </w:r>
          </w:p>
        </w:tc>
      </w:tr>
      <w:tr w:rsidR="006515C3" w14:paraId="31108DC5"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8BE06" w14:textId="77777777"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ECBA4"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E715CA" w14:textId="77777777"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43BBD9A"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E580E7" w14:textId="77777777"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8F1474" w14:textId="77777777" w:rsidR="006515C3" w:rsidRDefault="00D756D3">
            <w:pPr>
              <w:rPr>
                <w:color w:val="000000"/>
              </w:rPr>
            </w:pPr>
            <w:r>
              <w:rPr>
                <w:color w:val="000000"/>
              </w:rPr>
              <w:t>7.1</w:t>
            </w:r>
          </w:p>
        </w:tc>
      </w:tr>
      <w:tr w:rsidR="006515C3" w14:paraId="1B8D6BD9"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31B7A0F" w14:textId="77777777"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02673D5"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3678D0"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C59383" w14:textId="77777777"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8B8DB2A" w14:textId="77777777"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BC942D" w14:textId="77777777" w:rsidR="006515C3" w:rsidRDefault="00D756D3">
            <w:pPr>
              <w:rPr>
                <w:color w:val="000000"/>
              </w:rPr>
            </w:pPr>
            <w:r>
              <w:rPr>
                <w:color w:val="000000"/>
              </w:rPr>
              <w:t>6.6</w:t>
            </w:r>
          </w:p>
        </w:tc>
      </w:tr>
      <w:tr w:rsidR="006515C3" w14:paraId="4BC7BA4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6F3415" w14:textId="77777777"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42DD1B7"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CD302EB"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23B602" w14:textId="77777777"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0A2CE4" w14:textId="77777777"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68E937" w14:textId="77777777" w:rsidR="006515C3" w:rsidRDefault="00D756D3">
            <w:pPr>
              <w:rPr>
                <w:color w:val="000000"/>
              </w:rPr>
            </w:pPr>
            <w:r>
              <w:rPr>
                <w:color w:val="000000"/>
              </w:rPr>
              <w:t>6.5</w:t>
            </w:r>
          </w:p>
        </w:tc>
      </w:tr>
      <w:tr w:rsidR="006515C3" w14:paraId="4782813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41DA5C" w14:textId="77777777"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62C77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8B54CE" w14:textId="77777777"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415999" w14:textId="77777777"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7189A" w14:textId="77777777"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179380" w14:textId="77777777" w:rsidR="006515C3" w:rsidRDefault="00D756D3">
            <w:pPr>
              <w:rPr>
                <w:color w:val="000000"/>
              </w:rPr>
            </w:pPr>
            <w:r>
              <w:rPr>
                <w:color w:val="000000"/>
              </w:rPr>
              <w:t>6.2</w:t>
            </w:r>
          </w:p>
        </w:tc>
      </w:tr>
      <w:tr w:rsidR="006515C3" w14:paraId="5E5F131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4A52F84" w14:textId="77777777"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1CCEC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14B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C4A710" w14:textId="77777777"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049F418" w14:textId="77777777"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260A1E" w14:textId="77777777" w:rsidR="006515C3" w:rsidRDefault="00D756D3">
            <w:pPr>
              <w:rPr>
                <w:color w:val="000000"/>
              </w:rPr>
            </w:pPr>
            <w:r>
              <w:rPr>
                <w:color w:val="000000"/>
              </w:rPr>
              <w:t>6.1</w:t>
            </w:r>
          </w:p>
        </w:tc>
      </w:tr>
      <w:tr w:rsidR="006515C3" w14:paraId="4E1D88F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6C2C4E" w14:textId="77777777"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EC62B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949B32"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128463" w14:textId="77777777"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6D9EC8" w14:textId="77777777"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71502D" w14:textId="77777777" w:rsidR="006515C3" w:rsidRDefault="00D756D3">
            <w:pPr>
              <w:rPr>
                <w:color w:val="000000"/>
              </w:rPr>
            </w:pPr>
            <w:r>
              <w:rPr>
                <w:color w:val="000000"/>
              </w:rPr>
              <w:t>5.7</w:t>
            </w:r>
          </w:p>
        </w:tc>
      </w:tr>
      <w:tr w:rsidR="006515C3" w14:paraId="6CBD1C68"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1B6109" w14:textId="77777777" w:rsidR="006515C3" w:rsidRDefault="00D756D3">
            <w:pPr>
              <w:rPr>
                <w:color w:val="000000"/>
              </w:rPr>
            </w:pPr>
            <w:r>
              <w:rPr>
                <w:color w:val="000000"/>
              </w:rPr>
              <w:lastRenderedPageBreak/>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668E27" w14:textId="77777777"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85FFD"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7371D04"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0ED76" w14:textId="77777777"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9827487" w14:textId="77777777" w:rsidR="006515C3" w:rsidRDefault="00D756D3">
            <w:pPr>
              <w:rPr>
                <w:color w:val="000000"/>
              </w:rPr>
            </w:pPr>
            <w:r>
              <w:rPr>
                <w:color w:val="000000"/>
              </w:rPr>
              <w:t>5.7</w:t>
            </w:r>
          </w:p>
        </w:tc>
      </w:tr>
      <w:tr w:rsidR="006515C3" w14:paraId="728B6CFA"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F7B8EB" w14:textId="77777777"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7DE205"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F549AB4"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BFD0C5" w14:textId="77777777"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B8E631" w14:textId="77777777"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3AA5D" w14:textId="77777777" w:rsidR="006515C3" w:rsidRDefault="00D756D3">
            <w:pPr>
              <w:rPr>
                <w:color w:val="000000"/>
              </w:rPr>
            </w:pPr>
            <w:r>
              <w:rPr>
                <w:color w:val="000000"/>
              </w:rPr>
              <w:t>5.4</w:t>
            </w:r>
          </w:p>
        </w:tc>
      </w:tr>
      <w:tr w:rsidR="006515C3" w14:paraId="1BD3FEE4"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E09FB0" w14:textId="77777777"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5B204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7F2B2AA"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BD004B" w14:textId="77777777"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C12399" w14:textId="77777777"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7F8311" w14:textId="77777777" w:rsidR="006515C3" w:rsidRDefault="00D756D3">
            <w:pPr>
              <w:rPr>
                <w:color w:val="000000"/>
              </w:rPr>
            </w:pPr>
            <w:r>
              <w:rPr>
                <w:color w:val="000000"/>
              </w:rPr>
              <w:t>5.4</w:t>
            </w:r>
          </w:p>
        </w:tc>
      </w:tr>
      <w:tr w:rsidR="006515C3" w14:paraId="07F00DD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E630E5" w14:textId="77777777"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FEE8048"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BC21C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678330" w14:textId="77777777"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0AA5E" w14:textId="77777777"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934C17F" w14:textId="77777777" w:rsidR="006515C3" w:rsidRDefault="00D756D3">
            <w:pPr>
              <w:rPr>
                <w:color w:val="000000"/>
              </w:rPr>
            </w:pPr>
            <w:r>
              <w:rPr>
                <w:color w:val="000000"/>
              </w:rPr>
              <w:t>5.4</w:t>
            </w:r>
          </w:p>
        </w:tc>
      </w:tr>
    </w:tbl>
    <w:p w14:paraId="1F4EB4E3" w14:textId="77777777"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14:paraId="297E378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14:paraId="2DE0CB9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248EA1" w14:textId="77777777" w:rsidR="006515C3" w:rsidRDefault="00D756D3">
            <w:pPr>
              <w:rPr>
                <w:color w:val="000000"/>
              </w:rPr>
            </w:pPr>
            <w:r>
              <w:rPr>
                <w:color w:val="000000"/>
              </w:rPr>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80A1DD" w14:textId="77777777"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CE59ED" w14:textId="77777777"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35CAD3E" w14:textId="77777777"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6EFCB1" w14:textId="77777777" w:rsidR="006515C3" w:rsidRDefault="00D756D3">
            <w:pPr>
              <w:rPr>
                <w:color w:val="000000"/>
              </w:rPr>
            </w:pPr>
            <w:r>
              <w:rPr>
                <w:color w:val="000000"/>
              </w:rPr>
              <w:t>Score</w:t>
            </w:r>
          </w:p>
        </w:tc>
      </w:tr>
      <w:tr w:rsidR="006515C3" w14:paraId="1C2D94B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06AE1" w14:textId="77777777"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410497" w14:textId="77777777"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5A004E"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CA75F2" w14:textId="77777777"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1B94EF" w14:textId="77777777" w:rsidR="006515C3" w:rsidRDefault="00D756D3">
            <w:pPr>
              <w:rPr>
                <w:color w:val="000000"/>
              </w:rPr>
            </w:pPr>
            <w:r>
              <w:rPr>
                <w:color w:val="000000"/>
              </w:rPr>
              <w:t>13.2</w:t>
            </w:r>
          </w:p>
        </w:tc>
      </w:tr>
      <w:tr w:rsidR="006515C3" w14:paraId="52128838"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F7FCF" w14:textId="77777777"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6F2AE"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958C5D2" w14:textId="77777777"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DA9BD24" w14:textId="77777777"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C9DC3A" w14:textId="77777777" w:rsidR="006515C3" w:rsidRDefault="00D756D3">
            <w:pPr>
              <w:rPr>
                <w:color w:val="000000"/>
              </w:rPr>
            </w:pPr>
            <w:r>
              <w:rPr>
                <w:color w:val="000000"/>
              </w:rPr>
              <w:t>8.4</w:t>
            </w:r>
          </w:p>
        </w:tc>
      </w:tr>
      <w:tr w:rsidR="006515C3" w14:paraId="330458AE"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C009C72" w14:textId="77777777"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E7E7B8F" w14:textId="77777777"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556F4FD"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4017829" w14:textId="77777777"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6B861A" w14:textId="77777777" w:rsidR="006515C3" w:rsidRDefault="00D756D3">
            <w:pPr>
              <w:rPr>
                <w:color w:val="000000"/>
              </w:rPr>
            </w:pPr>
            <w:r>
              <w:rPr>
                <w:color w:val="000000"/>
              </w:rPr>
              <w:t>7.8</w:t>
            </w:r>
          </w:p>
        </w:tc>
      </w:tr>
      <w:tr w:rsidR="006515C3" w14:paraId="7BAF99E5"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CADEC1" w14:textId="77777777"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D08042" w14:textId="77777777"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ED53E4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C28BD3" w14:textId="77777777"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7ADE50" w14:textId="77777777" w:rsidR="006515C3" w:rsidRDefault="00D756D3">
            <w:pPr>
              <w:rPr>
                <w:color w:val="000000"/>
              </w:rPr>
            </w:pPr>
            <w:r>
              <w:rPr>
                <w:color w:val="000000"/>
              </w:rPr>
              <w:t>6.4</w:t>
            </w:r>
          </w:p>
        </w:tc>
      </w:tr>
      <w:tr w:rsidR="006515C3" w14:paraId="64743DF2"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AFE98B" w14:textId="77777777"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9F3D01"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CF4427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1A635FA" w14:textId="77777777"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071AFDB" w14:textId="77777777" w:rsidR="006515C3" w:rsidRDefault="00D756D3">
            <w:pPr>
              <w:rPr>
                <w:color w:val="000000"/>
              </w:rPr>
            </w:pPr>
            <w:r>
              <w:rPr>
                <w:color w:val="000000"/>
              </w:rPr>
              <w:t>6.2</w:t>
            </w:r>
          </w:p>
        </w:tc>
      </w:tr>
      <w:tr w:rsidR="006515C3" w14:paraId="1AEE5310"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796180" w14:textId="77777777"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D9E5D9D"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F7A4260"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513DE8" w14:textId="77777777"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C0CFBC" w14:textId="77777777" w:rsidR="006515C3" w:rsidRDefault="00D756D3">
            <w:pPr>
              <w:rPr>
                <w:color w:val="000000"/>
              </w:rPr>
            </w:pPr>
            <w:r>
              <w:rPr>
                <w:color w:val="000000"/>
              </w:rPr>
              <w:t>6.0</w:t>
            </w:r>
          </w:p>
        </w:tc>
      </w:tr>
      <w:tr w:rsidR="006515C3" w14:paraId="48BDC21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3F558A4" w14:textId="77777777"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6565E86" w14:textId="77777777"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751771"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111EF1"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DCFC09" w14:textId="77777777" w:rsidR="006515C3" w:rsidRDefault="00D756D3">
            <w:pPr>
              <w:rPr>
                <w:color w:val="000000"/>
              </w:rPr>
            </w:pPr>
            <w:r>
              <w:rPr>
                <w:color w:val="000000"/>
              </w:rPr>
              <w:t>5.8</w:t>
            </w:r>
          </w:p>
        </w:tc>
      </w:tr>
      <w:tr w:rsidR="006515C3" w14:paraId="466B784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2CC61AC" w14:textId="77777777"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5CBD17C"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305F4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5C33F50" w14:textId="77777777"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60E62F" w14:textId="77777777" w:rsidR="006515C3" w:rsidRDefault="00D756D3">
            <w:pPr>
              <w:rPr>
                <w:color w:val="000000"/>
              </w:rPr>
            </w:pPr>
            <w:r>
              <w:rPr>
                <w:color w:val="000000"/>
              </w:rPr>
              <w:t>5.5</w:t>
            </w:r>
          </w:p>
        </w:tc>
      </w:tr>
      <w:tr w:rsidR="006515C3" w14:paraId="23176C5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3435F" w14:textId="77777777"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C50BA"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461D8C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5D84D" w14:textId="77777777"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90800E6" w14:textId="77777777" w:rsidR="006515C3" w:rsidRDefault="00D756D3">
            <w:pPr>
              <w:rPr>
                <w:color w:val="000000"/>
              </w:rPr>
            </w:pPr>
            <w:r>
              <w:rPr>
                <w:color w:val="000000"/>
              </w:rPr>
              <w:t>5.4</w:t>
            </w:r>
          </w:p>
        </w:tc>
      </w:tr>
      <w:tr w:rsidR="006515C3" w14:paraId="65E342B6"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4A532CE" w14:textId="77777777"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09AEED0"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C8839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C41FE"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2C91D4" w14:textId="77777777" w:rsidR="006515C3" w:rsidRDefault="00D756D3">
            <w:pPr>
              <w:rPr>
                <w:color w:val="000000"/>
              </w:rPr>
            </w:pPr>
            <w:r>
              <w:rPr>
                <w:color w:val="000000"/>
              </w:rPr>
              <w:t>5.3</w:t>
            </w:r>
          </w:p>
        </w:tc>
      </w:tr>
      <w:tr w:rsidR="006515C3" w14:paraId="6E17A191"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833202" w14:textId="77777777"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6225429" w14:textId="77777777"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03962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3B6A0" w14:textId="77777777"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A1DFE8" w14:textId="77777777" w:rsidR="006515C3" w:rsidRDefault="00D756D3">
            <w:pPr>
              <w:rPr>
                <w:color w:val="000000"/>
              </w:rPr>
            </w:pPr>
            <w:r>
              <w:rPr>
                <w:color w:val="000000"/>
              </w:rPr>
              <w:t>5.2</w:t>
            </w:r>
          </w:p>
        </w:tc>
      </w:tr>
    </w:tbl>
    <w:p w14:paraId="1B9E3329" w14:textId="77777777" w:rsidR="006515C3" w:rsidRDefault="00D756D3">
      <w:pPr>
        <w:spacing w:line="360" w:lineRule="auto"/>
        <w:jc w:val="center"/>
        <w:rPr>
          <w:lang w:val="en-GB"/>
        </w:rPr>
      </w:pPr>
      <w:r>
        <w:rPr>
          <w:lang w:val="en-GB"/>
        </w:rPr>
        <w:t>Table 8: Most frequent keywords, topics and word type among male speakers in Parlameter.</w:t>
      </w:r>
    </w:p>
    <w:p w14:paraId="1F1D6C8F" w14:textId="77777777" w:rsidR="006515C3" w:rsidRDefault="006515C3">
      <w:pPr>
        <w:spacing w:line="360" w:lineRule="auto"/>
        <w:jc w:val="both"/>
        <w:rPr>
          <w:lang w:val="en-GB"/>
        </w:rPr>
      </w:pPr>
    </w:p>
    <w:p w14:paraId="46DA7A6C" w14:textId="0F59BE92" w:rsidR="006515C3" w:rsidRDefault="00F26B24">
      <w:pPr>
        <w:spacing w:line="360" w:lineRule="auto"/>
        <w:jc w:val="both"/>
      </w:pPr>
      <w:r>
        <w:rPr>
          <w:lang w:val="en-GB"/>
        </w:rPr>
        <w:tab/>
      </w:r>
      <w:r w:rsidR="00D756D3">
        <w:rPr>
          <w:lang w:val="en-GB"/>
        </w:rPr>
        <w:t>That the nature and style of male speeches is quite different from the female ones can also be seen from the analysis of the morphosyntactic types of 100 highest-ranking keywords for male and female speakers. 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 However, given the results of our preliminary work on this dataset (Ljubešić et al. 2018</w:t>
      </w:r>
      <w:del w:id="10" w:author="Microsoft Office User" w:date="2019-06-21T14:05:00Z">
        <w:r w:rsidR="00D756D3" w:rsidDel="00FF330C">
          <w:rPr>
            <w:lang w:val="en-GB"/>
          </w:rPr>
          <w:delText xml:space="preserve">, </w:delText>
        </w:r>
        <w:r w:rsidR="0069092E" w:rsidDel="00FF330C">
          <w:fldChar w:fldCharType="begin"/>
        </w:r>
        <w:r w:rsidR="0069092E" w:rsidDel="00FF330C">
          <w:delInstrText xml:space="preserve"> HYPERLINK "http://www.sdjt.si/wp/wp-content/uploads/2018/09/JTDH-2018_Ljubesic-et-al_The-Parlameter-corpus-of-contemporary-Slovene-parliamentary-proceedings.pdf" </w:delInstrText>
        </w:r>
        <w:r w:rsidR="0069092E" w:rsidDel="00FF330C">
          <w:fldChar w:fldCharType="separate"/>
        </w:r>
        <w:r w:rsidR="00D756D3" w:rsidRPr="00771980" w:rsidDel="00FF330C">
          <w:rPr>
            <w:rStyle w:val="Hyperlink"/>
            <w:color w:val="auto"/>
            <w:u w:val="none"/>
            <w:lang w:val="en-GB"/>
          </w:rPr>
          <w:delText>http://www.sdjt.si/wp/wp-content/uploads/2018/09/JTDH-2018_Ljubesic-et-al_The-Parlameter-corpus-of-contemporary-Slovene-parliamentary-proceedings.pdf</w:delText>
        </w:r>
        <w:r w:rsidR="0069092E" w:rsidDel="00FF330C">
          <w:rPr>
            <w:rStyle w:val="Hyperlink"/>
            <w:color w:val="auto"/>
            <w:u w:val="none"/>
            <w:lang w:val="en-GB"/>
          </w:rPr>
          <w:fldChar w:fldCharType="end"/>
        </w:r>
      </w:del>
      <w:r w:rsidR="00D756D3">
        <w:rPr>
          <w:lang w:val="en-GB"/>
        </w:rPr>
        <w:t xml:space="preserve">), during which we removed the speakers that produced most of the linguistic material from the analysis, we see similar trends both in the gender-dependent keyword and </w:t>
      </w:r>
      <w:r w:rsidR="00D756D3">
        <w:rPr>
          <w:lang w:val="en-GB"/>
        </w:rPr>
        <w:lastRenderedPageBreak/>
        <w:t>morphosyntactic analysis, and are therefore rather in favour of accepting the observed differences as impact of gender and not role.</w:t>
      </w:r>
    </w:p>
    <w:p w14:paraId="46975E38" w14:textId="77777777" w:rsidR="006515C3" w:rsidRDefault="006515C3">
      <w:pPr>
        <w:spacing w:line="360" w:lineRule="auto"/>
        <w:jc w:val="both"/>
        <w:rPr>
          <w:lang w:val="en-GB"/>
        </w:rPr>
      </w:pPr>
    </w:p>
    <w:p w14:paraId="38067425" w14:textId="77777777" w:rsidR="00F26B24" w:rsidRDefault="00D756D3">
      <w:pPr>
        <w:spacing w:line="360" w:lineRule="auto"/>
        <w:jc w:val="center"/>
      </w:pPr>
      <w:r>
        <w:rPr>
          <w:b/>
          <w:lang w:val="en-GB"/>
        </w:rPr>
        <w:t>4.4</w:t>
      </w:r>
      <w:r w:rsidR="00A351E3">
        <w:rPr>
          <w:b/>
          <w:lang w:val="en-GB"/>
        </w:rPr>
        <w:t>.</w:t>
      </w:r>
      <w:r>
        <w:rPr>
          <w:b/>
          <w:lang w:val="en-GB"/>
        </w:rPr>
        <w:t xml:space="preserve"> </w:t>
      </w:r>
      <w:commentRangeStart w:id="11"/>
      <w:r w:rsidRPr="00771980">
        <w:rPr>
          <w:b/>
          <w:i/>
          <w:lang w:val="en-GB"/>
        </w:rPr>
        <w:t>Language and party affiliation in Parlameter</w:t>
      </w:r>
      <w:commentRangeEnd w:id="11"/>
      <w:r w:rsidR="0042196E">
        <w:rPr>
          <w:rStyle w:val="CommentReference"/>
        </w:rPr>
        <w:commentReference w:id="11"/>
      </w:r>
    </w:p>
    <w:p w14:paraId="6AA27533" w14:textId="77777777" w:rsidR="006515C3" w:rsidRDefault="00F26B24">
      <w:pPr>
        <w:spacing w:line="360" w:lineRule="auto"/>
        <w:jc w:val="both"/>
        <w:rPr>
          <w:lang w:val="en-GB"/>
        </w:rPr>
      </w:pPr>
      <w:r>
        <w:rPr>
          <w:lang w:val="en-GB"/>
        </w:rPr>
        <w:tab/>
      </w:r>
      <w:r w:rsidR="00D756D3">
        <w:rPr>
          <w:lang w:val="en-GB"/>
        </w:rPr>
        <w:t>Affiliation is recorded for only 113 speakers out of the 1982, however, these are responsible for 79% of the tokens in the corpus. Affiliation is considered as either deputy group membership or a role in the government, where it must be noted that in this version of the corpus the metadata reflect the situation at the beginning of the term and does not keep track of party membership transfers or resignations of ministers or members of parliament. Also,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Also, the metadata in the current version of the corpus do not flag the independent members of parliament who do not belong to any of the parliamentary parties and operate in the Independents deputy group, which is why they are not included in our analysis.</w:t>
      </w:r>
    </w:p>
    <w:p w14:paraId="7577037C" w14:textId="77777777" w:rsidR="006515C3" w:rsidRDefault="00F26B24">
      <w:pPr>
        <w:spacing w:line="360" w:lineRule="auto"/>
        <w:jc w:val="both"/>
      </w:pPr>
      <w:r>
        <w:rPr>
          <w:lang w:val="en-GB"/>
        </w:rPr>
        <w:tab/>
      </w:r>
      <w:r w:rsidR="00D756D3">
        <w:rPr>
          <w:lang w:val="en-GB"/>
        </w:rPr>
        <w:t xml:space="preserve">As Table 9 shows, the most prolific deputy group is the largest opposition party Slovenian Democratic Party (SDS), whose 20 members contributed nearly 10 million tokens or 30% of the corpus. SDS is followed by the main governing party, Party of Modern Centre (SMC), whose 42 members contributed 7 million tokens or 22% of the corpus. 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 The Left (Levica) and New Slovenia (NSi) rank third and fourth, despite the fact that they had only 6 members each in the parliament, making them the most productive parties with a relative token to speaker ratio of 1.83 and 1.66. The Democratic Party of Pensioners of Slovenia had as many as 12 elected MPs but contributed 1 million tokens less than </w:t>
      </w:r>
      <w:r w:rsidR="00D756D3">
        <w:rPr>
          <w:lang w:val="en-GB"/>
        </w:rPr>
        <w:lastRenderedPageBreak/>
        <w:t>the two previous parties, which makes them the second least productive party with a relative token to speaker ratio of 0.67.</w:t>
      </w:r>
    </w:p>
    <w:p w14:paraId="71CDA3B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14:paraId="6532B370"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90E33BD" w14:textId="77777777"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30E3C389" w14:textId="77777777"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2CD12B93" w14:textId="77777777"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F8160D8" w14:textId="77777777"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D3262" w14:textId="77777777" w:rsidR="006515C3" w:rsidRDefault="00D756D3">
            <w:pPr>
              <w:rPr>
                <w:color w:val="000000"/>
              </w:rPr>
            </w:pPr>
            <w:r>
              <w:rPr>
                <w:color w:val="000000"/>
              </w:rPr>
              <w:t>% of tokens</w:t>
            </w:r>
          </w:p>
        </w:tc>
      </w:tr>
      <w:tr w:rsidR="006515C3" w14:paraId="05475E49"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AC7B8" w14:textId="77777777"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F6CDD99" w14:textId="77777777"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E7E04CF" w14:textId="77777777"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8B44F3" w14:textId="77777777"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0E1109E" w14:textId="77777777" w:rsidR="006515C3" w:rsidRDefault="00D756D3">
            <w:pPr>
              <w:jc w:val="right"/>
            </w:pPr>
            <w:r>
              <w:t>30%</w:t>
            </w:r>
          </w:p>
        </w:tc>
      </w:tr>
      <w:tr w:rsidR="006515C3" w14:paraId="7DA85884"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DF8C4C1" w14:textId="77777777" w:rsidR="006515C3" w:rsidRDefault="00D756D3">
            <w:r>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BA0D65C" w14:textId="77777777"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44C74BF" w14:textId="77777777"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4277776" w14:textId="77777777"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91ECCED" w14:textId="77777777" w:rsidR="006515C3" w:rsidRDefault="00D756D3">
            <w:pPr>
              <w:jc w:val="right"/>
            </w:pPr>
            <w:r>
              <w:t>22%</w:t>
            </w:r>
          </w:p>
        </w:tc>
      </w:tr>
      <w:tr w:rsidR="006515C3" w14:paraId="5C72DF7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58B78A" w14:textId="77777777"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C85FF13"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B9762DA"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9B83537" w14:textId="77777777"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1ADE47BD" w14:textId="77777777" w:rsidR="006515C3" w:rsidRDefault="00D756D3">
            <w:pPr>
              <w:jc w:val="right"/>
            </w:pPr>
            <w:r>
              <w:t>11%</w:t>
            </w:r>
          </w:p>
        </w:tc>
      </w:tr>
      <w:tr w:rsidR="006515C3" w14:paraId="5CA0422A"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F304B0" w14:textId="77777777"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2F079979"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51978003"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C16D0C0" w14:textId="77777777"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2533189" w14:textId="77777777" w:rsidR="006515C3" w:rsidRDefault="00D756D3">
            <w:pPr>
              <w:jc w:val="right"/>
            </w:pPr>
            <w:r>
              <w:t>10%</w:t>
            </w:r>
          </w:p>
        </w:tc>
      </w:tr>
      <w:tr w:rsidR="006515C3" w14:paraId="608A3DCB"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172698" w14:textId="77777777"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123046D3" w14:textId="77777777"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119C991" w14:textId="77777777"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56B35E" w14:textId="77777777"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A2BE202" w14:textId="77777777" w:rsidR="006515C3" w:rsidRDefault="00D756D3">
            <w:pPr>
              <w:jc w:val="right"/>
            </w:pPr>
            <w:r>
              <w:t>8%</w:t>
            </w:r>
          </w:p>
        </w:tc>
      </w:tr>
      <w:tr w:rsidR="006515C3" w14:paraId="3B1E60B1"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2717122" w14:textId="77777777"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50DFDC4" w14:textId="77777777"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4CD2EEE" w14:textId="77777777"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E8E3B6D" w14:textId="77777777"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18A8BB5" w14:textId="77777777" w:rsidR="006515C3" w:rsidRDefault="00D756D3">
            <w:pPr>
              <w:jc w:val="right"/>
            </w:pPr>
            <w:r>
              <w:t>8%</w:t>
            </w:r>
          </w:p>
        </w:tc>
      </w:tr>
      <w:tr w:rsidR="006515C3" w14:paraId="12059547"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703A26" w14:textId="77777777"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7738C8F" w14:textId="77777777"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36E4321A" w14:textId="77777777"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B62D55A" w14:textId="77777777"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99FC997" w14:textId="77777777" w:rsidR="006515C3" w:rsidRDefault="00D756D3">
            <w:pPr>
              <w:jc w:val="right"/>
            </w:pPr>
            <w:r>
              <w:t>6%</w:t>
            </w:r>
          </w:p>
        </w:tc>
      </w:tr>
      <w:tr w:rsidR="006515C3" w14:paraId="103B9D5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B3C7C16" w14:textId="77777777"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5A715A24" w14:textId="77777777"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99C048C" w14:textId="77777777"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167572A" w14:textId="77777777"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48793BD" w14:textId="77777777" w:rsidR="006515C3" w:rsidRDefault="00D756D3">
            <w:pPr>
              <w:jc w:val="right"/>
            </w:pPr>
            <w:r>
              <w:t>0%</w:t>
            </w:r>
          </w:p>
        </w:tc>
      </w:tr>
      <w:tr w:rsidR="006515C3" w14:paraId="541F039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0F01C5" w14:textId="77777777"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0CC3B823" w14:textId="77777777"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B7BDAD3" w14:textId="77777777"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986AEC3" w14:textId="77777777"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6EEB4E12" w14:textId="77777777" w:rsidR="006515C3" w:rsidRDefault="00D756D3">
            <w:pPr>
              <w:jc w:val="right"/>
            </w:pPr>
            <w:r>
              <w:t>5%</w:t>
            </w:r>
          </w:p>
        </w:tc>
      </w:tr>
      <w:tr w:rsidR="006515C3" w14:paraId="70DFFDF4" w14:textId="77777777"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4D8DBC5" w14:textId="77777777"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E73E557" w14:textId="77777777"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F320D1A" w14:textId="77777777"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E2D77C2" w14:textId="77777777"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1583B19" w14:textId="77777777" w:rsidR="006515C3" w:rsidRDefault="00D756D3">
            <w:pPr>
              <w:jc w:val="right"/>
            </w:pPr>
            <w:r>
              <w:t>100%</w:t>
            </w:r>
          </w:p>
        </w:tc>
      </w:tr>
    </w:tbl>
    <w:p w14:paraId="5C1E6B9B" w14:textId="77777777"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14:paraId="1612FDCA" w14:textId="77777777" w:rsidR="006515C3" w:rsidRDefault="006515C3">
      <w:pPr>
        <w:spacing w:line="360" w:lineRule="auto"/>
        <w:jc w:val="both"/>
        <w:rPr>
          <w:lang w:val="en-GB"/>
        </w:rPr>
      </w:pPr>
    </w:p>
    <w:p w14:paraId="719EF81C" w14:textId="77777777" w:rsidR="006515C3" w:rsidRDefault="00F26B24">
      <w:pPr>
        <w:spacing w:line="360" w:lineRule="auto"/>
        <w:jc w:val="both"/>
      </w:pPr>
      <w:r>
        <w:rPr>
          <w:lang w:val="en-GB"/>
        </w:rPr>
        <w:tab/>
      </w:r>
      <w:r w:rsidR="00D756D3">
        <w:rPr>
          <w:lang w:val="en-GB"/>
        </w:rPr>
        <w:t>Next, we performed a manual analysis of the 100 top-ranking keywords of each political party against the rest of the corpus. These analyses display the distinct properties of one party that are not shared by other parties. Using the concordances, we classified the keywords into the same categories as in Section 4.1, the results of which are summarized in Tables 10 and 11.</w:t>
      </w:r>
    </w:p>
    <w:p w14:paraId="7AA1402E"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14:paraId="149D1D6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7282837" w14:textId="77777777"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9B7110" w14:textId="77777777"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4D5DA9" w14:textId="77777777"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B0EF723" w14:textId="77777777"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BABEA" w14:textId="77777777"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6F24AC" w14:textId="77777777"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DEAD35" w14:textId="77777777"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A7921D" w14:textId="77777777" w:rsidR="006515C3" w:rsidRDefault="00D756D3">
            <w:pPr>
              <w:rPr>
                <w:color w:val="000000"/>
              </w:rPr>
            </w:pPr>
            <w:r>
              <w:rPr>
                <w:color w:val="000000"/>
              </w:rPr>
              <w:t>SAB</w:t>
            </w:r>
          </w:p>
        </w:tc>
      </w:tr>
      <w:tr w:rsidR="006515C3" w14:paraId="05A67EA5"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7ED5F5" w14:textId="77777777"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E30AE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641D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B8D3F5" w14:textId="77777777"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84BB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56CE8DE" w14:textId="77777777"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2E7A7E"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81E18B5" w14:textId="77777777" w:rsidR="006515C3" w:rsidRDefault="00D756D3">
            <w:pPr>
              <w:jc w:val="right"/>
              <w:rPr>
                <w:color w:val="000000"/>
              </w:rPr>
            </w:pPr>
            <w:r>
              <w:rPr>
                <w:color w:val="000000"/>
              </w:rPr>
              <w:t>0</w:t>
            </w:r>
          </w:p>
        </w:tc>
      </w:tr>
      <w:tr w:rsidR="006515C3" w14:paraId="5DF8052B"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F553DD5" w14:textId="77777777"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31EF91"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AC069AF"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A360D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C8465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3F7736"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CD12E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B2DC6" w14:textId="77777777" w:rsidR="006515C3" w:rsidRDefault="00D756D3">
            <w:pPr>
              <w:jc w:val="right"/>
              <w:rPr>
                <w:color w:val="000000"/>
              </w:rPr>
            </w:pPr>
            <w:r>
              <w:rPr>
                <w:color w:val="000000"/>
              </w:rPr>
              <w:t>0</w:t>
            </w:r>
          </w:p>
        </w:tc>
      </w:tr>
      <w:tr w:rsidR="006515C3" w14:paraId="1DBDA25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EEB2B00" w14:textId="77777777"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DD5373"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BD7425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17C151" w14:textId="77777777"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601A7D"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FE513FC"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23C9DF0"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83CF8A" w14:textId="77777777" w:rsidR="006515C3" w:rsidRDefault="00D756D3">
            <w:pPr>
              <w:jc w:val="right"/>
              <w:rPr>
                <w:color w:val="000000"/>
              </w:rPr>
            </w:pPr>
            <w:r>
              <w:rPr>
                <w:color w:val="000000"/>
              </w:rPr>
              <w:t>1</w:t>
            </w:r>
          </w:p>
        </w:tc>
      </w:tr>
      <w:tr w:rsidR="006515C3" w14:paraId="6B5269F0"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F08FEAE" w14:textId="77777777" w:rsidR="006515C3" w:rsidRDefault="00D756D3">
            <w:pPr>
              <w:rPr>
                <w:color w:val="000000"/>
              </w:rPr>
            </w:pPr>
            <w:r>
              <w:rPr>
                <w:color w:val="000000"/>
              </w:rPr>
              <w:lastRenderedPageBreak/>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71F195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1C57C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F5A95" w14:textId="77777777"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22ED4D"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F6A7D3" w14:textId="77777777"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90FF14" w14:textId="77777777"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96694B" w14:textId="77777777" w:rsidR="006515C3" w:rsidRDefault="00D756D3">
            <w:pPr>
              <w:jc w:val="right"/>
              <w:rPr>
                <w:color w:val="000000"/>
              </w:rPr>
            </w:pPr>
            <w:r>
              <w:rPr>
                <w:color w:val="000000"/>
              </w:rPr>
              <w:t>1</w:t>
            </w:r>
          </w:p>
        </w:tc>
      </w:tr>
      <w:tr w:rsidR="006515C3" w14:paraId="114621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B71A97" w14:textId="77777777"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83FD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C949D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79CE9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F6D7B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3BD3F33"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E2E4D36"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54E79B" w14:textId="77777777" w:rsidR="006515C3" w:rsidRDefault="00D756D3">
            <w:pPr>
              <w:jc w:val="right"/>
              <w:rPr>
                <w:color w:val="000000"/>
              </w:rPr>
            </w:pPr>
            <w:r>
              <w:rPr>
                <w:color w:val="000000"/>
              </w:rPr>
              <w:t>4</w:t>
            </w:r>
          </w:p>
        </w:tc>
      </w:tr>
      <w:tr w:rsidR="006515C3" w14:paraId="466A215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A704BE4" w14:textId="77777777"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1C50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3CD332"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F00E1"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5177CD"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6DD8ED"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A27D3D6"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4F6AD7B" w14:textId="77777777" w:rsidR="006515C3" w:rsidRDefault="00D756D3">
            <w:pPr>
              <w:jc w:val="right"/>
              <w:rPr>
                <w:color w:val="000000"/>
              </w:rPr>
            </w:pPr>
            <w:r>
              <w:rPr>
                <w:color w:val="000000"/>
              </w:rPr>
              <w:t>0</w:t>
            </w:r>
          </w:p>
        </w:tc>
      </w:tr>
      <w:tr w:rsidR="006515C3" w14:paraId="26FB988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8F239C" w14:textId="77777777"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55F94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49F2E4"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F7C83B"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C94A2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E153B"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DF13D3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65D70" w14:textId="77777777" w:rsidR="006515C3" w:rsidRDefault="00D756D3">
            <w:pPr>
              <w:jc w:val="right"/>
              <w:rPr>
                <w:color w:val="000000"/>
              </w:rPr>
            </w:pPr>
            <w:r>
              <w:rPr>
                <w:color w:val="000000"/>
              </w:rPr>
              <w:t>1</w:t>
            </w:r>
          </w:p>
        </w:tc>
      </w:tr>
      <w:tr w:rsidR="006515C3" w14:paraId="5D56DB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D187DFE" w14:textId="77777777"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FA63D2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85171A"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D405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EAB7C1"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985542"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0B9F6A"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EF8891" w14:textId="77777777" w:rsidR="006515C3" w:rsidRDefault="00D756D3">
            <w:pPr>
              <w:jc w:val="right"/>
              <w:rPr>
                <w:color w:val="000000"/>
              </w:rPr>
            </w:pPr>
            <w:r>
              <w:rPr>
                <w:color w:val="000000"/>
              </w:rPr>
              <w:t>0</w:t>
            </w:r>
          </w:p>
        </w:tc>
      </w:tr>
      <w:tr w:rsidR="006515C3" w14:paraId="1310247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8201F4E" w14:textId="77777777"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5DE04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72080B"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AB5853"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684930"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BCC7287" w14:textId="77777777"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5298C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4BD0906" w14:textId="77777777" w:rsidR="006515C3" w:rsidRDefault="00D756D3">
            <w:pPr>
              <w:jc w:val="right"/>
              <w:rPr>
                <w:color w:val="000000"/>
              </w:rPr>
            </w:pPr>
            <w:r>
              <w:rPr>
                <w:color w:val="000000"/>
              </w:rPr>
              <w:t>5</w:t>
            </w:r>
          </w:p>
        </w:tc>
      </w:tr>
      <w:tr w:rsidR="006515C3" w14:paraId="08464CA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54AC3E" w14:textId="77777777"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60C8BF"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0023BE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C0D1B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39B6A4" w14:textId="77777777"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2079A8" w14:textId="77777777"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E81832" w14:textId="77777777"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3F4FACD" w14:textId="77777777" w:rsidR="006515C3" w:rsidRDefault="00D756D3">
            <w:pPr>
              <w:jc w:val="right"/>
              <w:rPr>
                <w:color w:val="000000"/>
              </w:rPr>
            </w:pPr>
            <w:r>
              <w:rPr>
                <w:color w:val="000000"/>
              </w:rPr>
              <w:t>0</w:t>
            </w:r>
          </w:p>
        </w:tc>
      </w:tr>
      <w:tr w:rsidR="006515C3" w14:paraId="1C2C698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BF6CB9B" w14:textId="77777777" w:rsidR="006515C3" w:rsidRDefault="00D756D3">
            <w:pPr>
              <w:rPr>
                <w:color w:val="000000"/>
              </w:rPr>
            </w:pPr>
            <w:r>
              <w:rPr>
                <w:color w:val="000000"/>
              </w:rPr>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EDAA3D" w14:textId="77777777"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A8B11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9E8B69"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56FCA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26A341" w14:textId="77777777"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151A445"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417B2A0" w14:textId="77777777" w:rsidR="006515C3" w:rsidRDefault="00D756D3">
            <w:pPr>
              <w:jc w:val="right"/>
              <w:rPr>
                <w:color w:val="000000"/>
              </w:rPr>
            </w:pPr>
            <w:r>
              <w:rPr>
                <w:color w:val="000000"/>
              </w:rPr>
              <w:t>1</w:t>
            </w:r>
          </w:p>
        </w:tc>
      </w:tr>
      <w:tr w:rsidR="006515C3" w14:paraId="1FEBFDC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D881B5" w14:textId="77777777"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2F4E2A9" w14:textId="77777777"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A82213" w14:textId="77777777"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FDA9E" w14:textId="77777777"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E2B435" w14:textId="77777777"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28377D" w14:textId="77777777"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3E56EE9" w14:textId="77777777"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DC9278" w14:textId="77777777" w:rsidR="006515C3" w:rsidRDefault="00D756D3">
            <w:pPr>
              <w:jc w:val="right"/>
              <w:rPr>
                <w:color w:val="000000"/>
              </w:rPr>
            </w:pPr>
            <w:r>
              <w:rPr>
                <w:color w:val="000000"/>
              </w:rPr>
              <w:t>14</w:t>
            </w:r>
          </w:p>
        </w:tc>
      </w:tr>
      <w:tr w:rsidR="006515C3" w14:paraId="6FB3D26A"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73A29F" w14:textId="77777777"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E3273B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08F32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A019C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092BE0"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E508A4"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89545F"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767D5B" w14:textId="77777777" w:rsidR="006515C3" w:rsidRDefault="00D756D3">
            <w:pPr>
              <w:jc w:val="right"/>
              <w:rPr>
                <w:color w:val="000000"/>
              </w:rPr>
            </w:pPr>
            <w:r>
              <w:rPr>
                <w:color w:val="000000"/>
              </w:rPr>
              <w:t>5</w:t>
            </w:r>
          </w:p>
        </w:tc>
      </w:tr>
      <w:tr w:rsidR="006515C3" w14:paraId="22D81AC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09C275A" w14:textId="77777777"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9E8D12"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96E287"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7D199B" w14:textId="77777777"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F4C0A81"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3BBD5E"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5DCBC6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35966A" w14:textId="77777777" w:rsidR="006515C3" w:rsidRDefault="00D756D3">
            <w:pPr>
              <w:jc w:val="right"/>
              <w:rPr>
                <w:color w:val="000000"/>
              </w:rPr>
            </w:pPr>
            <w:r>
              <w:rPr>
                <w:color w:val="000000"/>
              </w:rPr>
              <w:t>0</w:t>
            </w:r>
          </w:p>
        </w:tc>
      </w:tr>
      <w:tr w:rsidR="006515C3" w14:paraId="7D35173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891073" w14:textId="77777777"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048FC2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AFEE925" w14:textId="77777777"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042FD05"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4F174B9"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E1790C3"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193B1E" w14:textId="77777777"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FDC32B" w14:textId="77777777" w:rsidR="006515C3" w:rsidRDefault="00D756D3">
            <w:pPr>
              <w:jc w:val="right"/>
              <w:rPr>
                <w:color w:val="000000"/>
              </w:rPr>
            </w:pPr>
            <w:r>
              <w:rPr>
                <w:color w:val="000000"/>
              </w:rPr>
              <w:t>3</w:t>
            </w:r>
          </w:p>
        </w:tc>
      </w:tr>
      <w:tr w:rsidR="006515C3" w14:paraId="72AF7956"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8ADEF" w14:textId="77777777"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C5ADE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BAE1990"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17998D" w14:textId="77777777"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ABA2C" w14:textId="77777777"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674FEE0" w14:textId="77777777"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2CFDC" w14:textId="77777777"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D07C2" w14:textId="77777777" w:rsidR="006515C3" w:rsidRDefault="00D756D3">
            <w:pPr>
              <w:jc w:val="right"/>
              <w:rPr>
                <w:color w:val="000000"/>
              </w:rPr>
            </w:pPr>
            <w:r>
              <w:rPr>
                <w:color w:val="000000"/>
              </w:rPr>
              <w:t>29</w:t>
            </w:r>
          </w:p>
        </w:tc>
      </w:tr>
      <w:tr w:rsidR="006515C3" w14:paraId="161CECF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CECC9B" w14:textId="77777777"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8C339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A42D88"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36F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9045AC"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D9AB1" w14:textId="77777777"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B475E2"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1B230F" w14:textId="77777777" w:rsidR="006515C3" w:rsidRDefault="00D756D3">
            <w:pPr>
              <w:jc w:val="right"/>
              <w:rPr>
                <w:color w:val="000000"/>
              </w:rPr>
            </w:pPr>
            <w:r>
              <w:rPr>
                <w:color w:val="000000"/>
              </w:rPr>
              <w:t>7</w:t>
            </w:r>
          </w:p>
        </w:tc>
      </w:tr>
      <w:tr w:rsidR="006515C3" w14:paraId="07442EC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BC672C" w14:textId="77777777"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CEE4D7"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2DEEA3"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8B795" w14:textId="77777777"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617BD34" w14:textId="77777777"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C220D9" w14:textId="77777777"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72FE12" w14:textId="77777777"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F89DF31" w14:textId="77777777" w:rsidR="006515C3" w:rsidRDefault="00D756D3">
            <w:pPr>
              <w:jc w:val="right"/>
              <w:rPr>
                <w:b/>
                <w:bCs/>
                <w:color w:val="000000"/>
              </w:rPr>
            </w:pPr>
            <w:r>
              <w:rPr>
                <w:b/>
                <w:bCs/>
                <w:color w:val="000000"/>
              </w:rPr>
              <w:t>29</w:t>
            </w:r>
          </w:p>
        </w:tc>
      </w:tr>
      <w:tr w:rsidR="006515C3" w14:paraId="0EC11BA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C41356" w14:textId="77777777"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26B22B" w14:textId="77777777"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8DF2FD"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AFA5CF" w14:textId="77777777"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78BE22"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2E036" w14:textId="77777777"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006ADC" w14:textId="77777777"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9103B56" w14:textId="77777777" w:rsidR="006515C3" w:rsidRDefault="00D756D3">
            <w:pPr>
              <w:jc w:val="right"/>
              <w:rPr>
                <w:color w:val="000000"/>
              </w:rPr>
            </w:pPr>
            <w:r>
              <w:rPr>
                <w:color w:val="000000"/>
              </w:rPr>
              <w:t>100</w:t>
            </w:r>
          </w:p>
        </w:tc>
      </w:tr>
    </w:tbl>
    <w:p w14:paraId="214F6FA0" w14:textId="77777777" w:rsidR="006515C3" w:rsidRDefault="00D756D3">
      <w:pPr>
        <w:spacing w:line="360" w:lineRule="auto"/>
        <w:jc w:val="center"/>
        <w:rPr>
          <w:lang w:val="en-GB"/>
        </w:rPr>
      </w:pPr>
      <w:r>
        <w:rPr>
          <w:lang w:val="en-GB"/>
        </w:rPr>
        <w:t>Table 10: Topics of 100 top-ranking keywords of party members in Parlameter.</w:t>
      </w:r>
    </w:p>
    <w:p w14:paraId="7F7A144E" w14:textId="77777777" w:rsidR="006515C3" w:rsidRDefault="006515C3">
      <w:pPr>
        <w:spacing w:line="360" w:lineRule="auto"/>
        <w:jc w:val="both"/>
        <w:rPr>
          <w:lang w:val="en-GB"/>
        </w:rPr>
      </w:pPr>
    </w:p>
    <w:p w14:paraId="0969E39C" w14:textId="77777777"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can be seen from their keywords, which, apart from a surprisingly high proportion of interactive keywords, belong almost exclusively to the semantic field of retirement and pension (e.g., </w:t>
      </w:r>
      <w:r w:rsidR="00D756D3">
        <w:rPr>
          <w:i/>
          <w:lang w:val="en-GB"/>
        </w:rPr>
        <w:t xml:space="preserve">regres </w:t>
      </w:r>
      <w:bookmarkStart w:id="12" w:name="__DdeLink__10429_1586088466"/>
      <w:bookmarkEnd w:id="12"/>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are more or less evenly shared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14:paraId="3E4D811C" w14:textId="77777777"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w:t>
      </w:r>
      <w:r w:rsidR="00D756D3">
        <w:rPr>
          <w:lang w:val="en-GB"/>
        </w:rPr>
        <w:lastRenderedPageBreak/>
        <w:t xml:space="preserve">political spectrum, both address the widest variety of issues (their keywords were classified into 13 out of 18 topics). The topics with nearly equal number of completely opposite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for NSi). 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14:paraId="3E5ED3CE"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1590"/>
        <w:gridCol w:w="6706"/>
      </w:tblGrid>
      <w:tr w:rsidR="006515C3" w14:paraId="402E7747" w14:textId="77777777" w:rsidTr="00771980">
        <w:tc>
          <w:tcPr>
            <w:tcW w:w="958" w:type="pct"/>
            <w:shd w:val="clear" w:color="auto" w:fill="auto"/>
            <w:tcMar>
              <w:left w:w="93" w:type="dxa"/>
            </w:tcMar>
          </w:tcPr>
          <w:p w14:paraId="56F06E5C" w14:textId="77777777" w:rsidR="006515C3" w:rsidRDefault="00D756D3">
            <w:pPr>
              <w:jc w:val="both"/>
              <w:rPr>
                <w:lang w:val="en-GB"/>
              </w:rPr>
            </w:pPr>
            <w:r>
              <w:rPr>
                <w:lang w:val="en-GB"/>
              </w:rPr>
              <w:t>SMC</w:t>
            </w:r>
          </w:p>
        </w:tc>
        <w:tc>
          <w:tcPr>
            <w:tcW w:w="4042" w:type="pct"/>
            <w:shd w:val="clear" w:color="auto" w:fill="auto"/>
            <w:tcMar>
              <w:left w:w="93" w:type="dxa"/>
            </w:tcMar>
          </w:tcPr>
          <w:p w14:paraId="60C6A82C" w14:textId="77777777"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14:paraId="4308CDD4" w14:textId="77777777" w:rsidTr="00771980">
        <w:tc>
          <w:tcPr>
            <w:tcW w:w="958" w:type="pct"/>
            <w:shd w:val="clear" w:color="auto" w:fill="auto"/>
            <w:tcMar>
              <w:left w:w="93" w:type="dxa"/>
            </w:tcMar>
          </w:tcPr>
          <w:p w14:paraId="51A2A9B8" w14:textId="77777777" w:rsidR="006515C3" w:rsidRDefault="00D756D3">
            <w:pPr>
              <w:jc w:val="both"/>
              <w:rPr>
                <w:lang w:val="en-GB"/>
              </w:rPr>
            </w:pPr>
            <w:r>
              <w:rPr>
                <w:lang w:val="en-GB"/>
              </w:rPr>
              <w:t>DeSUS</w:t>
            </w:r>
          </w:p>
        </w:tc>
        <w:tc>
          <w:tcPr>
            <w:tcW w:w="4042" w:type="pct"/>
            <w:shd w:val="clear" w:color="auto" w:fill="auto"/>
            <w:tcMar>
              <w:left w:w="93" w:type="dxa"/>
            </w:tcMar>
          </w:tcPr>
          <w:p w14:paraId="6855EA42" w14:textId="77777777" w:rsidR="006515C3" w:rsidRDefault="00D756D3">
            <w:pPr>
              <w:jc w:val="both"/>
              <w:rPr>
                <w:lang w:val="en-GB"/>
              </w:rPr>
            </w:pPr>
            <w:r>
              <w:rPr>
                <w:color w:val="000000"/>
              </w:rPr>
              <w:t xml:space="preserve">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w:t>
            </w:r>
            <w:r>
              <w:rPr>
                <w:color w:val="000000"/>
              </w:rPr>
              <w:lastRenderedPageBreak/>
              <w:t>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14:paraId="4935D899" w14:textId="77777777" w:rsidTr="00771980">
        <w:tc>
          <w:tcPr>
            <w:tcW w:w="958" w:type="pct"/>
            <w:shd w:val="clear" w:color="auto" w:fill="auto"/>
            <w:tcMar>
              <w:left w:w="93" w:type="dxa"/>
            </w:tcMar>
          </w:tcPr>
          <w:p w14:paraId="43CD0E6A" w14:textId="77777777" w:rsidR="006515C3" w:rsidRDefault="00D756D3">
            <w:pPr>
              <w:jc w:val="both"/>
              <w:rPr>
                <w:lang w:val="en-GB"/>
              </w:rPr>
            </w:pPr>
            <w:r>
              <w:rPr>
                <w:lang w:val="en-GB"/>
              </w:rPr>
              <w:lastRenderedPageBreak/>
              <w:t>SD</w:t>
            </w:r>
          </w:p>
        </w:tc>
        <w:tc>
          <w:tcPr>
            <w:tcW w:w="4042" w:type="pct"/>
            <w:shd w:val="clear" w:color="auto" w:fill="auto"/>
            <w:tcMar>
              <w:left w:w="93" w:type="dxa"/>
            </w:tcMar>
          </w:tcPr>
          <w:p w14:paraId="2CAECE87" w14:textId="77777777" w:rsidR="006515C3" w:rsidRDefault="00D756D3">
            <w:pPr>
              <w:jc w:val="both"/>
              <w:rPr>
                <w:lang w:val="en-GB"/>
              </w:rPr>
            </w:pPr>
            <w:r>
              <w:rPr>
                <w:color w:val="000000"/>
              </w:rPr>
              <w:t>izčistiti, genetsko, izčiščen, vezava, surov, demokrat, vojakinja, gorsko-hribovski, travinje, potočan, vadišče, razprodati, hip, služenje, hišniški, faktorski, pripadnica, stiskanje, zmogljivost, omd-, kočevski, anhovo, vrtojba, peterica, mineralen, maji, krušen, 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14:paraId="6F44F089" w14:textId="77777777" w:rsidTr="00771980">
        <w:tc>
          <w:tcPr>
            <w:tcW w:w="958" w:type="pct"/>
            <w:shd w:val="clear" w:color="auto" w:fill="auto"/>
            <w:tcMar>
              <w:left w:w="93" w:type="dxa"/>
            </w:tcMar>
          </w:tcPr>
          <w:p w14:paraId="31C35155" w14:textId="77777777" w:rsidR="006515C3" w:rsidRDefault="00D756D3">
            <w:pPr>
              <w:jc w:val="both"/>
              <w:rPr>
                <w:lang w:val="en-GB"/>
              </w:rPr>
            </w:pPr>
            <w:r>
              <w:rPr>
                <w:lang w:val="en-GB"/>
              </w:rPr>
              <w:t>SDS</w:t>
            </w:r>
          </w:p>
        </w:tc>
        <w:tc>
          <w:tcPr>
            <w:tcW w:w="4042" w:type="pct"/>
            <w:shd w:val="clear" w:color="auto" w:fill="auto"/>
            <w:tcMar>
              <w:left w:w="93" w:type="dxa"/>
            </w:tcMar>
          </w:tcPr>
          <w:p w14:paraId="2D13E500" w14:textId="77777777"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14:paraId="7094527F" w14:textId="77777777" w:rsidTr="00771980">
        <w:tc>
          <w:tcPr>
            <w:tcW w:w="958" w:type="pct"/>
            <w:shd w:val="clear" w:color="auto" w:fill="auto"/>
            <w:tcMar>
              <w:left w:w="93" w:type="dxa"/>
            </w:tcMar>
          </w:tcPr>
          <w:p w14:paraId="42CCB92C" w14:textId="77777777" w:rsidR="006515C3" w:rsidRDefault="00D756D3">
            <w:pPr>
              <w:jc w:val="both"/>
              <w:rPr>
                <w:lang w:val="en-GB"/>
              </w:rPr>
            </w:pPr>
            <w:r>
              <w:rPr>
                <w:lang w:val="en-GB"/>
              </w:rPr>
              <w:t>NSI</w:t>
            </w:r>
          </w:p>
        </w:tc>
        <w:tc>
          <w:tcPr>
            <w:tcW w:w="4042" w:type="pct"/>
            <w:shd w:val="clear" w:color="auto" w:fill="auto"/>
            <w:tcMar>
              <w:left w:w="93" w:type="dxa"/>
            </w:tcMar>
          </w:tcPr>
          <w:p w14:paraId="42E89B22" w14:textId="77777777" w:rsidR="006515C3" w:rsidRDefault="00D756D3">
            <w:pPr>
              <w:jc w:val="both"/>
              <w:rPr>
                <w:lang w:val="en-GB"/>
              </w:rPr>
            </w:pPr>
            <w:r>
              <w:rPr>
                <w:color w:val="000000"/>
              </w:rPr>
              <w:t xml:space="preserve">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w:t>
            </w:r>
            <w:r>
              <w:rPr>
                <w:color w:val="000000"/>
              </w:rPr>
              <w:lastRenderedPageBreak/>
              <w:t>goljuf, identifikacijski, mohar, postoriti, goveji, prirasti, splačati, samooskrba, prazniti, odstaven, todorić, pozor</w:t>
            </w:r>
          </w:p>
        </w:tc>
      </w:tr>
      <w:tr w:rsidR="006515C3" w14:paraId="5D430844" w14:textId="77777777" w:rsidTr="00771980">
        <w:tc>
          <w:tcPr>
            <w:tcW w:w="958" w:type="pct"/>
            <w:shd w:val="clear" w:color="auto" w:fill="auto"/>
            <w:tcMar>
              <w:left w:w="93" w:type="dxa"/>
            </w:tcMar>
          </w:tcPr>
          <w:p w14:paraId="052DC89A" w14:textId="77777777" w:rsidR="006515C3" w:rsidRDefault="00D756D3">
            <w:pPr>
              <w:jc w:val="both"/>
              <w:rPr>
                <w:lang w:val="en-GB"/>
              </w:rPr>
            </w:pPr>
            <w:r>
              <w:rPr>
                <w:lang w:val="en-GB"/>
              </w:rPr>
              <w:lastRenderedPageBreak/>
              <w:t>Levica</w:t>
            </w:r>
          </w:p>
        </w:tc>
        <w:tc>
          <w:tcPr>
            <w:tcW w:w="4042" w:type="pct"/>
            <w:shd w:val="clear" w:color="auto" w:fill="auto"/>
            <w:tcMar>
              <w:left w:w="93" w:type="dxa"/>
            </w:tcMar>
          </w:tcPr>
          <w:p w14:paraId="4875762A" w14:textId="77777777" w:rsidR="006515C3" w:rsidRDefault="00D756D3">
            <w:pPr>
              <w:jc w:val="both"/>
              <w:rPr>
                <w:lang w:val="en-GB"/>
              </w:rPr>
            </w:pPr>
            <w:r>
              <w:rPr>
                <w:color w:val="000000"/>
              </w:rPr>
              <w:t>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14:paraId="2014713B" w14:textId="77777777" w:rsidTr="00771980">
        <w:tc>
          <w:tcPr>
            <w:tcW w:w="958" w:type="pct"/>
            <w:shd w:val="clear" w:color="auto" w:fill="auto"/>
            <w:tcMar>
              <w:left w:w="93" w:type="dxa"/>
            </w:tcMar>
          </w:tcPr>
          <w:p w14:paraId="6FA0FED4" w14:textId="77777777" w:rsidR="006515C3" w:rsidRDefault="00D756D3">
            <w:pPr>
              <w:jc w:val="both"/>
              <w:rPr>
                <w:lang w:val="en-GB"/>
              </w:rPr>
            </w:pPr>
            <w:r>
              <w:rPr>
                <w:lang w:val="en-GB"/>
              </w:rPr>
              <w:t>SAB</w:t>
            </w:r>
          </w:p>
        </w:tc>
        <w:tc>
          <w:tcPr>
            <w:tcW w:w="4042" w:type="pct"/>
            <w:shd w:val="clear" w:color="auto" w:fill="auto"/>
            <w:tcMar>
              <w:left w:w="93" w:type="dxa"/>
            </w:tcMar>
          </w:tcPr>
          <w:p w14:paraId="0E5CFAF6" w14:textId="77777777"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14:paraId="4B48B14F" w14:textId="77777777" w:rsidR="006515C3" w:rsidRDefault="00D756D3">
      <w:pPr>
        <w:spacing w:line="360" w:lineRule="auto"/>
        <w:jc w:val="center"/>
        <w:rPr>
          <w:lang w:val="en-GB"/>
        </w:rPr>
      </w:pPr>
      <w:r>
        <w:rPr>
          <w:lang w:val="en-GB"/>
        </w:rPr>
        <w:t>Table 11: 100 top-ranking keywords per political party, taking into account lowercased lemmas, computed against the rest of the Parlameter corpus and sorted according to their keyness score.</w:t>
      </w:r>
    </w:p>
    <w:p w14:paraId="3EC70B7A" w14:textId="77777777" w:rsidR="006515C3" w:rsidRDefault="006515C3">
      <w:pPr>
        <w:spacing w:line="360" w:lineRule="auto"/>
        <w:jc w:val="both"/>
        <w:rPr>
          <w:lang w:val="en-GB"/>
        </w:rPr>
      </w:pPr>
    </w:p>
    <w:p w14:paraId="751010BF" w14:textId="77777777" w:rsidR="00F26B24" w:rsidRDefault="00D756D3">
      <w:pPr>
        <w:spacing w:line="360" w:lineRule="auto"/>
        <w:jc w:val="center"/>
      </w:pPr>
      <w:r>
        <w:rPr>
          <w:b/>
          <w:lang w:val="en-GB"/>
        </w:rPr>
        <w:t>4.6</w:t>
      </w:r>
      <w:r w:rsidR="00A351E3">
        <w:rPr>
          <w:b/>
          <w:lang w:val="en-GB"/>
        </w:rPr>
        <w:t>.</w:t>
      </w:r>
      <w:r>
        <w:rPr>
          <w:b/>
          <w:lang w:val="en-GB"/>
        </w:rPr>
        <w:t xml:space="preserve"> </w:t>
      </w:r>
      <w:commentRangeStart w:id="13"/>
      <w:r w:rsidRPr="00771980">
        <w:rPr>
          <w:b/>
          <w:i/>
          <w:lang w:val="en-GB"/>
        </w:rPr>
        <w:t>The zeitgeist of ParlaMeter</w:t>
      </w:r>
      <w:commentRangeEnd w:id="13"/>
      <w:r w:rsidR="00DE3C07">
        <w:rPr>
          <w:rStyle w:val="CommentReference"/>
        </w:rPr>
        <w:commentReference w:id="13"/>
      </w:r>
    </w:p>
    <w:p w14:paraId="045F6FE5" w14:textId="77777777"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14:paraId="5C544515" w14:textId="77777777" w:rsidR="006515C3" w:rsidRDefault="00D756D3">
      <w:pPr>
        <w:pStyle w:val="ListParagraph"/>
        <w:numPr>
          <w:ilvl w:val="0"/>
          <w:numId w:val="4"/>
        </w:numPr>
        <w:spacing w:line="360" w:lineRule="auto"/>
        <w:jc w:val="both"/>
        <w:rPr>
          <w:lang w:val="en-GB"/>
        </w:rPr>
      </w:pPr>
      <w:r>
        <w:rPr>
          <w:lang w:val="en-GB"/>
        </w:rPr>
        <w:lastRenderedPageBreak/>
        <w:t>abbreviations (</w:t>
      </w:r>
      <w:r>
        <w:rPr>
          <w:i/>
          <w:lang w:val="en-GB"/>
        </w:rPr>
        <w:t>etc., Mr.</w:t>
      </w:r>
      <w:r>
        <w:rPr>
          <w:lang w:val="en-GB"/>
        </w:rPr>
        <w:t>), which were in use in the SlovParl but are no longer the convention in the ParlaMeter transcriptions of the parliamentary sessions</w:t>
      </w:r>
    </w:p>
    <w:p w14:paraId="27EB2CDE" w14:textId="77777777" w:rsidR="006515C3" w:rsidRDefault="00D756D3">
      <w:pPr>
        <w:pStyle w:val="ListParagraph"/>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14:paraId="04250C41" w14:textId="77777777" w:rsidR="00C232F1" w:rsidRDefault="00C232F1" w:rsidP="00C232F1">
      <w:pPr>
        <w:pStyle w:val="ListParagraph"/>
        <w:spacing w:line="360" w:lineRule="auto"/>
        <w:jc w:val="both"/>
        <w:rPr>
          <w:lang w:val="en-GB"/>
        </w:rPr>
      </w:pPr>
    </w:p>
    <w:p w14:paraId="1C53D7A8" w14:textId="77777777" w:rsidR="006515C3" w:rsidRDefault="00D756D3" w:rsidP="00C232F1">
      <w:pPr>
        <w:spacing w:line="360" w:lineRule="auto"/>
        <w:ind w:firstLine="720"/>
        <w:jc w:val="both"/>
        <w:rPr>
          <w:lang w:val="en-GB"/>
        </w:rPr>
      </w:pPr>
      <w:r>
        <w:rPr>
          <w:lang w:val="en-GB"/>
        </w:rPr>
        <w:t>If we disregard the differences in the mentions of the active politicians in the two periods, which are the most frequent category, most of the top-ranking keywords in 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surprising as a well-established state will need to take care of a full spectrum of issues.</w:t>
      </w:r>
    </w:p>
    <w:p w14:paraId="57850ACB" w14:textId="77777777"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14:paraId="3E82911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5FBE185" w14:textId="77777777"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B0761A4" w14:textId="77777777"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399E80" w14:textId="77777777" w:rsidR="006515C3" w:rsidRDefault="00D756D3">
            <w:pPr>
              <w:rPr>
                <w:color w:val="000000"/>
              </w:rPr>
            </w:pPr>
            <w:r>
              <w:rPr>
                <w:color w:val="000000"/>
              </w:rPr>
              <w:t>SlovParl</w:t>
            </w:r>
          </w:p>
        </w:tc>
      </w:tr>
      <w:tr w:rsidR="006515C3" w14:paraId="4868102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2059559" w14:textId="77777777"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B3F3753"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33A2346" w14:textId="77777777" w:rsidR="006515C3" w:rsidRDefault="00D756D3">
            <w:pPr>
              <w:jc w:val="right"/>
              <w:rPr>
                <w:color w:val="000000"/>
              </w:rPr>
            </w:pPr>
            <w:r>
              <w:rPr>
                <w:color w:val="000000"/>
              </w:rPr>
              <w:t>3</w:t>
            </w:r>
          </w:p>
        </w:tc>
      </w:tr>
      <w:tr w:rsidR="006515C3" w14:paraId="23DAC042"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B401B81" w14:textId="77777777"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56C095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AE4004" w14:textId="77777777" w:rsidR="006515C3" w:rsidRDefault="00D756D3">
            <w:pPr>
              <w:jc w:val="right"/>
              <w:rPr>
                <w:color w:val="000000"/>
              </w:rPr>
            </w:pPr>
            <w:r>
              <w:rPr>
                <w:color w:val="000000"/>
              </w:rPr>
              <w:t>1</w:t>
            </w:r>
          </w:p>
        </w:tc>
      </w:tr>
      <w:tr w:rsidR="006515C3" w14:paraId="759566C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A0E5F8C" w14:textId="77777777"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47440D9" w14:textId="77777777"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AE88724" w14:textId="77777777" w:rsidR="006515C3" w:rsidRDefault="00D756D3">
            <w:pPr>
              <w:jc w:val="right"/>
              <w:rPr>
                <w:color w:val="000000"/>
              </w:rPr>
            </w:pPr>
            <w:r>
              <w:rPr>
                <w:color w:val="000000"/>
              </w:rPr>
              <w:t>2</w:t>
            </w:r>
          </w:p>
        </w:tc>
      </w:tr>
      <w:tr w:rsidR="006515C3" w14:paraId="5100637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943C40" w14:textId="77777777"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4D8555D"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4FC334" w14:textId="77777777" w:rsidR="006515C3" w:rsidRDefault="00D756D3">
            <w:pPr>
              <w:jc w:val="right"/>
              <w:rPr>
                <w:color w:val="000000"/>
              </w:rPr>
            </w:pPr>
            <w:r>
              <w:rPr>
                <w:color w:val="000000"/>
              </w:rPr>
              <w:t>0</w:t>
            </w:r>
          </w:p>
        </w:tc>
      </w:tr>
      <w:tr w:rsidR="006515C3" w14:paraId="6CD0FB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6F43083" w14:textId="77777777"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0F5BD20"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E653C8E" w14:textId="77777777" w:rsidR="006515C3" w:rsidRDefault="00D756D3">
            <w:pPr>
              <w:jc w:val="right"/>
              <w:rPr>
                <w:color w:val="000000"/>
              </w:rPr>
            </w:pPr>
            <w:r>
              <w:rPr>
                <w:color w:val="000000"/>
              </w:rPr>
              <w:t>0</w:t>
            </w:r>
          </w:p>
        </w:tc>
      </w:tr>
      <w:tr w:rsidR="006515C3" w14:paraId="77BB5A7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8592771" w14:textId="77777777"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4ADB9C" w14:textId="77777777"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D7ED66" w14:textId="77777777" w:rsidR="006515C3" w:rsidRDefault="00D756D3">
            <w:pPr>
              <w:jc w:val="right"/>
              <w:rPr>
                <w:color w:val="000000"/>
              </w:rPr>
            </w:pPr>
            <w:r>
              <w:rPr>
                <w:color w:val="000000"/>
              </w:rPr>
              <w:t>7</w:t>
            </w:r>
          </w:p>
        </w:tc>
      </w:tr>
      <w:tr w:rsidR="006515C3" w14:paraId="1E53507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98A5D2C" w14:textId="77777777"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C254802"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D486B90" w14:textId="77777777" w:rsidR="006515C3" w:rsidRDefault="00D756D3">
            <w:pPr>
              <w:jc w:val="right"/>
              <w:rPr>
                <w:color w:val="000000"/>
              </w:rPr>
            </w:pPr>
            <w:r>
              <w:rPr>
                <w:color w:val="000000"/>
              </w:rPr>
              <w:t>0</w:t>
            </w:r>
          </w:p>
        </w:tc>
      </w:tr>
      <w:tr w:rsidR="006515C3" w14:paraId="6A68E0B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421D25" w14:textId="77777777"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C651EAF"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E56FE5B" w14:textId="77777777" w:rsidR="006515C3" w:rsidRDefault="00D756D3">
            <w:pPr>
              <w:jc w:val="right"/>
              <w:rPr>
                <w:color w:val="000000"/>
              </w:rPr>
            </w:pPr>
            <w:r>
              <w:rPr>
                <w:color w:val="000000"/>
              </w:rPr>
              <w:t>0</w:t>
            </w:r>
          </w:p>
        </w:tc>
      </w:tr>
      <w:tr w:rsidR="006515C3" w14:paraId="57611B8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481CFD4" w14:textId="77777777"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30EE1D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F9D4AF" w14:textId="77777777" w:rsidR="006515C3" w:rsidRDefault="00D756D3">
            <w:pPr>
              <w:jc w:val="right"/>
              <w:rPr>
                <w:color w:val="000000"/>
              </w:rPr>
            </w:pPr>
            <w:r>
              <w:rPr>
                <w:color w:val="000000"/>
              </w:rPr>
              <w:t>1</w:t>
            </w:r>
          </w:p>
        </w:tc>
      </w:tr>
      <w:tr w:rsidR="006515C3" w14:paraId="05D2578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36A2811" w14:textId="77777777"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A8FF11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F20BBD2" w14:textId="77777777" w:rsidR="006515C3" w:rsidRDefault="00D756D3">
            <w:pPr>
              <w:jc w:val="right"/>
              <w:rPr>
                <w:color w:val="000000"/>
              </w:rPr>
            </w:pPr>
            <w:r>
              <w:rPr>
                <w:color w:val="000000"/>
              </w:rPr>
              <w:t>0</w:t>
            </w:r>
          </w:p>
        </w:tc>
      </w:tr>
      <w:tr w:rsidR="006515C3" w14:paraId="03AB4CF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174D9FD" w14:textId="77777777"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DBBA18"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A7EF5DF" w14:textId="77777777" w:rsidR="006515C3" w:rsidRDefault="00D756D3">
            <w:pPr>
              <w:jc w:val="right"/>
              <w:rPr>
                <w:color w:val="000000"/>
              </w:rPr>
            </w:pPr>
            <w:r>
              <w:rPr>
                <w:color w:val="000000"/>
              </w:rPr>
              <w:t>0</w:t>
            </w:r>
          </w:p>
        </w:tc>
      </w:tr>
      <w:tr w:rsidR="006515C3" w14:paraId="1632F7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DB4A194" w14:textId="77777777"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A7A2A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B17AC1F" w14:textId="77777777" w:rsidR="006515C3" w:rsidRDefault="00D756D3">
            <w:pPr>
              <w:jc w:val="right"/>
              <w:rPr>
                <w:color w:val="000000"/>
              </w:rPr>
            </w:pPr>
            <w:r>
              <w:rPr>
                <w:color w:val="000000"/>
              </w:rPr>
              <w:t>0</w:t>
            </w:r>
          </w:p>
        </w:tc>
      </w:tr>
      <w:tr w:rsidR="006515C3" w14:paraId="7F95C0A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596BCF" w14:textId="77777777"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D89B319"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6A8AA30" w14:textId="77777777" w:rsidR="006515C3" w:rsidRDefault="00D756D3">
            <w:pPr>
              <w:jc w:val="right"/>
              <w:rPr>
                <w:color w:val="000000"/>
              </w:rPr>
            </w:pPr>
            <w:r>
              <w:rPr>
                <w:color w:val="000000"/>
              </w:rPr>
              <w:t>0</w:t>
            </w:r>
          </w:p>
        </w:tc>
      </w:tr>
      <w:tr w:rsidR="006515C3" w14:paraId="0697F475"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F0E0431" w14:textId="77777777"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7C3A723"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7EFD3AA" w14:textId="77777777" w:rsidR="006515C3" w:rsidRDefault="00D756D3">
            <w:pPr>
              <w:jc w:val="right"/>
              <w:rPr>
                <w:color w:val="000000"/>
              </w:rPr>
            </w:pPr>
            <w:r>
              <w:rPr>
                <w:color w:val="000000"/>
              </w:rPr>
              <w:t>0</w:t>
            </w:r>
          </w:p>
        </w:tc>
      </w:tr>
      <w:tr w:rsidR="006515C3" w14:paraId="0056785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E89DBDD" w14:textId="77777777"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9C458F8" w14:textId="77777777"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95F7F6" w14:textId="77777777" w:rsidR="006515C3" w:rsidRDefault="00D756D3">
            <w:pPr>
              <w:jc w:val="right"/>
              <w:rPr>
                <w:color w:val="000000"/>
              </w:rPr>
            </w:pPr>
            <w:r>
              <w:rPr>
                <w:color w:val="000000"/>
              </w:rPr>
              <w:t>0</w:t>
            </w:r>
          </w:p>
        </w:tc>
      </w:tr>
      <w:tr w:rsidR="006515C3" w14:paraId="29A70A8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053E253" w14:textId="77777777"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1E4485" w14:textId="77777777"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D379DA2" w14:textId="77777777" w:rsidR="006515C3" w:rsidRDefault="00D756D3">
            <w:pPr>
              <w:jc w:val="right"/>
              <w:rPr>
                <w:color w:val="000000"/>
              </w:rPr>
            </w:pPr>
            <w:r>
              <w:rPr>
                <w:color w:val="000000"/>
              </w:rPr>
              <w:t>21</w:t>
            </w:r>
          </w:p>
        </w:tc>
      </w:tr>
      <w:tr w:rsidR="006515C3" w14:paraId="44D595B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84B72C7" w14:textId="77777777"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17EE354" w14:textId="77777777"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BE3FFB6" w14:textId="77777777" w:rsidR="006515C3" w:rsidRDefault="00D756D3">
            <w:pPr>
              <w:jc w:val="right"/>
              <w:rPr>
                <w:color w:val="000000"/>
              </w:rPr>
            </w:pPr>
            <w:r>
              <w:rPr>
                <w:color w:val="000000"/>
              </w:rPr>
              <w:t>65</w:t>
            </w:r>
          </w:p>
        </w:tc>
      </w:tr>
      <w:tr w:rsidR="006515C3" w14:paraId="01ECE8D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0DCD0CA" w14:textId="77777777"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242AA47" w14:textId="77777777"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28B37EB" w14:textId="77777777" w:rsidR="006515C3" w:rsidRDefault="00D756D3">
            <w:pPr>
              <w:jc w:val="right"/>
              <w:rPr>
                <w:color w:val="000000"/>
              </w:rPr>
            </w:pPr>
            <w:r>
              <w:rPr>
                <w:color w:val="000000"/>
              </w:rPr>
              <w:t>100</w:t>
            </w:r>
          </w:p>
        </w:tc>
      </w:tr>
    </w:tbl>
    <w:p w14:paraId="78AD8254" w14:textId="77777777" w:rsidR="006515C3" w:rsidRDefault="00D756D3">
      <w:pPr>
        <w:spacing w:line="360" w:lineRule="auto"/>
        <w:jc w:val="center"/>
        <w:rPr>
          <w:lang w:val="en-GB"/>
        </w:rPr>
      </w:pPr>
      <w:r>
        <w:rPr>
          <w:lang w:val="en-GB"/>
        </w:rPr>
        <w:t>Table 12: Topics of the 100 top-ranking keywords in Parlameter and SlovParl.</w:t>
      </w:r>
    </w:p>
    <w:p w14:paraId="336DC4E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2495"/>
        <w:gridCol w:w="5801"/>
      </w:tblGrid>
      <w:tr w:rsidR="006515C3" w14:paraId="7F618B96" w14:textId="77777777" w:rsidTr="00771980">
        <w:tc>
          <w:tcPr>
            <w:tcW w:w="1504" w:type="pct"/>
            <w:shd w:val="clear" w:color="auto" w:fill="auto"/>
            <w:tcMar>
              <w:left w:w="93" w:type="dxa"/>
            </w:tcMar>
          </w:tcPr>
          <w:p w14:paraId="1526DFF4" w14:textId="77777777" w:rsidR="006515C3" w:rsidRDefault="00D756D3">
            <w:pPr>
              <w:jc w:val="both"/>
              <w:rPr>
                <w:lang w:val="en-GB"/>
              </w:rPr>
            </w:pPr>
            <w:r>
              <w:rPr>
                <w:lang w:val="en-GB"/>
              </w:rPr>
              <w:t>ParlaMeter</w:t>
            </w:r>
          </w:p>
        </w:tc>
        <w:tc>
          <w:tcPr>
            <w:tcW w:w="3496" w:type="pct"/>
            <w:shd w:val="clear" w:color="auto" w:fill="auto"/>
            <w:tcMar>
              <w:left w:w="93" w:type="dxa"/>
            </w:tcMar>
          </w:tcPr>
          <w:p w14:paraId="0F6A62EB" w14:textId="77777777"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w:t>
            </w:r>
            <w:r>
              <w:rPr>
                <w:color w:val="000000"/>
              </w:rPr>
              <w:lastRenderedPageBreak/>
              <w:t>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mramor, računski, vraničar, zakonik, ljudmila, nevladen, postopkoven, preiskovalen, direktorat, hanžek, muršič, irgl</w:t>
            </w:r>
          </w:p>
        </w:tc>
      </w:tr>
      <w:tr w:rsidR="006515C3" w14:paraId="568D8E16" w14:textId="77777777" w:rsidTr="00771980">
        <w:tc>
          <w:tcPr>
            <w:tcW w:w="1504" w:type="pct"/>
            <w:shd w:val="clear" w:color="auto" w:fill="auto"/>
            <w:tcMar>
              <w:left w:w="93" w:type="dxa"/>
            </w:tcMar>
          </w:tcPr>
          <w:p w14:paraId="5C34FEDD" w14:textId="77777777" w:rsidR="006515C3" w:rsidRDefault="00D756D3">
            <w:pPr>
              <w:jc w:val="both"/>
              <w:rPr>
                <w:lang w:val="en-GB"/>
              </w:rPr>
            </w:pPr>
            <w:r>
              <w:rPr>
                <w:lang w:val="en-GB"/>
              </w:rPr>
              <w:lastRenderedPageBreak/>
              <w:t>SlovParl</w:t>
            </w:r>
          </w:p>
        </w:tc>
        <w:tc>
          <w:tcPr>
            <w:tcW w:w="3496" w:type="pct"/>
            <w:shd w:val="clear" w:color="auto" w:fill="auto"/>
            <w:tcMar>
              <w:left w:w="93" w:type="dxa"/>
            </w:tcMar>
          </w:tcPr>
          <w:p w14:paraId="78224A69" w14:textId="77777777"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14:paraId="0F90CA39" w14:textId="77777777" w:rsidR="006515C3" w:rsidRDefault="00D756D3">
      <w:pPr>
        <w:spacing w:line="360" w:lineRule="auto"/>
        <w:jc w:val="center"/>
        <w:rPr>
          <w:lang w:val="en-GB"/>
        </w:rPr>
      </w:pPr>
      <w:r>
        <w:rPr>
          <w:lang w:val="en-GB"/>
        </w:rPr>
        <w:t>Table 13: 100 top-ranking keywords in Parlameter contrasted against SlovParl and vice versa.</w:t>
      </w:r>
    </w:p>
    <w:p w14:paraId="40AA9338" w14:textId="77777777" w:rsidR="006515C3" w:rsidRDefault="006515C3">
      <w:pPr>
        <w:spacing w:line="360" w:lineRule="auto"/>
        <w:jc w:val="both"/>
        <w:rPr>
          <w:lang w:val="en-GB"/>
        </w:rPr>
      </w:pPr>
    </w:p>
    <w:p w14:paraId="6ADEB31E" w14:textId="77777777" w:rsidR="006515C3" w:rsidRDefault="00D756D3" w:rsidP="00C232F1">
      <w:pPr>
        <w:spacing w:line="360" w:lineRule="auto"/>
        <w:ind w:firstLine="720"/>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14:paraId="7C8A75B0" w14:textId="77777777" w:rsidR="006515C3" w:rsidRDefault="00D756D3">
      <w:pPr>
        <w:pStyle w:val="ListParagraph"/>
        <w:numPr>
          <w:ilvl w:val="0"/>
          <w:numId w:val="4"/>
        </w:numPr>
        <w:spacing w:line="360" w:lineRule="auto"/>
        <w:jc w:val="both"/>
        <w:rPr>
          <w:lang w:val="en-GB"/>
        </w:rPr>
      </w:pPr>
      <w:r>
        <w:rPr>
          <w:lang w:val="en-GB"/>
        </w:rPr>
        <w:t xml:space="preserve">adjective </w:t>
      </w:r>
      <w:r>
        <w:rPr>
          <w:i/>
          <w:lang w:val="en-GB"/>
        </w:rPr>
        <w:t>južen – southern</w:t>
      </w:r>
      <w:r>
        <w:rPr>
          <w:lang w:val="en-GB"/>
        </w:rPr>
        <w:t>,</w:t>
      </w:r>
    </w:p>
    <w:p w14:paraId="66D1E170" w14:textId="77777777" w:rsidR="006515C3" w:rsidRDefault="00D756D3">
      <w:pPr>
        <w:pStyle w:val="ListParagraph"/>
        <w:numPr>
          <w:ilvl w:val="0"/>
          <w:numId w:val="4"/>
        </w:numPr>
        <w:spacing w:line="360" w:lineRule="auto"/>
        <w:jc w:val="both"/>
        <w:rPr>
          <w:lang w:val="en-GB"/>
        </w:rPr>
      </w:pPr>
      <w:r>
        <w:rPr>
          <w:lang w:val="en-GB"/>
        </w:rPr>
        <w:t xml:space="preserve">noun </w:t>
      </w:r>
      <w:r>
        <w:rPr>
          <w:i/>
          <w:lang w:val="en-GB"/>
        </w:rPr>
        <w:t>kriza – crisis</w:t>
      </w:r>
      <w:r>
        <w:rPr>
          <w:lang w:val="en-GB"/>
        </w:rPr>
        <w:t>, and</w:t>
      </w:r>
    </w:p>
    <w:p w14:paraId="1CC2734F" w14:textId="77777777" w:rsidR="006515C3" w:rsidRDefault="00D756D3">
      <w:pPr>
        <w:pStyle w:val="ListParagraph"/>
        <w:numPr>
          <w:ilvl w:val="0"/>
          <w:numId w:val="4"/>
        </w:numPr>
        <w:spacing w:line="360" w:lineRule="auto"/>
        <w:jc w:val="both"/>
        <w:rPr>
          <w:lang w:val="en-GB"/>
        </w:rPr>
      </w:pPr>
      <w:r>
        <w:rPr>
          <w:lang w:val="en-GB"/>
        </w:rPr>
        <w:t xml:space="preserve">verb </w:t>
      </w:r>
      <w:r>
        <w:rPr>
          <w:i/>
          <w:lang w:val="en-GB"/>
        </w:rPr>
        <w:t>sprožiti – trigger</w:t>
      </w:r>
      <w:r>
        <w:rPr>
          <w:lang w:val="en-GB"/>
        </w:rPr>
        <w:t>.</w:t>
      </w:r>
    </w:p>
    <w:p w14:paraId="6ACE6D9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934"/>
        <w:gridCol w:w="3881"/>
        <w:gridCol w:w="3481"/>
      </w:tblGrid>
      <w:tr w:rsidR="006515C3" w14:paraId="07F2F22E" w14:textId="77777777" w:rsidTr="00771980">
        <w:tc>
          <w:tcPr>
            <w:tcW w:w="563" w:type="pct"/>
            <w:shd w:val="clear" w:color="auto" w:fill="auto"/>
            <w:tcMar>
              <w:left w:w="93" w:type="dxa"/>
            </w:tcMar>
          </w:tcPr>
          <w:p w14:paraId="0C4E6C02" w14:textId="77777777" w:rsidR="006515C3" w:rsidRDefault="006515C3">
            <w:pPr>
              <w:jc w:val="both"/>
              <w:rPr>
                <w:lang w:val="en-GB"/>
              </w:rPr>
            </w:pPr>
          </w:p>
        </w:tc>
        <w:tc>
          <w:tcPr>
            <w:tcW w:w="2339" w:type="pct"/>
            <w:shd w:val="clear" w:color="auto" w:fill="auto"/>
            <w:tcMar>
              <w:left w:w="93" w:type="dxa"/>
            </w:tcMar>
          </w:tcPr>
          <w:p w14:paraId="379246D8" w14:textId="77777777" w:rsidR="006515C3" w:rsidRDefault="00D756D3">
            <w:pPr>
              <w:jc w:val="both"/>
              <w:rPr>
                <w:color w:val="000000"/>
              </w:rPr>
            </w:pPr>
            <w:r>
              <w:rPr>
                <w:color w:val="000000"/>
              </w:rPr>
              <w:t>SlovParl</w:t>
            </w:r>
          </w:p>
        </w:tc>
        <w:tc>
          <w:tcPr>
            <w:tcW w:w="2098" w:type="pct"/>
            <w:shd w:val="clear" w:color="auto" w:fill="auto"/>
            <w:tcMar>
              <w:left w:w="93" w:type="dxa"/>
            </w:tcMar>
          </w:tcPr>
          <w:p w14:paraId="01B49634" w14:textId="77777777" w:rsidR="006515C3" w:rsidRDefault="00D756D3">
            <w:pPr>
              <w:jc w:val="both"/>
              <w:rPr>
                <w:color w:val="000000"/>
              </w:rPr>
            </w:pPr>
            <w:r>
              <w:rPr>
                <w:color w:val="000000"/>
              </w:rPr>
              <w:t>ParlaMeter</w:t>
            </w:r>
          </w:p>
        </w:tc>
      </w:tr>
      <w:tr w:rsidR="006515C3" w14:paraId="7FF6091B" w14:textId="77777777" w:rsidTr="00771980">
        <w:tc>
          <w:tcPr>
            <w:tcW w:w="563" w:type="pct"/>
            <w:shd w:val="clear" w:color="auto" w:fill="auto"/>
            <w:tcMar>
              <w:left w:w="93" w:type="dxa"/>
            </w:tcMar>
          </w:tcPr>
          <w:p w14:paraId="0E41856A" w14:textId="77777777" w:rsidR="006515C3" w:rsidRDefault="00D756D3">
            <w:pPr>
              <w:jc w:val="both"/>
              <w:rPr>
                <w:lang w:val="en-GB"/>
              </w:rPr>
            </w:pPr>
            <w:r>
              <w:rPr>
                <w:lang w:val="en-GB"/>
              </w:rPr>
              <w:t>južen</w:t>
            </w:r>
          </w:p>
        </w:tc>
        <w:tc>
          <w:tcPr>
            <w:tcW w:w="2339" w:type="pct"/>
            <w:shd w:val="clear" w:color="auto" w:fill="auto"/>
            <w:tcMar>
              <w:left w:w="93" w:type="dxa"/>
            </w:tcMar>
          </w:tcPr>
          <w:p w14:paraId="02A7EE8C" w14:textId="77777777" w:rsidR="006515C3" w:rsidRDefault="00D756D3">
            <w:pPr>
              <w:jc w:val="both"/>
              <w:rPr>
                <w:color w:val="000000"/>
              </w:rPr>
            </w:pPr>
            <w:r>
              <w:rPr>
                <w:color w:val="000000"/>
              </w:rPr>
              <w:t>178 (14.03 per million)</w:t>
            </w:r>
          </w:p>
          <w:p w14:paraId="7F771A2E" w14:textId="77777777" w:rsidR="006515C3" w:rsidRDefault="00D756D3">
            <w:pPr>
              <w:pStyle w:val="ListParagraph"/>
              <w:numPr>
                <w:ilvl w:val="0"/>
                <w:numId w:val="3"/>
              </w:numPr>
              <w:jc w:val="both"/>
              <w:rPr>
                <w:b/>
                <w:color w:val="000000"/>
              </w:rPr>
            </w:pPr>
            <w:r>
              <w:rPr>
                <w:color w:val="000000"/>
              </w:rPr>
              <w:t>[GEOGRAPHY]: koreja, primorska, amerika</w:t>
            </w:r>
          </w:p>
          <w:p w14:paraId="17344A71" w14:textId="77777777" w:rsidR="006515C3" w:rsidRDefault="00D756D3">
            <w:pPr>
              <w:pStyle w:val="ListParagraph"/>
              <w:numPr>
                <w:ilvl w:val="0"/>
                <w:numId w:val="3"/>
              </w:numPr>
              <w:jc w:val="both"/>
              <w:rPr>
                <w:b/>
                <w:color w:val="000000"/>
              </w:rPr>
            </w:pPr>
            <w:r>
              <w:rPr>
                <w:color w:val="000000"/>
              </w:rPr>
              <w:lastRenderedPageBreak/>
              <w:t xml:space="preserve">[CONCRETE]: meja, železnica </w:t>
            </w:r>
          </w:p>
          <w:p w14:paraId="4C189D41" w14:textId="77777777" w:rsidR="006515C3" w:rsidRDefault="00D756D3">
            <w:pPr>
              <w:pStyle w:val="ListParagraph"/>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14:paraId="67559609" w14:textId="77777777" w:rsidR="006515C3" w:rsidRDefault="00D756D3">
            <w:pPr>
              <w:jc w:val="both"/>
              <w:rPr>
                <w:color w:val="000000"/>
              </w:rPr>
            </w:pPr>
            <w:r>
              <w:rPr>
                <w:color w:val="000000"/>
              </w:rPr>
              <w:lastRenderedPageBreak/>
              <w:t>910 (22.20 per million)</w:t>
            </w:r>
          </w:p>
          <w:p w14:paraId="5969C5CA" w14:textId="77777777" w:rsidR="006515C3" w:rsidRDefault="00D756D3">
            <w:pPr>
              <w:pStyle w:val="ListParagraph"/>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w:t>
            </w:r>
            <w:r>
              <w:rPr>
                <w:color w:val="000000"/>
              </w:rPr>
              <w:lastRenderedPageBreak/>
              <w:t xml:space="preserve">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14:paraId="49D5AD26" w14:textId="77777777" w:rsidR="006515C3" w:rsidRDefault="00D756D3">
            <w:pPr>
              <w:pStyle w:val="ListParagraph"/>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14:paraId="256071AF" w14:textId="77777777" w:rsidR="006515C3" w:rsidRDefault="00D756D3">
            <w:pPr>
              <w:pStyle w:val="ListParagraph"/>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t>projekt, stran, država, republika</w:t>
            </w:r>
          </w:p>
        </w:tc>
      </w:tr>
      <w:tr w:rsidR="006515C3" w14:paraId="10422C45" w14:textId="77777777" w:rsidTr="00771980">
        <w:tc>
          <w:tcPr>
            <w:tcW w:w="563" w:type="pct"/>
            <w:shd w:val="clear" w:color="auto" w:fill="auto"/>
            <w:tcMar>
              <w:left w:w="93" w:type="dxa"/>
            </w:tcMar>
          </w:tcPr>
          <w:p w14:paraId="1CC85C67" w14:textId="77777777" w:rsidR="006515C3" w:rsidRDefault="00D756D3">
            <w:pPr>
              <w:jc w:val="both"/>
              <w:rPr>
                <w:lang w:val="en-GB"/>
              </w:rPr>
            </w:pPr>
            <w:r>
              <w:rPr>
                <w:lang w:val="en-GB"/>
              </w:rPr>
              <w:lastRenderedPageBreak/>
              <w:t>sprožiti</w:t>
            </w:r>
          </w:p>
        </w:tc>
        <w:tc>
          <w:tcPr>
            <w:tcW w:w="2339" w:type="pct"/>
            <w:shd w:val="clear" w:color="auto" w:fill="auto"/>
            <w:tcMar>
              <w:left w:w="93" w:type="dxa"/>
            </w:tcMar>
          </w:tcPr>
          <w:p w14:paraId="4D8D9E2E" w14:textId="77777777" w:rsidR="006515C3" w:rsidRDefault="00D756D3">
            <w:pPr>
              <w:jc w:val="both"/>
              <w:rPr>
                <w:color w:val="000000"/>
              </w:rPr>
            </w:pPr>
            <w:r>
              <w:rPr>
                <w:color w:val="000000"/>
              </w:rPr>
              <w:t>548 (43.19 per million)</w:t>
            </w:r>
          </w:p>
          <w:p w14:paraId="4CFA1E7B" w14:textId="77777777" w:rsidR="006515C3" w:rsidRDefault="00D756D3">
            <w:pPr>
              <w:pStyle w:val="ListParagraph"/>
              <w:numPr>
                <w:ilvl w:val="0"/>
                <w:numId w:val="3"/>
              </w:numPr>
              <w:jc w:val="both"/>
              <w:rPr>
                <w:color w:val="000000"/>
              </w:rPr>
            </w:pPr>
            <w:r>
              <w:rPr>
                <w:color w:val="000000"/>
              </w:rPr>
              <w:t>[CONCRETE]: spor, postopek, proces, interpelacijo, arbitražo</w:t>
            </w:r>
          </w:p>
          <w:p w14:paraId="3270315F" w14:textId="77777777" w:rsidR="006515C3" w:rsidRDefault="00D756D3">
            <w:pPr>
              <w:pStyle w:val="ListParagraph"/>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14:paraId="1522D771" w14:textId="77777777" w:rsidR="006515C3" w:rsidRDefault="00D756D3">
            <w:pPr>
              <w:jc w:val="both"/>
              <w:rPr>
                <w:color w:val="000000"/>
              </w:rPr>
            </w:pPr>
            <w:r>
              <w:rPr>
                <w:color w:val="000000"/>
              </w:rPr>
              <w:t>1,569 (38.28 per million)</w:t>
            </w:r>
          </w:p>
          <w:p w14:paraId="74AFB9ED" w14:textId="77777777" w:rsidR="006515C3" w:rsidRDefault="00D756D3">
            <w:pPr>
              <w:pStyle w:val="ListParagraph"/>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14:paraId="147CBBED" w14:textId="77777777" w:rsidR="006515C3" w:rsidRDefault="00D756D3">
            <w:pPr>
              <w:pStyle w:val="ListParagraph"/>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14:paraId="436BE56B" w14:textId="77777777" w:rsidTr="00771980">
        <w:tc>
          <w:tcPr>
            <w:tcW w:w="563" w:type="pct"/>
            <w:shd w:val="clear" w:color="auto" w:fill="auto"/>
            <w:tcMar>
              <w:left w:w="93" w:type="dxa"/>
            </w:tcMar>
          </w:tcPr>
          <w:p w14:paraId="55A91D3F" w14:textId="77777777" w:rsidR="006515C3" w:rsidRDefault="00D756D3">
            <w:pPr>
              <w:jc w:val="both"/>
              <w:rPr>
                <w:lang w:val="en-GB"/>
              </w:rPr>
            </w:pPr>
            <w:r>
              <w:rPr>
                <w:lang w:val="en-GB"/>
              </w:rPr>
              <w:t>kriza</w:t>
            </w:r>
          </w:p>
        </w:tc>
        <w:tc>
          <w:tcPr>
            <w:tcW w:w="2339" w:type="pct"/>
            <w:shd w:val="clear" w:color="auto" w:fill="auto"/>
            <w:tcMar>
              <w:left w:w="93" w:type="dxa"/>
            </w:tcMar>
          </w:tcPr>
          <w:p w14:paraId="53D3CCFB" w14:textId="77777777" w:rsidR="006515C3" w:rsidRDefault="00D756D3">
            <w:pPr>
              <w:jc w:val="both"/>
              <w:rPr>
                <w:color w:val="000000"/>
              </w:rPr>
            </w:pPr>
            <w:r>
              <w:rPr>
                <w:color w:val="000000"/>
              </w:rPr>
              <w:t>1,114 (87.79 per million)</w:t>
            </w:r>
          </w:p>
          <w:p w14:paraId="7F6BA3E1" w14:textId="77777777" w:rsidR="006515C3" w:rsidRDefault="00D756D3">
            <w:pPr>
              <w:pStyle w:val="ListParagraph"/>
              <w:numPr>
                <w:ilvl w:val="0"/>
                <w:numId w:val="3"/>
              </w:numPr>
              <w:jc w:val="both"/>
              <w:rPr>
                <w:color w:val="000000"/>
              </w:rPr>
            </w:pPr>
            <w:r>
              <w:rPr>
                <w:color w:val="000000"/>
              </w:rPr>
              <w:t>[GEOGRAPHY]: jugoslovanska, zalivska kriza</w:t>
            </w:r>
          </w:p>
          <w:p w14:paraId="5F7AE1C0" w14:textId="77777777" w:rsidR="006515C3" w:rsidRDefault="00D756D3">
            <w:pPr>
              <w:pStyle w:val="ListParagraph"/>
              <w:numPr>
                <w:ilvl w:val="0"/>
                <w:numId w:val="3"/>
              </w:numPr>
              <w:jc w:val="both"/>
              <w:rPr>
                <w:color w:val="000000"/>
              </w:rPr>
            </w:pPr>
            <w:r>
              <w:rPr>
                <w:color w:val="000000"/>
              </w:rPr>
              <w:t>[POLITICS]: vladna, gospodarska, parlamentarna, ekonomska, ustavna, politična kriza</w:t>
            </w:r>
          </w:p>
          <w:p w14:paraId="08337C10" w14:textId="77777777" w:rsidR="006515C3" w:rsidRDefault="00D756D3">
            <w:pPr>
              <w:pStyle w:val="ListParagraph"/>
              <w:numPr>
                <w:ilvl w:val="0"/>
                <w:numId w:val="3"/>
              </w:numPr>
              <w:jc w:val="both"/>
              <w:rPr>
                <w:color w:val="000000"/>
              </w:rPr>
            </w:pPr>
            <w:r>
              <w:rPr>
                <w:color w:val="000000"/>
              </w:rPr>
              <w:t>[METAPHORICAL]: duševna, socialna, razvojna, družbena kriza</w:t>
            </w:r>
          </w:p>
          <w:p w14:paraId="3A2B2836" w14:textId="77777777" w:rsidR="006515C3" w:rsidRDefault="00D756D3">
            <w:pPr>
              <w:pStyle w:val="ListParagraph"/>
              <w:numPr>
                <w:ilvl w:val="0"/>
                <w:numId w:val="3"/>
              </w:numPr>
              <w:jc w:val="both"/>
              <w:rPr>
                <w:color w:val="000000"/>
              </w:rPr>
            </w:pPr>
            <w:r>
              <w:rPr>
                <w:color w:val="000000"/>
              </w:rPr>
              <w:t>[MODIFIERS]: huda, moralna, globoka, katastrofalna, velika, težka kriza</w:t>
            </w:r>
          </w:p>
          <w:p w14:paraId="24B27483" w14:textId="77777777" w:rsidR="006515C3" w:rsidRDefault="00D756D3">
            <w:pPr>
              <w:pStyle w:val="ListParagraph"/>
              <w:numPr>
                <w:ilvl w:val="0"/>
                <w:numId w:val="3"/>
              </w:numPr>
              <w:jc w:val="both"/>
              <w:rPr>
                <w:color w:val="000000"/>
              </w:rPr>
            </w:pPr>
            <w:r>
              <w:rPr>
                <w:color w:val="000000"/>
              </w:rPr>
              <w:t>[NOUNS]: reševanje, razrešitev, rešitev, razplet, razreševanje krize</w:t>
            </w:r>
          </w:p>
          <w:p w14:paraId="6D2C97B5" w14:textId="77777777" w:rsidR="006515C3" w:rsidRDefault="00D756D3">
            <w:pPr>
              <w:pStyle w:val="ListParagraph"/>
              <w:numPr>
                <w:ilvl w:val="0"/>
                <w:numId w:val="3"/>
              </w:numPr>
              <w:jc w:val="both"/>
              <w:rPr>
                <w:color w:val="000000"/>
              </w:rPr>
            </w:pPr>
            <w:r>
              <w:rPr>
                <w:color w:val="000000"/>
              </w:rPr>
              <w:t>[VERBS]: prebroditi, poglabljati, razrešiti, povzročiti, rešiti, začeti krizo</w:t>
            </w:r>
          </w:p>
          <w:p w14:paraId="62C4FDF4" w14:textId="77777777" w:rsidR="006515C3" w:rsidRDefault="006515C3">
            <w:pPr>
              <w:jc w:val="both"/>
            </w:pPr>
          </w:p>
        </w:tc>
        <w:tc>
          <w:tcPr>
            <w:tcW w:w="2098" w:type="pct"/>
            <w:shd w:val="clear" w:color="auto" w:fill="auto"/>
            <w:tcMar>
              <w:left w:w="93" w:type="dxa"/>
            </w:tcMar>
          </w:tcPr>
          <w:p w14:paraId="3A4F5594" w14:textId="77777777" w:rsidR="006515C3" w:rsidRDefault="00D756D3">
            <w:pPr>
              <w:jc w:val="both"/>
              <w:rPr>
                <w:color w:val="000000"/>
              </w:rPr>
            </w:pPr>
            <w:r>
              <w:rPr>
                <w:color w:val="000000"/>
              </w:rPr>
              <w:t>8,062 (196.69 per million)</w:t>
            </w:r>
          </w:p>
          <w:p w14:paraId="1092E3BD" w14:textId="77777777" w:rsidR="006515C3" w:rsidRDefault="00D756D3">
            <w:pPr>
              <w:pStyle w:val="ListParagraph"/>
              <w:numPr>
                <w:ilvl w:val="0"/>
                <w:numId w:val="3"/>
              </w:numPr>
              <w:jc w:val="both"/>
              <w:rPr>
                <w:color w:val="000000"/>
              </w:rPr>
            </w:pPr>
            <w:r>
              <w:rPr>
                <w:color w:val="000000"/>
              </w:rPr>
              <w:t>[GEOGRAPHY]: ukrajinska, grška, svetovna, globalna kriza</w:t>
            </w:r>
          </w:p>
          <w:p w14:paraId="6E377C62" w14:textId="77777777" w:rsidR="006515C3" w:rsidRDefault="00D756D3">
            <w:pPr>
              <w:pStyle w:val="ListParagraph"/>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14:paraId="61ABBAAE" w14:textId="77777777" w:rsidR="006515C3" w:rsidRDefault="00D756D3">
            <w:pPr>
              <w:pStyle w:val="ListParagraph"/>
              <w:numPr>
                <w:ilvl w:val="0"/>
                <w:numId w:val="3"/>
              </w:numPr>
              <w:jc w:val="both"/>
              <w:rPr>
                <w:color w:val="000000"/>
              </w:rPr>
            </w:pPr>
            <w:r>
              <w:rPr>
                <w:color w:val="000000"/>
              </w:rPr>
              <w:t xml:space="preserve">[METAPHORICAL]: </w:t>
            </w:r>
            <w:r>
              <w:rPr>
                <w:b/>
                <w:color w:val="000000"/>
              </w:rPr>
              <w:t>socialna</w:t>
            </w:r>
            <w:r>
              <w:rPr>
                <w:color w:val="000000"/>
              </w:rPr>
              <w:t xml:space="preserve"> kriza</w:t>
            </w:r>
          </w:p>
          <w:p w14:paraId="14258173" w14:textId="77777777" w:rsidR="006515C3" w:rsidRDefault="00D756D3">
            <w:pPr>
              <w:pStyle w:val="ListParagraph"/>
              <w:numPr>
                <w:ilvl w:val="0"/>
                <w:numId w:val="3"/>
              </w:numPr>
              <w:jc w:val="both"/>
              <w:rPr>
                <w:color w:val="000000"/>
              </w:rPr>
            </w:pPr>
            <w:r>
              <w:rPr>
                <w:color w:val="000000"/>
              </w:rPr>
              <w:t xml:space="preserve">[MODIFIERS]: huda, </w:t>
            </w:r>
            <w:r>
              <w:rPr>
                <w:b/>
                <w:color w:val="000000"/>
              </w:rPr>
              <w:t>kompleksna</w:t>
            </w:r>
            <w:r>
              <w:rPr>
                <w:color w:val="000000"/>
              </w:rPr>
              <w:t>, globoka, velika kriza</w:t>
            </w:r>
          </w:p>
          <w:p w14:paraId="7DE3E341" w14:textId="77777777" w:rsidR="006515C3" w:rsidRDefault="00D756D3">
            <w:pPr>
              <w:pStyle w:val="ListParagraph"/>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14:paraId="2A922395" w14:textId="77777777" w:rsidR="006515C3" w:rsidRDefault="00D756D3">
            <w:pPr>
              <w:pStyle w:val="ListParagraph"/>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14:paraId="1D4D0EFE" w14:textId="77777777" w:rsidR="006515C3" w:rsidRDefault="00D756D3">
      <w:pPr>
        <w:spacing w:line="360" w:lineRule="auto"/>
        <w:jc w:val="center"/>
      </w:pPr>
      <w:r>
        <w:rPr>
          <w:lang w:val="en-GB"/>
        </w:rPr>
        <w:lastRenderedPageBreak/>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are indicated in square brackets, and new collocations in Parlameter are highlighted in bold.</w:t>
      </w:r>
    </w:p>
    <w:p w14:paraId="3044E6F0" w14:textId="77777777" w:rsidR="006515C3" w:rsidRDefault="006515C3">
      <w:pPr>
        <w:spacing w:line="360" w:lineRule="auto"/>
        <w:jc w:val="both"/>
        <w:rPr>
          <w:lang w:val="en-GB"/>
        </w:rPr>
      </w:pPr>
    </w:p>
    <w:p w14:paraId="5E5C55A9" w14:textId="77777777" w:rsidR="006515C3" w:rsidRDefault="00F26B24">
      <w:pPr>
        <w:spacing w:line="360" w:lineRule="auto"/>
        <w:jc w:val="both"/>
        <w:rPr>
          <w:lang w:val="en-GB"/>
        </w:rPr>
      </w:pPr>
      <w:r>
        <w:rPr>
          <w:lang w:val="en-GB"/>
        </w:rPr>
        <w:tab/>
      </w:r>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xml:space="preserve">, which is more than twice as frequent in Parlameter compared to SlovParl, despite the fact that the early 1990s were marked by a long and bloody war in the Balkans as well as severe economic hardship related to change of the economic and political system.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was marked by </w:t>
      </w:r>
      <w:r w:rsidR="00D756D3">
        <w:rPr>
          <w:i/>
          <w:lang w:val="en-GB"/>
        </w:rPr>
        <w:t>constitutional/parliamentary crisis</w:t>
      </w:r>
      <w:r w:rsidR="00D756D3">
        <w:rPr>
          <w:lang w:val="en-GB"/>
        </w:rPr>
        <w:t xml:space="preserve">, which are not observed in the late 2010s. Interestingly, SlovParl contains more metaphorical collocations which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1990s,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14:paraId="174F1162" w14:textId="77777777"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14:paraId="4F5AA009" w14:textId="77777777" w:rsidR="006515C3" w:rsidRDefault="00F26B24">
      <w:pPr>
        <w:spacing w:line="360" w:lineRule="auto"/>
        <w:jc w:val="both"/>
      </w:pPr>
      <w:r>
        <w:rPr>
          <w:lang w:val="en-GB"/>
        </w:rPr>
        <w:tab/>
      </w:r>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w:t>
      </w:r>
      <w:r w:rsidR="00D756D3">
        <w:rPr>
          <w:lang w:val="en-GB"/>
        </w:rPr>
        <w:lastRenderedPageBreak/>
        <w:t xml:space="preserve">one major unsettled issue is the border with Croatia that has even been subject of international arbitration during the parliamentary term included in the Parlameter corpus, which is reflected in the top-ranking strong collocation </w:t>
      </w:r>
      <w:r w:rsidR="00D756D3">
        <w:rPr>
          <w:i/>
          <w:lang w:val="en-GB"/>
        </w:rPr>
        <w:t>južna meja/southern border</w:t>
      </w:r>
      <w:r w:rsidR="00D756D3">
        <w:rPr>
          <w:lang w:val="en-GB"/>
        </w:rPr>
        <w:t>.</w:t>
      </w:r>
    </w:p>
    <w:p w14:paraId="62BA6564" w14:textId="77777777" w:rsidR="006515C3" w:rsidRPr="00A93E80" w:rsidRDefault="00D756D3">
      <w:pPr>
        <w:spacing w:line="360" w:lineRule="auto"/>
        <w:jc w:val="center"/>
        <w:rPr>
          <w:b/>
          <w:sz w:val="28"/>
          <w:szCs w:val="28"/>
          <w:lang w:val="en-GB"/>
        </w:rPr>
      </w:pPr>
      <w:r w:rsidRPr="00A93E80">
        <w:rPr>
          <w:b/>
          <w:sz w:val="28"/>
          <w:szCs w:val="28"/>
          <w:lang w:val="en-GB"/>
        </w:rPr>
        <w:t>5</w:t>
      </w:r>
      <w:r w:rsidR="00A351E3" w:rsidRPr="00A93E80">
        <w:rPr>
          <w:b/>
          <w:sz w:val="28"/>
          <w:szCs w:val="28"/>
          <w:lang w:val="en-GB"/>
        </w:rPr>
        <w:t>.</w:t>
      </w:r>
      <w:r w:rsidRPr="00A93E80">
        <w:rPr>
          <w:b/>
          <w:sz w:val="28"/>
          <w:szCs w:val="28"/>
          <w:lang w:val="en-GB"/>
        </w:rPr>
        <w:t xml:space="preserve"> Conclusions</w:t>
      </w:r>
    </w:p>
    <w:p w14:paraId="23D08B4A" w14:textId="77777777" w:rsidR="006515C3" w:rsidRDefault="006515C3">
      <w:pPr>
        <w:spacing w:line="360" w:lineRule="auto"/>
        <w:jc w:val="both"/>
        <w:rPr>
          <w:lang w:val="en-GB"/>
        </w:rPr>
      </w:pPr>
    </w:p>
    <w:p w14:paraId="127C672F" w14:textId="77777777" w:rsidR="006515C3" w:rsidRDefault="00F26B24">
      <w:pPr>
        <w:spacing w:line="360" w:lineRule="auto"/>
        <w:jc w:val="both"/>
        <w:rPr>
          <w:lang w:val="en-GB"/>
        </w:rPr>
      </w:pPr>
      <w:r>
        <w:rPr>
          <w:lang w:val="en-GB"/>
        </w:rPr>
        <w:tab/>
      </w:r>
      <w:r w:rsidR="00D756D3">
        <w:rPr>
          <w:lang w:val="en-GB"/>
        </w:rPr>
        <w:t>In this paper we presented the Parlameter corpus of contemporary Slovene parliamentary proceedings. We analysed the linguistic production of the speakers according to the morphosyntactic annotation of the corpus and the speaker metadata.</w:t>
      </w:r>
    </w:p>
    <w:p w14:paraId="498F2C9F" w14:textId="77777777"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was recorded in the first two full years of the parliament. When contrasted against general Slovene, parliamentary speeches contain more present tense forms and personal and demonstrative pronouns. A comparison of male and female speakers shows that while male speakers take the floor more often than their female colleagues,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 xml:space="preserve">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w:t>
      </w:r>
      <w:r w:rsidR="00D756D3">
        <w:rPr>
          <w:lang w:val="en-GB"/>
        </w:rPr>
        <w:lastRenderedPageBreak/>
        <w:t>procedural issues and the new legislature. In the future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14:paraId="14AFB298" w14:textId="77777777" w:rsidR="00C232F1" w:rsidRDefault="00C232F1">
      <w:pPr>
        <w:spacing w:line="360" w:lineRule="auto"/>
        <w:jc w:val="both"/>
        <w:rPr>
          <w:lang w:val="en-GB"/>
        </w:rPr>
      </w:pPr>
    </w:p>
    <w:p w14:paraId="33633B19" w14:textId="77777777" w:rsidR="006515C3" w:rsidRPr="00A93E80" w:rsidRDefault="00D756D3">
      <w:pPr>
        <w:spacing w:line="360" w:lineRule="auto"/>
        <w:jc w:val="center"/>
        <w:rPr>
          <w:sz w:val="28"/>
          <w:szCs w:val="28"/>
        </w:rPr>
      </w:pPr>
      <w:r w:rsidRPr="00A93E80">
        <w:rPr>
          <w:b/>
          <w:sz w:val="28"/>
          <w:szCs w:val="28"/>
          <w:lang w:val="en-GB"/>
        </w:rPr>
        <w:t>Acknowledgments</w:t>
      </w:r>
    </w:p>
    <w:p w14:paraId="00DF0BAC" w14:textId="77777777" w:rsidR="006515C3" w:rsidRDefault="006515C3">
      <w:pPr>
        <w:spacing w:line="360" w:lineRule="auto"/>
        <w:jc w:val="both"/>
        <w:rPr>
          <w:lang w:val="en-GB"/>
        </w:rPr>
      </w:pPr>
    </w:p>
    <w:p w14:paraId="07CF73F2" w14:textId="77777777"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14:paraId="3C9FAFB5" w14:textId="77777777" w:rsidR="006515C3" w:rsidRDefault="006515C3">
      <w:pPr>
        <w:spacing w:line="360" w:lineRule="auto"/>
        <w:jc w:val="both"/>
        <w:rPr>
          <w:lang w:val="en-GB"/>
        </w:rPr>
      </w:pPr>
    </w:p>
    <w:p w14:paraId="552478D9" w14:textId="77777777" w:rsidR="006515C3" w:rsidRPr="00A93E80" w:rsidRDefault="00C232F1">
      <w:pPr>
        <w:spacing w:line="360" w:lineRule="auto"/>
        <w:jc w:val="center"/>
        <w:rPr>
          <w:sz w:val="28"/>
          <w:szCs w:val="28"/>
          <w:lang w:val="en-GB"/>
        </w:rPr>
      </w:pPr>
      <w:r w:rsidRPr="00A93E80">
        <w:rPr>
          <w:sz w:val="28"/>
          <w:szCs w:val="28"/>
          <w:lang w:val="en-GB"/>
        </w:rPr>
        <w:t>Sources and L</w:t>
      </w:r>
      <w:r w:rsidR="00D756D3" w:rsidRPr="00A93E80">
        <w:rPr>
          <w:sz w:val="28"/>
          <w:szCs w:val="28"/>
          <w:lang w:val="en-GB"/>
        </w:rPr>
        <w:t>iterature</w:t>
      </w:r>
    </w:p>
    <w:p w14:paraId="733D06ED" w14:textId="77777777" w:rsidR="006515C3" w:rsidRPr="00A93E80" w:rsidRDefault="00D756D3" w:rsidP="00C232F1">
      <w:pPr>
        <w:spacing w:line="360" w:lineRule="auto"/>
        <w:jc w:val="center"/>
        <w:rPr>
          <w:lang w:val="en-GB"/>
        </w:rPr>
      </w:pPr>
      <w:r w:rsidRPr="00A93E80">
        <w:rPr>
          <w:lang w:val="en-GB"/>
        </w:rPr>
        <w:t>Literature:</w:t>
      </w:r>
    </w:p>
    <w:p w14:paraId="073FBA19" w14:textId="77777777" w:rsidR="006515C3" w:rsidRPr="00771980" w:rsidRDefault="00D756D3" w:rsidP="00896CB5">
      <w:pPr>
        <w:pStyle w:val="ListParagraph"/>
        <w:numPr>
          <w:ilvl w:val="0"/>
          <w:numId w:val="6"/>
        </w:numPr>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14:paraId="32D2F845" w14:textId="77777777" w:rsidR="006515C3" w:rsidRPr="00771980" w:rsidRDefault="00D756D3" w:rsidP="00896CB5">
      <w:pPr>
        <w:pStyle w:val="ListParagraph"/>
        <w:numPr>
          <w:ilvl w:val="0"/>
          <w:numId w:val="6"/>
        </w:numPr>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14:paraId="628B48D4" w14:textId="77777777" w:rsidR="006515C3" w:rsidRPr="00771980" w:rsidRDefault="00D756D3" w:rsidP="00896CB5">
      <w:pPr>
        <w:pStyle w:val="ListParagraph"/>
        <w:numPr>
          <w:ilvl w:val="0"/>
          <w:numId w:val="6"/>
        </w:numPr>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14:paraId="1475DE16" w14:textId="77777777" w:rsidR="006515C3" w:rsidRPr="00771980" w:rsidRDefault="00D756D3" w:rsidP="00896CB5">
      <w:pPr>
        <w:pStyle w:val="ListParagraph"/>
        <w:numPr>
          <w:ilvl w:val="0"/>
          <w:numId w:val="6"/>
        </w:numPr>
        <w:jc w:val="both"/>
        <w:rPr>
          <w:sz w:val="20"/>
        </w:rPr>
      </w:pPr>
      <w:r w:rsidRPr="00771980">
        <w:rPr>
          <w:sz w:val="20"/>
        </w:rPr>
        <w:t xml:space="preserve">van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14:paraId="08D5A925" w14:textId="77777777" w:rsidR="006515C3" w:rsidRPr="00771980" w:rsidRDefault="00D756D3" w:rsidP="00896CB5">
      <w:pPr>
        <w:pStyle w:val="ListParagraph"/>
        <w:numPr>
          <w:ilvl w:val="0"/>
          <w:numId w:val="6"/>
        </w:numPr>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11">
        <w:r w:rsidRPr="00771980">
          <w:rPr>
            <w:rStyle w:val="InternetLink"/>
            <w:color w:val="auto"/>
            <w:sz w:val="20"/>
            <w:u w:val="none"/>
          </w:rPr>
          <w:t>http://www.ep.liu.se/ecp/147/007/ecp17147007.pdf</w:t>
        </w:r>
      </w:hyperlink>
      <w:r w:rsidRPr="00771980">
        <w:rPr>
          <w:sz w:val="20"/>
        </w:rPr>
        <w:t>.</w:t>
      </w:r>
    </w:p>
    <w:p w14:paraId="07C697EF" w14:textId="77777777" w:rsidR="006515C3" w:rsidRPr="00771980" w:rsidRDefault="00D756D3" w:rsidP="00896CB5">
      <w:pPr>
        <w:pStyle w:val="ListParagraph"/>
        <w:numPr>
          <w:ilvl w:val="0"/>
          <w:numId w:val="6"/>
        </w:numPr>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14:paraId="68BF54BC" w14:textId="77777777" w:rsidR="006515C3" w:rsidRPr="00771980" w:rsidRDefault="00D756D3" w:rsidP="00896CB5">
      <w:pPr>
        <w:pStyle w:val="ListParagraph"/>
        <w:numPr>
          <w:ilvl w:val="0"/>
          <w:numId w:val="6"/>
        </w:numPr>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2">
        <w:r w:rsidRPr="00771980">
          <w:rPr>
            <w:rStyle w:val="InternetLink"/>
            <w:color w:val="auto"/>
            <w:sz w:val="20"/>
            <w:u w:val="none"/>
          </w:rPr>
          <w:t>https://doi.org/10.1007/s10579-018-9425-z</w:t>
        </w:r>
      </w:hyperlink>
      <w:r w:rsidRPr="00771980">
        <w:rPr>
          <w:sz w:val="20"/>
        </w:rPr>
        <w:t>.</w:t>
      </w:r>
    </w:p>
    <w:p w14:paraId="0F2290E2" w14:textId="77777777" w:rsidR="006515C3" w:rsidRPr="00771980" w:rsidRDefault="00D756D3" w:rsidP="00896CB5">
      <w:pPr>
        <w:pStyle w:val="ListParagraph"/>
        <w:numPr>
          <w:ilvl w:val="0"/>
          <w:numId w:val="6"/>
        </w:numPr>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14:paraId="3C1CE6BF" w14:textId="77777777" w:rsidR="006515C3" w:rsidRPr="00771980" w:rsidRDefault="00D756D3" w:rsidP="00896CB5">
      <w:pPr>
        <w:pStyle w:val="ListParagraph"/>
        <w:numPr>
          <w:ilvl w:val="0"/>
          <w:numId w:val="6"/>
        </w:numPr>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3">
        <w:r w:rsidRPr="00771980">
          <w:rPr>
            <w:rStyle w:val="InternetLink"/>
            <w:color w:val="auto"/>
            <w:sz w:val="20"/>
            <w:u w:val="none"/>
          </w:rPr>
          <w:t>ftp://www.cs.toronto.edu/pub/gh/Hirst-etal-Bertinoro-2014.pdf</w:t>
        </w:r>
      </w:hyperlink>
      <w:r w:rsidRPr="00771980">
        <w:rPr>
          <w:sz w:val="20"/>
        </w:rPr>
        <w:t>.</w:t>
      </w:r>
    </w:p>
    <w:p w14:paraId="3BCD1384" w14:textId="77777777" w:rsidR="006515C3" w:rsidRPr="00771980" w:rsidRDefault="00D756D3" w:rsidP="00896CB5">
      <w:pPr>
        <w:pStyle w:val="ListParagraph"/>
        <w:numPr>
          <w:ilvl w:val="0"/>
          <w:numId w:val="6"/>
        </w:numPr>
        <w:jc w:val="both"/>
        <w:rPr>
          <w:sz w:val="20"/>
        </w:rPr>
      </w:pPr>
      <w:r w:rsidRPr="00771980">
        <w:rPr>
          <w:sz w:val="20"/>
        </w:rPr>
        <w:t xml:space="preserve">Hughes, Lorna M., Paul S. Ell, Gareth A.G. Knight, and Milena Dobreva. 2013. “Assessing and measuring impact of a digital collection in the humanities: An analysis of the SPHERE </w:t>
      </w:r>
      <w:r w:rsidRPr="00771980">
        <w:rPr>
          <w:sz w:val="20"/>
        </w:rPr>
        <w:lastRenderedPageBreak/>
        <w:t xml:space="preserve">(Stormont Parliamentary Hansards: Embedded in Research and Education) Project.” </w:t>
      </w:r>
      <w:r w:rsidRPr="00771980">
        <w:rPr>
          <w:i/>
          <w:sz w:val="20"/>
        </w:rPr>
        <w:t xml:space="preserve">Digital Scholarship in the Humanities </w:t>
      </w:r>
      <w:r w:rsidRPr="00771980">
        <w:rPr>
          <w:sz w:val="20"/>
        </w:rPr>
        <w:t>30 (2): 183–98.</w:t>
      </w:r>
    </w:p>
    <w:p w14:paraId="45727888" w14:textId="77777777" w:rsidR="006515C3" w:rsidRPr="00771980" w:rsidRDefault="00D756D3" w:rsidP="00896CB5">
      <w:pPr>
        <w:pStyle w:val="ListParagraph"/>
        <w:numPr>
          <w:ilvl w:val="0"/>
          <w:numId w:val="6"/>
        </w:numPr>
        <w:jc w:val="both"/>
        <w:rPr>
          <w:sz w:val="20"/>
        </w:rPr>
      </w:pPr>
      <w:r w:rsidRPr="00771980">
        <w:rPr>
          <w:sz w:val="20"/>
        </w:rPr>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14:paraId="5386E17B" w14:textId="77777777" w:rsidR="006515C3" w:rsidRPr="00771980" w:rsidRDefault="00D756D3" w:rsidP="00896CB5">
      <w:pPr>
        <w:pStyle w:val="ListParagraph"/>
        <w:numPr>
          <w:ilvl w:val="0"/>
          <w:numId w:val="6"/>
        </w:numPr>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14:paraId="788510FC" w14:textId="77777777" w:rsidR="00C232F1" w:rsidRDefault="00D756D3" w:rsidP="00896CB5">
      <w:pPr>
        <w:pStyle w:val="ListParagraph"/>
        <w:numPr>
          <w:ilvl w:val="0"/>
          <w:numId w:val="6"/>
        </w:numPr>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p>
    <w:p w14:paraId="23E98391" w14:textId="77777777" w:rsidR="006515C3" w:rsidRPr="00771980" w:rsidRDefault="00B26278" w:rsidP="00C232F1">
      <w:pPr>
        <w:pStyle w:val="ListParagraph"/>
        <w:jc w:val="both"/>
        <w:rPr>
          <w:sz w:val="20"/>
        </w:rPr>
      </w:pPr>
      <w:hyperlink r:id="rId14">
        <w:r w:rsidR="00D756D3"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14:paraId="50691A6E" w14:textId="3E236BC2" w:rsidR="006515C3" w:rsidRDefault="00D756D3" w:rsidP="00896CB5">
      <w:pPr>
        <w:pStyle w:val="ListParagraph"/>
        <w:numPr>
          <w:ilvl w:val="0"/>
          <w:numId w:val="6"/>
        </w:numPr>
        <w:jc w:val="both"/>
        <w:rPr>
          <w:sz w:val="20"/>
        </w:rPr>
      </w:pPr>
      <w:r w:rsidRPr="00771980">
        <w:rPr>
          <w:sz w:val="20"/>
        </w:rPr>
        <w:t xml:space="preserve">Ljubešić, Nikola, Tomaž Erjavec, Darja Fišer, Tanja Samardžić, Maja Miličević, Filip Klubička, and Filip Petkovski. 2016. “Easily Accessible Language Technologies for Slovene, 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5">
        <w:r w:rsidRPr="00771980">
          <w:rPr>
            <w:rStyle w:val="InternetLink"/>
            <w:color w:val="auto"/>
            <w:sz w:val="20"/>
            <w:u w:val="none"/>
          </w:rPr>
          <w:t>http://www.sdjt.si/wp/wp-content/uploads/2016/09/JTDH-2016_Ljubesic-et-al_Easily-Accessible-Language-Technologies.pdf</w:t>
        </w:r>
      </w:hyperlink>
      <w:r w:rsidRPr="00771980">
        <w:rPr>
          <w:sz w:val="20"/>
        </w:rPr>
        <w:t>.</w:t>
      </w:r>
    </w:p>
    <w:p w14:paraId="6FE9BCED" w14:textId="7DA76F71" w:rsidR="004F1A83" w:rsidRPr="00771980" w:rsidRDefault="00720389" w:rsidP="00896CB5">
      <w:pPr>
        <w:pStyle w:val="ListParagraph"/>
        <w:numPr>
          <w:ilvl w:val="0"/>
          <w:numId w:val="6"/>
        </w:numPr>
        <w:jc w:val="both"/>
        <w:rPr>
          <w:sz w:val="20"/>
        </w:rPr>
      </w:pPr>
      <w:ins w:id="14" w:author="Microsoft Office User" w:date="2019-06-21T14:06:00Z">
        <w:r w:rsidRPr="00720389">
          <w:rPr>
            <w:sz w:val="20"/>
          </w:rPr>
          <w:t xml:space="preserve">Ljubešić, Nikola, Darja Fišer, Tomaž Erjavec, and Filip Dobranić. 2018. “The Parlameter corpus of contemporary Slovene parliamentary proceedings.” In </w:t>
        </w:r>
        <w:r w:rsidRPr="00720389">
          <w:rPr>
            <w:i/>
            <w:sz w:val="20"/>
            <w:rPrChange w:id="15" w:author="Microsoft Office User" w:date="2019-06-21T14:07:00Z">
              <w:rPr>
                <w:sz w:val="20"/>
              </w:rPr>
            </w:rPrChange>
          </w:rPr>
          <w:t>Proceedings of the Conference on Language Technologies and Digital Humanities 2018</w:t>
        </w:r>
        <w:r w:rsidRPr="00720389">
          <w:rPr>
            <w:sz w:val="20"/>
          </w:rPr>
          <w:t>, edited by Darja Fišer and Andrej Pančur, 162–167. Accessed June 12, 2019. http://www.sdjt.si/wp/wp-content/uploads/2018/09/JTDH-2018_Ljubesic-et-al_The-Parlameter-corpus-of-contemporary-Slovene-parliamentary-proceedings.pdf</w:t>
        </w:r>
        <w:r>
          <w:rPr>
            <w:sz w:val="20"/>
          </w:rPr>
          <w:t>.</w:t>
        </w:r>
      </w:ins>
      <w:del w:id="16" w:author="Microsoft Office User" w:date="2019-06-21T14:06:00Z">
        <w:r w:rsidR="004F1A83" w:rsidDel="00720389">
          <w:rPr>
            <w:sz w:val="20"/>
          </w:rPr>
          <w:delText>Manjka</w:delText>
        </w:r>
      </w:del>
      <w:r w:rsidR="004F1A83">
        <w:rPr>
          <w:sz w:val="20"/>
        </w:rPr>
        <w:t xml:space="preserve"> </w:t>
      </w:r>
    </w:p>
    <w:p w14:paraId="6B27D61C" w14:textId="77777777" w:rsidR="006515C3" w:rsidRPr="00771980" w:rsidRDefault="00D756D3" w:rsidP="00896CB5">
      <w:pPr>
        <w:pStyle w:val="ListParagraph"/>
        <w:numPr>
          <w:ilvl w:val="0"/>
          <w:numId w:val="6"/>
        </w:numPr>
        <w:jc w:val="both"/>
        <w:rPr>
          <w:sz w:val="20"/>
        </w:rPr>
      </w:pPr>
      <w:r w:rsidRPr="00771980">
        <w:rPr>
          <w:sz w:val="20"/>
        </w:rPr>
        <w:t>Pančur, Andrej, and Mojca Šorn. 2016. “Smart Big Data: Use of Slove</w:t>
      </w:r>
      <w:bookmarkStart w:id="17" w:name="_GoBack"/>
      <w:bookmarkEnd w:id="17"/>
      <w:r w:rsidRPr="00771980">
        <w:rPr>
          <w:sz w:val="20"/>
        </w:rPr>
        <w:t xml:space="preser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14:paraId="724DDC71" w14:textId="77777777" w:rsidR="006515C3" w:rsidRPr="00771980" w:rsidRDefault="00D756D3" w:rsidP="00896CB5">
      <w:pPr>
        <w:pStyle w:val="ListParagraph"/>
        <w:numPr>
          <w:ilvl w:val="0"/>
          <w:numId w:val="6"/>
        </w:numPr>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6">
        <w:r w:rsidRPr="00771980">
          <w:rPr>
            <w:rStyle w:val="InternetLink"/>
            <w:color w:val="auto"/>
            <w:sz w:val="20"/>
            <w:u w:val="none"/>
          </w:rPr>
          <w:t>http://www.sdjt.si/wp/wp-content/uploads/2016/09/JTDH-2016_Pancur_Oznacevanje-zbirke-zapisnikov-sej-slovenskega-parlamenta.pdf</w:t>
        </w:r>
      </w:hyperlink>
      <w:r w:rsidRPr="00771980">
        <w:rPr>
          <w:sz w:val="20"/>
        </w:rPr>
        <w:t>.</w:t>
      </w:r>
    </w:p>
    <w:p w14:paraId="300EC706" w14:textId="77777777" w:rsidR="006515C3" w:rsidRPr="00771980" w:rsidRDefault="00D756D3" w:rsidP="00896CB5">
      <w:pPr>
        <w:pStyle w:val="ListParagraph"/>
        <w:numPr>
          <w:ilvl w:val="0"/>
          <w:numId w:val="6"/>
        </w:numPr>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PLoS ONE</w:t>
      </w:r>
      <w:r w:rsidRPr="00771980">
        <w:rPr>
          <w:sz w:val="20"/>
        </w:rPr>
        <w:t xml:space="preserve"> 11 (12): 1–18. </w:t>
      </w:r>
    </w:p>
    <w:p w14:paraId="41F60147" w14:textId="77777777" w:rsidR="006515C3" w:rsidRDefault="00D756D3" w:rsidP="00896CB5">
      <w:pPr>
        <w:pStyle w:val="ListParagraph"/>
        <w:numPr>
          <w:ilvl w:val="0"/>
          <w:numId w:val="6"/>
        </w:numPr>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7">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14:paraId="159BE14E" w14:textId="77777777" w:rsidR="006515C3" w:rsidRDefault="006515C3" w:rsidP="00771980">
      <w:pPr>
        <w:spacing w:line="360" w:lineRule="auto"/>
        <w:jc w:val="both"/>
      </w:pPr>
    </w:p>
    <w:p w14:paraId="181F1F04" w14:textId="77777777" w:rsidR="006515C3" w:rsidRPr="00A93E80" w:rsidRDefault="00D756D3" w:rsidP="00C232F1">
      <w:pPr>
        <w:spacing w:line="360" w:lineRule="auto"/>
        <w:jc w:val="center"/>
        <w:rPr>
          <w:lang w:val="en-GB"/>
        </w:rPr>
      </w:pPr>
      <w:r w:rsidRPr="00A93E80">
        <w:rPr>
          <w:lang w:val="en-GB"/>
        </w:rPr>
        <w:t>Sources:</w:t>
      </w:r>
    </w:p>
    <w:p w14:paraId="7CF5A056" w14:textId="77777777" w:rsidR="006515C3" w:rsidRPr="00771980" w:rsidRDefault="00D756D3" w:rsidP="00896CB5">
      <w:pPr>
        <w:pStyle w:val="ListParagraph"/>
        <w:numPr>
          <w:ilvl w:val="0"/>
          <w:numId w:val="7"/>
        </w:numPr>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8">
        <w:r w:rsidRPr="00771980">
          <w:rPr>
            <w:rStyle w:val="InternetLink"/>
            <w:color w:val="auto"/>
            <w:sz w:val="20"/>
            <w:u w:val="none"/>
            <w:lang w:val="en-GB"/>
          </w:rPr>
          <w:t>http://hdl.handle.net/11356/1208</w:t>
        </w:r>
      </w:hyperlink>
      <w:r w:rsidRPr="00771980">
        <w:rPr>
          <w:sz w:val="20"/>
          <w:lang w:val="en-GB"/>
        </w:rPr>
        <w:t>.</w:t>
      </w:r>
    </w:p>
    <w:p w14:paraId="7614F2CF" w14:textId="77777777" w:rsidR="006515C3" w:rsidRPr="00771980" w:rsidRDefault="00D756D3" w:rsidP="00896CB5">
      <w:pPr>
        <w:pStyle w:val="ListParagraph"/>
        <w:numPr>
          <w:ilvl w:val="0"/>
          <w:numId w:val="7"/>
        </w:numPr>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9">
        <w:r w:rsidRPr="00771980">
          <w:rPr>
            <w:rStyle w:val="InternetLink"/>
            <w:color w:val="auto"/>
            <w:sz w:val="20"/>
            <w:u w:val="none"/>
          </w:rPr>
          <w:t>http://hdl.handle.net/11356/1167</w:t>
        </w:r>
      </w:hyperlink>
      <w:r w:rsidRPr="00771980">
        <w:rPr>
          <w:sz w:val="20"/>
        </w:rPr>
        <w:t xml:space="preserve">. </w:t>
      </w:r>
    </w:p>
    <w:p w14:paraId="1CB3DAE0" w14:textId="77777777" w:rsidR="008A778C" w:rsidRDefault="008A778C" w:rsidP="008A778C">
      <w:pPr>
        <w:spacing w:line="360" w:lineRule="auto"/>
        <w:rPr>
          <w:i/>
          <w:lang w:val="sl-SI"/>
        </w:rPr>
      </w:pPr>
    </w:p>
    <w:p w14:paraId="3AE0779A" w14:textId="77777777" w:rsidR="002F0F31" w:rsidRDefault="002F0F31" w:rsidP="008A778C">
      <w:pPr>
        <w:spacing w:line="360" w:lineRule="auto"/>
        <w:rPr>
          <w:i/>
          <w:lang w:val="sl-SI"/>
        </w:rPr>
      </w:pPr>
    </w:p>
    <w:p w14:paraId="50591993" w14:textId="77777777" w:rsidR="008B2629" w:rsidRPr="00A93E80" w:rsidRDefault="008B2629" w:rsidP="008B2629">
      <w:pPr>
        <w:spacing w:line="360" w:lineRule="auto"/>
        <w:jc w:val="center"/>
        <w:rPr>
          <w:iCs/>
          <w:lang w:val="en-GB"/>
        </w:rPr>
      </w:pPr>
      <w:r w:rsidRPr="00A93E80">
        <w:rPr>
          <w:iCs/>
          <w:lang w:val="en-GB"/>
        </w:rPr>
        <w:t>Nikola Ljubešič, Darja Fišer, Tomaž Erjavec</w:t>
      </w:r>
    </w:p>
    <w:p w14:paraId="0536F2F3" w14:textId="77777777" w:rsidR="008B2629" w:rsidRPr="00A93E80" w:rsidRDefault="008B2629" w:rsidP="00A93E80">
      <w:pPr>
        <w:jc w:val="center"/>
        <w:rPr>
          <w:b/>
          <w:caps/>
          <w:sz w:val="28"/>
          <w:szCs w:val="28"/>
          <w:lang w:val="en-GB"/>
        </w:rPr>
      </w:pPr>
      <w:r w:rsidRPr="00A93E80">
        <w:rPr>
          <w:b/>
          <w:caps/>
          <w:sz w:val="28"/>
          <w:szCs w:val="28"/>
          <w:lang w:val="en-GB"/>
        </w:rPr>
        <w:t>Parlameter – a corpus of contemporary Slovene parliamentary proceedings</w:t>
      </w:r>
    </w:p>
    <w:p w14:paraId="2812FFE3" w14:textId="77777777" w:rsidR="000A2CC4" w:rsidRPr="00A93E80" w:rsidRDefault="00DE0172" w:rsidP="00155DE5">
      <w:pPr>
        <w:spacing w:line="360" w:lineRule="auto"/>
        <w:jc w:val="center"/>
        <w:rPr>
          <w:lang w:val="en-GB"/>
        </w:rPr>
      </w:pPr>
      <w:r w:rsidRPr="00A93E80">
        <w:rPr>
          <w:lang w:val="en-GB"/>
        </w:rPr>
        <w:t>SUMMARY</w:t>
      </w:r>
    </w:p>
    <w:p w14:paraId="7BEF765C" w14:textId="77777777"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w:t>
      </w:r>
      <w:r w:rsidR="000D61E6" w:rsidRPr="00771980">
        <w:rPr>
          <w:iCs/>
          <w:sz w:val="20"/>
          <w:szCs w:val="20"/>
          <w:lang w:val="en-GB"/>
        </w:rPr>
        <w:lastRenderedPageBreak/>
        <w:t xml:space="preserve">disciplines in digital humanities and social sciences. This has motivated a number of national as well as international initiatives to compile,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named entity recognition).</w:t>
      </w:r>
    </w:p>
    <w:p w14:paraId="2C9CB1E4" w14:textId="77777777"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1,981 speakers who gave 133,287 speeches which contain almost 35 million words.</w:t>
      </w:r>
      <w:r w:rsidR="00D50952" w:rsidRPr="00771980">
        <w:rPr>
          <w:iCs/>
          <w:sz w:val="20"/>
          <w:szCs w:val="20"/>
          <w:lang w:val="en-GB"/>
        </w:rPr>
        <w:t xml:space="preserve"> </w:t>
      </w:r>
      <w:r w:rsidR="005C3849" w:rsidRPr="00771980">
        <w:rPr>
          <w:iCs/>
          <w:sz w:val="20"/>
          <w:szCs w:val="20"/>
          <w:lang w:val="en-GB"/>
        </w:rPr>
        <w:t>In the paper w</w:t>
      </w:r>
      <w:r w:rsidR="00D50952" w:rsidRPr="00771980">
        <w:rPr>
          <w:iCs/>
          <w:sz w:val="20"/>
          <w:szCs w:val="20"/>
          <w:lang w:val="en-GB"/>
        </w:rPr>
        <w:t>e demonstrate the potential of the corpus analysis techniques for investigating political debates by analysing the linguistic production of the speakers according to the morphosyntactic annotation of the corpus and the speaker metadata. When contrasted against general Slovene, parliamentary speeches contain more present tense forms and personal and demonstrative pronouns. While male speakers take the floor more often than their female colleagues, the female speakers’ contributions tend to be longer.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14:paraId="12614515" w14:textId="77777777"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14:paraId="38A3F485" w14:textId="77777777" w:rsidR="008A778C" w:rsidRDefault="008A778C" w:rsidP="008A778C">
      <w:pPr>
        <w:spacing w:line="360" w:lineRule="auto"/>
        <w:jc w:val="both"/>
        <w:rPr>
          <w:iCs/>
          <w:sz w:val="20"/>
          <w:szCs w:val="20"/>
          <w:lang w:val="en-GB"/>
        </w:rPr>
      </w:pPr>
    </w:p>
    <w:p w14:paraId="04E86D82" w14:textId="77777777" w:rsidR="008B2629" w:rsidRPr="00A93E80" w:rsidRDefault="008B2629" w:rsidP="00771980">
      <w:pPr>
        <w:spacing w:line="360" w:lineRule="auto"/>
        <w:jc w:val="center"/>
        <w:rPr>
          <w:iCs/>
          <w:lang w:val="en-GB"/>
        </w:rPr>
      </w:pPr>
      <w:r w:rsidRPr="00A93E80">
        <w:rPr>
          <w:iCs/>
          <w:lang w:val="en-GB"/>
        </w:rPr>
        <w:t>Nikola Ljubešič, Darja Fišer, Tomaž Erjavec</w:t>
      </w:r>
    </w:p>
    <w:p w14:paraId="63BDC9E0" w14:textId="77777777" w:rsidR="008B2629" w:rsidRPr="00A93E80" w:rsidRDefault="008B2629" w:rsidP="00A93E80">
      <w:pPr>
        <w:jc w:val="center"/>
        <w:rPr>
          <w:b/>
          <w:sz w:val="28"/>
          <w:szCs w:val="28"/>
          <w:lang w:val="en-GB"/>
        </w:rPr>
      </w:pPr>
      <w:r w:rsidRPr="00A93E80">
        <w:rPr>
          <w:b/>
          <w:sz w:val="28"/>
          <w:szCs w:val="28"/>
          <w:lang w:val="en-GB"/>
        </w:rPr>
        <w:t>PARLAMETER – KORPUS RAZPRAV SLOVENSKEGA DRŽAVNEGA ZBORA</w:t>
      </w:r>
    </w:p>
    <w:p w14:paraId="02F67251" w14:textId="77777777" w:rsidR="00FE4F24" w:rsidRPr="00A93E80" w:rsidRDefault="00DE0172" w:rsidP="00FE4F24">
      <w:pPr>
        <w:spacing w:line="360" w:lineRule="auto"/>
        <w:jc w:val="center"/>
        <w:rPr>
          <w:lang w:val="en-GB"/>
        </w:rPr>
      </w:pPr>
      <w:r w:rsidRPr="00A93E80">
        <w:rPr>
          <w:lang w:val="en-GB"/>
        </w:rPr>
        <w:t>POVZETEK</w:t>
      </w:r>
    </w:p>
    <w:p w14:paraId="438C3C08" w14:textId="77777777" w:rsidR="00FE4F24" w:rsidRPr="00771980" w:rsidRDefault="00F26B24" w:rsidP="00FE4F24">
      <w:pPr>
        <w:spacing w:line="360" w:lineRule="auto"/>
        <w:jc w:val="both"/>
        <w:rPr>
          <w:iCs/>
          <w:sz w:val="20"/>
          <w:szCs w:val="20"/>
          <w:lang w:val="en-GB"/>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w:t>
      </w:r>
      <w:r w:rsidR="003B1322" w:rsidRPr="00771980">
        <w:rPr>
          <w:iCs/>
          <w:sz w:val="20"/>
          <w:szCs w:val="20"/>
          <w:lang w:val="en-GB"/>
        </w:rPr>
        <w:lastRenderedPageBreak/>
        <w:t>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V tem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imenske entitete)</w:t>
      </w:r>
      <w:r w:rsidR="00FE4F24" w:rsidRPr="00771980">
        <w:rPr>
          <w:iCs/>
          <w:sz w:val="20"/>
          <w:szCs w:val="20"/>
          <w:lang w:val="en-GB"/>
        </w:rPr>
        <w:t>.</w:t>
      </w:r>
    </w:p>
    <w:p w14:paraId="75E7D7FF" w14:textId="77777777" w:rsidR="00112822" w:rsidRPr="00771980" w:rsidRDefault="00F26B24" w:rsidP="00112822">
      <w:pPr>
        <w:spacing w:line="360" w:lineRule="auto"/>
        <w:jc w:val="both"/>
        <w:rPr>
          <w:iCs/>
          <w:sz w:val="20"/>
          <w:szCs w:val="20"/>
          <w:lang w:val="en-GB"/>
        </w:rPr>
      </w:pPr>
      <w:r w:rsidRPr="00771980">
        <w:rPr>
          <w:iCs/>
          <w:sz w:val="20"/>
          <w:szCs w:val="20"/>
          <w:lang w:val="en-GB"/>
        </w:rPr>
        <w:tab/>
      </w:r>
      <w:r w:rsidR="00112822" w:rsidRPr="00771980">
        <w:rPr>
          <w:iCs/>
          <w:sz w:val="20"/>
          <w:szCs w:val="20"/>
          <w:lang w:val="en-GB"/>
        </w:rPr>
        <w:t>Korpus Parlameter vsebuje 371 razprav in 1</w:t>
      </w:r>
      <w:r w:rsidR="00BF79AF" w:rsidRPr="00771980">
        <w:rPr>
          <w:iCs/>
          <w:sz w:val="20"/>
          <w:szCs w:val="20"/>
          <w:lang w:val="en-GB"/>
        </w:rPr>
        <w:t>.</w:t>
      </w:r>
      <w:r w:rsidR="00112822" w:rsidRPr="00771980">
        <w:rPr>
          <w:iCs/>
          <w:sz w:val="20"/>
          <w:szCs w:val="20"/>
          <w:lang w:val="en-GB"/>
        </w:rPr>
        <w:t>981 govorcev, ki so prispevali 133</w:t>
      </w:r>
      <w:r w:rsidR="00BF79AF" w:rsidRPr="00771980">
        <w:rPr>
          <w:iCs/>
          <w:sz w:val="20"/>
          <w:szCs w:val="20"/>
          <w:lang w:val="en-GB"/>
        </w:rPr>
        <w:t>.</w:t>
      </w:r>
      <w:r w:rsidR="00112822" w:rsidRPr="00771980">
        <w:rPr>
          <w:iCs/>
          <w:sz w:val="20"/>
          <w:szCs w:val="20"/>
          <w:lang w:val="en-GB"/>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771980">
        <w:rPr>
          <w:iCs/>
          <w:sz w:val="20"/>
          <w:szCs w:val="20"/>
          <w:lang w:val="en-GB"/>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771980">
        <w:rPr>
          <w:iCs/>
          <w:sz w:val="20"/>
          <w:szCs w:val="20"/>
          <w:lang w:val="en-GB"/>
        </w:rPr>
        <w:t xml:space="preserve">. </w:t>
      </w:r>
      <w:r w:rsidR="004148C7" w:rsidRPr="00771980">
        <w:rPr>
          <w:iCs/>
          <w:sz w:val="20"/>
          <w:szCs w:val="20"/>
          <w:lang w:val="en-GB"/>
        </w:rPr>
        <w:t xml:space="preserve">Čeprav moški govorci spregovorijo večkrat, so govori </w:t>
      </w:r>
      <w:r w:rsidR="00BF79AF" w:rsidRPr="00771980">
        <w:rPr>
          <w:iCs/>
          <w:sz w:val="20"/>
          <w:szCs w:val="20"/>
          <w:lang w:val="en-GB"/>
        </w:rPr>
        <w:t xml:space="preserve">žensk </w:t>
      </w:r>
      <w:r w:rsidR="004148C7" w:rsidRPr="00771980">
        <w:rPr>
          <w:iCs/>
          <w:sz w:val="20"/>
          <w:szCs w:val="20"/>
          <w:lang w:val="en-GB"/>
        </w:rPr>
        <w:t>daljši</w:t>
      </w:r>
      <w:r w:rsidR="00112822" w:rsidRPr="00771980">
        <w:rPr>
          <w:iCs/>
          <w:sz w:val="20"/>
          <w:szCs w:val="20"/>
          <w:lang w:val="en-GB"/>
        </w:rPr>
        <w:t xml:space="preserve">. </w:t>
      </w:r>
      <w:r w:rsidR="004148C7" w:rsidRPr="00771980">
        <w:rPr>
          <w:iCs/>
          <w:sz w:val="20"/>
          <w:szCs w:val="20"/>
          <w:lang w:val="en-GB"/>
        </w:rPr>
        <w:t xml:space="preserve">Ženske večinoma </w:t>
      </w:r>
      <w:r w:rsidR="00BF79AF" w:rsidRPr="00771980">
        <w:rPr>
          <w:iCs/>
          <w:sz w:val="20"/>
          <w:szCs w:val="20"/>
          <w:lang w:val="en-GB"/>
        </w:rPr>
        <w:t>razpravljajo</w:t>
      </w:r>
      <w:r w:rsidR="004148C7" w:rsidRPr="00771980">
        <w:rPr>
          <w:iCs/>
          <w:sz w:val="20"/>
          <w:szCs w:val="20"/>
          <w:lang w:val="en-GB"/>
        </w:rPr>
        <w:t xml:space="preserve"> o temah, kot so zdravje, delo, družina in sociala, javna uprava ter izobraževanje, znanost in šoprt, </w:t>
      </w:r>
      <w:r w:rsidR="001A3209" w:rsidRPr="00771980">
        <w:rPr>
          <w:iCs/>
          <w:sz w:val="20"/>
          <w:szCs w:val="20"/>
          <w:lang w:val="en-GB"/>
        </w:rPr>
        <w:t xml:space="preserve">večina ključnih besed v moških govorih </w:t>
      </w:r>
      <w:r w:rsidR="00BF79AF" w:rsidRPr="00771980">
        <w:rPr>
          <w:iCs/>
          <w:sz w:val="20"/>
          <w:szCs w:val="20"/>
          <w:lang w:val="en-GB"/>
        </w:rPr>
        <w:t xml:space="preserve">pa </w:t>
      </w:r>
      <w:r w:rsidR="001A3209" w:rsidRPr="00771980">
        <w:rPr>
          <w:iCs/>
          <w:sz w:val="20"/>
          <w:szCs w:val="20"/>
          <w:lang w:val="en-GB"/>
        </w:rPr>
        <w:t>ni vezanih na določeno tematiko, kar nakazuje bolj diskurziven, razpravljalski slog moških govorcev</w:t>
      </w:r>
      <w:r w:rsidR="00112822" w:rsidRPr="00771980">
        <w:rPr>
          <w:iCs/>
          <w:sz w:val="20"/>
          <w:szCs w:val="20"/>
          <w:lang w:val="en-GB"/>
        </w:rPr>
        <w:t xml:space="preserve">. </w:t>
      </w:r>
      <w:r w:rsidR="00F11E4F" w:rsidRPr="00771980">
        <w:rPr>
          <w:iCs/>
          <w:sz w:val="20"/>
          <w:szCs w:val="20"/>
          <w:lang w:val="en-GB"/>
        </w:rPr>
        <w:t>V celoti gledano je najbolj produktivna strankarska skupina največja opozicijska stranka SDS, medtem ko je vladajoča stranka SMC v korpusu zastopana z najmanj izrečenimi besedami</w:t>
      </w:r>
      <w:r w:rsidR="00112822" w:rsidRPr="00771980">
        <w:rPr>
          <w:iCs/>
          <w:sz w:val="20"/>
          <w:szCs w:val="20"/>
          <w:lang w:val="en-GB"/>
        </w:rPr>
        <w:t xml:space="preserve">. </w:t>
      </w:r>
      <w:r w:rsidR="0005252F" w:rsidRPr="00771980">
        <w:rPr>
          <w:iCs/>
          <w:sz w:val="20"/>
          <w:szCs w:val="20"/>
          <w:lang w:val="en-GB"/>
        </w:rPr>
        <w:t xml:space="preserve">Najvišji relativni delež števila pojavnic na govorca imata najmanjši parlamentarni stranki tega sklica </w:t>
      </w:r>
      <w:r w:rsidR="00112822" w:rsidRPr="00771980">
        <w:rPr>
          <w:iCs/>
          <w:sz w:val="20"/>
          <w:szCs w:val="20"/>
          <w:lang w:val="en-GB"/>
        </w:rPr>
        <w:t>Levica</w:t>
      </w:r>
      <w:r w:rsidR="0005252F" w:rsidRPr="00771980">
        <w:rPr>
          <w:iCs/>
          <w:sz w:val="20"/>
          <w:szCs w:val="20"/>
          <w:lang w:val="en-GB"/>
        </w:rPr>
        <w:t xml:space="preserve"> in NSi</w:t>
      </w:r>
      <w:r w:rsidR="00112822" w:rsidRPr="00771980">
        <w:rPr>
          <w:iCs/>
          <w:sz w:val="20"/>
          <w:szCs w:val="20"/>
          <w:lang w:val="en-GB"/>
        </w:rPr>
        <w:t xml:space="preserve">. </w:t>
      </w:r>
      <w:r w:rsidR="0005252F" w:rsidRPr="00771980">
        <w:rPr>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sidRPr="00771980">
        <w:rPr>
          <w:iCs/>
          <w:sz w:val="20"/>
          <w:szCs w:val="20"/>
          <w:lang w:val="en-GB"/>
        </w:rPr>
        <w:t>povzdignjene</w:t>
      </w:r>
      <w:r w:rsidR="00112822" w:rsidRPr="00771980">
        <w:rPr>
          <w:iCs/>
          <w:sz w:val="20"/>
          <w:szCs w:val="20"/>
          <w:lang w:val="en-GB"/>
        </w:rPr>
        <w:t xml:space="preserve">. NSi </w:t>
      </w:r>
      <w:r w:rsidR="0005252F" w:rsidRPr="00771980">
        <w:rPr>
          <w:iCs/>
          <w:sz w:val="20"/>
          <w:szCs w:val="20"/>
          <w:lang w:val="en-GB"/>
        </w:rPr>
        <w:t xml:space="preserve">in </w:t>
      </w:r>
      <w:r w:rsidR="00112822" w:rsidRPr="00771980">
        <w:rPr>
          <w:iCs/>
          <w:sz w:val="20"/>
          <w:szCs w:val="20"/>
          <w:lang w:val="en-GB"/>
        </w:rPr>
        <w:t xml:space="preserve">Levica, </w:t>
      </w:r>
      <w:r w:rsidR="0005252F" w:rsidRPr="00771980">
        <w:rPr>
          <w:iCs/>
          <w:sz w:val="20"/>
          <w:szCs w:val="20"/>
          <w:lang w:val="en-GB"/>
        </w:rPr>
        <w:t>opozicijski stranki z enakim številom poslancev a s pov</w:t>
      </w:r>
      <w:r w:rsidR="003126DA" w:rsidRPr="00771980">
        <w:rPr>
          <w:iCs/>
          <w:sz w:val="20"/>
          <w:szCs w:val="20"/>
          <w:lang w:val="en-GB"/>
        </w:rPr>
        <w:t>s</w:t>
      </w:r>
      <w:r w:rsidR="0005252F" w:rsidRPr="00771980">
        <w:rPr>
          <w:iCs/>
          <w:sz w:val="20"/>
          <w:szCs w:val="20"/>
          <w:lang w:val="en-GB"/>
        </w:rPr>
        <w:t>em različnih polov političnega spektra</w:t>
      </w:r>
      <w:r w:rsidR="003126DA" w:rsidRPr="00771980">
        <w:rPr>
          <w:iCs/>
          <w:sz w:val="20"/>
          <w:szCs w:val="20"/>
          <w:lang w:val="en-GB"/>
        </w:rPr>
        <w:t>,</w:t>
      </w:r>
      <w:r w:rsidR="0005252F" w:rsidRPr="00771980">
        <w:rPr>
          <w:iCs/>
          <w:sz w:val="20"/>
          <w:szCs w:val="20"/>
          <w:lang w:val="en-GB"/>
        </w:rPr>
        <w:t xml:space="preserve"> obe naslavljajta največje število tematik</w:t>
      </w:r>
      <w:r w:rsidR="00112822" w:rsidRPr="00771980">
        <w:rPr>
          <w:iCs/>
          <w:sz w:val="20"/>
          <w:szCs w:val="20"/>
          <w:lang w:val="en-GB"/>
        </w:rPr>
        <w:t xml:space="preserve">. </w:t>
      </w:r>
      <w:r w:rsidR="003126DA" w:rsidRPr="00771980">
        <w:rPr>
          <w:iCs/>
          <w:sz w:val="20"/>
          <w:szCs w:val="20"/>
          <w:lang w:val="en-GB"/>
        </w:rPr>
        <w:t>Po drugi strani pa s</w:t>
      </w:r>
      <w:r w:rsidR="00B851F5" w:rsidRPr="00771980">
        <w:rPr>
          <w:iCs/>
          <w:sz w:val="20"/>
          <w:szCs w:val="20"/>
          <w:lang w:val="en-GB"/>
        </w:rPr>
        <w:t xml:space="preserve"> ključnimi besedami, ki skoraj v celoti spadajo v pomensko polje upokojevanja in pokojnin, pa je povsem obratno pri stranki </w:t>
      </w:r>
      <w:r w:rsidR="00112822" w:rsidRPr="00771980">
        <w:rPr>
          <w:iCs/>
          <w:sz w:val="20"/>
          <w:szCs w:val="20"/>
          <w:lang w:val="en-GB"/>
        </w:rPr>
        <w:t>DeSUS</w:t>
      </w:r>
      <w:r w:rsidR="00B851F5" w:rsidRPr="00771980">
        <w:rPr>
          <w:iCs/>
          <w:sz w:val="20"/>
          <w:szCs w:val="20"/>
          <w:lang w:val="en-GB"/>
        </w:rPr>
        <w:t>, ki s tem utrjuje svoj status problemske stranke</w:t>
      </w:r>
      <w:r w:rsidR="00112822" w:rsidRPr="00771980">
        <w:rPr>
          <w:iCs/>
          <w:sz w:val="20"/>
          <w:szCs w:val="20"/>
          <w:lang w:val="en-GB"/>
        </w:rPr>
        <w:t xml:space="preserve">. </w:t>
      </w:r>
      <w:r w:rsidR="00754BAB" w:rsidRPr="00771980">
        <w:rPr>
          <w:iCs/>
          <w:sz w:val="20"/>
          <w:szCs w:val="20"/>
          <w:lang w:val="en-GB"/>
        </w:rPr>
        <w:t xml:space="preserve">Primerjava s korpusom </w:t>
      </w:r>
      <w:r w:rsidR="00112822" w:rsidRPr="00771980">
        <w:rPr>
          <w:iCs/>
          <w:sz w:val="20"/>
          <w:szCs w:val="20"/>
          <w:lang w:val="en-GB"/>
        </w:rPr>
        <w:t xml:space="preserve">SlovParl </w:t>
      </w:r>
      <w:r w:rsidR="00754BAB" w:rsidRPr="00771980">
        <w:rPr>
          <w:iCs/>
          <w:sz w:val="20"/>
          <w:szCs w:val="20"/>
          <w:lang w:val="en-GB"/>
        </w:rPr>
        <w:t xml:space="preserve">iz obdobja slovenske osamosvojitve kaže, da je v korpusu Parlameter obravnavanih veliko več tem kot v korpusu SlovParl, kar je razumljivo, saj </w:t>
      </w:r>
      <w:r w:rsidR="004400EA" w:rsidRPr="00771980">
        <w:rPr>
          <w:iCs/>
          <w:sz w:val="20"/>
          <w:szCs w:val="20"/>
          <w:lang w:val="en-GB"/>
        </w:rPr>
        <w:t>se mora uveljavljena država ukvarjati s celotnim spektrom problematik, medtem ko se novo ustanovljena država posveča predvsem priceduralnim vprašanjem in sprejemanju nove zakonodaje</w:t>
      </w:r>
      <w:r w:rsidR="00112822" w:rsidRPr="00771980">
        <w:rPr>
          <w:iCs/>
          <w:sz w:val="20"/>
          <w:szCs w:val="20"/>
          <w:lang w:val="en-GB"/>
        </w:rPr>
        <w:t>.</w:t>
      </w:r>
    </w:p>
    <w:p w14:paraId="5A56415B" w14:textId="77777777" w:rsidR="00FE4F24" w:rsidRPr="00D11B93" w:rsidRDefault="00F26B24" w:rsidP="00FE4F24">
      <w:pPr>
        <w:spacing w:line="360" w:lineRule="auto"/>
        <w:jc w:val="both"/>
        <w:rPr>
          <w:i/>
          <w:iCs/>
          <w:sz w:val="20"/>
          <w:szCs w:val="20"/>
          <w:lang w:val="en-GB"/>
        </w:rPr>
      </w:pPr>
      <w:r w:rsidRPr="00771980">
        <w:rPr>
          <w:iCs/>
          <w:sz w:val="20"/>
          <w:szCs w:val="20"/>
          <w:lang w:val="en-GB"/>
        </w:rPr>
        <w:tab/>
      </w:r>
      <w:r w:rsidR="00112822" w:rsidRPr="00771980">
        <w:rPr>
          <w:iCs/>
          <w:sz w:val="20"/>
          <w:szCs w:val="20"/>
          <w:lang w:val="en-GB"/>
        </w:rPr>
        <w:t xml:space="preserve">Korpus </w:t>
      </w:r>
      <w:r w:rsidR="00FE4F24" w:rsidRPr="00771980">
        <w:rPr>
          <w:iCs/>
          <w:sz w:val="20"/>
          <w:szCs w:val="20"/>
          <w:lang w:val="en-GB"/>
        </w:rPr>
        <w:t xml:space="preserve">Parlameter </w:t>
      </w:r>
      <w:r w:rsidR="00112822" w:rsidRPr="00771980">
        <w:rPr>
          <w:iCs/>
          <w:sz w:val="20"/>
          <w:szCs w:val="20"/>
          <w:lang w:val="en-GB"/>
        </w:rPr>
        <w:t xml:space="preserve">je dostopen preko obeh konkordančnikov v okviru raziskovalne infrastructure </w:t>
      </w:r>
      <w:r w:rsidR="00FE4F24" w:rsidRPr="00771980">
        <w:rPr>
          <w:iCs/>
          <w:sz w:val="20"/>
          <w:szCs w:val="20"/>
          <w:lang w:val="en-GB"/>
        </w:rPr>
        <w:t xml:space="preserve">CLARIN.SI, </w:t>
      </w:r>
      <w:r w:rsidR="00112822" w:rsidRPr="00771980">
        <w:rPr>
          <w:iCs/>
          <w:sz w:val="20"/>
          <w:szCs w:val="20"/>
          <w:lang w:val="en-GB"/>
        </w:rPr>
        <w:t>prav tako pa ga je mogoče prenesti z repozitorija v format TEI, pa tudi v preprostejšem vertikalnem formatu pod licenco</w:t>
      </w:r>
      <w:r w:rsidR="00FE4F24" w:rsidRPr="00771980">
        <w:rPr>
          <w:iCs/>
          <w:sz w:val="20"/>
          <w:szCs w:val="20"/>
          <w:lang w:val="en-GB"/>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771980">
        <w:rPr>
          <w:iCs/>
          <w:sz w:val="20"/>
          <w:szCs w:val="20"/>
          <w:lang w:val="en-GB"/>
        </w:rPr>
        <w:t>.</w:t>
      </w:r>
    </w:p>
    <w:p w14:paraId="3A16134E" w14:textId="77777777"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6-12T14:37:00Z" w:initials="MOU">
    <w:p w14:paraId="11717D73" w14:textId="69A0C28C" w:rsidR="00751F7C" w:rsidRDefault="00751F7C">
      <w:pPr>
        <w:pStyle w:val="CommentText"/>
      </w:pPr>
      <w:r>
        <w:rPr>
          <w:rStyle w:val="CommentReference"/>
        </w:rPr>
        <w:annotationRef/>
      </w:r>
      <w:r>
        <w:t>Velike začetnice</w:t>
      </w:r>
    </w:p>
  </w:comment>
  <w:comment w:id="2" w:author="Microsoft Office User" w:date="2019-06-12T14:38:00Z" w:initials="MOU">
    <w:p w14:paraId="5576B7CD" w14:textId="471E94A3" w:rsidR="00BC516C" w:rsidRDefault="00BC516C">
      <w:pPr>
        <w:pStyle w:val="CommentText"/>
      </w:pPr>
      <w:r>
        <w:rPr>
          <w:rStyle w:val="CommentReference"/>
        </w:rPr>
        <w:annotationRef/>
      </w:r>
      <w:r>
        <w:t>Velike začetnice</w:t>
      </w:r>
    </w:p>
  </w:comment>
  <w:comment w:id="3" w:author="Microsoft Office User" w:date="2019-06-12T14:38:00Z" w:initials="MOU">
    <w:p w14:paraId="6B149289" w14:textId="26AFB320" w:rsidR="00CC513E" w:rsidRDefault="00CC513E">
      <w:pPr>
        <w:pStyle w:val="CommentText"/>
      </w:pPr>
      <w:r>
        <w:rPr>
          <w:rStyle w:val="CommentReference"/>
        </w:rPr>
        <w:annotationRef/>
      </w:r>
      <w:r>
        <w:t>začetnice</w:t>
      </w:r>
    </w:p>
  </w:comment>
  <w:comment w:id="4" w:author="Microsoft Office User" w:date="2019-06-12T14:38:00Z" w:initials="MOU">
    <w:p w14:paraId="6BB5959B" w14:textId="24D2A33E" w:rsidR="00106FBD" w:rsidRDefault="00106FBD">
      <w:pPr>
        <w:pStyle w:val="CommentText"/>
      </w:pPr>
      <w:r>
        <w:rPr>
          <w:rStyle w:val="CommentReference"/>
        </w:rPr>
        <w:annotationRef/>
      </w:r>
      <w:r>
        <w:t>začetnice</w:t>
      </w:r>
    </w:p>
  </w:comment>
  <w:comment w:id="5" w:author="Microsoft Office User" w:date="2019-06-12T14:38:00Z" w:initials="MOU">
    <w:p w14:paraId="2E0F5346" w14:textId="6356CF73" w:rsidR="00337967" w:rsidRDefault="00337967">
      <w:pPr>
        <w:pStyle w:val="CommentText"/>
      </w:pPr>
      <w:r>
        <w:rPr>
          <w:rStyle w:val="CommentReference"/>
        </w:rPr>
        <w:annotationRef/>
      </w:r>
      <w:r>
        <w:t>Začetnice</w:t>
      </w:r>
    </w:p>
  </w:comment>
  <w:comment w:id="6" w:author="Microsoft Office User" w:date="2019-06-12T14:39:00Z" w:initials="MOU">
    <w:p w14:paraId="625C85F4" w14:textId="312CC496" w:rsidR="005B481A" w:rsidRDefault="005B481A">
      <w:pPr>
        <w:pStyle w:val="CommentText"/>
      </w:pPr>
      <w:r>
        <w:rPr>
          <w:rStyle w:val="CommentReference"/>
        </w:rPr>
        <w:annotationRef/>
      </w:r>
      <w:r>
        <w:t>začetnice</w:t>
      </w:r>
    </w:p>
  </w:comment>
  <w:comment w:id="7" w:author="Microsoft Office User" w:date="2019-06-12T14:39:00Z" w:initials="MOU">
    <w:p w14:paraId="5B4CEA2D" w14:textId="71F4C204" w:rsidR="00831191" w:rsidRDefault="00831191">
      <w:pPr>
        <w:pStyle w:val="CommentText"/>
      </w:pPr>
      <w:r>
        <w:rPr>
          <w:rStyle w:val="CommentReference"/>
        </w:rPr>
        <w:annotationRef/>
      </w:r>
      <w:r>
        <w:t>začetnice</w:t>
      </w:r>
    </w:p>
  </w:comment>
  <w:comment w:id="8" w:author="Microsoft Office User" w:date="2019-06-12T14:39:00Z" w:initials="MOU">
    <w:p w14:paraId="32627BD6" w14:textId="2B8F7CFD" w:rsidR="004E1EBF" w:rsidRDefault="004E1EBF">
      <w:pPr>
        <w:pStyle w:val="CommentText"/>
      </w:pPr>
      <w:r>
        <w:rPr>
          <w:rStyle w:val="CommentReference"/>
        </w:rPr>
        <w:annotationRef/>
      </w:r>
      <w:r>
        <w:t>začetnice</w:t>
      </w:r>
    </w:p>
  </w:comment>
  <w:comment w:id="9" w:author="Microsoft Office User" w:date="2019-06-12T14:40:00Z" w:initials="MOU">
    <w:p w14:paraId="44D9F66E" w14:textId="6E538D1E" w:rsidR="0001393B" w:rsidRDefault="0001393B">
      <w:pPr>
        <w:pStyle w:val="CommentText"/>
      </w:pPr>
      <w:r>
        <w:rPr>
          <w:rStyle w:val="CommentReference"/>
        </w:rPr>
        <w:annotationRef/>
      </w:r>
      <w:r>
        <w:t>Začetnice</w:t>
      </w:r>
    </w:p>
  </w:comment>
  <w:comment w:id="11" w:author="Microsoft Office User" w:date="2019-06-12T14:40:00Z" w:initials="MOU">
    <w:p w14:paraId="42F79D48" w14:textId="2C7984DD" w:rsidR="0042196E" w:rsidRDefault="0042196E">
      <w:pPr>
        <w:pStyle w:val="CommentText"/>
      </w:pPr>
      <w:r>
        <w:rPr>
          <w:rStyle w:val="CommentReference"/>
        </w:rPr>
        <w:annotationRef/>
      </w:r>
      <w:r>
        <w:t>začetnice</w:t>
      </w:r>
    </w:p>
  </w:comment>
  <w:comment w:id="13" w:author="Microsoft Office User" w:date="2019-06-12T14:41:00Z" w:initials="MOU">
    <w:p w14:paraId="0ACFD83C" w14:textId="58FE4DEB" w:rsidR="00DE3C07" w:rsidRDefault="00DE3C07">
      <w:pPr>
        <w:pStyle w:val="CommentText"/>
      </w:pPr>
      <w:r>
        <w:rPr>
          <w:rStyle w:val="CommentReference"/>
        </w:rPr>
        <w:annotationRef/>
      </w:r>
      <w:r>
        <w:t>začetnice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17D73" w15:done="0"/>
  <w15:commentEx w15:paraId="5576B7CD" w15:done="0"/>
  <w15:commentEx w15:paraId="6B149289" w15:done="0"/>
  <w15:commentEx w15:paraId="6BB5959B" w15:done="0"/>
  <w15:commentEx w15:paraId="2E0F5346" w15:done="0"/>
  <w15:commentEx w15:paraId="625C85F4" w15:done="0"/>
  <w15:commentEx w15:paraId="5B4CEA2D" w15:done="0"/>
  <w15:commentEx w15:paraId="32627BD6" w15:done="0"/>
  <w15:commentEx w15:paraId="44D9F66E" w15:done="0"/>
  <w15:commentEx w15:paraId="42F79D48" w15:done="0"/>
  <w15:commentEx w15:paraId="0ACFD8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17D73" w16cid:durableId="20AB8CC3"/>
  <w16cid:commentId w16cid:paraId="5576B7CD" w16cid:durableId="20AB8CD0"/>
  <w16cid:commentId w16cid:paraId="6B149289" w16cid:durableId="20AB8CDE"/>
  <w16cid:commentId w16cid:paraId="6BB5959B" w16cid:durableId="20AB8CEA"/>
  <w16cid:commentId w16cid:paraId="2E0F5346" w16cid:durableId="20AB8CF8"/>
  <w16cid:commentId w16cid:paraId="625C85F4" w16cid:durableId="20AB8D05"/>
  <w16cid:commentId w16cid:paraId="5B4CEA2D" w16cid:durableId="20AB8D18"/>
  <w16cid:commentId w16cid:paraId="32627BD6" w16cid:durableId="20AB8D2B"/>
  <w16cid:commentId w16cid:paraId="44D9F66E" w16cid:durableId="20AB8D42"/>
  <w16cid:commentId w16cid:paraId="42F79D48" w16cid:durableId="20AB8D5B"/>
  <w16cid:commentId w16cid:paraId="0ACFD83C" w16cid:durableId="20AB8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B568" w14:textId="77777777" w:rsidR="00B26278" w:rsidRDefault="00B26278">
      <w:r>
        <w:separator/>
      </w:r>
    </w:p>
  </w:endnote>
  <w:endnote w:type="continuationSeparator" w:id="0">
    <w:p w14:paraId="42299D40" w14:textId="77777777" w:rsidR="00B26278" w:rsidRDefault="00B2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Calibri"/>
    <w:panose1 w:val="020B0604020202020204"/>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0"/>
    <w:family w:val="roman"/>
    <w:pitch w:val="variable"/>
    <w:sig w:usb0="A00002AF" w:usb1="500078FB" w:usb2="00000000" w:usb3="00000000" w:csb0="0000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C14DD" w14:textId="77777777" w:rsidR="00B26278" w:rsidRDefault="00B26278">
      <w:r>
        <w:separator/>
      </w:r>
    </w:p>
  </w:footnote>
  <w:footnote w:type="continuationSeparator" w:id="0">
    <w:p w14:paraId="7545A25E" w14:textId="77777777" w:rsidR="00B26278" w:rsidRDefault="00B26278">
      <w:r>
        <w:continuationSeparator/>
      </w:r>
    </w:p>
  </w:footnote>
  <w:footnote w:id="1">
    <w:p w14:paraId="48472A8D" w14:textId="77777777" w:rsidR="00E03B10" w:rsidRPr="002F0F31" w:rsidRDefault="00E03B10" w:rsidP="00940592">
      <w:pPr>
        <w:pStyle w:val="FootnoteText"/>
        <w:jc w:val="both"/>
        <w:rPr>
          <w:sz w:val="20"/>
          <w:szCs w:val="20"/>
          <w:lang w:val="sl-SI"/>
        </w:rPr>
      </w:pPr>
      <w:r w:rsidRPr="002F0F31">
        <w:rPr>
          <w:rStyle w:val="FootnoteReference"/>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yperlink"/>
            <w:b/>
            <w:color w:val="auto"/>
            <w:sz w:val="20"/>
            <w:szCs w:val="20"/>
            <w:u w:val="none"/>
            <w:lang w:val="sl-SI"/>
          </w:rPr>
          <w:t>darja.fiser@ff.uni-lj.si</w:t>
        </w:r>
      </w:hyperlink>
    </w:p>
  </w:footnote>
  <w:footnote w:id="2">
    <w:p w14:paraId="6D3845AD" w14:textId="77777777" w:rsidR="00E03B10" w:rsidRPr="002F0F31" w:rsidRDefault="00E03B10" w:rsidP="00940592">
      <w:pPr>
        <w:pStyle w:val="FootnoteText"/>
        <w:jc w:val="both"/>
        <w:rPr>
          <w:b/>
          <w:sz w:val="20"/>
          <w:szCs w:val="20"/>
          <w:lang w:val="sl-SI"/>
        </w:rPr>
      </w:pPr>
      <w:r w:rsidRPr="002F0F31">
        <w:rPr>
          <w:rStyle w:val="FootnoteReference"/>
          <w:sz w:val="20"/>
          <w:szCs w:val="20"/>
        </w:rPr>
        <w:sym w:font="Symbol" w:char="F02A"/>
      </w:r>
      <w:r w:rsidRPr="002F0F31">
        <w:rPr>
          <w:rStyle w:val="FootnoteReference"/>
          <w:sz w:val="20"/>
          <w:szCs w:val="20"/>
        </w:rPr>
        <w:sym w:font="Symbol" w:char="F02A"/>
      </w:r>
      <w:r w:rsidRPr="002F0F31">
        <w:rPr>
          <w:sz w:val="20"/>
          <w:szCs w:val="20"/>
        </w:rPr>
        <w:t xml:space="preserve"> </w:t>
      </w:r>
      <w:del w:id="0" w:author="Microsoft Office User" w:date="2019-06-17T07:46:00Z">
        <w:r w:rsidRPr="002F0F31" w:rsidDel="002B050E">
          <w:rPr>
            <w:b/>
            <w:sz w:val="20"/>
            <w:szCs w:val="20"/>
            <w:lang w:val="sl-SI"/>
          </w:rPr>
          <w:delText xml:space="preserve">Department of Knowledge Technologies, </w:delText>
        </w:r>
      </w:del>
      <w:r w:rsidRPr="002F0F31">
        <w:rPr>
          <w:b/>
          <w:sz w:val="20"/>
          <w:szCs w:val="20"/>
          <w:lang w:val="sl-SI"/>
        </w:rPr>
        <w:t xml:space="preserve">Jožef Stefan Institute, Jamova cesta 39, SI-1000 Ljubljana, </w:t>
      </w:r>
      <w:hyperlink r:id="rId2" w:history="1">
        <w:r w:rsidRPr="002F0F31">
          <w:rPr>
            <w:rStyle w:val="Hyperlink"/>
            <w:b/>
            <w:color w:val="auto"/>
            <w:sz w:val="20"/>
            <w:szCs w:val="20"/>
            <w:u w:val="none"/>
            <w:lang w:val="sl-SI"/>
          </w:rPr>
          <w:t>nikola.ljubesic@ijs.si</w:t>
        </w:r>
      </w:hyperlink>
    </w:p>
  </w:footnote>
  <w:footnote w:id="3">
    <w:p w14:paraId="22D5F19D" w14:textId="77777777" w:rsidR="00E03B10" w:rsidRPr="00771980" w:rsidRDefault="00E03B10" w:rsidP="00771980">
      <w:pPr>
        <w:pStyle w:val="FootnoteText"/>
        <w:jc w:val="both"/>
        <w:rPr>
          <w:sz w:val="20"/>
          <w:szCs w:val="20"/>
          <w:lang w:val="sl-SI"/>
        </w:rPr>
      </w:pPr>
      <w:r w:rsidRPr="00771980">
        <w:rPr>
          <w:rStyle w:val="FootnoteReference"/>
          <w:sz w:val="20"/>
          <w:szCs w:val="20"/>
        </w:rPr>
        <w:sym w:font="Symbol" w:char="F02A"/>
      </w:r>
      <w:r w:rsidRPr="00771980">
        <w:rPr>
          <w:rStyle w:val="FootnoteReference"/>
          <w:sz w:val="20"/>
          <w:szCs w:val="20"/>
        </w:rPr>
        <w:sym w:font="Symbol" w:char="F02A"/>
      </w:r>
      <w:r w:rsidRPr="00771980">
        <w:rPr>
          <w:rStyle w:val="FootnoteReference"/>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yperlink"/>
            <w:b/>
            <w:color w:val="auto"/>
            <w:sz w:val="20"/>
            <w:szCs w:val="20"/>
            <w:u w:val="none"/>
          </w:rPr>
          <w:t>tomaz.erjavec@ijs.si</w:t>
        </w:r>
      </w:hyperlink>
    </w:p>
  </w:footnote>
  <w:footnote w:id="4">
    <w:p w14:paraId="04A2DFF1" w14:textId="77777777" w:rsidR="00E03B10" w:rsidRPr="00771980" w:rsidRDefault="00E03B10" w:rsidP="00771980">
      <w:pPr>
        <w:pStyle w:val="Footnote"/>
        <w:jc w:val="both"/>
        <w:rPr>
          <w:sz w:val="20"/>
          <w:szCs w:val="20"/>
        </w:rPr>
      </w:pPr>
      <w:r w:rsidRPr="00771980">
        <w:rPr>
          <w:rStyle w:val="FootnoteReference"/>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14:paraId="7775D419"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yperlink"/>
            <w:color w:val="auto"/>
            <w:sz w:val="20"/>
            <w:szCs w:val="20"/>
            <w:u w:val="none"/>
          </w:rPr>
          <w:t>http://www.clarin.si/info/about/</w:t>
        </w:r>
      </w:hyperlink>
      <w:r w:rsidRPr="002F0F31">
        <w:rPr>
          <w:sz w:val="20"/>
          <w:szCs w:val="20"/>
        </w:rPr>
        <w:t>.</w:t>
      </w:r>
    </w:p>
  </w:footnote>
  <w:footnote w:id="6">
    <w:p w14:paraId="7E56C21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yperlink"/>
            <w:color w:val="auto"/>
            <w:sz w:val="20"/>
            <w:szCs w:val="20"/>
            <w:u w:val="none"/>
          </w:rPr>
          <w:t>https://www.clarin.si/noske/</w:t>
        </w:r>
      </w:hyperlink>
      <w:r w:rsidRPr="002F0F31">
        <w:rPr>
          <w:sz w:val="20"/>
          <w:szCs w:val="20"/>
          <w:lang w:val="sl-SI"/>
        </w:rPr>
        <w:t>.</w:t>
      </w:r>
    </w:p>
  </w:footnote>
  <w:footnote w:id="7">
    <w:p w14:paraId="61609B5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sz w:val="20"/>
          <w:szCs w:val="20"/>
          <w:lang w:val="en-GB"/>
        </w:rPr>
        <w:t xml:space="preserve">For this comparison we used the deduplicated version of Gigafida 2.0. At the time of writing, this corpus was newly made and does not yet have a reference publication. It is, however, freely available for searching and analysis at </w:t>
      </w:r>
      <w:hyperlink r:id="rId7" w:history="1">
        <w:r w:rsidRPr="00771980">
          <w:rPr>
            <w:rStyle w:val="Hyperlink"/>
            <w:color w:val="auto"/>
            <w:sz w:val="20"/>
            <w:szCs w:val="20"/>
            <w:u w:val="none"/>
          </w:rPr>
          <w:t>https://www.clarin.si/noske/</w:t>
        </w:r>
      </w:hyperlink>
      <w:r w:rsidRPr="00771980">
        <w:rPr>
          <w:sz w:val="20"/>
          <w:szCs w:val="20"/>
          <w:lang w:val="en-GB"/>
        </w:rPr>
        <w:t>.</w:t>
      </w:r>
    </w:p>
  </w:footnote>
  <w:footnote w:id="8">
    <w:p w14:paraId="523407E2"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The morphosyntactic tags are given here in their expanded form to aid understanding. The reference to these morphosyntactic descriptions is given in </w:t>
      </w:r>
      <w:hyperlink r:id="rId8" w:history="1">
        <w:r w:rsidRPr="00771980">
          <w:rPr>
            <w:rStyle w:val="Hyperlink"/>
            <w:color w:val="auto"/>
            <w:sz w:val="20"/>
            <w:szCs w:val="20"/>
            <w:u w:val="none"/>
          </w:rPr>
          <w:t>http://nl.ijs.si/ME/V6/msd/html/msd-sl.html</w:t>
        </w:r>
      </w:hyperlink>
      <w:r w:rsidRPr="00771980">
        <w:rPr>
          <w:sz w:val="20"/>
          <w:szCs w:val="20"/>
          <w:lang w:val="en-GB"/>
        </w:rPr>
        <w:t>.</w:t>
      </w:r>
    </w:p>
  </w:footnote>
  <w:footnote w:id="9">
    <w:p w14:paraId="311F5A8B" w14:textId="77777777" w:rsidR="00E03B10" w:rsidRPr="00771980" w:rsidRDefault="00E03B10" w:rsidP="00771980">
      <w:pPr>
        <w:pStyle w:val="Footnote"/>
        <w:jc w:val="both"/>
        <w:rPr>
          <w:sz w:val="20"/>
          <w:szCs w:val="20"/>
        </w:rPr>
      </w:pPr>
      <w:r w:rsidRPr="00771980">
        <w:rPr>
          <w:rStyle w:val="FootnoteReference"/>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14:paraId="1AE1607D"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This problem could be avoided by removing outliers regarding production in the dataset before performing the analyses. But our goal here was to present the complete corpus and demonstrate the basic corpus analysis techniques.</w:t>
      </w:r>
    </w:p>
  </w:footnote>
  <w:footnote w:id="11">
    <w:p w14:paraId="533F54A8" w14:textId="77777777" w:rsidR="00E03B10" w:rsidRPr="00771980" w:rsidRDefault="00E03B10"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The number of speakers per party is calculated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C3"/>
    <w:rsid w:val="0001393B"/>
    <w:rsid w:val="0005252F"/>
    <w:rsid w:val="000760E5"/>
    <w:rsid w:val="00084E88"/>
    <w:rsid w:val="000A2CC4"/>
    <w:rsid w:val="000D61E6"/>
    <w:rsid w:val="00104079"/>
    <w:rsid w:val="00106FBD"/>
    <w:rsid w:val="00112822"/>
    <w:rsid w:val="00155DE5"/>
    <w:rsid w:val="001A3209"/>
    <w:rsid w:val="00205690"/>
    <w:rsid w:val="002711D8"/>
    <w:rsid w:val="002B050E"/>
    <w:rsid w:val="002B4DBB"/>
    <w:rsid w:val="002D521E"/>
    <w:rsid w:val="002E7FE8"/>
    <w:rsid w:val="002F0F31"/>
    <w:rsid w:val="002F392A"/>
    <w:rsid w:val="003126DA"/>
    <w:rsid w:val="00337967"/>
    <w:rsid w:val="003B1322"/>
    <w:rsid w:val="003D57F8"/>
    <w:rsid w:val="004148C7"/>
    <w:rsid w:val="0042196E"/>
    <w:rsid w:val="004400EA"/>
    <w:rsid w:val="004E1EBF"/>
    <w:rsid w:val="004F1A83"/>
    <w:rsid w:val="0053430D"/>
    <w:rsid w:val="00535140"/>
    <w:rsid w:val="0058688D"/>
    <w:rsid w:val="005B481A"/>
    <w:rsid w:val="005C3849"/>
    <w:rsid w:val="005F0947"/>
    <w:rsid w:val="006515C3"/>
    <w:rsid w:val="0069092E"/>
    <w:rsid w:val="0069456C"/>
    <w:rsid w:val="006B5AAB"/>
    <w:rsid w:val="006E1290"/>
    <w:rsid w:val="00705CA3"/>
    <w:rsid w:val="00720389"/>
    <w:rsid w:val="00750ABE"/>
    <w:rsid w:val="00751F7C"/>
    <w:rsid w:val="00754BAB"/>
    <w:rsid w:val="00771980"/>
    <w:rsid w:val="007B4AC9"/>
    <w:rsid w:val="00831191"/>
    <w:rsid w:val="0085310A"/>
    <w:rsid w:val="0088740A"/>
    <w:rsid w:val="00896CB5"/>
    <w:rsid w:val="008A778C"/>
    <w:rsid w:val="008B2629"/>
    <w:rsid w:val="008B3D09"/>
    <w:rsid w:val="008B5043"/>
    <w:rsid w:val="00901443"/>
    <w:rsid w:val="0093054D"/>
    <w:rsid w:val="00940592"/>
    <w:rsid w:val="009446F0"/>
    <w:rsid w:val="00A10200"/>
    <w:rsid w:val="00A351E3"/>
    <w:rsid w:val="00A93E80"/>
    <w:rsid w:val="00AC3B9F"/>
    <w:rsid w:val="00B0678C"/>
    <w:rsid w:val="00B26278"/>
    <w:rsid w:val="00B34AAA"/>
    <w:rsid w:val="00B532FA"/>
    <w:rsid w:val="00B851F5"/>
    <w:rsid w:val="00B87CCB"/>
    <w:rsid w:val="00BC516C"/>
    <w:rsid w:val="00BF79AF"/>
    <w:rsid w:val="00C232F1"/>
    <w:rsid w:val="00CC513E"/>
    <w:rsid w:val="00CF00FB"/>
    <w:rsid w:val="00D11B93"/>
    <w:rsid w:val="00D50952"/>
    <w:rsid w:val="00D756D3"/>
    <w:rsid w:val="00DE0172"/>
    <w:rsid w:val="00DE2542"/>
    <w:rsid w:val="00DE3C07"/>
    <w:rsid w:val="00E03B10"/>
    <w:rsid w:val="00E15A4F"/>
    <w:rsid w:val="00F11E4F"/>
    <w:rsid w:val="00F26B24"/>
    <w:rsid w:val="00F72528"/>
    <w:rsid w:val="00F90DC5"/>
    <w:rsid w:val="00FE2F56"/>
    <w:rsid w:val="00FE4F24"/>
    <w:rsid w:val="00FF330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83DA6"/>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1EF"/>
    <w:pPr>
      <w:suppressAutoHyphens/>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C92221"/>
    <w:rPr>
      <w:lang w:val="sv-SE"/>
    </w:rPr>
  </w:style>
  <w:style w:type="character" w:styleId="FootnoteReference">
    <w:name w:val="footnote reference"/>
    <w:basedOn w:val="DefaultParagraphFont"/>
    <w:uiPriority w:val="99"/>
    <w:unhideWhenUsed/>
    <w:qFormat/>
    <w:rsid w:val="00C92221"/>
    <w:rPr>
      <w:vertAlign w:val="superscript"/>
    </w:rPr>
  </w:style>
  <w:style w:type="character" w:customStyle="1" w:styleId="InternetLink">
    <w:name w:val="Internet Link"/>
    <w:basedOn w:val="DefaultParagraphFont"/>
    <w:uiPriority w:val="99"/>
    <w:unhideWhenUsed/>
    <w:rsid w:val="00075395"/>
    <w:rPr>
      <w:color w:val="0000FF" w:themeColor="hyperlink"/>
      <w:u w:val="single"/>
    </w:rPr>
  </w:style>
  <w:style w:type="character" w:styleId="FollowedHyperlink">
    <w:name w:val="FollowedHyperlink"/>
    <w:basedOn w:val="DefaultParagraphFont"/>
    <w:uiPriority w:val="99"/>
    <w:semiHidden/>
    <w:unhideWhenUsed/>
    <w:qFormat/>
    <w:rsid w:val="00E51594"/>
    <w:rPr>
      <w:color w:val="800080" w:themeColor="followedHyperlink"/>
      <w:u w:val="single"/>
    </w:rPr>
  </w:style>
  <w:style w:type="character" w:styleId="CommentReference">
    <w:name w:val="annotation reference"/>
    <w:basedOn w:val="DefaultParagraphFont"/>
    <w:uiPriority w:val="99"/>
    <w:semiHidden/>
    <w:unhideWhenUsed/>
    <w:qFormat/>
    <w:rsid w:val="0044197B"/>
    <w:rPr>
      <w:sz w:val="16"/>
      <w:szCs w:val="16"/>
    </w:rPr>
  </w:style>
  <w:style w:type="character" w:customStyle="1" w:styleId="CommentTextChar">
    <w:name w:val="Comment Text Char"/>
    <w:basedOn w:val="DefaultParagraphFont"/>
    <w:link w:val="CommentText"/>
    <w:uiPriority w:val="99"/>
    <w:semiHidden/>
    <w:qFormat/>
    <w:rsid w:val="0044197B"/>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link w:val="CommentSubject"/>
    <w:uiPriority w:val="99"/>
    <w:semiHidden/>
    <w:qFormat/>
    <w:rsid w:val="0044197B"/>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link w:val="BalloonText"/>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DefaultParagraphFont"/>
    <w:uiPriority w:val="99"/>
    <w:semiHidden/>
    <w:unhideWhenUsed/>
    <w:qFormat/>
    <w:rsid w:val="00E52A45"/>
    <w:rPr>
      <w:color w:val="605E5C"/>
      <w:shd w:val="clear" w:color="auto" w:fill="E1DFDD"/>
    </w:rPr>
  </w:style>
  <w:style w:type="character" w:customStyle="1" w:styleId="apple-converted-space">
    <w:name w:val="apple-converted-space"/>
    <w:basedOn w:val="DefaultParagraphFont"/>
    <w:qFormat/>
    <w:rsid w:val="00BE0881"/>
  </w:style>
  <w:style w:type="character" w:customStyle="1" w:styleId="UnresolvedMention2">
    <w:name w:val="Unresolved Mention2"/>
    <w:basedOn w:val="DefaultParagraphFont"/>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DefaultParagraphFont"/>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link w:val="FootnoteTextChar"/>
    <w:uiPriority w:val="99"/>
    <w:unhideWhenUsed/>
    <w:qFormat/>
    <w:rsid w:val="00C92221"/>
  </w:style>
  <w:style w:type="paragraph" w:styleId="ListParagraph">
    <w:name w:val="List Paragraph"/>
    <w:basedOn w:val="Normal"/>
    <w:uiPriority w:val="34"/>
    <w:qFormat/>
    <w:rsid w:val="000667FE"/>
    <w:pPr>
      <w:ind w:left="720"/>
      <w:contextualSpacing/>
    </w:pPr>
  </w:style>
  <w:style w:type="paragraph" w:customStyle="1" w:styleId="LRECmainbodytext">
    <w:name w:val="LREC main body text"/>
    <w:basedOn w:val="Normal"/>
    <w:qFormat/>
    <w:rsid w:val="00CD7AB8"/>
    <w:pPr>
      <w:spacing w:line="220" w:lineRule="exact"/>
      <w:ind w:firstLine="284"/>
      <w:jc w:val="both"/>
    </w:pPr>
    <w:rPr>
      <w:sz w:val="20"/>
      <w:szCs w:val="20"/>
      <w:lang w:eastAsia="ja-JP"/>
    </w:rPr>
  </w:style>
  <w:style w:type="paragraph" w:styleId="CommentText">
    <w:name w:val="annotation text"/>
    <w:basedOn w:val="Normal"/>
    <w:link w:val="CommentTextChar"/>
    <w:uiPriority w:val="99"/>
    <w:semiHidden/>
    <w:unhideWhenUsed/>
    <w:qFormat/>
    <w:rsid w:val="0044197B"/>
    <w:rPr>
      <w:sz w:val="20"/>
      <w:szCs w:val="20"/>
    </w:rPr>
  </w:style>
  <w:style w:type="paragraph" w:styleId="CommentSubject">
    <w:name w:val="annotation subject"/>
    <w:basedOn w:val="CommentText"/>
    <w:link w:val="CommentSubjectChar"/>
    <w:uiPriority w:val="99"/>
    <w:semiHidden/>
    <w:unhideWhenUsed/>
    <w:qFormat/>
    <w:rsid w:val="0044197B"/>
    <w:rPr>
      <w:b/>
      <w:bCs/>
    </w:rPr>
  </w:style>
  <w:style w:type="paragraph" w:styleId="BalloonText">
    <w:name w:val="Balloon Text"/>
    <w:basedOn w:val="Normal"/>
    <w:link w:val="BalloonTextChar"/>
    <w:uiPriority w:val="99"/>
    <w:semiHidden/>
    <w:unhideWhenUsed/>
    <w:qFormat/>
    <w:rsid w:val="0044197B"/>
    <w:rPr>
      <w:sz w:val="18"/>
      <w:szCs w:val="18"/>
    </w:rPr>
  </w:style>
  <w:style w:type="paragraph" w:customStyle="1" w:styleId="bodytext">
    <w:name w:val="bodytext"/>
    <w:basedOn w:val="Normal"/>
    <w:qFormat/>
    <w:rsid w:val="00BE0881"/>
    <w:pPr>
      <w:spacing w:beforeAutospacing="1" w:afterAutospacing="1"/>
    </w:pPr>
  </w:style>
  <w:style w:type="paragraph" w:customStyle="1" w:styleId="Footnote">
    <w:name w:val="Footnote"/>
    <w:basedOn w:val="Normal"/>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leGrid">
    <w:name w:val="Table Grid"/>
    <w:basedOn w:val="TableNormal"/>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5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www.cs.toronto.edu/pub/gh/Hirst-etal-Bertinoro-2014.pdf" TargetMode="External"/><Relationship Id="rId18" Type="http://schemas.openxmlformats.org/officeDocument/2006/relationships/hyperlink" Target="http://hdl.handle.net/11356/120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1007/s10579-018-9425-z" TargetMode="External"/><Relationship Id="rId17" Type="http://schemas.openxmlformats.org/officeDocument/2006/relationships/hyperlink" Target="http://www.tei-c.org/release/doc/tei-p5-doc/en/html/index.html" TargetMode="External"/><Relationship Id="rId2" Type="http://schemas.openxmlformats.org/officeDocument/2006/relationships/numbering" Target="numbering.xml"/><Relationship Id="rId16" Type="http://schemas.openxmlformats.org/officeDocument/2006/relationships/hyperlink" Target="http://www.sdjt.si/wp/wp-content/uploads/2016/09/JTDH-2016_Pancur_Oznacevanje-zbirke-zapisnikov-sej-slovenskega-parlament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iu.se/ecp/147/007/ecp17147007.pdf" TargetMode="External"/><Relationship Id="rId5" Type="http://schemas.openxmlformats.org/officeDocument/2006/relationships/webSettings" Target="webSettings.xml"/><Relationship Id="rId15" Type="http://schemas.openxmlformats.org/officeDocument/2006/relationships/hyperlink" Target="http://www.sdjt.si/wp/wp-content/uploads/2016/09/JTDH-2016_Ljubesic-et-al_Easily-Accessible-Language-Technologies.pdf" TargetMode="External"/><Relationship Id="rId10" Type="http://schemas.microsoft.com/office/2016/09/relationships/commentsIds" Target="commentsIds.xml"/><Relationship Id="rId19" Type="http://schemas.openxmlformats.org/officeDocument/2006/relationships/hyperlink" Target="http://hdl.handle.net/11356/116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lrec-conf.org/proceedings/lrec2016/pdf/811_Paper.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B8D3-36AD-1D40-9F7C-D9B19B24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10662</Words>
  <Characters>60780</Characters>
  <Application>Microsoft Office Word</Application>
  <DocSecurity>0</DocSecurity>
  <Lines>506</Lines>
  <Paragraphs>142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IJS</Company>
  <LinksUpToDate>false</LinksUpToDate>
  <CharactersWithSpaces>71300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Microsoft Office User</cp:lastModifiedBy>
  <cp:revision>4</cp:revision>
  <dcterms:created xsi:type="dcterms:W3CDTF">2019-06-21T12:03:00Z</dcterms:created>
  <dcterms:modified xsi:type="dcterms:W3CDTF">2019-06-21T12:07:00Z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