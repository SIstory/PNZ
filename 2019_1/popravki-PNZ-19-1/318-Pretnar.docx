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76360" w14:textId="0F202606" w:rsidR="00391AED" w:rsidRPr="002A6D04" w:rsidRDefault="000672E9" w:rsidP="00CB2CAB">
      <w:pPr>
        <w:spacing w:line="360" w:lineRule="auto"/>
        <w:jc w:val="both"/>
        <w:rPr>
          <w:rFonts w:ascii="Times New Roman" w:hAnsi="Times New Roman" w:cs="Times New Roman"/>
          <w:sz w:val="20"/>
          <w:szCs w:val="20"/>
          <w:lang w:val="en-GB"/>
        </w:rPr>
      </w:pPr>
      <w:proofErr w:type="spellStart"/>
      <w:r w:rsidRPr="002A6D04">
        <w:rPr>
          <w:rFonts w:ascii="Times New Roman" w:hAnsi="Times New Roman" w:cs="Times New Roman"/>
          <w:sz w:val="20"/>
          <w:szCs w:val="20"/>
          <w:lang w:val="en-GB"/>
        </w:rPr>
        <w:t>Cobiss</w:t>
      </w:r>
      <w:proofErr w:type="spellEnd"/>
      <w:r w:rsidRPr="002A6D04">
        <w:rPr>
          <w:rFonts w:ascii="Times New Roman" w:hAnsi="Times New Roman" w:cs="Times New Roman"/>
          <w:sz w:val="20"/>
          <w:szCs w:val="20"/>
          <w:lang w:val="en-GB"/>
        </w:rPr>
        <w:t xml:space="preserve"> type</w:t>
      </w:r>
      <w:r w:rsidR="00480A60" w:rsidRPr="002A6D04">
        <w:rPr>
          <w:rFonts w:ascii="Times New Roman" w:hAnsi="Times New Roman" w:cs="Times New Roman"/>
          <w:sz w:val="20"/>
          <w:szCs w:val="20"/>
          <w:lang w:val="en-GB"/>
        </w:rPr>
        <w:t xml:space="preserve"> </w:t>
      </w:r>
      <w:r w:rsidR="00383613" w:rsidRPr="002A6D04">
        <w:rPr>
          <w:rFonts w:ascii="Times New Roman" w:hAnsi="Times New Roman" w:cs="Times New Roman"/>
          <w:sz w:val="20"/>
          <w:szCs w:val="20"/>
          <w:lang w:val="en-GB"/>
        </w:rPr>
        <w:t>[NOTE</w:t>
      </w:r>
      <w:r w:rsidR="00F2662E" w:rsidRPr="002A6D04">
        <w:rPr>
          <w:rFonts w:ascii="Times New Roman" w:hAnsi="Times New Roman" w:cs="Times New Roman"/>
          <w:sz w:val="20"/>
          <w:szCs w:val="20"/>
          <w:lang w:val="en-GB"/>
        </w:rPr>
        <w:t xml:space="preserve">: </w:t>
      </w:r>
      <w:r w:rsidRPr="002A6D04">
        <w:rPr>
          <w:rFonts w:ascii="Times New Roman" w:hAnsi="Times New Roman" w:cs="Times New Roman"/>
          <w:sz w:val="20"/>
          <w:szCs w:val="20"/>
          <w:lang w:val="en-GB"/>
        </w:rPr>
        <w:t>To be inserted by the editor</w:t>
      </w:r>
      <w:r w:rsidR="00480A60" w:rsidRPr="002A6D04">
        <w:rPr>
          <w:rFonts w:ascii="Times New Roman" w:hAnsi="Times New Roman" w:cs="Times New Roman"/>
          <w:sz w:val="20"/>
          <w:szCs w:val="20"/>
          <w:lang w:val="en-GB"/>
        </w:rPr>
        <w:t>.</w:t>
      </w:r>
      <w:r w:rsidR="00F2662E" w:rsidRPr="002A6D04">
        <w:rPr>
          <w:rFonts w:ascii="Times New Roman" w:hAnsi="Times New Roman" w:cs="Times New Roman"/>
          <w:sz w:val="20"/>
          <w:szCs w:val="20"/>
          <w:lang w:val="en-GB"/>
        </w:rPr>
        <w:t>]</w:t>
      </w:r>
    </w:p>
    <w:p w14:paraId="534C1598" w14:textId="203D4C95" w:rsidR="00480A60" w:rsidRPr="002A6D04" w:rsidRDefault="00480A60" w:rsidP="00E96931">
      <w:pPr>
        <w:spacing w:line="360" w:lineRule="auto"/>
        <w:jc w:val="both"/>
        <w:rPr>
          <w:rFonts w:ascii="Times New Roman" w:hAnsi="Times New Roman" w:cs="Times New Roman"/>
          <w:sz w:val="20"/>
          <w:szCs w:val="20"/>
          <w:lang w:val="en-GB"/>
        </w:rPr>
      </w:pPr>
      <w:proofErr w:type="spellStart"/>
      <w:r w:rsidRPr="002A6D04">
        <w:rPr>
          <w:rFonts w:ascii="Times New Roman" w:hAnsi="Times New Roman" w:cs="Times New Roman"/>
          <w:sz w:val="20"/>
          <w:szCs w:val="20"/>
          <w:lang w:val="en-GB"/>
        </w:rPr>
        <w:t>Prejeto</w:t>
      </w:r>
      <w:proofErr w:type="spellEnd"/>
      <w:r w:rsidRPr="002A6D04">
        <w:rPr>
          <w:rFonts w:ascii="Times New Roman" w:hAnsi="Times New Roman" w:cs="Times New Roman"/>
          <w:sz w:val="20"/>
          <w:szCs w:val="20"/>
          <w:lang w:val="en-GB"/>
        </w:rPr>
        <w:t xml:space="preserve"> [</w:t>
      </w:r>
      <w:r w:rsidR="00383613"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To be inserted by the editor.</w:t>
      </w:r>
      <w:r w:rsidRPr="002A6D04">
        <w:rPr>
          <w:rFonts w:ascii="Times New Roman" w:hAnsi="Times New Roman" w:cs="Times New Roman"/>
          <w:sz w:val="20"/>
          <w:szCs w:val="20"/>
          <w:lang w:val="en-GB"/>
        </w:rPr>
        <w:t>]</w:t>
      </w:r>
    </w:p>
    <w:p w14:paraId="28E53925" w14:textId="73433384" w:rsidR="00480A60" w:rsidRPr="002A6D04" w:rsidRDefault="00480A60" w:rsidP="00E96931">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UDK: [</w:t>
      </w:r>
      <w:r w:rsidR="00383613"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To be inserted by the editor.</w:t>
      </w:r>
      <w:r w:rsidRPr="002A6D04">
        <w:rPr>
          <w:rFonts w:ascii="Times New Roman" w:hAnsi="Times New Roman" w:cs="Times New Roman"/>
          <w:sz w:val="20"/>
          <w:szCs w:val="20"/>
          <w:lang w:val="en-GB"/>
        </w:rPr>
        <w:t>]</w:t>
      </w:r>
    </w:p>
    <w:p w14:paraId="7CCDFA82" w14:textId="7A94800A" w:rsidR="00480A60" w:rsidRPr="002A6D04" w:rsidRDefault="00480A60" w:rsidP="00E96931">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DOI: [</w:t>
      </w:r>
      <w:r w:rsidR="00EB4981"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To be inserted by the editor.</w:t>
      </w:r>
      <w:r w:rsidRPr="002A6D04">
        <w:rPr>
          <w:rFonts w:ascii="Times New Roman" w:hAnsi="Times New Roman" w:cs="Times New Roman"/>
          <w:sz w:val="20"/>
          <w:szCs w:val="20"/>
          <w:lang w:val="en-GB"/>
        </w:rPr>
        <w:t>]</w:t>
      </w:r>
    </w:p>
    <w:p w14:paraId="051044AB" w14:textId="77777777" w:rsidR="00480A60" w:rsidRPr="002A6D04" w:rsidRDefault="00480A60" w:rsidP="00E96931">
      <w:pPr>
        <w:spacing w:line="360" w:lineRule="auto"/>
        <w:jc w:val="both"/>
        <w:rPr>
          <w:rFonts w:ascii="Times New Roman" w:hAnsi="Times New Roman" w:cs="Times New Roman"/>
          <w:lang w:val="en-GB"/>
        </w:rPr>
      </w:pPr>
    </w:p>
    <w:p w14:paraId="5C26F5EA" w14:textId="5D8E3399" w:rsidR="00480A60" w:rsidRPr="002A6D04" w:rsidRDefault="00E353E7" w:rsidP="00E96931">
      <w:pPr>
        <w:spacing w:line="360" w:lineRule="auto"/>
        <w:jc w:val="center"/>
        <w:rPr>
          <w:rFonts w:ascii="Times New Roman" w:hAnsi="Times New Roman" w:cs="Times New Roman"/>
          <w:lang w:val="en-GB"/>
        </w:rPr>
      </w:pPr>
      <w:commentRangeStart w:id="0"/>
      <w:proofErr w:type="spellStart"/>
      <w:r>
        <w:rPr>
          <w:rFonts w:ascii="Times New Roman" w:hAnsi="Times New Roman" w:cs="Times New Roman"/>
          <w:lang w:val="en-GB"/>
        </w:rPr>
        <w:t>Ajda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Pretnar</w:t>
      </w:r>
      <w:proofErr w:type="spellEnd"/>
      <w:r w:rsidR="00C92221" w:rsidRPr="002A6D04">
        <w:rPr>
          <w:rStyle w:val="FootnoteReference"/>
          <w:rFonts w:ascii="Times New Roman" w:hAnsi="Times New Roman" w:cs="Times New Roman"/>
          <w:lang w:val="en-GB"/>
        </w:rPr>
        <w:footnoteReference w:customMarkFollows="1" w:id="1"/>
        <w:t>*</w:t>
      </w:r>
      <w:commentRangeEnd w:id="0"/>
      <w:r w:rsidR="00222E49">
        <w:rPr>
          <w:rStyle w:val="CommentReference"/>
        </w:rPr>
        <w:commentReference w:id="0"/>
      </w:r>
    </w:p>
    <w:p w14:paraId="13BF8EB9" w14:textId="77777777" w:rsidR="006A68B1" w:rsidRPr="002A6D04" w:rsidRDefault="006A68B1" w:rsidP="00E96931">
      <w:pPr>
        <w:spacing w:line="360" w:lineRule="auto"/>
        <w:jc w:val="center"/>
        <w:rPr>
          <w:rFonts w:ascii="Times New Roman" w:hAnsi="Times New Roman" w:cs="Times New Roman"/>
          <w:b/>
          <w:sz w:val="32"/>
          <w:szCs w:val="32"/>
          <w:lang w:val="en-GB"/>
        </w:rPr>
      </w:pPr>
      <w:r w:rsidRPr="002A6D04">
        <w:rPr>
          <w:rFonts w:ascii="Times New Roman" w:hAnsi="Times New Roman" w:cs="Times New Roman"/>
          <w:b/>
          <w:sz w:val="32"/>
          <w:szCs w:val="32"/>
          <w:lang w:val="en-GB"/>
        </w:rPr>
        <w:t>Data Mining Workspace Sensors:</w:t>
      </w:r>
    </w:p>
    <w:p w14:paraId="5DB4E8C6" w14:textId="575FDD74" w:rsidR="00682A3B" w:rsidRPr="002A6D04" w:rsidRDefault="006A68B1" w:rsidP="00E96931">
      <w:pPr>
        <w:spacing w:line="360" w:lineRule="auto"/>
        <w:jc w:val="center"/>
        <w:rPr>
          <w:rFonts w:ascii="Times New Roman" w:hAnsi="Times New Roman" w:cs="Times New Roman"/>
          <w:b/>
          <w:sz w:val="32"/>
          <w:szCs w:val="32"/>
          <w:lang w:val="en-GB"/>
        </w:rPr>
      </w:pPr>
      <w:r w:rsidRPr="002A6D04">
        <w:rPr>
          <w:rFonts w:ascii="Times New Roman" w:hAnsi="Times New Roman" w:cs="Times New Roman"/>
          <w:b/>
          <w:sz w:val="32"/>
          <w:szCs w:val="32"/>
          <w:lang w:val="en-GB"/>
        </w:rPr>
        <w:t>A New Approach to Anthropology</w:t>
      </w:r>
    </w:p>
    <w:p w14:paraId="0052DACF" w14:textId="77777777" w:rsidR="00E96931" w:rsidRPr="002A6D04" w:rsidRDefault="00E96931" w:rsidP="00E96931">
      <w:pPr>
        <w:spacing w:line="360" w:lineRule="auto"/>
        <w:jc w:val="both"/>
        <w:rPr>
          <w:rFonts w:ascii="Times New Roman" w:hAnsi="Times New Roman" w:cs="Times New Roman"/>
          <w:lang w:val="en-GB"/>
        </w:rPr>
      </w:pPr>
    </w:p>
    <w:p w14:paraId="05A0F9BD" w14:textId="77777777" w:rsidR="00E96931" w:rsidRPr="002A6D04" w:rsidRDefault="00E96931" w:rsidP="00E96931">
      <w:pPr>
        <w:spacing w:line="360" w:lineRule="auto"/>
        <w:jc w:val="center"/>
        <w:rPr>
          <w:rFonts w:ascii="Times New Roman" w:hAnsi="Times New Roman" w:cs="Times New Roman"/>
          <w:i/>
          <w:lang w:val="en-GB"/>
        </w:rPr>
      </w:pPr>
      <w:r w:rsidRPr="002A6D04">
        <w:rPr>
          <w:rFonts w:ascii="Times New Roman" w:hAnsi="Times New Roman" w:cs="Times New Roman"/>
          <w:i/>
          <w:lang w:val="en-GB"/>
        </w:rPr>
        <w:t>IZVLEČEK</w:t>
      </w:r>
    </w:p>
    <w:p w14:paraId="463FFF7F" w14:textId="2B6814AC" w:rsidR="009B4954" w:rsidRPr="0086295B" w:rsidRDefault="006A68B1" w:rsidP="00E96931">
      <w:pPr>
        <w:spacing w:line="360" w:lineRule="auto"/>
        <w:jc w:val="center"/>
        <w:rPr>
          <w:rFonts w:ascii="Times New Roman" w:hAnsi="Times New Roman" w:cs="Times New Roman"/>
          <w:i/>
          <w:caps/>
          <w:lang w:val="sl-SI"/>
        </w:rPr>
      </w:pPr>
      <w:r w:rsidRPr="0086295B">
        <w:rPr>
          <w:rFonts w:ascii="Times New Roman" w:hAnsi="Times New Roman" w:cs="Times New Roman"/>
          <w:i/>
          <w:caps/>
          <w:lang w:val="sl-SI"/>
        </w:rPr>
        <w:t>Podatkovno rudarjenje se</w:t>
      </w:r>
      <w:r w:rsidR="00476431" w:rsidRPr="0086295B">
        <w:rPr>
          <w:rFonts w:ascii="Times New Roman" w:hAnsi="Times New Roman" w:cs="Times New Roman"/>
          <w:i/>
          <w:caps/>
          <w:lang w:val="sl-SI"/>
        </w:rPr>
        <w:t>n</w:t>
      </w:r>
      <w:r w:rsidRPr="0086295B">
        <w:rPr>
          <w:rFonts w:ascii="Times New Roman" w:hAnsi="Times New Roman" w:cs="Times New Roman"/>
          <w:i/>
          <w:caps/>
          <w:lang w:val="sl-SI"/>
        </w:rPr>
        <w:t xml:space="preserve">zorjev </w:t>
      </w:r>
      <w:r w:rsidR="00476431" w:rsidRPr="0086295B">
        <w:rPr>
          <w:rFonts w:ascii="Times New Roman" w:hAnsi="Times New Roman" w:cs="Times New Roman"/>
          <w:i/>
          <w:caps/>
          <w:lang w:val="sl-SI"/>
        </w:rPr>
        <w:t>v</w:t>
      </w:r>
      <w:r w:rsidRPr="0086295B">
        <w:rPr>
          <w:rFonts w:ascii="Times New Roman" w:hAnsi="Times New Roman" w:cs="Times New Roman"/>
          <w:i/>
          <w:caps/>
          <w:lang w:val="sl-SI"/>
        </w:rPr>
        <w:t xml:space="preserve"> delovne</w:t>
      </w:r>
      <w:r w:rsidR="00476431" w:rsidRPr="0086295B">
        <w:rPr>
          <w:rFonts w:ascii="Times New Roman" w:hAnsi="Times New Roman" w:cs="Times New Roman"/>
          <w:i/>
          <w:caps/>
          <w:lang w:val="sl-SI"/>
        </w:rPr>
        <w:t>m</w:t>
      </w:r>
      <w:r w:rsidRPr="0086295B">
        <w:rPr>
          <w:rFonts w:ascii="Times New Roman" w:hAnsi="Times New Roman" w:cs="Times New Roman"/>
          <w:i/>
          <w:caps/>
          <w:lang w:val="sl-SI"/>
        </w:rPr>
        <w:t xml:space="preserve"> okolj</w:t>
      </w:r>
      <w:r w:rsidR="00476431" w:rsidRPr="0086295B">
        <w:rPr>
          <w:rFonts w:ascii="Times New Roman" w:hAnsi="Times New Roman" w:cs="Times New Roman"/>
          <w:i/>
          <w:caps/>
          <w:lang w:val="sl-SI"/>
        </w:rPr>
        <w:t>u</w:t>
      </w:r>
      <w:r w:rsidRPr="0086295B">
        <w:rPr>
          <w:rFonts w:ascii="Times New Roman" w:hAnsi="Times New Roman" w:cs="Times New Roman"/>
          <w:i/>
          <w:caps/>
          <w:lang w:val="sl-SI"/>
        </w:rPr>
        <w:t>: nov pristop k antropologiji</w:t>
      </w:r>
    </w:p>
    <w:p w14:paraId="0271051F" w14:textId="24786C2F" w:rsidR="00F723A0" w:rsidRPr="002A6D04" w:rsidRDefault="00E353E7" w:rsidP="00E96931">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476431" w:rsidRPr="002A6D04">
        <w:rPr>
          <w:rFonts w:ascii="Times New Roman" w:hAnsi="Times New Roman" w:cs="Times New Roman"/>
          <w:i/>
          <w:sz w:val="20"/>
          <w:szCs w:val="20"/>
          <w:lang w:val="sl-SI"/>
        </w:rPr>
        <w:t>Antropologija po nepotrebnem zaostaja pri vključevanju računskih metod v raziskave, čeprav te postajajo vse bolj priljubljene v družboslovju in humanistiki</w:t>
      </w:r>
      <w:r w:rsidR="006A68B1" w:rsidRPr="002A6D04">
        <w:rPr>
          <w:rFonts w:ascii="Times New Roman" w:hAnsi="Times New Roman" w:cs="Times New Roman"/>
          <w:i/>
          <w:sz w:val="20"/>
          <w:szCs w:val="20"/>
          <w:lang w:val="sl-SI"/>
        </w:rPr>
        <w:t xml:space="preserve">. </w:t>
      </w:r>
      <w:r w:rsidR="00476431" w:rsidRPr="002A6D04">
        <w:rPr>
          <w:rFonts w:ascii="Times New Roman" w:hAnsi="Times New Roman" w:cs="Times New Roman"/>
          <w:i/>
          <w:sz w:val="20"/>
          <w:szCs w:val="20"/>
          <w:lang w:val="sl-SI"/>
        </w:rPr>
        <w:t>Tudi v a</w:t>
      </w:r>
      <w:r w:rsidR="006A68B1" w:rsidRPr="002A6D04">
        <w:rPr>
          <w:rFonts w:ascii="Times New Roman" w:hAnsi="Times New Roman" w:cs="Times New Roman"/>
          <w:i/>
          <w:sz w:val="20"/>
          <w:szCs w:val="20"/>
          <w:lang w:val="sl-SI"/>
        </w:rPr>
        <w:t>ntropologij</w:t>
      </w:r>
      <w:r w:rsidR="00476431" w:rsidRPr="002A6D04">
        <w:rPr>
          <w:rFonts w:ascii="Times New Roman" w:hAnsi="Times New Roman" w:cs="Times New Roman"/>
          <w:i/>
          <w:sz w:val="20"/>
          <w:szCs w:val="20"/>
          <w:lang w:val="sl-SI"/>
        </w:rPr>
        <w:t>i namreč</w:t>
      </w:r>
      <w:r w:rsidR="006A68B1" w:rsidRPr="002A6D04">
        <w:rPr>
          <w:rFonts w:ascii="Times New Roman" w:hAnsi="Times New Roman" w:cs="Times New Roman"/>
          <w:i/>
          <w:sz w:val="20"/>
          <w:szCs w:val="20"/>
          <w:lang w:val="sl-SI"/>
        </w:rPr>
        <w:t xml:space="preserve"> uspešno združ</w:t>
      </w:r>
      <w:r w:rsidR="00476431" w:rsidRPr="002A6D04">
        <w:rPr>
          <w:rFonts w:ascii="Times New Roman" w:hAnsi="Times New Roman" w:cs="Times New Roman"/>
          <w:i/>
          <w:sz w:val="20"/>
          <w:szCs w:val="20"/>
          <w:lang w:val="sl-SI"/>
        </w:rPr>
        <w:t>ujemo</w:t>
      </w:r>
      <w:r w:rsidR="006A68B1" w:rsidRPr="002A6D04">
        <w:rPr>
          <w:rFonts w:ascii="Times New Roman" w:hAnsi="Times New Roman" w:cs="Times New Roman"/>
          <w:i/>
          <w:sz w:val="20"/>
          <w:szCs w:val="20"/>
          <w:lang w:val="sl-SI"/>
        </w:rPr>
        <w:t xml:space="preserve"> kvantitativne in kvalitativne metode, še posebej kadar prehaj</w:t>
      </w:r>
      <w:r w:rsidR="00476431" w:rsidRPr="002A6D04">
        <w:rPr>
          <w:rFonts w:ascii="Times New Roman" w:hAnsi="Times New Roman" w:cs="Times New Roman"/>
          <w:i/>
          <w:sz w:val="20"/>
          <w:szCs w:val="20"/>
          <w:lang w:val="sl-SI"/>
        </w:rPr>
        <w:t>amo</w:t>
      </w:r>
      <w:r w:rsidR="006A68B1" w:rsidRPr="002A6D04">
        <w:rPr>
          <w:rFonts w:ascii="Times New Roman" w:hAnsi="Times New Roman" w:cs="Times New Roman"/>
          <w:i/>
          <w:sz w:val="20"/>
          <w:szCs w:val="20"/>
          <w:lang w:val="sl-SI"/>
        </w:rPr>
        <w:t xml:space="preserve"> med </w:t>
      </w:r>
      <w:r w:rsidR="00476431" w:rsidRPr="002A6D04">
        <w:rPr>
          <w:rFonts w:ascii="Times New Roman" w:hAnsi="Times New Roman" w:cs="Times New Roman"/>
          <w:i/>
          <w:sz w:val="20"/>
          <w:szCs w:val="20"/>
          <w:lang w:val="sl-SI"/>
        </w:rPr>
        <w:t>njimi</w:t>
      </w:r>
      <w:r w:rsidR="006A68B1" w:rsidRPr="002A6D04">
        <w:rPr>
          <w:rFonts w:ascii="Times New Roman" w:hAnsi="Times New Roman" w:cs="Times New Roman"/>
          <w:i/>
          <w:sz w:val="20"/>
          <w:szCs w:val="20"/>
          <w:lang w:val="sl-SI"/>
        </w:rPr>
        <w:t>. V prispevku predlagamo nov metodološki pristop in opišem</w:t>
      </w:r>
      <w:r w:rsidR="00476431" w:rsidRPr="002A6D04">
        <w:rPr>
          <w:rFonts w:ascii="Times New Roman" w:hAnsi="Times New Roman" w:cs="Times New Roman"/>
          <w:i/>
          <w:sz w:val="20"/>
          <w:szCs w:val="20"/>
          <w:lang w:val="sl-SI"/>
        </w:rPr>
        <w:t>o</w:t>
      </w:r>
      <w:r w:rsidR="006A68B1" w:rsidRPr="002A6D04">
        <w:rPr>
          <w:rFonts w:ascii="Times New Roman" w:hAnsi="Times New Roman" w:cs="Times New Roman"/>
          <w:i/>
          <w:sz w:val="20"/>
          <w:szCs w:val="20"/>
          <w:lang w:val="sl-SI"/>
        </w:rPr>
        <w:t xml:space="preserve">, kako </w:t>
      </w:r>
      <w:r w:rsidR="00476431" w:rsidRPr="002A6D04">
        <w:rPr>
          <w:rFonts w:ascii="Times New Roman" w:hAnsi="Times New Roman" w:cs="Times New Roman"/>
          <w:i/>
          <w:sz w:val="20"/>
          <w:szCs w:val="20"/>
          <w:lang w:val="sl-SI"/>
        </w:rPr>
        <w:t>smo uporabili</w:t>
      </w:r>
      <w:r w:rsidR="006A68B1" w:rsidRPr="002A6D04">
        <w:rPr>
          <w:rFonts w:ascii="Times New Roman" w:hAnsi="Times New Roman" w:cs="Times New Roman"/>
          <w:i/>
          <w:sz w:val="20"/>
          <w:szCs w:val="20"/>
          <w:lang w:val="sl-SI"/>
        </w:rPr>
        <w:t xml:space="preserve"> kvantitativne metode in podatkovno analitiko </w:t>
      </w:r>
      <w:r w:rsidR="00476431" w:rsidRPr="002A6D04">
        <w:rPr>
          <w:rFonts w:ascii="Times New Roman" w:hAnsi="Times New Roman" w:cs="Times New Roman"/>
          <w:i/>
          <w:sz w:val="20"/>
          <w:szCs w:val="20"/>
          <w:lang w:val="sl-SI"/>
        </w:rPr>
        <w:t>v</w:t>
      </w:r>
      <w:r w:rsidR="006A68B1" w:rsidRPr="002A6D04">
        <w:rPr>
          <w:rFonts w:ascii="Times New Roman" w:hAnsi="Times New Roman" w:cs="Times New Roman"/>
          <w:i/>
          <w:sz w:val="20"/>
          <w:szCs w:val="20"/>
          <w:lang w:val="sl-SI"/>
        </w:rPr>
        <w:t xml:space="preserve"> etnografske</w:t>
      </w:r>
      <w:r w:rsidR="00476431" w:rsidRPr="002A6D04">
        <w:rPr>
          <w:rFonts w:ascii="Times New Roman" w:hAnsi="Times New Roman" w:cs="Times New Roman"/>
          <w:i/>
          <w:sz w:val="20"/>
          <w:szCs w:val="20"/>
          <w:lang w:val="sl-SI"/>
        </w:rPr>
        <w:t>m</w:t>
      </w:r>
      <w:r w:rsidR="006A68B1" w:rsidRPr="002A6D04">
        <w:rPr>
          <w:rFonts w:ascii="Times New Roman" w:hAnsi="Times New Roman" w:cs="Times New Roman"/>
          <w:i/>
          <w:sz w:val="20"/>
          <w:szCs w:val="20"/>
          <w:lang w:val="sl-SI"/>
        </w:rPr>
        <w:t xml:space="preserve"> razisk</w:t>
      </w:r>
      <w:r w:rsidR="00476431" w:rsidRPr="002A6D04">
        <w:rPr>
          <w:rFonts w:ascii="Times New Roman" w:hAnsi="Times New Roman" w:cs="Times New Roman"/>
          <w:i/>
          <w:sz w:val="20"/>
          <w:szCs w:val="20"/>
          <w:lang w:val="sl-SI"/>
        </w:rPr>
        <w:t>ovalnem delu</w:t>
      </w:r>
      <w:r w:rsidR="006A68B1" w:rsidRPr="002A6D04">
        <w:rPr>
          <w:rFonts w:ascii="Times New Roman" w:hAnsi="Times New Roman" w:cs="Times New Roman"/>
          <w:i/>
          <w:sz w:val="20"/>
          <w:szCs w:val="20"/>
          <w:lang w:val="sl-SI"/>
        </w:rPr>
        <w:t>. Metodologijo prikažemo na primeru analize senzorskih podatkov ene od fakultet</w:t>
      </w:r>
      <w:r w:rsidR="00476431" w:rsidRPr="002A6D04">
        <w:rPr>
          <w:rFonts w:ascii="Times New Roman" w:hAnsi="Times New Roman" w:cs="Times New Roman"/>
          <w:i/>
          <w:sz w:val="20"/>
          <w:szCs w:val="20"/>
          <w:lang w:val="sl-SI"/>
        </w:rPr>
        <w:t>nih stavb</w:t>
      </w:r>
      <w:r w:rsidR="006A68B1" w:rsidRPr="002A6D04">
        <w:rPr>
          <w:rFonts w:ascii="Times New Roman" w:hAnsi="Times New Roman" w:cs="Times New Roman"/>
          <w:i/>
          <w:sz w:val="20"/>
          <w:szCs w:val="20"/>
          <w:lang w:val="sl-SI"/>
        </w:rPr>
        <w:t xml:space="preserve"> Univerze v Ljubljani, kjer smo opazovali prakse in vedenje zaposlenih med delovnim časom in ugotavljali, kako upravljajo </w:t>
      </w:r>
      <w:r w:rsidR="00476431" w:rsidRPr="002A6D04">
        <w:rPr>
          <w:rFonts w:ascii="Times New Roman" w:hAnsi="Times New Roman" w:cs="Times New Roman"/>
          <w:i/>
          <w:sz w:val="20"/>
          <w:szCs w:val="20"/>
          <w:lang w:val="sl-SI"/>
        </w:rPr>
        <w:t>s stav</w:t>
      </w:r>
      <w:r w:rsidR="004204A4" w:rsidRPr="002A6D04">
        <w:rPr>
          <w:rFonts w:ascii="Times New Roman" w:hAnsi="Times New Roman" w:cs="Times New Roman"/>
          <w:i/>
          <w:sz w:val="20"/>
          <w:szCs w:val="20"/>
          <w:lang w:val="sl-SI"/>
        </w:rPr>
        <w:t>b</w:t>
      </w:r>
      <w:r w:rsidR="00476431" w:rsidRPr="002A6D04">
        <w:rPr>
          <w:rFonts w:ascii="Times New Roman" w:hAnsi="Times New Roman" w:cs="Times New Roman"/>
          <w:i/>
          <w:sz w:val="20"/>
          <w:szCs w:val="20"/>
          <w:lang w:val="sl-SI"/>
        </w:rPr>
        <w:t xml:space="preserve">o in bivalnim </w:t>
      </w:r>
      <w:r w:rsidR="006A68B1" w:rsidRPr="002A6D04">
        <w:rPr>
          <w:rFonts w:ascii="Times New Roman" w:hAnsi="Times New Roman" w:cs="Times New Roman"/>
          <w:i/>
          <w:sz w:val="20"/>
          <w:szCs w:val="20"/>
          <w:lang w:val="sl-SI"/>
        </w:rPr>
        <w:t xml:space="preserve">okoljem. </w:t>
      </w:r>
      <w:r w:rsidR="00476431" w:rsidRPr="002A6D04">
        <w:rPr>
          <w:rFonts w:ascii="Times New Roman" w:hAnsi="Times New Roman" w:cs="Times New Roman"/>
          <w:i/>
          <w:sz w:val="20"/>
          <w:szCs w:val="20"/>
          <w:lang w:val="sl-SI"/>
        </w:rPr>
        <w:t>Za raziskovanje smo na primeru t.i. »pametne stavbe« u</w:t>
      </w:r>
      <w:r w:rsidR="006A68B1" w:rsidRPr="002A6D04">
        <w:rPr>
          <w:rFonts w:ascii="Times New Roman" w:hAnsi="Times New Roman" w:cs="Times New Roman"/>
          <w:i/>
          <w:sz w:val="20"/>
          <w:szCs w:val="20"/>
          <w:lang w:val="sl-SI"/>
        </w:rPr>
        <w:t>porabili krožne mešane metode, ki prepletajo podatkovno analitiko (kvantitativni pristop) z etnografijo (kvalitativni pristop)</w:t>
      </w:r>
      <w:r w:rsidR="004204A4" w:rsidRPr="002A6D04">
        <w:rPr>
          <w:rFonts w:ascii="Times New Roman" w:hAnsi="Times New Roman" w:cs="Times New Roman"/>
          <w:i/>
          <w:sz w:val="20"/>
          <w:szCs w:val="20"/>
          <w:lang w:val="sl-SI"/>
        </w:rPr>
        <w:t>,</w:t>
      </w:r>
      <w:r w:rsidR="006A68B1" w:rsidRPr="002A6D04">
        <w:rPr>
          <w:rFonts w:ascii="Times New Roman" w:hAnsi="Times New Roman" w:cs="Times New Roman"/>
          <w:i/>
          <w:sz w:val="20"/>
          <w:szCs w:val="20"/>
          <w:lang w:val="sl-SI"/>
        </w:rPr>
        <w:t xml:space="preserve"> </w:t>
      </w:r>
      <w:r w:rsidR="004204A4" w:rsidRPr="002A6D04">
        <w:rPr>
          <w:rFonts w:ascii="Times New Roman" w:hAnsi="Times New Roman" w:cs="Times New Roman"/>
          <w:i/>
          <w:sz w:val="20"/>
          <w:szCs w:val="20"/>
          <w:lang w:val="sl-SI"/>
        </w:rPr>
        <w:t>ter sočasno</w:t>
      </w:r>
      <w:r w:rsidR="006A68B1" w:rsidRPr="002A6D04">
        <w:rPr>
          <w:rFonts w:ascii="Times New Roman" w:hAnsi="Times New Roman" w:cs="Times New Roman"/>
          <w:i/>
          <w:sz w:val="20"/>
          <w:szCs w:val="20"/>
          <w:lang w:val="sl-SI"/>
        </w:rPr>
        <w:t xml:space="preserve"> empirično identificirali glavne prednosti </w:t>
      </w:r>
      <w:r w:rsidR="00476431" w:rsidRPr="002A6D04">
        <w:rPr>
          <w:rFonts w:ascii="Times New Roman" w:hAnsi="Times New Roman" w:cs="Times New Roman"/>
          <w:i/>
          <w:sz w:val="20"/>
          <w:szCs w:val="20"/>
          <w:lang w:val="sl-SI"/>
        </w:rPr>
        <w:t>nove antropološke</w:t>
      </w:r>
      <w:r w:rsidR="006A68B1" w:rsidRPr="002A6D04">
        <w:rPr>
          <w:rFonts w:ascii="Times New Roman" w:hAnsi="Times New Roman" w:cs="Times New Roman"/>
          <w:i/>
          <w:sz w:val="20"/>
          <w:szCs w:val="20"/>
          <w:lang w:val="sl-SI"/>
        </w:rPr>
        <w:t xml:space="preserve"> metodologije.</w:t>
      </w:r>
    </w:p>
    <w:p w14:paraId="1ABA606A" w14:textId="3ADB06D7" w:rsidR="00F723A0" w:rsidRPr="002A6D04" w:rsidRDefault="00E353E7" w:rsidP="00E96931">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EB4981" w:rsidRPr="002A6D04">
        <w:rPr>
          <w:rFonts w:ascii="Times New Roman" w:hAnsi="Times New Roman" w:cs="Times New Roman"/>
          <w:i/>
          <w:sz w:val="20"/>
          <w:szCs w:val="20"/>
          <w:lang w:val="sl-SI"/>
        </w:rPr>
        <w:t xml:space="preserve">Ključne besede: </w:t>
      </w:r>
      <w:r w:rsidR="006A68B1" w:rsidRPr="002A6D04">
        <w:rPr>
          <w:rFonts w:ascii="Times New Roman" w:hAnsi="Times New Roman" w:cs="Times New Roman"/>
          <w:i/>
          <w:sz w:val="20"/>
          <w:szCs w:val="20"/>
          <w:lang w:val="sl-SI"/>
        </w:rPr>
        <w:t>računska antropologija, senzorski podatki, podatkovna etnografija, krožne mešane metode</w:t>
      </w:r>
    </w:p>
    <w:p w14:paraId="3DDFE394" w14:textId="77777777" w:rsidR="00F723A0" w:rsidRPr="001F36A2" w:rsidRDefault="00F723A0" w:rsidP="00E96931">
      <w:pPr>
        <w:spacing w:line="360" w:lineRule="auto"/>
        <w:jc w:val="both"/>
        <w:rPr>
          <w:rFonts w:ascii="Times New Roman" w:hAnsi="Times New Roman" w:cs="Times New Roman"/>
          <w:sz w:val="20"/>
          <w:szCs w:val="20"/>
          <w:lang w:val="sl-SI"/>
        </w:rPr>
      </w:pPr>
    </w:p>
    <w:p w14:paraId="64876627" w14:textId="28D761B7" w:rsidR="00F723A0" w:rsidRPr="002A6D04" w:rsidRDefault="0066419B" w:rsidP="0066419B">
      <w:pPr>
        <w:spacing w:line="360" w:lineRule="auto"/>
        <w:jc w:val="center"/>
        <w:rPr>
          <w:rFonts w:ascii="Times New Roman" w:hAnsi="Times New Roman" w:cs="Times New Roman"/>
          <w:i/>
          <w:lang w:val="en-GB"/>
        </w:rPr>
      </w:pPr>
      <w:r w:rsidRPr="002A6D04">
        <w:rPr>
          <w:rFonts w:ascii="Times New Roman" w:hAnsi="Times New Roman" w:cs="Times New Roman"/>
          <w:i/>
          <w:lang w:val="en-GB"/>
        </w:rPr>
        <w:t>ABSTRACT</w:t>
      </w:r>
    </w:p>
    <w:p w14:paraId="15CFFFCA" w14:textId="7FA22FAE" w:rsidR="007F0A73" w:rsidRPr="002A6D04" w:rsidRDefault="00E353E7"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6A68B1" w:rsidRPr="002A6D04">
        <w:rPr>
          <w:rFonts w:ascii="Times New Roman" w:hAnsi="Times New Roman" w:cs="Times New Roman"/>
          <w:i/>
          <w:sz w:val="20"/>
          <w:szCs w:val="20"/>
          <w:lang w:val="en-GB"/>
        </w:rPr>
        <w:t xml:space="preserve">While social sciences and humanities are increasingly including computational methods in their research, anthropology seems to be lagging behind. But it does not have to be so. Anthropology is able to merge quantitative and qualitative methods successfully, especially when traversing between the two. In the following contribution, we propose a new methodological approach and describe how to engage quantitative methods and data analysis to support ethnographic research. We showcase this methodology with the analysis of sensor data from a University of Ljubljana’s faculty building, where we observed human practices and behaviours of employees during working hours and analysed how they interact with the </w:t>
      </w:r>
      <w:r w:rsidR="00476431" w:rsidRPr="002A6D04">
        <w:rPr>
          <w:rFonts w:ascii="Times New Roman" w:hAnsi="Times New Roman" w:cs="Times New Roman"/>
          <w:i/>
          <w:sz w:val="20"/>
          <w:szCs w:val="20"/>
          <w:lang w:val="en-GB"/>
        </w:rPr>
        <w:t xml:space="preserve">building and their </w:t>
      </w:r>
      <w:r w:rsidR="006A68B1" w:rsidRPr="002A6D04">
        <w:rPr>
          <w:rFonts w:ascii="Times New Roman" w:hAnsi="Times New Roman" w:cs="Times New Roman"/>
          <w:i/>
          <w:sz w:val="20"/>
          <w:szCs w:val="20"/>
          <w:lang w:val="en-GB"/>
        </w:rPr>
        <w:t xml:space="preserve">environment. We applied the proposed circular mixed methods approach that combines data analysis (quantitative approach) with ethnography (qualitative approach) </w:t>
      </w:r>
      <w:r w:rsidR="006A68B1" w:rsidRPr="002A6D04">
        <w:rPr>
          <w:rFonts w:ascii="Times New Roman" w:hAnsi="Times New Roman" w:cs="Times New Roman"/>
          <w:i/>
          <w:sz w:val="20"/>
          <w:szCs w:val="20"/>
          <w:lang w:val="en-GB"/>
        </w:rPr>
        <w:lastRenderedPageBreak/>
        <w:t xml:space="preserve">on an example of a </w:t>
      </w:r>
      <w:r w:rsidR="00476431" w:rsidRPr="002A6D04">
        <w:rPr>
          <w:rFonts w:ascii="Times New Roman" w:hAnsi="Times New Roman" w:cs="Times New Roman"/>
          <w:i/>
          <w:sz w:val="20"/>
          <w:szCs w:val="20"/>
          <w:lang w:val="en-GB"/>
        </w:rPr>
        <w:t>“</w:t>
      </w:r>
      <w:r w:rsidR="006A68B1" w:rsidRPr="002A6D04">
        <w:rPr>
          <w:rFonts w:ascii="Times New Roman" w:hAnsi="Times New Roman" w:cs="Times New Roman"/>
          <w:i/>
          <w:sz w:val="20"/>
          <w:szCs w:val="20"/>
          <w:lang w:val="en-GB"/>
        </w:rPr>
        <w:t>smart building</w:t>
      </w:r>
      <w:r w:rsidR="00476431" w:rsidRPr="002A6D04">
        <w:rPr>
          <w:rFonts w:ascii="Times New Roman" w:hAnsi="Times New Roman" w:cs="Times New Roman"/>
          <w:i/>
          <w:sz w:val="20"/>
          <w:szCs w:val="20"/>
          <w:lang w:val="en-GB"/>
        </w:rPr>
        <w:t>”</w:t>
      </w:r>
      <w:r w:rsidR="006A68B1" w:rsidRPr="002A6D04">
        <w:rPr>
          <w:rFonts w:ascii="Times New Roman" w:hAnsi="Times New Roman" w:cs="Times New Roman"/>
          <w:i/>
          <w:sz w:val="20"/>
          <w:szCs w:val="20"/>
          <w:lang w:val="en-GB"/>
        </w:rPr>
        <w:t xml:space="preserve"> and empirically identified the main benefits of </w:t>
      </w:r>
      <w:r w:rsidR="00476431" w:rsidRPr="002A6D04">
        <w:rPr>
          <w:rFonts w:ascii="Times New Roman" w:hAnsi="Times New Roman" w:cs="Times New Roman"/>
          <w:i/>
          <w:sz w:val="20"/>
          <w:szCs w:val="20"/>
          <w:lang w:val="en-GB"/>
        </w:rPr>
        <w:t>the new anthropological</w:t>
      </w:r>
      <w:r w:rsidR="006A68B1" w:rsidRPr="002A6D04">
        <w:rPr>
          <w:rFonts w:ascii="Times New Roman" w:hAnsi="Times New Roman" w:cs="Times New Roman"/>
          <w:i/>
          <w:sz w:val="20"/>
          <w:szCs w:val="20"/>
          <w:lang w:val="en-GB"/>
        </w:rPr>
        <w:t xml:space="preserve"> methodology.</w:t>
      </w:r>
    </w:p>
    <w:p w14:paraId="19DE2233" w14:textId="0C0C34A7" w:rsidR="007F0A73" w:rsidRPr="002A6D04" w:rsidRDefault="00E353E7"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7F0A73" w:rsidRPr="002A6D04">
        <w:rPr>
          <w:rFonts w:ascii="Times New Roman" w:hAnsi="Times New Roman" w:cs="Times New Roman"/>
          <w:i/>
          <w:sz w:val="20"/>
          <w:szCs w:val="20"/>
          <w:lang w:val="en-GB"/>
        </w:rPr>
        <w:t xml:space="preserve">Keywords: </w:t>
      </w:r>
      <w:r w:rsidR="006A68B1" w:rsidRPr="002A6D04">
        <w:rPr>
          <w:rFonts w:ascii="Times New Roman" w:hAnsi="Times New Roman" w:cs="Times New Roman"/>
          <w:i/>
          <w:sz w:val="20"/>
          <w:szCs w:val="20"/>
          <w:lang w:val="en-GB"/>
        </w:rPr>
        <w:t>computational anthropology, sensor data, data ethnography, circular mixed methods</w:t>
      </w:r>
    </w:p>
    <w:p w14:paraId="134A6A29" w14:textId="77777777" w:rsidR="0066419B" w:rsidRPr="002A6D04" w:rsidRDefault="0066419B" w:rsidP="00E96931">
      <w:pPr>
        <w:spacing w:line="360" w:lineRule="auto"/>
        <w:jc w:val="both"/>
        <w:rPr>
          <w:rFonts w:ascii="Times New Roman" w:hAnsi="Times New Roman" w:cs="Times New Roman"/>
          <w:lang w:val="en-GB"/>
        </w:rPr>
      </w:pPr>
    </w:p>
    <w:p w14:paraId="7C189F99" w14:textId="0E2DCA0B" w:rsidR="007F0A73" w:rsidRPr="002A6D04" w:rsidRDefault="00924DBE" w:rsidP="007F0A73">
      <w:pPr>
        <w:spacing w:line="360" w:lineRule="auto"/>
        <w:jc w:val="center"/>
        <w:rPr>
          <w:rFonts w:ascii="Times New Roman" w:hAnsi="Times New Roman" w:cs="Times New Roman"/>
          <w:b/>
          <w:lang w:val="en-GB"/>
        </w:rPr>
      </w:pPr>
      <w:r w:rsidRPr="002A6D04">
        <w:rPr>
          <w:rFonts w:ascii="Times New Roman" w:hAnsi="Times New Roman" w:cs="Times New Roman"/>
          <w:b/>
          <w:lang w:val="en-GB"/>
        </w:rPr>
        <w:t>Introduction</w:t>
      </w:r>
    </w:p>
    <w:p w14:paraId="6CB3B9E1" w14:textId="77777777" w:rsidR="00924DBE" w:rsidRPr="002A6D04" w:rsidRDefault="00924DBE" w:rsidP="00E96931">
      <w:pPr>
        <w:spacing w:line="360" w:lineRule="auto"/>
        <w:jc w:val="both"/>
        <w:rPr>
          <w:rFonts w:ascii="Times New Roman" w:hAnsi="Times New Roman" w:cs="Times New Roman"/>
          <w:lang w:val="en-GB"/>
        </w:rPr>
      </w:pPr>
    </w:p>
    <w:p w14:paraId="1944452A" w14:textId="4B4CA9AF"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Social sciences and humanities are rapidly adopting computational approaches and software tools, resulting in an emerging field of digital humanities (Klein and Gold 2016) and computational social sciences (Conte et al. 2012). Among these is anthropology, which is particularly suitable for traversing between quantitative and qualitative methods. Anthropologists study and analyse human </w:t>
      </w:r>
      <w:r w:rsidR="00476431" w:rsidRPr="002A6D04">
        <w:rPr>
          <w:rFonts w:ascii="Times New Roman" w:hAnsi="Times New Roman" w:cs="Times New Roman"/>
          <w:lang w:val="en-GB"/>
        </w:rPr>
        <w:t xml:space="preserve">habits, practices, </w:t>
      </w:r>
      <w:r w:rsidR="00924DBE" w:rsidRPr="002A6D04">
        <w:rPr>
          <w:rFonts w:ascii="Times New Roman" w:hAnsi="Times New Roman" w:cs="Times New Roman"/>
          <w:lang w:val="en-GB"/>
        </w:rPr>
        <w:t xml:space="preserve">behaviours and cultures, with a particular focus on </w:t>
      </w:r>
      <w:r w:rsidR="00476431" w:rsidRPr="002A6D04">
        <w:rPr>
          <w:rFonts w:ascii="Times New Roman" w:hAnsi="Times New Roman" w:cs="Times New Roman"/>
          <w:lang w:val="en-GB"/>
        </w:rPr>
        <w:t xml:space="preserve">participant observation and </w:t>
      </w:r>
      <w:r w:rsidR="00924DBE" w:rsidRPr="002A6D04">
        <w:rPr>
          <w:rFonts w:ascii="Times New Roman" w:hAnsi="Times New Roman" w:cs="Times New Roman"/>
          <w:lang w:val="en-GB"/>
        </w:rPr>
        <w:t xml:space="preserve">long-term fieldwork as a methodological cornerstone of the discipline. With an increasing availability of data coming from social networks and wearable devices among other sources (Miller et al. 2016; </w:t>
      </w:r>
      <w:proofErr w:type="spellStart"/>
      <w:r w:rsidR="00924DBE" w:rsidRPr="002A6D04">
        <w:rPr>
          <w:rFonts w:ascii="Times New Roman" w:hAnsi="Times New Roman" w:cs="Times New Roman"/>
          <w:lang w:val="en-GB"/>
        </w:rPr>
        <w:t>Gershenfeld</w:t>
      </w:r>
      <w:proofErr w:type="spellEnd"/>
      <w:r w:rsidR="00924DBE" w:rsidRPr="002A6D04">
        <w:rPr>
          <w:rFonts w:ascii="Times New Roman" w:hAnsi="Times New Roman" w:cs="Times New Roman"/>
          <w:lang w:val="en-GB"/>
        </w:rPr>
        <w:t xml:space="preserve"> and </w:t>
      </w:r>
      <w:proofErr w:type="spellStart"/>
      <w:r w:rsidR="00924DBE" w:rsidRPr="002A6D04">
        <w:rPr>
          <w:rFonts w:ascii="Times New Roman" w:hAnsi="Times New Roman" w:cs="Times New Roman"/>
          <w:lang w:val="en-GB"/>
        </w:rPr>
        <w:t>Vasseur</w:t>
      </w:r>
      <w:proofErr w:type="spellEnd"/>
      <w:r w:rsidR="00924DBE" w:rsidRPr="002A6D04">
        <w:rPr>
          <w:rFonts w:ascii="Times New Roman" w:hAnsi="Times New Roman" w:cs="Times New Roman"/>
          <w:lang w:val="en-GB"/>
        </w:rPr>
        <w:t xml:space="preserve"> 2014), anthropologists can easier than ever dive into data analysis and study humans and their societies, subcultures and cultures quantitatively as well as qualitatively.</w:t>
      </w:r>
    </w:p>
    <w:p w14:paraId="6B1E1E6B" w14:textId="57166F32"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With this contribution, we tentatively place anthropology in the field of digital humanities</w:t>
      </w:r>
      <w:r w:rsidR="00924DBE" w:rsidRPr="002A6D04">
        <w:rPr>
          <w:rStyle w:val="FootnoteReference"/>
          <w:rFonts w:ascii="Times New Roman" w:hAnsi="Times New Roman" w:cs="Times New Roman"/>
          <w:lang w:val="en-GB"/>
        </w:rPr>
        <w:footnoteReference w:id="2"/>
      </w:r>
      <w:r w:rsidR="00924DBE" w:rsidRPr="002A6D04">
        <w:rPr>
          <w:rFonts w:ascii="Times New Roman" w:hAnsi="Times New Roman" w:cs="Times New Roman"/>
          <w:lang w:val="en-GB"/>
        </w:rPr>
        <w:t>, mostly because the suggested approach is multidisciplinary and by analogy similar to the shifts between distant and close reading (</w:t>
      </w:r>
      <w:proofErr w:type="spellStart"/>
      <w:r w:rsidR="00924DBE" w:rsidRPr="002A6D04">
        <w:rPr>
          <w:rFonts w:ascii="Times New Roman" w:hAnsi="Times New Roman" w:cs="Times New Roman"/>
          <w:lang w:val="en-GB"/>
        </w:rPr>
        <w:t>Jänicke</w:t>
      </w:r>
      <w:proofErr w:type="spellEnd"/>
      <w:r w:rsidR="00924DBE" w:rsidRPr="002A6D04">
        <w:rPr>
          <w:rFonts w:ascii="Times New Roman" w:hAnsi="Times New Roman" w:cs="Times New Roman"/>
          <w:lang w:val="en-GB"/>
        </w:rPr>
        <w:t xml:space="preserve"> et al. 2015) in literary studies. Just like distant reading can offer an abstract (over)view of the corpus, quantitative analyses can give a researcher a broad understanding of the population she is investigating. And just like distant reading needs close reading to understand the style, themes, and subtle meanings of a literary work, so does data analysis need an ethnographic approach to contextualize the information and extract subtle meanings of individual human experience.</w:t>
      </w:r>
    </w:p>
    <w:p w14:paraId="7D81D79E" w14:textId="12B4BC17"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As Pink et al. (2017) suggest, there is value in investigating everyday data that reveal what is ordinary, what extraordinary and how to contextualize the two. In this contribution we expand the idea by employing the </w:t>
      </w:r>
      <w:r w:rsidR="00924DBE" w:rsidRPr="002A6D04">
        <w:rPr>
          <w:rFonts w:ascii="Times New Roman" w:hAnsi="Times New Roman" w:cs="Times New Roman"/>
          <w:i/>
          <w:lang w:val="en-GB"/>
        </w:rPr>
        <w:t>circular mixed methods</w:t>
      </w:r>
      <w:r w:rsidR="00924DBE" w:rsidRPr="002A6D04">
        <w:rPr>
          <w:rFonts w:ascii="Times New Roman" w:hAnsi="Times New Roman" w:cs="Times New Roman"/>
          <w:lang w:val="en-GB"/>
        </w:rPr>
        <w:t xml:space="preserve"> approach that combines qualitative research from anthropology and quantitative analysis from </w:t>
      </w:r>
      <w:r w:rsidR="00924DBE" w:rsidRPr="002A6D04">
        <w:rPr>
          <w:rFonts w:ascii="Times New Roman" w:hAnsi="Times New Roman" w:cs="Times New Roman"/>
          <w:lang w:val="en-GB"/>
        </w:rPr>
        <w:lastRenderedPageBreak/>
        <w:t xml:space="preserve">data mining. We consider </w:t>
      </w:r>
      <w:r w:rsidR="00476431" w:rsidRPr="002A6D04">
        <w:rPr>
          <w:rFonts w:ascii="Times New Roman" w:hAnsi="Times New Roman" w:cs="Times New Roman"/>
          <w:lang w:val="en-GB"/>
        </w:rPr>
        <w:t xml:space="preserve">the </w:t>
      </w:r>
      <w:r w:rsidR="00924DBE" w:rsidRPr="002A6D04">
        <w:rPr>
          <w:rFonts w:ascii="Times New Roman" w:hAnsi="Times New Roman" w:cs="Times New Roman"/>
          <w:lang w:val="en-GB"/>
        </w:rPr>
        <w:t xml:space="preserve">mixed methods (Creswell and Clark 2007; </w:t>
      </w:r>
      <w:proofErr w:type="spellStart"/>
      <w:r w:rsidR="00924DBE" w:rsidRPr="002A6D04">
        <w:rPr>
          <w:rFonts w:ascii="Times New Roman" w:hAnsi="Times New Roman" w:cs="Times New Roman"/>
          <w:lang w:val="en-GB"/>
        </w:rPr>
        <w:t>Teddlie</w:t>
      </w:r>
      <w:proofErr w:type="spellEnd"/>
      <w:r w:rsidR="00924DBE" w:rsidRPr="002A6D04">
        <w:rPr>
          <w:rFonts w:ascii="Times New Roman" w:hAnsi="Times New Roman" w:cs="Times New Roman"/>
          <w:lang w:val="en-GB"/>
        </w:rPr>
        <w:t xml:space="preserve"> and </w:t>
      </w:r>
      <w:proofErr w:type="spellStart"/>
      <w:r w:rsidR="00924DBE" w:rsidRPr="002A6D04">
        <w:rPr>
          <w:rFonts w:ascii="Times New Roman" w:hAnsi="Times New Roman" w:cs="Times New Roman"/>
          <w:lang w:val="en-GB"/>
        </w:rPr>
        <w:t>Tashakkori</w:t>
      </w:r>
      <w:proofErr w:type="spellEnd"/>
      <w:r w:rsidR="00924DBE" w:rsidRPr="002A6D04">
        <w:rPr>
          <w:rFonts w:ascii="Times New Roman" w:hAnsi="Times New Roman" w:cs="Times New Roman"/>
          <w:lang w:val="en-GB"/>
        </w:rPr>
        <w:t xml:space="preserve"> 2009) as an integrative research that merges data collection, methods of research and philosophical issues from both quantitative and qualitative research paradigms into a singular framework (Johnson et al. 2007). We also stress the need for a circular research design, where we traverse between methods to continually verify and enhance knowledge. Circularity gives research flexibility and enables shifting perspectives in response to new information.</w:t>
      </w:r>
    </w:p>
    <w:p w14:paraId="7939C633" w14:textId="3AA0798D"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Our </w:t>
      </w:r>
      <w:r w:rsidR="00476431" w:rsidRPr="002A6D04">
        <w:rPr>
          <w:rFonts w:ascii="Times New Roman" w:hAnsi="Times New Roman" w:cs="Times New Roman"/>
          <w:lang w:val="en-GB"/>
        </w:rPr>
        <w:t>study, which provides the basis for this article,</w:t>
      </w:r>
      <w:r w:rsidR="00924DBE" w:rsidRPr="002A6D04">
        <w:rPr>
          <w:rFonts w:ascii="Times New Roman" w:hAnsi="Times New Roman" w:cs="Times New Roman"/>
          <w:lang w:val="en-GB"/>
        </w:rPr>
        <w:t xml:space="preserve"> began in October 2017 and </w:t>
      </w:r>
      <w:r w:rsidR="00476431" w:rsidRPr="002A6D04">
        <w:rPr>
          <w:rFonts w:ascii="Times New Roman" w:hAnsi="Times New Roman" w:cs="Times New Roman"/>
          <w:lang w:val="en-GB"/>
        </w:rPr>
        <w:t xml:space="preserve">includes </w:t>
      </w:r>
      <w:r w:rsidR="00924DBE" w:rsidRPr="002A6D04">
        <w:rPr>
          <w:rFonts w:ascii="Times New Roman" w:hAnsi="Times New Roman" w:cs="Times New Roman"/>
          <w:lang w:val="en-GB"/>
        </w:rPr>
        <w:t xml:space="preserve">14 offices at one of the University of Ljubljana’s faculty buildings. </w:t>
      </w:r>
      <w:r w:rsidR="00476431" w:rsidRPr="002A6D04">
        <w:rPr>
          <w:rFonts w:ascii="Times New Roman" w:hAnsi="Times New Roman" w:cs="Times New Roman"/>
          <w:lang w:val="en-GB"/>
        </w:rPr>
        <w:t xml:space="preserve">The building is equipped with automation systems and sensors measuring large amounts of data related mostly to the building’s energy performance and thermal comfort. </w:t>
      </w:r>
      <w:r w:rsidR="00924DBE" w:rsidRPr="002A6D04">
        <w:rPr>
          <w:rFonts w:ascii="Times New Roman" w:hAnsi="Times New Roman" w:cs="Times New Roman"/>
          <w:lang w:val="en-GB"/>
        </w:rPr>
        <w:t>We retrieved measurements from approximately 20 sensors from the SCADA monitoring system for the year 2016 and extrapolated behavioural patterns for different rooms and, more generally, room types through data visualization and exploratory analysis. The analysis showed specific patterns emerging in several rooms</w:t>
      </w:r>
      <w:r w:rsidR="00C45AE2" w:rsidRPr="002A6D04">
        <w:rPr>
          <w:rFonts w:ascii="Times New Roman" w:hAnsi="Times New Roman" w:cs="Times New Roman"/>
          <w:lang w:val="en-GB"/>
        </w:rPr>
        <w:t>; we noticed</w:t>
      </w:r>
      <w:r w:rsidR="00924DBE" w:rsidRPr="002A6D04">
        <w:rPr>
          <w:rFonts w:ascii="Times New Roman" w:hAnsi="Times New Roman" w:cs="Times New Roman"/>
          <w:lang w:val="en-GB"/>
        </w:rPr>
        <w:t xml:space="preserve"> there were some definite outliers in terms of working hours and room interaction.</w:t>
      </w:r>
    </w:p>
    <w:p w14:paraId="54342400" w14:textId="3963DCBB"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We used computational methods to gauge new perspectives on human behaviour and invoke potentially </w:t>
      </w:r>
      <w:r w:rsidR="00C45AE2" w:rsidRPr="002A6D04">
        <w:rPr>
          <w:rFonts w:ascii="Times New Roman" w:hAnsi="Times New Roman" w:cs="Times New Roman"/>
          <w:lang w:val="en-GB"/>
        </w:rPr>
        <w:t>relevant</w:t>
      </w:r>
      <w:r w:rsidR="00924DBE" w:rsidRPr="002A6D04">
        <w:rPr>
          <w:rFonts w:ascii="Times New Roman" w:hAnsi="Times New Roman" w:cs="Times New Roman"/>
          <w:lang w:val="en-GB"/>
        </w:rPr>
        <w:t xml:space="preserve"> hypotheses. Data analysis provided several distinct patterns of behaviour and defined the baseline for workspace use. However, this approach was unable to provide us with a context for the data. Quantitative methods can easily answer the ‘what’, ‘where’ and ‘when’ type of questions, but struggle with the ‘why’. At that stage, we employed anthropological fieldwork and ethnography as the main methods of anthropology. We conducted interviews with room occupants to explain what the uncovered patterns mean and why people behave the way they do.</w:t>
      </w:r>
    </w:p>
    <w:p w14:paraId="3A23F117" w14:textId="4717C8DA" w:rsidR="00FD4308"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The main </w:t>
      </w:r>
      <w:r w:rsidR="00EB77E2" w:rsidRPr="002A6D04">
        <w:rPr>
          <w:rFonts w:ascii="Times New Roman" w:hAnsi="Times New Roman" w:cs="Times New Roman"/>
          <w:lang w:val="en-GB"/>
        </w:rPr>
        <w:t>purpose</w:t>
      </w:r>
      <w:r w:rsidR="00924DBE" w:rsidRPr="002A6D04">
        <w:rPr>
          <w:rFonts w:ascii="Times New Roman" w:hAnsi="Times New Roman" w:cs="Times New Roman"/>
          <w:lang w:val="en-GB"/>
        </w:rPr>
        <w:t xml:space="preserve"> of our study was to demonstrate how anthropologists can use statistics and data visualisation to establish the essential facts of the observed phenomena and how the traditional anthropological methods, which have not significantly changed since the early 20</w:t>
      </w:r>
      <w:r w:rsidR="00983B58" w:rsidRPr="002A6D04">
        <w:rPr>
          <w:rFonts w:ascii="Times New Roman" w:hAnsi="Times New Roman" w:cs="Times New Roman"/>
          <w:vertAlign w:val="superscript"/>
          <w:lang w:val="en-GB"/>
        </w:rPr>
        <w:t>th</w:t>
      </w:r>
      <w:r w:rsidR="00983B58" w:rsidRPr="002A6D04">
        <w:rPr>
          <w:rFonts w:ascii="Times New Roman" w:hAnsi="Times New Roman" w:cs="Times New Roman"/>
          <w:lang w:val="en-GB"/>
        </w:rPr>
        <w:t xml:space="preserve"> </w:t>
      </w:r>
      <w:r w:rsidR="00924DBE" w:rsidRPr="002A6D04">
        <w:rPr>
          <w:rFonts w:ascii="Times New Roman" w:hAnsi="Times New Roman" w:cs="Times New Roman"/>
          <w:lang w:val="en-GB"/>
        </w:rPr>
        <w:t>century</w:t>
      </w:r>
      <w:r w:rsidR="00EB77E2" w:rsidRPr="002A6D04">
        <w:rPr>
          <w:rFonts w:ascii="Times New Roman" w:hAnsi="Times New Roman" w:cs="Times New Roman"/>
          <w:lang w:val="en-GB"/>
        </w:rPr>
        <w:t>, when Malinowski</w:t>
      </w:r>
      <w:r w:rsidR="00924DBE" w:rsidRPr="002A6D04">
        <w:rPr>
          <w:rFonts w:ascii="Times New Roman" w:hAnsi="Times New Roman" w:cs="Times New Roman"/>
          <w:lang w:val="en-GB"/>
        </w:rPr>
        <w:t xml:space="preserve"> (2002</w:t>
      </w:r>
      <w:r w:rsidR="00EB77E2" w:rsidRPr="002A6D04">
        <w:rPr>
          <w:rFonts w:ascii="Times New Roman" w:hAnsi="Times New Roman" w:cs="Times New Roman"/>
          <w:lang w:val="en-GB"/>
        </w:rPr>
        <w:t xml:space="preserve"> [1922]</w:t>
      </w:r>
      <w:r w:rsidR="00924DBE" w:rsidRPr="002A6D04">
        <w:rPr>
          <w:rFonts w:ascii="Times New Roman" w:hAnsi="Times New Roman" w:cs="Times New Roman"/>
          <w:lang w:val="en-GB"/>
        </w:rPr>
        <w:t>)</w:t>
      </w:r>
      <w:r w:rsidR="00EB77E2" w:rsidRPr="002A6D04">
        <w:rPr>
          <w:rFonts w:ascii="Times New Roman" w:hAnsi="Times New Roman" w:cs="Times New Roman"/>
          <w:lang w:val="en-GB"/>
        </w:rPr>
        <w:t xml:space="preserve"> carried out his ground-breaking ethnographic research at the Trobriand Islands</w:t>
      </w:r>
      <w:r w:rsidR="00924DBE" w:rsidRPr="002A6D04">
        <w:rPr>
          <w:rFonts w:ascii="Times New Roman" w:hAnsi="Times New Roman" w:cs="Times New Roman"/>
          <w:lang w:val="en-GB"/>
        </w:rPr>
        <w:t xml:space="preserve">, can be complemented and upgraded by data analysis. We call this a circular mixed methods approach, where circular implies continual traversing between qualitative and quantitative methods, between fieldwork and data analysis. </w:t>
      </w:r>
      <w:r w:rsidR="00EB77E2" w:rsidRPr="002A6D04">
        <w:rPr>
          <w:rFonts w:ascii="Times New Roman" w:hAnsi="Times New Roman" w:cs="Times New Roman"/>
          <w:lang w:val="en-GB"/>
        </w:rPr>
        <w:t>Our research</w:t>
      </w:r>
      <w:r w:rsidR="00924DBE" w:rsidRPr="002A6D04">
        <w:rPr>
          <w:rFonts w:ascii="Times New Roman" w:hAnsi="Times New Roman" w:cs="Times New Roman"/>
          <w:lang w:val="en-GB"/>
        </w:rPr>
        <w:t xml:space="preserve"> applies the proposed methodology to sensor data obtained from a smart building and with a </w:t>
      </w:r>
      <w:r w:rsidR="00924DBE" w:rsidRPr="002A6D04">
        <w:rPr>
          <w:rFonts w:ascii="Times New Roman" w:hAnsi="Times New Roman" w:cs="Times New Roman"/>
          <w:lang w:val="en-GB"/>
        </w:rPr>
        <w:lastRenderedPageBreak/>
        <w:t>combination of data mining and ethnographic field establishes both a wide and deep understanding of human behaviour in a workplace setting.</w:t>
      </w:r>
    </w:p>
    <w:p w14:paraId="0F52383D" w14:textId="3B505F60" w:rsidR="00AA56FB"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AA56FB">
        <w:rPr>
          <w:rFonts w:ascii="Times New Roman" w:hAnsi="Times New Roman" w:cs="Times New Roman"/>
          <w:lang w:val="en-GB"/>
        </w:rPr>
        <w:t xml:space="preserve">While inclusion of domain experts is already a postulate in machine learning and data mining, the </w:t>
      </w:r>
      <w:r w:rsidR="00295FB7">
        <w:rPr>
          <w:rFonts w:ascii="Times New Roman" w:hAnsi="Times New Roman" w:cs="Times New Roman"/>
          <w:lang w:val="en-GB"/>
        </w:rPr>
        <w:t xml:space="preserve">opposite, the </w:t>
      </w:r>
      <w:r w:rsidR="00AA56FB">
        <w:rPr>
          <w:rFonts w:ascii="Times New Roman" w:hAnsi="Times New Roman" w:cs="Times New Roman"/>
          <w:lang w:val="en-GB"/>
        </w:rPr>
        <w:t>inclusion of machine learning and data mining in anthropology</w:t>
      </w:r>
      <w:r w:rsidR="00295FB7">
        <w:rPr>
          <w:rFonts w:ascii="Times New Roman" w:hAnsi="Times New Roman" w:cs="Times New Roman"/>
          <w:lang w:val="en-GB"/>
        </w:rPr>
        <w:t>,</w:t>
      </w:r>
      <w:r w:rsidR="00AA56FB">
        <w:rPr>
          <w:rFonts w:ascii="Times New Roman" w:hAnsi="Times New Roman" w:cs="Times New Roman"/>
          <w:lang w:val="en-GB"/>
        </w:rPr>
        <w:t xml:space="preserve"> is fairly new and lacks sufficient practical application. Concurrently, few anthropologists and even social scientists and humanists in general are included in the development of AI solutions and data analysis, even when the data is strictly coming from a social domain (</w:t>
      </w:r>
      <w:proofErr w:type="spellStart"/>
      <w:r w:rsidR="0010011C">
        <w:rPr>
          <w:rFonts w:ascii="Times New Roman" w:hAnsi="Times New Roman" w:cs="Times New Roman"/>
          <w:lang w:val="en-GB"/>
        </w:rPr>
        <w:t>Skeem</w:t>
      </w:r>
      <w:proofErr w:type="spellEnd"/>
      <w:r w:rsidR="0010011C">
        <w:rPr>
          <w:rFonts w:ascii="Times New Roman" w:hAnsi="Times New Roman" w:cs="Times New Roman"/>
          <w:lang w:val="en-GB"/>
        </w:rPr>
        <w:t xml:space="preserve"> and </w:t>
      </w:r>
      <w:proofErr w:type="spellStart"/>
      <w:r w:rsidR="0010011C">
        <w:rPr>
          <w:rFonts w:ascii="Times New Roman" w:hAnsi="Times New Roman" w:cs="Times New Roman"/>
          <w:lang w:val="en-GB"/>
        </w:rPr>
        <w:t>Lowenkamp</w:t>
      </w:r>
      <w:proofErr w:type="spellEnd"/>
      <w:r w:rsidR="0010011C">
        <w:rPr>
          <w:rFonts w:ascii="Times New Roman" w:hAnsi="Times New Roman" w:cs="Times New Roman"/>
          <w:lang w:val="en-GB"/>
        </w:rPr>
        <w:t xml:space="preserve"> 2016</w:t>
      </w:r>
      <w:r w:rsidR="00E522D7">
        <w:rPr>
          <w:rFonts w:ascii="Times New Roman" w:hAnsi="Times New Roman" w:cs="Times New Roman"/>
          <w:lang w:val="en-GB"/>
        </w:rPr>
        <w:t>;</w:t>
      </w:r>
      <w:r w:rsidR="0010011C">
        <w:rPr>
          <w:rFonts w:ascii="Times New Roman" w:hAnsi="Times New Roman" w:cs="Times New Roman"/>
          <w:lang w:val="en-GB"/>
        </w:rPr>
        <w:t xml:space="preserve"> </w:t>
      </w:r>
      <w:commentRangeStart w:id="1"/>
      <w:r w:rsidR="0010011C">
        <w:rPr>
          <w:rFonts w:ascii="Times New Roman" w:hAnsi="Times New Roman" w:cs="Times New Roman"/>
          <w:lang w:val="en-GB"/>
        </w:rPr>
        <w:t xml:space="preserve">Lam </w:t>
      </w:r>
      <w:commentRangeEnd w:id="1"/>
      <w:r w:rsidR="009A116D">
        <w:rPr>
          <w:rStyle w:val="CommentReference"/>
        </w:rPr>
        <w:commentReference w:id="1"/>
      </w:r>
      <w:r w:rsidR="0010011C">
        <w:rPr>
          <w:rFonts w:ascii="Times New Roman" w:hAnsi="Times New Roman" w:cs="Times New Roman"/>
          <w:lang w:val="en-GB"/>
        </w:rPr>
        <w:t>and Isaac 2016</w:t>
      </w:r>
      <w:r w:rsidR="00E522D7">
        <w:rPr>
          <w:rFonts w:ascii="Times New Roman" w:hAnsi="Times New Roman" w:cs="Times New Roman"/>
          <w:lang w:val="en-GB"/>
        </w:rPr>
        <w:t>;</w:t>
      </w:r>
      <w:r w:rsidR="0010011C">
        <w:rPr>
          <w:rFonts w:ascii="Times New Roman" w:hAnsi="Times New Roman" w:cs="Times New Roman"/>
          <w:lang w:val="en-GB"/>
        </w:rPr>
        <w:t xml:space="preserve"> </w:t>
      </w:r>
      <w:r w:rsidR="00C72DD0">
        <w:rPr>
          <w:rFonts w:ascii="Times New Roman" w:hAnsi="Times New Roman" w:cs="Times New Roman"/>
          <w:lang w:val="en-GB"/>
        </w:rPr>
        <w:t xml:space="preserve">see also </w:t>
      </w:r>
      <w:proofErr w:type="spellStart"/>
      <w:r w:rsidR="00AA56FB">
        <w:rPr>
          <w:rFonts w:ascii="Times New Roman" w:hAnsi="Times New Roman" w:cs="Times New Roman"/>
          <w:lang w:val="en-GB"/>
        </w:rPr>
        <w:t>Pretnar</w:t>
      </w:r>
      <w:proofErr w:type="spellEnd"/>
      <w:r w:rsidR="00AA56FB">
        <w:rPr>
          <w:rFonts w:ascii="Times New Roman" w:hAnsi="Times New Roman" w:cs="Times New Roman"/>
          <w:lang w:val="en-GB"/>
        </w:rPr>
        <w:t xml:space="preserve"> and </w:t>
      </w:r>
      <w:proofErr w:type="spellStart"/>
      <w:r w:rsidR="00AA56FB">
        <w:rPr>
          <w:rFonts w:ascii="Times New Roman" w:hAnsi="Times New Roman" w:cs="Times New Roman"/>
          <w:lang w:val="en-GB"/>
        </w:rPr>
        <w:t>Robnik-Šikonja</w:t>
      </w:r>
      <w:proofErr w:type="spellEnd"/>
      <w:r w:rsidR="00AA56FB">
        <w:rPr>
          <w:rFonts w:ascii="Times New Roman" w:hAnsi="Times New Roman" w:cs="Times New Roman"/>
          <w:lang w:val="en-GB"/>
        </w:rPr>
        <w:t xml:space="preserve"> 2019). Moreover, the plot twist in anthropology comes from the fact that anthropologists do not act as domain experts explaining the data, but as channels and interpreters for the people to explain the data they produced themselves. In anthropology, authority does not come from the researcher, but from the researched – the group of people that are the source of data and information.</w:t>
      </w:r>
    </w:p>
    <w:p w14:paraId="505AB96F" w14:textId="77777777" w:rsidR="00924DBE" w:rsidRPr="002A6D04" w:rsidRDefault="00924DBE" w:rsidP="00924DBE">
      <w:pPr>
        <w:spacing w:line="360" w:lineRule="auto"/>
        <w:jc w:val="both"/>
        <w:rPr>
          <w:rFonts w:ascii="Times New Roman" w:hAnsi="Times New Roman" w:cs="Times New Roman"/>
          <w:lang w:val="en-GB"/>
        </w:rPr>
      </w:pPr>
    </w:p>
    <w:p w14:paraId="5F800B66" w14:textId="092E103B" w:rsidR="00924DBE" w:rsidRPr="002A6D04" w:rsidRDefault="004204A4"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Development of Computational Anthropology</w:t>
      </w:r>
    </w:p>
    <w:p w14:paraId="4E423C0B" w14:textId="77777777" w:rsidR="00924DBE" w:rsidRPr="002A6D04" w:rsidRDefault="00924DBE" w:rsidP="00924DBE">
      <w:pPr>
        <w:spacing w:line="360" w:lineRule="auto"/>
        <w:jc w:val="both"/>
        <w:rPr>
          <w:rFonts w:ascii="Times New Roman" w:hAnsi="Times New Roman" w:cs="Times New Roman"/>
          <w:lang w:val="en-GB"/>
        </w:rPr>
      </w:pPr>
    </w:p>
    <w:p w14:paraId="1D42CB2A" w14:textId="52F49799"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While digital humanities became a full-fledged field in the last couple of decades (Hockey 2004),</w:t>
      </w:r>
      <w:r w:rsidR="009378E7" w:rsidRPr="002A6D04">
        <w:rPr>
          <w:rFonts w:ascii="Times New Roman" w:hAnsi="Times New Roman" w:cs="Times New Roman"/>
          <w:lang w:val="en-GB"/>
        </w:rPr>
        <w:t xml:space="preserve"> </w:t>
      </w:r>
      <w:r w:rsidR="00924DBE" w:rsidRPr="002A6D04">
        <w:rPr>
          <w:rFonts w:ascii="Times New Roman" w:hAnsi="Times New Roman" w:cs="Times New Roman"/>
          <w:lang w:val="en-GB"/>
        </w:rPr>
        <w:t xml:space="preserve">anthropology seems to be </w:t>
      </w:r>
      <w:r w:rsidR="00EB77E2" w:rsidRPr="002A6D04">
        <w:rPr>
          <w:rFonts w:ascii="Times New Roman" w:hAnsi="Times New Roman" w:cs="Times New Roman"/>
          <w:lang w:val="en-GB"/>
        </w:rPr>
        <w:t>lagging behind</w:t>
      </w:r>
      <w:r w:rsidR="00924DBE" w:rsidRPr="002A6D04">
        <w:rPr>
          <w:rFonts w:ascii="Times New Roman" w:hAnsi="Times New Roman" w:cs="Times New Roman"/>
          <w:lang w:val="en-GB"/>
        </w:rPr>
        <w:t xml:space="preserve">. Some authors suggest anthropology </w:t>
      </w:r>
      <w:r w:rsidR="00EB77E2" w:rsidRPr="002A6D04">
        <w:rPr>
          <w:rFonts w:ascii="Times New Roman" w:hAnsi="Times New Roman" w:cs="Times New Roman"/>
          <w:lang w:val="en-GB"/>
        </w:rPr>
        <w:t>should</w:t>
      </w:r>
      <w:r w:rsidR="00924DBE" w:rsidRPr="002A6D04">
        <w:rPr>
          <w:rFonts w:ascii="Times New Roman" w:hAnsi="Times New Roman" w:cs="Times New Roman"/>
          <w:lang w:val="en-GB"/>
        </w:rPr>
        <w:t xml:space="preserve"> be more concerned with digital as an object of analysis rather than as a tool (</w:t>
      </w:r>
      <w:proofErr w:type="spellStart"/>
      <w:r w:rsidR="00924DBE" w:rsidRPr="002A6D04">
        <w:rPr>
          <w:rFonts w:ascii="Times New Roman" w:hAnsi="Times New Roman" w:cs="Times New Roman"/>
          <w:lang w:val="en-GB"/>
        </w:rPr>
        <w:t>Svensson</w:t>
      </w:r>
      <w:proofErr w:type="spellEnd"/>
      <w:r w:rsidR="00924DBE" w:rsidRPr="002A6D04">
        <w:rPr>
          <w:rFonts w:ascii="Times New Roman" w:hAnsi="Times New Roman" w:cs="Times New Roman"/>
          <w:lang w:val="en-GB"/>
        </w:rPr>
        <w:t xml:space="preserve"> 2010). However, there have been several attempts to include computational methods and quantitative analyses into anthropological research. Already in the 1960s, anthropologists looked at using computers for the organisation of anthropological data and field notes (</w:t>
      </w:r>
      <w:proofErr w:type="spellStart"/>
      <w:r w:rsidR="00924DBE" w:rsidRPr="002A6D04">
        <w:rPr>
          <w:rFonts w:ascii="Times New Roman" w:hAnsi="Times New Roman" w:cs="Times New Roman"/>
          <w:lang w:val="en-GB"/>
        </w:rPr>
        <w:t>Kuzara</w:t>
      </w:r>
      <w:proofErr w:type="spellEnd"/>
      <w:r w:rsidR="00924DBE" w:rsidRPr="002A6D04">
        <w:rPr>
          <w:rFonts w:ascii="Times New Roman" w:hAnsi="Times New Roman" w:cs="Times New Roman"/>
          <w:lang w:val="en-GB"/>
        </w:rPr>
        <w:t xml:space="preserve"> et al. 1966; </w:t>
      </w:r>
      <w:proofErr w:type="spellStart"/>
      <w:r w:rsidR="00924DBE" w:rsidRPr="002A6D04">
        <w:rPr>
          <w:rFonts w:ascii="Times New Roman" w:hAnsi="Times New Roman" w:cs="Times New Roman"/>
          <w:lang w:val="en-GB"/>
        </w:rPr>
        <w:t>Podolefsky</w:t>
      </w:r>
      <w:proofErr w:type="spellEnd"/>
      <w:r w:rsidR="00924DBE" w:rsidRPr="002A6D04">
        <w:rPr>
          <w:rFonts w:ascii="Times New Roman" w:hAnsi="Times New Roman" w:cs="Times New Roman"/>
          <w:lang w:val="en-GB"/>
        </w:rPr>
        <w:t xml:space="preserve"> and McCarty 1983)</w:t>
      </w:r>
      <w:r w:rsidR="009378E7" w:rsidRPr="002A6D04">
        <w:rPr>
          <w:rFonts w:ascii="Times New Roman" w:hAnsi="Times New Roman" w:cs="Times New Roman"/>
          <w:lang w:val="en-GB"/>
        </w:rPr>
        <w:t xml:space="preserve"> and</w:t>
      </w:r>
      <w:r w:rsidR="00EB77E2" w:rsidRPr="002A6D04">
        <w:rPr>
          <w:rFonts w:ascii="Times New Roman" w:hAnsi="Times New Roman" w:cs="Times New Roman"/>
          <w:lang w:val="en-GB"/>
        </w:rPr>
        <w:t xml:space="preserve"> started using computers for social network analysis (Mitchell 1974)</w:t>
      </w:r>
      <w:r w:rsidR="00924DBE" w:rsidRPr="002A6D04">
        <w:rPr>
          <w:rFonts w:ascii="Times New Roman" w:hAnsi="Times New Roman" w:cs="Times New Roman"/>
          <w:lang w:val="en-GB"/>
        </w:rPr>
        <w:t>. Progress in text analysis, coding facts, and comparative studies in linguistics (</w:t>
      </w:r>
      <w:proofErr w:type="spellStart"/>
      <w:r w:rsidR="00924DBE" w:rsidRPr="002A6D04">
        <w:rPr>
          <w:rFonts w:ascii="Times New Roman" w:hAnsi="Times New Roman" w:cs="Times New Roman"/>
          <w:lang w:val="en-GB"/>
        </w:rPr>
        <w:t>Dobbert</w:t>
      </w:r>
      <w:proofErr w:type="spellEnd"/>
      <w:r w:rsidR="00924DBE" w:rsidRPr="002A6D04">
        <w:rPr>
          <w:rFonts w:ascii="Times New Roman" w:hAnsi="Times New Roman" w:cs="Times New Roman"/>
          <w:lang w:val="en-GB"/>
        </w:rPr>
        <w:t xml:space="preserve"> et al. 1984; White and Truex 1988) followed suit.</w:t>
      </w:r>
    </w:p>
    <w:p w14:paraId="2678D3FD" w14:textId="0C68AEB6"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However, only lately has there been </w:t>
      </w:r>
      <w:r w:rsidR="004204A4" w:rsidRPr="002A6D04">
        <w:rPr>
          <w:rFonts w:ascii="Times New Roman" w:hAnsi="Times New Roman" w:cs="Times New Roman"/>
          <w:lang w:val="en-GB"/>
        </w:rPr>
        <w:t>a significant</w:t>
      </w:r>
      <w:r w:rsidR="00924DBE" w:rsidRPr="002A6D04">
        <w:rPr>
          <w:rFonts w:ascii="Times New Roman" w:hAnsi="Times New Roman" w:cs="Times New Roman"/>
          <w:lang w:val="en-GB"/>
        </w:rPr>
        <w:t xml:space="preserve"> computational breakthrough in the discipline. Digital anthropology turned disciplinary attention to the analysis of online worlds, virtual identities, and human relationships with technology. For example, Bell (2006) gave a cultural interpretation of the use of ICTs in South and Southeast Asia, </w:t>
      </w:r>
      <w:proofErr w:type="spellStart"/>
      <w:r w:rsidR="009378E7" w:rsidRPr="002A6D04">
        <w:rPr>
          <w:rFonts w:ascii="Times New Roman" w:hAnsi="Times New Roman" w:cs="Times New Roman"/>
          <w:lang w:val="en-GB"/>
        </w:rPr>
        <w:t>Boellstorff</w:t>
      </w:r>
      <w:proofErr w:type="spellEnd"/>
      <w:r w:rsidR="009378E7" w:rsidRPr="002A6D04">
        <w:rPr>
          <w:rFonts w:ascii="Times New Roman" w:hAnsi="Times New Roman" w:cs="Times New Roman"/>
          <w:lang w:val="en-GB"/>
        </w:rPr>
        <w:t xml:space="preserve"> (</w:t>
      </w:r>
      <w:commentRangeStart w:id="2"/>
      <w:r w:rsidR="009378E7" w:rsidRPr="002A6D04">
        <w:rPr>
          <w:rFonts w:ascii="Times New Roman" w:hAnsi="Times New Roman" w:cs="Times New Roman"/>
          <w:lang w:val="en-GB"/>
        </w:rPr>
        <w:t>2008</w:t>
      </w:r>
      <w:commentRangeEnd w:id="2"/>
      <w:r w:rsidR="007238FF">
        <w:rPr>
          <w:rStyle w:val="CommentReference"/>
        </w:rPr>
        <w:commentReference w:id="2"/>
      </w:r>
      <w:r w:rsidR="009378E7" w:rsidRPr="002A6D04">
        <w:rPr>
          <w:rFonts w:ascii="Times New Roman" w:hAnsi="Times New Roman" w:cs="Times New Roman"/>
          <w:lang w:val="en-GB"/>
        </w:rPr>
        <w:t xml:space="preserve">) investigated online worlds in the Second Life, </w:t>
      </w:r>
      <w:proofErr w:type="spellStart"/>
      <w:r w:rsidR="00924DBE" w:rsidRPr="002A6D04">
        <w:rPr>
          <w:rFonts w:ascii="Times New Roman" w:hAnsi="Times New Roman" w:cs="Times New Roman"/>
          <w:lang w:val="en-GB"/>
        </w:rPr>
        <w:t>Nardi</w:t>
      </w:r>
      <w:proofErr w:type="spellEnd"/>
      <w:r w:rsidR="00924DBE" w:rsidRPr="002A6D04">
        <w:rPr>
          <w:rFonts w:ascii="Times New Roman" w:hAnsi="Times New Roman" w:cs="Times New Roman"/>
          <w:lang w:val="en-GB"/>
        </w:rPr>
        <w:t xml:space="preserve"> (2010) explored gaming behaviour of the World of Warcraft, and Bonilla and Rosa (2015) described how to use hashtags for ethnographic research. Moreover, a discussion has been opened on what does ‘big data’ mean for social sciences and how </w:t>
      </w:r>
      <w:r w:rsidR="00924DBE" w:rsidRPr="002A6D04">
        <w:rPr>
          <w:rFonts w:ascii="Times New Roman" w:hAnsi="Times New Roman" w:cs="Times New Roman"/>
          <w:lang w:val="en-GB"/>
        </w:rPr>
        <w:lastRenderedPageBreak/>
        <w:t>to ethically address its retrieval and analysis (</w:t>
      </w:r>
      <w:proofErr w:type="spellStart"/>
      <w:r w:rsidR="009378E7" w:rsidRPr="002A6D04">
        <w:rPr>
          <w:rFonts w:ascii="Times New Roman" w:hAnsi="Times New Roman" w:cs="Times New Roman"/>
          <w:lang w:val="en-GB"/>
        </w:rPr>
        <w:t>b</w:t>
      </w:r>
      <w:r w:rsidR="00924DBE" w:rsidRPr="002A6D04">
        <w:rPr>
          <w:rFonts w:ascii="Times New Roman" w:hAnsi="Times New Roman" w:cs="Times New Roman"/>
          <w:lang w:val="en-GB"/>
        </w:rPr>
        <w:t>oyd</w:t>
      </w:r>
      <w:proofErr w:type="spellEnd"/>
      <w:r w:rsidR="00924DBE" w:rsidRPr="002A6D04">
        <w:rPr>
          <w:rFonts w:ascii="Times New Roman" w:hAnsi="Times New Roman" w:cs="Times New Roman"/>
          <w:lang w:val="en-GB"/>
        </w:rPr>
        <w:t xml:space="preserve"> and Crawford 2012; </w:t>
      </w:r>
      <w:proofErr w:type="spellStart"/>
      <w:r w:rsidR="00924DBE" w:rsidRPr="002A6D04">
        <w:rPr>
          <w:rFonts w:ascii="Times New Roman" w:hAnsi="Times New Roman" w:cs="Times New Roman"/>
          <w:lang w:val="en-GB"/>
        </w:rPr>
        <w:t>Mittelstadt</w:t>
      </w:r>
      <w:proofErr w:type="spellEnd"/>
      <w:r w:rsidR="00924DBE" w:rsidRPr="002A6D04">
        <w:rPr>
          <w:rFonts w:ascii="Times New Roman" w:hAnsi="Times New Roman" w:cs="Times New Roman"/>
          <w:lang w:val="en-GB"/>
        </w:rPr>
        <w:t xml:space="preserve"> et al. 2016).</w:t>
      </w:r>
    </w:p>
    <w:p w14:paraId="05EB5039" w14:textId="270345B3"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There was a discussion on the methodological front as well. Anderson et al. (2009) argue for a method that combines the ethos of ethnography with database mining techniques, something the authors call ‘ethno-mining’. Similarly, Blok and Pedersen (2014) look at the intersection of ‘big’ and ‘small’ data to produce ‘thick’ data and include research subjects as co-producers of knowledge about </w:t>
      </w:r>
      <w:r w:rsidR="004744F0" w:rsidRPr="002A6D04">
        <w:rPr>
          <w:rFonts w:ascii="Times New Roman" w:hAnsi="Times New Roman" w:cs="Times New Roman"/>
          <w:lang w:val="en-GB"/>
        </w:rPr>
        <w:t>themselves (see also Hsu 2014)</w:t>
      </w:r>
      <w:r w:rsidR="00924DBE" w:rsidRPr="002A6D04">
        <w:rPr>
          <w:rFonts w:ascii="Times New Roman" w:hAnsi="Times New Roman" w:cs="Times New Roman"/>
          <w:lang w:val="en-GB"/>
        </w:rPr>
        <w:t>. Finally, Krieg et al. (2017) not only elaborate on the usefulness of algorithms for ethnographic fieldwork, but also show in detail how to conduct such research in an example of online reports of drug experiences.</w:t>
      </w:r>
    </w:p>
    <w:p w14:paraId="3681AA64" w14:textId="77777777" w:rsidR="00924DBE" w:rsidRPr="002A6D04" w:rsidRDefault="00924DBE" w:rsidP="00924DBE">
      <w:pPr>
        <w:spacing w:line="360" w:lineRule="auto"/>
        <w:jc w:val="both"/>
        <w:rPr>
          <w:rFonts w:ascii="Times New Roman" w:hAnsi="Times New Roman" w:cs="Times New Roman"/>
          <w:lang w:val="en-GB"/>
        </w:rPr>
      </w:pPr>
    </w:p>
    <w:p w14:paraId="27729EC3" w14:textId="20CF1C04" w:rsidR="00924DBE" w:rsidRPr="002A6D04" w:rsidRDefault="00924DBE"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Anthropology vs. Data Analysis</w:t>
      </w:r>
    </w:p>
    <w:p w14:paraId="73416FE9" w14:textId="77777777" w:rsidR="00924DBE" w:rsidRPr="002A6D04" w:rsidRDefault="00924DBE" w:rsidP="00924DBE">
      <w:pPr>
        <w:spacing w:line="360" w:lineRule="auto"/>
        <w:jc w:val="both"/>
        <w:rPr>
          <w:rFonts w:ascii="Times New Roman" w:hAnsi="Times New Roman" w:cs="Times New Roman"/>
          <w:lang w:val="en-GB"/>
        </w:rPr>
      </w:pPr>
    </w:p>
    <w:p w14:paraId="6E57FDEE" w14:textId="4395A5BD"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For an anthropologist, statistical and computational analysis is not the first thing that comes to mind when developing research design and methodology. Anthropologists are trained to observe phenomena in the field, talk to people, spend time with them, participate in daily activities, and immerse themselves in research topics (</w:t>
      </w:r>
      <w:proofErr w:type="spellStart"/>
      <w:r w:rsidR="00924DBE" w:rsidRPr="002A6D04">
        <w:rPr>
          <w:rFonts w:ascii="Times New Roman" w:hAnsi="Times New Roman" w:cs="Times New Roman"/>
          <w:lang w:val="en-GB"/>
        </w:rPr>
        <w:t>Kawulich</w:t>
      </w:r>
      <w:proofErr w:type="spellEnd"/>
      <w:r w:rsidR="00924DBE" w:rsidRPr="002A6D04">
        <w:rPr>
          <w:rFonts w:ascii="Times New Roman" w:hAnsi="Times New Roman" w:cs="Times New Roman"/>
          <w:lang w:val="en-GB"/>
        </w:rPr>
        <w:t xml:space="preserve"> 2005; Marcus 2007). This type of information gives us detailed stories of human lives, uncovers meanings behind rituals, habits, languages, and relationships, and provides a coherent explanation of the researched phenomena. So why would anthropologists even have to include data analysis in their studies? Why and when is such an approach relevant?</w:t>
      </w:r>
    </w:p>
    <w:p w14:paraId="40B58893" w14:textId="5F0428F6"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Sometimes, the phenomena that anthropologists are trying to explain occur in different places at the same time and are impossible to observe simultaneously. It could be that anthropologists know little of the topic they are exploring and have yet to generate their research questions. </w:t>
      </w:r>
      <w:r w:rsidR="004744F0" w:rsidRPr="002A6D04">
        <w:rPr>
          <w:rFonts w:ascii="Times New Roman" w:hAnsi="Times New Roman" w:cs="Times New Roman"/>
          <w:lang w:val="en-GB"/>
        </w:rPr>
        <w:t>Alternatively,</w:t>
      </w:r>
      <w:r w:rsidR="00924DBE" w:rsidRPr="002A6D04">
        <w:rPr>
          <w:rFonts w:ascii="Times New Roman" w:hAnsi="Times New Roman" w:cs="Times New Roman"/>
          <w:lang w:val="en-GB"/>
        </w:rPr>
        <w:t xml:space="preserve"> the nature of the phenomenon lends itself nicely to computational analysis. For example, behaviour of many individuals is difficult to observe in real time, especially if we want to observe them at once in different locations. Sensors, on the other hand, can track behaviours of these individuals independently (Patel et al. 2012) and therefore enable a detailed comparative analysis. With a large </w:t>
      </w:r>
      <w:r w:rsidR="004744F0" w:rsidRPr="002A6D04">
        <w:rPr>
          <w:rFonts w:ascii="Times New Roman" w:hAnsi="Times New Roman" w:cs="Times New Roman"/>
          <w:lang w:val="en-GB"/>
        </w:rPr>
        <w:t>number</w:t>
      </w:r>
      <w:r w:rsidR="00924DBE" w:rsidRPr="002A6D04">
        <w:rPr>
          <w:rFonts w:ascii="Times New Roman" w:hAnsi="Times New Roman" w:cs="Times New Roman"/>
          <w:lang w:val="en-GB"/>
        </w:rPr>
        <w:t xml:space="preserve"> of measurements, researchers can also observe seasonal variations, similarity of users, and changes through time.</w:t>
      </w:r>
    </w:p>
    <w:p w14:paraId="0F4545A6" w14:textId="3DA45563"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Data analysis also helps us define the parameters of </w:t>
      </w:r>
      <w:r w:rsidR="004744F0" w:rsidRPr="002A6D04">
        <w:rPr>
          <w:rFonts w:ascii="Times New Roman" w:hAnsi="Times New Roman" w:cs="Times New Roman"/>
          <w:lang w:val="en-GB"/>
        </w:rPr>
        <w:t>a</w:t>
      </w:r>
      <w:r w:rsidR="00924DBE" w:rsidRPr="002A6D04">
        <w:rPr>
          <w:rFonts w:ascii="Times New Roman" w:hAnsi="Times New Roman" w:cs="Times New Roman"/>
          <w:lang w:val="en-GB"/>
        </w:rPr>
        <w:t xml:space="preserve"> research field and establish what is ordinary and what extraordinary behaviour. Visualisations in </w:t>
      </w:r>
      <w:r w:rsidR="00924DBE" w:rsidRPr="002A6D04">
        <w:rPr>
          <w:rFonts w:ascii="Times New Roman" w:hAnsi="Times New Roman" w:cs="Times New Roman"/>
          <w:lang w:val="en-GB"/>
        </w:rPr>
        <w:lastRenderedPageBreak/>
        <w:t>particular are excellent tools for exploring and understanding frequent patterns of behaviour and outliers. When done well, visualisations harness the perceptual abilities of humans to provide visual insights into data (Fayyad et al. 2002, 4). Moreover, they provide a new perspective on a phenomenon and help generate research questions and hypotheses. Once we know how research participants behave (or communicate if we are observing textual documents or establish social ties if we are observing social networks), we can enter the field equipped with knowledge and information to verify and contextualise.</w:t>
      </w:r>
    </w:p>
    <w:p w14:paraId="7040DC7E" w14:textId="646C7FA5"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Finally, large data sets are particularly appropriate for computational analysis. While ‘big data’ became a popular buzzword in data science, anthropologists most likely will not be dealing with millions of data points that can be analysed only with graphics processing units (GPUs). However, even ten thousand observations are too much for a researcher to make sense of. For such data, we need software tools and visualisations, which provide an overview of the phenomenon, plot typical patterns, and enable exploring different sub-populations.</w:t>
      </w:r>
    </w:p>
    <w:p w14:paraId="48F7C87E" w14:textId="77777777" w:rsidR="00924DBE" w:rsidRPr="002A6D04" w:rsidRDefault="00924DBE" w:rsidP="00924DBE">
      <w:pPr>
        <w:spacing w:line="360" w:lineRule="auto"/>
        <w:jc w:val="both"/>
        <w:rPr>
          <w:rFonts w:ascii="Times New Roman" w:hAnsi="Times New Roman" w:cs="Times New Roman"/>
          <w:lang w:val="en-GB"/>
        </w:rPr>
      </w:pPr>
    </w:p>
    <w:p w14:paraId="24D32BE6" w14:textId="07D6B0E3" w:rsidR="00924DBE" w:rsidRPr="002A6D04" w:rsidRDefault="00924DBE"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Data Ethics and Surveillance Technologies</w:t>
      </w:r>
    </w:p>
    <w:p w14:paraId="5447C9E1" w14:textId="77777777" w:rsidR="00924DBE" w:rsidRPr="002A6D04" w:rsidRDefault="00924DBE" w:rsidP="00924DBE">
      <w:pPr>
        <w:spacing w:line="360" w:lineRule="auto"/>
        <w:jc w:val="both"/>
        <w:rPr>
          <w:rFonts w:ascii="Times New Roman" w:hAnsi="Times New Roman" w:cs="Times New Roman"/>
          <w:lang w:val="en-GB"/>
        </w:rPr>
      </w:pPr>
    </w:p>
    <w:p w14:paraId="5E097DA2" w14:textId="3169BE20"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B5598E" w:rsidRPr="002A6D04">
        <w:rPr>
          <w:rFonts w:ascii="Times New Roman" w:hAnsi="Times New Roman" w:cs="Times New Roman"/>
          <w:lang w:val="en-GB"/>
        </w:rPr>
        <w:t>Computational anthropology does not encompass only methodological approaches for data analysis, epistemological questions on the relationship of human being towards technology, and empirical research with computational methods, but also ethics on data storage, processing, analysis and dissemination. I</w:t>
      </w:r>
      <w:r w:rsidR="004744F0" w:rsidRPr="002A6D04">
        <w:rPr>
          <w:rFonts w:ascii="Times New Roman" w:hAnsi="Times New Roman" w:cs="Times New Roman"/>
          <w:lang w:val="en-GB"/>
        </w:rPr>
        <w:t xml:space="preserve">n a broad sense, it </w:t>
      </w:r>
      <w:r w:rsidR="00B5598E" w:rsidRPr="002A6D04">
        <w:rPr>
          <w:rFonts w:ascii="Times New Roman" w:hAnsi="Times New Roman" w:cs="Times New Roman"/>
          <w:lang w:val="en-GB"/>
        </w:rPr>
        <w:t xml:space="preserve">includes three axes of ethics, namely </w:t>
      </w:r>
      <w:r w:rsidR="001B522E" w:rsidRPr="002A6D04">
        <w:rPr>
          <w:rFonts w:ascii="Times New Roman" w:hAnsi="Times New Roman" w:cs="Times New Roman"/>
          <w:lang w:val="en-GB"/>
        </w:rPr>
        <w:t>the</w:t>
      </w:r>
      <w:r w:rsidR="00B5598E" w:rsidRPr="002A6D04">
        <w:rPr>
          <w:rFonts w:ascii="Times New Roman" w:hAnsi="Times New Roman" w:cs="Times New Roman"/>
          <w:lang w:val="en-GB"/>
        </w:rPr>
        <w:t xml:space="preserve"> ethics</w:t>
      </w:r>
      <w:r w:rsidR="001B522E" w:rsidRPr="002A6D04">
        <w:rPr>
          <w:rFonts w:ascii="Times New Roman" w:hAnsi="Times New Roman" w:cs="Times New Roman"/>
          <w:lang w:val="en-GB"/>
        </w:rPr>
        <w:t xml:space="preserve"> of data</w:t>
      </w:r>
      <w:r w:rsidR="00B5598E" w:rsidRPr="002A6D04">
        <w:rPr>
          <w:rFonts w:ascii="Times New Roman" w:hAnsi="Times New Roman" w:cs="Times New Roman"/>
          <w:lang w:val="en-GB"/>
        </w:rPr>
        <w:t xml:space="preserve">, </w:t>
      </w:r>
      <w:r w:rsidR="001B522E" w:rsidRPr="002A6D04">
        <w:rPr>
          <w:rFonts w:ascii="Times New Roman" w:hAnsi="Times New Roman" w:cs="Times New Roman"/>
          <w:lang w:val="en-GB"/>
        </w:rPr>
        <w:t>the ethics</w:t>
      </w:r>
      <w:r w:rsidR="00B5598E" w:rsidRPr="002A6D04">
        <w:rPr>
          <w:rFonts w:ascii="Times New Roman" w:hAnsi="Times New Roman" w:cs="Times New Roman"/>
          <w:lang w:val="en-GB"/>
        </w:rPr>
        <w:t xml:space="preserve"> of algorithms, and ethics of practices (</w:t>
      </w:r>
      <w:proofErr w:type="spellStart"/>
      <w:r w:rsidR="00B5598E" w:rsidRPr="002A6D04">
        <w:rPr>
          <w:rFonts w:ascii="Times New Roman" w:hAnsi="Times New Roman" w:cs="Times New Roman"/>
          <w:lang w:val="en-GB"/>
        </w:rPr>
        <w:t>Floridi</w:t>
      </w:r>
      <w:proofErr w:type="spellEnd"/>
      <w:r w:rsidR="00B5598E" w:rsidRPr="002A6D04">
        <w:rPr>
          <w:rFonts w:ascii="Times New Roman" w:hAnsi="Times New Roman" w:cs="Times New Roman"/>
          <w:lang w:val="en-GB"/>
        </w:rPr>
        <w:t xml:space="preserve"> and Taddeo</w:t>
      </w:r>
      <w:r w:rsidR="001B522E" w:rsidRPr="002A6D04">
        <w:rPr>
          <w:rFonts w:ascii="Times New Roman" w:hAnsi="Times New Roman" w:cs="Times New Roman"/>
          <w:lang w:val="en-GB"/>
        </w:rPr>
        <w:t xml:space="preserve"> 2016</w:t>
      </w:r>
      <w:r w:rsidR="00B5598E" w:rsidRPr="002A6D04">
        <w:rPr>
          <w:rFonts w:ascii="Times New Roman" w:hAnsi="Times New Roman" w:cs="Times New Roman"/>
          <w:lang w:val="en-GB"/>
        </w:rPr>
        <w:t xml:space="preserve">). In this contribution, we </w:t>
      </w:r>
      <w:r w:rsidR="001B522E" w:rsidRPr="002A6D04">
        <w:rPr>
          <w:rFonts w:ascii="Times New Roman" w:hAnsi="Times New Roman" w:cs="Times New Roman"/>
          <w:lang w:val="en-GB"/>
        </w:rPr>
        <w:t>mostly touch upon</w:t>
      </w:r>
      <w:r w:rsidR="00B5598E" w:rsidRPr="002A6D04">
        <w:rPr>
          <w:rFonts w:ascii="Times New Roman" w:hAnsi="Times New Roman" w:cs="Times New Roman"/>
          <w:lang w:val="en-GB"/>
        </w:rPr>
        <w:t xml:space="preserve"> the final one, </w:t>
      </w:r>
      <w:r w:rsidR="001B522E" w:rsidRPr="002A6D04">
        <w:rPr>
          <w:rFonts w:ascii="Times New Roman" w:hAnsi="Times New Roman" w:cs="Times New Roman"/>
          <w:lang w:val="en-GB"/>
        </w:rPr>
        <w:t>the ethics of practices.</w:t>
      </w:r>
    </w:p>
    <w:p w14:paraId="3150D4B8" w14:textId="40AF9BA8"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Research ethics, in particular sensitivity to the potential harm a study could elicit, is one of the core questions of anthropology, which is deeply immersed in the personal human experience. </w:t>
      </w:r>
      <w:r w:rsidR="001B522E" w:rsidRPr="002A6D04">
        <w:rPr>
          <w:rFonts w:ascii="Times New Roman" w:hAnsi="Times New Roman" w:cs="Times New Roman"/>
          <w:lang w:val="en-GB"/>
        </w:rPr>
        <w:t>First, a</w:t>
      </w:r>
      <w:r w:rsidR="00924DBE" w:rsidRPr="002A6D04">
        <w:rPr>
          <w:rFonts w:ascii="Times New Roman" w:hAnsi="Times New Roman" w:cs="Times New Roman"/>
          <w:lang w:val="en-GB"/>
        </w:rPr>
        <w:t xml:space="preserve"> solid deontological paradigm is crucial for working with not only sensitive data but any human-produced data.</w:t>
      </w:r>
      <w:r w:rsidR="001B522E" w:rsidRPr="002A6D04">
        <w:rPr>
          <w:rFonts w:ascii="Times New Roman" w:hAnsi="Times New Roman" w:cs="Times New Roman"/>
          <w:lang w:val="en-GB"/>
        </w:rPr>
        <w:t xml:space="preserve"> </w:t>
      </w:r>
      <w:r w:rsidR="00924DBE" w:rsidRPr="002A6D04">
        <w:rPr>
          <w:rFonts w:ascii="Times New Roman" w:hAnsi="Times New Roman" w:cs="Times New Roman"/>
          <w:lang w:val="en-GB"/>
        </w:rPr>
        <w:t>In this sense, we follow the principles of positivist ethics which call for human dignity, autonomy, protection, maximizing benefits and minimizing harm, respect, and justice (Markham et al. 2012; Halford 2017).</w:t>
      </w:r>
      <w:r w:rsidR="001B522E" w:rsidRPr="002A6D04">
        <w:rPr>
          <w:rFonts w:ascii="Times New Roman" w:hAnsi="Times New Roman" w:cs="Times New Roman"/>
          <w:lang w:val="en-GB"/>
        </w:rPr>
        <w:t xml:space="preserve">  In other words, </w:t>
      </w:r>
      <w:r w:rsidR="004744F0" w:rsidRPr="002A6D04">
        <w:rPr>
          <w:rFonts w:ascii="Times New Roman" w:hAnsi="Times New Roman" w:cs="Times New Roman"/>
          <w:lang w:val="en-GB"/>
        </w:rPr>
        <w:t>anthropologists should</w:t>
      </w:r>
      <w:r w:rsidR="001B522E" w:rsidRPr="002A6D04">
        <w:rPr>
          <w:rFonts w:ascii="Times New Roman" w:hAnsi="Times New Roman" w:cs="Times New Roman"/>
          <w:lang w:val="en-GB"/>
        </w:rPr>
        <w:t xml:space="preserve"> act in the best interest of the research participants and avoid or minimize negative effects the study could have</w:t>
      </w:r>
      <w:r w:rsidR="004744F0" w:rsidRPr="002A6D04">
        <w:rPr>
          <w:rFonts w:ascii="Times New Roman" w:hAnsi="Times New Roman" w:cs="Times New Roman"/>
          <w:lang w:val="en-GB"/>
        </w:rPr>
        <w:t xml:space="preserve"> on the people</w:t>
      </w:r>
      <w:r w:rsidR="001B522E" w:rsidRPr="002A6D04">
        <w:rPr>
          <w:rFonts w:ascii="Times New Roman" w:hAnsi="Times New Roman" w:cs="Times New Roman"/>
          <w:lang w:val="en-GB"/>
        </w:rPr>
        <w:t>.</w:t>
      </w:r>
    </w:p>
    <w:p w14:paraId="06AB3FD9" w14:textId="2BF34131"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1B522E" w:rsidRPr="002A6D04">
        <w:rPr>
          <w:rFonts w:ascii="Times New Roman" w:hAnsi="Times New Roman" w:cs="Times New Roman"/>
          <w:lang w:val="en-GB"/>
        </w:rPr>
        <w:t xml:space="preserve">Secondly, </w:t>
      </w:r>
      <w:r w:rsidR="004744F0" w:rsidRPr="002A6D04">
        <w:rPr>
          <w:rFonts w:ascii="Times New Roman" w:hAnsi="Times New Roman" w:cs="Times New Roman"/>
          <w:lang w:val="en-GB"/>
        </w:rPr>
        <w:t>anthropologists should</w:t>
      </w:r>
      <w:r w:rsidR="001B522E" w:rsidRPr="002A6D04">
        <w:rPr>
          <w:rFonts w:ascii="Times New Roman" w:hAnsi="Times New Roman" w:cs="Times New Roman"/>
          <w:lang w:val="en-GB"/>
        </w:rPr>
        <w:t xml:space="preserve"> be mindful of the potential subjectivity of </w:t>
      </w:r>
      <w:r w:rsidR="004744F0" w:rsidRPr="002A6D04">
        <w:rPr>
          <w:rFonts w:ascii="Times New Roman" w:hAnsi="Times New Roman" w:cs="Times New Roman"/>
          <w:lang w:val="en-GB"/>
        </w:rPr>
        <w:t>their</w:t>
      </w:r>
      <w:r w:rsidR="001B522E" w:rsidRPr="002A6D04">
        <w:rPr>
          <w:rFonts w:ascii="Times New Roman" w:hAnsi="Times New Roman" w:cs="Times New Roman"/>
          <w:lang w:val="en-GB"/>
        </w:rPr>
        <w:t xml:space="preserve"> interpretation of the data. Every data set, whether quantitative or qualitative, elicits interpretation that inevitably stems from our own world-view. To keep the bias to a minimum, the suggested circular mixed methods approach</w:t>
      </w:r>
      <w:r w:rsidR="004744F0" w:rsidRPr="002A6D04">
        <w:rPr>
          <w:rFonts w:ascii="Times New Roman" w:hAnsi="Times New Roman" w:cs="Times New Roman"/>
          <w:lang w:val="en-GB"/>
        </w:rPr>
        <w:t>, proposed in this article, as well as</w:t>
      </w:r>
      <w:r w:rsidR="001B522E" w:rsidRPr="002A6D04">
        <w:rPr>
          <w:rFonts w:ascii="Times New Roman" w:hAnsi="Times New Roman" w:cs="Times New Roman"/>
          <w:lang w:val="en-GB"/>
        </w:rPr>
        <w:t xml:space="preserve"> most </w:t>
      </w:r>
      <w:r w:rsidR="004744F0" w:rsidRPr="002A6D04">
        <w:rPr>
          <w:rFonts w:ascii="Times New Roman" w:hAnsi="Times New Roman" w:cs="Times New Roman"/>
          <w:lang w:val="en-GB"/>
        </w:rPr>
        <w:t xml:space="preserve">others </w:t>
      </w:r>
      <w:r w:rsidR="001B522E" w:rsidRPr="002A6D04">
        <w:rPr>
          <w:rFonts w:ascii="Times New Roman" w:hAnsi="Times New Roman" w:cs="Times New Roman"/>
          <w:lang w:val="en-GB"/>
        </w:rPr>
        <w:t xml:space="preserve">approaches with origins in anthropology strive for continual reinterpretation of the results within the </w:t>
      </w:r>
      <w:r w:rsidR="00211013" w:rsidRPr="002A6D04">
        <w:rPr>
          <w:rFonts w:ascii="Times New Roman" w:hAnsi="Times New Roman" w:cs="Times New Roman"/>
          <w:lang w:val="en-GB"/>
        </w:rPr>
        <w:t>actual social</w:t>
      </w:r>
      <w:r w:rsidR="001B522E" w:rsidRPr="002A6D04">
        <w:rPr>
          <w:rFonts w:ascii="Times New Roman" w:hAnsi="Times New Roman" w:cs="Times New Roman"/>
          <w:lang w:val="en-GB"/>
        </w:rPr>
        <w:t xml:space="preserve"> context of </w:t>
      </w:r>
      <w:r w:rsidR="006F3A89" w:rsidRPr="002A6D04">
        <w:rPr>
          <w:rFonts w:ascii="Times New Roman" w:hAnsi="Times New Roman" w:cs="Times New Roman"/>
          <w:lang w:val="en-GB"/>
        </w:rPr>
        <w:t>research participants. Each ethnographic layer explains the results from the point of view of data producers and thus minimizes the chance of bias and misinterpretation.</w:t>
      </w:r>
    </w:p>
    <w:p w14:paraId="23055B30" w14:textId="2E18C161"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373959" w:rsidRPr="002A6D04">
        <w:rPr>
          <w:rFonts w:ascii="Times New Roman" w:hAnsi="Times New Roman" w:cs="Times New Roman"/>
          <w:lang w:val="en-GB"/>
        </w:rPr>
        <w:t>Sensors and wearable devices inevitably invoke questions of surveillance and privacy. Here,</w:t>
      </w:r>
      <w:r w:rsidR="00924DBE" w:rsidRPr="002A6D04">
        <w:rPr>
          <w:rFonts w:ascii="Times New Roman" w:hAnsi="Times New Roman" w:cs="Times New Roman"/>
          <w:lang w:val="en-GB"/>
        </w:rPr>
        <w:t xml:space="preserve"> we propose a distinction between surveillance and monitoring. Surveillance implies guiding actions of </w:t>
      </w:r>
      <w:proofErr w:type="spellStart"/>
      <w:r w:rsidR="00924DBE" w:rsidRPr="002A6D04">
        <w:rPr>
          <w:rFonts w:ascii="Times New Roman" w:hAnsi="Times New Roman" w:cs="Times New Roman"/>
          <w:lang w:val="en-GB"/>
        </w:rPr>
        <w:t>surveilled</w:t>
      </w:r>
      <w:proofErr w:type="spellEnd"/>
      <w:r w:rsidR="00924DBE" w:rsidRPr="002A6D04">
        <w:rPr>
          <w:rFonts w:ascii="Times New Roman" w:hAnsi="Times New Roman" w:cs="Times New Roman"/>
          <w:lang w:val="en-GB"/>
        </w:rPr>
        <w:t xml:space="preserve"> subjects, while monitoring proposes a more passive stance of observing behaviour</w:t>
      </w:r>
      <w:r w:rsidR="0005313C" w:rsidRPr="002A6D04">
        <w:rPr>
          <w:rFonts w:ascii="Times New Roman" w:hAnsi="Times New Roman" w:cs="Times New Roman"/>
          <w:lang w:val="en-GB"/>
        </w:rPr>
        <w:t xml:space="preserve"> (see Marx 2002; Nolan 2018)</w:t>
      </w:r>
      <w:r w:rsidR="00924DBE" w:rsidRPr="002A6D04">
        <w:rPr>
          <w:rFonts w:ascii="Times New Roman" w:hAnsi="Times New Roman" w:cs="Times New Roman"/>
          <w:lang w:val="en-GB"/>
        </w:rPr>
        <w:t>. The present study was not designed to guide behaviour but to observe and understand, hence being more monitoring than surveillance focused. And even if we consider it surveillance-like, Marx proposes “a broad comparative measure of surveillance slack which considers the extent to which a technology is applied, rather than the absolute amount of surveillance” (Marx 2002), meaning that the extent to which surveillance is harmful is the power it holds for the user. The case of sensor data of a smart building that monitors only neutral human behaviour, falls to the soft side of power, which, in the opinion of the authors, deserves some surveillance slack. Nevertheless, we strived to uphold high ethical standards for handling the data and disseminating the results, mostly by employing “ongoing consensual decision-making” (Ramos 1989) by informing participants of the purpose of the research, which data are being collected and how the findings are going to be presented.</w:t>
      </w:r>
    </w:p>
    <w:p w14:paraId="6A0ABE9C" w14:textId="13B21090" w:rsidR="004F20A9" w:rsidRPr="002A6D04" w:rsidRDefault="004F20A9" w:rsidP="004F20A9">
      <w:pPr>
        <w:spacing w:line="360" w:lineRule="auto"/>
        <w:jc w:val="both"/>
        <w:rPr>
          <w:rFonts w:ascii="Times New Roman" w:hAnsi="Times New Roman" w:cs="Times New Roman"/>
          <w:lang w:val="en-GB"/>
        </w:rPr>
      </w:pPr>
    </w:p>
    <w:p w14:paraId="6D4849B4" w14:textId="77777777" w:rsidR="00A4343F" w:rsidRPr="002A6D04" w:rsidRDefault="00A4343F" w:rsidP="00A4343F">
      <w:pPr>
        <w:spacing w:line="360" w:lineRule="auto"/>
        <w:jc w:val="center"/>
        <w:rPr>
          <w:rFonts w:ascii="Times New Roman" w:hAnsi="Times New Roman" w:cs="Times New Roman"/>
          <w:b/>
          <w:lang w:val="en-GB"/>
        </w:rPr>
      </w:pPr>
      <w:r w:rsidRPr="002A6D04">
        <w:rPr>
          <w:rFonts w:ascii="Times New Roman" w:hAnsi="Times New Roman" w:cs="Times New Roman"/>
          <w:b/>
          <w:lang w:val="en-GB"/>
        </w:rPr>
        <w:t>Circular Mixed Methods</w:t>
      </w:r>
    </w:p>
    <w:p w14:paraId="09406A5E" w14:textId="77777777" w:rsidR="00A4343F" w:rsidRPr="002A6D04" w:rsidRDefault="00A4343F" w:rsidP="00A4343F">
      <w:pPr>
        <w:spacing w:line="360" w:lineRule="auto"/>
        <w:jc w:val="both"/>
        <w:rPr>
          <w:rFonts w:ascii="Times New Roman" w:hAnsi="Times New Roman" w:cs="Times New Roman"/>
          <w:lang w:val="en-GB"/>
        </w:rPr>
      </w:pPr>
    </w:p>
    <w:p w14:paraId="3FB4FEA1" w14:textId="06BF7225" w:rsidR="009208E2"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C72DD0">
        <w:rPr>
          <w:rFonts w:ascii="Times New Roman" w:hAnsi="Times New Roman" w:cs="Times New Roman"/>
          <w:lang w:val="en-GB"/>
        </w:rPr>
        <w:t xml:space="preserve">Circularity in machine learning </w:t>
      </w:r>
      <w:r w:rsidR="009208E2">
        <w:rPr>
          <w:rFonts w:ascii="Times New Roman" w:hAnsi="Times New Roman" w:cs="Times New Roman"/>
          <w:lang w:val="en-GB"/>
        </w:rPr>
        <w:t xml:space="preserve">and data mining is not a novel idea. </w:t>
      </w:r>
      <w:r w:rsidR="00D910AB">
        <w:rPr>
          <w:rFonts w:ascii="Times New Roman" w:hAnsi="Times New Roman" w:cs="Times New Roman"/>
          <w:lang w:val="en-GB"/>
        </w:rPr>
        <w:t>Data science m</w:t>
      </w:r>
      <w:r w:rsidR="009208E2">
        <w:rPr>
          <w:rFonts w:ascii="Times New Roman" w:hAnsi="Times New Roman" w:cs="Times New Roman"/>
          <w:lang w:val="en-GB"/>
        </w:rPr>
        <w:t>ethodology already includes ideas about circular phases of data mining</w:t>
      </w:r>
      <w:r w:rsidR="00D910AB">
        <w:rPr>
          <w:rFonts w:ascii="Times New Roman" w:hAnsi="Times New Roman" w:cs="Times New Roman"/>
          <w:lang w:val="en-GB"/>
        </w:rPr>
        <w:t xml:space="preserve"> (CRISP-DM, </w:t>
      </w:r>
      <w:r w:rsidR="005653AC">
        <w:rPr>
          <w:rFonts w:ascii="Times New Roman" w:hAnsi="Times New Roman" w:cs="Times New Roman"/>
          <w:lang w:val="en-GB"/>
        </w:rPr>
        <w:t>Shearer 2000</w:t>
      </w:r>
      <w:r w:rsidR="00D910AB">
        <w:rPr>
          <w:rFonts w:ascii="Times New Roman" w:hAnsi="Times New Roman" w:cs="Times New Roman"/>
          <w:lang w:val="en-GB"/>
        </w:rPr>
        <w:t>)</w:t>
      </w:r>
      <w:r w:rsidR="009208E2">
        <w:rPr>
          <w:rFonts w:ascii="Times New Roman" w:hAnsi="Times New Roman" w:cs="Times New Roman"/>
          <w:lang w:val="en-GB"/>
        </w:rPr>
        <w:t>, where phases are interdependent and by reiterating through them the analyst clarifies</w:t>
      </w:r>
      <w:r w:rsidR="00D910AB">
        <w:rPr>
          <w:rFonts w:ascii="Times New Roman" w:hAnsi="Times New Roman" w:cs="Times New Roman"/>
          <w:lang w:val="en-GB"/>
        </w:rPr>
        <w:t xml:space="preserve"> existing and generates</w:t>
      </w:r>
      <w:r w:rsidR="009208E2">
        <w:rPr>
          <w:rFonts w:ascii="Times New Roman" w:hAnsi="Times New Roman" w:cs="Times New Roman"/>
          <w:lang w:val="en-GB"/>
        </w:rPr>
        <w:t xml:space="preserve"> new business questions.</w:t>
      </w:r>
      <w:r w:rsidR="00D910AB">
        <w:rPr>
          <w:rFonts w:ascii="Times New Roman" w:hAnsi="Times New Roman" w:cs="Times New Roman"/>
          <w:lang w:val="en-GB"/>
        </w:rPr>
        <w:t xml:space="preserve"> However, not much has been written yet alone put to practice in terms of interdisciplinary circularity and the intertwining of methods from different scientific fields</w:t>
      </w:r>
      <w:r w:rsidR="000A73CD">
        <w:rPr>
          <w:rFonts w:ascii="Times New Roman" w:hAnsi="Times New Roman" w:cs="Times New Roman"/>
          <w:lang w:val="en-GB"/>
        </w:rPr>
        <w:t xml:space="preserve"> (for some </w:t>
      </w:r>
      <w:r w:rsidR="00FB349A">
        <w:rPr>
          <w:rFonts w:ascii="Times New Roman" w:hAnsi="Times New Roman" w:cs="Times New Roman"/>
          <w:lang w:val="en-GB"/>
        </w:rPr>
        <w:t>pioneering efforts see above)</w:t>
      </w:r>
      <w:r w:rsidR="00D910AB">
        <w:rPr>
          <w:rFonts w:ascii="Times New Roman" w:hAnsi="Times New Roman" w:cs="Times New Roman"/>
          <w:lang w:val="en-GB"/>
        </w:rPr>
        <w:t>.</w:t>
      </w:r>
    </w:p>
    <w:p w14:paraId="073D41E3" w14:textId="798AA8FD"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A4343F" w:rsidRPr="002A6D04">
        <w:rPr>
          <w:rFonts w:ascii="Times New Roman" w:hAnsi="Times New Roman" w:cs="Times New Roman"/>
          <w:lang w:val="en-GB"/>
        </w:rPr>
        <w:t xml:space="preserve">For the purpose of our study, we designed a novel methodological approach, named it </w:t>
      </w:r>
      <w:r w:rsidR="00A4343F" w:rsidRPr="002A6D04">
        <w:rPr>
          <w:rFonts w:ascii="Times New Roman" w:hAnsi="Times New Roman" w:cs="Times New Roman"/>
          <w:i/>
          <w:lang w:val="en-GB"/>
        </w:rPr>
        <w:t>circular mixed methods</w:t>
      </w:r>
      <w:r w:rsidR="00A4343F" w:rsidRPr="002A6D04">
        <w:rPr>
          <w:rFonts w:ascii="Times New Roman" w:hAnsi="Times New Roman" w:cs="Times New Roman"/>
          <w:lang w:val="en-GB"/>
        </w:rPr>
        <w:t>, and employed it to analyse the workspace behaviour and practices of employees. This approach aims to observe the phenomenon from several different perspectives. Nominally, we have split these perspectives into several research stages, where we use a single method, but in reality these methods are used interchangeably and in accordance with each particular situation. For the sake of clarity, however, we will refer to the four stages of research.</w:t>
      </w:r>
    </w:p>
    <w:p w14:paraId="54155B9C" w14:textId="5781F0EA"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The first stage involved gathering historical longitudinal data from the building’s sensors. We used unsupervised data mining and exploratory data analysis to uncover behavioural patterns, identify interesting individuals (outliers) and form several hypotheses about the use of spaces and energy consumption in the building.</w:t>
      </w:r>
    </w:p>
    <w:p w14:paraId="526847B6" w14:textId="2F04165A"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The second stage involved in-depth ethnographic research, where we used interviews, questionnaires, focus groups, and, most importantly, participant observation from a three-year period of working in the mentioned building. This part helped us clarify the context of particular behaviours, identified the values, motivations and deterring factors of each research participant, and confirmed or rejected hypotheses.</w:t>
      </w:r>
    </w:p>
    <w:p w14:paraId="0593FB5F" w14:textId="4ADA5043"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In the third stage, which is currently in process, we use text mining methods on interview transcripts to find common topics, observe sentiment towards particular issues, and determine which individuals have similar opinions on certain topics. This is still a work-in-progress and the results might even be negative – since this is the first application of text mining on ethnographic interview transcripts, we still need to estimate the viability of such an approach for anthropology. The size of the corpus in anthropology is normally small and it is entirely possible there is no added value to text mining such data. Finally, we conclude with another round of ethnography, conducting the second round of interviews (normally a year after the first one) and verifying the results from the third stage.</w:t>
      </w:r>
    </w:p>
    <w:p w14:paraId="191F0E5B" w14:textId="344604D0" w:rsidR="00A4343F"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As mentioned before, the distinction between each particular stage is not always strict. Circular mixed methods aim to provide the researcher with the freedom she needs to address complex phenomena from several different perspectives. There can be several alternating stages, where each stage contributes another interpretative layer to the previously established facts.</w:t>
      </w:r>
    </w:p>
    <w:p w14:paraId="57767E4B" w14:textId="7D337DAB"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 xml:space="preserve">There are plenty of benefits of this approach. Circular mixed methods are particularly appropriate for uncovering intricate longitudinal patterns, which are incredibly challenging for the researcher to observe at such granularity. Moreover, this </w:t>
      </w:r>
      <w:r w:rsidR="00A4343F" w:rsidRPr="002A6D04">
        <w:rPr>
          <w:rFonts w:ascii="Times New Roman" w:hAnsi="Times New Roman" w:cs="Times New Roman"/>
          <w:lang w:val="en-GB"/>
        </w:rPr>
        <w:lastRenderedPageBreak/>
        <w:t>method can be used for observing diachronic phenomena, where the data comes from several locations at once, hence overcoming the physical limitations of a single researcher. Finally, researchers can effectively and rapidly analyse large data collections with computational means. Some such collections are interesting for anthropologists as well, namely social media, archival data, wearables, sensors or audio-visual recordings. Visualisations, one of the product of data mining, substantiate the findings and enable researchers to uncover relations, patterns and outliers in the data. Data analysis can thus help generate hypotheses and questions for the research. This cuts down the time required to get familiar with the field. A researcher can come into the field equipped with potentially interesting hypotheses and test them almost immediately.</w:t>
      </w:r>
    </w:p>
    <w:p w14:paraId="31322F2B" w14:textId="3B690EB8" w:rsidR="00A4343F"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Looking at the data alone, however, we would be unable to determine what any of those patterns and outliers mean. To truly understand them, we need to immerse ourselves in the field, ask questions and observe how people behave and create their habits and practices. While quantitative analysis provides us with clues, qualitative approaches, such as ethnography and fieldwork, explain those clues and substantiate the superficial knowledge of the field acquired in the first and third research phase. Metaphorically speaking, data analysis is great for scratching the surface and ethnography excels at digging deeper. By combining the two approaches, however, we can interpret the data in a rich and meaningful way, as we will show with the case study presented in the article.</w:t>
      </w:r>
    </w:p>
    <w:p w14:paraId="2A0B6F1A" w14:textId="77777777" w:rsidR="00A4343F" w:rsidRPr="002A6D04" w:rsidRDefault="00A4343F" w:rsidP="004F20A9">
      <w:pPr>
        <w:spacing w:line="360" w:lineRule="auto"/>
        <w:jc w:val="both"/>
        <w:rPr>
          <w:rFonts w:ascii="Times New Roman" w:hAnsi="Times New Roman" w:cs="Times New Roman"/>
          <w:lang w:val="en-GB"/>
        </w:rPr>
      </w:pPr>
    </w:p>
    <w:p w14:paraId="393F55F1" w14:textId="12F1C79E"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 xml:space="preserve">Data </w:t>
      </w:r>
      <w:proofErr w:type="spellStart"/>
      <w:r w:rsidRPr="002A6D04">
        <w:rPr>
          <w:rFonts w:ascii="Times New Roman" w:hAnsi="Times New Roman" w:cs="Times New Roman"/>
          <w:b/>
          <w:lang w:val="en-GB"/>
        </w:rPr>
        <w:t>Preprocessing</w:t>
      </w:r>
      <w:proofErr w:type="spellEnd"/>
    </w:p>
    <w:p w14:paraId="4DD0CE46" w14:textId="77777777" w:rsidR="004F20A9" w:rsidRPr="002A6D04" w:rsidRDefault="004F20A9" w:rsidP="004F20A9">
      <w:pPr>
        <w:spacing w:line="360" w:lineRule="auto"/>
        <w:jc w:val="both"/>
        <w:rPr>
          <w:rFonts w:ascii="Times New Roman" w:hAnsi="Times New Roman" w:cs="Times New Roman"/>
          <w:lang w:val="en-GB"/>
        </w:rPr>
      </w:pPr>
    </w:p>
    <w:p w14:paraId="386E4346" w14:textId="48667D96" w:rsidR="00FB349A"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In our study, we have observed sensor measurements from a faculty</w:t>
      </w:r>
      <w:r w:rsidR="00211013" w:rsidRPr="002A6D04">
        <w:rPr>
          <w:rFonts w:ascii="Times New Roman" w:hAnsi="Times New Roman" w:cs="Times New Roman"/>
          <w:lang w:val="en-GB"/>
        </w:rPr>
        <w:t xml:space="preserve"> building</w:t>
      </w:r>
      <w:r w:rsidR="004F20A9" w:rsidRPr="002A6D04">
        <w:rPr>
          <w:rFonts w:ascii="Times New Roman" w:hAnsi="Times New Roman" w:cs="Times New Roman"/>
          <w:lang w:val="en-GB"/>
        </w:rPr>
        <w:t xml:space="preserve"> which is considered to be a state-of-the-art smart building in Slovenia. Each room in the building is equipped with a temperature sensor and sensors on windows that track when they are open or closed. Doors have electronic key locks that track when the room is occupied. There were altogether 11 sensor measurements, with additional 8 measurements coming from the weather station located on the building’s rooftop. In-room sensor reports the room temperature, set temperature, ventilation speed, daily regime, and so on, while the weather station reports the external temperature, light, rainfall, etc.</w:t>
      </w:r>
    </w:p>
    <w:p w14:paraId="05D4F8D7" w14:textId="1EECCE0B"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4F20A9" w:rsidRPr="002A6D04">
        <w:rPr>
          <w:rFonts w:ascii="Times New Roman" w:hAnsi="Times New Roman" w:cs="Times New Roman"/>
          <w:lang w:val="en-GB"/>
        </w:rPr>
        <w:t>One of the most important measures is the daily regime, which has four values, each representing a state of the overall room setting. When a person is present in the room, the regime is comfort (value = 0) and when a window is open, the regime is off (value = 4).</w:t>
      </w:r>
      <w:r w:rsidR="00295FB7">
        <w:rPr>
          <w:rFonts w:ascii="Times New Roman" w:hAnsi="Times New Roman" w:cs="Times New Roman"/>
          <w:lang w:val="en-GB"/>
        </w:rPr>
        <w:t xml:space="preserve"> </w:t>
      </w:r>
      <w:r w:rsidR="004F20A9" w:rsidRPr="002A6D04">
        <w:rPr>
          <w:rFonts w:ascii="Times New Roman" w:hAnsi="Times New Roman" w:cs="Times New Roman"/>
          <w:lang w:val="en-GB"/>
        </w:rPr>
        <w:t>If the room is vacant, the regime goes to night (value = 1) or standby (value = 3)</w:t>
      </w:r>
      <w:r w:rsidR="00211013" w:rsidRPr="002A6D04">
        <w:rPr>
          <w:rFonts w:ascii="Times New Roman" w:hAnsi="Times New Roman" w:cs="Times New Roman"/>
          <w:lang w:val="en-GB"/>
        </w:rPr>
        <w:t>.</w:t>
      </w:r>
      <w:r w:rsidR="004F20A9" w:rsidRPr="002A6D04">
        <w:rPr>
          <w:rStyle w:val="FootnoteReference"/>
          <w:rFonts w:ascii="Times New Roman" w:hAnsi="Times New Roman" w:cs="Times New Roman"/>
          <w:lang w:val="en-GB"/>
        </w:rPr>
        <w:footnoteReference w:id="3"/>
      </w:r>
      <w:r w:rsidR="00295FB7">
        <w:rPr>
          <w:rFonts w:ascii="Times New Roman" w:hAnsi="Times New Roman" w:cs="Times New Roman"/>
          <w:lang w:val="en-GB"/>
        </w:rPr>
        <w:t xml:space="preserve"> These measurements come from electronic locks on the doors, which record when the room is occupied, and the magnets in windows, which record when the window is open.</w:t>
      </w:r>
    </w:p>
    <w:p w14:paraId="367F697E" w14:textId="7DA93AB5" w:rsidR="006D12C0"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We retrieved 55,456 recordings for 14 rooms of different types, namely 5 laboratories, 6 cabinets, and 3 administration rooms. Measurements are recorded bi-hourly and stored in SCADA</w:t>
      </w:r>
      <w:r w:rsidR="00211013" w:rsidRPr="002A6D04">
        <w:rPr>
          <w:rFonts w:ascii="Times New Roman" w:hAnsi="Times New Roman" w:cs="Times New Roman"/>
          <w:lang w:val="en-GB"/>
        </w:rPr>
        <w:t>, a software that allows controlling processes locally or at remote locations, monitor</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and process</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real-time data, interact</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with devices, and record</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events into a log file</w:t>
      </w:r>
      <w:r w:rsidR="004F20A9" w:rsidRPr="002A6D04">
        <w:rPr>
          <w:rFonts w:ascii="Times New Roman" w:hAnsi="Times New Roman" w:cs="Times New Roman"/>
          <w:lang w:val="en-GB"/>
        </w:rPr>
        <w:t>.</w:t>
      </w:r>
    </w:p>
    <w:p w14:paraId="565AF44B" w14:textId="603E333A"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We decided to observe the year 2016 and later compare it to 2017. The results in the paper refer only to 2016. The rooms are anonymised to ensure data privacy and results for two of the rooms are not reported at the request of their occupants.</w:t>
      </w:r>
    </w:p>
    <w:p w14:paraId="52C86FC0" w14:textId="2919EA6D" w:rsidR="00910E09" w:rsidRPr="002A6D04" w:rsidRDefault="00910E09" w:rsidP="004F20A9">
      <w:pPr>
        <w:spacing w:line="360" w:lineRule="auto"/>
        <w:jc w:val="both"/>
        <w:rPr>
          <w:rFonts w:ascii="Times New Roman" w:hAnsi="Times New Roman" w:cs="Times New Roman"/>
          <w:lang w:val="en-GB"/>
        </w:rPr>
      </w:pPr>
    </w:p>
    <w:p w14:paraId="0612BA3C" w14:textId="0C186F0F" w:rsidR="00910E09" w:rsidRPr="002A6D04" w:rsidRDefault="00910E09">
      <w:pPr>
        <w:pStyle w:val="NoSpacing"/>
        <w:spacing w:line="360" w:lineRule="auto"/>
        <w:rPr>
          <w:rFonts w:ascii="Times New Roman" w:hAnsi="Times New Roman" w:cs="Times New Roman"/>
          <w:lang w:val="en-GB"/>
        </w:rPr>
      </w:pPr>
      <w:r w:rsidRPr="002A6D04">
        <w:rPr>
          <w:rFonts w:ascii="Times New Roman" w:hAnsi="Times New Roman" w:cs="Times New Roman"/>
          <w:lang w:val="en-GB"/>
        </w:rPr>
        <w:t>Table 1: Original data.</w:t>
      </w:r>
    </w:p>
    <w:p w14:paraId="09F13F7C" w14:textId="76CCC7CD" w:rsidR="00910E09" w:rsidRPr="002A6D04" w:rsidRDefault="00910E09">
      <w:pPr>
        <w:pStyle w:val="NoSpacing"/>
        <w:spacing w:line="360" w:lineRule="auto"/>
        <w:rPr>
          <w:rFonts w:ascii="Times New Roman" w:hAnsi="Times New Roman" w:cs="Times New Roman"/>
          <w:lang w:val="en-GB"/>
        </w:rPr>
      </w:pPr>
      <w:r w:rsidRPr="002A6D04">
        <w:rPr>
          <w:rFonts w:ascii="Times New Roman" w:hAnsi="Times New Roman" w:cs="Times New Roman"/>
          <w:lang w:val="en-GB"/>
        </w:rPr>
        <w:t>Source: Author data.</w:t>
      </w:r>
    </w:p>
    <w:p w14:paraId="711FFD2C" w14:textId="77777777" w:rsidR="00910E09" w:rsidRPr="002A6D04" w:rsidRDefault="00910E09" w:rsidP="004F20A9">
      <w:pPr>
        <w:spacing w:line="360" w:lineRule="auto"/>
        <w:jc w:val="both"/>
        <w:rPr>
          <w:rFonts w:ascii="Times New Roman" w:hAnsi="Times New Roman" w:cs="Times New Roman"/>
          <w:lang w:val="en-GB"/>
        </w:rPr>
      </w:pPr>
    </w:p>
    <w:p w14:paraId="44DCDE38" w14:textId="4D40337A" w:rsidR="00A4343F" w:rsidRPr="002A6D04" w:rsidRDefault="00E353E7" w:rsidP="002075A2">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performed extensive data cleaning and </w:t>
      </w:r>
      <w:proofErr w:type="spellStart"/>
      <w:r w:rsidR="004F20A9" w:rsidRPr="002A6D04">
        <w:rPr>
          <w:rFonts w:ascii="Times New Roman" w:hAnsi="Times New Roman" w:cs="Times New Roman"/>
          <w:lang w:val="en-GB"/>
        </w:rPr>
        <w:t>preprocessing</w:t>
      </w:r>
      <w:proofErr w:type="spellEnd"/>
      <w:r w:rsidR="004F20A9" w:rsidRPr="002A6D04">
        <w:rPr>
          <w:rFonts w:ascii="Times New Roman" w:hAnsi="Times New Roman" w:cs="Times New Roman"/>
          <w:lang w:val="en-GB"/>
        </w:rPr>
        <w:t xml:space="preserve"> and removed data points with missing values (Table 1). </w:t>
      </w:r>
      <w:r w:rsidR="005653AC">
        <w:rPr>
          <w:rFonts w:ascii="Times New Roman" w:hAnsi="Times New Roman" w:cs="Times New Roman"/>
          <w:lang w:val="en-GB"/>
        </w:rPr>
        <w:t>The</w:t>
      </w:r>
      <w:r w:rsidR="004F20A9" w:rsidRPr="002A6D04">
        <w:rPr>
          <w:rFonts w:ascii="Times New Roman" w:hAnsi="Times New Roman" w:cs="Times New Roman"/>
          <w:lang w:val="en-GB"/>
        </w:rPr>
        <w:t xml:space="preserve"> daily regime </w:t>
      </w:r>
      <w:r w:rsidR="005653AC">
        <w:rPr>
          <w:rFonts w:ascii="Times New Roman" w:hAnsi="Times New Roman" w:cs="Times New Roman"/>
          <w:lang w:val="en-GB"/>
        </w:rPr>
        <w:t>was considered</w:t>
      </w:r>
      <w:r w:rsidR="004F20A9" w:rsidRPr="002A6D04">
        <w:rPr>
          <w:rFonts w:ascii="Times New Roman" w:hAnsi="Times New Roman" w:cs="Times New Roman"/>
          <w:lang w:val="en-GB"/>
        </w:rPr>
        <w:t xml:space="preserve"> </w:t>
      </w:r>
      <w:r w:rsidR="005653AC">
        <w:rPr>
          <w:rFonts w:ascii="Times New Roman" w:hAnsi="Times New Roman" w:cs="Times New Roman"/>
          <w:lang w:val="en-GB"/>
        </w:rPr>
        <w:t>the</w:t>
      </w:r>
      <w:r w:rsidR="004F20A9" w:rsidRPr="002A6D04">
        <w:rPr>
          <w:rFonts w:ascii="Times New Roman" w:hAnsi="Times New Roman" w:cs="Times New Roman"/>
          <w:lang w:val="en-GB"/>
        </w:rPr>
        <w:t xml:space="preserve"> most important variable since it reports a presence in the room or the opening of windows. Concurrently, we r</w:t>
      </w:r>
      <w:r w:rsidR="005653AC">
        <w:rPr>
          <w:rFonts w:ascii="Times New Roman" w:hAnsi="Times New Roman" w:cs="Times New Roman"/>
          <w:lang w:val="en-GB"/>
        </w:rPr>
        <w:t xml:space="preserve">etained only the variables reporting the </w:t>
      </w:r>
      <w:r w:rsidR="004F20A9" w:rsidRPr="002A6D04">
        <w:rPr>
          <w:rFonts w:ascii="Times New Roman" w:hAnsi="Times New Roman" w:cs="Times New Roman"/>
          <w:lang w:val="en-GB"/>
        </w:rPr>
        <w:t>daily regime, since</w:t>
      </w:r>
      <w:r w:rsidR="005653AC">
        <w:rPr>
          <w:rFonts w:ascii="Times New Roman" w:hAnsi="Times New Roman" w:cs="Times New Roman"/>
          <w:lang w:val="en-GB"/>
        </w:rPr>
        <w:t xml:space="preserve"> </w:t>
      </w:r>
      <w:r w:rsidR="004F20A9" w:rsidRPr="002A6D04">
        <w:rPr>
          <w:rFonts w:ascii="Times New Roman" w:hAnsi="Times New Roman" w:cs="Times New Roman"/>
          <w:lang w:val="en-GB"/>
        </w:rPr>
        <w:t>this feature registered human behaviour the best</w:t>
      </w:r>
      <w:r w:rsidR="005653AC">
        <w:rPr>
          <w:rFonts w:ascii="Times New Roman" w:hAnsi="Times New Roman" w:cs="Times New Roman"/>
          <w:lang w:val="en-GB"/>
        </w:rPr>
        <w:t>, and room temperature</w:t>
      </w:r>
      <w:r w:rsidR="004F20A9" w:rsidRPr="002A6D04">
        <w:rPr>
          <w:rFonts w:ascii="Times New Roman" w:hAnsi="Times New Roman" w:cs="Times New Roman"/>
          <w:lang w:val="en-GB"/>
        </w:rPr>
        <w:t>. We also generated additional features, such as the day of the week and room type (cabinet, laboratory, and administration).</w:t>
      </w:r>
    </w:p>
    <w:p w14:paraId="5B0DBF3B" w14:textId="77777777" w:rsidR="00A4343F" w:rsidRPr="002A6D04" w:rsidRDefault="00A4343F" w:rsidP="00A4343F">
      <w:pPr>
        <w:pStyle w:val="NoSpacing"/>
        <w:rPr>
          <w:rFonts w:ascii="Times New Roman" w:hAnsi="Times New Roman" w:cs="Times New Roman"/>
          <w:lang w:val="en-GB"/>
        </w:rPr>
      </w:pPr>
    </w:p>
    <w:p w14:paraId="72C4FF44" w14:textId="7400C88D" w:rsidR="00311584" w:rsidRPr="002A6D04" w:rsidRDefault="00A4343F" w:rsidP="0086295B">
      <w:pPr>
        <w:pStyle w:val="NoSpacing"/>
        <w:spacing w:line="360" w:lineRule="auto"/>
        <w:rPr>
          <w:rFonts w:ascii="Times New Roman" w:hAnsi="Times New Roman" w:cs="Times New Roman"/>
          <w:lang w:val="en-GB"/>
        </w:rPr>
      </w:pPr>
      <w:r w:rsidRPr="002A6D04">
        <w:rPr>
          <w:rFonts w:ascii="Times New Roman" w:hAnsi="Times New Roman" w:cs="Times New Roman"/>
          <w:lang w:val="en-GB"/>
        </w:rPr>
        <w:t>Table 2: Data transformed into a behaviour vector. 1 denotes occupancy of the room, meaning daily regime value was either 0 (comfort) or 4 (window open).</w:t>
      </w:r>
      <w:r w:rsidR="00870F0B" w:rsidRPr="00870F0B">
        <w:rPr>
          <w:rFonts w:ascii="Times New Roman" w:hAnsi="Times New Roman" w:cs="Times New Roman"/>
          <w:lang w:val="en-GB"/>
        </w:rPr>
        <w:t xml:space="preserve"> </w:t>
      </w:r>
      <w:r w:rsidR="00870F0B" w:rsidRPr="002A6D04">
        <w:rPr>
          <w:rFonts w:ascii="Times New Roman" w:hAnsi="Times New Roman" w:cs="Times New Roman"/>
          <w:lang w:val="en-GB"/>
        </w:rPr>
        <w:t>Source: Author data.</w:t>
      </w:r>
    </w:p>
    <w:p w14:paraId="4393681E" w14:textId="77777777" w:rsidR="00A4343F" w:rsidRPr="002A6D04" w:rsidRDefault="00A4343F" w:rsidP="0086295B">
      <w:pPr>
        <w:spacing w:line="360" w:lineRule="auto"/>
        <w:rPr>
          <w:rFonts w:ascii="Times New Roman" w:hAnsi="Times New Roman" w:cs="Times New Roman"/>
          <w:lang w:val="en-GB"/>
        </w:rPr>
      </w:pPr>
    </w:p>
    <w:p w14:paraId="3DEFE651" w14:textId="3303AF61" w:rsidR="00924DBE"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54768C" w:rsidRPr="002A6D04">
        <w:rPr>
          <w:rFonts w:ascii="Times New Roman" w:hAnsi="Times New Roman" w:cs="Times New Roman"/>
          <w:lang w:val="en-GB"/>
        </w:rPr>
        <w:t>In the second part of the analysis, we created a transformed data set where we merged daily readings for a room into one ‘daily behaviour’ vector (Table 2). In the new data set, each room has a daily recording, where the new features are values of the daily</w:t>
      </w:r>
      <w:r w:rsidR="00A4343F" w:rsidRPr="002A6D04">
        <w:rPr>
          <w:rFonts w:ascii="Times New Roman" w:hAnsi="Times New Roman" w:cs="Times New Roman"/>
          <w:lang w:val="en-GB"/>
        </w:rPr>
        <w:t xml:space="preserve"> </w:t>
      </w:r>
      <w:r w:rsidR="004F20A9" w:rsidRPr="002A6D04">
        <w:rPr>
          <w:rFonts w:ascii="Times New Roman" w:hAnsi="Times New Roman" w:cs="Times New Roman"/>
          <w:lang w:val="en-GB"/>
        </w:rPr>
        <w:t>regime at each hour. Since sensors only record the state every two hours, we filled missing values with the previous</w:t>
      </w:r>
      <w:r w:rsidR="00FB349A">
        <w:rPr>
          <w:rFonts w:ascii="Times New Roman" w:hAnsi="Times New Roman" w:cs="Times New Roman"/>
          <w:lang w:val="en-GB"/>
        </w:rPr>
        <w:t>ly</w:t>
      </w:r>
      <w:r w:rsidR="004F20A9" w:rsidRPr="002A6D04">
        <w:rPr>
          <w:rFonts w:ascii="Times New Roman" w:hAnsi="Times New Roman" w:cs="Times New Roman"/>
          <w:lang w:val="en-GB"/>
        </w:rPr>
        <w:t xml:space="preserve"> observed state. For example, if the original vector was {0, ?, 0, ?, 1, ?, 1}, we imputed missing values to get {0, 0, 0, 0, 1, 1, 1}. As we were interested only in the presence in the room, we put 0 where daily regime was 1 (night) or 3 (standby) and 1 where it was 0 (comfort) or 4 (window open), discarding the information on specific temperature regimes. This gave us the final daily behaviour vector which we could compare in time and between rooms.</w:t>
      </w:r>
    </w:p>
    <w:p w14:paraId="3E39B61B" w14:textId="2F6BF0D5" w:rsidR="005653A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5653AC">
        <w:rPr>
          <w:rFonts w:ascii="Times New Roman" w:hAnsi="Times New Roman" w:cs="Times New Roman"/>
          <w:lang w:val="en-GB"/>
        </w:rPr>
        <w:t>To sum up, we were working with two data sets</w:t>
      </w:r>
      <w:r w:rsidR="00FB349A">
        <w:rPr>
          <w:rFonts w:ascii="Times New Roman" w:hAnsi="Times New Roman" w:cs="Times New Roman"/>
          <w:lang w:val="en-GB"/>
        </w:rPr>
        <w:t>, t</w:t>
      </w:r>
      <w:r w:rsidR="005653AC">
        <w:rPr>
          <w:rFonts w:ascii="Times New Roman" w:hAnsi="Times New Roman" w:cs="Times New Roman"/>
          <w:lang w:val="en-GB"/>
        </w:rPr>
        <w:t xml:space="preserve">he first reporting the presence of </w:t>
      </w:r>
      <w:r w:rsidR="00FB349A">
        <w:rPr>
          <w:rFonts w:ascii="Times New Roman" w:hAnsi="Times New Roman" w:cs="Times New Roman"/>
          <w:lang w:val="en-GB"/>
        </w:rPr>
        <w:t>people</w:t>
      </w:r>
      <w:r w:rsidR="005653AC">
        <w:rPr>
          <w:rFonts w:ascii="Times New Roman" w:hAnsi="Times New Roman" w:cs="Times New Roman"/>
          <w:lang w:val="en-GB"/>
        </w:rPr>
        <w:t xml:space="preserve"> in the room for a given time</w:t>
      </w:r>
      <w:r w:rsidR="00295FB7">
        <w:rPr>
          <w:rFonts w:ascii="Times New Roman" w:hAnsi="Times New Roman" w:cs="Times New Roman"/>
          <w:lang w:val="en-GB"/>
        </w:rPr>
        <w:t xml:space="preserve"> (11 features from room sensors)</w:t>
      </w:r>
      <w:r w:rsidR="005653AC">
        <w:rPr>
          <w:rFonts w:ascii="Times New Roman" w:hAnsi="Times New Roman" w:cs="Times New Roman"/>
          <w:lang w:val="en-GB"/>
        </w:rPr>
        <w:t xml:space="preserve"> and the second one showing the behaviour of the room throughout the day</w:t>
      </w:r>
      <w:r w:rsidR="00295FB7">
        <w:rPr>
          <w:rFonts w:ascii="Times New Roman" w:hAnsi="Times New Roman" w:cs="Times New Roman"/>
          <w:lang w:val="en-GB"/>
        </w:rPr>
        <w:t xml:space="preserve"> (24 features </w:t>
      </w:r>
      <w:r w:rsidR="008D5D26">
        <w:rPr>
          <w:rFonts w:ascii="Times New Roman" w:hAnsi="Times New Roman" w:cs="Times New Roman"/>
          <w:lang w:val="en-GB"/>
        </w:rPr>
        <w:t>on room occupancy</w:t>
      </w:r>
      <w:r w:rsidR="00FB349A">
        <w:rPr>
          <w:rFonts w:ascii="Times New Roman" w:hAnsi="Times New Roman" w:cs="Times New Roman"/>
          <w:lang w:val="en-GB"/>
        </w:rPr>
        <w:t xml:space="preserve"> at each hour</w:t>
      </w:r>
      <w:r w:rsidR="008D5D26">
        <w:rPr>
          <w:rFonts w:ascii="Times New Roman" w:hAnsi="Times New Roman" w:cs="Times New Roman"/>
          <w:lang w:val="en-GB"/>
        </w:rPr>
        <w:t>)</w:t>
      </w:r>
      <w:r w:rsidR="005653AC">
        <w:rPr>
          <w:rFonts w:ascii="Times New Roman" w:hAnsi="Times New Roman" w:cs="Times New Roman"/>
          <w:lang w:val="en-GB"/>
        </w:rPr>
        <w:t>.</w:t>
      </w:r>
    </w:p>
    <w:p w14:paraId="5CB53FFF" w14:textId="77777777" w:rsidR="004F20A9" w:rsidRPr="002A6D04" w:rsidRDefault="004F20A9" w:rsidP="004F20A9">
      <w:pPr>
        <w:spacing w:line="360" w:lineRule="auto"/>
        <w:jc w:val="both"/>
        <w:rPr>
          <w:rFonts w:ascii="Times New Roman" w:hAnsi="Times New Roman" w:cs="Times New Roman"/>
          <w:lang w:val="en-GB"/>
        </w:rPr>
      </w:pPr>
    </w:p>
    <w:p w14:paraId="504EFD72" w14:textId="17C6D745"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Results</w:t>
      </w:r>
    </w:p>
    <w:p w14:paraId="423D1FB3" w14:textId="77777777" w:rsidR="004F20A9" w:rsidRPr="002A6D04" w:rsidRDefault="004F20A9" w:rsidP="004F20A9">
      <w:pPr>
        <w:spacing w:line="360" w:lineRule="auto"/>
        <w:jc w:val="center"/>
        <w:rPr>
          <w:rFonts w:ascii="Times New Roman" w:hAnsi="Times New Roman" w:cs="Times New Roman"/>
          <w:b/>
          <w:lang w:val="en-GB"/>
        </w:rPr>
      </w:pPr>
    </w:p>
    <w:p w14:paraId="119C7E75" w14:textId="5B02F7FD" w:rsidR="0054768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First, we wanted to see how rooms differ by room occupancy alone. We hypothesised there will be a significant difference in occupancy between laboratories and cabinets since the presence of more people in a space extends the occupancy hours (no complete overlap of working time).</w:t>
      </w:r>
      <w:r w:rsidR="006D12C0" w:rsidRPr="002A6D04">
        <w:rPr>
          <w:rFonts w:ascii="Times New Roman" w:hAnsi="Times New Roman" w:cs="Times New Roman"/>
          <w:lang w:val="en-GB"/>
        </w:rPr>
        <w:t xml:space="preserve"> </w:t>
      </w:r>
      <w:r w:rsidR="004F20A9" w:rsidRPr="002A6D04">
        <w:rPr>
          <w:rFonts w:ascii="Times New Roman" w:hAnsi="Times New Roman" w:cs="Times New Roman"/>
          <w:lang w:val="en-GB"/>
        </w:rPr>
        <w:t xml:space="preserve">We took the first data set with bi-hourly recordings and removed readings where the daily regime was either 1 (night) or 3 (standby) because these readings indicate the room was not occupied. Afterwards, we computed the contingency matrix of room occupancy by the day of the week, which shows how many times per year a room was occupied on a certain day. We visualised the result in a line plot </w:t>
      </w:r>
      <w:r w:rsidR="00801EDC" w:rsidRPr="002A6D04">
        <w:rPr>
          <w:rFonts w:ascii="Times New Roman" w:hAnsi="Times New Roman" w:cs="Times New Roman"/>
          <w:lang w:val="en-GB"/>
        </w:rPr>
        <w:t xml:space="preserve">by the type of the room </w:t>
      </w:r>
      <w:r w:rsidR="004F20A9" w:rsidRPr="002A6D04">
        <w:rPr>
          <w:rFonts w:ascii="Times New Roman" w:hAnsi="Times New Roman" w:cs="Times New Roman"/>
          <w:lang w:val="en-GB"/>
        </w:rPr>
        <w:t>(Figure 1). We can notice that laboratories have a higher presence on Saturday and Sunday than the other rooms.</w:t>
      </w:r>
    </w:p>
    <w:p w14:paraId="54B19F5E" w14:textId="35DD275B" w:rsidR="0054768C" w:rsidRPr="002A6D04" w:rsidRDefault="0054768C" w:rsidP="004F20A9">
      <w:pPr>
        <w:spacing w:line="360" w:lineRule="auto"/>
        <w:jc w:val="both"/>
        <w:rPr>
          <w:rFonts w:ascii="Times New Roman" w:hAnsi="Times New Roman" w:cs="Times New Roman"/>
          <w:lang w:val="en-GB"/>
        </w:rPr>
      </w:pPr>
    </w:p>
    <w:p w14:paraId="366289AA" w14:textId="5004D593"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Figure 1: Occupancy of the rooms for each day of the week.</w:t>
      </w:r>
    </w:p>
    <w:p w14:paraId="68FB95BB" w14:textId="44EC86C9"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Source: Author data displayed in the software Orange.</w:t>
      </w:r>
    </w:p>
    <w:p w14:paraId="471BE4F5" w14:textId="77777777" w:rsidR="0054768C" w:rsidRPr="002A6D04" w:rsidRDefault="0054768C" w:rsidP="004F20A9">
      <w:pPr>
        <w:spacing w:line="360" w:lineRule="auto"/>
        <w:jc w:val="both"/>
        <w:rPr>
          <w:rFonts w:ascii="Times New Roman" w:hAnsi="Times New Roman" w:cs="Times New Roman"/>
          <w:lang w:val="en-GB"/>
        </w:rPr>
      </w:pPr>
    </w:p>
    <w:p w14:paraId="702F1470" w14:textId="1BF0923C"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Moreover, N and O are the top two rooms by occupancy. We know that these two rooms belong to a single laboratory and are separated with a permanently open door. These two rooms are occupied by the largest number of people and since the </w:t>
      </w:r>
      <w:r w:rsidR="004F20A9" w:rsidRPr="002A6D04">
        <w:rPr>
          <w:rFonts w:ascii="Times New Roman" w:hAnsi="Times New Roman" w:cs="Times New Roman"/>
          <w:lang w:val="en-GB"/>
        </w:rPr>
        <w:lastRenderedPageBreak/>
        <w:t>employees of the faculty have a somewhat flexible working time, the dispersion of working time is expectedly the highest in rooms with the most occupants (smallest overlap in working time among employees). N and O are also among the few rooms where occupancy goes up towards the end of the week.</w:t>
      </w:r>
    </w:p>
    <w:p w14:paraId="025F0EE3" w14:textId="7726BBCB"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F and B are also laboratories, both displaying similarly high presence across the week. On the bottom of the plot there are cabinets, namely G, K, F. Unsurprisingly, cabinets display lower occupancy rates than laboratories, since cabinets are used by a single person and hence no overlap is possible. They are also functional rooms, used predominantly for meetings, office hours, and other intermittent work of professors.</w:t>
      </w:r>
    </w:p>
    <w:p w14:paraId="4A67F1CD" w14:textId="23FF5D33" w:rsidR="00ED0609" w:rsidRDefault="00E353E7" w:rsidP="0054768C">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With the second room occupancy data set, we made an analysis of behavioural patterns by the time of the day. We observed occupancy by room type in a heat map where 1 (yellow) means presence and 0 (blue) absence. Visualisation in Figure 2 is simplified by merging similar rows with k-means (k=50) and clustering by similarity (Euclidean distance, average linkage, and optimal leaf ordering). Such simplification joins identical or highly similar patterns into one row and rearranges them so that similar rows are put closer together.</w:t>
      </w:r>
    </w:p>
    <w:p w14:paraId="09A5B9FF" w14:textId="77777777" w:rsidR="008870D3" w:rsidRPr="002A6D04" w:rsidRDefault="008870D3" w:rsidP="0054768C">
      <w:pPr>
        <w:spacing w:line="360" w:lineRule="auto"/>
        <w:jc w:val="both"/>
        <w:rPr>
          <w:rFonts w:ascii="Times New Roman" w:hAnsi="Times New Roman" w:cs="Times New Roman"/>
          <w:lang w:val="en-GB"/>
        </w:rPr>
      </w:pPr>
    </w:p>
    <w:p w14:paraId="5EB1539E" w14:textId="6482551F" w:rsidR="00870F0B" w:rsidRDefault="00870F0B" w:rsidP="0086295B">
      <w:pPr>
        <w:spacing w:line="360" w:lineRule="auto"/>
        <w:jc w:val="center"/>
        <w:rPr>
          <w:rFonts w:ascii="Times New Roman" w:hAnsi="Times New Roman" w:cs="Times New Roman"/>
          <w:lang w:val="en-GB"/>
        </w:rPr>
      </w:pPr>
    </w:p>
    <w:p w14:paraId="6981F16E" w14:textId="53E1C96F"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 xml:space="preserve">Figure </w:t>
      </w:r>
      <w:r w:rsidR="008870D3">
        <w:rPr>
          <w:rFonts w:ascii="Times New Roman" w:hAnsi="Times New Roman" w:cs="Times New Roman"/>
          <w:lang w:val="en-GB"/>
        </w:rPr>
        <w:t>2</w:t>
      </w:r>
      <w:r w:rsidRPr="002A6D04">
        <w:rPr>
          <w:rFonts w:ascii="Times New Roman" w:hAnsi="Times New Roman" w:cs="Times New Roman"/>
          <w:lang w:val="en-GB"/>
        </w:rPr>
        <w:t>: Occupancy of the rooms for each day of the week.</w:t>
      </w:r>
    </w:p>
    <w:p w14:paraId="0FE706FD" w14:textId="1C4ABEE4"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Source: Author data displayed in the software Orange.</w:t>
      </w:r>
    </w:p>
    <w:p w14:paraId="7F1F2957" w14:textId="77777777" w:rsidR="0054768C" w:rsidRPr="002A6D04" w:rsidRDefault="0054768C" w:rsidP="004F20A9">
      <w:pPr>
        <w:spacing w:line="360" w:lineRule="auto"/>
        <w:jc w:val="both"/>
        <w:rPr>
          <w:rFonts w:ascii="Times New Roman" w:hAnsi="Times New Roman" w:cs="Times New Roman"/>
          <w:lang w:val="en-GB"/>
        </w:rPr>
      </w:pPr>
    </w:p>
    <w:p w14:paraId="18652EC7" w14:textId="16A72A26"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Clustering revealed that occupancy sequence highly depends on the room type. There were some error data, where sensors recorded presence at unusual hours (for example during the night consistently across all rooms). But despite some noise in our data, we can distinguish between typical laboratory, administration and cabinet behaviour, since our error data constitute a separate cluster (Dave 1991). Cabinets again show the lowest occupancy with presence recorded sporadically across the day. Normally, university lecturers spend a large portion of their time in lecture rooms and in their respective laboratories. This is why occupancy of cabinets is so erratic and does not display a consistent pattern. Laboratory occupants, on the other hand, usually come late and stay late, while administration staff work regularly from 7:00 a.m. to 4:00 p.m. They both display fairly consistent behaviour.</w:t>
      </w:r>
    </w:p>
    <w:p w14:paraId="4EC45B9A" w14:textId="2608A542"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visualised the same data set in a line plot, which shows the frequency of attributes on a line. In this way, we can better observe the differences between </w:t>
      </w:r>
      <w:r w:rsidR="004F20A9" w:rsidRPr="002A6D04">
        <w:rPr>
          <w:rFonts w:ascii="Times New Roman" w:hAnsi="Times New Roman" w:cs="Times New Roman"/>
          <w:lang w:val="en-GB"/>
        </w:rPr>
        <w:lastRenderedPageBreak/>
        <w:t>individual rooms at each time of the day and where specific peaks (high frequencies) happen. Figure 3 displays the occupancy ratio at a specific time of day, while Figure 4 shows the ratio of window opening</w:t>
      </w:r>
      <w:r w:rsidR="006D12C0" w:rsidRPr="002A6D04">
        <w:rPr>
          <w:rFonts w:ascii="Times New Roman" w:hAnsi="Times New Roman" w:cs="Times New Roman"/>
          <w:lang w:val="en-GB"/>
        </w:rPr>
        <w:t>.</w:t>
      </w:r>
      <w:r w:rsidR="00983B58" w:rsidRPr="002A6D04">
        <w:rPr>
          <w:rStyle w:val="FootnoteReference"/>
          <w:rFonts w:ascii="Times New Roman" w:hAnsi="Times New Roman" w:cs="Times New Roman"/>
          <w:lang w:val="en-GB"/>
        </w:rPr>
        <w:footnoteReference w:id="4"/>
      </w:r>
      <w:r w:rsidR="004F20A9" w:rsidRPr="002A6D04">
        <w:rPr>
          <w:rFonts w:ascii="Times New Roman" w:hAnsi="Times New Roman" w:cs="Times New Roman"/>
          <w:lang w:val="en-GB"/>
        </w:rPr>
        <w:t xml:space="preserve"> Several interesting observations emerge. In both cases, room O is skewed to the right, meaning its occupants work at late hours and open windows while working. Conversely, room J is skewed to the right, indicating its occupants start work earlier than most. There is also a distinct peak in window opening at around lunch time.</w:t>
      </w:r>
    </w:p>
    <w:p w14:paraId="5FE28C45" w14:textId="34B8AA52"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In most rooms, people are opening windows from late morning to early afternoon. Again, not surprising, considering this is their peak working time. This is a great indicator for an ethnographer if he or she wants to observe windows interaction (who does it, is there a consensus on whether or not it should be opened, does this happen more frequently after lunch...). Looking at the data, the best time for observing the specified behaviour is between 10:00 a.m. and 1:00 p.m. Accordingly, data analysis can also serve as a guide for ethnographic fieldwork.</w:t>
      </w:r>
    </w:p>
    <w:p w14:paraId="44560E6C" w14:textId="77777777" w:rsidR="004F20A9" w:rsidRPr="002A6D04" w:rsidRDefault="004F20A9" w:rsidP="004F20A9">
      <w:pPr>
        <w:spacing w:line="360" w:lineRule="auto"/>
        <w:jc w:val="both"/>
        <w:rPr>
          <w:rFonts w:ascii="Times New Roman" w:hAnsi="Times New Roman" w:cs="Times New Roman"/>
          <w:lang w:val="en-GB"/>
        </w:rPr>
      </w:pPr>
    </w:p>
    <w:p w14:paraId="63242CBD" w14:textId="1E868CD7"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Ethnography Comes In</w:t>
      </w:r>
    </w:p>
    <w:p w14:paraId="2AD5DAEA" w14:textId="77777777" w:rsidR="004F20A9" w:rsidRPr="002A6D04" w:rsidRDefault="004F20A9" w:rsidP="004F20A9">
      <w:pPr>
        <w:spacing w:line="360" w:lineRule="auto"/>
        <w:jc w:val="center"/>
        <w:rPr>
          <w:rFonts w:ascii="Times New Roman" w:hAnsi="Times New Roman" w:cs="Times New Roman"/>
          <w:b/>
          <w:lang w:val="en-GB"/>
        </w:rPr>
      </w:pPr>
    </w:p>
    <w:p w14:paraId="415B32E3" w14:textId="33E72C94" w:rsidR="004F20A9" w:rsidRPr="002A6D04" w:rsidRDefault="004F20A9" w:rsidP="004F20A9">
      <w:pPr>
        <w:spacing w:line="360" w:lineRule="auto"/>
        <w:jc w:val="both"/>
        <w:rPr>
          <w:rFonts w:ascii="Times New Roman" w:hAnsi="Times New Roman" w:cs="Times New Roman"/>
          <w:lang w:val="en-GB"/>
        </w:rPr>
      </w:pPr>
      <w:r w:rsidRPr="002A6D04">
        <w:rPr>
          <w:rFonts w:ascii="Times New Roman" w:hAnsi="Times New Roman" w:cs="Times New Roman"/>
          <w:lang w:val="en-GB"/>
        </w:rPr>
        <w:t>Data analysis revealed some interesting patterns in the use of working spaces:</w:t>
      </w:r>
    </w:p>
    <w:p w14:paraId="6066E33A" w14:textId="055EE175"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laboratories work more on the weekends,</w:t>
      </w:r>
    </w:p>
    <w:p w14:paraId="6627FF6F" w14:textId="12FED8B5"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rooms N and O work late,</w:t>
      </w:r>
    </w:p>
    <w:p w14:paraId="277F3D96" w14:textId="185AF486"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room J starts the day early and opens the windows at lunchtime, and</w:t>
      </w:r>
    </w:p>
    <w:p w14:paraId="28A7F676" w14:textId="26F3B84A"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in rooms H, N and O the occupancy goes up towards the end of the week.</w:t>
      </w:r>
    </w:p>
    <w:p w14:paraId="4EA6D9BE" w14:textId="77777777" w:rsidR="004F20A9" w:rsidRPr="002A6D04" w:rsidRDefault="004F20A9" w:rsidP="004F20A9">
      <w:pPr>
        <w:spacing w:line="360" w:lineRule="auto"/>
        <w:jc w:val="both"/>
        <w:rPr>
          <w:rFonts w:ascii="Times New Roman" w:hAnsi="Times New Roman" w:cs="Times New Roman"/>
          <w:lang w:val="en-GB"/>
        </w:rPr>
      </w:pPr>
      <w:r w:rsidRPr="002A6D04">
        <w:rPr>
          <w:rFonts w:ascii="Times New Roman" w:hAnsi="Times New Roman" w:cs="Times New Roman"/>
          <w:lang w:val="en-GB"/>
        </w:rPr>
        <w:t>How can we explain this? While the data gave us clues, the answers lie with the people. Substantiating analytical findings with fieldwork ethnography is crucial for understanding the data. We conducted semi-structured interviews with the rooms’ occupants to discover what those patterns mean and why a certain behaviour occurs.</w:t>
      </w:r>
    </w:p>
    <w:p w14:paraId="561523E1" w14:textId="6A0D8E65" w:rsidR="006212D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Laboratories have a higher weekend occupancy since they offer a quiet place to work for PhD students who are either catching deadlines for publishing papers or using their</w:t>
      </w:r>
      <w:r>
        <w:rPr>
          <w:rFonts w:ascii="Times New Roman" w:hAnsi="Times New Roman" w:cs="Times New Roman"/>
          <w:lang w:val="en-GB"/>
        </w:rPr>
        <w:t xml:space="preserve"> </w:t>
      </w:r>
      <w:r w:rsidR="004F20A9" w:rsidRPr="002A6D04">
        <w:rPr>
          <w:rFonts w:ascii="Times New Roman" w:hAnsi="Times New Roman" w:cs="Times New Roman"/>
          <w:lang w:val="en-GB"/>
        </w:rPr>
        <w:t xml:space="preserve">‘off time’ for some in-depth research. Room B, in particular, seems to like working at weekends and we were able to identify an individual who often comes to work on </w:t>
      </w:r>
      <w:r w:rsidR="004F20A9" w:rsidRPr="002A6D04">
        <w:rPr>
          <w:rFonts w:ascii="Times New Roman" w:hAnsi="Times New Roman" w:cs="Times New Roman"/>
          <w:lang w:val="en-GB"/>
        </w:rPr>
        <w:lastRenderedPageBreak/>
        <w:t>Saturdays. In the interview, he</w:t>
      </w:r>
      <w:r w:rsidR="004F20A9" w:rsidRPr="002A6D04">
        <w:rPr>
          <w:rStyle w:val="FootnoteReference"/>
          <w:rFonts w:ascii="Times New Roman" w:hAnsi="Times New Roman" w:cs="Times New Roman"/>
          <w:lang w:val="en-GB"/>
        </w:rPr>
        <w:footnoteReference w:id="5"/>
      </w:r>
      <w:r w:rsidR="004F20A9" w:rsidRPr="002A6D04">
        <w:rPr>
          <w:rFonts w:ascii="Times New Roman" w:hAnsi="Times New Roman" w:cs="Times New Roman"/>
          <w:lang w:val="en-GB"/>
        </w:rPr>
        <w:t xml:space="preserve"> told us this was the </w:t>
      </w:r>
      <w:r w:rsidR="00F32DBA" w:rsidRPr="002A6D04">
        <w:rPr>
          <w:rFonts w:ascii="Times New Roman" w:hAnsi="Times New Roman" w:cs="Times New Roman"/>
          <w:lang w:val="en-GB"/>
        </w:rPr>
        <w:t>time when he finally managed to do some actual work</w:t>
      </w:r>
      <w:r w:rsidR="006D12C0" w:rsidRPr="002A6D04">
        <w:rPr>
          <w:rFonts w:ascii="Times New Roman" w:hAnsi="Times New Roman" w:cs="Times New Roman"/>
          <w:lang w:val="en-GB"/>
        </w:rPr>
        <w:t xml:space="preserve">: </w:t>
      </w:r>
      <w:r w:rsidR="006212DC" w:rsidRPr="002A6D04">
        <w:rPr>
          <w:rFonts w:ascii="Times New Roman" w:hAnsi="Times New Roman" w:cs="Times New Roman"/>
          <w:i/>
          <w:lang w:val="en-GB"/>
        </w:rPr>
        <w:t>“</w:t>
      </w:r>
      <w:r w:rsidR="00D97C79" w:rsidRPr="002A6D04">
        <w:rPr>
          <w:rFonts w:ascii="Times New Roman" w:hAnsi="Times New Roman" w:cs="Times New Roman"/>
          <w:i/>
          <w:lang w:val="en-GB"/>
        </w:rPr>
        <w:t>Effectively, if you look at the duration of my focus, it is much longer during the weekends. In my opinion, I do a day and a half worth of work during the weekend compared to the weekday.”</w:t>
      </w:r>
    </w:p>
    <w:p w14:paraId="2538EED7" w14:textId="37CD9A1B" w:rsidR="00B73C67"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Rooms N and O are quite similar in terms of presence although room N displays a tendency to work the latest. By observing the inhabitants in this room and talking to them, we identified an individual who preferred to work in the late afternoon and evening. Since, as mentioned above, working time is flexible at the studied faculty, he adjusted his working hours to suit his preferences. He also prefers fresh air to artificial ventilation and opens the windows whenever possible. This accounts for the skew to the right for room O in Figure 4.</w:t>
      </w:r>
      <w:r w:rsidR="006D12C0" w:rsidRPr="002A6D04">
        <w:rPr>
          <w:rFonts w:ascii="Times New Roman" w:hAnsi="Times New Roman" w:cs="Times New Roman"/>
          <w:lang w:val="en-GB"/>
        </w:rPr>
        <w:t xml:space="preserve"> </w:t>
      </w:r>
      <w:r w:rsidR="00B73C67" w:rsidRPr="002A6D04">
        <w:rPr>
          <w:rFonts w:ascii="Times New Roman" w:hAnsi="Times New Roman" w:cs="Times New Roman"/>
          <w:lang w:val="en-GB"/>
        </w:rPr>
        <w:t>“</w:t>
      </w:r>
      <w:r w:rsidR="00B73C67" w:rsidRPr="002A6D04">
        <w:rPr>
          <w:rFonts w:ascii="Times New Roman" w:hAnsi="Times New Roman" w:cs="Times New Roman"/>
          <w:i/>
          <w:lang w:val="en-GB"/>
        </w:rPr>
        <w:t>I like fresh air</w:t>
      </w:r>
      <w:r w:rsidR="006D12C0" w:rsidRPr="002A6D04">
        <w:rPr>
          <w:rFonts w:ascii="Times New Roman" w:hAnsi="Times New Roman" w:cs="Times New Roman"/>
          <w:i/>
          <w:lang w:val="en-GB"/>
        </w:rPr>
        <w:t>,”</w:t>
      </w:r>
      <w:r w:rsidR="006D12C0" w:rsidRPr="002A6D04">
        <w:rPr>
          <w:rFonts w:ascii="Times New Roman" w:hAnsi="Times New Roman" w:cs="Times New Roman"/>
          <w:lang w:val="en-GB"/>
        </w:rPr>
        <w:t xml:space="preserve"> he told us. </w:t>
      </w:r>
      <w:r w:rsidR="006D12C0" w:rsidRPr="002A6D04">
        <w:rPr>
          <w:rFonts w:ascii="Times New Roman" w:hAnsi="Times New Roman" w:cs="Times New Roman"/>
          <w:i/>
          <w:lang w:val="en-GB"/>
        </w:rPr>
        <w:t>“</w:t>
      </w:r>
      <w:r w:rsidR="00B73C67" w:rsidRPr="002A6D04">
        <w:rPr>
          <w:rFonts w:ascii="Times New Roman" w:hAnsi="Times New Roman" w:cs="Times New Roman"/>
          <w:i/>
          <w:lang w:val="en-GB"/>
        </w:rPr>
        <w:t>The air outside is always better than the air inside. I opened my window at every chance, even during the winter.”</w:t>
      </w:r>
    </w:p>
    <w:p w14:paraId="013F77D7" w14:textId="4C83C4BE" w:rsidR="007A4781" w:rsidRPr="002A6D04" w:rsidRDefault="00403361"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The increased productivity in rooms N, O, and H towards the end of the week is explained by the fact that Fridays are working sprints for the occupants of these three rooms. The case of room H is particularly interesting. This is the room with the overall lowest occupancy, yet the room is most frequented on Fridays, unlike in most other rooms, where the occupancy decreases towards the end of the week. Room H is the cabinet of a professor who runs laboratories N and O. He is also a part of the Friday </w:t>
      </w:r>
      <w:r w:rsidR="00A4343F" w:rsidRPr="002A6D04">
        <w:rPr>
          <w:rFonts w:ascii="Times New Roman" w:hAnsi="Times New Roman" w:cs="Times New Roman"/>
          <w:lang w:val="en-GB"/>
        </w:rPr>
        <w:t xml:space="preserve">development </w:t>
      </w:r>
      <w:r w:rsidR="004F20A9" w:rsidRPr="002A6D04">
        <w:rPr>
          <w:rFonts w:ascii="Times New Roman" w:hAnsi="Times New Roman" w:cs="Times New Roman"/>
          <w:lang w:val="en-GB"/>
        </w:rPr>
        <w:t>sprints, hence the peak. Yet he is very socia</w:t>
      </w:r>
      <w:r w:rsidR="006D12C0" w:rsidRPr="002A6D04">
        <w:rPr>
          <w:rFonts w:ascii="Times New Roman" w:hAnsi="Times New Roman" w:cs="Times New Roman"/>
          <w:lang w:val="en-GB"/>
        </w:rPr>
        <w:t>ble</w:t>
      </w:r>
      <w:r w:rsidR="004F20A9" w:rsidRPr="002A6D04">
        <w:rPr>
          <w:rFonts w:ascii="Times New Roman" w:hAnsi="Times New Roman" w:cs="Times New Roman"/>
          <w:lang w:val="en-GB"/>
        </w:rPr>
        <w:t xml:space="preserve"> and prefers to work in the laboratory with colleagues, rather than alone in the cabinet</w:t>
      </w:r>
      <w:r w:rsidR="00A4343F" w:rsidRPr="002A6D04">
        <w:rPr>
          <w:rFonts w:ascii="Times New Roman" w:hAnsi="Times New Roman" w:cs="Times New Roman"/>
          <w:lang w:val="en-GB"/>
        </w:rPr>
        <w:t xml:space="preserve">, as was evident from our observation and discussion with him. </w:t>
      </w:r>
      <w:r w:rsidR="004F20A9" w:rsidRPr="002A6D04">
        <w:rPr>
          <w:rFonts w:ascii="Times New Roman" w:hAnsi="Times New Roman" w:cs="Times New Roman"/>
          <w:lang w:val="en-GB"/>
        </w:rPr>
        <w:t xml:space="preserve">This </w:t>
      </w:r>
      <w:r w:rsidR="00A4343F" w:rsidRPr="002A6D04">
        <w:rPr>
          <w:rFonts w:ascii="Times New Roman" w:hAnsi="Times New Roman" w:cs="Times New Roman"/>
          <w:lang w:val="en-GB"/>
        </w:rPr>
        <w:t xml:space="preserve">also </w:t>
      </w:r>
      <w:r w:rsidR="004F20A9" w:rsidRPr="002A6D04">
        <w:rPr>
          <w:rFonts w:ascii="Times New Roman" w:hAnsi="Times New Roman" w:cs="Times New Roman"/>
          <w:lang w:val="en-GB"/>
        </w:rPr>
        <w:t>explains the overall low and erratic occupancy of his room during the rest of the week.</w:t>
      </w:r>
    </w:p>
    <w:p w14:paraId="39EAA834" w14:textId="761F9240" w:rsidR="00B73C67" w:rsidRPr="002A6D04" w:rsidRDefault="00403361"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The skewed peak for room J in Figure 3 is </w:t>
      </w:r>
      <w:r w:rsidR="00A4343F" w:rsidRPr="002A6D04">
        <w:rPr>
          <w:rFonts w:ascii="Times New Roman" w:hAnsi="Times New Roman" w:cs="Times New Roman"/>
          <w:lang w:val="en-GB"/>
        </w:rPr>
        <w:t>also</w:t>
      </w:r>
      <w:r w:rsidR="004F20A9" w:rsidRPr="002A6D04">
        <w:rPr>
          <w:rFonts w:ascii="Times New Roman" w:hAnsi="Times New Roman" w:cs="Times New Roman"/>
          <w:lang w:val="en-GB"/>
        </w:rPr>
        <w:t xml:space="preserve"> interesting. The occupant of this room admitted he prefers coming to work earlier to make the most of the day. He stressed several times that daylight is important to him and by shifting working time to earlier hours, he was able to leave early and use the rest of the day for himself. He also said he was the most productive in early mornings since these were the quietest parts of the day.</w:t>
      </w:r>
      <w:r w:rsidR="00A4343F" w:rsidRPr="002A6D04">
        <w:rPr>
          <w:rFonts w:ascii="Times New Roman" w:hAnsi="Times New Roman" w:cs="Times New Roman"/>
          <w:lang w:val="en-GB"/>
        </w:rPr>
        <w:t xml:space="preserve"> In his words:</w:t>
      </w:r>
      <w:r w:rsidR="00B73C67" w:rsidRPr="002A6D04">
        <w:rPr>
          <w:rFonts w:ascii="Times New Roman" w:hAnsi="Times New Roman" w:cs="Times New Roman"/>
          <w:i/>
          <w:lang w:val="en-GB"/>
        </w:rPr>
        <w:t>“[I like coming early] because I have more of the day left in my private life. It is also quiet in the morning and I can do more work.”</w:t>
      </w:r>
    </w:p>
    <w:p w14:paraId="34B001EC" w14:textId="343A8A4D" w:rsidR="006B0E00" w:rsidRPr="002A6D04" w:rsidRDefault="00403361" w:rsidP="006B0E00">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Personal preferences evidently affected the discovered patterns of workday behaviour.</w:t>
      </w:r>
      <w:r w:rsidR="00B73101" w:rsidRPr="002A6D04">
        <w:rPr>
          <w:rFonts w:ascii="Times New Roman" w:hAnsi="Times New Roman" w:cs="Times New Roman"/>
          <w:lang w:val="en-GB"/>
        </w:rPr>
        <w:t xml:space="preserve"> In summary, people </w:t>
      </w:r>
      <w:r w:rsidR="002A6D04" w:rsidRPr="002A6D04">
        <w:rPr>
          <w:rFonts w:ascii="Times New Roman" w:hAnsi="Times New Roman" w:cs="Times New Roman"/>
          <w:lang w:val="en-GB"/>
        </w:rPr>
        <w:t xml:space="preserve">working in the researched building </w:t>
      </w:r>
      <w:r w:rsidR="00B73101" w:rsidRPr="002A6D04">
        <w:rPr>
          <w:rFonts w:ascii="Times New Roman" w:hAnsi="Times New Roman" w:cs="Times New Roman"/>
          <w:lang w:val="en-GB"/>
        </w:rPr>
        <w:t xml:space="preserve">adjust their working </w:t>
      </w:r>
      <w:r w:rsidR="00B73101" w:rsidRPr="002A6D04">
        <w:rPr>
          <w:rFonts w:ascii="Times New Roman" w:hAnsi="Times New Roman" w:cs="Times New Roman"/>
          <w:lang w:val="en-GB"/>
        </w:rPr>
        <w:lastRenderedPageBreak/>
        <w:t>hours and their environment to suit their personal needs, values, and lifestyle. Designing a single solution for such a diverse group not only invokes dissatisfaction among occupants, but leads to lower productivity, higher stress, improvised DIY solutions, and ultimately to higher energy consumption and worse workspace health.</w:t>
      </w:r>
    </w:p>
    <w:p w14:paraId="09B75662" w14:textId="77777777" w:rsidR="00A4343F" w:rsidRPr="002A6D04" w:rsidRDefault="00A4343F" w:rsidP="006B0E00">
      <w:pPr>
        <w:spacing w:line="360" w:lineRule="auto"/>
        <w:jc w:val="both"/>
        <w:rPr>
          <w:rFonts w:ascii="Times New Roman" w:hAnsi="Times New Roman" w:cs="Times New Roman"/>
          <w:lang w:val="en-GB"/>
        </w:rPr>
      </w:pPr>
    </w:p>
    <w:p w14:paraId="5F468A02" w14:textId="699820BB" w:rsidR="006B0E00" w:rsidRPr="002A6D04" w:rsidRDefault="006B0E00" w:rsidP="006B0E00">
      <w:pPr>
        <w:spacing w:line="360" w:lineRule="auto"/>
        <w:jc w:val="center"/>
        <w:rPr>
          <w:rFonts w:ascii="Times New Roman" w:hAnsi="Times New Roman" w:cs="Times New Roman"/>
          <w:b/>
          <w:lang w:val="en-GB"/>
        </w:rPr>
      </w:pPr>
      <w:r w:rsidRPr="002A6D04">
        <w:rPr>
          <w:rFonts w:ascii="Times New Roman" w:hAnsi="Times New Roman" w:cs="Times New Roman"/>
          <w:b/>
          <w:lang w:val="en-GB"/>
        </w:rPr>
        <w:t>Conclusion</w:t>
      </w:r>
    </w:p>
    <w:p w14:paraId="30294F4F" w14:textId="77777777" w:rsidR="006B0E00" w:rsidRPr="002A6D04" w:rsidRDefault="006B0E00" w:rsidP="006B0E00">
      <w:pPr>
        <w:spacing w:line="360" w:lineRule="auto"/>
        <w:jc w:val="center"/>
        <w:rPr>
          <w:rFonts w:ascii="Times New Roman" w:hAnsi="Times New Roman" w:cs="Times New Roman"/>
          <w:b/>
          <w:lang w:val="en-GB"/>
        </w:rPr>
      </w:pPr>
    </w:p>
    <w:p w14:paraId="518E24E3" w14:textId="44D878ED"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 xml:space="preserve">In this paper, we have shown how </w:t>
      </w:r>
      <w:r w:rsidR="00FD32E3" w:rsidRPr="002A6D04">
        <w:rPr>
          <w:rFonts w:ascii="Times New Roman" w:hAnsi="Times New Roman" w:cs="Times New Roman"/>
          <w:lang w:val="en-GB"/>
        </w:rPr>
        <w:t xml:space="preserve">anthropological (qualitative) research methods can be enriched, upgraded, and substantiated </w:t>
      </w:r>
      <w:r w:rsidR="007A4781" w:rsidRPr="002A6D04">
        <w:rPr>
          <w:rFonts w:ascii="Times New Roman" w:hAnsi="Times New Roman" w:cs="Times New Roman"/>
          <w:lang w:val="en-GB"/>
        </w:rPr>
        <w:t>by</w:t>
      </w:r>
      <w:r w:rsidR="00FD32E3" w:rsidRPr="002A6D04">
        <w:rPr>
          <w:rFonts w:ascii="Times New Roman" w:hAnsi="Times New Roman" w:cs="Times New Roman"/>
          <w:lang w:val="en-GB"/>
        </w:rPr>
        <w:t xml:space="preserve"> data analysis</w:t>
      </w:r>
      <w:r w:rsidR="00910E09" w:rsidRPr="002A6D04">
        <w:rPr>
          <w:rFonts w:ascii="Times New Roman" w:hAnsi="Times New Roman" w:cs="Times New Roman"/>
          <w:lang w:val="en-GB"/>
        </w:rPr>
        <w:t>. While the findings are still preliminary and based on a limited sample, they nevertheless pinpoint aspects of data analysis that benefit from ethnographic insight and vice versa.</w:t>
      </w:r>
    </w:p>
    <w:p w14:paraId="552A0230" w14:textId="3FA3E47B"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With the increasing availability of data, especially from sensors, wearable devices, and social media, anthropologists can use computational methods and data analysis to uncover common patterns of human behaviour and pinpoint interesting outliers. Quantitative methods have proven useful when dealing with large data sets. In such cases, an analysis without digital tools is virtually impossible, while visualisations offer new insight into the problem and help present the data concisely. In addition, quantitative approaches also increase the reproducibility of research.</w:t>
      </w:r>
    </w:p>
    <w:p w14:paraId="47A2D097" w14:textId="0D8107FF"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However, patterns emerging from such analysis can hardly ever be explained with data alone. We argue that data analysis can generate new hypotheses and research questions (Krieg et al. 2017) and provide a general overview of the topic. Conversely, ethnography substantiates analytical findings with the context and story behind the data. Going back and forth, from quantitative to qualitative</w:t>
      </w:r>
      <w:r w:rsidR="007A4781" w:rsidRPr="002A6D04">
        <w:rPr>
          <w:rFonts w:ascii="Times New Roman" w:hAnsi="Times New Roman" w:cs="Times New Roman"/>
          <w:lang w:val="en-GB"/>
        </w:rPr>
        <w:t xml:space="preserve"> methods and approaches</w:t>
      </w:r>
      <w:r w:rsidR="00910E09" w:rsidRPr="002A6D04">
        <w:rPr>
          <w:rFonts w:ascii="Times New Roman" w:hAnsi="Times New Roman" w:cs="Times New Roman"/>
          <w:lang w:val="en-GB"/>
        </w:rPr>
        <w:t xml:space="preserve">, enables researchers to establish a research problem as suggested by the data, gauge new perspectives on the known problems, and account for outliers and patterns in the data. Circular research design enhances the quality of information, which does not have to derive solely from a quantitative or qualitative approach. By combining the two, we are using a research loop that ensures both sets of data get an additional perspective </w:t>
      </w:r>
      <w:r w:rsidR="00115676" w:rsidRPr="002A6D04">
        <w:rPr>
          <w:rFonts w:ascii="Times New Roman" w:hAnsi="Times New Roman" w:cs="Times New Roman"/>
          <w:lang w:val="en-GB"/>
        </w:rPr>
        <w:t>–</w:t>
      </w:r>
      <w:r w:rsidR="00910E09" w:rsidRPr="002A6D04">
        <w:rPr>
          <w:rFonts w:ascii="Times New Roman" w:hAnsi="Times New Roman" w:cs="Times New Roman"/>
          <w:lang w:val="en-GB"/>
        </w:rPr>
        <w:t xml:space="preserve"> quantitative data are verified with ethnography in the field, while ethnographic data become supported with statistically relevant patterns</w:t>
      </w:r>
      <w:r w:rsidR="007A4781" w:rsidRPr="002A6D04">
        <w:rPr>
          <w:rFonts w:ascii="Times New Roman" w:hAnsi="Times New Roman" w:cs="Times New Roman"/>
          <w:lang w:val="en-GB"/>
        </w:rPr>
        <w:t xml:space="preserve"> analysed by computational tools</w:t>
      </w:r>
      <w:r w:rsidR="00910E09" w:rsidRPr="002A6D04">
        <w:rPr>
          <w:rFonts w:ascii="Times New Roman" w:hAnsi="Times New Roman" w:cs="Times New Roman"/>
          <w:lang w:val="en-GB"/>
        </w:rPr>
        <w:t>.</w:t>
      </w:r>
    </w:p>
    <w:p w14:paraId="67712099" w14:textId="08500A3A" w:rsidR="004F20A9" w:rsidRPr="002A6D04" w:rsidRDefault="00485C8C"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Such methods are already, to a certain extent, employed in digital anthropology (</w:t>
      </w:r>
      <w:proofErr w:type="spellStart"/>
      <w:r w:rsidR="00910E09" w:rsidRPr="002A6D04">
        <w:rPr>
          <w:rFonts w:ascii="Times New Roman" w:hAnsi="Times New Roman" w:cs="Times New Roman"/>
          <w:lang w:val="en-GB"/>
        </w:rPr>
        <w:t>Drazin</w:t>
      </w:r>
      <w:proofErr w:type="spellEnd"/>
      <w:r w:rsidR="00910E09" w:rsidRPr="002A6D04">
        <w:rPr>
          <w:rFonts w:ascii="Times New Roman" w:hAnsi="Times New Roman" w:cs="Times New Roman"/>
          <w:lang w:val="en-GB"/>
        </w:rPr>
        <w:t xml:space="preserve"> 2012), but they are gaining more prominence in mainstream anthropology as well (Krieg et al. 2017). By establishing a solid methodological framework for quantitative analyses in relation to qualitative ones, we do not only strengthen the </w:t>
      </w:r>
      <w:r w:rsidR="00910E09" w:rsidRPr="002A6D04">
        <w:rPr>
          <w:rFonts w:ascii="Times New Roman" w:hAnsi="Times New Roman" w:cs="Times New Roman"/>
          <w:lang w:val="en-GB"/>
        </w:rPr>
        <w:lastRenderedPageBreak/>
        <w:t xml:space="preserve">subfield of computational anthropology, but also provide new perspectives and research ventures to anthropology and emphasise its relevance for </w:t>
      </w:r>
      <w:r w:rsidR="007A4781" w:rsidRPr="002A6D04">
        <w:rPr>
          <w:rFonts w:ascii="Times New Roman" w:hAnsi="Times New Roman" w:cs="Times New Roman"/>
          <w:lang w:val="en-GB"/>
        </w:rPr>
        <w:t>understa</w:t>
      </w:r>
      <w:r w:rsidR="002A6D04" w:rsidRPr="002A6D04">
        <w:rPr>
          <w:rFonts w:ascii="Times New Roman" w:hAnsi="Times New Roman" w:cs="Times New Roman"/>
          <w:lang w:val="en-GB"/>
        </w:rPr>
        <w:t>nd</w:t>
      </w:r>
      <w:r w:rsidR="007A4781" w:rsidRPr="002A6D04">
        <w:rPr>
          <w:rFonts w:ascii="Times New Roman" w:hAnsi="Times New Roman" w:cs="Times New Roman"/>
          <w:lang w:val="en-GB"/>
        </w:rPr>
        <w:t>ing</w:t>
      </w:r>
      <w:r w:rsidR="00910E09" w:rsidRPr="002A6D04">
        <w:rPr>
          <w:rFonts w:ascii="Times New Roman" w:hAnsi="Times New Roman" w:cs="Times New Roman"/>
          <w:lang w:val="en-GB"/>
        </w:rPr>
        <w:t xml:space="preserve"> lifestyles, habits, and practices in data-driven societies.</w:t>
      </w:r>
    </w:p>
    <w:p w14:paraId="59053267" w14:textId="77777777" w:rsidR="000667FE" w:rsidRPr="002A6D04" w:rsidRDefault="000667FE" w:rsidP="000667FE">
      <w:pPr>
        <w:spacing w:line="360" w:lineRule="auto"/>
        <w:jc w:val="both"/>
        <w:rPr>
          <w:rFonts w:ascii="Times New Roman" w:hAnsi="Times New Roman" w:cs="Times New Roman"/>
          <w:lang w:val="en-GB"/>
        </w:rPr>
      </w:pPr>
    </w:p>
    <w:p w14:paraId="29CD8A84" w14:textId="77777777" w:rsidR="004547E3" w:rsidRDefault="004547E3" w:rsidP="00D35979">
      <w:pPr>
        <w:spacing w:line="360" w:lineRule="auto"/>
        <w:jc w:val="center"/>
        <w:rPr>
          <w:rFonts w:ascii="Times New Roman" w:hAnsi="Times New Roman" w:cs="Times New Roman"/>
          <w:b/>
          <w:lang w:val="en-GB"/>
        </w:rPr>
      </w:pPr>
    </w:p>
    <w:p w14:paraId="34AC7483" w14:textId="16CBF6F3" w:rsidR="000667FE" w:rsidRPr="002A6D04" w:rsidRDefault="00D81BBA" w:rsidP="00D35979">
      <w:pPr>
        <w:spacing w:line="360" w:lineRule="auto"/>
        <w:jc w:val="center"/>
        <w:rPr>
          <w:rFonts w:ascii="Times New Roman" w:hAnsi="Times New Roman" w:cs="Times New Roman"/>
          <w:b/>
          <w:lang w:val="en-GB"/>
        </w:rPr>
      </w:pPr>
      <w:r w:rsidRPr="002A6D04">
        <w:rPr>
          <w:rFonts w:ascii="Times New Roman" w:hAnsi="Times New Roman" w:cs="Times New Roman"/>
          <w:b/>
          <w:lang w:val="en-GB"/>
        </w:rPr>
        <w:t>Sources and literature</w:t>
      </w:r>
    </w:p>
    <w:p w14:paraId="35FE0C7D" w14:textId="77777777" w:rsidR="00357F7E" w:rsidRPr="002A6D04" w:rsidRDefault="00357F7E" w:rsidP="000667FE">
      <w:pPr>
        <w:spacing w:line="360" w:lineRule="auto"/>
        <w:jc w:val="both"/>
        <w:rPr>
          <w:rFonts w:ascii="Times New Roman" w:hAnsi="Times New Roman" w:cs="Times New Roman"/>
          <w:lang w:val="en-GB"/>
        </w:rPr>
      </w:pPr>
    </w:p>
    <w:p w14:paraId="6E31FA17" w14:textId="2F86012F" w:rsidR="00357F7E" w:rsidRPr="002A6D04" w:rsidRDefault="000752E5" w:rsidP="000667FE">
      <w:pPr>
        <w:spacing w:line="360" w:lineRule="auto"/>
        <w:jc w:val="both"/>
        <w:rPr>
          <w:rFonts w:ascii="Times New Roman" w:hAnsi="Times New Roman" w:cs="Times New Roman"/>
          <w:b/>
          <w:lang w:val="en-GB"/>
        </w:rPr>
      </w:pPr>
      <w:r w:rsidRPr="002A6D04">
        <w:rPr>
          <w:rFonts w:ascii="Times New Roman" w:hAnsi="Times New Roman" w:cs="Times New Roman"/>
          <w:b/>
          <w:lang w:val="en-GB"/>
        </w:rPr>
        <w:t>Literature</w:t>
      </w:r>
      <w:r w:rsidR="00357F7E" w:rsidRPr="002A6D04">
        <w:rPr>
          <w:rFonts w:ascii="Times New Roman" w:hAnsi="Times New Roman" w:cs="Times New Roman"/>
          <w:b/>
          <w:lang w:val="en-GB"/>
        </w:rPr>
        <w:t>:</w:t>
      </w:r>
    </w:p>
    <w:p w14:paraId="2757DA3B" w14:textId="5B62653B" w:rsidR="00767CA0" w:rsidRPr="0086295B" w:rsidRDefault="00767CA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Anderson, Ken, Dawn </w:t>
      </w:r>
      <w:proofErr w:type="spellStart"/>
      <w:r w:rsidRPr="0086295B">
        <w:rPr>
          <w:rFonts w:ascii="Times New Roman" w:hAnsi="Times New Roman" w:cs="Times New Roman"/>
          <w:sz w:val="20"/>
          <w:szCs w:val="20"/>
          <w:lang w:val="en-GB"/>
        </w:rPr>
        <w:t>Nafus</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Tye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Rattenbury</w:t>
      </w:r>
      <w:proofErr w:type="spellEnd"/>
      <w:r w:rsidRPr="0086295B">
        <w:rPr>
          <w:rFonts w:ascii="Times New Roman" w:hAnsi="Times New Roman" w:cs="Times New Roman"/>
          <w:sz w:val="20"/>
          <w:szCs w:val="20"/>
          <w:lang w:val="en-GB"/>
        </w:rPr>
        <w:t xml:space="preserve">, and Ryan </w:t>
      </w:r>
      <w:proofErr w:type="spellStart"/>
      <w:r w:rsidRPr="0086295B">
        <w:rPr>
          <w:rFonts w:ascii="Times New Roman" w:hAnsi="Times New Roman" w:cs="Times New Roman"/>
          <w:sz w:val="20"/>
          <w:szCs w:val="20"/>
          <w:lang w:val="en-GB"/>
        </w:rPr>
        <w:t>Aipperspach</w:t>
      </w:r>
      <w:proofErr w:type="spellEnd"/>
      <w:r w:rsidRPr="0086295B">
        <w:rPr>
          <w:rFonts w:ascii="Times New Roman" w:hAnsi="Times New Roman" w:cs="Times New Roman"/>
          <w:sz w:val="20"/>
          <w:szCs w:val="20"/>
          <w:lang w:val="en-GB"/>
        </w:rPr>
        <w:t>. 2009. “Numbers Have Qualities Too: Experiences with Ethno-mining.”</w:t>
      </w:r>
      <w:r w:rsidR="00F24062"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Ethnographic Praxis in Industry Conference Proceedings</w:t>
      </w:r>
      <w:r w:rsidRPr="0086295B">
        <w:rPr>
          <w:rFonts w:ascii="Times New Roman" w:hAnsi="Times New Roman" w:cs="Times New Roman"/>
          <w:sz w:val="20"/>
          <w:szCs w:val="20"/>
          <w:lang w:val="en-GB"/>
        </w:rPr>
        <w:t xml:space="preserve"> 2009</w:t>
      </w:r>
      <w:r w:rsidR="00E211C6" w:rsidRPr="0086295B">
        <w:rPr>
          <w:rFonts w:ascii="Times New Roman" w:hAnsi="Times New Roman" w:cs="Times New Roman"/>
          <w:sz w:val="20"/>
          <w:szCs w:val="20"/>
          <w:lang w:val="en-GB"/>
        </w:rPr>
        <w:t xml:space="preserve"> (1)</w:t>
      </w:r>
      <w:r w:rsidRPr="0086295B">
        <w:rPr>
          <w:rFonts w:ascii="Times New Roman" w:hAnsi="Times New Roman" w:cs="Times New Roman"/>
          <w:sz w:val="20"/>
          <w:szCs w:val="20"/>
          <w:lang w:val="en-GB"/>
        </w:rPr>
        <w:t>: 123–40.</w:t>
      </w:r>
    </w:p>
    <w:p w14:paraId="07A0893B" w14:textId="68D27F58" w:rsidR="007C3496" w:rsidRPr="0086295B" w:rsidRDefault="00767CA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Bell, Genevieve. 2006. “Satu </w:t>
      </w:r>
      <w:proofErr w:type="spellStart"/>
      <w:r w:rsidRPr="0086295B">
        <w:rPr>
          <w:rFonts w:ascii="Times New Roman" w:hAnsi="Times New Roman" w:cs="Times New Roman"/>
          <w:sz w:val="20"/>
          <w:szCs w:val="20"/>
          <w:lang w:val="en-GB"/>
        </w:rPr>
        <w:t>keluarga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satu</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komputer</w:t>
      </w:r>
      <w:proofErr w:type="spellEnd"/>
      <w:r w:rsidRPr="0086295B">
        <w:rPr>
          <w:rFonts w:ascii="Times New Roman" w:hAnsi="Times New Roman" w:cs="Times New Roman"/>
          <w:sz w:val="20"/>
          <w:szCs w:val="20"/>
          <w:lang w:val="en-GB"/>
        </w:rPr>
        <w:t xml:space="preserve"> (One Home, One Computer): Cultural Accounts of ICTs in South and Southeast Asia.” </w:t>
      </w:r>
      <w:r w:rsidRPr="0086295B">
        <w:rPr>
          <w:rFonts w:ascii="Times New Roman" w:hAnsi="Times New Roman" w:cs="Times New Roman"/>
          <w:i/>
          <w:sz w:val="20"/>
          <w:szCs w:val="20"/>
          <w:lang w:val="en-GB"/>
        </w:rPr>
        <w:t>Design Issues</w:t>
      </w:r>
      <w:r w:rsidRPr="0086295B">
        <w:rPr>
          <w:rFonts w:ascii="Times New Roman" w:hAnsi="Times New Roman" w:cs="Times New Roman"/>
          <w:sz w:val="20"/>
          <w:szCs w:val="20"/>
          <w:lang w:val="en-GB"/>
        </w:rPr>
        <w:t xml:space="preserve"> 22 (2): 35–55.</w:t>
      </w:r>
    </w:p>
    <w:p w14:paraId="4DA37E8C" w14:textId="6E6C36EC" w:rsidR="00767CA0" w:rsidRPr="0086295B" w:rsidRDefault="007C3496"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Blok, Anders, and Morten Axel Pedersen. 2014. “Complementary Social Science? </w:t>
      </w:r>
      <w:proofErr w:type="spellStart"/>
      <w:r w:rsidRPr="0086295B">
        <w:rPr>
          <w:rFonts w:ascii="Times New Roman" w:hAnsi="Times New Roman" w:cs="Times New Roman"/>
          <w:sz w:val="20"/>
          <w:szCs w:val="20"/>
          <w:lang w:val="en-GB"/>
        </w:rPr>
        <w:t>Quali</w:t>
      </w:r>
      <w:proofErr w:type="spellEnd"/>
      <w:r w:rsidRPr="0086295B">
        <w:rPr>
          <w:rFonts w:ascii="Times New Roman" w:hAnsi="Times New Roman" w:cs="Times New Roman"/>
          <w:sz w:val="20"/>
          <w:szCs w:val="20"/>
          <w:lang w:val="en-GB"/>
        </w:rPr>
        <w:t xml:space="preserve">-quantitative experiments in a Big Data World.”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1</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 xml:space="preserve">(2): </w:t>
      </w:r>
      <w:r w:rsidR="00E211C6" w:rsidRPr="0086295B">
        <w:rPr>
          <w:rFonts w:ascii="Times New Roman" w:hAnsi="Times New Roman" w:cs="Times New Roman"/>
          <w:sz w:val="20"/>
          <w:szCs w:val="20"/>
          <w:lang w:val="en-GB"/>
        </w:rPr>
        <w:t>1</w:t>
      </w:r>
      <w:r w:rsidR="00EE6FD6"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6</w:t>
      </w:r>
      <w:r w:rsidRPr="0086295B">
        <w:rPr>
          <w:rFonts w:ascii="Times New Roman" w:hAnsi="Times New Roman" w:cs="Times New Roman"/>
          <w:sz w:val="20"/>
          <w:szCs w:val="20"/>
          <w:lang w:val="en-GB"/>
        </w:rPr>
        <w:t>.</w:t>
      </w:r>
    </w:p>
    <w:p w14:paraId="2BFC8798" w14:textId="4883E169" w:rsidR="007C3496" w:rsidRPr="0086295B" w:rsidRDefault="007C3496"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Boellstorff</w:t>
      </w:r>
      <w:proofErr w:type="spellEnd"/>
      <w:r w:rsidRPr="0086295B">
        <w:rPr>
          <w:rFonts w:ascii="Times New Roman" w:hAnsi="Times New Roman" w:cs="Times New Roman"/>
          <w:sz w:val="20"/>
          <w:szCs w:val="20"/>
          <w:lang w:val="en-GB"/>
        </w:rPr>
        <w:t xml:space="preserve">, Tom. 2015. </w:t>
      </w:r>
      <w:r w:rsidRPr="0086295B">
        <w:rPr>
          <w:rFonts w:ascii="Times New Roman" w:hAnsi="Times New Roman" w:cs="Times New Roman"/>
          <w:i/>
          <w:sz w:val="20"/>
          <w:szCs w:val="20"/>
          <w:lang w:val="en-GB"/>
        </w:rPr>
        <w:t>Coming of Age in Second Life: An Anthropologist Explores the Virtually Human</w:t>
      </w:r>
      <w:r w:rsidRPr="0086295B">
        <w:rPr>
          <w:rFonts w:ascii="Times New Roman" w:hAnsi="Times New Roman" w:cs="Times New Roman"/>
          <w:sz w:val="20"/>
          <w:szCs w:val="20"/>
          <w:lang w:val="en-GB"/>
        </w:rPr>
        <w:t xml:space="preserve">. </w:t>
      </w:r>
      <w:r w:rsidR="00516DBA">
        <w:rPr>
          <w:rFonts w:ascii="Times New Roman" w:hAnsi="Times New Roman" w:cs="Times New Roman"/>
          <w:sz w:val="20"/>
          <w:szCs w:val="20"/>
          <w:lang w:val="en-GB"/>
        </w:rPr>
        <w:t xml:space="preserve">Princeton: </w:t>
      </w:r>
      <w:r w:rsidRPr="0086295B">
        <w:rPr>
          <w:rFonts w:ascii="Times New Roman" w:hAnsi="Times New Roman" w:cs="Times New Roman"/>
          <w:sz w:val="20"/>
          <w:szCs w:val="20"/>
          <w:lang w:val="en-GB"/>
        </w:rPr>
        <w:t>Princeton University Press.</w:t>
      </w:r>
    </w:p>
    <w:p w14:paraId="7BB5B4A5" w14:textId="066B65B8" w:rsidR="00E02D24" w:rsidRPr="0086295B" w:rsidRDefault="007C3496"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Bonilla, </w:t>
      </w:r>
      <w:proofErr w:type="spellStart"/>
      <w:r w:rsidRPr="0086295B">
        <w:rPr>
          <w:rFonts w:ascii="Times New Roman" w:hAnsi="Times New Roman" w:cs="Times New Roman"/>
          <w:sz w:val="20"/>
          <w:szCs w:val="20"/>
          <w:lang w:val="en-GB"/>
        </w:rPr>
        <w:t>Yarimar</w:t>
      </w:r>
      <w:proofErr w:type="spellEnd"/>
      <w:r w:rsidRPr="0086295B">
        <w:rPr>
          <w:rFonts w:ascii="Times New Roman" w:hAnsi="Times New Roman" w:cs="Times New Roman"/>
          <w:sz w:val="20"/>
          <w:szCs w:val="20"/>
          <w:lang w:val="en-GB"/>
        </w:rPr>
        <w:t xml:space="preserve">, and Jonathan Rosa. 2015. </w:t>
      </w:r>
      <w:r w:rsidR="00E02D2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F</w:t>
      </w:r>
      <w:r w:rsidRPr="0086295B">
        <w:rPr>
          <w:rFonts w:ascii="Times New Roman" w:hAnsi="Times New Roman" w:cs="Times New Roman"/>
          <w:sz w:val="20"/>
          <w:szCs w:val="20"/>
          <w:lang w:val="en-GB"/>
        </w:rPr>
        <w:t>erguson: Digital Protest, Hashtag Ethnography, and the Racial Politics of Social Media in the United States.</w:t>
      </w:r>
      <w:r w:rsidR="00E02D2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American Ethnologist</w:t>
      </w:r>
      <w:r w:rsidRPr="0086295B">
        <w:rPr>
          <w:rFonts w:ascii="Times New Roman" w:hAnsi="Times New Roman" w:cs="Times New Roman"/>
          <w:sz w:val="20"/>
          <w:szCs w:val="20"/>
          <w:lang w:val="en-GB"/>
        </w:rPr>
        <w:t xml:space="preserve"> 42</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(1): 4–17.</w:t>
      </w:r>
    </w:p>
    <w:p w14:paraId="22BB3471" w14:textId="76C8C003" w:rsidR="00E02D24" w:rsidRDefault="00E02D24"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boyd</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danah</w:t>
      </w:r>
      <w:proofErr w:type="spellEnd"/>
      <w:r w:rsidRPr="0086295B">
        <w:rPr>
          <w:rFonts w:ascii="Times New Roman" w:hAnsi="Times New Roman" w:cs="Times New Roman"/>
          <w:sz w:val="20"/>
          <w:szCs w:val="20"/>
          <w:lang w:val="en-GB"/>
        </w:rPr>
        <w:t xml:space="preserve">, and Kate Crawford. 2012. “Critical Questions for Big Data: Provocations for a Cultural, Technological, and Scholarly Phenomenon.” </w:t>
      </w:r>
      <w:r w:rsidRPr="0086295B">
        <w:rPr>
          <w:rFonts w:ascii="Times New Roman" w:hAnsi="Times New Roman" w:cs="Times New Roman"/>
          <w:i/>
          <w:sz w:val="20"/>
          <w:szCs w:val="20"/>
          <w:lang w:val="en-GB"/>
        </w:rPr>
        <w:t>Information, Communication &amp; Society</w:t>
      </w:r>
      <w:r w:rsidRPr="0086295B">
        <w:rPr>
          <w:rFonts w:ascii="Times New Roman" w:hAnsi="Times New Roman" w:cs="Times New Roman"/>
          <w:sz w:val="20"/>
          <w:szCs w:val="20"/>
          <w:lang w:val="en-GB"/>
        </w:rPr>
        <w:t xml:space="preserve"> 15</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(5): 662–79.</w:t>
      </w:r>
    </w:p>
    <w:p w14:paraId="0E7B347F" w14:textId="31B92B1D" w:rsidR="00C9632C" w:rsidRPr="00A05359" w:rsidRDefault="00A05359" w:rsidP="0086295B">
      <w:pPr>
        <w:pStyle w:val="NoSpacing"/>
        <w:numPr>
          <w:ilvl w:val="0"/>
          <w:numId w:val="3"/>
        </w:numPr>
        <w:jc w:val="both"/>
        <w:rPr>
          <w:rFonts w:ascii="Times New Roman" w:hAnsi="Times New Roman" w:cs="Times New Roman"/>
          <w:sz w:val="20"/>
          <w:szCs w:val="20"/>
          <w:lang w:val="en-GB"/>
          <w:rPrChange w:id="3" w:author="Microsoft Office User" w:date="2019-06-21T12:48:00Z">
            <w:rPr>
              <w:rFonts w:ascii="Times New Roman" w:hAnsi="Times New Roman" w:cs="Times New Roman"/>
              <w:sz w:val="20"/>
              <w:szCs w:val="20"/>
              <w:lang w:val="en-GB"/>
            </w:rPr>
          </w:rPrChange>
        </w:rPr>
      </w:pPr>
      <w:ins w:id="4" w:author="Microsoft Office User" w:date="2019-06-21T12:47:00Z">
        <w:r w:rsidRPr="00A05359">
          <w:rPr>
            <w:rFonts w:ascii="Times New Roman" w:eastAsia="Times New Roman" w:hAnsi="Times New Roman" w:cs="Times New Roman"/>
            <w:sz w:val="20"/>
            <w:szCs w:val="20"/>
            <w:lang w:val="en-US" w:eastAsia="en-US"/>
            <w:rPrChange w:id="5" w:author="Microsoft Office User" w:date="2019-06-21T12:48:00Z">
              <w:rPr>
                <w:rFonts w:ascii="Times New Roman" w:eastAsia="Times New Roman" w:hAnsi="Times New Roman" w:cs="Times New Roman"/>
                <w:lang w:val="en-US" w:eastAsia="en-US"/>
              </w:rPr>
            </w:rPrChange>
          </w:rPr>
          <w:t xml:space="preserve">Conte, Rosaria, Nigel Gilbert, Giulia </w:t>
        </w:r>
        <w:proofErr w:type="spellStart"/>
        <w:r w:rsidRPr="00A05359">
          <w:rPr>
            <w:rFonts w:ascii="Times New Roman" w:eastAsia="Times New Roman" w:hAnsi="Times New Roman" w:cs="Times New Roman"/>
            <w:sz w:val="20"/>
            <w:szCs w:val="20"/>
            <w:lang w:val="en-US" w:eastAsia="en-US"/>
            <w:rPrChange w:id="6" w:author="Microsoft Office User" w:date="2019-06-21T12:48:00Z">
              <w:rPr>
                <w:rFonts w:ascii="Times New Roman" w:eastAsia="Times New Roman" w:hAnsi="Times New Roman" w:cs="Times New Roman"/>
                <w:lang w:val="en-US" w:eastAsia="en-US"/>
              </w:rPr>
            </w:rPrChange>
          </w:rPr>
          <w:t>Bonelli</w:t>
        </w:r>
        <w:proofErr w:type="spellEnd"/>
        <w:r w:rsidRPr="00A05359">
          <w:rPr>
            <w:rFonts w:ascii="Times New Roman" w:eastAsia="Times New Roman" w:hAnsi="Times New Roman" w:cs="Times New Roman"/>
            <w:sz w:val="20"/>
            <w:szCs w:val="20"/>
            <w:lang w:val="en-US" w:eastAsia="en-US"/>
            <w:rPrChange w:id="7" w:author="Microsoft Office User" w:date="2019-06-21T12:48:00Z">
              <w:rPr>
                <w:rFonts w:ascii="Times New Roman" w:eastAsia="Times New Roman" w:hAnsi="Times New Roman" w:cs="Times New Roman"/>
                <w:lang w:val="en-US" w:eastAsia="en-US"/>
              </w:rPr>
            </w:rPrChange>
          </w:rPr>
          <w:t xml:space="preserve">, Claudio Cioffi-Revilla et al. 2012. "Manifesto of Computational Social Science.” </w:t>
        </w:r>
        <w:r w:rsidRPr="00A05359">
          <w:rPr>
            <w:rFonts w:ascii="Times New Roman" w:eastAsia="Times New Roman" w:hAnsi="Times New Roman" w:cs="Times New Roman"/>
            <w:i/>
            <w:sz w:val="20"/>
            <w:szCs w:val="20"/>
            <w:lang w:val="en-US" w:eastAsia="en-US"/>
            <w:rPrChange w:id="8" w:author="Microsoft Office User" w:date="2019-06-21T12:48:00Z">
              <w:rPr>
                <w:rFonts w:ascii="Times New Roman" w:eastAsia="Times New Roman" w:hAnsi="Times New Roman" w:cs="Times New Roman"/>
                <w:lang w:val="en-US" w:eastAsia="en-US"/>
              </w:rPr>
            </w:rPrChange>
          </w:rPr>
          <w:t>The European Physical Journal Special Topics</w:t>
        </w:r>
        <w:r w:rsidRPr="00A05359">
          <w:rPr>
            <w:rFonts w:ascii="Times New Roman" w:eastAsia="Times New Roman" w:hAnsi="Times New Roman" w:cs="Times New Roman"/>
            <w:sz w:val="20"/>
            <w:szCs w:val="20"/>
            <w:lang w:val="en-US" w:eastAsia="en-US"/>
            <w:rPrChange w:id="9" w:author="Microsoft Office User" w:date="2019-06-21T12:48:00Z">
              <w:rPr>
                <w:rFonts w:ascii="Times New Roman" w:eastAsia="Times New Roman" w:hAnsi="Times New Roman" w:cs="Times New Roman"/>
                <w:lang w:val="en-US" w:eastAsia="en-US"/>
              </w:rPr>
            </w:rPrChange>
          </w:rPr>
          <w:t xml:space="preserve"> 214 (1): 325-346.</w:t>
        </w:r>
      </w:ins>
      <w:del w:id="10" w:author="Microsoft Office User" w:date="2019-06-21T12:47:00Z">
        <w:r w:rsidR="00C9632C" w:rsidRPr="00A05359" w:rsidDel="00A05359">
          <w:rPr>
            <w:rFonts w:ascii="Times New Roman" w:hAnsi="Times New Roman" w:cs="Times New Roman"/>
            <w:sz w:val="20"/>
            <w:szCs w:val="20"/>
            <w:lang w:val="en-GB"/>
          </w:rPr>
          <w:delText>[manjka]</w:delText>
        </w:r>
      </w:del>
    </w:p>
    <w:p w14:paraId="6531FF48" w14:textId="3D550D37" w:rsidR="008266C3" w:rsidRPr="0086295B" w:rsidRDefault="008266C3"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Creswell, John W., and Vicki L. Plano Clark. 2007. </w:t>
      </w:r>
      <w:r w:rsidRPr="0086295B">
        <w:rPr>
          <w:rFonts w:ascii="Times New Roman" w:hAnsi="Times New Roman" w:cs="Times New Roman"/>
          <w:i/>
          <w:sz w:val="20"/>
          <w:szCs w:val="20"/>
          <w:lang w:val="en-GB"/>
        </w:rPr>
        <w:t>Designing and Conducting Mixed Methods Research</w:t>
      </w:r>
      <w:r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 xml:space="preserve"> </w:t>
      </w:r>
      <w:r w:rsidR="00516DBA">
        <w:rPr>
          <w:rFonts w:ascii="Times New Roman" w:hAnsi="Times New Roman" w:cs="Times New Roman"/>
          <w:sz w:val="20"/>
          <w:szCs w:val="20"/>
          <w:lang w:val="en-GB"/>
        </w:rPr>
        <w:t xml:space="preserve">Thousand Oaks: </w:t>
      </w:r>
      <w:r w:rsidR="00E211C6" w:rsidRPr="0086295B">
        <w:rPr>
          <w:rFonts w:ascii="Times New Roman" w:hAnsi="Times New Roman" w:cs="Times New Roman"/>
          <w:sz w:val="20"/>
          <w:szCs w:val="20"/>
          <w:lang w:val="en-GB"/>
        </w:rPr>
        <w:t>Sage publications.</w:t>
      </w:r>
    </w:p>
    <w:p w14:paraId="5CC4AE1D" w14:textId="36CE2EEA" w:rsidR="0045623A" w:rsidRPr="0086295B" w:rsidRDefault="008266C3"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Dave, Rajesh N. 1991. “Characterization and Detection of Noise in Clustering.” </w:t>
      </w:r>
      <w:r w:rsidRPr="0086295B">
        <w:rPr>
          <w:rFonts w:ascii="Times New Roman" w:hAnsi="Times New Roman" w:cs="Times New Roman"/>
          <w:i/>
          <w:sz w:val="20"/>
          <w:szCs w:val="20"/>
          <w:lang w:val="en-GB"/>
        </w:rPr>
        <w:t>Pattern Recognition Letters</w:t>
      </w:r>
      <w:r w:rsidRPr="0086295B">
        <w:rPr>
          <w:rFonts w:ascii="Times New Roman" w:hAnsi="Times New Roman" w:cs="Times New Roman"/>
          <w:sz w:val="20"/>
          <w:szCs w:val="20"/>
          <w:lang w:val="en-GB"/>
        </w:rPr>
        <w:t xml:space="preserve"> 12 (11): 657–64.</w:t>
      </w:r>
    </w:p>
    <w:p w14:paraId="5201692D" w14:textId="26A8B5DC" w:rsidR="0045623A" w:rsidRPr="0086295B" w:rsidRDefault="0045623A"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Dobbert</w:t>
      </w:r>
      <w:proofErr w:type="spellEnd"/>
      <w:r w:rsidRPr="0086295B">
        <w:rPr>
          <w:rFonts w:ascii="Times New Roman" w:hAnsi="Times New Roman" w:cs="Times New Roman"/>
          <w:sz w:val="20"/>
          <w:szCs w:val="20"/>
          <w:lang w:val="en-GB"/>
        </w:rPr>
        <w:t xml:space="preserve">, Marion Lundy, Dennis P. McGuire, James J. Pearson, and Kenneth Clarkson Taylor. 1984. “An Application of Dimensional Analysis in Cultural Anthropology.”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86 (4): 854–84.</w:t>
      </w:r>
    </w:p>
    <w:p w14:paraId="1B5C27F2" w14:textId="36B62503" w:rsidR="00403BB0" w:rsidRPr="0086295B" w:rsidRDefault="00403BB0"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Drazin</w:t>
      </w:r>
      <w:proofErr w:type="spellEnd"/>
      <w:r w:rsidRPr="0086295B">
        <w:rPr>
          <w:rFonts w:ascii="Times New Roman" w:hAnsi="Times New Roman" w:cs="Times New Roman"/>
          <w:sz w:val="20"/>
          <w:szCs w:val="20"/>
          <w:lang w:val="en-GB"/>
        </w:rPr>
        <w:t xml:space="preserve">, Adam. 2012. “Design Anthropology: Working on, with and for Digital Technologies.” </w:t>
      </w:r>
      <w:r w:rsidR="00516DBA">
        <w:rPr>
          <w:rFonts w:ascii="Times New Roman" w:hAnsi="Times New Roman" w:cs="Times New Roman"/>
          <w:sz w:val="20"/>
          <w:szCs w:val="20"/>
          <w:lang w:val="en-GB"/>
        </w:rPr>
        <w:t xml:space="preserve">In </w:t>
      </w:r>
      <w:r w:rsidRPr="0086295B">
        <w:rPr>
          <w:rFonts w:ascii="Times New Roman" w:hAnsi="Times New Roman" w:cs="Times New Roman"/>
          <w:i/>
          <w:sz w:val="20"/>
          <w:szCs w:val="20"/>
          <w:lang w:val="en-GB"/>
        </w:rPr>
        <w:t>Digital Anthropology</w:t>
      </w:r>
      <w:r w:rsidR="00516DBA">
        <w:rPr>
          <w:rFonts w:ascii="Times New Roman" w:hAnsi="Times New Roman" w:cs="Times New Roman"/>
          <w:sz w:val="20"/>
          <w:szCs w:val="20"/>
          <w:lang w:val="en-GB"/>
        </w:rPr>
        <w:t xml:space="preserve">, </w:t>
      </w:r>
      <w:r w:rsidR="005C2BD9">
        <w:rPr>
          <w:rFonts w:ascii="Times New Roman" w:hAnsi="Times New Roman" w:cs="Times New Roman"/>
          <w:sz w:val="20"/>
          <w:szCs w:val="20"/>
          <w:lang w:val="en-GB"/>
        </w:rPr>
        <w:t>edited by Heather A. Horst and Daniel Miller,</w:t>
      </w:r>
      <w:r w:rsidRPr="0086295B">
        <w:rPr>
          <w:rFonts w:ascii="Times New Roman" w:hAnsi="Times New Roman" w:cs="Times New Roman"/>
          <w:sz w:val="20"/>
          <w:szCs w:val="20"/>
          <w:lang w:val="en-GB"/>
        </w:rPr>
        <w:t xml:space="preserve"> 245–65.</w:t>
      </w:r>
      <w:r w:rsidR="005C2BD9">
        <w:rPr>
          <w:rFonts w:ascii="Times New Roman" w:hAnsi="Times New Roman" w:cs="Times New Roman"/>
          <w:sz w:val="20"/>
          <w:szCs w:val="20"/>
          <w:lang w:val="en-GB"/>
        </w:rPr>
        <w:t xml:space="preserve"> London and New </w:t>
      </w:r>
      <w:proofErr w:type="spellStart"/>
      <w:r w:rsidR="005C2BD9">
        <w:rPr>
          <w:rFonts w:ascii="Times New Roman" w:hAnsi="Times New Roman" w:cs="Times New Roman"/>
          <w:sz w:val="20"/>
          <w:szCs w:val="20"/>
          <w:lang w:val="en-GB"/>
        </w:rPr>
        <w:t>Yourk</w:t>
      </w:r>
      <w:proofErr w:type="spellEnd"/>
      <w:r w:rsidR="005C2BD9">
        <w:rPr>
          <w:rFonts w:ascii="Times New Roman" w:hAnsi="Times New Roman" w:cs="Times New Roman"/>
          <w:sz w:val="20"/>
          <w:szCs w:val="20"/>
          <w:lang w:val="en-GB"/>
        </w:rPr>
        <w:t>: Berg.</w:t>
      </w:r>
    </w:p>
    <w:p w14:paraId="5B5E4162" w14:textId="04B6A1FC" w:rsidR="006F3A89" w:rsidRPr="0086295B" w:rsidRDefault="007F5356"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Fayyad, Usama M., Andreas </w:t>
      </w:r>
      <w:proofErr w:type="spellStart"/>
      <w:r w:rsidRPr="0086295B">
        <w:rPr>
          <w:rFonts w:ascii="Times New Roman" w:hAnsi="Times New Roman" w:cs="Times New Roman"/>
          <w:sz w:val="20"/>
          <w:szCs w:val="20"/>
          <w:lang w:val="en-GB"/>
        </w:rPr>
        <w:t>Wierse</w:t>
      </w:r>
      <w:proofErr w:type="spellEnd"/>
      <w:r w:rsidRPr="0086295B">
        <w:rPr>
          <w:rFonts w:ascii="Times New Roman" w:hAnsi="Times New Roman" w:cs="Times New Roman"/>
          <w:sz w:val="20"/>
          <w:szCs w:val="20"/>
          <w:lang w:val="en-GB"/>
        </w:rPr>
        <w:t>, and Georges G. Grinstein</w:t>
      </w:r>
      <w:r w:rsidR="00A6751F" w:rsidRPr="0086295B">
        <w:rPr>
          <w:rFonts w:ascii="Times New Roman" w:hAnsi="Times New Roman" w:cs="Times New Roman"/>
          <w:sz w:val="20"/>
          <w:szCs w:val="20"/>
          <w:lang w:val="en-GB"/>
        </w:rPr>
        <w:t>, eds</w:t>
      </w:r>
      <w:r w:rsidRPr="0086295B">
        <w:rPr>
          <w:rFonts w:ascii="Times New Roman" w:hAnsi="Times New Roman" w:cs="Times New Roman"/>
          <w:sz w:val="20"/>
          <w:szCs w:val="20"/>
          <w:lang w:val="en-GB"/>
        </w:rPr>
        <w:t xml:space="preserve">. 2002. </w:t>
      </w:r>
      <w:r w:rsidRPr="0086295B">
        <w:rPr>
          <w:rFonts w:ascii="Times New Roman" w:hAnsi="Times New Roman" w:cs="Times New Roman"/>
          <w:i/>
          <w:sz w:val="20"/>
          <w:szCs w:val="20"/>
          <w:lang w:val="en-GB"/>
        </w:rPr>
        <w:t>Information Visualization in Data Mining and Knowledge Discovery</w:t>
      </w:r>
      <w:r w:rsidRPr="0086295B">
        <w:rPr>
          <w:rFonts w:ascii="Times New Roman" w:hAnsi="Times New Roman" w:cs="Times New Roman"/>
          <w:sz w:val="20"/>
          <w:szCs w:val="20"/>
          <w:lang w:val="en-GB"/>
        </w:rPr>
        <w:t xml:space="preserve">. </w:t>
      </w:r>
      <w:r w:rsidR="005C2BD9">
        <w:rPr>
          <w:rFonts w:ascii="Times New Roman" w:hAnsi="Times New Roman" w:cs="Times New Roman"/>
          <w:sz w:val="20"/>
          <w:szCs w:val="20"/>
          <w:lang w:val="en-GB"/>
        </w:rPr>
        <w:t xml:space="preserve">San Francisco: </w:t>
      </w:r>
      <w:r w:rsidRPr="0086295B">
        <w:rPr>
          <w:rFonts w:ascii="Times New Roman" w:hAnsi="Times New Roman" w:cs="Times New Roman"/>
          <w:sz w:val="20"/>
          <w:szCs w:val="20"/>
          <w:lang w:val="en-GB"/>
        </w:rPr>
        <w:t>Morgan Kaufmann.</w:t>
      </w:r>
    </w:p>
    <w:p w14:paraId="7142565B" w14:textId="21821987" w:rsidR="007C3496" w:rsidRPr="0086295B" w:rsidRDefault="006F3A89"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Floridi</w:t>
      </w:r>
      <w:proofErr w:type="spellEnd"/>
      <w:r w:rsidRPr="0086295B">
        <w:rPr>
          <w:rFonts w:ascii="Times New Roman" w:hAnsi="Times New Roman" w:cs="Times New Roman"/>
          <w:sz w:val="20"/>
          <w:szCs w:val="20"/>
          <w:lang w:val="en-GB"/>
        </w:rPr>
        <w:t xml:space="preserve">, Luciano and Taddeo, </w:t>
      </w:r>
      <w:proofErr w:type="spellStart"/>
      <w:r w:rsidRPr="0086295B">
        <w:rPr>
          <w:rFonts w:ascii="Times New Roman" w:hAnsi="Times New Roman" w:cs="Times New Roman"/>
          <w:sz w:val="20"/>
          <w:szCs w:val="20"/>
          <w:lang w:val="en-GB"/>
        </w:rPr>
        <w:t>Mariarosaria</w:t>
      </w:r>
      <w:proofErr w:type="spellEnd"/>
      <w:r w:rsidRPr="0086295B">
        <w:rPr>
          <w:rFonts w:ascii="Times New Roman" w:hAnsi="Times New Roman" w:cs="Times New Roman"/>
          <w:sz w:val="20"/>
          <w:szCs w:val="20"/>
          <w:lang w:val="en-GB"/>
        </w:rPr>
        <w:t xml:space="preserve">. 2016. “What is data ethics?” </w:t>
      </w:r>
      <w:r w:rsidRPr="0086295B">
        <w:rPr>
          <w:rFonts w:ascii="Times New Roman" w:hAnsi="Times New Roman" w:cs="Times New Roman"/>
          <w:i/>
          <w:sz w:val="20"/>
          <w:szCs w:val="20"/>
          <w:lang w:val="en-GB"/>
        </w:rPr>
        <w:t>Philosophical Transactions A</w:t>
      </w:r>
      <w:r w:rsidRPr="0086295B">
        <w:rPr>
          <w:rFonts w:ascii="Times New Roman" w:hAnsi="Times New Roman" w:cs="Times New Roman"/>
          <w:sz w:val="20"/>
          <w:szCs w:val="20"/>
          <w:lang w:val="en-GB"/>
        </w:rPr>
        <w:t>: 374: 1–5.</w:t>
      </w:r>
    </w:p>
    <w:p w14:paraId="1880CFA3" w14:textId="171A059F" w:rsidR="00E80A99" w:rsidRPr="0086295B" w:rsidRDefault="00E80A99"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Gershenfeld</w:t>
      </w:r>
      <w:proofErr w:type="spellEnd"/>
      <w:r w:rsidRPr="0086295B">
        <w:rPr>
          <w:rFonts w:ascii="Times New Roman" w:hAnsi="Times New Roman" w:cs="Times New Roman"/>
          <w:sz w:val="20"/>
          <w:szCs w:val="20"/>
          <w:lang w:val="en-GB"/>
        </w:rPr>
        <w:t>, Neil, and J</w:t>
      </w:r>
      <w:r w:rsidR="00A6751F"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P</w:t>
      </w:r>
      <w:r w:rsidR="00A6751F"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Vasseur</w:t>
      </w:r>
      <w:proofErr w:type="spellEnd"/>
      <w:r w:rsidRPr="0086295B">
        <w:rPr>
          <w:rFonts w:ascii="Times New Roman" w:hAnsi="Times New Roman" w:cs="Times New Roman"/>
          <w:sz w:val="20"/>
          <w:szCs w:val="20"/>
          <w:lang w:val="en-GB"/>
        </w:rPr>
        <w:t xml:space="preserve">. 2014. “As Objects go Online: The Promise (and Pitfalls) of the Internet of Things.” </w:t>
      </w:r>
      <w:r w:rsidRPr="0086295B">
        <w:rPr>
          <w:rFonts w:ascii="Times New Roman" w:hAnsi="Times New Roman" w:cs="Times New Roman"/>
          <w:i/>
          <w:sz w:val="20"/>
          <w:szCs w:val="20"/>
          <w:lang w:val="en-GB"/>
        </w:rPr>
        <w:t>Foreign Affairs</w:t>
      </w:r>
      <w:r w:rsidRPr="0086295B">
        <w:rPr>
          <w:rFonts w:ascii="Times New Roman" w:hAnsi="Times New Roman" w:cs="Times New Roman"/>
          <w:sz w:val="20"/>
          <w:szCs w:val="20"/>
          <w:lang w:val="en-GB"/>
        </w:rPr>
        <w:t xml:space="preserve"> 93: 60.</w:t>
      </w:r>
    </w:p>
    <w:p w14:paraId="44214453" w14:textId="5C56535E" w:rsidR="00A21554" w:rsidRPr="0086295B" w:rsidRDefault="00E80A99"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Halford, Susan. 2017. “The Ethical Disruptions of Social Media Data: Tales from the Field.” In </w:t>
      </w:r>
      <w:r w:rsidRPr="0086295B">
        <w:rPr>
          <w:rFonts w:ascii="Times New Roman" w:hAnsi="Times New Roman" w:cs="Times New Roman"/>
          <w:i/>
          <w:sz w:val="20"/>
          <w:szCs w:val="20"/>
          <w:lang w:val="en-GB"/>
        </w:rPr>
        <w:t>The Ethics of Online Research</w:t>
      </w:r>
      <w:r w:rsidRPr="0086295B">
        <w:rPr>
          <w:rFonts w:ascii="Times New Roman" w:hAnsi="Times New Roman" w:cs="Times New Roman"/>
          <w:sz w:val="20"/>
          <w:szCs w:val="20"/>
          <w:lang w:val="en-GB"/>
        </w:rPr>
        <w:t xml:space="preserve">, 13–25. </w:t>
      </w:r>
      <w:r w:rsidR="00EE452D">
        <w:rPr>
          <w:rFonts w:ascii="Times New Roman" w:hAnsi="Times New Roman" w:cs="Times New Roman"/>
          <w:sz w:val="20"/>
          <w:szCs w:val="20"/>
          <w:lang w:val="en-GB"/>
        </w:rPr>
        <w:t xml:space="preserve">Bingley: </w:t>
      </w:r>
      <w:r w:rsidRPr="0086295B">
        <w:rPr>
          <w:rFonts w:ascii="Times New Roman" w:hAnsi="Times New Roman" w:cs="Times New Roman"/>
          <w:sz w:val="20"/>
          <w:szCs w:val="20"/>
          <w:lang w:val="en-GB"/>
        </w:rPr>
        <w:t>Emerald Publishing Limited.</w:t>
      </w:r>
    </w:p>
    <w:p w14:paraId="1B64F249" w14:textId="76C9163C" w:rsidR="004744F0" w:rsidRPr="0086295B" w:rsidRDefault="00A21554"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Hockey, Susan. 2004. “The History of Humanities Computing.” </w:t>
      </w:r>
      <w:r w:rsidRPr="0086295B">
        <w:rPr>
          <w:rFonts w:ascii="Times New Roman" w:hAnsi="Times New Roman" w:cs="Times New Roman"/>
          <w:i/>
          <w:sz w:val="20"/>
          <w:szCs w:val="20"/>
          <w:lang w:val="en-GB"/>
        </w:rPr>
        <w:t>A Companion to Digital Humanities</w:t>
      </w:r>
      <w:r w:rsidRPr="0086295B">
        <w:rPr>
          <w:rFonts w:ascii="Times New Roman" w:hAnsi="Times New Roman" w:cs="Times New Roman"/>
          <w:sz w:val="20"/>
          <w:szCs w:val="20"/>
          <w:lang w:val="en-GB"/>
        </w:rPr>
        <w:t>, 3–19.</w:t>
      </w:r>
    </w:p>
    <w:p w14:paraId="7C1030DB" w14:textId="1B66FAE1" w:rsidR="00793F49" w:rsidRPr="0086295B" w:rsidRDefault="004744F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Hsu, Wendy F. 2014. “Digital Ethnography Toward Augmented Empiricism: A New Methodological Framework.” </w:t>
      </w:r>
      <w:r w:rsidRPr="0086295B">
        <w:rPr>
          <w:rFonts w:ascii="Times New Roman" w:hAnsi="Times New Roman" w:cs="Times New Roman"/>
          <w:i/>
          <w:sz w:val="20"/>
          <w:szCs w:val="20"/>
          <w:lang w:val="en-GB"/>
        </w:rPr>
        <w:t xml:space="preserve">Journal of Digital Humanities </w:t>
      </w:r>
      <w:r w:rsidRPr="0086295B">
        <w:rPr>
          <w:rFonts w:ascii="Times New Roman" w:hAnsi="Times New Roman" w:cs="Times New Roman"/>
          <w:sz w:val="20"/>
          <w:szCs w:val="20"/>
          <w:lang w:val="en-GB"/>
        </w:rPr>
        <w:t>3 (1): 1–19.</w:t>
      </w:r>
    </w:p>
    <w:p w14:paraId="284039AB" w14:textId="58B33F9C" w:rsidR="00793F49" w:rsidRPr="0086295B" w:rsidRDefault="00793F49" w:rsidP="0086295B">
      <w:pPr>
        <w:pStyle w:val="ListParagraph"/>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Jänicke</w:t>
      </w:r>
      <w:proofErr w:type="spellEnd"/>
      <w:r w:rsidRPr="0086295B">
        <w:rPr>
          <w:rFonts w:ascii="Times New Roman" w:hAnsi="Times New Roman" w:cs="Times New Roman"/>
          <w:sz w:val="20"/>
          <w:szCs w:val="20"/>
          <w:lang w:val="en-GB"/>
        </w:rPr>
        <w:t xml:space="preserve">, Stefan, Greta </w:t>
      </w:r>
      <w:proofErr w:type="spellStart"/>
      <w:r w:rsidRPr="0086295B">
        <w:rPr>
          <w:rFonts w:ascii="Times New Roman" w:hAnsi="Times New Roman" w:cs="Times New Roman"/>
          <w:sz w:val="20"/>
          <w:szCs w:val="20"/>
          <w:lang w:val="en-GB"/>
        </w:rPr>
        <w:t>Franzini</w:t>
      </w:r>
      <w:proofErr w:type="spellEnd"/>
      <w:r w:rsidRPr="0086295B">
        <w:rPr>
          <w:rFonts w:ascii="Times New Roman" w:hAnsi="Times New Roman" w:cs="Times New Roman"/>
          <w:sz w:val="20"/>
          <w:szCs w:val="20"/>
          <w:lang w:val="en-GB"/>
        </w:rPr>
        <w:t xml:space="preserve">, Muhammad Faisal Cheema, and </w:t>
      </w:r>
      <w:proofErr w:type="spellStart"/>
      <w:r w:rsidRPr="0086295B">
        <w:rPr>
          <w:rFonts w:ascii="Times New Roman" w:hAnsi="Times New Roman" w:cs="Times New Roman"/>
          <w:sz w:val="20"/>
          <w:szCs w:val="20"/>
          <w:lang w:val="en-GB"/>
        </w:rPr>
        <w:t>Gerik</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Scheuermann</w:t>
      </w:r>
      <w:proofErr w:type="spellEnd"/>
      <w:r w:rsidRPr="0086295B">
        <w:rPr>
          <w:rFonts w:ascii="Times New Roman" w:hAnsi="Times New Roman" w:cs="Times New Roman"/>
          <w:sz w:val="20"/>
          <w:szCs w:val="20"/>
          <w:lang w:val="en-GB"/>
        </w:rPr>
        <w:t xml:space="preserve">. 2015. “On Close and Distant Reading in Digital Humanities: A Survey and Future Challenges.” In </w:t>
      </w:r>
      <w:proofErr w:type="spellStart"/>
      <w:r w:rsidRPr="0086295B">
        <w:rPr>
          <w:rFonts w:ascii="Times New Roman" w:hAnsi="Times New Roman" w:cs="Times New Roman"/>
          <w:i/>
          <w:sz w:val="20"/>
          <w:szCs w:val="20"/>
          <w:lang w:val="en-GB"/>
        </w:rPr>
        <w:t>Eurographics</w:t>
      </w:r>
      <w:proofErr w:type="spellEnd"/>
      <w:r w:rsidRPr="0086295B">
        <w:rPr>
          <w:rFonts w:ascii="Times New Roman" w:hAnsi="Times New Roman" w:cs="Times New Roman"/>
          <w:i/>
          <w:sz w:val="20"/>
          <w:szCs w:val="20"/>
          <w:lang w:val="en-GB"/>
        </w:rPr>
        <w:t xml:space="preserve"> Conference on Visualization</w:t>
      </w:r>
      <w:r w:rsidR="00A6751F" w:rsidRPr="0086295B">
        <w:rPr>
          <w:rFonts w:ascii="Times New Roman" w:hAnsi="Times New Roman" w:cs="Times New Roman"/>
          <w:sz w:val="20"/>
          <w:szCs w:val="20"/>
          <w:lang w:val="en-GB"/>
        </w:rPr>
        <w:t xml:space="preserve"> </w:t>
      </w:r>
      <w:r w:rsidR="00A6751F" w:rsidRPr="0086295B">
        <w:rPr>
          <w:rFonts w:ascii="Times New Roman" w:eastAsia="Times New Roman" w:hAnsi="Times New Roman" w:cs="Times New Roman"/>
          <w:i/>
          <w:iCs/>
          <w:sz w:val="20"/>
          <w:szCs w:val="20"/>
          <w:lang w:val="en-GB" w:eastAsia="en-US"/>
        </w:rPr>
        <w:t>(</w:t>
      </w:r>
      <w:proofErr w:type="spellStart"/>
      <w:r w:rsidR="00A6751F" w:rsidRPr="0086295B">
        <w:rPr>
          <w:rFonts w:ascii="Times New Roman" w:eastAsia="Times New Roman" w:hAnsi="Times New Roman" w:cs="Times New Roman"/>
          <w:i/>
          <w:iCs/>
          <w:sz w:val="20"/>
          <w:szCs w:val="20"/>
          <w:lang w:val="en-GB" w:eastAsia="en-US"/>
        </w:rPr>
        <w:t>EuroVis</w:t>
      </w:r>
      <w:proofErr w:type="spellEnd"/>
      <w:r w:rsidR="00A6751F" w:rsidRPr="0086295B">
        <w:rPr>
          <w:rFonts w:ascii="Times New Roman" w:eastAsia="Times New Roman" w:hAnsi="Times New Roman" w:cs="Times New Roman"/>
          <w:i/>
          <w:iCs/>
          <w:sz w:val="20"/>
          <w:szCs w:val="20"/>
          <w:lang w:val="en-GB" w:eastAsia="en-US"/>
        </w:rPr>
        <w:t>)-STARs.</w:t>
      </w:r>
      <w:r w:rsidR="007A4781" w:rsidRPr="0086295B">
        <w:rPr>
          <w:rFonts w:ascii="Times New Roman" w:eastAsia="Times New Roman" w:hAnsi="Times New Roman" w:cs="Times New Roman"/>
          <w:i/>
          <w:iCs/>
          <w:sz w:val="20"/>
          <w:szCs w:val="20"/>
          <w:lang w:val="en-GB" w:eastAsia="en-US"/>
        </w:rPr>
        <w:t xml:space="preserve"> </w:t>
      </w:r>
      <w:r w:rsidR="00A6751F" w:rsidRPr="0086295B">
        <w:rPr>
          <w:rFonts w:ascii="Times New Roman" w:eastAsia="Times New Roman" w:hAnsi="Times New Roman" w:cs="Times New Roman"/>
          <w:iCs/>
          <w:sz w:val="20"/>
          <w:szCs w:val="20"/>
          <w:lang w:val="en-GB" w:eastAsia="en-US"/>
        </w:rPr>
        <w:t xml:space="preserve">The </w:t>
      </w:r>
      <w:proofErr w:type="spellStart"/>
      <w:r w:rsidR="00A6751F" w:rsidRPr="0086295B">
        <w:rPr>
          <w:rFonts w:ascii="Times New Roman" w:eastAsia="Times New Roman" w:hAnsi="Times New Roman" w:cs="Times New Roman"/>
          <w:iCs/>
          <w:sz w:val="20"/>
          <w:szCs w:val="20"/>
          <w:lang w:val="en-GB" w:eastAsia="en-US"/>
        </w:rPr>
        <w:t>Eurographics</w:t>
      </w:r>
      <w:proofErr w:type="spellEnd"/>
      <w:r w:rsidR="00A6751F" w:rsidRPr="0086295B">
        <w:rPr>
          <w:rFonts w:ascii="Times New Roman" w:eastAsia="Times New Roman" w:hAnsi="Times New Roman" w:cs="Times New Roman"/>
          <w:iCs/>
          <w:sz w:val="20"/>
          <w:szCs w:val="20"/>
          <w:lang w:val="en-GB" w:eastAsia="en-US"/>
        </w:rPr>
        <w:t xml:space="preserve"> Association</w:t>
      </w:r>
      <w:r w:rsidR="00A6751F" w:rsidRPr="0086295B">
        <w:rPr>
          <w:rFonts w:ascii="Times New Roman" w:eastAsia="Times New Roman" w:hAnsi="Times New Roman" w:cs="Times New Roman"/>
          <w:sz w:val="20"/>
          <w:szCs w:val="20"/>
          <w:lang w:val="en-GB" w:eastAsia="en-US"/>
        </w:rPr>
        <w:t>.</w:t>
      </w:r>
    </w:p>
    <w:p w14:paraId="38F6ECCD" w14:textId="5697748F" w:rsidR="00793F49" w:rsidRPr="0086295B" w:rsidRDefault="00793F49"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Johnson, R. Burke, Anthony J. Onwuegbuzie, and Lisa A. Turner. 2007. “Toward a Definition of Mixed Methods Research.” </w:t>
      </w:r>
      <w:r w:rsidRPr="0086295B">
        <w:rPr>
          <w:rFonts w:ascii="Times New Roman" w:hAnsi="Times New Roman" w:cs="Times New Roman"/>
          <w:i/>
          <w:sz w:val="20"/>
          <w:szCs w:val="20"/>
          <w:lang w:val="en-GB"/>
        </w:rPr>
        <w:t>Journal of Mixed Methods Research</w:t>
      </w:r>
      <w:r w:rsidRPr="0086295B">
        <w:rPr>
          <w:rFonts w:ascii="Times New Roman" w:hAnsi="Times New Roman" w:cs="Times New Roman"/>
          <w:sz w:val="20"/>
          <w:szCs w:val="20"/>
          <w:lang w:val="en-GB"/>
        </w:rPr>
        <w:t xml:space="preserve"> 1 (2): 112</w:t>
      </w:r>
      <w:r w:rsidR="00EE6FD6"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33.</w:t>
      </w:r>
    </w:p>
    <w:p w14:paraId="2448E6DB" w14:textId="29B0CBD2" w:rsidR="002F40E7" w:rsidRPr="0086295B" w:rsidRDefault="002F40E7"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lastRenderedPageBreak/>
        <w:t>Kawulich</w:t>
      </w:r>
      <w:proofErr w:type="spellEnd"/>
      <w:r w:rsidRPr="0086295B">
        <w:rPr>
          <w:rFonts w:ascii="Times New Roman" w:hAnsi="Times New Roman" w:cs="Times New Roman"/>
          <w:sz w:val="20"/>
          <w:szCs w:val="20"/>
          <w:lang w:val="en-GB"/>
        </w:rPr>
        <w:t xml:space="preserve">, Barbara. 2005. “Participant Observation as a Data Collection Method.” </w:t>
      </w:r>
      <w:r w:rsidR="00A6751F" w:rsidRPr="0086295B">
        <w:rPr>
          <w:rFonts w:ascii="Times New Roman" w:hAnsi="Times New Roman" w:cs="Times New Roman"/>
          <w:sz w:val="20"/>
          <w:szCs w:val="20"/>
          <w:lang w:val="en-GB"/>
        </w:rPr>
        <w:t xml:space="preserve">In </w:t>
      </w:r>
      <w:r w:rsidRPr="0086295B">
        <w:rPr>
          <w:rFonts w:ascii="Times New Roman" w:hAnsi="Times New Roman" w:cs="Times New Roman"/>
          <w:i/>
          <w:sz w:val="20"/>
          <w:szCs w:val="20"/>
          <w:lang w:val="en-GB"/>
        </w:rPr>
        <w:t xml:space="preserve">Qualitative </w:t>
      </w:r>
      <w:proofErr w:type="spellStart"/>
      <w:r w:rsidRPr="0086295B">
        <w:rPr>
          <w:rFonts w:ascii="Times New Roman" w:hAnsi="Times New Roman" w:cs="Times New Roman"/>
          <w:i/>
          <w:sz w:val="20"/>
          <w:szCs w:val="20"/>
          <w:lang w:val="en-GB"/>
        </w:rPr>
        <w:t>Sozialforschung</w:t>
      </w:r>
      <w:proofErr w:type="spellEnd"/>
      <w:r w:rsidRPr="0086295B">
        <w:rPr>
          <w:rFonts w:ascii="Times New Roman" w:hAnsi="Times New Roman" w:cs="Times New Roman"/>
          <w:i/>
          <w:sz w:val="20"/>
          <w:szCs w:val="20"/>
          <w:lang w:val="en-GB"/>
        </w:rPr>
        <w:t xml:space="preserve"> / Forum: Qualitative Social Research</w:t>
      </w:r>
      <w:r w:rsidRPr="0086295B">
        <w:rPr>
          <w:rFonts w:ascii="Times New Roman" w:hAnsi="Times New Roman" w:cs="Times New Roman"/>
          <w:sz w:val="20"/>
          <w:szCs w:val="20"/>
          <w:lang w:val="en-GB"/>
        </w:rPr>
        <w:t xml:space="preserve"> 6</w:t>
      </w:r>
      <w:r w:rsidR="00485C8C">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(2).</w:t>
      </w:r>
    </w:p>
    <w:p w14:paraId="0AAAFFBA" w14:textId="7E8807C2" w:rsidR="002F40E7"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Klein, Lauren F., and Matthew </w:t>
      </w:r>
      <w:r w:rsidR="001C45F7" w:rsidRPr="0086295B">
        <w:rPr>
          <w:rFonts w:ascii="Times New Roman" w:hAnsi="Times New Roman" w:cs="Times New Roman"/>
          <w:sz w:val="20"/>
          <w:szCs w:val="20"/>
          <w:lang w:val="en-GB"/>
        </w:rPr>
        <w:t xml:space="preserve">K. </w:t>
      </w:r>
      <w:r w:rsidRPr="0086295B">
        <w:rPr>
          <w:rFonts w:ascii="Times New Roman" w:hAnsi="Times New Roman" w:cs="Times New Roman"/>
          <w:sz w:val="20"/>
          <w:szCs w:val="20"/>
          <w:lang w:val="en-GB"/>
        </w:rPr>
        <w:t xml:space="preserve">Gold. 2016. “Digital Humanities: The Expanded Field.” </w:t>
      </w:r>
      <w:r w:rsidRPr="0086295B">
        <w:rPr>
          <w:rFonts w:ascii="Times New Roman" w:hAnsi="Times New Roman" w:cs="Times New Roman"/>
          <w:i/>
          <w:sz w:val="20"/>
          <w:szCs w:val="20"/>
          <w:lang w:val="en-GB"/>
        </w:rPr>
        <w:t>Debates in the Digital Humanities</w:t>
      </w:r>
      <w:r w:rsidRPr="0086295B">
        <w:rPr>
          <w:rFonts w:ascii="Times New Roman" w:hAnsi="Times New Roman" w:cs="Times New Roman"/>
          <w:sz w:val="20"/>
          <w:szCs w:val="20"/>
          <w:lang w:val="en-GB"/>
        </w:rPr>
        <w:t>.</w:t>
      </w:r>
    </w:p>
    <w:p w14:paraId="39780D88" w14:textId="439EA0D3" w:rsidR="002F40E7" w:rsidRPr="0086295B" w:rsidRDefault="002F40E7" w:rsidP="0086295B">
      <w:pPr>
        <w:pStyle w:val="ListParagraph"/>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Krieg, Lisa Jenny, Moritz </w:t>
      </w:r>
      <w:proofErr w:type="spellStart"/>
      <w:r w:rsidRPr="0086295B">
        <w:rPr>
          <w:rFonts w:ascii="Times New Roman" w:hAnsi="Times New Roman" w:cs="Times New Roman"/>
          <w:sz w:val="20"/>
          <w:szCs w:val="20"/>
          <w:lang w:val="en-GB"/>
        </w:rPr>
        <w:t>Berning</w:t>
      </w:r>
      <w:proofErr w:type="spellEnd"/>
      <w:r w:rsidRPr="0086295B">
        <w:rPr>
          <w:rFonts w:ascii="Times New Roman" w:hAnsi="Times New Roman" w:cs="Times New Roman"/>
          <w:sz w:val="20"/>
          <w:szCs w:val="20"/>
          <w:lang w:val="en-GB"/>
        </w:rPr>
        <w:t>, and Anita Hardon. 2017. “Anthropology with Algorithms?</w:t>
      </w:r>
      <w:r w:rsidR="001C45F7" w:rsidRPr="0086295B">
        <w:rPr>
          <w:rFonts w:ascii="Times New Roman" w:hAnsi="Times New Roman" w:cs="Times New Roman"/>
          <w:sz w:val="20"/>
          <w:szCs w:val="20"/>
          <w:lang w:val="en-GB"/>
        </w:rPr>
        <w:t xml:space="preserve"> </w:t>
      </w:r>
      <w:r w:rsidR="001C45F7" w:rsidRPr="0086295B">
        <w:rPr>
          <w:rFonts w:ascii="Times New Roman" w:eastAsia="Times New Roman" w:hAnsi="Times New Roman" w:cs="Times New Roman"/>
          <w:sz w:val="20"/>
          <w:szCs w:val="20"/>
          <w:lang w:val="en-GB" w:eastAsia="en-US"/>
        </w:rPr>
        <w:t xml:space="preserve">An </w:t>
      </w:r>
      <w:r w:rsidR="007A4781" w:rsidRPr="0086295B">
        <w:rPr>
          <w:rFonts w:ascii="Times New Roman" w:eastAsia="Times New Roman" w:hAnsi="Times New Roman" w:cs="Times New Roman"/>
          <w:sz w:val="20"/>
          <w:szCs w:val="20"/>
          <w:lang w:val="en-GB" w:eastAsia="en-US"/>
        </w:rPr>
        <w:t>E</w:t>
      </w:r>
      <w:r w:rsidR="001C45F7" w:rsidRPr="0086295B">
        <w:rPr>
          <w:rFonts w:ascii="Times New Roman" w:eastAsia="Times New Roman" w:hAnsi="Times New Roman" w:cs="Times New Roman"/>
          <w:sz w:val="20"/>
          <w:szCs w:val="20"/>
          <w:lang w:val="en-GB" w:eastAsia="en-US"/>
        </w:rPr>
        <w:t xml:space="preserve">xploration of </w:t>
      </w:r>
      <w:r w:rsidR="007A4781" w:rsidRPr="0086295B">
        <w:rPr>
          <w:rFonts w:ascii="Times New Roman" w:eastAsia="Times New Roman" w:hAnsi="Times New Roman" w:cs="Times New Roman"/>
          <w:sz w:val="20"/>
          <w:szCs w:val="20"/>
          <w:lang w:val="en-GB" w:eastAsia="en-US"/>
        </w:rPr>
        <w:t>O</w:t>
      </w:r>
      <w:r w:rsidR="001C45F7" w:rsidRPr="0086295B">
        <w:rPr>
          <w:rFonts w:ascii="Times New Roman" w:eastAsia="Times New Roman" w:hAnsi="Times New Roman" w:cs="Times New Roman"/>
          <w:sz w:val="20"/>
          <w:szCs w:val="20"/>
          <w:lang w:val="en-GB" w:eastAsia="en-US"/>
        </w:rPr>
        <w:t xml:space="preserve">nline </w:t>
      </w:r>
      <w:r w:rsidR="007A4781" w:rsidRPr="0086295B">
        <w:rPr>
          <w:rFonts w:ascii="Times New Roman" w:eastAsia="Times New Roman" w:hAnsi="Times New Roman" w:cs="Times New Roman"/>
          <w:sz w:val="20"/>
          <w:szCs w:val="20"/>
          <w:lang w:val="en-GB" w:eastAsia="en-US"/>
        </w:rPr>
        <w:t>D</w:t>
      </w:r>
      <w:r w:rsidR="001C45F7" w:rsidRPr="0086295B">
        <w:rPr>
          <w:rFonts w:ascii="Times New Roman" w:eastAsia="Times New Roman" w:hAnsi="Times New Roman" w:cs="Times New Roman"/>
          <w:sz w:val="20"/>
          <w:szCs w:val="20"/>
          <w:lang w:val="en-GB" w:eastAsia="en-US"/>
        </w:rPr>
        <w:t xml:space="preserve">rug </w:t>
      </w:r>
      <w:r w:rsidR="007A4781" w:rsidRPr="0086295B">
        <w:rPr>
          <w:rFonts w:ascii="Times New Roman" w:eastAsia="Times New Roman" w:hAnsi="Times New Roman" w:cs="Times New Roman"/>
          <w:sz w:val="20"/>
          <w:szCs w:val="20"/>
          <w:lang w:val="en-GB" w:eastAsia="en-US"/>
        </w:rPr>
        <w:t>K</w:t>
      </w:r>
      <w:r w:rsidR="001C45F7" w:rsidRPr="0086295B">
        <w:rPr>
          <w:rFonts w:ascii="Times New Roman" w:eastAsia="Times New Roman" w:hAnsi="Times New Roman" w:cs="Times New Roman"/>
          <w:sz w:val="20"/>
          <w:szCs w:val="20"/>
          <w:lang w:val="en-GB" w:eastAsia="en-US"/>
        </w:rPr>
        <w:t xml:space="preserve">nowledge </w:t>
      </w:r>
      <w:r w:rsidR="007A4781" w:rsidRPr="0086295B">
        <w:rPr>
          <w:rFonts w:ascii="Times New Roman" w:eastAsia="Times New Roman" w:hAnsi="Times New Roman" w:cs="Times New Roman"/>
          <w:sz w:val="20"/>
          <w:szCs w:val="20"/>
          <w:lang w:val="en-GB" w:eastAsia="en-US"/>
        </w:rPr>
        <w:t>U</w:t>
      </w:r>
      <w:r w:rsidR="001C45F7" w:rsidRPr="0086295B">
        <w:rPr>
          <w:rFonts w:ascii="Times New Roman" w:eastAsia="Times New Roman" w:hAnsi="Times New Roman" w:cs="Times New Roman"/>
          <w:sz w:val="20"/>
          <w:szCs w:val="20"/>
          <w:lang w:val="en-GB" w:eastAsia="en-US"/>
        </w:rPr>
        <w:t xml:space="preserve">sing </w:t>
      </w:r>
      <w:r w:rsidR="007A4781" w:rsidRPr="0086295B">
        <w:rPr>
          <w:rFonts w:ascii="Times New Roman" w:eastAsia="Times New Roman" w:hAnsi="Times New Roman" w:cs="Times New Roman"/>
          <w:sz w:val="20"/>
          <w:szCs w:val="20"/>
          <w:lang w:val="en-GB" w:eastAsia="en-US"/>
        </w:rPr>
        <w:t>D</w:t>
      </w:r>
      <w:r w:rsidR="001C45F7" w:rsidRPr="0086295B">
        <w:rPr>
          <w:rFonts w:ascii="Times New Roman" w:eastAsia="Times New Roman" w:hAnsi="Times New Roman" w:cs="Times New Roman"/>
          <w:sz w:val="20"/>
          <w:szCs w:val="20"/>
          <w:lang w:val="en-GB" w:eastAsia="en-US"/>
        </w:rPr>
        <w:t xml:space="preserve">igital </w:t>
      </w:r>
      <w:r w:rsidR="007A4781" w:rsidRPr="0086295B">
        <w:rPr>
          <w:rFonts w:ascii="Times New Roman" w:eastAsia="Times New Roman" w:hAnsi="Times New Roman" w:cs="Times New Roman"/>
          <w:sz w:val="20"/>
          <w:szCs w:val="20"/>
          <w:lang w:val="en-GB" w:eastAsia="en-US"/>
        </w:rPr>
        <w:t>M</w:t>
      </w:r>
      <w:r w:rsidR="001C45F7" w:rsidRPr="0086295B">
        <w:rPr>
          <w:rFonts w:ascii="Times New Roman" w:eastAsia="Times New Roman" w:hAnsi="Times New Roman" w:cs="Times New Roman"/>
          <w:sz w:val="20"/>
          <w:szCs w:val="20"/>
          <w:lang w:val="en-GB" w:eastAsia="en-US"/>
        </w:rPr>
        <w:t>ethods.</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i/>
          <w:sz w:val="20"/>
          <w:szCs w:val="20"/>
          <w:lang w:val="en-GB"/>
        </w:rPr>
        <w:t>Issues</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sz w:val="20"/>
          <w:szCs w:val="20"/>
          <w:lang w:val="en-GB"/>
        </w:rPr>
        <w:t>5</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sz w:val="20"/>
          <w:szCs w:val="20"/>
          <w:lang w:val="en-GB"/>
        </w:rPr>
        <w:t>2</w:t>
      </w:r>
      <w:r w:rsidRPr="0086295B">
        <w:rPr>
          <w:rFonts w:ascii="Times New Roman" w:hAnsi="Times New Roman" w:cs="Times New Roman"/>
          <w:sz w:val="20"/>
          <w:szCs w:val="20"/>
          <w:lang w:val="en-GB"/>
        </w:rPr>
        <w:t>).</w:t>
      </w:r>
    </w:p>
    <w:p w14:paraId="609B4C07" w14:textId="2A2A0FC5" w:rsidR="00C72DD0" w:rsidRPr="0086295B" w:rsidRDefault="002F40E7"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Kuzara</w:t>
      </w:r>
      <w:proofErr w:type="spellEnd"/>
      <w:r w:rsidRPr="0086295B">
        <w:rPr>
          <w:rFonts w:ascii="Times New Roman" w:hAnsi="Times New Roman" w:cs="Times New Roman"/>
          <w:sz w:val="20"/>
          <w:szCs w:val="20"/>
          <w:lang w:val="en-GB"/>
        </w:rPr>
        <w:t xml:space="preserve">, Richard S., George R. Mead, and Keith A. Dixon. 1966. “Seriation of Anthropological Data: A Computer Program for Matrix-ordering.”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68 (6):</w:t>
      </w:r>
      <w:r w:rsidR="00C72DD0"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1442–55.</w:t>
      </w:r>
    </w:p>
    <w:p w14:paraId="1BEBDB3C" w14:textId="2AABD268" w:rsidR="002F40E7" w:rsidRPr="0086295B" w:rsidRDefault="00C72DD0"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Lum</w:t>
      </w:r>
      <w:proofErr w:type="spellEnd"/>
      <w:r w:rsidRPr="0086295B">
        <w:rPr>
          <w:rFonts w:ascii="Times New Roman" w:hAnsi="Times New Roman" w:cs="Times New Roman"/>
          <w:sz w:val="20"/>
          <w:szCs w:val="20"/>
          <w:lang w:val="en-GB"/>
        </w:rPr>
        <w:t>, Kristian</w:t>
      </w:r>
      <w:r w:rsidR="00485C8C">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William Isaac. 2016. “To predict and serve?” </w:t>
      </w:r>
      <w:r w:rsidRPr="0086295B">
        <w:rPr>
          <w:rFonts w:ascii="Times New Roman" w:hAnsi="Times New Roman" w:cs="Times New Roman"/>
          <w:i/>
          <w:sz w:val="20"/>
          <w:szCs w:val="20"/>
          <w:lang w:val="en-GB"/>
        </w:rPr>
        <w:t>Significance</w:t>
      </w:r>
      <w:r w:rsidRPr="0086295B">
        <w:rPr>
          <w:rFonts w:ascii="Times New Roman" w:hAnsi="Times New Roman" w:cs="Times New Roman"/>
          <w:sz w:val="20"/>
          <w:szCs w:val="20"/>
          <w:lang w:val="en-GB"/>
        </w:rPr>
        <w:t xml:space="preserve"> 13: 14</w:t>
      </w:r>
      <w:r w:rsidR="009F383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19.</w:t>
      </w:r>
    </w:p>
    <w:p w14:paraId="6ED50075" w14:textId="1CB3B175" w:rsidR="002F40E7"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Malinowski, Bronislaw. 2002</w:t>
      </w:r>
      <w:r w:rsidR="007A4781" w:rsidRPr="0086295B">
        <w:rPr>
          <w:rFonts w:ascii="Times New Roman" w:hAnsi="Times New Roman" w:cs="Times New Roman"/>
          <w:sz w:val="20"/>
          <w:szCs w:val="20"/>
          <w:lang w:val="en-GB"/>
        </w:rPr>
        <w:t xml:space="preserve"> [1922]</w:t>
      </w:r>
      <w:r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 xml:space="preserve">Argonauts of the Western Pacific: An Account of Native Enterprise and Adventure in the </w:t>
      </w:r>
      <w:proofErr w:type="spellStart"/>
      <w:r w:rsidRPr="0086295B">
        <w:rPr>
          <w:rFonts w:ascii="Times New Roman" w:hAnsi="Times New Roman" w:cs="Times New Roman"/>
          <w:i/>
          <w:sz w:val="20"/>
          <w:szCs w:val="20"/>
          <w:lang w:val="en-GB"/>
        </w:rPr>
        <w:t>Archipelagoes</w:t>
      </w:r>
      <w:proofErr w:type="spellEnd"/>
      <w:r w:rsidRPr="0086295B">
        <w:rPr>
          <w:rFonts w:ascii="Times New Roman" w:hAnsi="Times New Roman" w:cs="Times New Roman"/>
          <w:i/>
          <w:sz w:val="20"/>
          <w:szCs w:val="20"/>
          <w:lang w:val="en-GB"/>
        </w:rPr>
        <w:t xml:space="preserve"> of Melanesian New Guinea</w:t>
      </w:r>
      <w:r w:rsidRPr="0086295B">
        <w:rPr>
          <w:rFonts w:ascii="Times New Roman" w:hAnsi="Times New Roman" w:cs="Times New Roman"/>
          <w:sz w:val="20"/>
          <w:szCs w:val="20"/>
          <w:lang w:val="en-GB"/>
        </w:rPr>
        <w:t xml:space="preserve">. </w:t>
      </w:r>
      <w:r w:rsidR="00C87A9F">
        <w:rPr>
          <w:rFonts w:ascii="Times New Roman" w:hAnsi="Times New Roman" w:cs="Times New Roman"/>
          <w:sz w:val="20"/>
          <w:szCs w:val="20"/>
          <w:lang w:val="en-GB"/>
        </w:rPr>
        <w:t xml:space="preserve">London: </w:t>
      </w:r>
      <w:r w:rsidRPr="0086295B">
        <w:rPr>
          <w:rFonts w:ascii="Times New Roman" w:hAnsi="Times New Roman" w:cs="Times New Roman"/>
          <w:sz w:val="20"/>
          <w:szCs w:val="20"/>
          <w:lang w:val="en-GB"/>
        </w:rPr>
        <w:t>Routledge.</w:t>
      </w:r>
    </w:p>
    <w:p w14:paraId="7E31BBBA" w14:textId="33A197A2" w:rsidR="00C9764B"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Marcus, George E. 2007. “Ethnography Two Decades after Writing Culture: From the Experimental to the Baroque.” </w:t>
      </w:r>
      <w:r w:rsidRPr="0086295B">
        <w:rPr>
          <w:rFonts w:ascii="Times New Roman" w:hAnsi="Times New Roman" w:cs="Times New Roman"/>
          <w:i/>
          <w:sz w:val="20"/>
          <w:szCs w:val="20"/>
          <w:lang w:val="en-GB"/>
        </w:rPr>
        <w:t>Anthropological Quarterly</w:t>
      </w:r>
      <w:r w:rsidRPr="0086295B">
        <w:rPr>
          <w:rFonts w:ascii="Times New Roman" w:hAnsi="Times New Roman" w:cs="Times New Roman"/>
          <w:sz w:val="20"/>
          <w:szCs w:val="20"/>
          <w:lang w:val="en-GB"/>
        </w:rPr>
        <w:t xml:space="preserve"> 80 (4): 1127–45.</w:t>
      </w:r>
    </w:p>
    <w:p w14:paraId="6209C638" w14:textId="21971467" w:rsidR="00F11A2E" w:rsidRPr="0086295B" w:rsidRDefault="00C976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Markham, Annette, Elizabeth Buchanan, </w:t>
      </w:r>
      <w:r w:rsidR="001C45F7" w:rsidRPr="0086295B">
        <w:rPr>
          <w:rFonts w:ascii="Times New Roman" w:hAnsi="Times New Roman" w:cs="Times New Roman"/>
          <w:sz w:val="20"/>
          <w:szCs w:val="20"/>
          <w:lang w:val="en-GB"/>
        </w:rPr>
        <w:t xml:space="preserve">and </w:t>
      </w:r>
      <w:proofErr w:type="spellStart"/>
      <w:r w:rsidRPr="0086295B">
        <w:rPr>
          <w:rFonts w:ascii="Times New Roman" w:hAnsi="Times New Roman" w:cs="Times New Roman"/>
          <w:sz w:val="20"/>
          <w:szCs w:val="20"/>
          <w:lang w:val="en-GB"/>
        </w:rPr>
        <w:t>AoIR</w:t>
      </w:r>
      <w:proofErr w:type="spellEnd"/>
      <w:r w:rsidRPr="0086295B">
        <w:rPr>
          <w:rFonts w:ascii="Times New Roman" w:hAnsi="Times New Roman" w:cs="Times New Roman"/>
          <w:sz w:val="20"/>
          <w:szCs w:val="20"/>
          <w:lang w:val="en-GB"/>
        </w:rPr>
        <w:t xml:space="preserve"> Ethics Working Committee</w:t>
      </w:r>
      <w:r w:rsidR="001C45F7"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2012. </w:t>
      </w:r>
      <w:r w:rsidRPr="0086295B">
        <w:rPr>
          <w:rFonts w:ascii="Times New Roman" w:hAnsi="Times New Roman" w:cs="Times New Roman"/>
          <w:i/>
          <w:sz w:val="20"/>
          <w:szCs w:val="20"/>
          <w:lang w:val="en-GB"/>
        </w:rPr>
        <w:t>Ethical Decision-making and Internet Research: Version 2.0.</w:t>
      </w:r>
      <w:r w:rsidR="00F11A2E"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Association of Internet Researchers.</w:t>
      </w:r>
    </w:p>
    <w:p w14:paraId="1310450A" w14:textId="3BF68803" w:rsidR="00F11A2E" w:rsidRPr="0086295B" w:rsidRDefault="00F11A2E" w:rsidP="0086295B">
      <w:pPr>
        <w:pStyle w:val="ListParagraph"/>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Marx, Gary T. 2002. “What’s New about the ‘New Surveillance’? Classifying for Change and Continuity.” </w:t>
      </w:r>
      <w:r w:rsidR="001C45F7" w:rsidRPr="0086295B">
        <w:rPr>
          <w:rFonts w:ascii="Times New Roman" w:eastAsia="Times New Roman" w:hAnsi="Times New Roman" w:cs="Times New Roman"/>
          <w:i/>
          <w:iCs/>
          <w:sz w:val="20"/>
          <w:szCs w:val="20"/>
          <w:lang w:val="en-GB" w:eastAsia="en-US"/>
        </w:rPr>
        <w:t>Knowledge, Technology &amp; Policy</w:t>
      </w:r>
      <w:r w:rsidR="001C45F7" w:rsidRPr="0086295B">
        <w:rPr>
          <w:rFonts w:ascii="Times New Roman" w:eastAsia="Times New Roman" w:hAnsi="Times New Roman" w:cs="Times New Roman"/>
          <w:sz w:val="20"/>
          <w:szCs w:val="20"/>
          <w:lang w:val="en-GB" w:eastAsia="en-US"/>
        </w:rPr>
        <w:t xml:space="preserve"> 17 </w:t>
      </w:r>
      <w:r w:rsidRPr="0086295B">
        <w:rPr>
          <w:rFonts w:ascii="Times New Roman" w:hAnsi="Times New Roman" w:cs="Times New Roman"/>
          <w:sz w:val="20"/>
          <w:szCs w:val="20"/>
          <w:lang w:val="en-GB"/>
        </w:rPr>
        <w:t>(1)</w:t>
      </w:r>
      <w:r w:rsidR="00010605" w:rsidRPr="0086295B">
        <w:rPr>
          <w:rFonts w:ascii="Times New Roman" w:hAnsi="Times New Roman" w:cs="Times New Roman"/>
          <w:sz w:val="20"/>
          <w:szCs w:val="20"/>
          <w:lang w:val="en-GB"/>
        </w:rPr>
        <w:t>: 18–37</w:t>
      </w:r>
      <w:r w:rsidRPr="0086295B">
        <w:rPr>
          <w:rFonts w:ascii="Times New Roman" w:hAnsi="Times New Roman" w:cs="Times New Roman"/>
          <w:sz w:val="20"/>
          <w:szCs w:val="20"/>
          <w:lang w:val="en-GB"/>
        </w:rPr>
        <w:t>.</w:t>
      </w:r>
    </w:p>
    <w:p w14:paraId="6A0591C4" w14:textId="7BCCB7B3" w:rsidR="007A4781" w:rsidRPr="0086295B" w:rsidRDefault="00F11A2E"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Miller, Daniel, Elisabetta Costa, Nell Haynes, Tom McDonald, Razvan </w:t>
      </w:r>
      <w:proofErr w:type="spellStart"/>
      <w:r w:rsidRPr="0086295B">
        <w:rPr>
          <w:rFonts w:ascii="Times New Roman" w:hAnsi="Times New Roman" w:cs="Times New Roman"/>
          <w:sz w:val="20"/>
          <w:szCs w:val="20"/>
          <w:lang w:val="en-GB"/>
        </w:rPr>
        <w:t>Nicolescu</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Jolynna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Sinanan</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Juliano</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Spyer</w:t>
      </w:r>
      <w:proofErr w:type="spellEnd"/>
      <w:r w:rsidRPr="0086295B">
        <w:rPr>
          <w:rFonts w:ascii="Times New Roman" w:hAnsi="Times New Roman" w:cs="Times New Roman"/>
          <w:sz w:val="20"/>
          <w:szCs w:val="20"/>
          <w:lang w:val="en-GB"/>
        </w:rPr>
        <w:t xml:space="preserve">, Shriram Venkatraman, and </w:t>
      </w:r>
      <w:proofErr w:type="spellStart"/>
      <w:r w:rsidRPr="0086295B">
        <w:rPr>
          <w:rFonts w:ascii="Times New Roman" w:hAnsi="Times New Roman" w:cs="Times New Roman"/>
          <w:sz w:val="20"/>
          <w:szCs w:val="20"/>
          <w:lang w:val="en-GB"/>
        </w:rPr>
        <w:t>Xinyuan</w:t>
      </w:r>
      <w:proofErr w:type="spellEnd"/>
      <w:r w:rsidRPr="0086295B">
        <w:rPr>
          <w:rFonts w:ascii="Times New Roman" w:hAnsi="Times New Roman" w:cs="Times New Roman"/>
          <w:sz w:val="20"/>
          <w:szCs w:val="20"/>
          <w:lang w:val="en-GB"/>
        </w:rPr>
        <w:t xml:space="preserve"> Wang. 2016. </w:t>
      </w:r>
      <w:r w:rsidRPr="0086295B">
        <w:rPr>
          <w:rFonts w:ascii="Times New Roman" w:hAnsi="Times New Roman" w:cs="Times New Roman"/>
          <w:i/>
          <w:sz w:val="20"/>
          <w:szCs w:val="20"/>
          <w:lang w:val="en-GB"/>
        </w:rPr>
        <w:t>How the World Changed Social Media</w:t>
      </w:r>
      <w:r w:rsidRPr="0086295B">
        <w:rPr>
          <w:rFonts w:ascii="Times New Roman" w:hAnsi="Times New Roman" w:cs="Times New Roman"/>
          <w:sz w:val="20"/>
          <w:szCs w:val="20"/>
          <w:lang w:val="en-GB"/>
        </w:rPr>
        <w:t xml:space="preserve">. </w:t>
      </w:r>
      <w:r w:rsidR="009E2605">
        <w:rPr>
          <w:rFonts w:ascii="Times New Roman" w:hAnsi="Times New Roman" w:cs="Times New Roman"/>
          <w:sz w:val="20"/>
          <w:szCs w:val="20"/>
          <w:lang w:val="en-GB"/>
        </w:rPr>
        <w:t xml:space="preserve">London: </w:t>
      </w:r>
      <w:r w:rsidRPr="0086295B">
        <w:rPr>
          <w:rFonts w:ascii="Times New Roman" w:hAnsi="Times New Roman" w:cs="Times New Roman"/>
          <w:sz w:val="20"/>
          <w:szCs w:val="20"/>
          <w:lang w:val="en-GB"/>
        </w:rPr>
        <w:t>UCL press.</w:t>
      </w:r>
    </w:p>
    <w:p w14:paraId="4A2562F1" w14:textId="3EE19FC5" w:rsidR="00F11A2E" w:rsidRPr="0086295B" w:rsidRDefault="007A4781"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Mitchell, J. Clyde. 1974. “Social Networks.” </w:t>
      </w:r>
      <w:r w:rsidRPr="0086295B">
        <w:rPr>
          <w:rFonts w:ascii="Times New Roman" w:hAnsi="Times New Roman" w:cs="Times New Roman"/>
          <w:i/>
          <w:sz w:val="20"/>
          <w:szCs w:val="20"/>
          <w:lang w:val="en-GB"/>
        </w:rPr>
        <w:t>Annual Review of Anthropology</w:t>
      </w:r>
      <w:r w:rsidRPr="0086295B">
        <w:rPr>
          <w:rFonts w:ascii="Times New Roman" w:hAnsi="Times New Roman" w:cs="Times New Roman"/>
          <w:sz w:val="20"/>
          <w:szCs w:val="20"/>
          <w:lang w:val="en-GB"/>
        </w:rPr>
        <w:t xml:space="preserve"> 3: 279–99.</w:t>
      </w:r>
    </w:p>
    <w:p w14:paraId="7B698662" w14:textId="70BB2BB2" w:rsidR="00F11A2E" w:rsidRPr="0086295B" w:rsidRDefault="00F11A2E"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Mittelstadt</w:t>
      </w:r>
      <w:proofErr w:type="spellEnd"/>
      <w:r w:rsidRPr="0086295B">
        <w:rPr>
          <w:rFonts w:ascii="Times New Roman" w:hAnsi="Times New Roman" w:cs="Times New Roman"/>
          <w:sz w:val="20"/>
          <w:szCs w:val="20"/>
          <w:lang w:val="en-GB"/>
        </w:rPr>
        <w:t xml:space="preserve">, Brent Daniel, Patrick </w:t>
      </w:r>
      <w:proofErr w:type="spellStart"/>
      <w:r w:rsidRPr="0086295B">
        <w:rPr>
          <w:rFonts w:ascii="Times New Roman" w:hAnsi="Times New Roman" w:cs="Times New Roman"/>
          <w:sz w:val="20"/>
          <w:szCs w:val="20"/>
          <w:lang w:val="en-GB"/>
        </w:rPr>
        <w:t>Allo</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Mariarosaria</w:t>
      </w:r>
      <w:proofErr w:type="spellEnd"/>
      <w:r w:rsidRPr="0086295B">
        <w:rPr>
          <w:rFonts w:ascii="Times New Roman" w:hAnsi="Times New Roman" w:cs="Times New Roman"/>
          <w:sz w:val="20"/>
          <w:szCs w:val="20"/>
          <w:lang w:val="en-GB"/>
        </w:rPr>
        <w:t xml:space="preserve"> Taddeo, Sandra Wachter, and Luciano </w:t>
      </w:r>
      <w:proofErr w:type="spellStart"/>
      <w:r w:rsidRPr="0086295B">
        <w:rPr>
          <w:rFonts w:ascii="Times New Roman" w:hAnsi="Times New Roman" w:cs="Times New Roman"/>
          <w:sz w:val="20"/>
          <w:szCs w:val="20"/>
          <w:lang w:val="en-GB"/>
        </w:rPr>
        <w:t>Floridi</w:t>
      </w:r>
      <w:proofErr w:type="spellEnd"/>
      <w:r w:rsidRPr="0086295B">
        <w:rPr>
          <w:rFonts w:ascii="Times New Roman" w:hAnsi="Times New Roman" w:cs="Times New Roman"/>
          <w:sz w:val="20"/>
          <w:szCs w:val="20"/>
          <w:lang w:val="en-GB"/>
        </w:rPr>
        <w:t xml:space="preserve">. 2016. “The Ethics of Algorithms: Mapping the Debate.”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3 (2): </w:t>
      </w:r>
      <w:r w:rsidR="00010605" w:rsidRPr="0086295B">
        <w:rPr>
          <w:rFonts w:ascii="Times New Roman" w:hAnsi="Times New Roman" w:cs="Times New Roman"/>
          <w:sz w:val="20"/>
          <w:szCs w:val="20"/>
          <w:lang w:val="en-GB"/>
        </w:rPr>
        <w:t>1–21</w:t>
      </w:r>
      <w:r w:rsidRPr="0086295B">
        <w:rPr>
          <w:rFonts w:ascii="Times New Roman" w:hAnsi="Times New Roman" w:cs="Times New Roman"/>
          <w:sz w:val="20"/>
          <w:szCs w:val="20"/>
          <w:lang w:val="en-GB"/>
        </w:rPr>
        <w:t>.</w:t>
      </w:r>
    </w:p>
    <w:p w14:paraId="2D3EADA0" w14:textId="5788316A" w:rsidR="0005313C" w:rsidRPr="0086295B" w:rsidRDefault="00F11A2E"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Nardi</w:t>
      </w:r>
      <w:proofErr w:type="spellEnd"/>
      <w:r w:rsidRPr="0086295B">
        <w:rPr>
          <w:rFonts w:ascii="Times New Roman" w:hAnsi="Times New Roman" w:cs="Times New Roman"/>
          <w:sz w:val="20"/>
          <w:szCs w:val="20"/>
          <w:lang w:val="en-GB"/>
        </w:rPr>
        <w:t xml:space="preserve">, Bonnie. 2010. </w:t>
      </w:r>
      <w:r w:rsidRPr="0086295B">
        <w:rPr>
          <w:rFonts w:ascii="Times New Roman" w:hAnsi="Times New Roman" w:cs="Times New Roman"/>
          <w:i/>
          <w:sz w:val="20"/>
          <w:szCs w:val="20"/>
          <w:lang w:val="en-GB"/>
        </w:rPr>
        <w:t>My Life as a Night Elf Priest: An Anthropological account of World of Warcraft</w:t>
      </w:r>
      <w:r w:rsidRPr="0086295B">
        <w:rPr>
          <w:rFonts w:ascii="Times New Roman" w:hAnsi="Times New Roman" w:cs="Times New Roman"/>
          <w:sz w:val="20"/>
          <w:szCs w:val="20"/>
          <w:lang w:val="en-GB"/>
        </w:rPr>
        <w:t>. University of Michigan Press.</w:t>
      </w:r>
    </w:p>
    <w:p w14:paraId="2307EC5B" w14:textId="1EDCA320" w:rsidR="00F11A2E" w:rsidRPr="0086295B" w:rsidRDefault="0005313C"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Nolan, Cathy. 2018. “Data Surveillance, Monitoring, and Spying: Personal Privacy in a Data-Gathering World.” Data Topics. Published May 2, 2018. </w:t>
      </w:r>
      <w:hyperlink r:id="rId11" w:history="1">
        <w:r w:rsidRPr="0086295B">
          <w:rPr>
            <w:rStyle w:val="Hyperlink"/>
            <w:rFonts w:ascii="Times New Roman" w:hAnsi="Times New Roman" w:cs="Times New Roman"/>
            <w:color w:val="auto"/>
            <w:sz w:val="20"/>
            <w:szCs w:val="20"/>
            <w:u w:val="none"/>
            <w:lang w:val="en-GB"/>
          </w:rPr>
          <w:t>https://www.dataversity.net/data-surveillance-monitoring-spying-personal-privacy-data-gathering-world/</w:t>
        </w:r>
      </w:hyperlink>
      <w:r w:rsidR="00D042D7">
        <w:rPr>
          <w:rStyle w:val="Hyperlink"/>
          <w:rFonts w:ascii="Times New Roman" w:hAnsi="Times New Roman" w:cs="Times New Roman"/>
          <w:color w:val="auto"/>
          <w:sz w:val="20"/>
          <w:szCs w:val="20"/>
          <w:u w:val="none"/>
          <w:lang w:val="en-GB"/>
        </w:rPr>
        <w:t>.</w:t>
      </w:r>
    </w:p>
    <w:p w14:paraId="5886F9C7" w14:textId="116AC085" w:rsidR="00F11A2E" w:rsidRPr="0086295B" w:rsidRDefault="00F11A2E"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Patel, Shyamal, Hyung Park, Paolo </w:t>
      </w:r>
      <w:proofErr w:type="spellStart"/>
      <w:r w:rsidRPr="0086295B">
        <w:rPr>
          <w:rFonts w:ascii="Times New Roman" w:hAnsi="Times New Roman" w:cs="Times New Roman"/>
          <w:sz w:val="20"/>
          <w:szCs w:val="20"/>
          <w:lang w:val="en-GB"/>
        </w:rPr>
        <w:t>Bonato</w:t>
      </w:r>
      <w:proofErr w:type="spellEnd"/>
      <w:r w:rsidRPr="0086295B">
        <w:rPr>
          <w:rFonts w:ascii="Times New Roman" w:hAnsi="Times New Roman" w:cs="Times New Roman"/>
          <w:sz w:val="20"/>
          <w:szCs w:val="20"/>
          <w:lang w:val="en-GB"/>
        </w:rPr>
        <w:t xml:space="preserve">, Leighton Chan, and Mary Rodgers. 2012. “A Review of Wearable Sensors and Systems with Application in Rehabilitation.” </w:t>
      </w:r>
      <w:r w:rsidRPr="0086295B">
        <w:rPr>
          <w:rFonts w:ascii="Times New Roman" w:hAnsi="Times New Roman" w:cs="Times New Roman"/>
          <w:i/>
          <w:sz w:val="20"/>
          <w:szCs w:val="20"/>
          <w:lang w:val="en-GB"/>
        </w:rPr>
        <w:t xml:space="preserve">Journal of </w:t>
      </w:r>
      <w:proofErr w:type="spellStart"/>
      <w:r w:rsidRPr="0086295B">
        <w:rPr>
          <w:rFonts w:ascii="Times New Roman" w:hAnsi="Times New Roman" w:cs="Times New Roman"/>
          <w:i/>
          <w:sz w:val="20"/>
          <w:szCs w:val="20"/>
          <w:lang w:val="en-GB"/>
        </w:rPr>
        <w:t>Neuroengineering</w:t>
      </w:r>
      <w:proofErr w:type="spellEnd"/>
      <w:r w:rsidRPr="0086295B">
        <w:rPr>
          <w:rFonts w:ascii="Times New Roman" w:hAnsi="Times New Roman" w:cs="Times New Roman"/>
          <w:i/>
          <w:sz w:val="20"/>
          <w:szCs w:val="20"/>
          <w:lang w:val="en-GB"/>
        </w:rPr>
        <w:t xml:space="preserve"> and Rehabilitation</w:t>
      </w:r>
      <w:r w:rsidRPr="0086295B">
        <w:rPr>
          <w:rFonts w:ascii="Times New Roman" w:hAnsi="Times New Roman" w:cs="Times New Roman"/>
          <w:sz w:val="20"/>
          <w:szCs w:val="20"/>
          <w:lang w:val="en-GB"/>
        </w:rPr>
        <w:t xml:space="preserve"> 9 (1): 21.</w:t>
      </w:r>
    </w:p>
    <w:p w14:paraId="4CE2D16E" w14:textId="47686324" w:rsidR="00DB214B"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Pink, Sarah, Shanti </w:t>
      </w:r>
      <w:proofErr w:type="spellStart"/>
      <w:r w:rsidRPr="0086295B">
        <w:rPr>
          <w:rFonts w:ascii="Times New Roman" w:hAnsi="Times New Roman" w:cs="Times New Roman"/>
          <w:sz w:val="20"/>
          <w:szCs w:val="20"/>
          <w:lang w:val="en-GB"/>
        </w:rPr>
        <w:t>Sumartojo</w:t>
      </w:r>
      <w:proofErr w:type="spellEnd"/>
      <w:r w:rsidRPr="0086295B">
        <w:rPr>
          <w:rFonts w:ascii="Times New Roman" w:hAnsi="Times New Roman" w:cs="Times New Roman"/>
          <w:sz w:val="20"/>
          <w:szCs w:val="20"/>
          <w:lang w:val="en-GB"/>
        </w:rPr>
        <w:t xml:space="preserve">, Deborah Lupton, and Christine </w:t>
      </w:r>
      <w:proofErr w:type="spellStart"/>
      <w:r w:rsidRPr="0086295B">
        <w:rPr>
          <w:rFonts w:ascii="Times New Roman" w:hAnsi="Times New Roman" w:cs="Times New Roman"/>
          <w:sz w:val="20"/>
          <w:szCs w:val="20"/>
          <w:lang w:val="en-GB"/>
        </w:rPr>
        <w:t>Heyes</w:t>
      </w:r>
      <w:proofErr w:type="spellEnd"/>
      <w:r w:rsidRPr="0086295B">
        <w:rPr>
          <w:rFonts w:ascii="Times New Roman" w:hAnsi="Times New Roman" w:cs="Times New Roman"/>
          <w:sz w:val="20"/>
          <w:szCs w:val="20"/>
          <w:lang w:val="en-GB"/>
        </w:rPr>
        <w:t xml:space="preserve"> La Bond. 2017. “Mundane Data: The Routines, Contingencies and Accomplishments of Digital living.”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4 (1): </w:t>
      </w:r>
      <w:r w:rsidR="00010605" w:rsidRPr="0086295B">
        <w:rPr>
          <w:rFonts w:ascii="Times New Roman" w:hAnsi="Times New Roman" w:cs="Times New Roman"/>
          <w:sz w:val="20"/>
          <w:szCs w:val="20"/>
          <w:lang w:val="en-GB"/>
        </w:rPr>
        <w:t>1–12</w:t>
      </w:r>
      <w:r w:rsidRPr="0086295B">
        <w:rPr>
          <w:rFonts w:ascii="Times New Roman" w:hAnsi="Times New Roman" w:cs="Times New Roman"/>
          <w:sz w:val="20"/>
          <w:szCs w:val="20"/>
          <w:lang w:val="en-GB"/>
        </w:rPr>
        <w:t>.</w:t>
      </w:r>
    </w:p>
    <w:p w14:paraId="436F5778" w14:textId="2564A64B" w:rsidR="009F3834" w:rsidRPr="0086295B" w:rsidRDefault="00DB214B"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Podolefsky</w:t>
      </w:r>
      <w:proofErr w:type="spellEnd"/>
      <w:r w:rsidRPr="0086295B">
        <w:rPr>
          <w:rFonts w:ascii="Times New Roman" w:hAnsi="Times New Roman" w:cs="Times New Roman"/>
          <w:sz w:val="20"/>
          <w:szCs w:val="20"/>
          <w:lang w:val="en-GB"/>
        </w:rPr>
        <w:t xml:space="preserve">, Aaron, and Christopher McCarty. 1983. “Topical Sorting: A Technique for Computer Assisted Qualitative Data Analysis.”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85 (4): 886–90.</w:t>
      </w:r>
    </w:p>
    <w:p w14:paraId="754FD06E" w14:textId="214C6038" w:rsidR="00DB214B" w:rsidRPr="0086295B" w:rsidRDefault="009F3834"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Pretnar</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Ajda</w:t>
      </w:r>
      <w:proofErr w:type="spellEnd"/>
      <w:r w:rsidR="00D042D7">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Marko </w:t>
      </w:r>
      <w:proofErr w:type="spellStart"/>
      <w:r w:rsidRPr="0086295B">
        <w:rPr>
          <w:rFonts w:ascii="Times New Roman" w:hAnsi="Times New Roman" w:cs="Times New Roman"/>
          <w:sz w:val="20"/>
          <w:szCs w:val="20"/>
          <w:lang w:val="en-GB"/>
        </w:rPr>
        <w:t>Robnik-Šikonja</w:t>
      </w:r>
      <w:proofErr w:type="spellEnd"/>
      <w:r w:rsidRPr="0086295B">
        <w:rPr>
          <w:rFonts w:ascii="Times New Roman" w:hAnsi="Times New Roman" w:cs="Times New Roman"/>
          <w:sz w:val="20"/>
          <w:szCs w:val="20"/>
          <w:lang w:val="en-GB"/>
        </w:rPr>
        <w:t>. 2019. “</w:t>
      </w:r>
      <w:proofErr w:type="spellStart"/>
      <w:r w:rsidRPr="0086295B">
        <w:rPr>
          <w:rFonts w:ascii="Times New Roman" w:hAnsi="Times New Roman" w:cs="Times New Roman"/>
          <w:sz w:val="20"/>
          <w:szCs w:val="20"/>
          <w:lang w:val="en-GB"/>
        </w:rPr>
        <w:t>Analiza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slik</w:t>
      </w:r>
      <w:proofErr w:type="spellEnd"/>
      <w:r w:rsidRPr="0086295B">
        <w:rPr>
          <w:rFonts w:ascii="Times New Roman" w:hAnsi="Times New Roman" w:cs="Times New Roman"/>
          <w:sz w:val="20"/>
          <w:szCs w:val="20"/>
          <w:lang w:val="en-GB"/>
        </w:rPr>
        <w:t xml:space="preserve"> in </w:t>
      </w:r>
      <w:proofErr w:type="spellStart"/>
      <w:r w:rsidRPr="0086295B">
        <w:rPr>
          <w:rFonts w:ascii="Times New Roman" w:hAnsi="Times New Roman" w:cs="Times New Roman"/>
          <w:sz w:val="20"/>
          <w:szCs w:val="20"/>
          <w:lang w:val="en-GB"/>
        </w:rPr>
        <w:t>besedil</w:t>
      </w:r>
      <w:proofErr w:type="spellEnd"/>
      <w:r w:rsidRPr="0086295B">
        <w:rPr>
          <w:rFonts w:ascii="Times New Roman" w:hAnsi="Times New Roman" w:cs="Times New Roman"/>
          <w:sz w:val="20"/>
          <w:szCs w:val="20"/>
          <w:lang w:val="en-GB"/>
        </w:rPr>
        <w:t xml:space="preserve"> s </w:t>
      </w:r>
      <w:proofErr w:type="spellStart"/>
      <w:r w:rsidRPr="0086295B">
        <w:rPr>
          <w:rFonts w:ascii="Times New Roman" w:hAnsi="Times New Roman" w:cs="Times New Roman"/>
          <w:sz w:val="20"/>
          <w:szCs w:val="20"/>
          <w:lang w:val="en-GB"/>
        </w:rPr>
        <w:t>pristopi</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umetne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inteligence</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i/>
          <w:sz w:val="20"/>
          <w:szCs w:val="20"/>
          <w:lang w:val="en-GB"/>
        </w:rPr>
        <w:t>Glasnik</w:t>
      </w:r>
      <w:proofErr w:type="spellEnd"/>
      <w:r w:rsidRPr="0086295B">
        <w:rPr>
          <w:rFonts w:ascii="Times New Roman" w:hAnsi="Times New Roman" w:cs="Times New Roman"/>
          <w:i/>
          <w:sz w:val="20"/>
          <w:szCs w:val="20"/>
          <w:lang w:val="en-GB"/>
        </w:rPr>
        <w:t xml:space="preserve"> SED</w:t>
      </w:r>
      <w:r w:rsidR="00E17469" w:rsidRPr="0086295B">
        <w:rPr>
          <w:rFonts w:ascii="Times New Roman" w:hAnsi="Times New Roman" w:cs="Times New Roman"/>
          <w:sz w:val="20"/>
          <w:szCs w:val="20"/>
          <w:lang w:val="en-GB"/>
        </w:rPr>
        <w:t xml:space="preserve"> 59 (1): 49–57.</w:t>
      </w:r>
    </w:p>
    <w:p w14:paraId="7E27AD75" w14:textId="0A13F713" w:rsidR="00D910AB"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Ramos, Mary Carol. 1989. “Some Ethical Implications of Qualitative Research.” </w:t>
      </w:r>
      <w:r w:rsidRPr="0086295B">
        <w:rPr>
          <w:rFonts w:ascii="Times New Roman" w:hAnsi="Times New Roman" w:cs="Times New Roman"/>
          <w:i/>
          <w:sz w:val="20"/>
          <w:szCs w:val="20"/>
          <w:lang w:val="en-GB"/>
        </w:rPr>
        <w:t>Research in Nursing &amp; Health</w:t>
      </w:r>
      <w:r w:rsidRPr="0086295B">
        <w:rPr>
          <w:rFonts w:ascii="Times New Roman" w:hAnsi="Times New Roman" w:cs="Times New Roman"/>
          <w:sz w:val="20"/>
          <w:szCs w:val="20"/>
          <w:lang w:val="en-GB"/>
        </w:rPr>
        <w:t xml:space="preserve"> 12 (1): 57–63.</w:t>
      </w:r>
    </w:p>
    <w:p w14:paraId="53CF2F0C" w14:textId="3AFA4641" w:rsidR="00C72DD0" w:rsidRPr="0086295B" w:rsidRDefault="00D910A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Shearer, Colin. </w:t>
      </w:r>
      <w:r w:rsidR="00197581" w:rsidRPr="0086295B">
        <w:rPr>
          <w:rFonts w:ascii="Times New Roman" w:hAnsi="Times New Roman" w:cs="Times New Roman"/>
          <w:sz w:val="20"/>
          <w:szCs w:val="20"/>
          <w:lang w:val="en-GB"/>
        </w:rPr>
        <w:t xml:space="preserve">2000. “The CRISP-DM Model: the New Blueprint for Data Mining.” </w:t>
      </w:r>
      <w:r w:rsidR="00197581" w:rsidRPr="0086295B">
        <w:rPr>
          <w:rFonts w:ascii="Times New Roman" w:hAnsi="Times New Roman" w:cs="Times New Roman"/>
          <w:i/>
          <w:sz w:val="20"/>
          <w:szCs w:val="20"/>
          <w:lang w:val="en-GB"/>
        </w:rPr>
        <w:t>Data Warehousing</w:t>
      </w:r>
      <w:r w:rsidR="00197581" w:rsidRPr="0086295B">
        <w:rPr>
          <w:rFonts w:ascii="Times New Roman" w:hAnsi="Times New Roman" w:cs="Times New Roman"/>
          <w:sz w:val="20"/>
          <w:szCs w:val="20"/>
          <w:lang w:val="en-GB"/>
        </w:rPr>
        <w:t xml:space="preserve"> 5: 13–22.</w:t>
      </w:r>
    </w:p>
    <w:p w14:paraId="5AE749A8" w14:textId="7B9DA85B" w:rsidR="00DB214B" w:rsidRPr="0086295B" w:rsidRDefault="00C72DD0" w:rsidP="0086295B">
      <w:pPr>
        <w:pStyle w:val="NoSpacing"/>
        <w:numPr>
          <w:ilvl w:val="0"/>
          <w:numId w:val="3"/>
        </w:numPr>
        <w:jc w:val="both"/>
        <w:rPr>
          <w:rFonts w:ascii="Times New Roman" w:hAnsi="Times New Roman" w:cs="Times New Roman"/>
          <w:sz w:val="20"/>
          <w:szCs w:val="20"/>
          <w:lang w:val="en-GB"/>
        </w:rPr>
      </w:pPr>
      <w:commentRangeStart w:id="11"/>
      <w:r w:rsidRPr="0086295B">
        <w:rPr>
          <w:rFonts w:ascii="Times New Roman" w:hAnsi="Times New Roman" w:cs="Times New Roman"/>
          <w:sz w:val="20"/>
          <w:szCs w:val="20"/>
          <w:lang w:val="en-GB"/>
        </w:rPr>
        <w:t>Skeen</w:t>
      </w:r>
      <w:commentRangeEnd w:id="11"/>
      <w:r w:rsidR="005D01D5">
        <w:rPr>
          <w:rStyle w:val="CommentReference"/>
        </w:rPr>
        <w:commentReference w:id="11"/>
      </w:r>
      <w:r w:rsidRPr="0086295B">
        <w:rPr>
          <w:rFonts w:ascii="Times New Roman" w:hAnsi="Times New Roman" w:cs="Times New Roman"/>
          <w:sz w:val="20"/>
          <w:szCs w:val="20"/>
          <w:lang w:val="en-GB"/>
        </w:rPr>
        <w:t>, Jennifer L.</w:t>
      </w:r>
      <w:r w:rsidR="00D042D7">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w:t>
      </w:r>
      <w:r w:rsidR="00D042D7" w:rsidRPr="00A476C7">
        <w:rPr>
          <w:rFonts w:ascii="Times New Roman" w:hAnsi="Times New Roman" w:cs="Times New Roman"/>
          <w:sz w:val="20"/>
          <w:szCs w:val="20"/>
          <w:lang w:val="en-GB"/>
        </w:rPr>
        <w:t>Christopher</w:t>
      </w:r>
      <w:r w:rsidR="00D042D7" w:rsidRPr="00A01431">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Lowenkamp</w:t>
      </w:r>
      <w:proofErr w:type="spellEnd"/>
      <w:r w:rsidRPr="0086295B">
        <w:rPr>
          <w:rFonts w:ascii="Times New Roman" w:hAnsi="Times New Roman" w:cs="Times New Roman"/>
          <w:sz w:val="20"/>
          <w:szCs w:val="20"/>
          <w:lang w:val="en-GB"/>
        </w:rPr>
        <w:t>.</w:t>
      </w:r>
      <w:ins w:id="12" w:author="Microsoft Office User" w:date="2019-06-21T12:48:00Z">
        <w:r w:rsidR="00425EAA">
          <w:rPr>
            <w:rFonts w:ascii="Times New Roman" w:hAnsi="Times New Roman" w:cs="Times New Roman"/>
            <w:sz w:val="20"/>
            <w:szCs w:val="20"/>
            <w:lang w:val="en-GB"/>
          </w:rPr>
          <w:t xml:space="preserve"> 20</w:t>
        </w:r>
      </w:ins>
      <w:ins w:id="13" w:author="Microsoft Office User" w:date="2019-06-21T12:49:00Z">
        <w:r w:rsidR="00425EAA">
          <w:rPr>
            <w:rFonts w:ascii="Times New Roman" w:hAnsi="Times New Roman" w:cs="Times New Roman"/>
            <w:sz w:val="20"/>
            <w:szCs w:val="20"/>
            <w:lang w:val="en-GB"/>
          </w:rPr>
          <w:t>16.</w:t>
        </w:r>
      </w:ins>
      <w:r w:rsidRPr="0086295B">
        <w:rPr>
          <w:rFonts w:ascii="Times New Roman" w:hAnsi="Times New Roman" w:cs="Times New Roman"/>
          <w:sz w:val="20"/>
          <w:szCs w:val="20"/>
          <w:lang w:val="en-GB"/>
        </w:rPr>
        <w:t xml:space="preserve"> “Risk, Race, &amp; Recidivism: Predictive Bias and Disparate Impact.” </w:t>
      </w:r>
      <w:r w:rsidRPr="0086295B">
        <w:rPr>
          <w:rFonts w:ascii="Times New Roman" w:hAnsi="Times New Roman" w:cs="Times New Roman"/>
          <w:i/>
          <w:sz w:val="20"/>
          <w:szCs w:val="20"/>
          <w:lang w:val="en-GB"/>
        </w:rPr>
        <w:t>Criminology: An Interdisciplinary Journal</w:t>
      </w:r>
      <w:r w:rsidRPr="0086295B">
        <w:rPr>
          <w:rFonts w:ascii="Times New Roman" w:hAnsi="Times New Roman" w:cs="Times New Roman"/>
          <w:sz w:val="20"/>
          <w:szCs w:val="20"/>
          <w:lang w:val="en-GB"/>
        </w:rPr>
        <w:t xml:space="preserve"> 54 (4): 680–712.</w:t>
      </w:r>
    </w:p>
    <w:p w14:paraId="7FA94348" w14:textId="344EB574" w:rsidR="00DB214B" w:rsidRPr="0086295B" w:rsidRDefault="00DB214B"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Svensson</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Patrik</w:t>
      </w:r>
      <w:proofErr w:type="spellEnd"/>
      <w:r w:rsidRPr="0086295B">
        <w:rPr>
          <w:rFonts w:ascii="Times New Roman" w:hAnsi="Times New Roman" w:cs="Times New Roman"/>
          <w:sz w:val="20"/>
          <w:szCs w:val="20"/>
          <w:lang w:val="en-GB"/>
        </w:rPr>
        <w:t xml:space="preserve">. 2010. “The Landscape of Digital Humanities.” </w:t>
      </w:r>
      <w:r w:rsidRPr="0086295B">
        <w:rPr>
          <w:rFonts w:ascii="Times New Roman" w:hAnsi="Times New Roman" w:cs="Times New Roman"/>
          <w:i/>
          <w:sz w:val="20"/>
          <w:szCs w:val="20"/>
          <w:lang w:val="en-GB"/>
        </w:rPr>
        <w:t>Digital Humanities</w:t>
      </w:r>
      <w:r w:rsidRPr="0086295B">
        <w:rPr>
          <w:rFonts w:ascii="Times New Roman" w:hAnsi="Times New Roman" w:cs="Times New Roman"/>
          <w:sz w:val="20"/>
          <w:szCs w:val="20"/>
          <w:lang w:val="en-GB"/>
        </w:rPr>
        <w:t>.</w:t>
      </w:r>
      <w:r w:rsidR="00DB5CD0">
        <w:rPr>
          <w:rFonts w:ascii="Times New Roman" w:hAnsi="Times New Roman" w:cs="Times New Roman"/>
          <w:sz w:val="20"/>
          <w:szCs w:val="20"/>
          <w:lang w:val="en-GB"/>
        </w:rPr>
        <w:t xml:space="preserve"> </w:t>
      </w:r>
      <w:hyperlink r:id="rId12" w:history="1">
        <w:r w:rsidR="00DB5CD0" w:rsidRPr="0086295B">
          <w:rPr>
            <w:rStyle w:val="Hyperlink"/>
            <w:rFonts w:ascii="Times New Roman" w:hAnsi="Times New Roman" w:cs="Times New Roman"/>
            <w:color w:val="auto"/>
            <w:sz w:val="20"/>
            <w:szCs w:val="20"/>
            <w:u w:val="none"/>
            <w:lang w:val="en-GB"/>
          </w:rPr>
          <w:t>http://digitalhumanities.org/dhq/vol/4/1/000080/000080.html</w:t>
        </w:r>
      </w:hyperlink>
      <w:r w:rsidR="00DB5CD0">
        <w:rPr>
          <w:rFonts w:ascii="Times New Roman" w:hAnsi="Times New Roman" w:cs="Times New Roman"/>
          <w:sz w:val="20"/>
          <w:szCs w:val="20"/>
          <w:lang w:val="en-GB"/>
        </w:rPr>
        <w:t>.</w:t>
      </w:r>
    </w:p>
    <w:p w14:paraId="2CE9E476" w14:textId="4A93FD5B" w:rsidR="00DB214B" w:rsidRPr="0086295B" w:rsidRDefault="00DB214B" w:rsidP="0086295B">
      <w:pPr>
        <w:pStyle w:val="NoSpacing"/>
        <w:numPr>
          <w:ilvl w:val="0"/>
          <w:numId w:val="3"/>
        </w:numPr>
        <w:jc w:val="both"/>
        <w:rPr>
          <w:rFonts w:ascii="Times New Roman" w:hAnsi="Times New Roman" w:cs="Times New Roman"/>
          <w:sz w:val="20"/>
          <w:szCs w:val="20"/>
          <w:lang w:val="en-GB"/>
        </w:rPr>
      </w:pPr>
      <w:proofErr w:type="spellStart"/>
      <w:r w:rsidRPr="0086295B">
        <w:rPr>
          <w:rFonts w:ascii="Times New Roman" w:hAnsi="Times New Roman" w:cs="Times New Roman"/>
          <w:sz w:val="20"/>
          <w:szCs w:val="20"/>
          <w:lang w:val="en-GB"/>
        </w:rPr>
        <w:t>Teddlie</w:t>
      </w:r>
      <w:proofErr w:type="spellEnd"/>
      <w:r w:rsidRPr="0086295B">
        <w:rPr>
          <w:rFonts w:ascii="Times New Roman" w:hAnsi="Times New Roman" w:cs="Times New Roman"/>
          <w:sz w:val="20"/>
          <w:szCs w:val="20"/>
          <w:lang w:val="en-GB"/>
        </w:rPr>
        <w:t xml:space="preserve">, Charles, and Abbas </w:t>
      </w:r>
      <w:proofErr w:type="spellStart"/>
      <w:r w:rsidRPr="0086295B">
        <w:rPr>
          <w:rFonts w:ascii="Times New Roman" w:hAnsi="Times New Roman" w:cs="Times New Roman"/>
          <w:sz w:val="20"/>
          <w:szCs w:val="20"/>
          <w:lang w:val="en-GB"/>
        </w:rPr>
        <w:t>Tashakkori</w:t>
      </w:r>
      <w:proofErr w:type="spellEnd"/>
      <w:r w:rsidRPr="0086295B">
        <w:rPr>
          <w:rFonts w:ascii="Times New Roman" w:hAnsi="Times New Roman" w:cs="Times New Roman"/>
          <w:sz w:val="20"/>
          <w:szCs w:val="20"/>
          <w:lang w:val="en-GB"/>
        </w:rPr>
        <w:t xml:space="preserve">. 2009. </w:t>
      </w:r>
      <w:r w:rsidRPr="0086295B">
        <w:rPr>
          <w:rFonts w:ascii="Times New Roman" w:hAnsi="Times New Roman" w:cs="Times New Roman"/>
          <w:i/>
          <w:sz w:val="20"/>
          <w:szCs w:val="20"/>
          <w:lang w:val="en-GB"/>
        </w:rPr>
        <w:t xml:space="preserve">Foundations of Mixed Methods Research: Integrating Quantitative and Qualitative Approaches in the Social and </w:t>
      </w:r>
      <w:proofErr w:type="spellStart"/>
      <w:r w:rsidRPr="0086295B">
        <w:rPr>
          <w:rFonts w:ascii="Times New Roman" w:hAnsi="Times New Roman" w:cs="Times New Roman"/>
          <w:i/>
          <w:sz w:val="20"/>
          <w:szCs w:val="20"/>
          <w:lang w:val="en-GB"/>
        </w:rPr>
        <w:t>Behavioral</w:t>
      </w:r>
      <w:proofErr w:type="spellEnd"/>
      <w:r w:rsidRPr="0086295B">
        <w:rPr>
          <w:rFonts w:ascii="Times New Roman" w:hAnsi="Times New Roman" w:cs="Times New Roman"/>
          <w:i/>
          <w:sz w:val="20"/>
          <w:szCs w:val="20"/>
          <w:lang w:val="en-GB"/>
        </w:rPr>
        <w:t xml:space="preserve"> Sciences</w:t>
      </w:r>
      <w:r w:rsidRPr="0086295B">
        <w:rPr>
          <w:rFonts w:ascii="Times New Roman" w:hAnsi="Times New Roman" w:cs="Times New Roman"/>
          <w:sz w:val="20"/>
          <w:szCs w:val="20"/>
          <w:lang w:val="en-GB"/>
        </w:rPr>
        <w:t xml:space="preserve">. </w:t>
      </w:r>
      <w:r w:rsidR="00D042D7">
        <w:rPr>
          <w:rFonts w:ascii="Times New Roman" w:hAnsi="Times New Roman" w:cs="Times New Roman"/>
          <w:sz w:val="20"/>
          <w:szCs w:val="20"/>
          <w:lang w:val="en-GB"/>
        </w:rPr>
        <w:t xml:space="preserve">Los Angeles: </w:t>
      </w:r>
      <w:r w:rsidRPr="0086295B">
        <w:rPr>
          <w:rFonts w:ascii="Times New Roman" w:hAnsi="Times New Roman" w:cs="Times New Roman"/>
          <w:sz w:val="20"/>
          <w:szCs w:val="20"/>
          <w:lang w:val="en-GB"/>
        </w:rPr>
        <w:t>Sage.</w:t>
      </w:r>
    </w:p>
    <w:p w14:paraId="5585B2F0" w14:textId="2A6B5A36" w:rsidR="00357F7E"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White, Douglas R., and Gregory F. Truex. 1988. “Anthropology and Computing: The Challenges of the 1990s.” </w:t>
      </w:r>
      <w:r w:rsidRPr="0086295B">
        <w:rPr>
          <w:rFonts w:ascii="Times New Roman" w:hAnsi="Times New Roman" w:cs="Times New Roman"/>
          <w:i/>
          <w:sz w:val="20"/>
          <w:szCs w:val="20"/>
          <w:lang w:val="en-GB"/>
        </w:rPr>
        <w:t>Social Science Computer Review</w:t>
      </w:r>
      <w:r w:rsidRPr="0086295B">
        <w:rPr>
          <w:rFonts w:ascii="Times New Roman" w:hAnsi="Times New Roman" w:cs="Times New Roman"/>
          <w:sz w:val="20"/>
          <w:szCs w:val="20"/>
          <w:lang w:val="en-GB"/>
        </w:rPr>
        <w:t xml:space="preserve"> 6 (4): 481–97.</w:t>
      </w:r>
    </w:p>
    <w:p w14:paraId="2029C016" w14:textId="77777777" w:rsidR="00220F16" w:rsidRPr="0086295B" w:rsidRDefault="00220F16" w:rsidP="00220F16">
      <w:pPr>
        <w:pStyle w:val="NoSpacing"/>
        <w:rPr>
          <w:rFonts w:ascii="Times New Roman" w:hAnsi="Times New Roman" w:cs="Times New Roman"/>
          <w:sz w:val="20"/>
          <w:szCs w:val="20"/>
          <w:lang w:val="en-GB"/>
        </w:rPr>
      </w:pPr>
    </w:p>
    <w:p w14:paraId="212034B1" w14:textId="2B1F8110" w:rsidR="00357F7E" w:rsidRPr="0086295B" w:rsidRDefault="00F52DA6" w:rsidP="000667FE">
      <w:pPr>
        <w:spacing w:line="360" w:lineRule="auto"/>
        <w:jc w:val="both"/>
        <w:rPr>
          <w:rFonts w:ascii="Times New Roman" w:hAnsi="Times New Roman" w:cs="Times New Roman"/>
          <w:b/>
          <w:sz w:val="20"/>
          <w:szCs w:val="20"/>
          <w:lang w:val="en-GB"/>
        </w:rPr>
      </w:pPr>
      <w:r w:rsidRPr="0086295B">
        <w:rPr>
          <w:rFonts w:ascii="Times New Roman" w:hAnsi="Times New Roman" w:cs="Times New Roman"/>
          <w:b/>
          <w:sz w:val="20"/>
          <w:szCs w:val="20"/>
          <w:lang w:val="en-GB"/>
        </w:rPr>
        <w:t>Oral sources</w:t>
      </w:r>
      <w:r w:rsidR="00357F7E" w:rsidRPr="0086295B">
        <w:rPr>
          <w:rFonts w:ascii="Times New Roman" w:hAnsi="Times New Roman" w:cs="Times New Roman"/>
          <w:b/>
          <w:sz w:val="20"/>
          <w:szCs w:val="20"/>
          <w:lang w:val="en-GB"/>
        </w:rPr>
        <w:t>:</w:t>
      </w:r>
    </w:p>
    <w:p w14:paraId="27A6AD28" w14:textId="3A982CA7" w:rsidR="00AF58AE" w:rsidRPr="0086295B" w:rsidRDefault="00220F16" w:rsidP="0086295B">
      <w:pPr>
        <w:pStyle w:val="ListParagraph"/>
        <w:numPr>
          <w:ilvl w:val="0"/>
          <w:numId w:val="4"/>
        </w:num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Personal archive.</w:t>
      </w:r>
    </w:p>
    <w:p w14:paraId="7708759A" w14:textId="77777777" w:rsidR="00311584" w:rsidRDefault="00311584" w:rsidP="0086295B">
      <w:pPr>
        <w:spacing w:line="360" w:lineRule="auto"/>
        <w:jc w:val="center"/>
        <w:rPr>
          <w:rFonts w:ascii="Times New Roman" w:hAnsi="Times New Roman" w:cs="Times New Roman"/>
          <w:sz w:val="20"/>
          <w:szCs w:val="20"/>
          <w:lang w:val="en-GB"/>
        </w:rPr>
      </w:pPr>
    </w:p>
    <w:p w14:paraId="24DA2145" w14:textId="2DD5FD42" w:rsidR="00870F0B" w:rsidRPr="0086295B" w:rsidRDefault="00870F0B" w:rsidP="0086295B">
      <w:pPr>
        <w:spacing w:line="360" w:lineRule="auto"/>
        <w:jc w:val="center"/>
        <w:rPr>
          <w:rFonts w:ascii="Times New Roman" w:hAnsi="Times New Roman" w:cs="Times New Roman"/>
          <w:sz w:val="20"/>
          <w:szCs w:val="20"/>
          <w:lang w:val="en-GB"/>
        </w:rPr>
      </w:pPr>
      <w:commentRangeStart w:id="14"/>
      <w:proofErr w:type="spellStart"/>
      <w:r w:rsidRPr="0086295B">
        <w:rPr>
          <w:rFonts w:ascii="Times New Roman" w:hAnsi="Times New Roman" w:cs="Times New Roman"/>
          <w:sz w:val="20"/>
          <w:szCs w:val="20"/>
          <w:lang w:val="en-GB"/>
        </w:rPr>
        <w:t>Ajda</w:t>
      </w:r>
      <w:proofErr w:type="spellEnd"/>
      <w:r w:rsidRPr="0086295B">
        <w:rPr>
          <w:rFonts w:ascii="Times New Roman" w:hAnsi="Times New Roman" w:cs="Times New Roman"/>
          <w:sz w:val="20"/>
          <w:szCs w:val="20"/>
          <w:lang w:val="en-GB"/>
        </w:rPr>
        <w:t xml:space="preserve"> </w:t>
      </w:r>
      <w:proofErr w:type="spellStart"/>
      <w:r w:rsidRPr="0086295B">
        <w:rPr>
          <w:rFonts w:ascii="Times New Roman" w:hAnsi="Times New Roman" w:cs="Times New Roman"/>
          <w:sz w:val="20"/>
          <w:szCs w:val="20"/>
          <w:lang w:val="en-GB"/>
        </w:rPr>
        <w:t>Pretnar</w:t>
      </w:r>
      <w:commentRangeEnd w:id="14"/>
      <w:proofErr w:type="spellEnd"/>
      <w:r w:rsidR="003F5792">
        <w:rPr>
          <w:rStyle w:val="CommentReference"/>
        </w:rPr>
        <w:commentReference w:id="14"/>
      </w:r>
      <w:ins w:id="15" w:author="Microsoft Office User" w:date="2019-06-21T12:49:00Z">
        <w:r w:rsidR="007678DE">
          <w:rPr>
            <w:rFonts w:ascii="Times New Roman" w:hAnsi="Times New Roman" w:cs="Times New Roman"/>
            <w:sz w:val="20"/>
            <w:szCs w:val="20"/>
            <w:lang w:val="en-GB"/>
          </w:rPr>
          <w:t xml:space="preserve">, Dan </w:t>
        </w:r>
        <w:proofErr w:type="spellStart"/>
        <w:r w:rsidR="007678DE">
          <w:rPr>
            <w:rFonts w:ascii="Times New Roman" w:hAnsi="Times New Roman" w:cs="Times New Roman"/>
            <w:sz w:val="20"/>
            <w:szCs w:val="20"/>
            <w:lang w:val="en-GB"/>
          </w:rPr>
          <w:t>Podjed</w:t>
        </w:r>
      </w:ins>
      <w:proofErr w:type="spellEnd"/>
    </w:p>
    <w:p w14:paraId="5E048A14" w14:textId="2688BA2B" w:rsidR="00870F0B" w:rsidRPr="0086295B" w:rsidRDefault="00870F0B">
      <w:pPr>
        <w:spacing w:line="360" w:lineRule="auto"/>
        <w:jc w:val="center"/>
        <w:rPr>
          <w:rFonts w:ascii="Times New Roman" w:hAnsi="Times New Roman" w:cs="Times New Roman"/>
          <w:caps/>
          <w:sz w:val="20"/>
          <w:szCs w:val="20"/>
          <w:lang w:val="en-GB"/>
        </w:rPr>
      </w:pPr>
      <w:r w:rsidRPr="0086295B">
        <w:rPr>
          <w:rFonts w:ascii="Times New Roman" w:hAnsi="Times New Roman" w:cs="Times New Roman"/>
          <w:caps/>
          <w:sz w:val="20"/>
          <w:szCs w:val="20"/>
          <w:lang w:val="en-GB"/>
        </w:rPr>
        <w:lastRenderedPageBreak/>
        <w:t>Data Mining Workspace Sensors:</w:t>
      </w:r>
      <w:r w:rsidR="000674EC" w:rsidRPr="0086295B">
        <w:rPr>
          <w:rFonts w:ascii="Times New Roman" w:hAnsi="Times New Roman" w:cs="Times New Roman"/>
          <w:caps/>
          <w:sz w:val="20"/>
          <w:szCs w:val="20"/>
          <w:lang w:val="en-GB"/>
        </w:rPr>
        <w:t xml:space="preserve"> </w:t>
      </w:r>
      <w:r w:rsidRPr="0086295B">
        <w:rPr>
          <w:rFonts w:ascii="Times New Roman" w:hAnsi="Times New Roman" w:cs="Times New Roman"/>
          <w:caps/>
          <w:sz w:val="20"/>
          <w:szCs w:val="20"/>
          <w:lang w:val="en-GB"/>
        </w:rPr>
        <w:t>A New Approach to Anthropology</w:t>
      </w:r>
    </w:p>
    <w:p w14:paraId="197E05A6" w14:textId="63D09B92" w:rsidR="00F56F60" w:rsidRPr="0086295B" w:rsidRDefault="00F56F60">
      <w:pPr>
        <w:spacing w:line="360" w:lineRule="auto"/>
        <w:jc w:val="center"/>
        <w:rPr>
          <w:rFonts w:ascii="Times New Roman" w:hAnsi="Times New Roman" w:cs="Times New Roman"/>
          <w:b/>
          <w:sz w:val="20"/>
          <w:szCs w:val="20"/>
          <w:lang w:val="en-GB"/>
        </w:rPr>
      </w:pPr>
      <w:r w:rsidRPr="0086295B">
        <w:rPr>
          <w:rFonts w:ascii="Times New Roman" w:hAnsi="Times New Roman" w:cs="Times New Roman"/>
          <w:caps/>
          <w:sz w:val="20"/>
          <w:szCs w:val="20"/>
          <w:lang w:val="en-GB"/>
        </w:rPr>
        <w:t>Summary</w:t>
      </w:r>
    </w:p>
    <w:p w14:paraId="12AB7E7C" w14:textId="2A1C75CA" w:rsidR="00F56F60" w:rsidRPr="0086295B" w:rsidRDefault="00403361">
      <w:pPr>
        <w:spacing w:line="360" w:lineRule="auto"/>
        <w:jc w:val="both"/>
        <w:rPr>
          <w:rFonts w:ascii="Times New Roman" w:hAnsi="Times New Roman" w:cs="Times New Roman"/>
          <w:sz w:val="20"/>
          <w:szCs w:val="20"/>
          <w:lang w:val="en-GB"/>
        </w:rPr>
      </w:pPr>
      <w:r>
        <w:rPr>
          <w:rFonts w:ascii="Times New Roman" w:hAnsi="Times New Roman" w:cs="Times New Roman"/>
          <w:lang w:val="en-GB"/>
        </w:rPr>
        <w:tab/>
      </w:r>
      <w:r w:rsidR="00F56F60" w:rsidRPr="0086295B">
        <w:rPr>
          <w:rFonts w:ascii="Times New Roman" w:hAnsi="Times New Roman" w:cs="Times New Roman"/>
          <w:sz w:val="20"/>
          <w:szCs w:val="20"/>
          <w:lang w:val="en-GB"/>
        </w:rPr>
        <w:t xml:space="preserve">With an increasing availability of data coming from social networks and wearable devices among other sources, anthropologists can easier than ever dive into data analysis and study humans and their societies, subcultures and cultures quantitatively as well as qualitatively. In this contribution we extend the interdisciplinarity of anthropology by employing circular mixed methods that combine qualitative (ethnographic) </w:t>
      </w:r>
      <w:r w:rsidR="0093031E" w:rsidRPr="0086295B">
        <w:rPr>
          <w:rFonts w:ascii="Times New Roman" w:hAnsi="Times New Roman" w:cs="Times New Roman"/>
          <w:sz w:val="20"/>
          <w:szCs w:val="20"/>
          <w:lang w:val="en-GB"/>
        </w:rPr>
        <w:t>approaches with quantitative approaches from data mining and machine learning.</w:t>
      </w:r>
    </w:p>
    <w:p w14:paraId="11B37841" w14:textId="20DF8A0C" w:rsidR="0093031E"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93031E" w:rsidRPr="0086295B">
        <w:rPr>
          <w:rFonts w:ascii="Times New Roman" w:hAnsi="Times New Roman" w:cs="Times New Roman"/>
          <w:sz w:val="20"/>
          <w:szCs w:val="20"/>
          <w:lang w:val="en-GB"/>
        </w:rPr>
        <w:t xml:space="preserve">The research, which is the basis for this contribution, began in October 2017 and includes 14 workspaces of one of University of Ljubljana's buildings. For the purpose of our study, we designed a novel methodological approach and named it </w:t>
      </w:r>
      <w:r w:rsidR="0093031E" w:rsidRPr="0086295B">
        <w:rPr>
          <w:rFonts w:ascii="Times New Roman" w:hAnsi="Times New Roman" w:cs="Times New Roman"/>
          <w:i/>
          <w:sz w:val="20"/>
          <w:szCs w:val="20"/>
          <w:lang w:val="en-GB"/>
        </w:rPr>
        <w:t>circular mixed methods</w:t>
      </w:r>
      <w:r w:rsidR="0093031E" w:rsidRPr="0086295B">
        <w:rPr>
          <w:rFonts w:ascii="Times New Roman" w:hAnsi="Times New Roman" w:cs="Times New Roman"/>
          <w:sz w:val="20"/>
          <w:szCs w:val="20"/>
          <w:lang w:val="en-GB"/>
        </w:rPr>
        <w:t>. We employed it to analyse workspace behaviours and practices of employees and to develop sustainable solutions for encouraging a healthy lifestyle.</w:t>
      </w:r>
    </w:p>
    <w:p w14:paraId="2D0B69CA" w14:textId="3ABFA2A9" w:rsidR="0093031E"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93031E" w:rsidRPr="0086295B">
        <w:rPr>
          <w:rFonts w:ascii="Times New Roman" w:hAnsi="Times New Roman" w:cs="Times New Roman"/>
          <w:sz w:val="20"/>
          <w:szCs w:val="20"/>
          <w:lang w:val="en-GB"/>
        </w:rPr>
        <w:t>As we explain in the contribution, circular mixed methods are appropr</w:t>
      </w:r>
      <w:r w:rsidR="00F8467F" w:rsidRPr="0086295B">
        <w:rPr>
          <w:rFonts w:ascii="Times New Roman" w:hAnsi="Times New Roman" w:cs="Times New Roman"/>
          <w:sz w:val="20"/>
          <w:szCs w:val="20"/>
          <w:lang w:val="en-GB"/>
        </w:rPr>
        <w:t>i</w:t>
      </w:r>
      <w:r w:rsidR="0093031E" w:rsidRPr="0086295B">
        <w:rPr>
          <w:rFonts w:ascii="Times New Roman" w:hAnsi="Times New Roman" w:cs="Times New Roman"/>
          <w:sz w:val="20"/>
          <w:szCs w:val="20"/>
          <w:lang w:val="en-GB"/>
        </w:rPr>
        <w:t>ate for uncovering detailed longitudinal patterns, which are impossible to detect manually. The suggested approach is effective for analysing diachronic phenomena, where we retri</w:t>
      </w:r>
      <w:r w:rsidR="00F8467F" w:rsidRPr="0086295B">
        <w:rPr>
          <w:rFonts w:ascii="Times New Roman" w:hAnsi="Times New Roman" w:cs="Times New Roman"/>
          <w:sz w:val="20"/>
          <w:szCs w:val="20"/>
          <w:lang w:val="en-GB"/>
        </w:rPr>
        <w:t>e</w:t>
      </w:r>
      <w:r w:rsidR="0093031E" w:rsidRPr="0086295B">
        <w:rPr>
          <w:rFonts w:ascii="Times New Roman" w:hAnsi="Times New Roman" w:cs="Times New Roman"/>
          <w:sz w:val="20"/>
          <w:szCs w:val="20"/>
          <w:lang w:val="en-GB"/>
        </w:rPr>
        <w:t>ve the data from several locations at once, thus overcoming the physical limitations of individual researchers. Finally, using this methodology, researchers can effectively and rapidly analyse large data collections. Some such collections are interesting for anthropologists as well, namely social media, archival data, wearables, sensors or audio-visual recordings.</w:t>
      </w:r>
    </w:p>
    <w:p w14:paraId="7659E90D" w14:textId="64CFFEFD" w:rsidR="00F56F60"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62257B" w:rsidRPr="0086295B">
        <w:rPr>
          <w:rFonts w:ascii="Times New Roman" w:hAnsi="Times New Roman" w:cs="Times New Roman"/>
          <w:sz w:val="20"/>
          <w:szCs w:val="20"/>
          <w:lang w:val="en-GB"/>
        </w:rPr>
        <w:t>While quantitative analysis helps us generate hypotheses and uncover patterns in the data, qualitative approaches, such as ethnography and fieldwork, explain those patterns and substantiate data with rich details. Combining the two approaches, we can interpret the data in a contextually rich and anthropologically relevant way.</w:t>
      </w:r>
    </w:p>
    <w:p w14:paraId="4CFEC738" w14:textId="198CC55A" w:rsidR="00F56F60" w:rsidRPr="0086295B" w:rsidRDefault="000674EC" w:rsidP="0086295B">
      <w:pPr>
        <w:spacing w:line="360" w:lineRule="auto"/>
        <w:jc w:val="center"/>
        <w:rPr>
          <w:rFonts w:ascii="Times New Roman" w:hAnsi="Times New Roman" w:cs="Times New Roman"/>
          <w:b/>
          <w:sz w:val="20"/>
          <w:szCs w:val="20"/>
          <w:lang w:val="sl-SI"/>
        </w:rPr>
      </w:pPr>
      <w:commentRangeStart w:id="16"/>
      <w:proofErr w:type="spellStart"/>
      <w:r w:rsidRPr="000674EC">
        <w:rPr>
          <w:rFonts w:ascii="Times New Roman" w:hAnsi="Times New Roman" w:cs="Times New Roman"/>
          <w:sz w:val="20"/>
          <w:szCs w:val="20"/>
          <w:lang w:val="en-GB"/>
        </w:rPr>
        <w:t>Ajda</w:t>
      </w:r>
      <w:proofErr w:type="spellEnd"/>
      <w:r w:rsidRPr="000674EC">
        <w:rPr>
          <w:rFonts w:ascii="Times New Roman" w:hAnsi="Times New Roman" w:cs="Times New Roman"/>
          <w:sz w:val="20"/>
          <w:szCs w:val="20"/>
          <w:lang w:val="en-GB"/>
        </w:rPr>
        <w:t xml:space="preserve"> </w:t>
      </w:r>
      <w:proofErr w:type="spellStart"/>
      <w:r w:rsidRPr="000674EC">
        <w:rPr>
          <w:rFonts w:ascii="Times New Roman" w:hAnsi="Times New Roman" w:cs="Times New Roman"/>
          <w:sz w:val="20"/>
          <w:szCs w:val="20"/>
          <w:lang w:val="en-GB"/>
        </w:rPr>
        <w:t>Pretnar</w:t>
      </w:r>
      <w:commentRangeEnd w:id="16"/>
      <w:proofErr w:type="spellEnd"/>
      <w:r w:rsidR="005D09B9">
        <w:rPr>
          <w:rStyle w:val="CommentReference"/>
        </w:rPr>
        <w:commentReference w:id="16"/>
      </w:r>
      <w:ins w:id="17" w:author="Microsoft Office User" w:date="2019-06-21T12:49:00Z">
        <w:r w:rsidR="00C71A17">
          <w:rPr>
            <w:rFonts w:ascii="Times New Roman" w:hAnsi="Times New Roman" w:cs="Times New Roman"/>
            <w:sz w:val="20"/>
            <w:szCs w:val="20"/>
            <w:lang w:val="en-GB"/>
          </w:rPr>
          <w:t>, Dan Podjed</w:t>
        </w:r>
      </w:ins>
      <w:bookmarkStart w:id="18" w:name="_GoBack"/>
      <w:bookmarkEnd w:id="18"/>
    </w:p>
    <w:p w14:paraId="5A27D2F5" w14:textId="388577FB" w:rsidR="000674EC" w:rsidRPr="000674EC" w:rsidRDefault="000674EC">
      <w:pPr>
        <w:spacing w:line="360" w:lineRule="auto"/>
        <w:jc w:val="center"/>
        <w:rPr>
          <w:rFonts w:ascii="Times New Roman" w:hAnsi="Times New Roman" w:cs="Times New Roman"/>
          <w:caps/>
          <w:sz w:val="20"/>
          <w:szCs w:val="20"/>
          <w:lang w:val="sl-SI"/>
        </w:rPr>
      </w:pPr>
      <w:r w:rsidRPr="0086295B">
        <w:rPr>
          <w:rFonts w:ascii="Times New Roman" w:hAnsi="Times New Roman" w:cs="Times New Roman"/>
          <w:i/>
          <w:caps/>
          <w:sz w:val="20"/>
          <w:szCs w:val="20"/>
          <w:lang w:val="sl-SI"/>
        </w:rPr>
        <w:t>Podatkovno rudarjenje senzorjev v delovnem okolju: nov pristop k antropologiji</w:t>
      </w:r>
    </w:p>
    <w:p w14:paraId="46F142C5" w14:textId="724E9D8B" w:rsidR="00F17FB3" w:rsidRPr="0086295B" w:rsidRDefault="00F17FB3">
      <w:pPr>
        <w:spacing w:line="360" w:lineRule="auto"/>
        <w:jc w:val="center"/>
        <w:rPr>
          <w:rFonts w:ascii="Times New Roman" w:hAnsi="Times New Roman" w:cs="Times New Roman"/>
          <w:caps/>
          <w:sz w:val="20"/>
          <w:szCs w:val="20"/>
          <w:lang w:val="sl-SI"/>
        </w:rPr>
      </w:pPr>
      <w:r w:rsidRPr="0086295B">
        <w:rPr>
          <w:rFonts w:ascii="Times New Roman" w:hAnsi="Times New Roman" w:cs="Times New Roman"/>
          <w:caps/>
          <w:sz w:val="20"/>
          <w:szCs w:val="20"/>
          <w:lang w:val="sl-SI"/>
        </w:rPr>
        <w:t>Povzetek</w:t>
      </w:r>
    </w:p>
    <w:p w14:paraId="58111F30" w14:textId="1A7628B2" w:rsidR="00F17FB3"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F17FB3" w:rsidRPr="0086295B">
        <w:rPr>
          <w:rFonts w:ascii="Times New Roman" w:hAnsi="Times New Roman" w:cs="Times New Roman"/>
          <w:sz w:val="20"/>
          <w:szCs w:val="20"/>
          <w:lang w:val="sl-SI"/>
        </w:rPr>
        <w:t>Z</w:t>
      </w:r>
      <w:r w:rsidR="00E46304" w:rsidRPr="0086295B">
        <w:rPr>
          <w:rFonts w:ascii="Times New Roman" w:hAnsi="Times New Roman" w:cs="Times New Roman"/>
          <w:sz w:val="20"/>
          <w:szCs w:val="20"/>
          <w:lang w:val="sl-SI"/>
        </w:rPr>
        <w:t xml:space="preserve"> vse</w:t>
      </w:r>
      <w:r w:rsidR="00F17FB3" w:rsidRPr="0086295B">
        <w:rPr>
          <w:rFonts w:ascii="Times New Roman" w:hAnsi="Times New Roman" w:cs="Times New Roman"/>
          <w:sz w:val="20"/>
          <w:szCs w:val="20"/>
          <w:lang w:val="sl-SI"/>
        </w:rPr>
        <w:t xml:space="preserve"> </w:t>
      </w:r>
      <w:r w:rsidR="00E46304" w:rsidRPr="0086295B">
        <w:rPr>
          <w:rFonts w:ascii="Times New Roman" w:hAnsi="Times New Roman" w:cs="Times New Roman"/>
          <w:sz w:val="20"/>
          <w:szCs w:val="20"/>
          <w:lang w:val="sl-SI"/>
        </w:rPr>
        <w:t>večjo množic</w:t>
      </w:r>
      <w:r w:rsidR="00787CAF" w:rsidRPr="0086295B">
        <w:rPr>
          <w:rFonts w:ascii="Times New Roman" w:hAnsi="Times New Roman" w:cs="Times New Roman"/>
          <w:sz w:val="20"/>
          <w:szCs w:val="20"/>
          <w:lang w:val="sl-SI"/>
        </w:rPr>
        <w:t>o</w:t>
      </w:r>
      <w:r w:rsidR="00F17FB3" w:rsidRPr="0086295B">
        <w:rPr>
          <w:rFonts w:ascii="Times New Roman" w:hAnsi="Times New Roman" w:cs="Times New Roman"/>
          <w:sz w:val="20"/>
          <w:szCs w:val="20"/>
          <w:lang w:val="sl-SI"/>
        </w:rPr>
        <w:t xml:space="preserve"> podatkov</w:t>
      </w:r>
      <w:r w:rsidR="00A967DC" w:rsidRPr="0086295B">
        <w:rPr>
          <w:rFonts w:ascii="Times New Roman" w:hAnsi="Times New Roman" w:cs="Times New Roman"/>
          <w:sz w:val="20"/>
          <w:szCs w:val="20"/>
          <w:lang w:val="sl-SI"/>
        </w:rPr>
        <w:t>,</w:t>
      </w:r>
      <w:r w:rsidR="00F17FB3" w:rsidRPr="0086295B">
        <w:rPr>
          <w:rFonts w:ascii="Times New Roman" w:hAnsi="Times New Roman" w:cs="Times New Roman"/>
          <w:sz w:val="20"/>
          <w:szCs w:val="20"/>
          <w:lang w:val="sl-SI"/>
        </w:rPr>
        <w:t xml:space="preserve"> </w:t>
      </w:r>
      <w:r w:rsidR="00787CAF" w:rsidRPr="0086295B">
        <w:rPr>
          <w:rFonts w:ascii="Times New Roman" w:hAnsi="Times New Roman" w:cs="Times New Roman"/>
          <w:sz w:val="20"/>
          <w:szCs w:val="20"/>
          <w:lang w:val="sl-SI"/>
        </w:rPr>
        <w:t>pridobljenih, med drugim, z</w:t>
      </w:r>
      <w:r w:rsidR="00F17FB3" w:rsidRPr="0086295B">
        <w:rPr>
          <w:rFonts w:ascii="Times New Roman" w:hAnsi="Times New Roman" w:cs="Times New Roman"/>
          <w:sz w:val="20"/>
          <w:szCs w:val="20"/>
          <w:lang w:val="sl-SI"/>
        </w:rPr>
        <w:t xml:space="preserve"> družbenih omrežij in </w:t>
      </w:r>
      <w:r w:rsidR="00E46304" w:rsidRPr="0086295B">
        <w:rPr>
          <w:rFonts w:ascii="Times New Roman" w:hAnsi="Times New Roman" w:cs="Times New Roman"/>
          <w:sz w:val="20"/>
          <w:szCs w:val="20"/>
          <w:lang w:val="sl-SI"/>
        </w:rPr>
        <w:t>pametnih</w:t>
      </w:r>
      <w:r w:rsidR="00F17FB3" w:rsidRPr="0086295B">
        <w:rPr>
          <w:rFonts w:ascii="Times New Roman" w:hAnsi="Times New Roman" w:cs="Times New Roman"/>
          <w:sz w:val="20"/>
          <w:szCs w:val="20"/>
          <w:lang w:val="sl-SI"/>
        </w:rPr>
        <w:t xml:space="preserve"> naprav, lahko antropologi lažje kot kadarkoli prej </w:t>
      </w:r>
      <w:r w:rsidR="00787CAF" w:rsidRPr="0086295B">
        <w:rPr>
          <w:rFonts w:ascii="Times New Roman" w:hAnsi="Times New Roman" w:cs="Times New Roman"/>
          <w:sz w:val="20"/>
          <w:szCs w:val="20"/>
          <w:lang w:val="sl-SI"/>
        </w:rPr>
        <w:t>pri</w:t>
      </w:r>
      <w:r w:rsidR="00F17FB3" w:rsidRPr="0086295B">
        <w:rPr>
          <w:rFonts w:ascii="Times New Roman" w:hAnsi="Times New Roman" w:cs="Times New Roman"/>
          <w:sz w:val="20"/>
          <w:szCs w:val="20"/>
          <w:lang w:val="sl-SI"/>
        </w:rPr>
        <w:t xml:space="preserve"> raziskovanj</w:t>
      </w:r>
      <w:r w:rsidR="00787CAF" w:rsidRPr="0086295B">
        <w:rPr>
          <w:rFonts w:ascii="Times New Roman" w:hAnsi="Times New Roman" w:cs="Times New Roman"/>
          <w:sz w:val="20"/>
          <w:szCs w:val="20"/>
          <w:lang w:val="sl-SI"/>
        </w:rPr>
        <w:t>u</w:t>
      </w:r>
      <w:r w:rsidR="00F17FB3" w:rsidRPr="0086295B">
        <w:rPr>
          <w:rFonts w:ascii="Times New Roman" w:hAnsi="Times New Roman" w:cs="Times New Roman"/>
          <w:sz w:val="20"/>
          <w:szCs w:val="20"/>
          <w:lang w:val="sl-SI"/>
        </w:rPr>
        <w:t xml:space="preserve"> uporabijo podatkovno analitiko in preučujejo ljudi in njihove </w:t>
      </w:r>
      <w:r w:rsidR="00787CAF" w:rsidRPr="0086295B">
        <w:rPr>
          <w:rFonts w:ascii="Times New Roman" w:hAnsi="Times New Roman" w:cs="Times New Roman"/>
          <w:sz w:val="20"/>
          <w:szCs w:val="20"/>
          <w:lang w:val="sl-SI"/>
        </w:rPr>
        <w:t>navade ter</w:t>
      </w:r>
      <w:r w:rsidR="00F17FB3" w:rsidRPr="0086295B">
        <w:rPr>
          <w:rFonts w:ascii="Times New Roman" w:hAnsi="Times New Roman" w:cs="Times New Roman"/>
          <w:sz w:val="20"/>
          <w:szCs w:val="20"/>
          <w:lang w:val="sl-SI"/>
        </w:rPr>
        <w:t xml:space="preserve"> kulture in podkulture</w:t>
      </w:r>
      <w:r w:rsidR="00787CAF" w:rsidRPr="0086295B">
        <w:rPr>
          <w:rFonts w:ascii="Times New Roman" w:hAnsi="Times New Roman" w:cs="Times New Roman"/>
          <w:sz w:val="20"/>
          <w:szCs w:val="20"/>
          <w:lang w:val="sl-SI"/>
        </w:rPr>
        <w:t>, in to</w:t>
      </w:r>
      <w:r w:rsidR="00F17FB3" w:rsidRPr="0086295B">
        <w:rPr>
          <w:rFonts w:ascii="Times New Roman" w:hAnsi="Times New Roman" w:cs="Times New Roman"/>
          <w:sz w:val="20"/>
          <w:szCs w:val="20"/>
          <w:lang w:val="sl-SI"/>
        </w:rPr>
        <w:t xml:space="preserve"> tako </w:t>
      </w:r>
      <w:r w:rsidR="00787CAF" w:rsidRPr="0086295B">
        <w:rPr>
          <w:rFonts w:ascii="Times New Roman" w:hAnsi="Times New Roman" w:cs="Times New Roman"/>
          <w:sz w:val="20"/>
          <w:szCs w:val="20"/>
          <w:lang w:val="sl-SI"/>
        </w:rPr>
        <w:t xml:space="preserve">s </w:t>
      </w:r>
      <w:r w:rsidR="00F17FB3" w:rsidRPr="0086295B">
        <w:rPr>
          <w:rFonts w:ascii="Times New Roman" w:hAnsi="Times New Roman" w:cs="Times New Roman"/>
          <w:sz w:val="20"/>
          <w:szCs w:val="20"/>
          <w:lang w:val="sl-SI"/>
        </w:rPr>
        <w:t>kvantitativn</w:t>
      </w:r>
      <w:r w:rsidR="00787CAF" w:rsidRPr="0086295B">
        <w:rPr>
          <w:rFonts w:ascii="Times New Roman" w:hAnsi="Times New Roman" w:cs="Times New Roman"/>
          <w:sz w:val="20"/>
          <w:szCs w:val="20"/>
          <w:lang w:val="sl-SI"/>
        </w:rPr>
        <w:t>ega</w:t>
      </w:r>
      <w:r w:rsidR="00F17FB3" w:rsidRPr="0086295B">
        <w:rPr>
          <w:rFonts w:ascii="Times New Roman" w:hAnsi="Times New Roman" w:cs="Times New Roman"/>
          <w:sz w:val="20"/>
          <w:szCs w:val="20"/>
          <w:lang w:val="sl-SI"/>
        </w:rPr>
        <w:t xml:space="preserve"> kot kvalitativn</w:t>
      </w:r>
      <w:r w:rsidR="00787CAF" w:rsidRPr="0086295B">
        <w:rPr>
          <w:rFonts w:ascii="Times New Roman" w:hAnsi="Times New Roman" w:cs="Times New Roman"/>
          <w:sz w:val="20"/>
          <w:szCs w:val="20"/>
          <w:lang w:val="sl-SI"/>
        </w:rPr>
        <w:t>ega vidika</w:t>
      </w:r>
      <w:r w:rsidR="00F17FB3" w:rsidRPr="0086295B">
        <w:rPr>
          <w:rFonts w:ascii="Times New Roman" w:hAnsi="Times New Roman" w:cs="Times New Roman"/>
          <w:sz w:val="20"/>
          <w:szCs w:val="20"/>
          <w:lang w:val="sl-SI"/>
        </w:rPr>
        <w:t xml:space="preserve">. V prispevku razširimo idejo interdisciplinarnosti </w:t>
      </w:r>
      <w:r w:rsidR="00787CAF" w:rsidRPr="0086295B">
        <w:rPr>
          <w:rFonts w:ascii="Times New Roman" w:hAnsi="Times New Roman" w:cs="Times New Roman"/>
          <w:sz w:val="20"/>
          <w:szCs w:val="20"/>
          <w:lang w:val="sl-SI"/>
        </w:rPr>
        <w:t xml:space="preserve">v antropologiji </w:t>
      </w:r>
      <w:r w:rsidR="00F17FB3" w:rsidRPr="0086295B">
        <w:rPr>
          <w:rFonts w:ascii="Times New Roman" w:hAnsi="Times New Roman" w:cs="Times New Roman"/>
          <w:sz w:val="20"/>
          <w:szCs w:val="20"/>
          <w:lang w:val="sl-SI"/>
        </w:rPr>
        <w:t xml:space="preserve">z uporabo krožnih mešanih metod, ki </w:t>
      </w:r>
      <w:r w:rsidR="00787CAF" w:rsidRPr="0086295B">
        <w:rPr>
          <w:rFonts w:ascii="Times New Roman" w:hAnsi="Times New Roman" w:cs="Times New Roman"/>
          <w:sz w:val="20"/>
          <w:szCs w:val="20"/>
          <w:lang w:val="sl-SI"/>
        </w:rPr>
        <w:t>povezuje</w:t>
      </w:r>
      <w:r w:rsidR="00A967DC" w:rsidRPr="0086295B">
        <w:rPr>
          <w:rFonts w:ascii="Times New Roman" w:hAnsi="Times New Roman" w:cs="Times New Roman"/>
          <w:sz w:val="20"/>
          <w:szCs w:val="20"/>
          <w:lang w:val="sl-SI"/>
        </w:rPr>
        <w:t>jo</w:t>
      </w:r>
      <w:r w:rsidR="00F17FB3" w:rsidRPr="0086295B">
        <w:rPr>
          <w:rFonts w:ascii="Times New Roman" w:hAnsi="Times New Roman" w:cs="Times New Roman"/>
          <w:sz w:val="20"/>
          <w:szCs w:val="20"/>
          <w:lang w:val="sl-SI"/>
        </w:rPr>
        <w:t xml:space="preserve"> kvalitativne </w:t>
      </w:r>
      <w:r w:rsidR="00787CAF" w:rsidRPr="0086295B">
        <w:rPr>
          <w:rFonts w:ascii="Times New Roman" w:hAnsi="Times New Roman" w:cs="Times New Roman"/>
          <w:sz w:val="20"/>
          <w:szCs w:val="20"/>
          <w:lang w:val="sl-SI"/>
        </w:rPr>
        <w:t xml:space="preserve">(etnografske) </w:t>
      </w:r>
      <w:r w:rsidR="00F17FB3" w:rsidRPr="0086295B">
        <w:rPr>
          <w:rFonts w:ascii="Times New Roman" w:hAnsi="Times New Roman" w:cs="Times New Roman"/>
          <w:sz w:val="20"/>
          <w:szCs w:val="20"/>
          <w:lang w:val="sl-SI"/>
        </w:rPr>
        <w:t>pristope s kvantitativnimi pristopi rudarjenja podatkov in strojnega učenja.</w:t>
      </w:r>
    </w:p>
    <w:p w14:paraId="15127979" w14:textId="42040703" w:rsidR="00F17FB3"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F17FB3" w:rsidRPr="0086295B">
        <w:rPr>
          <w:rFonts w:ascii="Times New Roman" w:hAnsi="Times New Roman" w:cs="Times New Roman"/>
          <w:sz w:val="20"/>
          <w:szCs w:val="20"/>
          <w:lang w:val="sl-SI"/>
        </w:rPr>
        <w:t xml:space="preserve">Raziskava, ki </w:t>
      </w:r>
      <w:r w:rsidR="00787CAF" w:rsidRPr="0086295B">
        <w:rPr>
          <w:rFonts w:ascii="Times New Roman" w:hAnsi="Times New Roman" w:cs="Times New Roman"/>
          <w:sz w:val="20"/>
          <w:szCs w:val="20"/>
          <w:lang w:val="sl-SI"/>
        </w:rPr>
        <w:t>je podlaga</w:t>
      </w:r>
      <w:r w:rsidR="00F17FB3" w:rsidRPr="0086295B">
        <w:rPr>
          <w:rFonts w:ascii="Times New Roman" w:hAnsi="Times New Roman" w:cs="Times New Roman"/>
          <w:sz w:val="20"/>
          <w:szCs w:val="20"/>
          <w:lang w:val="sl-SI"/>
        </w:rPr>
        <w:t xml:space="preserve"> pričujočega prispevka, se je začela oktobra 2017 in vključuje 14 delovnih prostorov ene od stavb Univerze v Ljubljani. Za</w:t>
      </w:r>
      <w:r w:rsidR="00752F7E" w:rsidRPr="0086295B">
        <w:rPr>
          <w:rFonts w:ascii="Times New Roman" w:hAnsi="Times New Roman" w:cs="Times New Roman"/>
          <w:sz w:val="20"/>
          <w:szCs w:val="20"/>
          <w:lang w:val="sl-SI"/>
        </w:rPr>
        <w:t xml:space="preserve"> vzpostavljanje novih </w:t>
      </w:r>
      <w:r w:rsidR="00787CAF" w:rsidRPr="0086295B">
        <w:rPr>
          <w:rFonts w:ascii="Times New Roman" w:hAnsi="Times New Roman" w:cs="Times New Roman"/>
          <w:sz w:val="20"/>
          <w:szCs w:val="20"/>
          <w:lang w:val="sl-SI"/>
        </w:rPr>
        <w:t xml:space="preserve">pogledov </w:t>
      </w:r>
      <w:r w:rsidR="00A967DC" w:rsidRPr="0086295B">
        <w:rPr>
          <w:rFonts w:ascii="Times New Roman" w:hAnsi="Times New Roman" w:cs="Times New Roman"/>
          <w:sz w:val="20"/>
          <w:szCs w:val="20"/>
          <w:lang w:val="sl-SI"/>
        </w:rPr>
        <w:t xml:space="preserve">na </w:t>
      </w:r>
      <w:r w:rsidR="00787CAF" w:rsidRPr="0086295B">
        <w:rPr>
          <w:rFonts w:ascii="Times New Roman" w:hAnsi="Times New Roman" w:cs="Times New Roman"/>
          <w:sz w:val="20"/>
          <w:szCs w:val="20"/>
          <w:lang w:val="sl-SI"/>
        </w:rPr>
        <w:t xml:space="preserve">navade ljudi v stavbi </w:t>
      </w:r>
      <w:r w:rsidR="00752F7E" w:rsidRPr="0086295B">
        <w:rPr>
          <w:rFonts w:ascii="Times New Roman" w:hAnsi="Times New Roman" w:cs="Times New Roman"/>
          <w:sz w:val="20"/>
          <w:szCs w:val="20"/>
          <w:lang w:val="sl-SI"/>
        </w:rPr>
        <w:t xml:space="preserve">in snovanje potencialno relevantnih hipotez smo uporabili </w:t>
      </w:r>
      <w:r w:rsidR="00E46304" w:rsidRPr="0086295B">
        <w:rPr>
          <w:rFonts w:ascii="Times New Roman" w:hAnsi="Times New Roman" w:cs="Times New Roman"/>
          <w:i/>
          <w:sz w:val="20"/>
          <w:szCs w:val="20"/>
          <w:lang w:val="sl-SI"/>
        </w:rPr>
        <w:t>k</w:t>
      </w:r>
      <w:r w:rsidR="00752F7E" w:rsidRPr="0086295B">
        <w:rPr>
          <w:rFonts w:ascii="Times New Roman" w:hAnsi="Times New Roman" w:cs="Times New Roman"/>
          <w:i/>
          <w:sz w:val="20"/>
          <w:szCs w:val="20"/>
          <w:lang w:val="sl-SI"/>
        </w:rPr>
        <w:t>rožne mešane metode</w:t>
      </w:r>
      <w:r w:rsidR="00E46304" w:rsidRPr="0086295B">
        <w:rPr>
          <w:rFonts w:ascii="Times New Roman" w:hAnsi="Times New Roman" w:cs="Times New Roman"/>
          <w:sz w:val="20"/>
          <w:szCs w:val="20"/>
          <w:lang w:val="sl-SI"/>
        </w:rPr>
        <w:t xml:space="preserve">, s katerimi smo </w:t>
      </w:r>
      <w:r w:rsidR="00752F7E" w:rsidRPr="0086295B">
        <w:rPr>
          <w:rFonts w:ascii="Times New Roman" w:hAnsi="Times New Roman" w:cs="Times New Roman"/>
          <w:sz w:val="20"/>
          <w:szCs w:val="20"/>
          <w:lang w:val="sl-SI"/>
        </w:rPr>
        <w:t>analiz</w:t>
      </w:r>
      <w:r w:rsidR="00E46304" w:rsidRPr="0086295B">
        <w:rPr>
          <w:rFonts w:ascii="Times New Roman" w:hAnsi="Times New Roman" w:cs="Times New Roman"/>
          <w:sz w:val="20"/>
          <w:szCs w:val="20"/>
          <w:lang w:val="sl-SI"/>
        </w:rPr>
        <w:t>irali</w:t>
      </w:r>
      <w:r w:rsidR="00752F7E" w:rsidRPr="0086295B">
        <w:rPr>
          <w:rFonts w:ascii="Times New Roman" w:hAnsi="Times New Roman" w:cs="Times New Roman"/>
          <w:sz w:val="20"/>
          <w:szCs w:val="20"/>
          <w:lang w:val="sl-SI"/>
        </w:rPr>
        <w:t xml:space="preserve"> vedenj</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in praks</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ter </w:t>
      </w:r>
      <w:r w:rsidR="00787CAF" w:rsidRPr="0086295B">
        <w:rPr>
          <w:rFonts w:ascii="Times New Roman" w:hAnsi="Times New Roman" w:cs="Times New Roman"/>
          <w:sz w:val="20"/>
          <w:szCs w:val="20"/>
          <w:lang w:val="sl-SI"/>
        </w:rPr>
        <w:t>na podlagi le-teh razvili</w:t>
      </w:r>
      <w:r w:rsidR="00752F7E" w:rsidRPr="0086295B">
        <w:rPr>
          <w:rFonts w:ascii="Times New Roman" w:hAnsi="Times New Roman" w:cs="Times New Roman"/>
          <w:sz w:val="20"/>
          <w:szCs w:val="20"/>
          <w:lang w:val="sl-SI"/>
        </w:rPr>
        <w:t xml:space="preserve"> celostn</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rešit</w:t>
      </w:r>
      <w:r w:rsidR="00E46304" w:rsidRPr="0086295B">
        <w:rPr>
          <w:rFonts w:ascii="Times New Roman" w:hAnsi="Times New Roman" w:cs="Times New Roman"/>
          <w:sz w:val="20"/>
          <w:szCs w:val="20"/>
          <w:lang w:val="sl-SI"/>
        </w:rPr>
        <w:t>ve</w:t>
      </w:r>
      <w:r w:rsidR="00752F7E" w:rsidRPr="0086295B">
        <w:rPr>
          <w:rFonts w:ascii="Times New Roman" w:hAnsi="Times New Roman" w:cs="Times New Roman"/>
          <w:sz w:val="20"/>
          <w:szCs w:val="20"/>
          <w:lang w:val="sl-SI"/>
        </w:rPr>
        <w:t xml:space="preserve"> za </w:t>
      </w:r>
      <w:r w:rsidR="00787CAF" w:rsidRPr="0086295B">
        <w:rPr>
          <w:rFonts w:ascii="Times New Roman" w:hAnsi="Times New Roman" w:cs="Times New Roman"/>
          <w:sz w:val="20"/>
          <w:szCs w:val="20"/>
          <w:lang w:val="sl-SI"/>
        </w:rPr>
        <w:t>sp</w:t>
      </w:r>
      <w:r w:rsidR="00752F7E" w:rsidRPr="0086295B">
        <w:rPr>
          <w:rFonts w:ascii="Times New Roman" w:hAnsi="Times New Roman" w:cs="Times New Roman"/>
          <w:sz w:val="20"/>
          <w:szCs w:val="20"/>
          <w:lang w:val="sl-SI"/>
        </w:rPr>
        <w:t xml:space="preserve">odbujanje </w:t>
      </w:r>
      <w:r w:rsidR="00787CAF" w:rsidRPr="0086295B">
        <w:rPr>
          <w:rFonts w:ascii="Times New Roman" w:hAnsi="Times New Roman" w:cs="Times New Roman"/>
          <w:sz w:val="20"/>
          <w:szCs w:val="20"/>
          <w:lang w:val="sl-SI"/>
        </w:rPr>
        <w:t>zdravega načina življenja</w:t>
      </w:r>
      <w:r w:rsidR="00752F7E" w:rsidRPr="0086295B">
        <w:rPr>
          <w:rFonts w:ascii="Times New Roman" w:hAnsi="Times New Roman" w:cs="Times New Roman"/>
          <w:sz w:val="20"/>
          <w:szCs w:val="20"/>
          <w:lang w:val="sl-SI"/>
        </w:rPr>
        <w:t xml:space="preserve"> in </w:t>
      </w:r>
      <w:r w:rsidR="00787CAF" w:rsidRPr="0086295B">
        <w:rPr>
          <w:rFonts w:ascii="Times New Roman" w:hAnsi="Times New Roman" w:cs="Times New Roman"/>
          <w:sz w:val="20"/>
          <w:szCs w:val="20"/>
          <w:lang w:val="sl-SI"/>
        </w:rPr>
        <w:t>izboljšanje počutja</w:t>
      </w:r>
      <w:r w:rsidR="00752F7E" w:rsidRPr="0086295B">
        <w:rPr>
          <w:rFonts w:ascii="Times New Roman" w:hAnsi="Times New Roman" w:cs="Times New Roman"/>
          <w:sz w:val="20"/>
          <w:szCs w:val="20"/>
          <w:lang w:val="sl-SI"/>
        </w:rPr>
        <w:t xml:space="preserve"> na delovnem mestu.</w:t>
      </w:r>
    </w:p>
    <w:p w14:paraId="16443D8A" w14:textId="2F8DC978" w:rsidR="00F17FB3" w:rsidRPr="001F36A2"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lastRenderedPageBreak/>
        <w:tab/>
      </w:r>
      <w:r w:rsidR="00787CAF" w:rsidRPr="0086295B">
        <w:rPr>
          <w:rFonts w:ascii="Times New Roman" w:hAnsi="Times New Roman" w:cs="Times New Roman"/>
          <w:sz w:val="20"/>
          <w:szCs w:val="20"/>
          <w:lang w:val="sl-SI"/>
        </w:rPr>
        <w:t>Kot pojasni prispevek, so k</w:t>
      </w:r>
      <w:r w:rsidR="00752F7E" w:rsidRPr="0086295B">
        <w:rPr>
          <w:rFonts w:ascii="Times New Roman" w:hAnsi="Times New Roman" w:cs="Times New Roman"/>
          <w:sz w:val="20"/>
          <w:szCs w:val="20"/>
          <w:lang w:val="sl-SI"/>
        </w:rPr>
        <w:t xml:space="preserve">rožne mešane metode </w:t>
      </w:r>
      <w:r w:rsidR="00787CAF" w:rsidRPr="0086295B">
        <w:rPr>
          <w:rFonts w:ascii="Times New Roman" w:hAnsi="Times New Roman" w:cs="Times New Roman"/>
          <w:sz w:val="20"/>
          <w:szCs w:val="20"/>
          <w:lang w:val="sl-SI"/>
        </w:rPr>
        <w:t>najprimernejše</w:t>
      </w:r>
      <w:r w:rsidR="00752F7E" w:rsidRPr="0086295B">
        <w:rPr>
          <w:rFonts w:ascii="Times New Roman" w:hAnsi="Times New Roman" w:cs="Times New Roman"/>
          <w:sz w:val="20"/>
          <w:szCs w:val="20"/>
          <w:lang w:val="sl-SI"/>
        </w:rPr>
        <w:t xml:space="preserve"> za odkrivanje </w:t>
      </w:r>
      <w:r w:rsidR="00787CAF" w:rsidRPr="0086295B">
        <w:rPr>
          <w:rFonts w:ascii="Times New Roman" w:hAnsi="Times New Roman" w:cs="Times New Roman"/>
          <w:sz w:val="20"/>
          <w:szCs w:val="20"/>
          <w:lang w:val="sl-SI"/>
        </w:rPr>
        <w:t>podrobnih in</w:t>
      </w:r>
      <w:r w:rsidR="00752F7E" w:rsidRPr="0086295B">
        <w:rPr>
          <w:rFonts w:ascii="Times New Roman" w:hAnsi="Times New Roman" w:cs="Times New Roman"/>
          <w:sz w:val="20"/>
          <w:szCs w:val="20"/>
          <w:lang w:val="sl-SI"/>
        </w:rPr>
        <w:t xml:space="preserve"> dolgotrajnih vzorcev, ki jih raziskovalec ne more sam opazovati </w:t>
      </w:r>
      <w:r w:rsidR="00787CAF" w:rsidRPr="0086295B">
        <w:rPr>
          <w:rFonts w:ascii="Times New Roman" w:hAnsi="Times New Roman" w:cs="Times New Roman"/>
          <w:sz w:val="20"/>
          <w:szCs w:val="20"/>
          <w:lang w:val="sl-SI"/>
        </w:rPr>
        <w:t>in zaznati</w:t>
      </w:r>
      <w:r w:rsidR="00752F7E" w:rsidRPr="0086295B">
        <w:rPr>
          <w:rFonts w:ascii="Times New Roman" w:hAnsi="Times New Roman" w:cs="Times New Roman"/>
          <w:sz w:val="20"/>
          <w:szCs w:val="20"/>
          <w:lang w:val="sl-SI"/>
        </w:rPr>
        <w:t>. Pristop je učinkovit tudi za opazovanje sočasnih dogodkov, kjer podatk</w:t>
      </w:r>
      <w:r w:rsidR="00787CAF"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hkrati </w:t>
      </w:r>
      <w:r w:rsidR="00787CAF" w:rsidRPr="0086295B">
        <w:rPr>
          <w:rFonts w:ascii="Times New Roman" w:hAnsi="Times New Roman" w:cs="Times New Roman"/>
          <w:sz w:val="20"/>
          <w:szCs w:val="20"/>
          <w:lang w:val="sl-SI"/>
        </w:rPr>
        <w:t>pridobimo</w:t>
      </w:r>
      <w:r w:rsidR="00752F7E" w:rsidRPr="0086295B">
        <w:rPr>
          <w:rFonts w:ascii="Times New Roman" w:hAnsi="Times New Roman" w:cs="Times New Roman"/>
          <w:sz w:val="20"/>
          <w:szCs w:val="20"/>
          <w:lang w:val="sl-SI"/>
        </w:rPr>
        <w:t xml:space="preserve"> z več lokacij, </w:t>
      </w:r>
      <w:r w:rsidR="00787CAF" w:rsidRPr="0086295B">
        <w:rPr>
          <w:rFonts w:ascii="Times New Roman" w:hAnsi="Times New Roman" w:cs="Times New Roman"/>
          <w:sz w:val="20"/>
          <w:szCs w:val="20"/>
          <w:lang w:val="sl-SI"/>
        </w:rPr>
        <w:t>s čimer</w:t>
      </w:r>
      <w:r w:rsidR="00752F7E" w:rsidRPr="0086295B">
        <w:rPr>
          <w:rFonts w:ascii="Times New Roman" w:hAnsi="Times New Roman" w:cs="Times New Roman"/>
          <w:sz w:val="20"/>
          <w:szCs w:val="20"/>
          <w:lang w:val="sl-SI"/>
        </w:rPr>
        <w:t xml:space="preserve"> preseže</w:t>
      </w:r>
      <w:r w:rsidR="00787CAF" w:rsidRPr="0086295B">
        <w:rPr>
          <w:rFonts w:ascii="Times New Roman" w:hAnsi="Times New Roman" w:cs="Times New Roman"/>
          <w:sz w:val="20"/>
          <w:szCs w:val="20"/>
          <w:lang w:val="sl-SI"/>
        </w:rPr>
        <w:t>mo raziskovalčeve</w:t>
      </w:r>
      <w:r w:rsidR="00752F7E" w:rsidRPr="0086295B">
        <w:rPr>
          <w:rFonts w:ascii="Times New Roman" w:hAnsi="Times New Roman" w:cs="Times New Roman"/>
          <w:sz w:val="20"/>
          <w:szCs w:val="20"/>
          <w:lang w:val="sl-SI"/>
        </w:rPr>
        <w:t xml:space="preserve"> fizične omejitve.</w:t>
      </w:r>
      <w:r w:rsidR="00787CAF" w:rsidRPr="0086295B">
        <w:rPr>
          <w:rFonts w:ascii="Times New Roman" w:hAnsi="Times New Roman" w:cs="Times New Roman"/>
          <w:sz w:val="20"/>
          <w:szCs w:val="20"/>
          <w:lang w:val="sl-SI"/>
        </w:rPr>
        <w:t xml:space="preserve"> Poleg tega je </w:t>
      </w:r>
      <w:r w:rsidR="00752F7E" w:rsidRPr="0086295B">
        <w:rPr>
          <w:rFonts w:ascii="Times New Roman" w:hAnsi="Times New Roman" w:cs="Times New Roman"/>
          <w:sz w:val="20"/>
          <w:szCs w:val="20"/>
          <w:lang w:val="sl-SI"/>
        </w:rPr>
        <w:t>metodologija uporab</w:t>
      </w:r>
      <w:r w:rsidR="00787CAF" w:rsidRPr="0086295B">
        <w:rPr>
          <w:rFonts w:ascii="Times New Roman" w:hAnsi="Times New Roman" w:cs="Times New Roman"/>
          <w:sz w:val="20"/>
          <w:szCs w:val="20"/>
          <w:lang w:val="sl-SI"/>
        </w:rPr>
        <w:t>na</w:t>
      </w:r>
      <w:r w:rsidR="00752F7E" w:rsidRPr="0086295B">
        <w:rPr>
          <w:rFonts w:ascii="Times New Roman" w:hAnsi="Times New Roman" w:cs="Times New Roman"/>
          <w:sz w:val="20"/>
          <w:szCs w:val="20"/>
          <w:lang w:val="sl-SI"/>
        </w:rPr>
        <w:t xml:space="preserve"> za učinkovito in hitro analizo velikih podatkovnih zbirk, med katerimi so za antropologe </w:t>
      </w:r>
      <w:r w:rsidR="00787CAF" w:rsidRPr="0086295B">
        <w:rPr>
          <w:rFonts w:ascii="Times New Roman" w:hAnsi="Times New Roman" w:cs="Times New Roman"/>
          <w:sz w:val="20"/>
          <w:szCs w:val="20"/>
          <w:lang w:val="sl-SI"/>
        </w:rPr>
        <w:t xml:space="preserve">posebej </w:t>
      </w:r>
      <w:r w:rsidR="00752F7E" w:rsidRPr="0086295B">
        <w:rPr>
          <w:rFonts w:ascii="Times New Roman" w:hAnsi="Times New Roman" w:cs="Times New Roman"/>
          <w:sz w:val="20"/>
          <w:szCs w:val="20"/>
          <w:lang w:val="sl-SI"/>
        </w:rPr>
        <w:t xml:space="preserve">zanimivi podatki z družbenih omrežij, </w:t>
      </w:r>
      <w:r w:rsidR="00E46304" w:rsidRPr="0086295B">
        <w:rPr>
          <w:rFonts w:ascii="Times New Roman" w:hAnsi="Times New Roman" w:cs="Times New Roman"/>
          <w:sz w:val="20"/>
          <w:szCs w:val="20"/>
          <w:lang w:val="sl-SI"/>
        </w:rPr>
        <w:t>pametnih</w:t>
      </w:r>
      <w:r w:rsidR="00752F7E" w:rsidRPr="0086295B">
        <w:rPr>
          <w:rFonts w:ascii="Times New Roman" w:hAnsi="Times New Roman" w:cs="Times New Roman"/>
          <w:sz w:val="20"/>
          <w:szCs w:val="20"/>
          <w:lang w:val="sl-SI"/>
        </w:rPr>
        <w:t xml:space="preserve"> naprav in senzorjev, avdio-vizualno gradivo ter digitalizirani arhivski viri.</w:t>
      </w:r>
    </w:p>
    <w:p w14:paraId="6A44809A" w14:textId="6D76D017" w:rsidR="00752F7E"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752F7E" w:rsidRPr="0086295B">
        <w:rPr>
          <w:rFonts w:ascii="Times New Roman" w:hAnsi="Times New Roman" w:cs="Times New Roman"/>
          <w:sz w:val="20"/>
          <w:szCs w:val="20"/>
          <w:lang w:val="sl-SI"/>
        </w:rPr>
        <w:t>Medtem ko kvantitativna analiza omogoča postavitev hipotez in odkrivanje vzorcev v podatkih, jih kvalitativn</w:t>
      </w:r>
      <w:r w:rsidR="008C0CE8"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w:t>
      </w:r>
      <w:r w:rsidR="008C0CE8" w:rsidRPr="0086295B">
        <w:rPr>
          <w:rFonts w:ascii="Times New Roman" w:hAnsi="Times New Roman" w:cs="Times New Roman"/>
          <w:sz w:val="20"/>
          <w:szCs w:val="20"/>
          <w:lang w:val="sl-SI"/>
        </w:rPr>
        <w:t>metode</w:t>
      </w:r>
      <w:r w:rsidR="00752F7E" w:rsidRPr="0086295B">
        <w:rPr>
          <w:rFonts w:ascii="Times New Roman" w:hAnsi="Times New Roman" w:cs="Times New Roman"/>
          <w:sz w:val="20"/>
          <w:szCs w:val="20"/>
          <w:lang w:val="sl-SI"/>
        </w:rPr>
        <w:t xml:space="preserve">, zlasti etnografija in opazovanje na terenu, razložijo in obogatijo </w:t>
      </w:r>
      <w:r w:rsidR="008C0CE8" w:rsidRPr="0086295B">
        <w:rPr>
          <w:rFonts w:ascii="Times New Roman" w:hAnsi="Times New Roman" w:cs="Times New Roman"/>
          <w:sz w:val="20"/>
          <w:szCs w:val="20"/>
          <w:lang w:val="sl-SI"/>
        </w:rPr>
        <w:t xml:space="preserve">s podrobnostmi. Kombinacija obeh pristopov </w:t>
      </w:r>
      <w:r w:rsidR="00787CAF" w:rsidRPr="0086295B">
        <w:rPr>
          <w:rFonts w:ascii="Times New Roman" w:hAnsi="Times New Roman" w:cs="Times New Roman"/>
          <w:sz w:val="20"/>
          <w:szCs w:val="20"/>
          <w:lang w:val="sl-SI"/>
        </w:rPr>
        <w:t>zagotavlja</w:t>
      </w:r>
      <w:r w:rsidR="008C0CE8" w:rsidRPr="0086295B">
        <w:rPr>
          <w:rFonts w:ascii="Times New Roman" w:hAnsi="Times New Roman" w:cs="Times New Roman"/>
          <w:sz w:val="20"/>
          <w:szCs w:val="20"/>
          <w:lang w:val="sl-SI"/>
        </w:rPr>
        <w:t xml:space="preserve">, da podatke interpretiramo na </w:t>
      </w:r>
      <w:r w:rsidR="00787CAF" w:rsidRPr="0086295B">
        <w:rPr>
          <w:rFonts w:ascii="Times New Roman" w:hAnsi="Times New Roman" w:cs="Times New Roman"/>
          <w:sz w:val="20"/>
          <w:szCs w:val="20"/>
          <w:lang w:val="sl-SI"/>
        </w:rPr>
        <w:t xml:space="preserve">vsebinsko </w:t>
      </w:r>
      <w:r w:rsidR="008C0CE8" w:rsidRPr="0086295B">
        <w:rPr>
          <w:rFonts w:ascii="Times New Roman" w:hAnsi="Times New Roman" w:cs="Times New Roman"/>
          <w:sz w:val="20"/>
          <w:szCs w:val="20"/>
          <w:lang w:val="sl-SI"/>
        </w:rPr>
        <w:t xml:space="preserve">bogat in </w:t>
      </w:r>
      <w:r w:rsidR="00787CAF" w:rsidRPr="0086295B">
        <w:rPr>
          <w:rFonts w:ascii="Times New Roman" w:hAnsi="Times New Roman" w:cs="Times New Roman"/>
          <w:sz w:val="20"/>
          <w:szCs w:val="20"/>
          <w:lang w:val="sl-SI"/>
        </w:rPr>
        <w:t xml:space="preserve">antropološko </w:t>
      </w:r>
      <w:r w:rsidR="008C0CE8" w:rsidRPr="0086295B">
        <w:rPr>
          <w:rFonts w:ascii="Times New Roman" w:hAnsi="Times New Roman" w:cs="Times New Roman"/>
          <w:sz w:val="20"/>
          <w:szCs w:val="20"/>
          <w:lang w:val="sl-SI"/>
        </w:rPr>
        <w:t>relevanten način.</w:t>
      </w:r>
    </w:p>
    <w:p w14:paraId="785A31D6" w14:textId="694EDFFA" w:rsidR="008C0CE8" w:rsidRPr="0086295B" w:rsidRDefault="008C0CE8">
      <w:pPr>
        <w:spacing w:line="360" w:lineRule="auto"/>
        <w:jc w:val="both"/>
        <w:rPr>
          <w:rFonts w:ascii="Times New Roman" w:hAnsi="Times New Roman" w:cs="Times New Roman"/>
          <w:sz w:val="20"/>
          <w:szCs w:val="20"/>
          <w:lang w:val="sl-SI"/>
        </w:rPr>
      </w:pPr>
    </w:p>
    <w:p w14:paraId="49D15D09" w14:textId="330012BD" w:rsidR="00F17FB3" w:rsidRPr="001F36A2" w:rsidRDefault="00F17FB3" w:rsidP="00F17FB3">
      <w:pPr>
        <w:spacing w:line="360" w:lineRule="auto"/>
        <w:rPr>
          <w:rFonts w:ascii="Times New Roman" w:hAnsi="Times New Roman" w:cs="Times New Roman"/>
          <w:lang w:val="sl-SI"/>
        </w:rPr>
      </w:pPr>
    </w:p>
    <w:sectPr w:rsidR="00F17FB3" w:rsidRPr="001F36A2" w:rsidSect="00AD3C7A">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6-11T05:40:00Z" w:initials="MOU">
    <w:p w14:paraId="2FD28123" w14:textId="77777777" w:rsidR="00222E49" w:rsidRDefault="00222E49">
      <w:pPr>
        <w:pStyle w:val="CommentText"/>
      </w:pPr>
      <w:r>
        <w:rPr>
          <w:rStyle w:val="CommentReference"/>
        </w:rPr>
        <w:annotationRef/>
      </w:r>
      <w:proofErr w:type="spellStart"/>
      <w:r>
        <w:t>Manjka</w:t>
      </w:r>
      <w:proofErr w:type="spellEnd"/>
      <w:r>
        <w:t xml:space="preserve"> </w:t>
      </w:r>
      <w:proofErr w:type="spellStart"/>
      <w:r>
        <w:t>še</w:t>
      </w:r>
      <w:proofErr w:type="spellEnd"/>
      <w:r>
        <w:t xml:space="preserve"> </w:t>
      </w:r>
      <w:proofErr w:type="spellStart"/>
      <w:r>
        <w:t>drugi</w:t>
      </w:r>
      <w:proofErr w:type="spellEnd"/>
      <w:r>
        <w:t xml:space="preserve"> </w:t>
      </w:r>
      <w:proofErr w:type="spellStart"/>
      <w:r>
        <w:t>avtor</w:t>
      </w:r>
      <w:proofErr w:type="spellEnd"/>
      <w:r>
        <w:t>:</w:t>
      </w:r>
    </w:p>
    <w:p w14:paraId="52B8320E" w14:textId="439B1643" w:rsidR="00222E49" w:rsidRDefault="00222E49" w:rsidP="00222E49">
      <w:pPr>
        <w:shd w:val="clear" w:color="auto" w:fill="FFFFFF"/>
        <w:autoSpaceDE w:val="0"/>
        <w:autoSpaceDN w:val="0"/>
        <w:adjustRightInd w:val="0"/>
        <w:rPr>
          <w:rFonts w:ascii="Times New Roman" w:hAnsi="Times New Roman" w:cs="Times New Roman"/>
          <w:highlight w:val="white"/>
          <w:lang w:val="en-US"/>
        </w:rPr>
      </w:pPr>
      <w:r>
        <w:rPr>
          <w:rFonts w:ascii="Times New Roman" w:hAnsi="Times New Roman" w:cs="Times New Roman"/>
          <w:color w:val="000000"/>
          <w:highlight w:val="white"/>
          <w:lang w:val="en-US"/>
        </w:rPr>
        <w:t xml:space="preserve">Dan </w:t>
      </w:r>
      <w:proofErr w:type="spellStart"/>
      <w:r>
        <w:rPr>
          <w:rFonts w:ascii="Times New Roman" w:hAnsi="Times New Roman" w:cs="Times New Roman"/>
          <w:color w:val="000000"/>
          <w:highlight w:val="white"/>
          <w:lang w:val="en-US"/>
        </w:rPr>
        <w:t>Podjed</w:t>
      </w:r>
      <w:proofErr w:type="spellEnd"/>
      <w:r>
        <w:rPr>
          <w:rFonts w:ascii="Times New Roman" w:hAnsi="Times New Roman" w:cs="Times New Roman"/>
          <w:color w:val="000000"/>
          <w:highlight w:val="white"/>
          <w:lang w:val="en-US"/>
        </w:rPr>
        <w:br/>
        <w:t xml:space="preserve">Institute of Slovenian </w:t>
      </w:r>
      <w:proofErr w:type="spellStart"/>
      <w:r>
        <w:rPr>
          <w:rFonts w:ascii="Times New Roman" w:hAnsi="Times New Roman" w:cs="Times New Roman"/>
          <w:color w:val="000000"/>
          <w:highlight w:val="white"/>
          <w:lang w:val="en-US"/>
        </w:rPr>
        <w:t>EthnologyResearch</w:t>
      </w:r>
      <w:proofErr w:type="spellEnd"/>
      <w:r>
        <w:rPr>
          <w:rFonts w:ascii="Times New Roman" w:hAnsi="Times New Roman" w:cs="Times New Roman"/>
          <w:color w:val="000000"/>
          <w:highlight w:val="white"/>
          <w:lang w:val="en-US"/>
        </w:rPr>
        <w:t xml:space="preserve"> Centre of the Slovenian Academy of Sciences and </w:t>
      </w:r>
      <w:proofErr w:type="spellStart"/>
      <w:r>
        <w:rPr>
          <w:rFonts w:ascii="Times New Roman" w:hAnsi="Times New Roman" w:cs="Times New Roman"/>
          <w:color w:val="000000"/>
          <w:highlight w:val="white"/>
          <w:lang w:val="en-US"/>
        </w:rPr>
        <w:t>ArtsNovi</w:t>
      </w:r>
      <w:proofErr w:type="spellEnd"/>
      <w:r>
        <w:rPr>
          <w:rFonts w:ascii="Times New Roman" w:hAnsi="Times New Roman" w:cs="Times New Roman"/>
          <w:color w:val="000000"/>
          <w:highlight w:val="white"/>
          <w:lang w:val="en-US"/>
        </w:rPr>
        <w:t xml:space="preserve"> </w:t>
      </w:r>
      <w:proofErr w:type="spellStart"/>
      <w:r>
        <w:rPr>
          <w:rFonts w:ascii="Times New Roman" w:hAnsi="Times New Roman" w:cs="Times New Roman"/>
          <w:color w:val="000000"/>
          <w:highlight w:val="white"/>
          <w:lang w:val="en-US"/>
        </w:rPr>
        <w:t>trg</w:t>
      </w:r>
      <w:proofErr w:type="spellEnd"/>
      <w:r>
        <w:rPr>
          <w:rFonts w:ascii="Times New Roman" w:hAnsi="Times New Roman" w:cs="Times New Roman"/>
          <w:color w:val="000000"/>
          <w:highlight w:val="white"/>
          <w:lang w:val="en-US"/>
        </w:rPr>
        <w:t xml:space="preserve"> 2, SI-1000 Ljubljanadan.podjed@zrc-sazu.si</w:t>
      </w:r>
    </w:p>
    <w:p w14:paraId="31093DE4" w14:textId="631821B8" w:rsidR="00222E49" w:rsidRDefault="00222E49">
      <w:pPr>
        <w:pStyle w:val="CommentText"/>
      </w:pPr>
    </w:p>
  </w:comment>
  <w:comment w:id="1" w:author="Microsoft Office User" w:date="2019-06-08T19:46:00Z" w:initials="MOU">
    <w:p w14:paraId="48C987ED" w14:textId="53D1CD18" w:rsidR="009A116D" w:rsidRDefault="009A116D">
      <w:pPr>
        <w:pStyle w:val="CommentText"/>
      </w:pPr>
      <w:r>
        <w:rPr>
          <w:rStyle w:val="CommentReference"/>
        </w:rPr>
        <w:annotationRef/>
      </w:r>
      <w:proofErr w:type="spellStart"/>
      <w:r>
        <w:t>Lum</w:t>
      </w:r>
      <w:proofErr w:type="spellEnd"/>
    </w:p>
  </w:comment>
  <w:comment w:id="2" w:author="Microsoft Office User" w:date="2019-06-08T19:50:00Z" w:initials="MOU">
    <w:p w14:paraId="47B97FE0" w14:textId="587348F9" w:rsidR="007238FF" w:rsidRDefault="007238FF">
      <w:pPr>
        <w:pStyle w:val="CommentText"/>
      </w:pPr>
      <w:r>
        <w:rPr>
          <w:rStyle w:val="CommentReference"/>
        </w:rPr>
        <w:annotationRef/>
      </w:r>
      <w:proofErr w:type="spellStart"/>
      <w:r>
        <w:t>Napačno</w:t>
      </w:r>
      <w:proofErr w:type="spellEnd"/>
      <w:r>
        <w:t xml:space="preserve"> </w:t>
      </w:r>
      <w:proofErr w:type="spellStart"/>
      <w:r>
        <w:t>leto</w:t>
      </w:r>
      <w:proofErr w:type="spellEnd"/>
      <w:r>
        <w:t xml:space="preserve"> </w:t>
      </w:r>
      <w:proofErr w:type="spellStart"/>
      <w:r>
        <w:t>navaja</w:t>
      </w:r>
      <w:proofErr w:type="spellEnd"/>
      <w:r>
        <w:t xml:space="preserve">. </w:t>
      </w:r>
      <w:r w:rsidR="00686D87">
        <w:t xml:space="preserve">V </w:t>
      </w:r>
      <w:proofErr w:type="spellStart"/>
      <w:r w:rsidR="00686D87">
        <w:t>resnici</w:t>
      </w:r>
      <w:proofErr w:type="spellEnd"/>
      <w:r w:rsidR="00686D87">
        <w:t xml:space="preserve"> je </w:t>
      </w:r>
      <w:proofErr w:type="spellStart"/>
      <w:r w:rsidR="00686D87">
        <w:t>navajal</w:t>
      </w:r>
      <w:proofErr w:type="spellEnd"/>
      <w:r w:rsidR="00686D87">
        <w:t xml:space="preserve"> </w:t>
      </w:r>
      <w:proofErr w:type="spellStart"/>
      <w:r w:rsidR="00686D87">
        <w:t>izdajo</w:t>
      </w:r>
      <w:proofErr w:type="spellEnd"/>
      <w:r w:rsidR="00686D87">
        <w:t xml:space="preserve"> </w:t>
      </w:r>
      <w:proofErr w:type="spellStart"/>
      <w:r w:rsidR="00686D87">
        <w:t>iz</w:t>
      </w:r>
      <w:proofErr w:type="spellEnd"/>
      <w:r w:rsidR="00686D87">
        <w:t xml:space="preserve"> leta 2015.</w:t>
      </w:r>
    </w:p>
  </w:comment>
  <w:comment w:id="11" w:author="Microsoft Office User" w:date="2019-06-08T19:40:00Z" w:initials="MOU">
    <w:p w14:paraId="67AC753A" w14:textId="0401BC3A" w:rsidR="005D01D5" w:rsidRDefault="005D01D5">
      <w:pPr>
        <w:pStyle w:val="CommentText"/>
      </w:pPr>
      <w:r>
        <w:rPr>
          <w:rStyle w:val="CommentReference"/>
        </w:rPr>
        <w:annotationRef/>
      </w:r>
      <w:proofErr w:type="spellStart"/>
      <w:r>
        <w:t>Napačno</w:t>
      </w:r>
      <w:proofErr w:type="spellEnd"/>
      <w:r>
        <w:t xml:space="preserve"> </w:t>
      </w:r>
      <w:proofErr w:type="spellStart"/>
      <w:r>
        <w:t>priimek</w:t>
      </w:r>
      <w:proofErr w:type="spellEnd"/>
      <w:r>
        <w:t xml:space="preserve">. </w:t>
      </w:r>
      <w:proofErr w:type="spellStart"/>
      <w:r>
        <w:t>Pravilno</w:t>
      </w:r>
      <w:proofErr w:type="spellEnd"/>
      <w:r>
        <w:t xml:space="preserve"> </w:t>
      </w:r>
      <w:proofErr w:type="spellStart"/>
      <w:r>
        <w:t>Skeem</w:t>
      </w:r>
      <w:proofErr w:type="spellEnd"/>
      <w:r>
        <w:t xml:space="preserve">. </w:t>
      </w:r>
      <w:proofErr w:type="spellStart"/>
      <w:r>
        <w:t>Manjka</w:t>
      </w:r>
      <w:proofErr w:type="spellEnd"/>
      <w:r>
        <w:t xml:space="preserve"> </w:t>
      </w:r>
      <w:proofErr w:type="spellStart"/>
      <w:r>
        <w:t>letnica</w:t>
      </w:r>
      <w:proofErr w:type="spellEnd"/>
      <w:r>
        <w:t xml:space="preserve"> 2016</w:t>
      </w:r>
    </w:p>
  </w:comment>
  <w:comment w:id="14" w:author="Microsoft Office User" w:date="2019-06-12T11:49:00Z" w:initials="MOU">
    <w:p w14:paraId="0F37296F" w14:textId="77777777" w:rsidR="003F5792" w:rsidRPr="003F5792" w:rsidRDefault="003F5792" w:rsidP="003F5792">
      <w:pPr>
        <w:rPr>
          <w:rFonts w:ascii="Times New Roman" w:eastAsia="Times New Roman" w:hAnsi="Times New Roman" w:cs="Times New Roman"/>
          <w:lang w:val="en-US" w:eastAsia="en-US"/>
        </w:rPr>
      </w:pPr>
      <w:r>
        <w:rPr>
          <w:rStyle w:val="CommentReference"/>
        </w:rPr>
        <w:annotationRef/>
      </w:r>
      <w:proofErr w:type="spellStart"/>
      <w:r>
        <w:t>Manjka</w:t>
      </w:r>
      <w:proofErr w:type="spellEnd"/>
      <w:r>
        <w:t xml:space="preserve"> </w:t>
      </w:r>
      <w:proofErr w:type="spellStart"/>
      <w:r>
        <w:t>drugi</w:t>
      </w:r>
      <w:proofErr w:type="spellEnd"/>
      <w:r>
        <w:t xml:space="preserve"> </w:t>
      </w:r>
      <w:proofErr w:type="spellStart"/>
      <w:r>
        <w:t>avtor</w:t>
      </w:r>
      <w:proofErr w:type="spellEnd"/>
      <w:r>
        <w:t xml:space="preserve"> </w:t>
      </w:r>
      <w:r w:rsidRPr="003F5792">
        <w:rPr>
          <w:rFonts w:ascii="Times New Roman" w:eastAsia="Times New Roman" w:hAnsi="Times New Roman" w:cs="Times New Roman"/>
          <w:lang w:val="en-US" w:eastAsia="en-US"/>
        </w:rPr>
        <w:t xml:space="preserve">Dan </w:t>
      </w:r>
      <w:proofErr w:type="spellStart"/>
      <w:r w:rsidRPr="003F5792">
        <w:rPr>
          <w:rFonts w:ascii="Times New Roman" w:eastAsia="Times New Roman" w:hAnsi="Times New Roman" w:cs="Times New Roman"/>
          <w:lang w:val="en-US" w:eastAsia="en-US"/>
        </w:rPr>
        <w:t>Podjed</w:t>
      </w:r>
      <w:proofErr w:type="spellEnd"/>
    </w:p>
    <w:p w14:paraId="49667720" w14:textId="21830785" w:rsidR="003F5792" w:rsidRDefault="003F5792">
      <w:pPr>
        <w:pStyle w:val="CommentText"/>
      </w:pPr>
    </w:p>
  </w:comment>
  <w:comment w:id="16" w:author="Microsoft Office User" w:date="2019-06-12T11:49:00Z" w:initials="MOU">
    <w:p w14:paraId="25CE708D" w14:textId="77777777" w:rsidR="005D09B9" w:rsidRPr="005D09B9" w:rsidRDefault="005D09B9" w:rsidP="005D09B9">
      <w:pPr>
        <w:rPr>
          <w:rFonts w:ascii="Times New Roman" w:eastAsia="Times New Roman" w:hAnsi="Times New Roman" w:cs="Times New Roman"/>
          <w:lang w:val="en-US" w:eastAsia="en-US"/>
        </w:rPr>
      </w:pPr>
      <w:r>
        <w:rPr>
          <w:rStyle w:val="CommentReference"/>
        </w:rPr>
        <w:annotationRef/>
      </w:r>
      <w:proofErr w:type="spellStart"/>
      <w:r>
        <w:t>Manjka</w:t>
      </w:r>
      <w:proofErr w:type="spellEnd"/>
      <w:r>
        <w:t xml:space="preserve"> </w:t>
      </w:r>
      <w:proofErr w:type="spellStart"/>
      <w:r>
        <w:t>drugi</w:t>
      </w:r>
      <w:proofErr w:type="spellEnd"/>
      <w:r>
        <w:t xml:space="preserve"> </w:t>
      </w:r>
      <w:proofErr w:type="spellStart"/>
      <w:r>
        <w:t>avtor</w:t>
      </w:r>
      <w:proofErr w:type="spellEnd"/>
      <w:r>
        <w:t xml:space="preserve"> </w:t>
      </w:r>
      <w:r w:rsidRPr="005D09B9">
        <w:rPr>
          <w:rFonts w:ascii="Times New Roman" w:eastAsia="Times New Roman" w:hAnsi="Times New Roman" w:cs="Times New Roman"/>
          <w:lang w:val="en-US" w:eastAsia="en-US"/>
        </w:rPr>
        <w:t xml:space="preserve">Dan </w:t>
      </w:r>
      <w:proofErr w:type="spellStart"/>
      <w:r w:rsidRPr="005D09B9">
        <w:rPr>
          <w:rFonts w:ascii="Times New Roman" w:eastAsia="Times New Roman" w:hAnsi="Times New Roman" w:cs="Times New Roman"/>
          <w:lang w:val="en-US" w:eastAsia="en-US"/>
        </w:rPr>
        <w:t>Podjed</w:t>
      </w:r>
      <w:proofErr w:type="spellEnd"/>
    </w:p>
    <w:p w14:paraId="2F30149B" w14:textId="020E6820" w:rsidR="005D09B9" w:rsidRDefault="005D09B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093DE4" w15:done="0"/>
  <w15:commentEx w15:paraId="48C987ED" w15:done="0"/>
  <w15:commentEx w15:paraId="47B97FE0" w15:done="0"/>
  <w15:commentEx w15:paraId="67AC753A" w15:done="0"/>
  <w15:commentEx w15:paraId="49667720" w15:done="0"/>
  <w15:commentEx w15:paraId="2F3014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093DE4" w16cid:durableId="20A9BD48"/>
  <w16cid:commentId w16cid:paraId="48C987ED" w16cid:durableId="20A68F0C"/>
  <w16cid:commentId w16cid:paraId="47B97FE0" w16cid:durableId="20A69022"/>
  <w16cid:commentId w16cid:paraId="67AC753A" w16cid:durableId="20A68D99"/>
  <w16cid:commentId w16cid:paraId="49667720" w16cid:durableId="20AB6562"/>
  <w16cid:commentId w16cid:paraId="2F30149B" w16cid:durableId="20AB65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8AF7C" w14:textId="77777777" w:rsidR="00F0598D" w:rsidRDefault="00F0598D" w:rsidP="00C92221">
      <w:r>
        <w:separator/>
      </w:r>
    </w:p>
  </w:endnote>
  <w:endnote w:type="continuationSeparator" w:id="0">
    <w:p w14:paraId="50DC393B" w14:textId="77777777" w:rsidR="00F0598D" w:rsidRDefault="00F0598D"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EE"/>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BCDB4" w14:textId="77777777" w:rsidR="00F0598D" w:rsidRDefault="00F0598D" w:rsidP="00C92221">
      <w:r>
        <w:separator/>
      </w:r>
    </w:p>
  </w:footnote>
  <w:footnote w:type="continuationSeparator" w:id="0">
    <w:p w14:paraId="2981C489" w14:textId="77777777" w:rsidR="00F0598D" w:rsidRDefault="00F0598D" w:rsidP="00C92221">
      <w:r>
        <w:continuationSeparator/>
      </w:r>
    </w:p>
  </w:footnote>
  <w:footnote w:id="1">
    <w:p w14:paraId="18E294C8" w14:textId="4E4013D0" w:rsidR="00F24062" w:rsidRPr="000672E9" w:rsidRDefault="00F24062" w:rsidP="0086295B">
      <w:pPr>
        <w:pStyle w:val="FootnoteText"/>
        <w:jc w:val="both"/>
        <w:rPr>
          <w:rFonts w:ascii="Times New Roman" w:hAnsi="Times New Roman" w:cs="Times New Roman"/>
          <w:sz w:val="20"/>
          <w:szCs w:val="20"/>
          <w:lang w:val="en-GB"/>
        </w:rPr>
      </w:pPr>
      <w:r w:rsidRPr="000672E9">
        <w:rPr>
          <w:rStyle w:val="FootnoteReference"/>
          <w:rFonts w:ascii="Times New Roman" w:hAnsi="Times New Roman" w:cs="Times New Roman"/>
          <w:sz w:val="20"/>
          <w:szCs w:val="20"/>
          <w:lang w:val="en-GB"/>
        </w:rPr>
        <w:t>*</w:t>
      </w:r>
      <w:r w:rsidR="000674EC">
        <w:rPr>
          <w:rFonts w:ascii="Times New Roman" w:hAnsi="Times New Roman" w:cs="Times New Roman"/>
          <w:sz w:val="20"/>
          <w:szCs w:val="20"/>
          <w:lang w:val="en-GB"/>
        </w:rPr>
        <w:t xml:space="preserve"> </w:t>
      </w:r>
      <w:r w:rsidR="00E353E7" w:rsidRPr="0086295B">
        <w:rPr>
          <w:rFonts w:ascii="Times New Roman" w:hAnsi="Times New Roman" w:cs="Times New Roman"/>
          <w:b/>
          <w:sz w:val="20"/>
          <w:szCs w:val="20"/>
          <w:lang w:val="en-GB"/>
        </w:rPr>
        <w:t xml:space="preserve">Laboratory of Bioinformatics, Faculty of Computer and Information Science, University of Ljubljana, </w:t>
      </w:r>
      <w:proofErr w:type="spellStart"/>
      <w:r w:rsidR="00E353E7" w:rsidRPr="0086295B">
        <w:rPr>
          <w:rFonts w:ascii="Times New Roman" w:hAnsi="Times New Roman" w:cs="Times New Roman"/>
          <w:b/>
          <w:sz w:val="20"/>
          <w:szCs w:val="20"/>
          <w:lang w:val="en-GB"/>
        </w:rPr>
        <w:t>Večna</w:t>
      </w:r>
      <w:proofErr w:type="spellEnd"/>
      <w:r w:rsidR="00E353E7" w:rsidRPr="0086295B">
        <w:rPr>
          <w:rFonts w:ascii="Times New Roman" w:hAnsi="Times New Roman" w:cs="Times New Roman"/>
          <w:b/>
          <w:sz w:val="20"/>
          <w:szCs w:val="20"/>
          <w:lang w:val="en-GB"/>
        </w:rPr>
        <w:t xml:space="preserve"> pot 113, SI-1000 Ljubljana, </w:t>
      </w:r>
      <w:hyperlink r:id="rId1" w:history="1">
        <w:r w:rsidR="00E353E7" w:rsidRPr="0086295B">
          <w:rPr>
            <w:rStyle w:val="Hyperlink"/>
            <w:rFonts w:ascii="Times New Roman" w:hAnsi="Times New Roman" w:cs="Times New Roman"/>
            <w:b/>
            <w:color w:val="auto"/>
            <w:sz w:val="20"/>
            <w:szCs w:val="20"/>
            <w:u w:val="none"/>
            <w:lang w:val="en-GB"/>
          </w:rPr>
          <w:t>ajda.pretnar@fri.uni-lj.si</w:t>
        </w:r>
      </w:hyperlink>
    </w:p>
  </w:footnote>
  <w:footnote w:id="2">
    <w:p w14:paraId="29176F80" w14:textId="3DBA26DB" w:rsidR="00F24062" w:rsidRPr="00924DBE" w:rsidRDefault="00F24062" w:rsidP="00924DBE">
      <w:pPr>
        <w:pStyle w:val="FootnoteText"/>
        <w:jc w:val="both"/>
        <w:rPr>
          <w:lang w:val="sl-SI"/>
        </w:rPr>
      </w:pPr>
      <w:r w:rsidRPr="00FD2BE3">
        <w:rPr>
          <w:rStyle w:val="FootnoteReference"/>
          <w:rFonts w:ascii="Times New Roman" w:hAnsi="Times New Roman" w:cs="Times New Roman"/>
        </w:rPr>
        <w:footnoteRef/>
      </w:r>
      <w:r w:rsidRPr="00FD2BE3">
        <w:rPr>
          <w:rFonts w:ascii="Times New Roman" w:hAnsi="Times New Roman" w:cs="Times New Roman"/>
        </w:rPr>
        <w:t xml:space="preserve"> </w:t>
      </w:r>
      <w:r w:rsidRPr="00476431">
        <w:rPr>
          <w:rFonts w:ascii="Times New Roman" w:hAnsi="Times New Roman" w:cs="Times New Roman"/>
          <w:sz w:val="20"/>
          <w:szCs w:val="20"/>
          <w:lang w:val="en-US"/>
        </w:rPr>
        <w:t>Anthropology is considered a part of the humanities in the Slovenian academic tradition, while elsewhere it is placed under the umbrella of social sciences. In reality, it probably lies at the intersection of both.</w:t>
      </w:r>
    </w:p>
  </w:footnote>
  <w:footnote w:id="3">
    <w:p w14:paraId="68E94B59" w14:textId="385CBB47" w:rsidR="00F24062" w:rsidRPr="006D12C0" w:rsidRDefault="00F24062">
      <w:pPr>
        <w:pStyle w:val="FootnoteText"/>
        <w:rPr>
          <w:lang w:val="en-US"/>
        </w:rPr>
      </w:pPr>
      <w:r w:rsidRPr="00FD2BE3">
        <w:rPr>
          <w:rStyle w:val="FootnoteReference"/>
          <w:rFonts w:ascii="Times New Roman" w:hAnsi="Times New Roman" w:cs="Times New Roman"/>
          <w:lang w:val="en-US"/>
        </w:rPr>
        <w:footnoteRef/>
      </w:r>
      <w:r w:rsidRPr="00FD2BE3">
        <w:rPr>
          <w:rFonts w:ascii="Times New Roman" w:hAnsi="Times New Roman" w:cs="Times New Roman"/>
          <w:lang w:val="en-US"/>
        </w:rPr>
        <w:t xml:space="preserve"> </w:t>
      </w:r>
      <w:r w:rsidRPr="006D12C0">
        <w:rPr>
          <w:rFonts w:ascii="Times New Roman" w:hAnsi="Times New Roman" w:cs="Times New Roman"/>
          <w:sz w:val="20"/>
          <w:szCs w:val="20"/>
          <w:lang w:val="en-US"/>
        </w:rPr>
        <w:t>Standby is activated on workdays as a transitory setting between night and comfort regime.</w:t>
      </w:r>
    </w:p>
  </w:footnote>
  <w:footnote w:id="4">
    <w:p w14:paraId="24271D26" w14:textId="3FFECECE" w:rsidR="00F24062" w:rsidRPr="006D12C0" w:rsidRDefault="00F24062">
      <w:pPr>
        <w:pStyle w:val="FootnoteText"/>
        <w:rPr>
          <w:lang w:val="en-US"/>
        </w:rPr>
      </w:pPr>
      <w:r w:rsidRPr="00FD2BE3">
        <w:rPr>
          <w:rStyle w:val="FootnoteReference"/>
          <w:rFonts w:ascii="Times New Roman" w:hAnsi="Times New Roman" w:cs="Times New Roman"/>
          <w:lang w:val="en-US"/>
        </w:rPr>
        <w:footnoteRef/>
      </w:r>
      <w:r w:rsidRPr="00FD2BE3">
        <w:rPr>
          <w:rFonts w:ascii="Times New Roman" w:hAnsi="Times New Roman" w:cs="Times New Roman"/>
          <w:lang w:val="en-US"/>
        </w:rPr>
        <w:t xml:space="preserve"> </w:t>
      </w:r>
      <w:r w:rsidRPr="006D12C0">
        <w:rPr>
          <w:rFonts w:ascii="Times New Roman" w:hAnsi="Times New Roman" w:cs="Times New Roman"/>
          <w:sz w:val="20"/>
          <w:szCs w:val="20"/>
          <w:lang w:val="en-US"/>
        </w:rPr>
        <w:t>1 would mean the room was always occupied and 0 that the room was never occupied at a specific time of the day.</w:t>
      </w:r>
    </w:p>
  </w:footnote>
  <w:footnote w:id="5">
    <w:p w14:paraId="128C8BFB" w14:textId="1E96262C" w:rsidR="00F24062" w:rsidRPr="007A4781" w:rsidRDefault="00F24062">
      <w:pPr>
        <w:pStyle w:val="FootnoteText"/>
        <w:rPr>
          <w:rFonts w:ascii="Times New Roman" w:hAnsi="Times New Roman" w:cs="Times New Roman"/>
          <w:sz w:val="20"/>
          <w:szCs w:val="20"/>
          <w:lang w:val="en-US"/>
        </w:rPr>
      </w:pPr>
      <w:r w:rsidRPr="00FD2BE3">
        <w:rPr>
          <w:rStyle w:val="FootnoteReference"/>
          <w:rFonts w:ascii="Times New Roman" w:hAnsi="Times New Roman" w:cs="Times New Roman"/>
          <w:lang w:val="en-US"/>
        </w:rPr>
        <w:footnoteRef/>
      </w:r>
      <w:r w:rsidRPr="00FD2BE3">
        <w:rPr>
          <w:rFonts w:ascii="Times New Roman" w:hAnsi="Times New Roman" w:cs="Times New Roman"/>
          <w:lang w:val="en-US"/>
        </w:rPr>
        <w:t xml:space="preserve"> </w:t>
      </w:r>
      <w:r w:rsidR="007A4781" w:rsidRPr="007A4781">
        <w:rPr>
          <w:rFonts w:ascii="Times New Roman" w:hAnsi="Times New Roman" w:cs="Times New Roman"/>
          <w:sz w:val="20"/>
          <w:szCs w:val="20"/>
          <w:lang w:val="en-US"/>
        </w:rPr>
        <w:t>For concealing the actual identity of the people participating in the study, the p</w:t>
      </w:r>
      <w:r w:rsidRPr="007A4781">
        <w:rPr>
          <w:rFonts w:ascii="Times New Roman" w:hAnsi="Times New Roman" w:cs="Times New Roman"/>
          <w:sz w:val="20"/>
          <w:szCs w:val="20"/>
          <w:lang w:val="en-US"/>
        </w:rPr>
        <w:t>ronoun he is used to denote both males and females.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0497D"/>
    <w:multiLevelType w:val="hybridMultilevel"/>
    <w:tmpl w:val="F788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80AC2"/>
    <w:multiLevelType w:val="hybridMultilevel"/>
    <w:tmpl w:val="EAC2C0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C243A49"/>
    <w:multiLevelType w:val="hybridMultilevel"/>
    <w:tmpl w:val="82AED1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2E"/>
    <w:rsid w:val="00010605"/>
    <w:rsid w:val="00050DEA"/>
    <w:rsid w:val="0005313C"/>
    <w:rsid w:val="00065CD7"/>
    <w:rsid w:val="000667FE"/>
    <w:rsid w:val="000672E9"/>
    <w:rsid w:val="000674EC"/>
    <w:rsid w:val="000752E5"/>
    <w:rsid w:val="000A73CD"/>
    <w:rsid w:val="000F3253"/>
    <w:rsid w:val="0010011C"/>
    <w:rsid w:val="00115676"/>
    <w:rsid w:val="00122900"/>
    <w:rsid w:val="00152290"/>
    <w:rsid w:val="0017174D"/>
    <w:rsid w:val="00172814"/>
    <w:rsid w:val="00175FC4"/>
    <w:rsid w:val="00176BEA"/>
    <w:rsid w:val="00193F9A"/>
    <w:rsid w:val="00197581"/>
    <w:rsid w:val="001A3584"/>
    <w:rsid w:val="001B0497"/>
    <w:rsid w:val="001B0875"/>
    <w:rsid w:val="001B394B"/>
    <w:rsid w:val="001B522E"/>
    <w:rsid w:val="001C45F7"/>
    <w:rsid w:val="001F36A2"/>
    <w:rsid w:val="00200C35"/>
    <w:rsid w:val="002075A2"/>
    <w:rsid w:val="00211013"/>
    <w:rsid w:val="00220F16"/>
    <w:rsid w:val="00222E49"/>
    <w:rsid w:val="00267477"/>
    <w:rsid w:val="002911B7"/>
    <w:rsid w:val="00295FB7"/>
    <w:rsid w:val="002A6D04"/>
    <w:rsid w:val="002C1332"/>
    <w:rsid w:val="002F40E7"/>
    <w:rsid w:val="00311584"/>
    <w:rsid w:val="003269B0"/>
    <w:rsid w:val="00357F7E"/>
    <w:rsid w:val="00372396"/>
    <w:rsid w:val="00373959"/>
    <w:rsid w:val="003824DD"/>
    <w:rsid w:val="00383613"/>
    <w:rsid w:val="00391AED"/>
    <w:rsid w:val="003F5792"/>
    <w:rsid w:val="00403361"/>
    <w:rsid w:val="00403BB0"/>
    <w:rsid w:val="00415755"/>
    <w:rsid w:val="004204A4"/>
    <w:rsid w:val="00425EAA"/>
    <w:rsid w:val="004547E3"/>
    <w:rsid w:val="0045623A"/>
    <w:rsid w:val="004744F0"/>
    <w:rsid w:val="00476431"/>
    <w:rsid w:val="00480A60"/>
    <w:rsid w:val="00485C8C"/>
    <w:rsid w:val="004F20A9"/>
    <w:rsid w:val="00516DBA"/>
    <w:rsid w:val="00543963"/>
    <w:rsid w:val="0054768C"/>
    <w:rsid w:val="005653AC"/>
    <w:rsid w:val="005763E9"/>
    <w:rsid w:val="005803AD"/>
    <w:rsid w:val="005C2BD9"/>
    <w:rsid w:val="005D01D5"/>
    <w:rsid w:val="005D09B9"/>
    <w:rsid w:val="005D6C9C"/>
    <w:rsid w:val="00614F21"/>
    <w:rsid w:val="006212DC"/>
    <w:rsid w:val="0062257B"/>
    <w:rsid w:val="0066419B"/>
    <w:rsid w:val="00672B99"/>
    <w:rsid w:val="00682A3B"/>
    <w:rsid w:val="006865A2"/>
    <w:rsid w:val="00686D87"/>
    <w:rsid w:val="006A68B1"/>
    <w:rsid w:val="006B0E00"/>
    <w:rsid w:val="006D12C0"/>
    <w:rsid w:val="006F3A89"/>
    <w:rsid w:val="00703D98"/>
    <w:rsid w:val="007238FF"/>
    <w:rsid w:val="007248C6"/>
    <w:rsid w:val="00744B0D"/>
    <w:rsid w:val="00752F7E"/>
    <w:rsid w:val="007646A2"/>
    <w:rsid w:val="007678DE"/>
    <w:rsid w:val="00767CA0"/>
    <w:rsid w:val="00787CAF"/>
    <w:rsid w:val="00793F49"/>
    <w:rsid w:val="007A4781"/>
    <w:rsid w:val="007C3496"/>
    <w:rsid w:val="007D047E"/>
    <w:rsid w:val="007F0A73"/>
    <w:rsid w:val="007F5356"/>
    <w:rsid w:val="00801880"/>
    <w:rsid w:val="00801AF0"/>
    <w:rsid w:val="00801EDC"/>
    <w:rsid w:val="008266C3"/>
    <w:rsid w:val="00832B1A"/>
    <w:rsid w:val="0086295B"/>
    <w:rsid w:val="00870854"/>
    <w:rsid w:val="00870F0B"/>
    <w:rsid w:val="00874C97"/>
    <w:rsid w:val="008870D3"/>
    <w:rsid w:val="008C0CE8"/>
    <w:rsid w:val="008D5D26"/>
    <w:rsid w:val="008E66D6"/>
    <w:rsid w:val="00910E09"/>
    <w:rsid w:val="009208E2"/>
    <w:rsid w:val="00924DBE"/>
    <w:rsid w:val="0093031E"/>
    <w:rsid w:val="009378E7"/>
    <w:rsid w:val="009641D1"/>
    <w:rsid w:val="00983B58"/>
    <w:rsid w:val="009842A2"/>
    <w:rsid w:val="009927BE"/>
    <w:rsid w:val="009A116D"/>
    <w:rsid w:val="009B2E35"/>
    <w:rsid w:val="009B39A7"/>
    <w:rsid w:val="009B4954"/>
    <w:rsid w:val="009D11DA"/>
    <w:rsid w:val="009D6711"/>
    <w:rsid w:val="009E2605"/>
    <w:rsid w:val="009E4755"/>
    <w:rsid w:val="009F3834"/>
    <w:rsid w:val="00A01431"/>
    <w:rsid w:val="00A05359"/>
    <w:rsid w:val="00A21554"/>
    <w:rsid w:val="00A30B84"/>
    <w:rsid w:val="00A4343F"/>
    <w:rsid w:val="00A62655"/>
    <w:rsid w:val="00A6751F"/>
    <w:rsid w:val="00A7038D"/>
    <w:rsid w:val="00A73077"/>
    <w:rsid w:val="00A967DC"/>
    <w:rsid w:val="00AA36AC"/>
    <w:rsid w:val="00AA56FB"/>
    <w:rsid w:val="00AD3C7A"/>
    <w:rsid w:val="00AF58AE"/>
    <w:rsid w:val="00B31A22"/>
    <w:rsid w:val="00B40F0E"/>
    <w:rsid w:val="00B5598E"/>
    <w:rsid w:val="00B73101"/>
    <w:rsid w:val="00B73C67"/>
    <w:rsid w:val="00B82081"/>
    <w:rsid w:val="00B8592A"/>
    <w:rsid w:val="00BA2AE7"/>
    <w:rsid w:val="00C27A2E"/>
    <w:rsid w:val="00C408C5"/>
    <w:rsid w:val="00C45AE2"/>
    <w:rsid w:val="00C50092"/>
    <w:rsid w:val="00C71A17"/>
    <w:rsid w:val="00C72DD0"/>
    <w:rsid w:val="00C741A2"/>
    <w:rsid w:val="00C80C06"/>
    <w:rsid w:val="00C87A9F"/>
    <w:rsid w:val="00C92221"/>
    <w:rsid w:val="00C9632C"/>
    <w:rsid w:val="00C9764B"/>
    <w:rsid w:val="00CA36A6"/>
    <w:rsid w:val="00CB2CAB"/>
    <w:rsid w:val="00CF7096"/>
    <w:rsid w:val="00D042D7"/>
    <w:rsid w:val="00D35979"/>
    <w:rsid w:val="00D45E31"/>
    <w:rsid w:val="00D81BBA"/>
    <w:rsid w:val="00D910AB"/>
    <w:rsid w:val="00D97C79"/>
    <w:rsid w:val="00DA4C2D"/>
    <w:rsid w:val="00DB214B"/>
    <w:rsid w:val="00DB5CD0"/>
    <w:rsid w:val="00DD1001"/>
    <w:rsid w:val="00DE75A7"/>
    <w:rsid w:val="00E02D24"/>
    <w:rsid w:val="00E17469"/>
    <w:rsid w:val="00E211C6"/>
    <w:rsid w:val="00E353E7"/>
    <w:rsid w:val="00E46304"/>
    <w:rsid w:val="00E51594"/>
    <w:rsid w:val="00E522D7"/>
    <w:rsid w:val="00E57572"/>
    <w:rsid w:val="00E80A99"/>
    <w:rsid w:val="00E96931"/>
    <w:rsid w:val="00EA2081"/>
    <w:rsid w:val="00EB2CEE"/>
    <w:rsid w:val="00EB4981"/>
    <w:rsid w:val="00EB5160"/>
    <w:rsid w:val="00EB77E2"/>
    <w:rsid w:val="00ED0609"/>
    <w:rsid w:val="00EE452D"/>
    <w:rsid w:val="00EE6FD6"/>
    <w:rsid w:val="00F0598D"/>
    <w:rsid w:val="00F11A2E"/>
    <w:rsid w:val="00F17FB3"/>
    <w:rsid w:val="00F217AF"/>
    <w:rsid w:val="00F24062"/>
    <w:rsid w:val="00F2662E"/>
    <w:rsid w:val="00F32DBA"/>
    <w:rsid w:val="00F42BFC"/>
    <w:rsid w:val="00F52DA6"/>
    <w:rsid w:val="00F56F60"/>
    <w:rsid w:val="00F62347"/>
    <w:rsid w:val="00F723A0"/>
    <w:rsid w:val="00F8467F"/>
    <w:rsid w:val="00FB349A"/>
    <w:rsid w:val="00FD2BE3"/>
    <w:rsid w:val="00FD32E3"/>
    <w:rsid w:val="00FD4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0F2A6"/>
  <w14:defaultImageDpi w14:val="300"/>
  <w15:docId w15:val="{D0D3BD00-E6D3-4173-8C9C-9AD9CBC0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2221"/>
  </w:style>
  <w:style w:type="character" w:customStyle="1" w:styleId="FootnoteTextChar">
    <w:name w:val="Footnote Text Char"/>
    <w:basedOn w:val="DefaultParagraphFont"/>
    <w:link w:val="FootnoteText"/>
    <w:uiPriority w:val="99"/>
    <w:rsid w:val="00C92221"/>
    <w:rPr>
      <w:lang w:val="sv-SE"/>
    </w:rPr>
  </w:style>
  <w:style w:type="character" w:styleId="FootnoteReference">
    <w:name w:val="footnote reference"/>
    <w:basedOn w:val="DefaultParagraphFont"/>
    <w:uiPriority w:val="99"/>
    <w:unhideWhenUsed/>
    <w:rsid w:val="00C92221"/>
    <w:rPr>
      <w:vertAlign w:val="superscript"/>
    </w:rPr>
  </w:style>
  <w:style w:type="character" w:styleId="Hyperlink">
    <w:name w:val="Hyperlink"/>
    <w:basedOn w:val="DefaultParagraphFont"/>
    <w:uiPriority w:val="99"/>
    <w:unhideWhenUsed/>
    <w:rsid w:val="00B31A22"/>
    <w:rPr>
      <w:color w:val="0000FF" w:themeColor="hyperlink"/>
      <w:u w:val="single"/>
    </w:rPr>
  </w:style>
  <w:style w:type="paragraph" w:styleId="ListParagraph">
    <w:name w:val="List Paragraph"/>
    <w:basedOn w:val="Normal"/>
    <w:uiPriority w:val="34"/>
    <w:qFormat/>
    <w:rsid w:val="000667FE"/>
    <w:pPr>
      <w:ind w:left="720"/>
      <w:contextualSpacing/>
    </w:pPr>
  </w:style>
  <w:style w:type="character" w:styleId="FollowedHyperlink">
    <w:name w:val="FollowedHyperlink"/>
    <w:basedOn w:val="DefaultParagraphFont"/>
    <w:uiPriority w:val="99"/>
    <w:semiHidden/>
    <w:unhideWhenUsed/>
    <w:rsid w:val="00E51594"/>
    <w:rPr>
      <w:color w:val="800080" w:themeColor="followedHyperlink"/>
      <w:u w:val="single"/>
    </w:rPr>
  </w:style>
  <w:style w:type="table" w:styleId="TableGrid">
    <w:name w:val="Table Grid"/>
    <w:basedOn w:val="TableNormal"/>
    <w:uiPriority w:val="59"/>
    <w:rsid w:val="00910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67CA0"/>
    <w:rPr>
      <w:lang w:val="sv-SE"/>
    </w:rPr>
  </w:style>
  <w:style w:type="paragraph" w:styleId="NormalWeb">
    <w:name w:val="Normal (Web)"/>
    <w:basedOn w:val="Normal"/>
    <w:uiPriority w:val="99"/>
    <w:semiHidden/>
    <w:unhideWhenUsed/>
    <w:rsid w:val="006F3A89"/>
    <w:pPr>
      <w:spacing w:before="100" w:beforeAutospacing="1" w:after="100" w:afterAutospacing="1"/>
    </w:pPr>
    <w:rPr>
      <w:rFonts w:ascii="Times New Roman" w:eastAsia="Times New Roman" w:hAnsi="Times New Roman" w:cs="Times New Roman"/>
      <w:lang w:val="en-US" w:eastAsia="en-US"/>
    </w:rPr>
  </w:style>
  <w:style w:type="character" w:customStyle="1" w:styleId="UnresolvedMention1">
    <w:name w:val="Unresolved Mention1"/>
    <w:basedOn w:val="DefaultParagraphFont"/>
    <w:uiPriority w:val="99"/>
    <w:semiHidden/>
    <w:unhideWhenUsed/>
    <w:rsid w:val="0005313C"/>
    <w:rPr>
      <w:color w:val="605E5C"/>
      <w:shd w:val="clear" w:color="auto" w:fill="E1DFDD"/>
    </w:rPr>
  </w:style>
  <w:style w:type="paragraph" w:styleId="BalloonText">
    <w:name w:val="Balloon Text"/>
    <w:basedOn w:val="Normal"/>
    <w:link w:val="BalloonTextChar"/>
    <w:uiPriority w:val="99"/>
    <w:semiHidden/>
    <w:unhideWhenUsed/>
    <w:rsid w:val="00C80C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C06"/>
    <w:rPr>
      <w:rFonts w:ascii="Segoe UI" w:hAnsi="Segoe UI" w:cs="Segoe UI"/>
      <w:sz w:val="18"/>
      <w:szCs w:val="18"/>
      <w:lang w:val="sv-SE"/>
    </w:rPr>
  </w:style>
  <w:style w:type="character" w:styleId="CommentReference">
    <w:name w:val="annotation reference"/>
    <w:basedOn w:val="DefaultParagraphFont"/>
    <w:uiPriority w:val="99"/>
    <w:semiHidden/>
    <w:unhideWhenUsed/>
    <w:rsid w:val="00A73077"/>
    <w:rPr>
      <w:sz w:val="16"/>
      <w:szCs w:val="16"/>
    </w:rPr>
  </w:style>
  <w:style w:type="paragraph" w:styleId="CommentText">
    <w:name w:val="annotation text"/>
    <w:basedOn w:val="Normal"/>
    <w:link w:val="CommentTextChar"/>
    <w:uiPriority w:val="99"/>
    <w:semiHidden/>
    <w:unhideWhenUsed/>
    <w:rsid w:val="00A73077"/>
    <w:rPr>
      <w:sz w:val="20"/>
      <w:szCs w:val="20"/>
    </w:rPr>
  </w:style>
  <w:style w:type="character" w:customStyle="1" w:styleId="CommentTextChar">
    <w:name w:val="Comment Text Char"/>
    <w:basedOn w:val="DefaultParagraphFont"/>
    <w:link w:val="CommentText"/>
    <w:uiPriority w:val="99"/>
    <w:semiHidden/>
    <w:rsid w:val="00A73077"/>
    <w:rPr>
      <w:sz w:val="20"/>
      <w:szCs w:val="20"/>
      <w:lang w:val="sv-SE"/>
    </w:rPr>
  </w:style>
  <w:style w:type="paragraph" w:styleId="CommentSubject">
    <w:name w:val="annotation subject"/>
    <w:basedOn w:val="CommentText"/>
    <w:next w:val="CommentText"/>
    <w:link w:val="CommentSubjectChar"/>
    <w:uiPriority w:val="99"/>
    <w:semiHidden/>
    <w:unhideWhenUsed/>
    <w:rsid w:val="00A73077"/>
    <w:rPr>
      <w:b/>
      <w:bCs/>
    </w:rPr>
  </w:style>
  <w:style w:type="character" w:customStyle="1" w:styleId="CommentSubjectChar">
    <w:name w:val="Comment Subject Char"/>
    <w:basedOn w:val="CommentTextChar"/>
    <w:link w:val="CommentSubject"/>
    <w:uiPriority w:val="99"/>
    <w:semiHidden/>
    <w:rsid w:val="00A73077"/>
    <w:rPr>
      <w:b/>
      <w:bCs/>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57274">
      <w:bodyDiv w:val="1"/>
      <w:marLeft w:val="0"/>
      <w:marRight w:val="0"/>
      <w:marTop w:val="0"/>
      <w:marBottom w:val="0"/>
      <w:divBdr>
        <w:top w:val="none" w:sz="0" w:space="0" w:color="auto"/>
        <w:left w:val="none" w:sz="0" w:space="0" w:color="auto"/>
        <w:bottom w:val="none" w:sz="0" w:space="0" w:color="auto"/>
        <w:right w:val="none" w:sz="0" w:space="0" w:color="auto"/>
      </w:divBdr>
    </w:div>
    <w:div w:id="475688880">
      <w:bodyDiv w:val="1"/>
      <w:marLeft w:val="0"/>
      <w:marRight w:val="0"/>
      <w:marTop w:val="0"/>
      <w:marBottom w:val="0"/>
      <w:divBdr>
        <w:top w:val="none" w:sz="0" w:space="0" w:color="auto"/>
        <w:left w:val="none" w:sz="0" w:space="0" w:color="auto"/>
        <w:bottom w:val="none" w:sz="0" w:space="0" w:color="auto"/>
        <w:right w:val="none" w:sz="0" w:space="0" w:color="auto"/>
      </w:divBdr>
    </w:div>
    <w:div w:id="745348186">
      <w:bodyDiv w:val="1"/>
      <w:marLeft w:val="0"/>
      <w:marRight w:val="0"/>
      <w:marTop w:val="0"/>
      <w:marBottom w:val="0"/>
      <w:divBdr>
        <w:top w:val="none" w:sz="0" w:space="0" w:color="auto"/>
        <w:left w:val="none" w:sz="0" w:space="0" w:color="auto"/>
        <w:bottom w:val="none" w:sz="0" w:space="0" w:color="auto"/>
        <w:right w:val="none" w:sz="0" w:space="0" w:color="auto"/>
      </w:divBdr>
    </w:div>
    <w:div w:id="746077828">
      <w:bodyDiv w:val="1"/>
      <w:marLeft w:val="0"/>
      <w:marRight w:val="0"/>
      <w:marTop w:val="0"/>
      <w:marBottom w:val="0"/>
      <w:divBdr>
        <w:top w:val="none" w:sz="0" w:space="0" w:color="auto"/>
        <w:left w:val="none" w:sz="0" w:space="0" w:color="auto"/>
        <w:bottom w:val="none" w:sz="0" w:space="0" w:color="auto"/>
        <w:right w:val="none" w:sz="0" w:space="0" w:color="auto"/>
      </w:divBdr>
    </w:div>
    <w:div w:id="928391376">
      <w:bodyDiv w:val="1"/>
      <w:marLeft w:val="0"/>
      <w:marRight w:val="0"/>
      <w:marTop w:val="0"/>
      <w:marBottom w:val="0"/>
      <w:divBdr>
        <w:top w:val="none" w:sz="0" w:space="0" w:color="auto"/>
        <w:left w:val="none" w:sz="0" w:space="0" w:color="auto"/>
        <w:bottom w:val="none" w:sz="0" w:space="0" w:color="auto"/>
        <w:right w:val="none" w:sz="0" w:space="0" w:color="auto"/>
      </w:divBdr>
    </w:div>
    <w:div w:id="1125275633">
      <w:bodyDiv w:val="1"/>
      <w:marLeft w:val="0"/>
      <w:marRight w:val="0"/>
      <w:marTop w:val="0"/>
      <w:marBottom w:val="0"/>
      <w:divBdr>
        <w:top w:val="none" w:sz="0" w:space="0" w:color="auto"/>
        <w:left w:val="none" w:sz="0" w:space="0" w:color="auto"/>
        <w:bottom w:val="none" w:sz="0" w:space="0" w:color="auto"/>
        <w:right w:val="none" w:sz="0" w:space="0" w:color="auto"/>
      </w:divBdr>
    </w:div>
    <w:div w:id="1296638125">
      <w:bodyDiv w:val="1"/>
      <w:marLeft w:val="0"/>
      <w:marRight w:val="0"/>
      <w:marTop w:val="0"/>
      <w:marBottom w:val="0"/>
      <w:divBdr>
        <w:top w:val="none" w:sz="0" w:space="0" w:color="auto"/>
        <w:left w:val="none" w:sz="0" w:space="0" w:color="auto"/>
        <w:bottom w:val="none" w:sz="0" w:space="0" w:color="auto"/>
        <w:right w:val="none" w:sz="0" w:space="0" w:color="auto"/>
      </w:divBdr>
    </w:div>
    <w:div w:id="1388916997">
      <w:bodyDiv w:val="1"/>
      <w:marLeft w:val="0"/>
      <w:marRight w:val="0"/>
      <w:marTop w:val="0"/>
      <w:marBottom w:val="0"/>
      <w:divBdr>
        <w:top w:val="none" w:sz="0" w:space="0" w:color="auto"/>
        <w:left w:val="none" w:sz="0" w:space="0" w:color="auto"/>
        <w:bottom w:val="none" w:sz="0" w:space="0" w:color="auto"/>
        <w:right w:val="none" w:sz="0" w:space="0" w:color="auto"/>
      </w:divBdr>
    </w:div>
    <w:div w:id="1888948603">
      <w:bodyDiv w:val="1"/>
      <w:marLeft w:val="0"/>
      <w:marRight w:val="0"/>
      <w:marTop w:val="0"/>
      <w:marBottom w:val="0"/>
      <w:divBdr>
        <w:top w:val="none" w:sz="0" w:space="0" w:color="auto"/>
        <w:left w:val="none" w:sz="0" w:space="0" w:color="auto"/>
        <w:bottom w:val="none" w:sz="0" w:space="0" w:color="auto"/>
        <w:right w:val="none" w:sz="0" w:space="0" w:color="auto"/>
      </w:divBdr>
    </w:div>
    <w:div w:id="1902206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gitalhumanities.org/dhq/vol/4/1/000080/00008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versity.net/data-surveillance-monitoring-spying-personal-privacy-data-gathering-worl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ajda.pretnar@fri.uni-lj.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8EE2D-5773-CA46-84BD-A0DF2D5B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7070</Words>
  <Characters>40305</Characters>
  <Application>Microsoft Office Word</Application>
  <DocSecurity>0</DocSecurity>
  <Lines>335</Lines>
  <Paragraphs>94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Microsoft Office User</cp:lastModifiedBy>
  <cp:revision>6</cp:revision>
  <dcterms:created xsi:type="dcterms:W3CDTF">2019-06-21T10:46:00Z</dcterms:created>
  <dcterms:modified xsi:type="dcterms:W3CDTF">2019-06-21T10:49:00Z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