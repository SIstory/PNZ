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EDC02" w14:textId="77777777" w:rsidR="0082753C" w:rsidRPr="004D0849" w:rsidRDefault="0082753C" w:rsidP="0082753C">
      <w:pPr>
        <w:spacing w:line="360" w:lineRule="auto"/>
        <w:jc w:val="both"/>
        <w:rPr>
          <w:rFonts w:ascii="Times New Roman" w:hAnsi="Times New Roman" w:cs="Times New Roman"/>
          <w:sz w:val="20"/>
          <w:szCs w:val="20"/>
        </w:rPr>
      </w:pPr>
      <w:bookmarkStart w:id="0" w:name="_GoBack"/>
      <w:bookmarkEnd w:id="0"/>
      <w:proofErr w:type="spellStart"/>
      <w:r w:rsidRPr="004D0849">
        <w:rPr>
          <w:rFonts w:ascii="Times New Roman" w:hAnsi="Times New Roman" w:cs="Times New Roman"/>
          <w:sz w:val="20"/>
          <w:szCs w:val="20"/>
        </w:rPr>
        <w:t>Cobiss</w:t>
      </w:r>
      <w:proofErr w:type="spellEnd"/>
      <w:r w:rsidRPr="004D0849">
        <w:rPr>
          <w:rFonts w:ascii="Times New Roman" w:hAnsi="Times New Roman" w:cs="Times New Roman"/>
          <w:sz w:val="20"/>
          <w:szCs w:val="20"/>
        </w:rPr>
        <w:t xml:space="preserve"> type [NOTE: To be inserted by the editor.]</w:t>
      </w:r>
    </w:p>
    <w:p w14:paraId="143AEBC1" w14:textId="77777777" w:rsidR="0082753C" w:rsidRPr="004D0849" w:rsidRDefault="0082753C" w:rsidP="0082753C">
      <w:pPr>
        <w:spacing w:line="360" w:lineRule="auto"/>
        <w:jc w:val="both"/>
        <w:rPr>
          <w:rFonts w:ascii="Times New Roman" w:hAnsi="Times New Roman" w:cs="Times New Roman"/>
          <w:sz w:val="20"/>
          <w:szCs w:val="20"/>
        </w:rPr>
      </w:pPr>
      <w:proofErr w:type="spellStart"/>
      <w:r w:rsidRPr="004D0849">
        <w:rPr>
          <w:rFonts w:ascii="Times New Roman" w:hAnsi="Times New Roman" w:cs="Times New Roman"/>
          <w:sz w:val="20"/>
          <w:szCs w:val="20"/>
        </w:rPr>
        <w:t>Prejeto</w:t>
      </w:r>
      <w:proofErr w:type="spellEnd"/>
      <w:r w:rsidRPr="004D0849">
        <w:rPr>
          <w:rFonts w:ascii="Times New Roman" w:hAnsi="Times New Roman" w:cs="Times New Roman"/>
          <w:sz w:val="20"/>
          <w:szCs w:val="20"/>
        </w:rPr>
        <w:t xml:space="preserve"> [NOTE: To be inserted by the editor.]</w:t>
      </w:r>
    </w:p>
    <w:p w14:paraId="33731957" w14:textId="77777777" w:rsidR="0082753C" w:rsidRPr="004D0849" w:rsidRDefault="0082753C" w:rsidP="0082753C">
      <w:pPr>
        <w:spacing w:line="360" w:lineRule="auto"/>
        <w:jc w:val="both"/>
        <w:rPr>
          <w:rFonts w:ascii="Times New Roman" w:hAnsi="Times New Roman" w:cs="Times New Roman"/>
          <w:sz w:val="20"/>
          <w:szCs w:val="20"/>
        </w:rPr>
      </w:pPr>
      <w:r w:rsidRPr="004D0849">
        <w:rPr>
          <w:rFonts w:ascii="Times New Roman" w:hAnsi="Times New Roman" w:cs="Times New Roman"/>
          <w:sz w:val="20"/>
          <w:szCs w:val="20"/>
        </w:rPr>
        <w:t>UDK: [NOTE: To be inserted by the editor.]</w:t>
      </w:r>
    </w:p>
    <w:p w14:paraId="619FEA5B" w14:textId="77777777" w:rsidR="0082753C" w:rsidRPr="004D0849" w:rsidRDefault="0082753C" w:rsidP="0082753C">
      <w:pPr>
        <w:spacing w:line="360" w:lineRule="auto"/>
        <w:jc w:val="both"/>
        <w:rPr>
          <w:rFonts w:ascii="Times New Roman" w:hAnsi="Times New Roman" w:cs="Times New Roman"/>
          <w:sz w:val="20"/>
          <w:szCs w:val="20"/>
        </w:rPr>
      </w:pPr>
      <w:r w:rsidRPr="004D0849">
        <w:rPr>
          <w:rFonts w:ascii="Times New Roman" w:hAnsi="Times New Roman" w:cs="Times New Roman"/>
          <w:sz w:val="20"/>
          <w:szCs w:val="20"/>
        </w:rPr>
        <w:t>DOI: [NOTE: To be inserted by the editor.]</w:t>
      </w:r>
    </w:p>
    <w:p w14:paraId="3B974EAE" w14:textId="77777777" w:rsidR="00EB2E47" w:rsidRDefault="00EB2E47" w:rsidP="0082753C">
      <w:pPr>
        <w:widowControl w:val="0"/>
        <w:autoSpaceDE w:val="0"/>
        <w:autoSpaceDN w:val="0"/>
        <w:adjustRightInd w:val="0"/>
        <w:jc w:val="center"/>
        <w:rPr>
          <w:rFonts w:ascii="Times New Roman" w:hAnsi="Times New Roman" w:cs="Times New Roman"/>
        </w:rPr>
      </w:pPr>
    </w:p>
    <w:p w14:paraId="4EEE9766" w14:textId="61B4E4BA" w:rsidR="0082753C" w:rsidRPr="004D0849" w:rsidRDefault="00EB2E47" w:rsidP="00EA471B">
      <w:pPr>
        <w:widowControl w:val="0"/>
        <w:autoSpaceDE w:val="0"/>
        <w:autoSpaceDN w:val="0"/>
        <w:adjustRightInd w:val="0"/>
        <w:spacing w:line="360" w:lineRule="auto"/>
        <w:jc w:val="center"/>
        <w:rPr>
          <w:rFonts w:ascii="Times New Roman" w:hAnsi="Times New Roman" w:cs="Times New Roman"/>
          <w:b/>
        </w:rPr>
      </w:pPr>
      <w:r>
        <w:rPr>
          <w:rFonts w:ascii="Times New Roman" w:hAnsi="Times New Roman" w:cs="Times New Roman"/>
        </w:rPr>
        <w:t>Milan M. van Lange,</w:t>
      </w:r>
      <w:r w:rsidRPr="00FC01C2">
        <w:rPr>
          <w:rStyle w:val="FootnoteReference"/>
          <w:rFonts w:ascii="Times New Roman" w:hAnsi="Times New Roman" w:cs="Times New Roman"/>
        </w:rPr>
        <w:footnoteReference w:customMarkFollows="1" w:id="1"/>
        <w:sym w:font="Symbol" w:char="F02A"/>
      </w:r>
      <w:r>
        <w:rPr>
          <w:rFonts w:ascii="Times New Roman" w:hAnsi="Times New Roman" w:cs="Times New Roman"/>
        </w:rPr>
        <w:t xml:space="preserve"> Ralf D. </w:t>
      </w:r>
      <w:proofErr w:type="spellStart"/>
      <w:r>
        <w:rPr>
          <w:rFonts w:ascii="Times New Roman" w:hAnsi="Times New Roman" w:cs="Times New Roman"/>
        </w:rPr>
        <w:t>Futselaar</w:t>
      </w:r>
      <w:proofErr w:type="spellEnd"/>
      <w:r w:rsidRPr="00FC01C2">
        <w:rPr>
          <w:rStyle w:val="FootnoteReference"/>
          <w:rFonts w:ascii="Times New Roman" w:hAnsi="Times New Roman" w:cs="Times New Roman"/>
        </w:rPr>
        <w:footnoteReference w:customMarkFollows="1" w:id="2"/>
        <w:sym w:font="Symbol" w:char="F02A"/>
      </w:r>
      <w:r w:rsidRPr="00FC01C2">
        <w:rPr>
          <w:rStyle w:val="FootnoteReference"/>
          <w:rFonts w:ascii="Times New Roman" w:hAnsi="Times New Roman" w:cs="Times New Roman"/>
        </w:rPr>
        <w:sym w:font="Symbol" w:char="F02A"/>
      </w:r>
    </w:p>
    <w:p w14:paraId="4A05D866" w14:textId="22EC397B" w:rsidR="00F5141E" w:rsidRPr="004D0849" w:rsidRDefault="00EB2E47" w:rsidP="00EA471B">
      <w:pPr>
        <w:widowControl w:val="0"/>
        <w:autoSpaceDE w:val="0"/>
        <w:autoSpaceDN w:val="0"/>
        <w:adjustRightInd w:val="0"/>
        <w:spacing w:line="360" w:lineRule="auto"/>
        <w:jc w:val="center"/>
        <w:rPr>
          <w:rFonts w:ascii="Times New Roman" w:hAnsi="Times New Roman" w:cs="Times New Roman"/>
          <w:b/>
          <w:sz w:val="32"/>
          <w:szCs w:val="32"/>
        </w:rPr>
      </w:pPr>
      <w:r>
        <w:rPr>
          <w:rFonts w:ascii="Times New Roman" w:hAnsi="Times New Roman" w:cs="Times New Roman"/>
          <w:b/>
          <w:sz w:val="32"/>
          <w:szCs w:val="32"/>
        </w:rPr>
        <w:t>D</w:t>
      </w:r>
      <w:r w:rsidR="00AD6C06" w:rsidRPr="004D0849">
        <w:rPr>
          <w:rFonts w:ascii="Times New Roman" w:hAnsi="Times New Roman" w:cs="Times New Roman"/>
          <w:b/>
          <w:sz w:val="32"/>
          <w:szCs w:val="32"/>
        </w:rPr>
        <w:t xml:space="preserve">ebating </w:t>
      </w:r>
      <w:r>
        <w:rPr>
          <w:rFonts w:ascii="Times New Roman" w:hAnsi="Times New Roman" w:cs="Times New Roman"/>
          <w:b/>
          <w:sz w:val="32"/>
          <w:szCs w:val="32"/>
        </w:rPr>
        <w:t>E</w:t>
      </w:r>
      <w:r w:rsidR="00F5141E" w:rsidRPr="004D0849">
        <w:rPr>
          <w:rFonts w:ascii="Times New Roman" w:hAnsi="Times New Roman" w:cs="Times New Roman"/>
          <w:b/>
          <w:sz w:val="32"/>
          <w:szCs w:val="32"/>
        </w:rPr>
        <w:t>vil</w:t>
      </w:r>
      <w:r w:rsidR="0012421C" w:rsidRPr="004D0849">
        <w:rPr>
          <w:rFonts w:ascii="Times New Roman" w:hAnsi="Times New Roman" w:cs="Times New Roman"/>
          <w:b/>
          <w:sz w:val="32"/>
          <w:szCs w:val="32"/>
        </w:rPr>
        <w:t>:</w:t>
      </w:r>
      <w:r w:rsidR="001E1536">
        <w:rPr>
          <w:rFonts w:ascii="Times New Roman" w:hAnsi="Times New Roman" w:cs="Times New Roman"/>
          <w:b/>
          <w:sz w:val="32"/>
          <w:szCs w:val="32"/>
        </w:rPr>
        <w:t xml:space="preserve"> </w:t>
      </w:r>
      <w:r>
        <w:rPr>
          <w:rFonts w:ascii="Times New Roman" w:hAnsi="Times New Roman" w:cs="Times New Roman"/>
          <w:b/>
          <w:sz w:val="32"/>
          <w:szCs w:val="32"/>
        </w:rPr>
        <w:t>Using</w:t>
      </w:r>
      <w:r w:rsidR="008F5BAE">
        <w:rPr>
          <w:rFonts w:ascii="Times New Roman" w:hAnsi="Times New Roman" w:cs="Times New Roman"/>
          <w:b/>
          <w:sz w:val="32"/>
          <w:szCs w:val="32"/>
        </w:rPr>
        <w:t xml:space="preserve"> </w:t>
      </w:r>
      <w:r>
        <w:rPr>
          <w:rFonts w:ascii="Times New Roman" w:hAnsi="Times New Roman" w:cs="Times New Roman"/>
          <w:b/>
          <w:sz w:val="32"/>
          <w:szCs w:val="32"/>
        </w:rPr>
        <w:t>W</w:t>
      </w:r>
      <w:r w:rsidR="008F5BAE">
        <w:rPr>
          <w:rFonts w:ascii="Times New Roman" w:hAnsi="Times New Roman" w:cs="Times New Roman"/>
          <w:b/>
          <w:sz w:val="32"/>
          <w:szCs w:val="32"/>
        </w:rPr>
        <w:t xml:space="preserve">ord </w:t>
      </w:r>
      <w:r>
        <w:rPr>
          <w:rFonts w:ascii="Times New Roman" w:hAnsi="Times New Roman" w:cs="Times New Roman"/>
          <w:b/>
          <w:sz w:val="32"/>
          <w:szCs w:val="32"/>
        </w:rPr>
        <w:t>E</w:t>
      </w:r>
      <w:r w:rsidR="008F5BAE">
        <w:rPr>
          <w:rFonts w:ascii="Times New Roman" w:hAnsi="Times New Roman" w:cs="Times New Roman"/>
          <w:b/>
          <w:sz w:val="32"/>
          <w:szCs w:val="32"/>
        </w:rPr>
        <w:t xml:space="preserve">mbeddings to </w:t>
      </w:r>
      <w:r>
        <w:rPr>
          <w:rFonts w:ascii="Times New Roman" w:hAnsi="Times New Roman" w:cs="Times New Roman"/>
          <w:b/>
          <w:sz w:val="32"/>
          <w:szCs w:val="32"/>
        </w:rPr>
        <w:t>A</w:t>
      </w:r>
      <w:r w:rsidR="008F5BAE">
        <w:rPr>
          <w:rFonts w:ascii="Times New Roman" w:hAnsi="Times New Roman" w:cs="Times New Roman"/>
          <w:b/>
          <w:sz w:val="32"/>
          <w:szCs w:val="32"/>
        </w:rPr>
        <w:t>nalys</w:t>
      </w:r>
      <w:r w:rsidR="00AD6C06" w:rsidRPr="004D0849">
        <w:rPr>
          <w:rFonts w:ascii="Times New Roman" w:hAnsi="Times New Roman" w:cs="Times New Roman"/>
          <w:b/>
          <w:sz w:val="32"/>
          <w:szCs w:val="32"/>
        </w:rPr>
        <w:t xml:space="preserve">e </w:t>
      </w:r>
      <w:r>
        <w:rPr>
          <w:rFonts w:ascii="Times New Roman" w:hAnsi="Times New Roman" w:cs="Times New Roman"/>
          <w:b/>
          <w:sz w:val="32"/>
          <w:szCs w:val="32"/>
        </w:rPr>
        <w:t>P</w:t>
      </w:r>
      <w:r w:rsidR="00AD6C06" w:rsidRPr="004D0849">
        <w:rPr>
          <w:rFonts w:ascii="Times New Roman" w:hAnsi="Times New Roman" w:cs="Times New Roman"/>
          <w:b/>
          <w:sz w:val="32"/>
          <w:szCs w:val="32"/>
        </w:rPr>
        <w:t xml:space="preserve">arliamentary </w:t>
      </w:r>
      <w:r>
        <w:rPr>
          <w:rFonts w:ascii="Times New Roman" w:hAnsi="Times New Roman" w:cs="Times New Roman"/>
          <w:b/>
          <w:sz w:val="32"/>
          <w:szCs w:val="32"/>
        </w:rPr>
        <w:t>D</w:t>
      </w:r>
      <w:r w:rsidR="00F5141E" w:rsidRPr="004D0849">
        <w:rPr>
          <w:rFonts w:ascii="Times New Roman" w:hAnsi="Times New Roman" w:cs="Times New Roman"/>
          <w:b/>
          <w:sz w:val="32"/>
          <w:szCs w:val="32"/>
        </w:rPr>
        <w:t xml:space="preserve">ebates on </w:t>
      </w:r>
      <w:r>
        <w:rPr>
          <w:rFonts w:ascii="Times New Roman" w:hAnsi="Times New Roman" w:cs="Times New Roman"/>
          <w:b/>
          <w:sz w:val="32"/>
          <w:szCs w:val="32"/>
        </w:rPr>
        <w:t>W</w:t>
      </w:r>
      <w:r w:rsidR="00AD6C06" w:rsidRPr="004D0849">
        <w:rPr>
          <w:rFonts w:ascii="Times New Roman" w:hAnsi="Times New Roman" w:cs="Times New Roman"/>
          <w:b/>
          <w:sz w:val="32"/>
          <w:szCs w:val="32"/>
        </w:rPr>
        <w:t xml:space="preserve">ar </w:t>
      </w:r>
      <w:r>
        <w:rPr>
          <w:rFonts w:ascii="Times New Roman" w:hAnsi="Times New Roman" w:cs="Times New Roman"/>
          <w:b/>
          <w:sz w:val="32"/>
          <w:szCs w:val="32"/>
        </w:rPr>
        <w:t>C</w:t>
      </w:r>
      <w:r w:rsidR="00F5141E" w:rsidRPr="004D0849">
        <w:rPr>
          <w:rFonts w:ascii="Times New Roman" w:hAnsi="Times New Roman" w:cs="Times New Roman"/>
          <w:b/>
          <w:sz w:val="32"/>
          <w:szCs w:val="32"/>
        </w:rPr>
        <w:t>riminals in</w:t>
      </w:r>
      <w:r w:rsidR="00AD6C06" w:rsidRPr="004D0849">
        <w:rPr>
          <w:rFonts w:ascii="Times New Roman" w:hAnsi="Times New Roman" w:cs="Times New Roman"/>
          <w:b/>
          <w:sz w:val="32"/>
          <w:szCs w:val="32"/>
        </w:rPr>
        <w:t xml:space="preserve"> the </w:t>
      </w:r>
      <w:r>
        <w:rPr>
          <w:rFonts w:ascii="Times New Roman" w:hAnsi="Times New Roman" w:cs="Times New Roman"/>
          <w:b/>
          <w:sz w:val="32"/>
          <w:szCs w:val="32"/>
        </w:rPr>
        <w:t>N</w:t>
      </w:r>
      <w:r w:rsidR="00F5141E" w:rsidRPr="004D0849">
        <w:rPr>
          <w:rFonts w:ascii="Times New Roman" w:hAnsi="Times New Roman" w:cs="Times New Roman"/>
          <w:b/>
          <w:sz w:val="32"/>
          <w:szCs w:val="32"/>
        </w:rPr>
        <w:t>etherlands</w:t>
      </w:r>
    </w:p>
    <w:p w14:paraId="505F9742" w14:textId="77777777" w:rsidR="001E1536" w:rsidRPr="00F0399D" w:rsidRDefault="001E1536" w:rsidP="001E1536">
      <w:pPr>
        <w:widowControl w:val="0"/>
        <w:autoSpaceDE w:val="0"/>
        <w:autoSpaceDN w:val="0"/>
        <w:adjustRightInd w:val="0"/>
        <w:spacing w:line="360" w:lineRule="auto"/>
        <w:jc w:val="center"/>
        <w:rPr>
          <w:rFonts w:ascii="Times New Roman" w:hAnsi="Times New Roman" w:cs="Times New Roman"/>
          <w:i/>
        </w:rPr>
      </w:pPr>
      <w:r w:rsidRPr="00F0399D">
        <w:rPr>
          <w:rFonts w:ascii="Times New Roman" w:hAnsi="Times New Roman" w:cs="Times New Roman"/>
          <w:i/>
          <w:lang w:val="sl-SI"/>
        </w:rPr>
        <w:t>IZVLEČEK</w:t>
      </w:r>
    </w:p>
    <w:p w14:paraId="28286BBD" w14:textId="1EBBB285" w:rsidR="001E1536" w:rsidRPr="00F0399D" w:rsidRDefault="001E1536" w:rsidP="00EA471B">
      <w:pPr>
        <w:widowControl w:val="0"/>
        <w:autoSpaceDE w:val="0"/>
        <w:autoSpaceDN w:val="0"/>
        <w:adjustRightInd w:val="0"/>
        <w:spacing w:line="360" w:lineRule="auto"/>
        <w:jc w:val="center"/>
        <w:rPr>
          <w:rFonts w:ascii="Times New Roman" w:hAnsi="Times New Roman" w:cs="Times New Roman"/>
          <w:b/>
          <w:sz w:val="32"/>
          <w:szCs w:val="32"/>
        </w:rPr>
      </w:pPr>
      <w:r w:rsidRPr="00EA471B">
        <w:rPr>
          <w:rFonts w:ascii="Times New Roman" w:hAnsi="Times New Roman" w:cs="Times New Roman"/>
          <w:i/>
          <w:caps/>
          <w:lang w:val="sl-SI"/>
        </w:rPr>
        <w:t>Razprave o zlu:</w:t>
      </w:r>
      <w:r>
        <w:rPr>
          <w:rFonts w:ascii="Times New Roman" w:hAnsi="Times New Roman" w:cs="Times New Roman"/>
          <w:i/>
          <w:caps/>
          <w:lang w:val="sl-SI"/>
        </w:rPr>
        <w:t xml:space="preserve"> </w:t>
      </w:r>
      <w:r w:rsidRPr="00EA471B">
        <w:rPr>
          <w:rFonts w:ascii="Times New Roman" w:hAnsi="Times New Roman" w:cs="Times New Roman"/>
          <w:i/>
          <w:caps/>
          <w:lang w:val="sl-SI"/>
        </w:rPr>
        <w:t>analiziranje parlamentarnih razprav o vojnih zločincih na Nizozemskem z vektorskimi vložitvami besed</w:t>
      </w:r>
    </w:p>
    <w:p w14:paraId="49D178C7" w14:textId="013E8EC6" w:rsidR="001E1536" w:rsidRPr="001E1536" w:rsidRDefault="001E1536" w:rsidP="00EA471B">
      <w:pPr>
        <w:widowControl w:val="0"/>
        <w:autoSpaceDE w:val="0"/>
        <w:autoSpaceDN w:val="0"/>
        <w:adjustRightInd w:val="0"/>
        <w:spacing w:line="360" w:lineRule="auto"/>
        <w:jc w:val="both"/>
        <w:rPr>
          <w:rFonts w:ascii="Times New Roman" w:hAnsi="Times New Roman" w:cs="Times New Roman"/>
          <w:i/>
          <w:sz w:val="20"/>
          <w:szCs w:val="20"/>
        </w:rPr>
      </w:pPr>
      <w:r>
        <w:rPr>
          <w:rFonts w:ascii="Times New Roman" w:hAnsi="Times New Roman" w:cs="Times New Roman"/>
          <w:i/>
          <w:sz w:val="20"/>
          <w:szCs w:val="20"/>
          <w:lang w:val="sl-SI"/>
        </w:rPr>
        <w:tab/>
      </w:r>
      <w:r w:rsidRPr="001E1536">
        <w:rPr>
          <w:rFonts w:ascii="Times New Roman" w:hAnsi="Times New Roman" w:cs="Times New Roman"/>
          <w:i/>
          <w:sz w:val="20"/>
          <w:szCs w:val="20"/>
          <w:lang w:val="sl-SI"/>
        </w:rPr>
        <w:t>Predstavljamo metodo za raziskovanje sprememb v zgodovinskem diskurzu, pri kateri se uporabljajo obsežni besedilni korpusi in modeli vektorske vložitve besed.</w:t>
      </w:r>
      <w:r w:rsidRPr="004746AE">
        <w:rPr>
          <w:rFonts w:ascii="Times New Roman" w:hAnsi="Times New Roman" w:cs="Times New Roman"/>
          <w:i/>
          <w:sz w:val="20"/>
          <w:szCs w:val="20"/>
          <w:lang w:val="sl-SI"/>
        </w:rPr>
        <w:t xml:space="preserve"> </w:t>
      </w:r>
      <w:r w:rsidRPr="001E1536">
        <w:rPr>
          <w:rFonts w:ascii="Times New Roman" w:hAnsi="Times New Roman" w:cs="Times New Roman"/>
          <w:i/>
          <w:sz w:val="20"/>
          <w:szCs w:val="20"/>
          <w:lang w:val="sl-SI"/>
        </w:rPr>
        <w:t>Kot študijo primera raziskujemo razprave o kaznovanju vojnih zločincev v nizozemskem parlamentu v obdobju 1935–1975. Predstavili bomo, kako se za sledenje zgodovinskega razvoja parlamentarnega besedišča skozi čas lahko uporabljajo modeli vektorske vložitve besed, ki se učijo z Googlovim algoritmom Word2Vec.</w:t>
      </w:r>
    </w:p>
    <w:p w14:paraId="04134748" w14:textId="77777777" w:rsidR="001E1536" w:rsidRPr="00EA471B" w:rsidRDefault="001E1536" w:rsidP="00EA471B">
      <w:pPr>
        <w:widowControl w:val="0"/>
        <w:autoSpaceDE w:val="0"/>
        <w:autoSpaceDN w:val="0"/>
        <w:adjustRightInd w:val="0"/>
        <w:spacing w:line="360" w:lineRule="auto"/>
        <w:jc w:val="both"/>
        <w:rPr>
          <w:rFonts w:ascii="Times New Roman" w:hAnsi="Times New Roman" w:cs="Times New Roman"/>
          <w:i/>
          <w:sz w:val="20"/>
          <w:szCs w:val="20"/>
        </w:rPr>
      </w:pPr>
    </w:p>
    <w:p w14:paraId="364BCE57" w14:textId="5B65EDF0" w:rsidR="0082753C" w:rsidRPr="004D0849" w:rsidRDefault="001E1536" w:rsidP="00EA471B">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i/>
          <w:sz w:val="20"/>
          <w:szCs w:val="20"/>
          <w:lang w:val="sl-SI"/>
        </w:rPr>
        <w:tab/>
      </w:r>
      <w:r w:rsidRPr="00EA471B">
        <w:rPr>
          <w:rFonts w:ascii="Times New Roman" w:hAnsi="Times New Roman" w:cs="Times New Roman"/>
          <w:i/>
          <w:sz w:val="20"/>
          <w:szCs w:val="20"/>
          <w:lang w:val="sl-SI"/>
        </w:rPr>
        <w:t>Ključne besede:</w:t>
      </w:r>
      <w:r w:rsidRPr="00EA471B">
        <w:rPr>
          <w:rFonts w:ascii="Times New Roman" w:hAnsi="Times New Roman" w:cs="Times New Roman"/>
          <w:i/>
          <w:sz w:val="20"/>
          <w:szCs w:val="20"/>
        </w:rPr>
        <w:t xml:space="preserve"> </w:t>
      </w:r>
      <w:r w:rsidRPr="00EA471B">
        <w:rPr>
          <w:rFonts w:ascii="Times New Roman" w:hAnsi="Times New Roman" w:cs="Times New Roman"/>
          <w:i/>
          <w:sz w:val="20"/>
          <w:szCs w:val="20"/>
          <w:lang w:val="sl-SI"/>
        </w:rPr>
        <w:t>vojni zločinci, zgodovina kaznovanja, parlamentarna zgodovina, Word2Vec, modeli vektorske vložitve besed</w:t>
      </w:r>
    </w:p>
    <w:p w14:paraId="1537BF38" w14:textId="1F028A69" w:rsidR="00F5141E" w:rsidRPr="004D0849" w:rsidRDefault="0069270C" w:rsidP="00EA471B">
      <w:pPr>
        <w:widowControl w:val="0"/>
        <w:autoSpaceDE w:val="0"/>
        <w:autoSpaceDN w:val="0"/>
        <w:adjustRightInd w:val="0"/>
        <w:spacing w:line="360" w:lineRule="auto"/>
        <w:jc w:val="center"/>
        <w:rPr>
          <w:rFonts w:ascii="Times New Roman" w:hAnsi="Times New Roman" w:cs="Times New Roman"/>
          <w:i/>
        </w:rPr>
      </w:pPr>
      <w:r w:rsidRPr="004D0849">
        <w:rPr>
          <w:rFonts w:ascii="Times New Roman" w:hAnsi="Times New Roman" w:cs="Times New Roman"/>
          <w:i/>
        </w:rPr>
        <w:t>ABSTRACT</w:t>
      </w:r>
    </w:p>
    <w:p w14:paraId="16AF7221" w14:textId="4A315CC0" w:rsidR="00F5141E" w:rsidRPr="004D0849" w:rsidRDefault="00EB2E47" w:rsidP="00EA471B">
      <w:pPr>
        <w:widowControl w:val="0"/>
        <w:autoSpaceDE w:val="0"/>
        <w:autoSpaceDN w:val="0"/>
        <w:adjustRightInd w:val="0"/>
        <w:spacing w:line="360" w:lineRule="auto"/>
        <w:jc w:val="both"/>
        <w:rPr>
          <w:rFonts w:ascii="Times New Roman" w:hAnsi="Times New Roman" w:cs="Times New Roman"/>
          <w:i/>
          <w:sz w:val="20"/>
          <w:szCs w:val="20"/>
        </w:rPr>
      </w:pPr>
      <w:r>
        <w:rPr>
          <w:rFonts w:ascii="Times New Roman" w:hAnsi="Times New Roman" w:cs="Times New Roman"/>
          <w:i/>
          <w:sz w:val="20"/>
          <w:szCs w:val="20"/>
        </w:rPr>
        <w:tab/>
      </w:r>
      <w:r w:rsidR="00F5141E" w:rsidRPr="004D0849">
        <w:rPr>
          <w:rFonts w:ascii="Times New Roman" w:hAnsi="Times New Roman" w:cs="Times New Roman"/>
          <w:i/>
          <w:sz w:val="20"/>
          <w:szCs w:val="20"/>
        </w:rPr>
        <w:t>We are proposing a method to investigate changes in historical discourse by using large bodies of text and word embedding models. As</w:t>
      </w:r>
      <w:r w:rsidR="0082753C" w:rsidRPr="004D0849">
        <w:rPr>
          <w:rFonts w:ascii="Times New Roman" w:hAnsi="Times New Roman" w:cs="Times New Roman"/>
          <w:i/>
          <w:sz w:val="20"/>
          <w:szCs w:val="20"/>
        </w:rPr>
        <w:t xml:space="preserve"> </w:t>
      </w:r>
      <w:r w:rsidR="00F5141E" w:rsidRPr="004D0849">
        <w:rPr>
          <w:rFonts w:ascii="Times New Roman" w:hAnsi="Times New Roman" w:cs="Times New Roman"/>
          <w:i/>
          <w:sz w:val="20"/>
          <w:szCs w:val="20"/>
        </w:rPr>
        <w:t>a case study, we investigate discussions in Dutch Parliament about the punishment of war criminals in the period 1945-1975. We will</w:t>
      </w:r>
      <w:r w:rsidR="0082753C" w:rsidRPr="004D0849">
        <w:rPr>
          <w:rFonts w:ascii="Times New Roman" w:hAnsi="Times New Roman" w:cs="Times New Roman"/>
          <w:i/>
          <w:sz w:val="20"/>
          <w:szCs w:val="20"/>
        </w:rPr>
        <w:t xml:space="preserve"> </w:t>
      </w:r>
      <w:r w:rsidR="00F5141E" w:rsidRPr="004D0849">
        <w:rPr>
          <w:rFonts w:ascii="Times New Roman" w:hAnsi="Times New Roman" w:cs="Times New Roman"/>
          <w:i/>
          <w:sz w:val="20"/>
          <w:szCs w:val="20"/>
        </w:rPr>
        <w:t>demonstrate how word embedding models, trained with G</w:t>
      </w:r>
      <w:r w:rsidR="0082753C" w:rsidRPr="004D0849">
        <w:rPr>
          <w:rFonts w:ascii="Times New Roman" w:hAnsi="Times New Roman" w:cs="Times New Roman"/>
          <w:i/>
          <w:sz w:val="20"/>
          <w:szCs w:val="20"/>
        </w:rPr>
        <w:t xml:space="preserve">oogle’s Word2Vec algorithm, can </w:t>
      </w:r>
      <w:r w:rsidR="00F5141E" w:rsidRPr="004D0849">
        <w:rPr>
          <w:rFonts w:ascii="Times New Roman" w:hAnsi="Times New Roman" w:cs="Times New Roman"/>
          <w:i/>
          <w:sz w:val="20"/>
          <w:szCs w:val="20"/>
        </w:rPr>
        <w:t>be used to trace historical developments in</w:t>
      </w:r>
      <w:r w:rsidR="0082753C" w:rsidRPr="004D0849">
        <w:rPr>
          <w:rFonts w:ascii="Times New Roman" w:hAnsi="Times New Roman" w:cs="Times New Roman"/>
          <w:i/>
          <w:sz w:val="20"/>
          <w:szCs w:val="20"/>
        </w:rPr>
        <w:t xml:space="preserve"> </w:t>
      </w:r>
      <w:r w:rsidR="00F5141E" w:rsidRPr="004D0849">
        <w:rPr>
          <w:rFonts w:ascii="Times New Roman" w:hAnsi="Times New Roman" w:cs="Times New Roman"/>
          <w:i/>
          <w:sz w:val="20"/>
          <w:szCs w:val="20"/>
        </w:rPr>
        <w:t>parliamentary vocabulary through time.</w:t>
      </w:r>
    </w:p>
    <w:p w14:paraId="63BA2AF6" w14:textId="77777777" w:rsidR="0082753C" w:rsidRPr="004D0849" w:rsidRDefault="0082753C" w:rsidP="00EA471B">
      <w:pPr>
        <w:widowControl w:val="0"/>
        <w:autoSpaceDE w:val="0"/>
        <w:autoSpaceDN w:val="0"/>
        <w:adjustRightInd w:val="0"/>
        <w:spacing w:line="360" w:lineRule="auto"/>
        <w:jc w:val="both"/>
        <w:rPr>
          <w:rFonts w:ascii="Times New Roman" w:hAnsi="Times New Roman" w:cs="Times New Roman"/>
        </w:rPr>
      </w:pPr>
    </w:p>
    <w:p w14:paraId="780F0A70" w14:textId="0CEBB953" w:rsidR="00F5141E" w:rsidRPr="00EA471B" w:rsidRDefault="00EB2E47" w:rsidP="00EA471B">
      <w:pPr>
        <w:widowControl w:val="0"/>
        <w:autoSpaceDE w:val="0"/>
        <w:autoSpaceDN w:val="0"/>
        <w:adjustRightInd w:val="0"/>
        <w:spacing w:line="360" w:lineRule="auto"/>
        <w:jc w:val="both"/>
        <w:rPr>
          <w:rFonts w:ascii="Times New Roman" w:hAnsi="Times New Roman" w:cs="Times New Roman"/>
          <w:i/>
          <w:sz w:val="20"/>
          <w:szCs w:val="20"/>
        </w:rPr>
      </w:pPr>
      <w:r>
        <w:rPr>
          <w:rFonts w:ascii="Times New Roman" w:hAnsi="Times New Roman" w:cs="Times New Roman"/>
          <w:i/>
          <w:sz w:val="20"/>
          <w:szCs w:val="20"/>
        </w:rPr>
        <w:tab/>
      </w:r>
      <w:r w:rsidR="00F5141E" w:rsidRPr="00EA471B">
        <w:rPr>
          <w:rFonts w:ascii="Times New Roman" w:hAnsi="Times New Roman" w:cs="Times New Roman"/>
          <w:i/>
          <w:sz w:val="20"/>
          <w:szCs w:val="20"/>
        </w:rPr>
        <w:t>Keywords:</w:t>
      </w:r>
      <w:r w:rsidR="0082753C" w:rsidRPr="00EA471B">
        <w:rPr>
          <w:rFonts w:ascii="Times New Roman" w:hAnsi="Times New Roman" w:cs="Times New Roman"/>
          <w:i/>
          <w:sz w:val="20"/>
          <w:szCs w:val="20"/>
        </w:rPr>
        <w:t xml:space="preserve"> </w:t>
      </w:r>
      <w:r w:rsidR="00F5141E" w:rsidRPr="00EA471B">
        <w:rPr>
          <w:rFonts w:ascii="Times New Roman" w:hAnsi="Times New Roman" w:cs="Times New Roman"/>
          <w:i/>
          <w:sz w:val="20"/>
          <w:szCs w:val="20"/>
        </w:rPr>
        <w:t xml:space="preserve">War Criminals, Penal History, </w:t>
      </w:r>
      <w:r w:rsidR="003B7A71" w:rsidRPr="00EA471B">
        <w:rPr>
          <w:rFonts w:ascii="Times New Roman" w:hAnsi="Times New Roman" w:cs="Times New Roman"/>
          <w:i/>
          <w:sz w:val="20"/>
          <w:szCs w:val="20"/>
        </w:rPr>
        <w:t xml:space="preserve">Parliamentary History, </w:t>
      </w:r>
      <w:r w:rsidR="00F5141E" w:rsidRPr="00EA471B">
        <w:rPr>
          <w:rFonts w:ascii="Times New Roman" w:hAnsi="Times New Roman" w:cs="Times New Roman"/>
          <w:i/>
          <w:sz w:val="20"/>
          <w:szCs w:val="20"/>
        </w:rPr>
        <w:t>Word2Vec, Word Embedding Models</w:t>
      </w:r>
    </w:p>
    <w:p w14:paraId="74105A2E" w14:textId="77777777" w:rsidR="0082753C" w:rsidRPr="004D0849" w:rsidRDefault="0082753C" w:rsidP="00F5141E">
      <w:pPr>
        <w:widowControl w:val="0"/>
        <w:autoSpaceDE w:val="0"/>
        <w:autoSpaceDN w:val="0"/>
        <w:adjustRightInd w:val="0"/>
        <w:rPr>
          <w:rFonts w:ascii="Times New Roman" w:hAnsi="Times New Roman" w:cs="Times New Roman"/>
        </w:rPr>
      </w:pPr>
    </w:p>
    <w:p w14:paraId="32607B57" w14:textId="4BDBA642" w:rsidR="00F5141E" w:rsidRDefault="00EB2E47" w:rsidP="00EA471B">
      <w:pPr>
        <w:widowControl w:val="0"/>
        <w:autoSpaceDE w:val="0"/>
        <w:autoSpaceDN w:val="0"/>
        <w:adjustRightInd w:val="0"/>
        <w:spacing w:line="360" w:lineRule="auto"/>
        <w:jc w:val="center"/>
        <w:rPr>
          <w:rFonts w:ascii="Times New Roman" w:hAnsi="Times New Roman" w:cs="Times New Roman"/>
          <w:b/>
        </w:rPr>
      </w:pPr>
      <w:r>
        <w:rPr>
          <w:rFonts w:ascii="Times New Roman" w:hAnsi="Times New Roman" w:cs="Times New Roman"/>
          <w:b/>
        </w:rPr>
        <w:t>T</w:t>
      </w:r>
      <w:r w:rsidR="00C1609D" w:rsidRPr="004D0849">
        <w:rPr>
          <w:rFonts w:ascii="Times New Roman" w:hAnsi="Times New Roman" w:cs="Times New Roman"/>
          <w:b/>
        </w:rPr>
        <w:t xml:space="preserve">he </w:t>
      </w:r>
      <w:commentRangeStart w:id="1"/>
      <w:r w:rsidR="008E52BE">
        <w:rPr>
          <w:rFonts w:ascii="Times New Roman" w:hAnsi="Times New Roman" w:cs="Times New Roman"/>
          <w:b/>
        </w:rPr>
        <w:t>c</w:t>
      </w:r>
      <w:r w:rsidR="00C1609D" w:rsidRPr="004D0849">
        <w:rPr>
          <w:rFonts w:ascii="Times New Roman" w:hAnsi="Times New Roman" w:cs="Times New Roman"/>
          <w:b/>
        </w:rPr>
        <w:t>ase</w:t>
      </w:r>
      <w:commentRangeEnd w:id="1"/>
      <w:r w:rsidR="008B0B2E">
        <w:rPr>
          <w:rStyle w:val="CommentReference"/>
        </w:rPr>
        <w:commentReference w:id="1"/>
      </w:r>
      <w:r w:rsidR="00C1609D" w:rsidRPr="004D0849">
        <w:rPr>
          <w:rFonts w:ascii="Times New Roman" w:hAnsi="Times New Roman" w:cs="Times New Roman"/>
          <w:b/>
        </w:rPr>
        <w:t xml:space="preserve">: </w:t>
      </w:r>
      <w:r>
        <w:rPr>
          <w:rFonts w:ascii="Times New Roman" w:hAnsi="Times New Roman" w:cs="Times New Roman"/>
          <w:b/>
        </w:rPr>
        <w:t>W</w:t>
      </w:r>
      <w:r w:rsidR="00C1609D" w:rsidRPr="004D0849">
        <w:rPr>
          <w:rFonts w:ascii="Times New Roman" w:hAnsi="Times New Roman" w:cs="Times New Roman"/>
          <w:b/>
        </w:rPr>
        <w:t xml:space="preserve">ar </w:t>
      </w:r>
      <w:r>
        <w:rPr>
          <w:rFonts w:ascii="Times New Roman" w:hAnsi="Times New Roman" w:cs="Times New Roman"/>
          <w:b/>
        </w:rPr>
        <w:t>C</w:t>
      </w:r>
      <w:r w:rsidR="00F5141E" w:rsidRPr="004D0849">
        <w:rPr>
          <w:rFonts w:ascii="Times New Roman" w:hAnsi="Times New Roman" w:cs="Times New Roman"/>
          <w:b/>
        </w:rPr>
        <w:t>riminals</w:t>
      </w:r>
    </w:p>
    <w:p w14:paraId="4EE036A6" w14:textId="77777777" w:rsidR="006638B3" w:rsidRPr="004D0849" w:rsidRDefault="006638B3" w:rsidP="00EA471B">
      <w:pPr>
        <w:widowControl w:val="0"/>
        <w:autoSpaceDE w:val="0"/>
        <w:autoSpaceDN w:val="0"/>
        <w:adjustRightInd w:val="0"/>
        <w:spacing w:line="360" w:lineRule="auto"/>
        <w:jc w:val="center"/>
        <w:rPr>
          <w:rFonts w:ascii="Times New Roman" w:hAnsi="Times New Roman" w:cs="Times New Roman"/>
          <w:b/>
        </w:rPr>
      </w:pPr>
    </w:p>
    <w:p w14:paraId="51058793" w14:textId="68AFC82C" w:rsidR="00E25D8E" w:rsidRPr="004D0849" w:rsidRDefault="00EB2E47" w:rsidP="00E25D8E">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Soon after German forces in the Netherlands surrendered</w:t>
      </w:r>
      <w:r w:rsidR="00C1609D" w:rsidRPr="004D0849">
        <w:rPr>
          <w:rFonts w:ascii="Times New Roman" w:hAnsi="Times New Roman" w:cs="Times New Roman"/>
        </w:rPr>
        <w:t xml:space="preserve"> </w:t>
      </w:r>
      <w:r w:rsidR="00F5141E" w:rsidRPr="004D0849">
        <w:rPr>
          <w:rFonts w:ascii="Times New Roman" w:hAnsi="Times New Roman" w:cs="Times New Roman"/>
        </w:rPr>
        <w:t>in May of 1945, the question arose how the hundreds of</w:t>
      </w:r>
      <w:r w:rsidR="00C1609D" w:rsidRPr="004D0849">
        <w:rPr>
          <w:rFonts w:ascii="Times New Roman" w:hAnsi="Times New Roman" w:cs="Times New Roman"/>
        </w:rPr>
        <w:t xml:space="preserve"> </w:t>
      </w:r>
      <w:r w:rsidR="00F5141E" w:rsidRPr="004D0849">
        <w:rPr>
          <w:rFonts w:ascii="Times New Roman" w:hAnsi="Times New Roman" w:cs="Times New Roman"/>
        </w:rPr>
        <w:t>suspected war criminals and thousands of Nazi collaborators</w:t>
      </w:r>
      <w:r w:rsidR="00C1609D" w:rsidRPr="004D0849">
        <w:rPr>
          <w:rFonts w:ascii="Times New Roman" w:hAnsi="Times New Roman" w:cs="Times New Roman"/>
        </w:rPr>
        <w:t xml:space="preserve"> </w:t>
      </w:r>
      <w:r w:rsidR="00F5141E" w:rsidRPr="004D0849">
        <w:rPr>
          <w:rFonts w:ascii="Times New Roman" w:hAnsi="Times New Roman" w:cs="Times New Roman"/>
        </w:rPr>
        <w:t>in Dutch custody were to be treated. For the next five</w:t>
      </w:r>
      <w:r w:rsidR="00C1609D" w:rsidRPr="004D0849">
        <w:rPr>
          <w:rFonts w:ascii="Times New Roman" w:hAnsi="Times New Roman" w:cs="Times New Roman"/>
        </w:rPr>
        <w:t xml:space="preserve"> </w:t>
      </w:r>
      <w:r w:rsidR="00F5141E" w:rsidRPr="004D0849">
        <w:rPr>
          <w:rFonts w:ascii="Times New Roman" w:hAnsi="Times New Roman" w:cs="Times New Roman"/>
        </w:rPr>
        <w:t xml:space="preserve">decades, this question caused a series of </w:t>
      </w:r>
      <w:r w:rsidR="00F5141E" w:rsidRPr="004D0849">
        <w:rPr>
          <w:rFonts w:ascii="Times New Roman" w:hAnsi="Times New Roman" w:cs="Times New Roman"/>
        </w:rPr>
        <w:lastRenderedPageBreak/>
        <w:t>heated political</w:t>
      </w:r>
      <w:r w:rsidR="00C1609D" w:rsidRPr="004D0849">
        <w:rPr>
          <w:rFonts w:ascii="Times New Roman" w:hAnsi="Times New Roman" w:cs="Times New Roman"/>
        </w:rPr>
        <w:t xml:space="preserve"> </w:t>
      </w:r>
      <w:r w:rsidR="00E25D8E" w:rsidRPr="004D0849">
        <w:rPr>
          <w:rFonts w:ascii="Times New Roman" w:hAnsi="Times New Roman" w:cs="Times New Roman"/>
        </w:rPr>
        <w:t>contr</w:t>
      </w:r>
      <w:r w:rsidR="00F5141E" w:rsidRPr="004D0849">
        <w:rPr>
          <w:rFonts w:ascii="Times New Roman" w:hAnsi="Times New Roman" w:cs="Times New Roman"/>
        </w:rPr>
        <w:t>oversies. The debates in Dutch parliament about the</w:t>
      </w:r>
      <w:r w:rsidR="00C1609D" w:rsidRPr="004D0849">
        <w:rPr>
          <w:rFonts w:ascii="Times New Roman" w:hAnsi="Times New Roman" w:cs="Times New Roman"/>
        </w:rPr>
        <w:t xml:space="preserve"> </w:t>
      </w:r>
      <w:r w:rsidR="00F5141E" w:rsidRPr="004D0849">
        <w:rPr>
          <w:rFonts w:ascii="Times New Roman" w:hAnsi="Times New Roman" w:cs="Times New Roman"/>
        </w:rPr>
        <w:t>punishment, penalty reduction, or release of these people</w:t>
      </w:r>
      <w:r w:rsidR="00C1609D" w:rsidRPr="004D0849">
        <w:rPr>
          <w:rFonts w:ascii="Times New Roman" w:hAnsi="Times New Roman" w:cs="Times New Roman"/>
        </w:rPr>
        <w:t xml:space="preserve"> </w:t>
      </w:r>
      <w:r w:rsidR="00F5141E" w:rsidRPr="004D0849">
        <w:rPr>
          <w:rFonts w:ascii="Times New Roman" w:hAnsi="Times New Roman" w:cs="Times New Roman"/>
        </w:rPr>
        <w:t>are not only among the longest debates</w:t>
      </w:r>
      <w:r w:rsidR="00C1609D" w:rsidRPr="004D0849">
        <w:rPr>
          <w:rFonts w:ascii="Times New Roman" w:hAnsi="Times New Roman" w:cs="Times New Roman"/>
        </w:rPr>
        <w:t xml:space="preserve"> in Dutch </w:t>
      </w:r>
      <w:r w:rsidR="00F5141E" w:rsidRPr="004D0849">
        <w:rPr>
          <w:rFonts w:ascii="Times New Roman" w:hAnsi="Times New Roman" w:cs="Times New Roman"/>
        </w:rPr>
        <w:t>parliamentary</w:t>
      </w:r>
      <w:r w:rsidR="00C1609D" w:rsidRPr="004D0849">
        <w:rPr>
          <w:rFonts w:ascii="Times New Roman" w:hAnsi="Times New Roman" w:cs="Times New Roman"/>
        </w:rPr>
        <w:t xml:space="preserve"> </w:t>
      </w:r>
      <w:r w:rsidR="00F5141E" w:rsidRPr="004D0849">
        <w:rPr>
          <w:rFonts w:ascii="Times New Roman" w:hAnsi="Times New Roman" w:cs="Times New Roman"/>
        </w:rPr>
        <w:t>history, but are generally considered to have been</w:t>
      </w:r>
      <w:r w:rsidR="00C1609D" w:rsidRPr="004D0849">
        <w:rPr>
          <w:rFonts w:ascii="Times New Roman" w:hAnsi="Times New Roman" w:cs="Times New Roman"/>
        </w:rPr>
        <w:t xml:space="preserve"> </w:t>
      </w:r>
      <w:r w:rsidR="00F5141E" w:rsidRPr="004D0849">
        <w:rPr>
          <w:rFonts w:ascii="Times New Roman" w:hAnsi="Times New Roman" w:cs="Times New Roman"/>
        </w:rPr>
        <w:t>the most emotionally charged</w:t>
      </w:r>
      <w:r w:rsidR="00910C2C">
        <w:rPr>
          <w:rFonts w:ascii="Times New Roman" w:hAnsi="Times New Roman" w:cs="Times New Roman"/>
        </w:rPr>
        <w:t xml:space="preserve"> </w:t>
      </w:r>
      <w:r w:rsidR="00910C2C" w:rsidRPr="00910C2C">
        <w:rPr>
          <w:rFonts w:ascii="Times New Roman" w:hAnsi="Times New Roman" w:cs="Times New Roman"/>
        </w:rPr>
        <w:t>(</w:t>
      </w:r>
      <w:proofErr w:type="spellStart"/>
      <w:r w:rsidR="00910C2C" w:rsidRPr="00910C2C">
        <w:rPr>
          <w:rFonts w:ascii="Times New Roman" w:hAnsi="Times New Roman" w:cs="Times New Roman"/>
        </w:rPr>
        <w:t>Bootsma</w:t>
      </w:r>
      <w:proofErr w:type="spellEnd"/>
      <w:r w:rsidR="00910C2C" w:rsidRPr="00910C2C">
        <w:rPr>
          <w:rFonts w:ascii="Times New Roman" w:hAnsi="Times New Roman" w:cs="Times New Roman"/>
        </w:rPr>
        <w:t xml:space="preserve"> and </w:t>
      </w:r>
      <w:proofErr w:type="spellStart"/>
      <w:r w:rsidR="00910C2C" w:rsidRPr="00910C2C">
        <w:rPr>
          <w:rFonts w:ascii="Times New Roman" w:hAnsi="Times New Roman" w:cs="Times New Roman"/>
        </w:rPr>
        <w:t>Griensven</w:t>
      </w:r>
      <w:proofErr w:type="spellEnd"/>
      <w:r w:rsidR="00910C2C" w:rsidRPr="00910C2C">
        <w:rPr>
          <w:rFonts w:ascii="Times New Roman" w:hAnsi="Times New Roman" w:cs="Times New Roman"/>
        </w:rPr>
        <w:t xml:space="preserve"> 2003; Futselaar 2015; Tames 2013)</w:t>
      </w:r>
      <w:r w:rsidR="00910C2C">
        <w:rPr>
          <w:rFonts w:ascii="Times New Roman" w:hAnsi="Times New Roman" w:cs="Times New Roman"/>
        </w:rPr>
        <w:t>.</w:t>
      </w:r>
    </w:p>
    <w:p w14:paraId="26AE3ED7" w14:textId="77777777" w:rsidR="00C1609D" w:rsidRPr="004D0849" w:rsidRDefault="00C1609D" w:rsidP="00F5141E">
      <w:pPr>
        <w:widowControl w:val="0"/>
        <w:autoSpaceDE w:val="0"/>
        <w:autoSpaceDN w:val="0"/>
        <w:adjustRightInd w:val="0"/>
        <w:rPr>
          <w:rFonts w:ascii="Times New Roman" w:hAnsi="Times New Roman" w:cs="Times New Roman"/>
          <w:b/>
        </w:rPr>
      </w:pPr>
    </w:p>
    <w:p w14:paraId="4415C329" w14:textId="5ADFA58E" w:rsidR="000D43C5" w:rsidRPr="004D0849" w:rsidRDefault="00EB2E47" w:rsidP="00EA471B">
      <w:pPr>
        <w:widowControl w:val="0"/>
        <w:autoSpaceDE w:val="0"/>
        <w:autoSpaceDN w:val="0"/>
        <w:adjustRightInd w:val="0"/>
        <w:spacing w:line="360" w:lineRule="auto"/>
        <w:jc w:val="center"/>
        <w:rPr>
          <w:rFonts w:ascii="Times New Roman" w:hAnsi="Times New Roman" w:cs="Times New Roman"/>
          <w:b/>
        </w:rPr>
      </w:pPr>
      <w:r w:rsidRPr="00EA471B">
        <w:rPr>
          <w:rFonts w:ascii="Times New Roman" w:hAnsi="Times New Roman" w:cs="Times New Roman"/>
          <w:b/>
          <w:i/>
        </w:rPr>
        <w:t>Discourse</w:t>
      </w:r>
      <w:r w:rsidR="00F5141E" w:rsidRPr="00EA471B">
        <w:rPr>
          <w:rFonts w:ascii="Times New Roman" w:hAnsi="Times New Roman" w:cs="Times New Roman"/>
          <w:b/>
          <w:i/>
        </w:rPr>
        <w:t xml:space="preserve"> and </w:t>
      </w:r>
      <w:r w:rsidR="000D43C5" w:rsidRPr="00EA471B">
        <w:rPr>
          <w:rFonts w:ascii="Times New Roman" w:hAnsi="Times New Roman" w:cs="Times New Roman"/>
          <w:b/>
          <w:i/>
        </w:rPr>
        <w:t>C</w:t>
      </w:r>
      <w:r w:rsidR="00F5141E" w:rsidRPr="00EA471B">
        <w:rPr>
          <w:rFonts w:ascii="Times New Roman" w:hAnsi="Times New Roman" w:cs="Times New Roman"/>
          <w:b/>
          <w:i/>
        </w:rPr>
        <w:t>ontroversy</w:t>
      </w:r>
    </w:p>
    <w:p w14:paraId="7FF0F1E0" w14:textId="109ADAA7" w:rsidR="00E25D8E" w:rsidRPr="00910C2C" w:rsidRDefault="00EB2E47" w:rsidP="00E25D8E">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In this paper, we use an implementation of word embedding</w:t>
      </w:r>
      <w:r w:rsidR="00E25D8E" w:rsidRPr="004D0849">
        <w:rPr>
          <w:rFonts w:ascii="Times New Roman" w:hAnsi="Times New Roman" w:cs="Times New Roman"/>
        </w:rPr>
        <w:t xml:space="preserve"> </w:t>
      </w:r>
      <w:r w:rsidR="008F5BAE">
        <w:rPr>
          <w:rFonts w:ascii="Times New Roman" w:hAnsi="Times New Roman" w:cs="Times New Roman"/>
        </w:rPr>
        <w:t>models (WEMs) to analys</w:t>
      </w:r>
      <w:r w:rsidR="00F5141E" w:rsidRPr="004D0849">
        <w:rPr>
          <w:rFonts w:ascii="Times New Roman" w:hAnsi="Times New Roman" w:cs="Times New Roman"/>
        </w:rPr>
        <w:t>e parliamentary discussions</w:t>
      </w:r>
      <w:r w:rsidR="00E25D8E" w:rsidRPr="004D0849">
        <w:rPr>
          <w:rFonts w:ascii="Times New Roman" w:hAnsi="Times New Roman" w:cs="Times New Roman"/>
        </w:rPr>
        <w:t xml:space="preserve"> </w:t>
      </w:r>
      <w:r w:rsidR="00F5141E" w:rsidRPr="004D0849">
        <w:rPr>
          <w:rFonts w:ascii="Times New Roman" w:hAnsi="Times New Roman" w:cs="Times New Roman"/>
        </w:rPr>
        <w:t>concerning incarcerated war criminals and Nazi collaborators</w:t>
      </w:r>
      <w:r w:rsidR="00E25D8E" w:rsidRPr="004D0849">
        <w:rPr>
          <w:rFonts w:ascii="Times New Roman" w:hAnsi="Times New Roman" w:cs="Times New Roman"/>
        </w:rPr>
        <w:t xml:space="preserve"> </w:t>
      </w:r>
      <w:r w:rsidR="00F5141E" w:rsidRPr="004D0849">
        <w:rPr>
          <w:rFonts w:ascii="Times New Roman" w:hAnsi="Times New Roman" w:cs="Times New Roman"/>
        </w:rPr>
        <w:t>after the end of the German occupation. At peak, in</w:t>
      </w:r>
      <w:r w:rsidR="00E25D8E" w:rsidRPr="004D0849">
        <w:rPr>
          <w:rFonts w:ascii="Times New Roman" w:hAnsi="Times New Roman" w:cs="Times New Roman"/>
        </w:rPr>
        <w:t xml:space="preserve"> </w:t>
      </w:r>
      <w:r w:rsidR="00F5141E" w:rsidRPr="004D0849">
        <w:rPr>
          <w:rFonts w:ascii="Times New Roman" w:hAnsi="Times New Roman" w:cs="Times New Roman"/>
        </w:rPr>
        <w:t>the summer of 1945, more than a hundred thousand people</w:t>
      </w:r>
      <w:r w:rsidR="00E25D8E" w:rsidRPr="004D0849">
        <w:rPr>
          <w:rFonts w:ascii="Times New Roman" w:hAnsi="Times New Roman" w:cs="Times New Roman"/>
        </w:rPr>
        <w:t xml:space="preserve"> </w:t>
      </w:r>
      <w:r w:rsidR="00F5141E" w:rsidRPr="004D0849">
        <w:rPr>
          <w:rFonts w:ascii="Times New Roman" w:hAnsi="Times New Roman" w:cs="Times New Roman"/>
        </w:rPr>
        <w:t>were incarcerated. They were accused of a variety of</w:t>
      </w:r>
      <w:r w:rsidR="00E25D8E" w:rsidRPr="004D0849">
        <w:rPr>
          <w:rFonts w:ascii="Times New Roman" w:hAnsi="Times New Roman" w:cs="Times New Roman"/>
        </w:rPr>
        <w:t xml:space="preserve"> </w:t>
      </w:r>
      <w:r w:rsidR="00F5141E" w:rsidRPr="004D0849">
        <w:rPr>
          <w:rFonts w:ascii="Times New Roman" w:hAnsi="Times New Roman" w:cs="Times New Roman"/>
        </w:rPr>
        <w:t>crimes, all committed during the occupation of the country:</w:t>
      </w:r>
      <w:r w:rsidR="00E25D8E" w:rsidRPr="004D0849">
        <w:rPr>
          <w:rFonts w:ascii="Times New Roman" w:hAnsi="Times New Roman" w:cs="Times New Roman"/>
        </w:rPr>
        <w:t xml:space="preserve"> </w:t>
      </w:r>
      <w:r w:rsidR="00F5141E" w:rsidRPr="004D0849">
        <w:rPr>
          <w:rFonts w:ascii="Times New Roman" w:hAnsi="Times New Roman" w:cs="Times New Roman"/>
        </w:rPr>
        <w:t>political and military</w:t>
      </w:r>
      <w:r w:rsidR="00E25D8E" w:rsidRPr="004D0849">
        <w:rPr>
          <w:rFonts w:ascii="Times New Roman" w:hAnsi="Times New Roman" w:cs="Times New Roman"/>
        </w:rPr>
        <w:t xml:space="preserve"> collaboration, war crimes, and </w:t>
      </w:r>
      <w:r w:rsidR="00F5141E" w:rsidRPr="004D0849">
        <w:rPr>
          <w:rFonts w:ascii="Times New Roman" w:hAnsi="Times New Roman" w:cs="Times New Roman"/>
        </w:rPr>
        <w:t>(complicity</w:t>
      </w:r>
      <w:r w:rsidR="00E25D8E" w:rsidRPr="004D0849">
        <w:rPr>
          <w:rFonts w:ascii="Times New Roman" w:hAnsi="Times New Roman" w:cs="Times New Roman"/>
        </w:rPr>
        <w:t xml:space="preserve"> </w:t>
      </w:r>
      <w:r w:rsidR="00F5141E" w:rsidRPr="004D0849">
        <w:rPr>
          <w:rFonts w:ascii="Times New Roman" w:hAnsi="Times New Roman" w:cs="Times New Roman"/>
        </w:rPr>
        <w:t xml:space="preserve">in) genocide. </w:t>
      </w:r>
      <w:r w:rsidR="001111B4">
        <w:rPr>
          <w:rFonts w:ascii="Times New Roman" w:hAnsi="Times New Roman" w:cs="Times New Roman"/>
        </w:rPr>
        <w:t xml:space="preserve">The majority </w:t>
      </w:r>
      <w:r w:rsidR="00F5141E" w:rsidRPr="004D0849">
        <w:rPr>
          <w:rFonts w:ascii="Times New Roman" w:hAnsi="Times New Roman" w:cs="Times New Roman"/>
        </w:rPr>
        <w:t>of these</w:t>
      </w:r>
      <w:r w:rsidR="00E25D8E" w:rsidRPr="004D0849">
        <w:rPr>
          <w:rFonts w:ascii="Times New Roman" w:hAnsi="Times New Roman" w:cs="Times New Roman"/>
        </w:rPr>
        <w:t xml:space="preserve"> prisoners were </w:t>
      </w:r>
      <w:r w:rsidR="001111B4">
        <w:rPr>
          <w:rFonts w:ascii="Times New Roman" w:hAnsi="Times New Roman" w:cs="Times New Roman"/>
        </w:rPr>
        <w:t xml:space="preserve">civilians, whose crimes amounted to little more than membership of national socialist organisations. These people, and other small fry, were </w:t>
      </w:r>
      <w:r w:rsidR="00E25D8E" w:rsidRPr="004D0849">
        <w:rPr>
          <w:rFonts w:ascii="Times New Roman" w:hAnsi="Times New Roman" w:cs="Times New Roman"/>
        </w:rPr>
        <w:t xml:space="preserve">released </w:t>
      </w:r>
      <w:r w:rsidR="001111B4">
        <w:rPr>
          <w:rFonts w:ascii="Times New Roman" w:hAnsi="Times New Roman" w:cs="Times New Roman"/>
        </w:rPr>
        <w:t>quickly.</w:t>
      </w:r>
      <w:r w:rsidR="00F5141E" w:rsidRPr="004D0849">
        <w:rPr>
          <w:rFonts w:ascii="Times New Roman" w:hAnsi="Times New Roman" w:cs="Times New Roman"/>
        </w:rPr>
        <w:t xml:space="preserve"> </w:t>
      </w:r>
      <w:r w:rsidR="001111B4">
        <w:rPr>
          <w:rFonts w:ascii="Times New Roman" w:hAnsi="Times New Roman" w:cs="Times New Roman"/>
        </w:rPr>
        <w:t>A</w:t>
      </w:r>
      <w:r w:rsidR="00F5141E" w:rsidRPr="004D0849">
        <w:rPr>
          <w:rFonts w:ascii="Times New Roman" w:hAnsi="Times New Roman" w:cs="Times New Roman"/>
        </w:rPr>
        <w:t xml:space="preserve"> small and dwindling</w:t>
      </w:r>
      <w:r w:rsidR="00E25D8E" w:rsidRPr="004D0849">
        <w:rPr>
          <w:rFonts w:ascii="Times New Roman" w:hAnsi="Times New Roman" w:cs="Times New Roman"/>
        </w:rPr>
        <w:t xml:space="preserve"> </w:t>
      </w:r>
      <w:r w:rsidR="00F5141E" w:rsidRPr="004D0849">
        <w:rPr>
          <w:rFonts w:ascii="Times New Roman" w:hAnsi="Times New Roman" w:cs="Times New Roman"/>
        </w:rPr>
        <w:t xml:space="preserve">number </w:t>
      </w:r>
      <w:r w:rsidR="001111B4">
        <w:rPr>
          <w:rFonts w:ascii="Times New Roman" w:hAnsi="Times New Roman" w:cs="Times New Roman"/>
        </w:rPr>
        <w:t xml:space="preserve">of serious offenders </w:t>
      </w:r>
      <w:r w:rsidR="00F5141E" w:rsidRPr="004D0849">
        <w:rPr>
          <w:rFonts w:ascii="Times New Roman" w:hAnsi="Times New Roman" w:cs="Times New Roman"/>
        </w:rPr>
        <w:t>remained in prison</w:t>
      </w:r>
      <w:r w:rsidR="001111B4">
        <w:rPr>
          <w:rFonts w:ascii="Times New Roman" w:hAnsi="Times New Roman" w:cs="Times New Roman"/>
        </w:rPr>
        <w:t>, some of them</w:t>
      </w:r>
      <w:r w:rsidR="00F5141E" w:rsidRPr="004D0849">
        <w:rPr>
          <w:rFonts w:ascii="Times New Roman" w:hAnsi="Times New Roman" w:cs="Times New Roman"/>
        </w:rPr>
        <w:t xml:space="preserve"> until 1989. After the 1960s, all</w:t>
      </w:r>
      <w:r w:rsidR="00E25D8E" w:rsidRPr="004D0849">
        <w:rPr>
          <w:rFonts w:ascii="Times New Roman" w:hAnsi="Times New Roman" w:cs="Times New Roman"/>
        </w:rPr>
        <w:t xml:space="preserve"> </w:t>
      </w:r>
      <w:r w:rsidR="00F5141E" w:rsidRPr="004D0849">
        <w:rPr>
          <w:rFonts w:ascii="Times New Roman" w:hAnsi="Times New Roman" w:cs="Times New Roman"/>
        </w:rPr>
        <w:t>remaining prisoners were former German officials and officers</w:t>
      </w:r>
      <w:r w:rsidR="001111B4">
        <w:rPr>
          <w:rFonts w:ascii="Times New Roman" w:hAnsi="Times New Roman" w:cs="Times New Roman"/>
        </w:rPr>
        <w:t>,</w:t>
      </w:r>
      <w:r w:rsidR="00E25D8E" w:rsidRPr="004D0849">
        <w:rPr>
          <w:rFonts w:ascii="Times New Roman" w:hAnsi="Times New Roman" w:cs="Times New Roman"/>
        </w:rPr>
        <w:t xml:space="preserve"> whose initial death sentences </w:t>
      </w:r>
      <w:r w:rsidR="00F5141E" w:rsidRPr="004D0849">
        <w:rPr>
          <w:rFonts w:ascii="Times New Roman" w:hAnsi="Times New Roman" w:cs="Times New Roman"/>
        </w:rPr>
        <w:t>had been commuted to</w:t>
      </w:r>
      <w:r w:rsidR="00E25D8E" w:rsidRPr="004D0849">
        <w:rPr>
          <w:rFonts w:ascii="Times New Roman" w:hAnsi="Times New Roman" w:cs="Times New Roman"/>
        </w:rPr>
        <w:t xml:space="preserve"> l</w:t>
      </w:r>
      <w:r w:rsidR="00F5141E" w:rsidRPr="004D0849">
        <w:rPr>
          <w:rFonts w:ascii="Times New Roman" w:hAnsi="Times New Roman" w:cs="Times New Roman"/>
        </w:rPr>
        <w:t>ife in prison.</w:t>
      </w:r>
      <w:r w:rsidR="001111B4">
        <w:rPr>
          <w:rFonts w:ascii="Times New Roman" w:hAnsi="Times New Roman" w:cs="Times New Roman"/>
        </w:rPr>
        <w:t xml:space="preserve"> These prisoners became the flashpoint of intense political and media attention.</w:t>
      </w:r>
      <w:r w:rsidR="00F5141E" w:rsidRPr="004D0849">
        <w:rPr>
          <w:rFonts w:ascii="Times New Roman" w:hAnsi="Times New Roman" w:cs="Times New Roman"/>
        </w:rPr>
        <w:t xml:space="preserve"> As long as they remained behind bars, plans for their release continued to</w:t>
      </w:r>
      <w:r w:rsidR="00E25D8E" w:rsidRPr="004D0849">
        <w:rPr>
          <w:rFonts w:ascii="Times New Roman" w:hAnsi="Times New Roman" w:cs="Times New Roman"/>
        </w:rPr>
        <w:t xml:space="preserve"> </w:t>
      </w:r>
      <w:r w:rsidR="00F5141E" w:rsidRPr="004D0849">
        <w:rPr>
          <w:rFonts w:ascii="Times New Roman" w:hAnsi="Times New Roman" w:cs="Times New Roman"/>
        </w:rPr>
        <w:t>resurface</w:t>
      </w:r>
      <w:r w:rsidR="001111B4">
        <w:rPr>
          <w:rFonts w:ascii="Times New Roman" w:hAnsi="Times New Roman" w:cs="Times New Roman"/>
        </w:rPr>
        <w:t>, and cause political controversy</w:t>
      </w:r>
      <w:r w:rsidR="00910C2C">
        <w:rPr>
          <w:rFonts w:ascii="Times New Roman" w:hAnsi="Times New Roman" w:cs="Times New Roman"/>
        </w:rPr>
        <w:t xml:space="preserve"> </w:t>
      </w:r>
      <w:r w:rsidR="00FF57CE" w:rsidRPr="00910C2C">
        <w:rPr>
          <w:rFonts w:ascii="Cambria" w:hAnsi="Cambria"/>
        </w:rPr>
        <w:t xml:space="preserve">(Piersma 2005; Tames 2013; </w:t>
      </w:r>
      <w:proofErr w:type="spellStart"/>
      <w:r w:rsidR="00FF57CE" w:rsidRPr="00910C2C">
        <w:rPr>
          <w:rFonts w:ascii="Cambria" w:hAnsi="Cambria"/>
        </w:rPr>
        <w:t>Futselaar</w:t>
      </w:r>
      <w:proofErr w:type="spellEnd"/>
      <w:r w:rsidR="00FF57CE" w:rsidRPr="00910C2C">
        <w:rPr>
          <w:rFonts w:ascii="Cambria" w:hAnsi="Cambria"/>
        </w:rPr>
        <w:t xml:space="preserve"> 2015; </w:t>
      </w:r>
      <w:proofErr w:type="spellStart"/>
      <w:r w:rsidR="00FF57CE" w:rsidRPr="00910C2C">
        <w:rPr>
          <w:rFonts w:ascii="Cambria" w:hAnsi="Cambria"/>
        </w:rPr>
        <w:t>Grevers</w:t>
      </w:r>
      <w:proofErr w:type="spellEnd"/>
      <w:r w:rsidR="00FF57CE" w:rsidRPr="00910C2C">
        <w:rPr>
          <w:rFonts w:ascii="Cambria" w:hAnsi="Cambria"/>
        </w:rPr>
        <w:t xml:space="preserve"> 2013)</w:t>
      </w:r>
      <w:r w:rsidR="00910C2C">
        <w:rPr>
          <w:rFonts w:ascii="Times New Roman" w:hAnsi="Times New Roman" w:cs="Times New Roman"/>
        </w:rPr>
        <w:t>.</w:t>
      </w:r>
    </w:p>
    <w:p w14:paraId="2A175184" w14:textId="642FE8CC" w:rsidR="00F5141E" w:rsidRPr="004D0849" w:rsidRDefault="00F5141E" w:rsidP="00E25D8E">
      <w:pPr>
        <w:widowControl w:val="0"/>
        <w:autoSpaceDE w:val="0"/>
        <w:autoSpaceDN w:val="0"/>
        <w:adjustRightInd w:val="0"/>
        <w:spacing w:line="360" w:lineRule="auto"/>
        <w:ind w:firstLine="708"/>
        <w:jc w:val="both"/>
        <w:rPr>
          <w:rFonts w:ascii="Times New Roman" w:hAnsi="Times New Roman" w:cs="Times New Roman"/>
        </w:rPr>
      </w:pPr>
      <w:r w:rsidRPr="00910C2C">
        <w:rPr>
          <w:rFonts w:ascii="Times New Roman" w:hAnsi="Times New Roman" w:cs="Times New Roman"/>
        </w:rPr>
        <w:t>The main medium of parliamentary communication is</w:t>
      </w:r>
      <w:r w:rsidR="00E25D8E" w:rsidRPr="00910C2C">
        <w:rPr>
          <w:rFonts w:ascii="Times New Roman" w:hAnsi="Times New Roman" w:cs="Times New Roman"/>
        </w:rPr>
        <w:t xml:space="preserve"> </w:t>
      </w:r>
      <w:r w:rsidRPr="00910C2C">
        <w:rPr>
          <w:rFonts w:ascii="Times New Roman" w:hAnsi="Times New Roman" w:cs="Times New Roman"/>
        </w:rPr>
        <w:t>spoken language. We aim to demonstrate that a systematic</w:t>
      </w:r>
      <w:r w:rsidR="00E25D8E" w:rsidRPr="00910C2C">
        <w:rPr>
          <w:rFonts w:ascii="Times New Roman" w:hAnsi="Times New Roman" w:cs="Times New Roman"/>
        </w:rPr>
        <w:t xml:space="preserve"> </w:t>
      </w:r>
      <w:r w:rsidRPr="00910C2C">
        <w:rPr>
          <w:rFonts w:ascii="Times New Roman" w:hAnsi="Times New Roman" w:cs="Times New Roman"/>
        </w:rPr>
        <w:t>investigation of the verbati</w:t>
      </w:r>
      <w:r w:rsidRPr="004D0849">
        <w:rPr>
          <w:rFonts w:ascii="Times New Roman" w:hAnsi="Times New Roman" w:cs="Times New Roman"/>
        </w:rPr>
        <w:t>m records of the language</w:t>
      </w:r>
      <w:r w:rsidR="00E25D8E" w:rsidRPr="004D0849">
        <w:rPr>
          <w:rFonts w:ascii="Times New Roman" w:hAnsi="Times New Roman" w:cs="Times New Roman"/>
        </w:rPr>
        <w:t xml:space="preserve"> used in </w:t>
      </w:r>
      <w:r w:rsidRPr="004D0849">
        <w:rPr>
          <w:rFonts w:ascii="Times New Roman" w:hAnsi="Times New Roman" w:cs="Times New Roman"/>
        </w:rPr>
        <w:t>Dutch parliament to discuss these cases can reveal</w:t>
      </w:r>
      <w:r w:rsidR="00E25D8E" w:rsidRPr="004D0849">
        <w:rPr>
          <w:rFonts w:ascii="Times New Roman" w:hAnsi="Times New Roman" w:cs="Times New Roman"/>
        </w:rPr>
        <w:t xml:space="preserve"> </w:t>
      </w:r>
      <w:r w:rsidRPr="004D0849">
        <w:rPr>
          <w:rFonts w:ascii="Times New Roman" w:hAnsi="Times New Roman" w:cs="Times New Roman"/>
        </w:rPr>
        <w:t>historical change. The results will enable us to track the</w:t>
      </w:r>
      <w:r w:rsidR="00E25D8E" w:rsidRPr="004D0849">
        <w:rPr>
          <w:rFonts w:ascii="Times New Roman" w:hAnsi="Times New Roman" w:cs="Times New Roman"/>
        </w:rPr>
        <w:t xml:space="preserve"> </w:t>
      </w:r>
      <w:r w:rsidRPr="004D0849">
        <w:rPr>
          <w:rFonts w:ascii="Times New Roman" w:hAnsi="Times New Roman" w:cs="Times New Roman"/>
        </w:rPr>
        <w:t>vocabularies in these discussions through time. We assume</w:t>
      </w:r>
      <w:r w:rsidR="00E25D8E" w:rsidRPr="004D0849">
        <w:rPr>
          <w:rFonts w:ascii="Times New Roman" w:hAnsi="Times New Roman" w:cs="Times New Roman"/>
        </w:rPr>
        <w:t xml:space="preserve"> </w:t>
      </w:r>
      <w:r w:rsidRPr="004D0849">
        <w:rPr>
          <w:rFonts w:ascii="Times New Roman" w:hAnsi="Times New Roman" w:cs="Times New Roman"/>
        </w:rPr>
        <w:t>that this vocabulary, as we will call it, reflects the changing</w:t>
      </w:r>
      <w:r w:rsidR="00E25D8E" w:rsidRPr="004D0849">
        <w:rPr>
          <w:rFonts w:ascii="Times New Roman" w:hAnsi="Times New Roman" w:cs="Times New Roman"/>
        </w:rPr>
        <w:t xml:space="preserve"> </w:t>
      </w:r>
      <w:r w:rsidRPr="004D0849">
        <w:rPr>
          <w:rFonts w:ascii="Times New Roman" w:hAnsi="Times New Roman" w:cs="Times New Roman"/>
        </w:rPr>
        <w:t>parliamentary discourse about incarcerated war criminals</w:t>
      </w:r>
      <w:r w:rsidR="00E25D8E" w:rsidRPr="004D0849">
        <w:rPr>
          <w:rFonts w:ascii="Times New Roman" w:hAnsi="Times New Roman" w:cs="Times New Roman"/>
        </w:rPr>
        <w:t xml:space="preserve"> </w:t>
      </w:r>
      <w:r w:rsidRPr="004D0849">
        <w:rPr>
          <w:rFonts w:ascii="Times New Roman" w:hAnsi="Times New Roman" w:cs="Times New Roman"/>
        </w:rPr>
        <w:t>in Dutch society. We aim to link these developments in</w:t>
      </w:r>
      <w:r w:rsidR="00E25D8E" w:rsidRPr="004D0849">
        <w:rPr>
          <w:rFonts w:ascii="Times New Roman" w:hAnsi="Times New Roman" w:cs="Times New Roman"/>
        </w:rPr>
        <w:t xml:space="preserve"> parliamentary </w:t>
      </w:r>
      <w:r w:rsidRPr="004D0849">
        <w:rPr>
          <w:rFonts w:ascii="Times New Roman" w:hAnsi="Times New Roman" w:cs="Times New Roman"/>
        </w:rPr>
        <w:t>vocabulary to actual historical events, developments</w:t>
      </w:r>
      <w:r w:rsidR="00E25D8E" w:rsidRPr="004D0849">
        <w:rPr>
          <w:rFonts w:ascii="Times New Roman" w:hAnsi="Times New Roman" w:cs="Times New Roman"/>
        </w:rPr>
        <w:t xml:space="preserve"> </w:t>
      </w:r>
      <w:r w:rsidRPr="004D0849">
        <w:rPr>
          <w:rFonts w:ascii="Times New Roman" w:hAnsi="Times New Roman" w:cs="Times New Roman"/>
        </w:rPr>
        <w:t>concerning the post-war dealing with war criminals,</w:t>
      </w:r>
      <w:r w:rsidR="00E25D8E" w:rsidRPr="004D0849">
        <w:rPr>
          <w:rFonts w:ascii="Times New Roman" w:hAnsi="Times New Roman" w:cs="Times New Roman"/>
        </w:rPr>
        <w:t xml:space="preserve"> </w:t>
      </w:r>
      <w:r w:rsidRPr="004D0849">
        <w:rPr>
          <w:rFonts w:ascii="Times New Roman" w:hAnsi="Times New Roman" w:cs="Times New Roman"/>
        </w:rPr>
        <w:t>and discursive shifts in Dutch society</w:t>
      </w:r>
      <w:r w:rsidR="00922D82">
        <w:rPr>
          <w:rFonts w:ascii="Times New Roman" w:hAnsi="Times New Roman" w:cs="Times New Roman"/>
        </w:rPr>
        <w:t xml:space="preserve"> </w:t>
      </w:r>
      <w:r w:rsidR="00FF57CE" w:rsidRPr="00FF57CE">
        <w:rPr>
          <w:rFonts w:ascii="Times New Roman" w:hAnsi="Times New Roman" w:cs="Times New Roman"/>
        </w:rPr>
        <w:t>(Olieman et al. 2017)</w:t>
      </w:r>
      <w:r w:rsidR="00922D82">
        <w:rPr>
          <w:rFonts w:ascii="Times New Roman" w:hAnsi="Times New Roman" w:cs="Times New Roman"/>
        </w:rPr>
        <w:t>.</w:t>
      </w:r>
      <w:r w:rsidR="00E25D8E" w:rsidRPr="004D0849">
        <w:rPr>
          <w:rFonts w:ascii="Times New Roman" w:hAnsi="Times New Roman" w:cs="Times New Roman"/>
        </w:rPr>
        <w:t xml:space="preserve"> Specifically, we </w:t>
      </w:r>
      <w:r w:rsidRPr="004D0849">
        <w:rPr>
          <w:rFonts w:ascii="Times New Roman" w:hAnsi="Times New Roman" w:cs="Times New Roman"/>
        </w:rPr>
        <w:t>aim to investigate the changing political</w:t>
      </w:r>
      <w:r w:rsidR="00E25D8E" w:rsidRPr="004D0849">
        <w:rPr>
          <w:rFonts w:ascii="Times New Roman" w:hAnsi="Times New Roman" w:cs="Times New Roman"/>
        </w:rPr>
        <w:t xml:space="preserve"> </w:t>
      </w:r>
      <w:r w:rsidRPr="004D0849">
        <w:rPr>
          <w:rFonts w:ascii="Times New Roman" w:hAnsi="Times New Roman" w:cs="Times New Roman"/>
        </w:rPr>
        <w:t>attitude towards incarcerated war criminals and use</w:t>
      </w:r>
      <w:r w:rsidR="00E25D8E" w:rsidRPr="004D0849">
        <w:rPr>
          <w:rFonts w:ascii="Times New Roman" w:hAnsi="Times New Roman" w:cs="Times New Roman"/>
        </w:rPr>
        <w:t xml:space="preserve"> </w:t>
      </w:r>
      <w:r w:rsidRPr="004D0849">
        <w:rPr>
          <w:rFonts w:ascii="Times New Roman" w:hAnsi="Times New Roman" w:cs="Times New Roman"/>
        </w:rPr>
        <w:t>our findings to test established notions prevalent in Dutch</w:t>
      </w:r>
      <w:r w:rsidR="00E25D8E" w:rsidRPr="004D0849">
        <w:rPr>
          <w:rFonts w:ascii="Times New Roman" w:hAnsi="Times New Roman" w:cs="Times New Roman"/>
        </w:rPr>
        <w:t xml:space="preserve"> </w:t>
      </w:r>
      <w:r w:rsidRPr="004D0849">
        <w:rPr>
          <w:rFonts w:ascii="Times New Roman" w:hAnsi="Times New Roman" w:cs="Times New Roman"/>
        </w:rPr>
        <w:t>historiography.</w:t>
      </w:r>
    </w:p>
    <w:p w14:paraId="79DA0858" w14:textId="20BC311D" w:rsidR="00F5141E" w:rsidRPr="004D0849" w:rsidRDefault="00F5141E" w:rsidP="00E25D8E">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The published proceedings of the two houses of parliament</w:t>
      </w:r>
      <w:r w:rsidR="00E25D8E" w:rsidRPr="004D0849">
        <w:rPr>
          <w:rFonts w:ascii="Times New Roman" w:hAnsi="Times New Roman" w:cs="Times New Roman"/>
        </w:rPr>
        <w:t xml:space="preserve"> </w:t>
      </w:r>
      <w:r w:rsidRPr="004D0849">
        <w:rPr>
          <w:rFonts w:ascii="Times New Roman" w:hAnsi="Times New Roman" w:cs="Times New Roman"/>
        </w:rPr>
        <w:t>provide us with a dataset comprising of all the words</w:t>
      </w:r>
      <w:r w:rsidR="00E25D8E" w:rsidRPr="004D0849">
        <w:rPr>
          <w:rFonts w:ascii="Times New Roman" w:hAnsi="Times New Roman" w:cs="Times New Roman"/>
        </w:rPr>
        <w:t xml:space="preserve"> </w:t>
      </w:r>
      <w:r w:rsidRPr="004D0849">
        <w:rPr>
          <w:rFonts w:ascii="Times New Roman" w:hAnsi="Times New Roman" w:cs="Times New Roman"/>
        </w:rPr>
        <w:t>spoken in the plenary sessions. The completeness of the</w:t>
      </w:r>
      <w:r w:rsidR="00E25D8E" w:rsidRPr="004D0849">
        <w:rPr>
          <w:rFonts w:ascii="Times New Roman" w:hAnsi="Times New Roman" w:cs="Times New Roman"/>
        </w:rPr>
        <w:t xml:space="preserve"> </w:t>
      </w:r>
      <w:r w:rsidRPr="004D0849">
        <w:rPr>
          <w:rFonts w:ascii="Times New Roman" w:hAnsi="Times New Roman" w:cs="Times New Roman"/>
        </w:rPr>
        <w:t>parliamentary dataset allows us to investigate the changing</w:t>
      </w:r>
      <w:r w:rsidR="00E25D8E" w:rsidRPr="004D0849">
        <w:rPr>
          <w:rFonts w:ascii="Times New Roman" w:hAnsi="Times New Roman" w:cs="Times New Roman"/>
        </w:rPr>
        <w:t xml:space="preserve"> </w:t>
      </w:r>
      <w:r w:rsidRPr="004D0849">
        <w:rPr>
          <w:rFonts w:ascii="Times New Roman" w:hAnsi="Times New Roman" w:cs="Times New Roman"/>
        </w:rPr>
        <w:t>parliamentary vocabulary through time, and in the context</w:t>
      </w:r>
      <w:r w:rsidR="00E25D8E" w:rsidRPr="004D0849">
        <w:rPr>
          <w:rFonts w:ascii="Times New Roman" w:hAnsi="Times New Roman" w:cs="Times New Roman"/>
        </w:rPr>
        <w:t xml:space="preserve"> </w:t>
      </w:r>
      <w:r w:rsidRPr="004D0849">
        <w:rPr>
          <w:rFonts w:ascii="Times New Roman" w:hAnsi="Times New Roman" w:cs="Times New Roman"/>
        </w:rPr>
        <w:t>of different discussions.</w:t>
      </w:r>
    </w:p>
    <w:p w14:paraId="5E01D847" w14:textId="1FAF455C" w:rsidR="00F5141E" w:rsidRPr="004D0849" w:rsidRDefault="00F5141E" w:rsidP="00E25D8E">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We here focus on two questions directly related to the</w:t>
      </w:r>
      <w:r w:rsidR="00E25D8E" w:rsidRPr="004D0849">
        <w:rPr>
          <w:rFonts w:ascii="Times New Roman" w:hAnsi="Times New Roman" w:cs="Times New Roman"/>
        </w:rPr>
        <w:t xml:space="preserve"> </w:t>
      </w:r>
      <w:r w:rsidRPr="004D0849">
        <w:rPr>
          <w:rFonts w:ascii="Times New Roman" w:hAnsi="Times New Roman" w:cs="Times New Roman"/>
        </w:rPr>
        <w:t xml:space="preserve">treatment of these delinquents in </w:t>
      </w:r>
      <w:r w:rsidRPr="004D0849">
        <w:rPr>
          <w:rFonts w:ascii="Times New Roman" w:hAnsi="Times New Roman" w:cs="Times New Roman"/>
        </w:rPr>
        <w:lastRenderedPageBreak/>
        <w:t>the Dutch penal system.</w:t>
      </w:r>
      <w:r w:rsidR="00E25D8E" w:rsidRPr="004D0849">
        <w:rPr>
          <w:rFonts w:ascii="Times New Roman" w:hAnsi="Times New Roman" w:cs="Times New Roman"/>
        </w:rPr>
        <w:t xml:space="preserve"> </w:t>
      </w:r>
      <w:r w:rsidRPr="004D0849">
        <w:rPr>
          <w:rFonts w:ascii="Times New Roman" w:hAnsi="Times New Roman" w:cs="Times New Roman"/>
        </w:rPr>
        <w:t>The first of these concerns the focus on the identification of</w:t>
      </w:r>
      <w:r w:rsidR="00E25D8E" w:rsidRPr="004D0849">
        <w:rPr>
          <w:rFonts w:ascii="Times New Roman" w:hAnsi="Times New Roman" w:cs="Times New Roman"/>
        </w:rPr>
        <w:t xml:space="preserve"> </w:t>
      </w:r>
      <w:r w:rsidRPr="004D0849">
        <w:rPr>
          <w:rFonts w:ascii="Times New Roman" w:hAnsi="Times New Roman" w:cs="Times New Roman"/>
        </w:rPr>
        <w:t>the wronged party: did politicians focus on crimes against</w:t>
      </w:r>
      <w:r w:rsidR="00E25D8E" w:rsidRPr="004D0849">
        <w:rPr>
          <w:rFonts w:ascii="Times New Roman" w:hAnsi="Times New Roman" w:cs="Times New Roman"/>
        </w:rPr>
        <w:t xml:space="preserve"> </w:t>
      </w:r>
      <w:r w:rsidR="002D25A7" w:rsidRPr="004D0849">
        <w:rPr>
          <w:rFonts w:ascii="Times New Roman" w:hAnsi="Times New Roman" w:cs="Times New Roman"/>
        </w:rPr>
        <w:t>the D</w:t>
      </w:r>
      <w:r w:rsidRPr="004D0849">
        <w:rPr>
          <w:rFonts w:ascii="Times New Roman" w:hAnsi="Times New Roman" w:cs="Times New Roman"/>
        </w:rPr>
        <w:t>utch nation as a whole, or against specific groups of individual</w:t>
      </w:r>
      <w:r w:rsidR="00E25D8E" w:rsidRPr="004D0849">
        <w:rPr>
          <w:rFonts w:ascii="Times New Roman" w:hAnsi="Times New Roman" w:cs="Times New Roman"/>
        </w:rPr>
        <w:t xml:space="preserve"> </w:t>
      </w:r>
      <w:r w:rsidRPr="004D0849">
        <w:rPr>
          <w:rFonts w:ascii="Times New Roman" w:hAnsi="Times New Roman" w:cs="Times New Roman"/>
        </w:rPr>
        <w:t>victims? The second concerns the appropriateness</w:t>
      </w:r>
      <w:r w:rsidR="00E25D8E" w:rsidRPr="004D0849">
        <w:rPr>
          <w:rFonts w:ascii="Times New Roman" w:hAnsi="Times New Roman" w:cs="Times New Roman"/>
        </w:rPr>
        <w:t xml:space="preserve"> </w:t>
      </w:r>
      <w:r w:rsidRPr="004D0849">
        <w:rPr>
          <w:rFonts w:ascii="Times New Roman" w:hAnsi="Times New Roman" w:cs="Times New Roman"/>
        </w:rPr>
        <w:t>of harsh punishments, specifically whether or not life imprisonment</w:t>
      </w:r>
      <w:r w:rsidR="00E25D8E" w:rsidRPr="004D0849">
        <w:rPr>
          <w:rFonts w:ascii="Times New Roman" w:hAnsi="Times New Roman" w:cs="Times New Roman"/>
        </w:rPr>
        <w:t xml:space="preserve"> </w:t>
      </w:r>
      <w:r w:rsidRPr="004D0849">
        <w:rPr>
          <w:rFonts w:ascii="Times New Roman" w:hAnsi="Times New Roman" w:cs="Times New Roman"/>
        </w:rPr>
        <w:t>was considered a just alternative for the death</w:t>
      </w:r>
      <w:r w:rsidR="00E25D8E" w:rsidRPr="004D0849">
        <w:rPr>
          <w:rFonts w:ascii="Times New Roman" w:hAnsi="Times New Roman" w:cs="Times New Roman"/>
        </w:rPr>
        <w:t xml:space="preserve"> </w:t>
      </w:r>
      <w:r w:rsidRPr="004D0849">
        <w:rPr>
          <w:rFonts w:ascii="Times New Roman" w:hAnsi="Times New Roman" w:cs="Times New Roman"/>
        </w:rPr>
        <w:t>penalty. These questions both derive directly from historiography</w:t>
      </w:r>
      <w:r w:rsidR="00E25D8E" w:rsidRPr="004D0849">
        <w:rPr>
          <w:rFonts w:ascii="Times New Roman" w:hAnsi="Times New Roman" w:cs="Times New Roman"/>
        </w:rPr>
        <w:t xml:space="preserve"> </w:t>
      </w:r>
      <w:r w:rsidRPr="004D0849">
        <w:rPr>
          <w:rFonts w:ascii="Times New Roman" w:hAnsi="Times New Roman" w:cs="Times New Roman"/>
        </w:rPr>
        <w:t>and serve to answer an overarching question: can</w:t>
      </w:r>
      <w:r w:rsidR="00E25D8E" w:rsidRPr="004D0849">
        <w:rPr>
          <w:rFonts w:ascii="Times New Roman" w:hAnsi="Times New Roman" w:cs="Times New Roman"/>
        </w:rPr>
        <w:t xml:space="preserve"> </w:t>
      </w:r>
      <w:r w:rsidRPr="004D0849">
        <w:rPr>
          <w:rFonts w:ascii="Times New Roman" w:hAnsi="Times New Roman" w:cs="Times New Roman"/>
        </w:rPr>
        <w:t>we assess the validity of traditional scholarship using unsupervised</w:t>
      </w:r>
      <w:r w:rsidR="00E25D8E" w:rsidRPr="004D0849">
        <w:rPr>
          <w:rFonts w:ascii="Times New Roman" w:hAnsi="Times New Roman" w:cs="Times New Roman"/>
        </w:rPr>
        <w:t xml:space="preserve"> </w:t>
      </w:r>
      <w:r w:rsidRPr="004D0849">
        <w:rPr>
          <w:rFonts w:ascii="Times New Roman" w:hAnsi="Times New Roman" w:cs="Times New Roman"/>
        </w:rPr>
        <w:t>text mining?</w:t>
      </w:r>
    </w:p>
    <w:p w14:paraId="016C69EF" w14:textId="77777777" w:rsidR="00E25D8E" w:rsidRPr="004D0849" w:rsidRDefault="00E25D8E" w:rsidP="00F5141E">
      <w:pPr>
        <w:widowControl w:val="0"/>
        <w:autoSpaceDE w:val="0"/>
        <w:autoSpaceDN w:val="0"/>
        <w:adjustRightInd w:val="0"/>
        <w:rPr>
          <w:rFonts w:ascii="Times New Roman" w:hAnsi="Times New Roman" w:cs="Times New Roman"/>
        </w:rPr>
      </w:pPr>
    </w:p>
    <w:p w14:paraId="07D2F842" w14:textId="537338B4" w:rsidR="00F5141E" w:rsidRDefault="00EB2E47" w:rsidP="00EA471B">
      <w:pPr>
        <w:widowControl w:val="0"/>
        <w:autoSpaceDE w:val="0"/>
        <w:autoSpaceDN w:val="0"/>
        <w:adjustRightInd w:val="0"/>
        <w:spacing w:line="360" w:lineRule="auto"/>
        <w:jc w:val="center"/>
        <w:rPr>
          <w:rFonts w:ascii="Times New Roman" w:hAnsi="Times New Roman" w:cs="Times New Roman"/>
          <w:b/>
        </w:rPr>
      </w:pPr>
      <w:r>
        <w:rPr>
          <w:rFonts w:ascii="Times New Roman" w:hAnsi="Times New Roman" w:cs="Times New Roman"/>
          <w:b/>
        </w:rPr>
        <w:t>P</w:t>
      </w:r>
      <w:r w:rsidR="00F5141E" w:rsidRPr="004D0849">
        <w:rPr>
          <w:rFonts w:ascii="Times New Roman" w:hAnsi="Times New Roman" w:cs="Times New Roman"/>
          <w:b/>
        </w:rPr>
        <w:t xml:space="preserve">arliamentary </w:t>
      </w:r>
      <w:r w:rsidR="000D43C5">
        <w:rPr>
          <w:rFonts w:ascii="Times New Roman" w:hAnsi="Times New Roman" w:cs="Times New Roman"/>
          <w:b/>
        </w:rPr>
        <w:t>P</w:t>
      </w:r>
      <w:r w:rsidR="00F5141E" w:rsidRPr="004D0849">
        <w:rPr>
          <w:rFonts w:ascii="Times New Roman" w:hAnsi="Times New Roman" w:cs="Times New Roman"/>
          <w:b/>
        </w:rPr>
        <w:t>roceedings</w:t>
      </w:r>
    </w:p>
    <w:p w14:paraId="085F6632" w14:textId="77777777" w:rsidR="006638B3" w:rsidRPr="004D0849" w:rsidRDefault="006638B3" w:rsidP="00EA471B">
      <w:pPr>
        <w:widowControl w:val="0"/>
        <w:autoSpaceDE w:val="0"/>
        <w:autoSpaceDN w:val="0"/>
        <w:adjustRightInd w:val="0"/>
        <w:spacing w:line="360" w:lineRule="auto"/>
        <w:jc w:val="center"/>
        <w:rPr>
          <w:rFonts w:ascii="Times New Roman" w:hAnsi="Times New Roman" w:cs="Times New Roman"/>
          <w:b/>
        </w:rPr>
      </w:pPr>
    </w:p>
    <w:p w14:paraId="51A81FBE" w14:textId="50918AE7" w:rsidR="00F5141E" w:rsidRPr="004D0849" w:rsidRDefault="00EB2E47" w:rsidP="004D0849">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In this investigation, we rely entirely on parliamentary proceedings,</w:t>
      </w:r>
      <w:r w:rsidR="001A2E44" w:rsidRPr="004D0849">
        <w:rPr>
          <w:rFonts w:ascii="Times New Roman" w:hAnsi="Times New Roman" w:cs="Times New Roman"/>
        </w:rPr>
        <w:t xml:space="preserve"> </w:t>
      </w:r>
      <w:r w:rsidR="00F5141E" w:rsidRPr="004D0849">
        <w:rPr>
          <w:rFonts w:ascii="Times New Roman" w:hAnsi="Times New Roman" w:cs="Times New Roman"/>
        </w:rPr>
        <w:t xml:space="preserve">known in Dutch as the </w:t>
      </w:r>
      <w:proofErr w:type="spellStart"/>
      <w:r w:rsidR="00F5141E" w:rsidRPr="004D0849">
        <w:rPr>
          <w:rFonts w:ascii="Times New Roman" w:hAnsi="Times New Roman" w:cs="Times New Roman"/>
        </w:rPr>
        <w:t>Handelingen</w:t>
      </w:r>
      <w:proofErr w:type="spellEnd"/>
      <w:r w:rsidR="00F5141E" w:rsidRPr="004D0849">
        <w:rPr>
          <w:rFonts w:ascii="Times New Roman" w:hAnsi="Times New Roman" w:cs="Times New Roman"/>
        </w:rPr>
        <w:t xml:space="preserve"> der Staten-</w:t>
      </w:r>
      <w:proofErr w:type="spellStart"/>
      <w:r w:rsidR="00F5141E" w:rsidRPr="004D0849">
        <w:rPr>
          <w:rFonts w:ascii="Times New Roman" w:hAnsi="Times New Roman" w:cs="Times New Roman"/>
        </w:rPr>
        <w:t>Generaal</w:t>
      </w:r>
      <w:proofErr w:type="spellEnd"/>
      <w:r w:rsidR="00F5141E" w:rsidRPr="004D0849">
        <w:rPr>
          <w:rFonts w:ascii="Times New Roman" w:hAnsi="Times New Roman" w:cs="Times New Roman"/>
        </w:rPr>
        <w:t xml:space="preserve">. The </w:t>
      </w:r>
      <w:proofErr w:type="spellStart"/>
      <w:r w:rsidR="00F5141E" w:rsidRPr="004D0849">
        <w:rPr>
          <w:rFonts w:ascii="Times New Roman" w:hAnsi="Times New Roman" w:cs="Times New Roman"/>
        </w:rPr>
        <w:t>Handelingen</w:t>
      </w:r>
      <w:proofErr w:type="spellEnd"/>
      <w:r w:rsidR="00F5141E" w:rsidRPr="004D0849">
        <w:rPr>
          <w:rFonts w:ascii="Times New Roman" w:hAnsi="Times New Roman" w:cs="Times New Roman"/>
        </w:rPr>
        <w:t xml:space="preserve"> are available in machine</w:t>
      </w:r>
      <w:r w:rsidR="004D0849" w:rsidRPr="004D0849">
        <w:rPr>
          <w:rFonts w:ascii="Times New Roman" w:hAnsi="Times New Roman" w:cs="Times New Roman"/>
        </w:rPr>
        <w:t>-</w:t>
      </w:r>
      <w:r w:rsidR="00F5141E" w:rsidRPr="004D0849">
        <w:rPr>
          <w:rFonts w:ascii="Times New Roman" w:hAnsi="Times New Roman" w:cs="Times New Roman"/>
        </w:rPr>
        <w:t>readable</w:t>
      </w:r>
      <w:r w:rsidR="001A2E44" w:rsidRPr="004D0849">
        <w:rPr>
          <w:rFonts w:ascii="Times New Roman" w:hAnsi="Times New Roman" w:cs="Times New Roman"/>
        </w:rPr>
        <w:t xml:space="preserve"> form. </w:t>
      </w:r>
      <w:r w:rsidR="00F5141E" w:rsidRPr="004D0849">
        <w:rPr>
          <w:rFonts w:ascii="Times New Roman" w:hAnsi="Times New Roman" w:cs="Times New Roman"/>
        </w:rPr>
        <w:t>The minutes of both houses of parliament</w:t>
      </w:r>
      <w:r w:rsidR="001A2E44" w:rsidRPr="004D0849">
        <w:rPr>
          <w:rFonts w:ascii="Times New Roman" w:hAnsi="Times New Roman" w:cs="Times New Roman"/>
        </w:rPr>
        <w:t xml:space="preserve"> </w:t>
      </w:r>
      <w:r w:rsidR="00F5141E" w:rsidRPr="004D0849">
        <w:rPr>
          <w:rFonts w:ascii="Times New Roman" w:hAnsi="Times New Roman" w:cs="Times New Roman"/>
        </w:rPr>
        <w:t>for the period 1814-1995 were first digitised by the Royal</w:t>
      </w:r>
      <w:r w:rsidR="001A2E44" w:rsidRPr="004D0849">
        <w:rPr>
          <w:rFonts w:ascii="Times New Roman" w:hAnsi="Times New Roman" w:cs="Times New Roman"/>
        </w:rPr>
        <w:t xml:space="preserve"> </w:t>
      </w:r>
      <w:r w:rsidR="00F5141E" w:rsidRPr="004D0849">
        <w:rPr>
          <w:rFonts w:ascii="Times New Roman" w:hAnsi="Times New Roman" w:cs="Times New Roman"/>
        </w:rPr>
        <w:t>Library of the Netherlands and made available to the public</w:t>
      </w:r>
      <w:r w:rsidR="001A2E44" w:rsidRPr="004D0849">
        <w:rPr>
          <w:rFonts w:ascii="Times New Roman" w:hAnsi="Times New Roman" w:cs="Times New Roman"/>
        </w:rPr>
        <w:t xml:space="preserve"> </w:t>
      </w:r>
      <w:r w:rsidR="00F5141E" w:rsidRPr="004D0849">
        <w:rPr>
          <w:rFonts w:ascii="Times New Roman" w:hAnsi="Times New Roman" w:cs="Times New Roman"/>
        </w:rPr>
        <w:t>in 2010. The dataset was dramatically improved in the</w:t>
      </w:r>
      <w:r w:rsidR="001A2E44" w:rsidRPr="004D0849">
        <w:rPr>
          <w:rFonts w:ascii="Times New Roman" w:hAnsi="Times New Roman" w:cs="Times New Roman"/>
        </w:rPr>
        <w:t xml:space="preserve"> </w:t>
      </w:r>
      <w:proofErr w:type="spellStart"/>
      <w:r w:rsidR="00340664">
        <w:rPr>
          <w:rFonts w:ascii="Times New Roman" w:hAnsi="Times New Roman" w:cs="Times New Roman"/>
        </w:rPr>
        <w:t>PoliticalMashU</w:t>
      </w:r>
      <w:r w:rsidR="00F5141E" w:rsidRPr="004D0849">
        <w:rPr>
          <w:rFonts w:ascii="Times New Roman" w:hAnsi="Times New Roman" w:cs="Times New Roman"/>
        </w:rPr>
        <w:t>p</w:t>
      </w:r>
      <w:proofErr w:type="spellEnd"/>
      <w:r w:rsidR="00F5141E" w:rsidRPr="004D0849">
        <w:rPr>
          <w:rFonts w:ascii="Times New Roman" w:hAnsi="Times New Roman" w:cs="Times New Roman"/>
        </w:rPr>
        <w:t xml:space="preserve"> project that ran from 2012 to 2016. This</w:t>
      </w:r>
      <w:r w:rsidR="001A2E44" w:rsidRPr="004D0849">
        <w:rPr>
          <w:rFonts w:ascii="Times New Roman" w:hAnsi="Times New Roman" w:cs="Times New Roman"/>
        </w:rPr>
        <w:t xml:space="preserve"> </w:t>
      </w:r>
      <w:r w:rsidR="00F5141E" w:rsidRPr="004D0849">
        <w:rPr>
          <w:rFonts w:ascii="Times New Roman" w:hAnsi="Times New Roman" w:cs="Times New Roman"/>
        </w:rPr>
        <w:t>improved and enriched dataset is freely available, on request,</w:t>
      </w:r>
      <w:r w:rsidR="001A2E44" w:rsidRPr="004D0849">
        <w:rPr>
          <w:rFonts w:ascii="Times New Roman" w:hAnsi="Times New Roman" w:cs="Times New Roman"/>
        </w:rPr>
        <w:t xml:space="preserve"> </w:t>
      </w:r>
      <w:r w:rsidR="00F5141E" w:rsidRPr="004D0849">
        <w:rPr>
          <w:rFonts w:ascii="Times New Roman" w:hAnsi="Times New Roman" w:cs="Times New Roman"/>
        </w:rPr>
        <w:t>from DANS, the Dutch national repository of research</w:t>
      </w:r>
      <w:r w:rsidR="001A2E44" w:rsidRPr="004D0849">
        <w:rPr>
          <w:rFonts w:ascii="Times New Roman" w:hAnsi="Times New Roman" w:cs="Times New Roman"/>
        </w:rPr>
        <w:t xml:space="preserve"> </w:t>
      </w:r>
      <w:r w:rsidR="00F5141E" w:rsidRPr="004D0849">
        <w:rPr>
          <w:rFonts w:ascii="Times New Roman" w:hAnsi="Times New Roman" w:cs="Times New Roman"/>
        </w:rPr>
        <w:t>data. The dataset consists of a large collection of</w:t>
      </w:r>
      <w:r w:rsidR="001A2E44" w:rsidRPr="004D0849">
        <w:rPr>
          <w:rFonts w:ascii="Times New Roman" w:hAnsi="Times New Roman" w:cs="Times New Roman"/>
        </w:rPr>
        <w:t xml:space="preserve"> </w:t>
      </w:r>
      <w:r w:rsidR="00F5141E" w:rsidRPr="004D0849">
        <w:rPr>
          <w:rFonts w:ascii="Times New Roman" w:hAnsi="Times New Roman" w:cs="Times New Roman"/>
        </w:rPr>
        <w:t>XML files containing the complete minutes of all the meetings</w:t>
      </w:r>
      <w:r w:rsidR="001A2E44" w:rsidRPr="004D0849">
        <w:rPr>
          <w:rFonts w:ascii="Times New Roman" w:hAnsi="Times New Roman" w:cs="Times New Roman"/>
        </w:rPr>
        <w:t xml:space="preserve"> </w:t>
      </w:r>
      <w:r w:rsidR="00F5141E" w:rsidRPr="004D0849">
        <w:rPr>
          <w:rFonts w:ascii="Times New Roman" w:hAnsi="Times New Roman" w:cs="Times New Roman"/>
        </w:rPr>
        <w:t>of the lower and upper chambers</w:t>
      </w:r>
      <w:r w:rsidR="004D0849" w:rsidRPr="004D0849">
        <w:rPr>
          <w:rFonts w:ascii="Times New Roman" w:hAnsi="Times New Roman" w:cs="Times New Roman"/>
        </w:rPr>
        <w:t xml:space="preserve"> of parliament, </w:t>
      </w:r>
      <w:r w:rsidR="00F5141E" w:rsidRPr="004D0849">
        <w:rPr>
          <w:rFonts w:ascii="Times New Roman" w:hAnsi="Times New Roman" w:cs="Times New Roman"/>
        </w:rPr>
        <w:t>separated</w:t>
      </w:r>
      <w:r w:rsidR="001A2E44" w:rsidRPr="004D0849">
        <w:rPr>
          <w:rFonts w:ascii="Times New Roman" w:hAnsi="Times New Roman" w:cs="Times New Roman"/>
        </w:rPr>
        <w:t xml:space="preserve"> </w:t>
      </w:r>
      <w:r w:rsidR="00F5141E" w:rsidRPr="004D0849">
        <w:rPr>
          <w:rFonts w:ascii="Times New Roman" w:hAnsi="Times New Roman" w:cs="Times New Roman"/>
        </w:rPr>
        <w:t>by date, speaker, political affiliation, etc. This makes</w:t>
      </w:r>
      <w:r w:rsidR="001A2E44" w:rsidRPr="004D0849">
        <w:rPr>
          <w:rFonts w:ascii="Times New Roman" w:hAnsi="Times New Roman" w:cs="Times New Roman"/>
        </w:rPr>
        <w:t xml:space="preserve"> </w:t>
      </w:r>
      <w:r w:rsidR="00F5141E" w:rsidRPr="004D0849">
        <w:rPr>
          <w:rFonts w:ascii="Times New Roman" w:hAnsi="Times New Roman" w:cs="Times New Roman"/>
        </w:rPr>
        <w:t>it an excellent corpus for various forms of automated text</w:t>
      </w:r>
      <w:r w:rsidR="00920883">
        <w:rPr>
          <w:rFonts w:ascii="Times New Roman" w:hAnsi="Times New Roman" w:cs="Times New Roman"/>
        </w:rPr>
        <w:t xml:space="preserve"> analysis </w:t>
      </w:r>
      <w:r w:rsidR="00FF57CE" w:rsidRPr="00FF57CE">
        <w:rPr>
          <w:rFonts w:ascii="Times New Roman" w:hAnsi="Times New Roman" w:cs="Times New Roman"/>
        </w:rPr>
        <w:t>(Marx et al. 2012)</w:t>
      </w:r>
      <w:r w:rsidR="00920883">
        <w:rPr>
          <w:rFonts w:ascii="Times New Roman" w:hAnsi="Times New Roman" w:cs="Times New Roman"/>
        </w:rPr>
        <w:t>.</w:t>
      </w:r>
    </w:p>
    <w:p w14:paraId="4BA50C72" w14:textId="77777777" w:rsidR="001A2E44" w:rsidRPr="004D0849" w:rsidRDefault="001A2E44" w:rsidP="00F5141E">
      <w:pPr>
        <w:widowControl w:val="0"/>
        <w:autoSpaceDE w:val="0"/>
        <w:autoSpaceDN w:val="0"/>
        <w:adjustRightInd w:val="0"/>
        <w:rPr>
          <w:rFonts w:ascii="Times New Roman" w:hAnsi="Times New Roman" w:cs="Times New Roman"/>
          <w:b/>
        </w:rPr>
      </w:pPr>
    </w:p>
    <w:p w14:paraId="7999016F" w14:textId="52A94DED" w:rsidR="00F5141E" w:rsidRDefault="00EB2E47" w:rsidP="00EA471B">
      <w:pPr>
        <w:widowControl w:val="0"/>
        <w:autoSpaceDE w:val="0"/>
        <w:autoSpaceDN w:val="0"/>
        <w:adjustRightInd w:val="0"/>
        <w:spacing w:line="360" w:lineRule="auto"/>
        <w:jc w:val="center"/>
        <w:rPr>
          <w:rFonts w:ascii="Times New Roman" w:hAnsi="Times New Roman" w:cs="Times New Roman"/>
          <w:b/>
        </w:rPr>
      </w:pPr>
      <w:r>
        <w:rPr>
          <w:rFonts w:ascii="Times New Roman" w:hAnsi="Times New Roman" w:cs="Times New Roman"/>
          <w:b/>
        </w:rPr>
        <w:t>W</w:t>
      </w:r>
      <w:r w:rsidR="004D0849" w:rsidRPr="004D0849">
        <w:rPr>
          <w:rFonts w:ascii="Times New Roman" w:hAnsi="Times New Roman" w:cs="Times New Roman"/>
          <w:b/>
        </w:rPr>
        <w:t xml:space="preserve">ord </w:t>
      </w:r>
      <w:r>
        <w:rPr>
          <w:rFonts w:ascii="Times New Roman" w:hAnsi="Times New Roman" w:cs="Times New Roman"/>
          <w:b/>
        </w:rPr>
        <w:t>E</w:t>
      </w:r>
      <w:r w:rsidR="004D0849" w:rsidRPr="004D0849">
        <w:rPr>
          <w:rFonts w:ascii="Times New Roman" w:hAnsi="Times New Roman" w:cs="Times New Roman"/>
          <w:b/>
        </w:rPr>
        <w:t xml:space="preserve">mbedding </w:t>
      </w:r>
      <w:r>
        <w:rPr>
          <w:rFonts w:ascii="Times New Roman" w:hAnsi="Times New Roman" w:cs="Times New Roman"/>
          <w:b/>
        </w:rPr>
        <w:t>M</w:t>
      </w:r>
      <w:r w:rsidR="004D0849" w:rsidRPr="004D0849">
        <w:rPr>
          <w:rFonts w:ascii="Times New Roman" w:hAnsi="Times New Roman" w:cs="Times New Roman"/>
          <w:b/>
        </w:rPr>
        <w:t xml:space="preserve">odels and </w:t>
      </w:r>
      <w:r>
        <w:rPr>
          <w:rFonts w:ascii="Times New Roman" w:hAnsi="Times New Roman" w:cs="Times New Roman"/>
          <w:b/>
        </w:rPr>
        <w:t>H</w:t>
      </w:r>
      <w:r w:rsidR="00F5141E" w:rsidRPr="004D0849">
        <w:rPr>
          <w:rFonts w:ascii="Times New Roman" w:hAnsi="Times New Roman" w:cs="Times New Roman"/>
          <w:b/>
        </w:rPr>
        <w:t>istorical</w:t>
      </w:r>
      <w:r w:rsidR="004D0849" w:rsidRPr="004D0849">
        <w:rPr>
          <w:rFonts w:ascii="Times New Roman" w:hAnsi="Times New Roman" w:cs="Times New Roman"/>
          <w:b/>
        </w:rPr>
        <w:t xml:space="preserve"> </w:t>
      </w:r>
      <w:r>
        <w:rPr>
          <w:rFonts w:ascii="Times New Roman" w:hAnsi="Times New Roman" w:cs="Times New Roman"/>
          <w:b/>
        </w:rPr>
        <w:t>R</w:t>
      </w:r>
      <w:r w:rsidR="00F5141E" w:rsidRPr="004D0849">
        <w:rPr>
          <w:rFonts w:ascii="Times New Roman" w:hAnsi="Times New Roman" w:cs="Times New Roman"/>
          <w:b/>
        </w:rPr>
        <w:t>esearch</w:t>
      </w:r>
    </w:p>
    <w:p w14:paraId="0A9D57C6" w14:textId="77777777" w:rsidR="006638B3" w:rsidRPr="004D0849" w:rsidRDefault="006638B3" w:rsidP="00EA471B">
      <w:pPr>
        <w:widowControl w:val="0"/>
        <w:autoSpaceDE w:val="0"/>
        <w:autoSpaceDN w:val="0"/>
        <w:adjustRightInd w:val="0"/>
        <w:spacing w:line="360" w:lineRule="auto"/>
        <w:jc w:val="center"/>
        <w:rPr>
          <w:rFonts w:ascii="Times New Roman" w:hAnsi="Times New Roman" w:cs="Times New Roman"/>
          <w:b/>
        </w:rPr>
      </w:pPr>
    </w:p>
    <w:p w14:paraId="3C9ABA25" w14:textId="2AC248A3" w:rsidR="00F5141E" w:rsidRDefault="008E52BE" w:rsidP="004D0849">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We investigate the vocabularies used in parliament to discuss</w:t>
      </w:r>
      <w:r w:rsidR="004D0849">
        <w:rPr>
          <w:rFonts w:ascii="Times New Roman" w:hAnsi="Times New Roman" w:cs="Times New Roman"/>
        </w:rPr>
        <w:t xml:space="preserve"> </w:t>
      </w:r>
      <w:r w:rsidR="00F5141E" w:rsidRPr="004D0849">
        <w:rPr>
          <w:rFonts w:ascii="Times New Roman" w:hAnsi="Times New Roman" w:cs="Times New Roman"/>
        </w:rPr>
        <w:t>a broad category of inmates that could be described as</w:t>
      </w:r>
      <w:r w:rsidR="004D0849">
        <w:rPr>
          <w:rFonts w:ascii="Times New Roman" w:hAnsi="Times New Roman" w:cs="Times New Roman"/>
        </w:rPr>
        <w:t xml:space="preserve"> </w:t>
      </w:r>
      <w:r w:rsidR="00F5141E" w:rsidRPr="004D0849">
        <w:rPr>
          <w:rFonts w:ascii="Times New Roman" w:hAnsi="Times New Roman" w:cs="Times New Roman"/>
        </w:rPr>
        <w:t>political delinquents, as well as the changes of these vocabularies</w:t>
      </w:r>
      <w:r w:rsidR="004D0849">
        <w:rPr>
          <w:rFonts w:ascii="Times New Roman" w:hAnsi="Times New Roman" w:cs="Times New Roman"/>
        </w:rPr>
        <w:t xml:space="preserve"> </w:t>
      </w:r>
      <w:r w:rsidR="00F5141E" w:rsidRPr="004D0849">
        <w:rPr>
          <w:rFonts w:ascii="Times New Roman" w:hAnsi="Times New Roman" w:cs="Times New Roman"/>
        </w:rPr>
        <w:t>through time. This is a fairly normal investigation</w:t>
      </w:r>
      <w:r w:rsidR="004D0849">
        <w:rPr>
          <w:rFonts w:ascii="Times New Roman" w:hAnsi="Times New Roman" w:cs="Times New Roman"/>
        </w:rPr>
        <w:t xml:space="preserve"> </w:t>
      </w:r>
      <w:r w:rsidR="00F5141E" w:rsidRPr="004D0849">
        <w:rPr>
          <w:rFonts w:ascii="Times New Roman" w:hAnsi="Times New Roman" w:cs="Times New Roman"/>
        </w:rPr>
        <w:t xml:space="preserve">to undertake in traditional historical </w:t>
      </w:r>
      <w:r w:rsidR="004D0849" w:rsidRPr="004D0849">
        <w:rPr>
          <w:rFonts w:ascii="Times New Roman" w:hAnsi="Times New Roman" w:cs="Times New Roman"/>
        </w:rPr>
        <w:t>research</w:t>
      </w:r>
      <w:r w:rsidR="006D6C94">
        <w:rPr>
          <w:rFonts w:ascii="Times New Roman" w:hAnsi="Times New Roman" w:cs="Times New Roman"/>
        </w:rPr>
        <w:t xml:space="preserve"> - </w:t>
      </w:r>
      <w:r w:rsidR="004D0849" w:rsidRPr="004D0849">
        <w:rPr>
          <w:rFonts w:ascii="Times New Roman" w:hAnsi="Times New Roman" w:cs="Times New Roman"/>
        </w:rPr>
        <w:t>that</w:t>
      </w:r>
      <w:r w:rsidR="00F5141E" w:rsidRPr="004D0849">
        <w:rPr>
          <w:rFonts w:ascii="Times New Roman" w:hAnsi="Times New Roman" w:cs="Times New Roman"/>
        </w:rPr>
        <w:t xml:space="preserve"> is to say</w:t>
      </w:r>
      <w:r w:rsidR="004D0849">
        <w:rPr>
          <w:rFonts w:ascii="Times New Roman" w:hAnsi="Times New Roman" w:cs="Times New Roman"/>
        </w:rPr>
        <w:t xml:space="preserve"> </w:t>
      </w:r>
      <w:r w:rsidR="00F5141E" w:rsidRPr="004D0849">
        <w:rPr>
          <w:rFonts w:ascii="Times New Roman" w:hAnsi="Times New Roman" w:cs="Times New Roman"/>
        </w:rPr>
        <w:t>without computational analyses. Historians typically work</w:t>
      </w:r>
      <w:r w:rsidR="004D0849">
        <w:rPr>
          <w:rFonts w:ascii="Times New Roman" w:hAnsi="Times New Roman" w:cs="Times New Roman"/>
        </w:rPr>
        <w:t xml:space="preserve"> </w:t>
      </w:r>
      <w:r w:rsidR="00F5141E" w:rsidRPr="004D0849">
        <w:rPr>
          <w:rFonts w:ascii="Times New Roman" w:hAnsi="Times New Roman" w:cs="Times New Roman"/>
        </w:rPr>
        <w:t>by reading the relevant texts. This enables them to use and</w:t>
      </w:r>
      <w:r w:rsidR="004D0849">
        <w:rPr>
          <w:rFonts w:ascii="Times New Roman" w:hAnsi="Times New Roman" w:cs="Times New Roman"/>
        </w:rPr>
        <w:t xml:space="preserve"> </w:t>
      </w:r>
      <w:r w:rsidR="00F5141E" w:rsidRPr="004D0849">
        <w:rPr>
          <w:rFonts w:ascii="Times New Roman" w:hAnsi="Times New Roman" w:cs="Times New Roman"/>
        </w:rPr>
        <w:t>expa</w:t>
      </w:r>
      <w:r w:rsidR="004D0849">
        <w:rPr>
          <w:rFonts w:ascii="Times New Roman" w:hAnsi="Times New Roman" w:cs="Times New Roman"/>
        </w:rPr>
        <w:t xml:space="preserve">nd their domain knowledge while </w:t>
      </w:r>
      <w:r w:rsidR="00F5141E" w:rsidRPr="004D0849">
        <w:rPr>
          <w:rFonts w:ascii="Times New Roman" w:hAnsi="Times New Roman" w:cs="Times New Roman"/>
        </w:rPr>
        <w:t>processing the data.</w:t>
      </w:r>
      <w:r w:rsidR="004D0849">
        <w:rPr>
          <w:rFonts w:ascii="Times New Roman" w:hAnsi="Times New Roman" w:cs="Times New Roman"/>
        </w:rPr>
        <w:t xml:space="preserve"> </w:t>
      </w:r>
      <w:r w:rsidR="00F5141E" w:rsidRPr="004D0849">
        <w:rPr>
          <w:rFonts w:ascii="Times New Roman" w:hAnsi="Times New Roman" w:cs="Times New Roman"/>
        </w:rPr>
        <w:t>Although this hermeneutic step is inevitably part of historical</w:t>
      </w:r>
      <w:r w:rsidR="004D0849">
        <w:rPr>
          <w:rFonts w:ascii="Times New Roman" w:hAnsi="Times New Roman" w:cs="Times New Roman"/>
        </w:rPr>
        <w:t xml:space="preserve"> </w:t>
      </w:r>
      <w:r w:rsidR="00F5141E" w:rsidRPr="004D0849">
        <w:rPr>
          <w:rFonts w:ascii="Times New Roman" w:hAnsi="Times New Roman" w:cs="Times New Roman"/>
        </w:rPr>
        <w:t>research, this approach has several disadvantages. In</w:t>
      </w:r>
      <w:r w:rsidR="004D0849">
        <w:rPr>
          <w:rFonts w:ascii="Times New Roman" w:hAnsi="Times New Roman" w:cs="Times New Roman"/>
        </w:rPr>
        <w:t xml:space="preserve"> t</w:t>
      </w:r>
      <w:r w:rsidR="00F5141E" w:rsidRPr="004D0849">
        <w:rPr>
          <w:rFonts w:ascii="Times New Roman" w:hAnsi="Times New Roman" w:cs="Times New Roman"/>
        </w:rPr>
        <w:t>his particular case the corpus to be assessed is enormous,</w:t>
      </w:r>
      <w:r w:rsidR="004D0849">
        <w:rPr>
          <w:rFonts w:ascii="Times New Roman" w:hAnsi="Times New Roman" w:cs="Times New Roman"/>
        </w:rPr>
        <w:t xml:space="preserve"> </w:t>
      </w:r>
      <w:r w:rsidR="00F5141E" w:rsidRPr="004D0849">
        <w:rPr>
          <w:rFonts w:ascii="Times New Roman" w:hAnsi="Times New Roman" w:cs="Times New Roman"/>
        </w:rPr>
        <w:t>making reading and manual encoding of text problematic.</w:t>
      </w:r>
      <w:r w:rsidR="004D0849">
        <w:rPr>
          <w:rFonts w:ascii="Times New Roman" w:hAnsi="Times New Roman" w:cs="Times New Roman"/>
        </w:rPr>
        <w:t xml:space="preserve"> </w:t>
      </w:r>
      <w:r w:rsidR="00F5141E" w:rsidRPr="004D0849">
        <w:rPr>
          <w:rFonts w:ascii="Times New Roman" w:hAnsi="Times New Roman" w:cs="Times New Roman"/>
        </w:rPr>
        <w:t>More importantly, the traditional research process is highly</w:t>
      </w:r>
      <w:r w:rsidR="004D0849">
        <w:rPr>
          <w:rFonts w:ascii="Times New Roman" w:hAnsi="Times New Roman" w:cs="Times New Roman"/>
        </w:rPr>
        <w:t xml:space="preserve"> </w:t>
      </w:r>
      <w:r w:rsidR="00F5141E" w:rsidRPr="004D0849">
        <w:rPr>
          <w:rFonts w:ascii="Times New Roman" w:hAnsi="Times New Roman" w:cs="Times New Roman"/>
        </w:rPr>
        <w:t>vulnerable to the biases of the reader/researcher. When</w:t>
      </w:r>
      <w:r w:rsidR="004D0849">
        <w:rPr>
          <w:rFonts w:ascii="Times New Roman" w:hAnsi="Times New Roman" w:cs="Times New Roman"/>
        </w:rPr>
        <w:t xml:space="preserve"> </w:t>
      </w:r>
      <w:r w:rsidR="00F5141E" w:rsidRPr="004D0849">
        <w:rPr>
          <w:rFonts w:ascii="Times New Roman" w:hAnsi="Times New Roman" w:cs="Times New Roman"/>
        </w:rPr>
        <w:t>studying ethically charged controversies in the relatively recent</w:t>
      </w:r>
      <w:r w:rsidR="004D0849">
        <w:rPr>
          <w:rFonts w:ascii="Times New Roman" w:hAnsi="Times New Roman" w:cs="Times New Roman"/>
        </w:rPr>
        <w:t xml:space="preserve"> </w:t>
      </w:r>
      <w:r w:rsidR="00F5141E" w:rsidRPr="004D0849">
        <w:rPr>
          <w:rFonts w:ascii="Times New Roman" w:hAnsi="Times New Roman" w:cs="Times New Roman"/>
        </w:rPr>
        <w:t>past, this vulnerability to bias is evidently problematic.</w:t>
      </w:r>
      <w:r w:rsidR="00000971">
        <w:rPr>
          <w:rFonts w:ascii="Times New Roman" w:hAnsi="Times New Roman" w:cs="Times New Roman"/>
        </w:rPr>
        <w:t xml:space="preserve"> People with an interest in recent history and knowledge of the Dutch </w:t>
      </w:r>
      <w:r w:rsidR="00000971">
        <w:rPr>
          <w:rFonts w:ascii="Times New Roman" w:hAnsi="Times New Roman" w:cs="Times New Roman"/>
        </w:rPr>
        <w:lastRenderedPageBreak/>
        <w:t>language almost inevitably hold an opinion on these issues and on the actors in the debate. How do we ensure that our personal political preferences do not influence our reading of the source materials?</w:t>
      </w:r>
    </w:p>
    <w:p w14:paraId="329AB71C" w14:textId="77777777" w:rsidR="004D0849" w:rsidRPr="004D0849" w:rsidRDefault="004D0849" w:rsidP="00F5141E">
      <w:pPr>
        <w:widowControl w:val="0"/>
        <w:autoSpaceDE w:val="0"/>
        <w:autoSpaceDN w:val="0"/>
        <w:adjustRightInd w:val="0"/>
        <w:rPr>
          <w:rFonts w:ascii="Times New Roman" w:hAnsi="Times New Roman" w:cs="Times New Roman"/>
        </w:rPr>
      </w:pPr>
    </w:p>
    <w:p w14:paraId="513CF5C2" w14:textId="2BC4E7A9" w:rsidR="006638B3" w:rsidRPr="005C301A" w:rsidRDefault="00EB2E47" w:rsidP="00EA471B">
      <w:pPr>
        <w:widowControl w:val="0"/>
        <w:autoSpaceDE w:val="0"/>
        <w:autoSpaceDN w:val="0"/>
        <w:adjustRightInd w:val="0"/>
        <w:spacing w:line="360" w:lineRule="auto"/>
        <w:jc w:val="center"/>
        <w:rPr>
          <w:rFonts w:ascii="Times New Roman" w:hAnsi="Times New Roman" w:cs="Times New Roman"/>
          <w:b/>
        </w:rPr>
      </w:pPr>
      <w:r w:rsidRPr="00EA471B">
        <w:rPr>
          <w:rFonts w:ascii="Times New Roman" w:hAnsi="Times New Roman" w:cs="Times New Roman"/>
          <w:b/>
          <w:i/>
        </w:rPr>
        <w:t>Words</w:t>
      </w:r>
      <w:r w:rsidR="00F5141E" w:rsidRPr="00EA471B">
        <w:rPr>
          <w:rFonts w:ascii="Times New Roman" w:hAnsi="Times New Roman" w:cs="Times New Roman"/>
          <w:b/>
          <w:i/>
        </w:rPr>
        <w:t xml:space="preserve"> in </w:t>
      </w:r>
      <w:r w:rsidR="000D43C5" w:rsidRPr="00EA471B">
        <w:rPr>
          <w:rFonts w:ascii="Times New Roman" w:hAnsi="Times New Roman" w:cs="Times New Roman"/>
          <w:b/>
          <w:i/>
        </w:rPr>
        <w:t>V</w:t>
      </w:r>
      <w:r w:rsidR="00F5141E" w:rsidRPr="00EA471B">
        <w:rPr>
          <w:rFonts w:ascii="Times New Roman" w:hAnsi="Times New Roman" w:cs="Times New Roman"/>
          <w:b/>
          <w:i/>
        </w:rPr>
        <w:t xml:space="preserve">ector </w:t>
      </w:r>
      <w:r w:rsidR="000D43C5" w:rsidRPr="00EA471B">
        <w:rPr>
          <w:rFonts w:ascii="Times New Roman" w:hAnsi="Times New Roman" w:cs="Times New Roman"/>
          <w:b/>
          <w:i/>
        </w:rPr>
        <w:t>S</w:t>
      </w:r>
      <w:r w:rsidR="00F5141E" w:rsidRPr="00EA471B">
        <w:rPr>
          <w:rFonts w:ascii="Times New Roman" w:hAnsi="Times New Roman" w:cs="Times New Roman"/>
          <w:b/>
          <w:i/>
        </w:rPr>
        <w:t>pace</w:t>
      </w:r>
    </w:p>
    <w:p w14:paraId="423AE4BF" w14:textId="20FE470E" w:rsidR="00F5141E" w:rsidRPr="004D0849" w:rsidRDefault="00EB2E47" w:rsidP="00566884">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A WEM provides a possible solution to these problems.</w:t>
      </w:r>
      <w:r w:rsidR="00566884">
        <w:rPr>
          <w:rFonts w:ascii="Times New Roman" w:hAnsi="Times New Roman" w:cs="Times New Roman"/>
        </w:rPr>
        <w:t xml:space="preserve"> </w:t>
      </w:r>
      <w:r w:rsidR="00F5141E" w:rsidRPr="004D0849">
        <w:rPr>
          <w:rFonts w:ascii="Times New Roman" w:hAnsi="Times New Roman" w:cs="Times New Roman"/>
        </w:rPr>
        <w:t>WEMs are techniques to investigate words, and relations</w:t>
      </w:r>
      <w:r w:rsidR="00566884">
        <w:rPr>
          <w:rFonts w:ascii="Times New Roman" w:hAnsi="Times New Roman" w:cs="Times New Roman"/>
        </w:rPr>
        <w:t xml:space="preserve"> </w:t>
      </w:r>
      <w:r w:rsidR="00F5141E" w:rsidRPr="004D0849">
        <w:rPr>
          <w:rFonts w:ascii="Times New Roman" w:hAnsi="Times New Roman" w:cs="Times New Roman"/>
        </w:rPr>
        <w:t>between words, in large text corpora. WEMs are based on</w:t>
      </w:r>
      <w:r w:rsidR="00566884">
        <w:rPr>
          <w:rFonts w:ascii="Times New Roman" w:hAnsi="Times New Roman" w:cs="Times New Roman"/>
        </w:rPr>
        <w:t xml:space="preserve"> </w:t>
      </w:r>
      <w:r w:rsidR="00F5141E" w:rsidRPr="004D0849">
        <w:rPr>
          <w:rFonts w:ascii="Times New Roman" w:hAnsi="Times New Roman" w:cs="Times New Roman"/>
        </w:rPr>
        <w:t>the calculation of the average distance of unique words to</w:t>
      </w:r>
      <w:r w:rsidR="00566884">
        <w:rPr>
          <w:rFonts w:ascii="Times New Roman" w:hAnsi="Times New Roman" w:cs="Times New Roman"/>
        </w:rPr>
        <w:t xml:space="preserve"> </w:t>
      </w:r>
      <w:r w:rsidR="00F5141E" w:rsidRPr="004D0849">
        <w:rPr>
          <w:rFonts w:ascii="Times New Roman" w:hAnsi="Times New Roman" w:cs="Times New Roman"/>
        </w:rPr>
        <w:t>all other unique words in a corpus. The position of each</w:t>
      </w:r>
      <w:r w:rsidR="00566884">
        <w:rPr>
          <w:rFonts w:ascii="Times New Roman" w:hAnsi="Times New Roman" w:cs="Times New Roman"/>
        </w:rPr>
        <w:t xml:space="preserve"> </w:t>
      </w:r>
      <w:r w:rsidR="00F5141E" w:rsidRPr="004D0849">
        <w:rPr>
          <w:rFonts w:ascii="Times New Roman" w:hAnsi="Times New Roman" w:cs="Times New Roman"/>
        </w:rPr>
        <w:t xml:space="preserve">unique word can </w:t>
      </w:r>
      <w:r w:rsidR="005F1544" w:rsidRPr="004D0849">
        <w:rPr>
          <w:rFonts w:ascii="Times New Roman" w:hAnsi="Times New Roman" w:cs="Times New Roman"/>
        </w:rPr>
        <w:t>then</w:t>
      </w:r>
      <w:r w:rsidR="00F5141E" w:rsidRPr="004D0849">
        <w:rPr>
          <w:rFonts w:ascii="Times New Roman" w:hAnsi="Times New Roman" w:cs="Times New Roman"/>
        </w:rPr>
        <w:t xml:space="preserve"> be described as a list of numerical</w:t>
      </w:r>
      <w:r w:rsidR="00566884">
        <w:rPr>
          <w:rFonts w:ascii="Times New Roman" w:hAnsi="Times New Roman" w:cs="Times New Roman"/>
        </w:rPr>
        <w:t xml:space="preserve"> </w:t>
      </w:r>
      <w:r w:rsidR="00F5141E" w:rsidRPr="004D0849">
        <w:rPr>
          <w:rFonts w:ascii="Times New Roman" w:hAnsi="Times New Roman" w:cs="Times New Roman"/>
        </w:rPr>
        <w:t>values, representing its distance to all other unique words.</w:t>
      </w:r>
      <w:r w:rsidR="00566884">
        <w:rPr>
          <w:rFonts w:ascii="Times New Roman" w:hAnsi="Times New Roman" w:cs="Times New Roman"/>
        </w:rPr>
        <w:t xml:space="preserve"> </w:t>
      </w:r>
      <w:r w:rsidR="00F5141E" w:rsidRPr="004D0849">
        <w:rPr>
          <w:rFonts w:ascii="Times New Roman" w:hAnsi="Times New Roman" w:cs="Times New Roman"/>
        </w:rPr>
        <w:t>This list of values is called the ‘vector’ of the word. In</w:t>
      </w:r>
      <w:r w:rsidR="00566884">
        <w:rPr>
          <w:rFonts w:ascii="Times New Roman" w:hAnsi="Times New Roman" w:cs="Times New Roman"/>
        </w:rPr>
        <w:t xml:space="preserve"> </w:t>
      </w:r>
      <w:r w:rsidR="00F5141E" w:rsidRPr="004D0849">
        <w:rPr>
          <w:rFonts w:ascii="Times New Roman" w:hAnsi="Times New Roman" w:cs="Times New Roman"/>
        </w:rPr>
        <w:t>principle, the number of values, also referred to as ‘coordinates’,</w:t>
      </w:r>
      <w:r w:rsidR="00566884">
        <w:rPr>
          <w:rFonts w:ascii="Times New Roman" w:hAnsi="Times New Roman" w:cs="Times New Roman"/>
        </w:rPr>
        <w:t xml:space="preserve"> </w:t>
      </w:r>
      <w:r w:rsidR="00F5141E" w:rsidRPr="004D0849">
        <w:rPr>
          <w:rFonts w:ascii="Times New Roman" w:hAnsi="Times New Roman" w:cs="Times New Roman"/>
        </w:rPr>
        <w:t>or ‘dimensions’ of th</w:t>
      </w:r>
      <w:r w:rsidR="00B008C2">
        <w:rPr>
          <w:rFonts w:ascii="Times New Roman" w:hAnsi="Times New Roman" w:cs="Times New Roman"/>
        </w:rPr>
        <w:t>e vector, is the same as the</w:t>
      </w:r>
      <w:r w:rsidR="00566884">
        <w:rPr>
          <w:rFonts w:ascii="Times New Roman" w:hAnsi="Times New Roman" w:cs="Times New Roman"/>
        </w:rPr>
        <w:t xml:space="preserve"> </w:t>
      </w:r>
      <w:r w:rsidR="00F5141E" w:rsidRPr="004D0849">
        <w:rPr>
          <w:rFonts w:ascii="Times New Roman" w:hAnsi="Times New Roman" w:cs="Times New Roman"/>
        </w:rPr>
        <w:t>number of unique words in the text, minus one. The complete</w:t>
      </w:r>
      <w:r w:rsidR="00566884">
        <w:rPr>
          <w:rFonts w:ascii="Times New Roman" w:hAnsi="Times New Roman" w:cs="Times New Roman"/>
        </w:rPr>
        <w:t xml:space="preserve"> </w:t>
      </w:r>
      <w:r w:rsidR="00F5141E" w:rsidRPr="004D0849">
        <w:rPr>
          <w:rFonts w:ascii="Times New Roman" w:hAnsi="Times New Roman" w:cs="Times New Roman"/>
        </w:rPr>
        <w:t>trained corpus, or ‘spatial model’, is often referred</w:t>
      </w:r>
      <w:r w:rsidR="00566884">
        <w:rPr>
          <w:rFonts w:ascii="Times New Roman" w:hAnsi="Times New Roman" w:cs="Times New Roman"/>
        </w:rPr>
        <w:t xml:space="preserve"> </w:t>
      </w:r>
      <w:r w:rsidR="00F5141E" w:rsidRPr="004D0849">
        <w:rPr>
          <w:rFonts w:ascii="Times New Roman" w:hAnsi="Times New Roman" w:cs="Times New Roman"/>
        </w:rPr>
        <w:t>to as a vector space. The method does not prioritize any</w:t>
      </w:r>
      <w:r w:rsidR="00566884">
        <w:rPr>
          <w:rFonts w:ascii="Times New Roman" w:hAnsi="Times New Roman" w:cs="Times New Roman"/>
        </w:rPr>
        <w:t xml:space="preserve"> </w:t>
      </w:r>
      <w:r w:rsidR="00F5141E" w:rsidRPr="004D0849">
        <w:rPr>
          <w:rFonts w:ascii="Times New Roman" w:hAnsi="Times New Roman" w:cs="Times New Roman"/>
        </w:rPr>
        <w:t>particular words; the position of each unique word is investigated</w:t>
      </w:r>
      <w:r w:rsidR="00566884">
        <w:rPr>
          <w:rFonts w:ascii="Times New Roman" w:hAnsi="Times New Roman" w:cs="Times New Roman"/>
        </w:rPr>
        <w:t xml:space="preserve"> </w:t>
      </w:r>
      <w:r w:rsidR="00F5141E" w:rsidRPr="004D0849">
        <w:rPr>
          <w:rFonts w:ascii="Times New Roman" w:hAnsi="Times New Roman" w:cs="Times New Roman"/>
        </w:rPr>
        <w:t>and given a vector in the model.</w:t>
      </w:r>
    </w:p>
    <w:p w14:paraId="58F2D266" w14:textId="0C88C807" w:rsidR="00566884" w:rsidRPr="004D0849" w:rsidRDefault="00F5141E" w:rsidP="00566884">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The vectors of words within a corpus can be compared.</w:t>
      </w:r>
      <w:r w:rsidR="00566884">
        <w:rPr>
          <w:rFonts w:ascii="Times New Roman" w:hAnsi="Times New Roman" w:cs="Times New Roman"/>
        </w:rPr>
        <w:t xml:space="preserve"> </w:t>
      </w:r>
      <w:r w:rsidRPr="004D0849">
        <w:rPr>
          <w:rFonts w:ascii="Times New Roman" w:hAnsi="Times New Roman" w:cs="Times New Roman"/>
        </w:rPr>
        <w:t>That is to say, the closeness of one vector to another can</w:t>
      </w:r>
      <w:r w:rsidR="00566884">
        <w:rPr>
          <w:rFonts w:ascii="Times New Roman" w:hAnsi="Times New Roman" w:cs="Times New Roman"/>
        </w:rPr>
        <w:t xml:space="preserve"> </w:t>
      </w:r>
      <w:r w:rsidRPr="004D0849">
        <w:rPr>
          <w:rFonts w:ascii="Times New Roman" w:hAnsi="Times New Roman" w:cs="Times New Roman"/>
        </w:rPr>
        <w:t>be calculated. High closeness often reflects a close semantic</w:t>
      </w:r>
      <w:r w:rsidR="00566884">
        <w:rPr>
          <w:rFonts w:ascii="Times New Roman" w:hAnsi="Times New Roman" w:cs="Times New Roman"/>
        </w:rPr>
        <w:t xml:space="preserve"> </w:t>
      </w:r>
      <w:r w:rsidRPr="004D0849">
        <w:rPr>
          <w:rFonts w:ascii="Times New Roman" w:hAnsi="Times New Roman" w:cs="Times New Roman"/>
        </w:rPr>
        <w:t>relationship. Some words with similar vectors are synonyms</w:t>
      </w:r>
      <w:r w:rsidR="00566884">
        <w:rPr>
          <w:rFonts w:ascii="Times New Roman" w:hAnsi="Times New Roman" w:cs="Times New Roman"/>
        </w:rPr>
        <w:t xml:space="preserve"> </w:t>
      </w:r>
      <w:r w:rsidRPr="004D0849">
        <w:rPr>
          <w:rFonts w:ascii="Times New Roman" w:hAnsi="Times New Roman" w:cs="Times New Roman"/>
        </w:rPr>
        <w:t>or near synonyms, or have very similar usages (tea</w:t>
      </w:r>
      <w:r w:rsidR="00566884">
        <w:rPr>
          <w:rFonts w:ascii="Times New Roman" w:hAnsi="Times New Roman" w:cs="Times New Roman"/>
        </w:rPr>
        <w:t xml:space="preserve"> </w:t>
      </w:r>
      <w:r w:rsidRPr="004D0849">
        <w:rPr>
          <w:rFonts w:ascii="Times New Roman" w:hAnsi="Times New Roman" w:cs="Times New Roman"/>
        </w:rPr>
        <w:t>and coffee, for example). Here, we use cosine similarity to</w:t>
      </w:r>
      <w:r w:rsidR="00566884">
        <w:rPr>
          <w:rFonts w:ascii="Times New Roman" w:hAnsi="Times New Roman" w:cs="Times New Roman"/>
        </w:rPr>
        <w:t xml:space="preserve"> </w:t>
      </w:r>
      <w:r w:rsidRPr="004D0849">
        <w:rPr>
          <w:rFonts w:ascii="Times New Roman" w:hAnsi="Times New Roman" w:cs="Times New Roman"/>
        </w:rPr>
        <w:t>calculate the closeness of vectors, although other methods</w:t>
      </w:r>
      <w:r w:rsidR="00566884">
        <w:rPr>
          <w:rFonts w:ascii="Times New Roman" w:hAnsi="Times New Roman" w:cs="Times New Roman"/>
        </w:rPr>
        <w:t xml:space="preserve"> </w:t>
      </w:r>
      <w:r w:rsidRPr="004D0849">
        <w:rPr>
          <w:rFonts w:ascii="Times New Roman" w:hAnsi="Times New Roman" w:cs="Times New Roman"/>
        </w:rPr>
        <w:t>are also feasible.</w:t>
      </w:r>
    </w:p>
    <w:p w14:paraId="44FB450D" w14:textId="16F113FD" w:rsidR="00F5141E" w:rsidRDefault="00F5141E" w:rsidP="00566884">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Since the position of unique words relative to other</w:t>
      </w:r>
      <w:r w:rsidR="00566884">
        <w:rPr>
          <w:rFonts w:ascii="Times New Roman" w:hAnsi="Times New Roman" w:cs="Times New Roman"/>
        </w:rPr>
        <w:t xml:space="preserve"> </w:t>
      </w:r>
      <w:r w:rsidRPr="004D0849">
        <w:rPr>
          <w:rFonts w:ascii="Times New Roman" w:hAnsi="Times New Roman" w:cs="Times New Roman"/>
        </w:rPr>
        <w:t>words is an average calculated on the basis of all occurrences</w:t>
      </w:r>
      <w:r w:rsidR="00566884">
        <w:rPr>
          <w:rFonts w:ascii="Times New Roman" w:hAnsi="Times New Roman" w:cs="Times New Roman"/>
        </w:rPr>
        <w:t xml:space="preserve"> </w:t>
      </w:r>
      <w:r w:rsidRPr="004D0849">
        <w:rPr>
          <w:rFonts w:ascii="Times New Roman" w:hAnsi="Times New Roman" w:cs="Times New Roman"/>
        </w:rPr>
        <w:t>in the text, WEMs are exceptionally effective at investigating</w:t>
      </w:r>
      <w:r w:rsidR="00566884">
        <w:rPr>
          <w:rFonts w:ascii="Times New Roman" w:hAnsi="Times New Roman" w:cs="Times New Roman"/>
        </w:rPr>
        <w:t xml:space="preserve"> </w:t>
      </w:r>
      <w:r w:rsidRPr="004D0849">
        <w:rPr>
          <w:rFonts w:ascii="Times New Roman" w:hAnsi="Times New Roman" w:cs="Times New Roman"/>
        </w:rPr>
        <w:t>relations between relatively frequent words in</w:t>
      </w:r>
      <w:r w:rsidR="00566884">
        <w:rPr>
          <w:rFonts w:ascii="Times New Roman" w:hAnsi="Times New Roman" w:cs="Times New Roman"/>
        </w:rPr>
        <w:t xml:space="preserve"> </w:t>
      </w:r>
      <w:r w:rsidRPr="004D0849">
        <w:rPr>
          <w:rFonts w:ascii="Times New Roman" w:hAnsi="Times New Roman" w:cs="Times New Roman"/>
        </w:rPr>
        <w:t>a sufficiently large text corpus. For historical research, insight</w:t>
      </w:r>
      <w:r w:rsidR="00566884">
        <w:rPr>
          <w:rFonts w:ascii="Times New Roman" w:hAnsi="Times New Roman" w:cs="Times New Roman"/>
        </w:rPr>
        <w:t xml:space="preserve"> </w:t>
      </w:r>
      <w:r w:rsidRPr="004D0849">
        <w:rPr>
          <w:rFonts w:ascii="Times New Roman" w:hAnsi="Times New Roman" w:cs="Times New Roman"/>
        </w:rPr>
        <w:t>in these relations is very useful, and go</w:t>
      </w:r>
      <w:r w:rsidR="00D85440">
        <w:rPr>
          <w:rFonts w:ascii="Times New Roman" w:hAnsi="Times New Roman" w:cs="Times New Roman"/>
        </w:rPr>
        <w:t>es</w:t>
      </w:r>
      <w:r w:rsidRPr="004D0849">
        <w:rPr>
          <w:rFonts w:ascii="Times New Roman" w:hAnsi="Times New Roman" w:cs="Times New Roman"/>
        </w:rPr>
        <w:t xml:space="preserve"> far beyond</w:t>
      </w:r>
      <w:r w:rsidR="00566884">
        <w:rPr>
          <w:rFonts w:ascii="Times New Roman" w:hAnsi="Times New Roman" w:cs="Times New Roman"/>
        </w:rPr>
        <w:t xml:space="preserve"> mere closeness. With </w:t>
      </w:r>
      <w:r w:rsidRPr="004D0849">
        <w:rPr>
          <w:rFonts w:ascii="Times New Roman" w:hAnsi="Times New Roman" w:cs="Times New Roman"/>
        </w:rPr>
        <w:t>WEMs we are able to identify associations</w:t>
      </w:r>
      <w:r w:rsidR="00566884">
        <w:rPr>
          <w:rFonts w:ascii="Times New Roman" w:hAnsi="Times New Roman" w:cs="Times New Roman"/>
        </w:rPr>
        <w:t xml:space="preserve"> </w:t>
      </w:r>
      <w:r w:rsidRPr="004D0849">
        <w:rPr>
          <w:rFonts w:ascii="Times New Roman" w:hAnsi="Times New Roman" w:cs="Times New Roman"/>
        </w:rPr>
        <w:t>between words that are not self-evident and would</w:t>
      </w:r>
      <w:r w:rsidR="00566884">
        <w:rPr>
          <w:rFonts w:ascii="Times New Roman" w:hAnsi="Times New Roman" w:cs="Times New Roman"/>
        </w:rPr>
        <w:t xml:space="preserve"> </w:t>
      </w:r>
      <w:r w:rsidRPr="004D0849">
        <w:rPr>
          <w:rFonts w:ascii="Times New Roman" w:hAnsi="Times New Roman" w:cs="Times New Roman"/>
        </w:rPr>
        <w:t xml:space="preserve">not have </w:t>
      </w:r>
      <w:r w:rsidR="00DE3BC3">
        <w:rPr>
          <w:rFonts w:ascii="Times New Roman" w:hAnsi="Times New Roman" w:cs="Times New Roman"/>
        </w:rPr>
        <w:t xml:space="preserve">been found by traditional means </w:t>
      </w:r>
      <w:r w:rsidR="00FF57CE" w:rsidRPr="00FF57CE">
        <w:rPr>
          <w:rFonts w:ascii="Times New Roman" w:hAnsi="Times New Roman" w:cs="Times New Roman"/>
        </w:rPr>
        <w:t>(Schmidt 2015)</w:t>
      </w:r>
      <w:r w:rsidR="00DE3BC3">
        <w:rPr>
          <w:rFonts w:ascii="Times New Roman" w:hAnsi="Times New Roman" w:cs="Times New Roman"/>
        </w:rPr>
        <w:t>.</w:t>
      </w:r>
    </w:p>
    <w:p w14:paraId="384249BB" w14:textId="77777777" w:rsidR="00566884" w:rsidRPr="00A15403" w:rsidRDefault="00566884" w:rsidP="00566884">
      <w:pPr>
        <w:widowControl w:val="0"/>
        <w:autoSpaceDE w:val="0"/>
        <w:autoSpaceDN w:val="0"/>
        <w:adjustRightInd w:val="0"/>
        <w:ind w:firstLine="708"/>
        <w:rPr>
          <w:rFonts w:ascii="Times New Roman" w:hAnsi="Times New Roman" w:cs="Times New Roman"/>
          <w:b/>
        </w:rPr>
      </w:pPr>
    </w:p>
    <w:p w14:paraId="2AAD0179" w14:textId="1D2E386C" w:rsidR="006638B3" w:rsidRPr="00A15403" w:rsidRDefault="008E52BE" w:rsidP="00EA471B">
      <w:pPr>
        <w:widowControl w:val="0"/>
        <w:autoSpaceDE w:val="0"/>
        <w:autoSpaceDN w:val="0"/>
        <w:adjustRightInd w:val="0"/>
        <w:spacing w:line="360" w:lineRule="auto"/>
        <w:jc w:val="center"/>
        <w:rPr>
          <w:rFonts w:ascii="Times New Roman" w:hAnsi="Times New Roman" w:cs="Times New Roman"/>
          <w:b/>
        </w:rPr>
      </w:pPr>
      <w:r w:rsidRPr="00EA471B">
        <w:rPr>
          <w:rFonts w:ascii="Times New Roman" w:hAnsi="Times New Roman" w:cs="Times New Roman"/>
          <w:b/>
          <w:i/>
        </w:rPr>
        <w:t>Limitations</w:t>
      </w:r>
      <w:r w:rsidR="00F5141E" w:rsidRPr="00EA471B">
        <w:rPr>
          <w:rFonts w:ascii="Times New Roman" w:hAnsi="Times New Roman" w:cs="Times New Roman"/>
          <w:b/>
          <w:i/>
        </w:rPr>
        <w:t xml:space="preserve"> of WEMs</w:t>
      </w:r>
    </w:p>
    <w:p w14:paraId="0F45BFBC" w14:textId="77E30E25" w:rsidR="00F5141E" w:rsidRPr="004D0849" w:rsidRDefault="00EB2E47" w:rsidP="00D02602">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WEMs also have an important downside that is particularly</w:t>
      </w:r>
      <w:r w:rsidR="00A15403">
        <w:rPr>
          <w:rFonts w:ascii="Times New Roman" w:hAnsi="Times New Roman" w:cs="Times New Roman"/>
        </w:rPr>
        <w:t xml:space="preserve"> </w:t>
      </w:r>
      <w:r w:rsidR="00F5141E" w:rsidRPr="004D0849">
        <w:rPr>
          <w:rFonts w:ascii="Times New Roman" w:hAnsi="Times New Roman" w:cs="Times New Roman"/>
        </w:rPr>
        <w:t>relevant to historical research. Since the training of</w:t>
      </w:r>
      <w:r w:rsidR="00A15403">
        <w:rPr>
          <w:rFonts w:ascii="Times New Roman" w:hAnsi="Times New Roman" w:cs="Times New Roman"/>
        </w:rPr>
        <w:t xml:space="preserve"> </w:t>
      </w:r>
      <w:r w:rsidR="00F5141E" w:rsidRPr="004D0849">
        <w:rPr>
          <w:rFonts w:ascii="Times New Roman" w:hAnsi="Times New Roman" w:cs="Times New Roman"/>
        </w:rPr>
        <w:t>the model determines the position of a word relative to all</w:t>
      </w:r>
      <w:r w:rsidR="00A15403">
        <w:rPr>
          <w:rFonts w:ascii="Times New Roman" w:hAnsi="Times New Roman" w:cs="Times New Roman"/>
        </w:rPr>
        <w:t xml:space="preserve"> </w:t>
      </w:r>
      <w:r w:rsidR="00F5141E" w:rsidRPr="004D0849">
        <w:rPr>
          <w:rFonts w:ascii="Times New Roman" w:hAnsi="Times New Roman" w:cs="Times New Roman"/>
        </w:rPr>
        <w:t>other words in that specific corpus, its vector is meaningless</w:t>
      </w:r>
      <w:r w:rsidR="00A15403">
        <w:rPr>
          <w:rFonts w:ascii="Times New Roman" w:hAnsi="Times New Roman" w:cs="Times New Roman"/>
        </w:rPr>
        <w:t xml:space="preserve"> </w:t>
      </w:r>
      <w:r w:rsidR="00F5141E" w:rsidRPr="004D0849">
        <w:rPr>
          <w:rFonts w:ascii="Times New Roman" w:hAnsi="Times New Roman" w:cs="Times New Roman"/>
        </w:rPr>
        <w:t xml:space="preserve">in any other </w:t>
      </w:r>
      <w:r w:rsidR="00A15403">
        <w:rPr>
          <w:rFonts w:ascii="Times New Roman" w:hAnsi="Times New Roman" w:cs="Times New Roman"/>
        </w:rPr>
        <w:t xml:space="preserve">model. Word vectors, hence, can </w:t>
      </w:r>
      <w:r w:rsidR="00F5141E" w:rsidRPr="004D0849">
        <w:rPr>
          <w:rFonts w:ascii="Times New Roman" w:hAnsi="Times New Roman" w:cs="Times New Roman"/>
        </w:rPr>
        <w:t>only</w:t>
      </w:r>
      <w:r w:rsidR="00A15403">
        <w:rPr>
          <w:rFonts w:ascii="Times New Roman" w:hAnsi="Times New Roman" w:cs="Times New Roman"/>
        </w:rPr>
        <w:t xml:space="preserve"> </w:t>
      </w:r>
      <w:r w:rsidR="00F5141E" w:rsidRPr="004D0849">
        <w:rPr>
          <w:rFonts w:ascii="Times New Roman" w:hAnsi="Times New Roman" w:cs="Times New Roman"/>
        </w:rPr>
        <w:t>be compared with other word vectors within the same spatial</w:t>
      </w:r>
      <w:r w:rsidR="00A15403">
        <w:rPr>
          <w:rFonts w:ascii="Times New Roman" w:hAnsi="Times New Roman" w:cs="Times New Roman"/>
        </w:rPr>
        <w:t xml:space="preserve"> </w:t>
      </w:r>
      <w:r w:rsidR="00F5141E" w:rsidRPr="004D0849">
        <w:rPr>
          <w:rFonts w:ascii="Times New Roman" w:hAnsi="Times New Roman" w:cs="Times New Roman"/>
        </w:rPr>
        <w:t>model. For historians, this means that comparisons between</w:t>
      </w:r>
      <w:r w:rsidR="00A15403">
        <w:rPr>
          <w:rFonts w:ascii="Times New Roman" w:hAnsi="Times New Roman" w:cs="Times New Roman"/>
        </w:rPr>
        <w:t xml:space="preserve"> </w:t>
      </w:r>
      <w:r w:rsidR="00F5141E" w:rsidRPr="004D0849">
        <w:rPr>
          <w:rFonts w:ascii="Times New Roman" w:hAnsi="Times New Roman" w:cs="Times New Roman"/>
        </w:rPr>
        <w:t>different moments in time are difficult. To make a</w:t>
      </w:r>
      <w:r w:rsidR="00A15403">
        <w:rPr>
          <w:rFonts w:ascii="Times New Roman" w:hAnsi="Times New Roman" w:cs="Times New Roman"/>
        </w:rPr>
        <w:t xml:space="preserve"> </w:t>
      </w:r>
      <w:r w:rsidR="00F5141E" w:rsidRPr="004D0849">
        <w:rPr>
          <w:rFonts w:ascii="Times New Roman" w:hAnsi="Times New Roman" w:cs="Times New Roman"/>
        </w:rPr>
        <w:t>comparison through time it would be necessary to divide</w:t>
      </w:r>
      <w:r w:rsidR="00A15403">
        <w:rPr>
          <w:rFonts w:ascii="Times New Roman" w:hAnsi="Times New Roman" w:cs="Times New Roman"/>
        </w:rPr>
        <w:t xml:space="preserve"> </w:t>
      </w:r>
      <w:r w:rsidR="00F5141E" w:rsidRPr="004D0849">
        <w:rPr>
          <w:rFonts w:ascii="Times New Roman" w:hAnsi="Times New Roman" w:cs="Times New Roman"/>
        </w:rPr>
        <w:t xml:space="preserve">the corpus into subsets representing </w:t>
      </w:r>
      <w:r w:rsidR="00F5141E" w:rsidRPr="004D0849">
        <w:rPr>
          <w:rFonts w:ascii="Times New Roman" w:hAnsi="Times New Roman" w:cs="Times New Roman"/>
        </w:rPr>
        <w:lastRenderedPageBreak/>
        <w:t>different periods. For</w:t>
      </w:r>
      <w:r w:rsidR="00A15403">
        <w:rPr>
          <w:rFonts w:ascii="Times New Roman" w:hAnsi="Times New Roman" w:cs="Times New Roman"/>
        </w:rPr>
        <w:t xml:space="preserve"> </w:t>
      </w:r>
      <w:r w:rsidR="00F5141E" w:rsidRPr="004D0849">
        <w:rPr>
          <w:rFonts w:ascii="Times New Roman" w:hAnsi="Times New Roman" w:cs="Times New Roman"/>
        </w:rPr>
        <w:t>each of these period-specific corpora, a new model, based</w:t>
      </w:r>
      <w:r w:rsidR="00A15403">
        <w:rPr>
          <w:rFonts w:ascii="Times New Roman" w:hAnsi="Times New Roman" w:cs="Times New Roman"/>
        </w:rPr>
        <w:t xml:space="preserve"> </w:t>
      </w:r>
      <w:r w:rsidR="00F5141E" w:rsidRPr="004D0849">
        <w:rPr>
          <w:rFonts w:ascii="Times New Roman" w:hAnsi="Times New Roman" w:cs="Times New Roman"/>
        </w:rPr>
        <w:t>on a subset of the corpus, needs to be trained. Since vectors</w:t>
      </w:r>
      <w:r w:rsidR="00A15403">
        <w:rPr>
          <w:rFonts w:ascii="Times New Roman" w:hAnsi="Times New Roman" w:cs="Times New Roman"/>
        </w:rPr>
        <w:t xml:space="preserve"> </w:t>
      </w:r>
      <w:r w:rsidR="00F5141E" w:rsidRPr="004D0849">
        <w:rPr>
          <w:rFonts w:ascii="Times New Roman" w:hAnsi="Times New Roman" w:cs="Times New Roman"/>
        </w:rPr>
        <w:t>of different WEMs are not readily comparable, change</w:t>
      </w:r>
      <w:r w:rsidR="00A15403">
        <w:rPr>
          <w:rFonts w:ascii="Times New Roman" w:hAnsi="Times New Roman" w:cs="Times New Roman"/>
        </w:rPr>
        <w:t xml:space="preserve"> </w:t>
      </w:r>
      <w:r w:rsidR="00F5141E" w:rsidRPr="004D0849">
        <w:rPr>
          <w:rFonts w:ascii="Times New Roman" w:hAnsi="Times New Roman" w:cs="Times New Roman"/>
        </w:rPr>
        <w:t>through time is difficult to investigate with WEMs. This</w:t>
      </w:r>
      <w:r w:rsidR="00A15403">
        <w:rPr>
          <w:rFonts w:ascii="Times New Roman" w:hAnsi="Times New Roman" w:cs="Times New Roman"/>
        </w:rPr>
        <w:t xml:space="preserve"> means that, while WEMs are </w:t>
      </w:r>
      <w:r w:rsidR="00F5141E" w:rsidRPr="004D0849">
        <w:rPr>
          <w:rFonts w:ascii="Times New Roman" w:hAnsi="Times New Roman" w:cs="Times New Roman"/>
        </w:rPr>
        <w:t>perfectly adequate tools for</w:t>
      </w:r>
      <w:r w:rsidR="00A15403">
        <w:rPr>
          <w:rFonts w:ascii="Times New Roman" w:hAnsi="Times New Roman" w:cs="Times New Roman"/>
        </w:rPr>
        <w:t xml:space="preserve"> </w:t>
      </w:r>
      <w:r w:rsidR="00F5141E" w:rsidRPr="004D0849">
        <w:rPr>
          <w:rFonts w:ascii="Times New Roman" w:hAnsi="Times New Roman" w:cs="Times New Roman"/>
        </w:rPr>
        <w:t>fulfilling the first of our aims, investigating vocabularies,</w:t>
      </w:r>
      <w:r w:rsidR="00A15403">
        <w:rPr>
          <w:rFonts w:ascii="Times New Roman" w:hAnsi="Times New Roman" w:cs="Times New Roman"/>
        </w:rPr>
        <w:t xml:space="preserve"> </w:t>
      </w:r>
      <w:r w:rsidR="00F5141E" w:rsidRPr="004D0849">
        <w:rPr>
          <w:rFonts w:ascii="Times New Roman" w:hAnsi="Times New Roman" w:cs="Times New Roman"/>
        </w:rPr>
        <w:t>they are virtually useless for the second aim, investigating</w:t>
      </w:r>
      <w:r w:rsidR="00A15403">
        <w:rPr>
          <w:rFonts w:ascii="Times New Roman" w:hAnsi="Times New Roman" w:cs="Times New Roman"/>
        </w:rPr>
        <w:t xml:space="preserve"> </w:t>
      </w:r>
      <w:r w:rsidR="00F5141E" w:rsidRPr="004D0849">
        <w:rPr>
          <w:rFonts w:ascii="Times New Roman" w:hAnsi="Times New Roman" w:cs="Times New Roman"/>
        </w:rPr>
        <w:t>change through time. Since change through time is the core</w:t>
      </w:r>
      <w:r w:rsidR="00A15403">
        <w:rPr>
          <w:rFonts w:ascii="Times New Roman" w:hAnsi="Times New Roman" w:cs="Times New Roman"/>
        </w:rPr>
        <w:t xml:space="preserve"> </w:t>
      </w:r>
      <w:r w:rsidR="00F5141E" w:rsidRPr="004D0849">
        <w:rPr>
          <w:rFonts w:ascii="Times New Roman" w:hAnsi="Times New Roman" w:cs="Times New Roman"/>
        </w:rPr>
        <w:t>of virtually all historical research (including this investigation),</w:t>
      </w:r>
      <w:r w:rsidR="00A15403">
        <w:rPr>
          <w:rFonts w:ascii="Times New Roman" w:hAnsi="Times New Roman" w:cs="Times New Roman"/>
        </w:rPr>
        <w:t xml:space="preserve"> </w:t>
      </w:r>
      <w:r w:rsidR="00F5141E" w:rsidRPr="004D0849">
        <w:rPr>
          <w:rFonts w:ascii="Times New Roman" w:hAnsi="Times New Roman" w:cs="Times New Roman"/>
        </w:rPr>
        <w:t>this presents us with a major problem; how can we</w:t>
      </w:r>
      <w:r w:rsidR="00D02602">
        <w:rPr>
          <w:rFonts w:ascii="Times New Roman" w:hAnsi="Times New Roman" w:cs="Times New Roman"/>
        </w:rPr>
        <w:t xml:space="preserve"> </w:t>
      </w:r>
      <w:r w:rsidR="00F5141E" w:rsidRPr="004D0849">
        <w:rPr>
          <w:rFonts w:ascii="Times New Roman" w:hAnsi="Times New Roman" w:cs="Times New Roman"/>
        </w:rPr>
        <w:t>compare outcomes for different WEMs, for different periods</w:t>
      </w:r>
      <w:r w:rsidR="00D02602">
        <w:rPr>
          <w:rFonts w:ascii="Times New Roman" w:hAnsi="Times New Roman" w:cs="Times New Roman"/>
        </w:rPr>
        <w:t xml:space="preserve"> </w:t>
      </w:r>
      <w:r w:rsidR="00F5141E" w:rsidRPr="004D0849">
        <w:rPr>
          <w:rFonts w:ascii="Times New Roman" w:hAnsi="Times New Roman" w:cs="Times New Roman"/>
        </w:rPr>
        <w:t>in time?</w:t>
      </w:r>
    </w:p>
    <w:p w14:paraId="7820966A" w14:textId="6A868E68" w:rsidR="00F5141E" w:rsidRDefault="00F5141E" w:rsidP="00D02602">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We have, however, developed a workaround to enable</w:t>
      </w:r>
      <w:r w:rsidR="00D02602">
        <w:rPr>
          <w:rFonts w:ascii="Times New Roman" w:hAnsi="Times New Roman" w:cs="Times New Roman"/>
        </w:rPr>
        <w:t xml:space="preserve"> </w:t>
      </w:r>
      <w:r w:rsidRPr="004D0849">
        <w:rPr>
          <w:rFonts w:ascii="Times New Roman" w:hAnsi="Times New Roman" w:cs="Times New Roman"/>
        </w:rPr>
        <w:t>us to use WEMs to investigate changing ways to talk about</w:t>
      </w:r>
      <w:r w:rsidR="00D02602">
        <w:rPr>
          <w:rFonts w:ascii="Times New Roman" w:hAnsi="Times New Roman" w:cs="Times New Roman"/>
        </w:rPr>
        <w:t xml:space="preserve"> </w:t>
      </w:r>
      <w:r w:rsidRPr="004D0849">
        <w:rPr>
          <w:rFonts w:ascii="Times New Roman" w:hAnsi="Times New Roman" w:cs="Times New Roman"/>
        </w:rPr>
        <w:t>certain topics through time. We do not directly compare the</w:t>
      </w:r>
      <w:r w:rsidR="00D02602">
        <w:rPr>
          <w:rFonts w:ascii="Times New Roman" w:hAnsi="Times New Roman" w:cs="Times New Roman"/>
        </w:rPr>
        <w:t xml:space="preserve"> </w:t>
      </w:r>
      <w:r w:rsidRPr="004D0849">
        <w:rPr>
          <w:rFonts w:ascii="Times New Roman" w:hAnsi="Times New Roman" w:cs="Times New Roman"/>
        </w:rPr>
        <w:t>closeness of vectors within different models, but we calculate</w:t>
      </w:r>
      <w:r w:rsidR="00D02602">
        <w:rPr>
          <w:rFonts w:ascii="Times New Roman" w:hAnsi="Times New Roman" w:cs="Times New Roman"/>
        </w:rPr>
        <w:t xml:space="preserve"> </w:t>
      </w:r>
      <w:r w:rsidRPr="004D0849">
        <w:rPr>
          <w:rFonts w:ascii="Times New Roman" w:hAnsi="Times New Roman" w:cs="Times New Roman"/>
        </w:rPr>
        <w:t>relative closeness of vectors for the same terms within</w:t>
      </w:r>
      <w:r w:rsidR="00D02602">
        <w:rPr>
          <w:rFonts w:ascii="Times New Roman" w:hAnsi="Times New Roman" w:cs="Times New Roman"/>
        </w:rPr>
        <w:t xml:space="preserve"> </w:t>
      </w:r>
      <w:r w:rsidR="00763FA1">
        <w:rPr>
          <w:rFonts w:ascii="Times New Roman" w:hAnsi="Times New Roman" w:cs="Times New Roman"/>
        </w:rPr>
        <w:t xml:space="preserve">different models by </w:t>
      </w:r>
      <w:r w:rsidRPr="004D0849">
        <w:rPr>
          <w:rFonts w:ascii="Times New Roman" w:hAnsi="Times New Roman" w:cs="Times New Roman"/>
        </w:rPr>
        <w:t>using cosine similarity.</w:t>
      </w:r>
    </w:p>
    <w:p w14:paraId="5FB61667" w14:textId="77777777" w:rsidR="00D02602" w:rsidRPr="004D0849" w:rsidRDefault="00D02602" w:rsidP="00F5141E">
      <w:pPr>
        <w:widowControl w:val="0"/>
        <w:autoSpaceDE w:val="0"/>
        <w:autoSpaceDN w:val="0"/>
        <w:adjustRightInd w:val="0"/>
        <w:rPr>
          <w:rFonts w:ascii="Times New Roman" w:hAnsi="Times New Roman" w:cs="Times New Roman"/>
        </w:rPr>
      </w:pPr>
    </w:p>
    <w:p w14:paraId="4A1E4B4F" w14:textId="113753F7" w:rsidR="006638B3" w:rsidRPr="002C5E9D" w:rsidRDefault="00F5141E" w:rsidP="00EA471B">
      <w:pPr>
        <w:widowControl w:val="0"/>
        <w:autoSpaceDE w:val="0"/>
        <w:autoSpaceDN w:val="0"/>
        <w:adjustRightInd w:val="0"/>
        <w:spacing w:line="360" w:lineRule="auto"/>
        <w:jc w:val="center"/>
        <w:rPr>
          <w:rFonts w:ascii="Times New Roman" w:hAnsi="Times New Roman" w:cs="Times New Roman"/>
          <w:b/>
        </w:rPr>
      </w:pPr>
      <w:r w:rsidRPr="00EA471B">
        <w:rPr>
          <w:rFonts w:ascii="Times New Roman" w:hAnsi="Times New Roman" w:cs="Times New Roman"/>
          <w:b/>
          <w:i/>
        </w:rPr>
        <w:t>Word2Vec</w:t>
      </w:r>
    </w:p>
    <w:p w14:paraId="4047E657" w14:textId="16D04FEC" w:rsidR="00F5141E" w:rsidRPr="004D0849" w:rsidRDefault="00EB2E47" w:rsidP="00075313">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For this investigation, we have used the relatively popular</w:t>
      </w:r>
      <w:r w:rsidR="00075313">
        <w:rPr>
          <w:rFonts w:ascii="Times New Roman" w:hAnsi="Times New Roman" w:cs="Times New Roman"/>
        </w:rPr>
        <w:t xml:space="preserve"> </w:t>
      </w:r>
      <w:r w:rsidR="00F5141E" w:rsidRPr="004D0849">
        <w:rPr>
          <w:rFonts w:ascii="Times New Roman" w:hAnsi="Times New Roman" w:cs="Times New Roman"/>
        </w:rPr>
        <w:t>Word2Vec implementa</w:t>
      </w:r>
      <w:r w:rsidR="00075313">
        <w:rPr>
          <w:rFonts w:ascii="Times New Roman" w:hAnsi="Times New Roman" w:cs="Times New Roman"/>
        </w:rPr>
        <w:t>tion of WEMs to train and analys</w:t>
      </w:r>
      <w:r w:rsidR="00F5141E" w:rsidRPr="004D0849">
        <w:rPr>
          <w:rFonts w:ascii="Times New Roman" w:hAnsi="Times New Roman" w:cs="Times New Roman"/>
        </w:rPr>
        <w:t>e</w:t>
      </w:r>
      <w:r w:rsidR="00075313">
        <w:rPr>
          <w:rFonts w:ascii="Times New Roman" w:hAnsi="Times New Roman" w:cs="Times New Roman"/>
        </w:rPr>
        <w:t xml:space="preserve"> </w:t>
      </w:r>
      <w:r w:rsidR="00F5141E" w:rsidRPr="004D0849">
        <w:rPr>
          <w:rFonts w:ascii="Times New Roman" w:hAnsi="Times New Roman" w:cs="Times New Roman"/>
        </w:rPr>
        <w:t>word embedding models. Word2Vec was developed</w:t>
      </w:r>
      <w:r w:rsidR="00075313">
        <w:rPr>
          <w:rFonts w:ascii="Times New Roman" w:hAnsi="Times New Roman" w:cs="Times New Roman"/>
        </w:rPr>
        <w:t xml:space="preserve"> </w:t>
      </w:r>
      <w:r w:rsidR="00F5141E" w:rsidRPr="004D0849">
        <w:rPr>
          <w:rFonts w:ascii="Times New Roman" w:hAnsi="Times New Roman" w:cs="Times New Roman"/>
        </w:rPr>
        <w:t>by a team of</w:t>
      </w:r>
      <w:r w:rsidR="00075313">
        <w:rPr>
          <w:rFonts w:ascii="Times New Roman" w:hAnsi="Times New Roman" w:cs="Times New Roman"/>
        </w:rPr>
        <w:t xml:space="preserve"> </w:t>
      </w:r>
      <w:r w:rsidR="00F5141E" w:rsidRPr="004D0849">
        <w:rPr>
          <w:rFonts w:ascii="Times New Roman" w:hAnsi="Times New Roman" w:cs="Times New Roman"/>
        </w:rPr>
        <w:t>Google engineers and published in 2013. It</w:t>
      </w:r>
      <w:r w:rsidR="00075313">
        <w:rPr>
          <w:rFonts w:ascii="Times New Roman" w:hAnsi="Times New Roman" w:cs="Times New Roman"/>
        </w:rPr>
        <w:t xml:space="preserve"> </w:t>
      </w:r>
      <w:r w:rsidR="00F5141E" w:rsidRPr="004D0849">
        <w:rPr>
          <w:rFonts w:ascii="Times New Roman" w:hAnsi="Times New Roman" w:cs="Times New Roman"/>
        </w:rPr>
        <w:t>has been shown to be a particularly effective implementation.</w:t>
      </w:r>
      <w:r w:rsidR="00075313">
        <w:rPr>
          <w:rFonts w:ascii="Times New Roman" w:hAnsi="Times New Roman" w:cs="Times New Roman"/>
        </w:rPr>
        <w:t xml:space="preserve"> </w:t>
      </w:r>
      <w:r w:rsidR="00F5141E" w:rsidRPr="004D0849">
        <w:rPr>
          <w:rFonts w:ascii="Times New Roman" w:hAnsi="Times New Roman" w:cs="Times New Roman"/>
        </w:rPr>
        <w:t>This algorithm, however, was developed with a different</w:t>
      </w:r>
      <w:r w:rsidR="00075313">
        <w:rPr>
          <w:rFonts w:ascii="Times New Roman" w:hAnsi="Times New Roman" w:cs="Times New Roman"/>
        </w:rPr>
        <w:t xml:space="preserve"> </w:t>
      </w:r>
      <w:r w:rsidR="00F5141E" w:rsidRPr="004D0849">
        <w:rPr>
          <w:rFonts w:ascii="Times New Roman" w:hAnsi="Times New Roman" w:cs="Times New Roman"/>
        </w:rPr>
        <w:t>aim than the one for which we are using it. Initially,</w:t>
      </w:r>
      <w:r w:rsidR="00075313">
        <w:rPr>
          <w:rFonts w:ascii="Times New Roman" w:hAnsi="Times New Roman" w:cs="Times New Roman"/>
        </w:rPr>
        <w:t xml:space="preserve"> </w:t>
      </w:r>
      <w:r w:rsidR="00F5141E" w:rsidRPr="004D0849">
        <w:rPr>
          <w:rFonts w:ascii="Times New Roman" w:hAnsi="Times New Roman" w:cs="Times New Roman"/>
        </w:rPr>
        <w:t>Word2Vec was a tool to investigate natural language itself,</w:t>
      </w:r>
      <w:r w:rsidR="00075313">
        <w:rPr>
          <w:rFonts w:ascii="Times New Roman" w:hAnsi="Times New Roman" w:cs="Times New Roman"/>
        </w:rPr>
        <w:t xml:space="preserve"> </w:t>
      </w:r>
      <w:r w:rsidR="00F5141E" w:rsidRPr="004D0849">
        <w:rPr>
          <w:rFonts w:ascii="Times New Roman" w:hAnsi="Times New Roman" w:cs="Times New Roman"/>
        </w:rPr>
        <w:t>for example to identify (near) synonyms. In our, historical,</w:t>
      </w:r>
      <w:r w:rsidR="00075313">
        <w:rPr>
          <w:rFonts w:ascii="Times New Roman" w:hAnsi="Times New Roman" w:cs="Times New Roman"/>
        </w:rPr>
        <w:t xml:space="preserve"> investigation, the statistical </w:t>
      </w:r>
      <w:r w:rsidR="00F5141E" w:rsidRPr="004D0849">
        <w:rPr>
          <w:rFonts w:ascii="Times New Roman" w:hAnsi="Times New Roman" w:cs="Times New Roman"/>
        </w:rPr>
        <w:t>model</w:t>
      </w:r>
      <w:r w:rsidR="00075313">
        <w:rPr>
          <w:rFonts w:ascii="Times New Roman" w:hAnsi="Times New Roman" w:cs="Times New Roman"/>
        </w:rPr>
        <w:t>l</w:t>
      </w:r>
      <w:r w:rsidR="00F5141E" w:rsidRPr="004D0849">
        <w:rPr>
          <w:rFonts w:ascii="Times New Roman" w:hAnsi="Times New Roman" w:cs="Times New Roman"/>
        </w:rPr>
        <w:t>ing of language as such</w:t>
      </w:r>
      <w:r w:rsidR="00075313">
        <w:rPr>
          <w:rFonts w:ascii="Times New Roman" w:hAnsi="Times New Roman" w:cs="Times New Roman"/>
        </w:rPr>
        <w:t xml:space="preserve"> </w:t>
      </w:r>
      <w:r w:rsidR="00F5141E" w:rsidRPr="004D0849">
        <w:rPr>
          <w:rFonts w:ascii="Times New Roman" w:hAnsi="Times New Roman" w:cs="Times New Roman"/>
        </w:rPr>
        <w:t>is not the objective. Rather than trying to identify linguistic</w:t>
      </w:r>
      <w:r w:rsidR="00075313">
        <w:rPr>
          <w:rFonts w:ascii="Times New Roman" w:hAnsi="Times New Roman" w:cs="Times New Roman"/>
        </w:rPr>
        <w:t xml:space="preserve"> </w:t>
      </w:r>
      <w:r w:rsidR="00F5141E" w:rsidRPr="004D0849">
        <w:rPr>
          <w:rFonts w:ascii="Times New Roman" w:hAnsi="Times New Roman" w:cs="Times New Roman"/>
        </w:rPr>
        <w:t>regularities to investigate language, we focus on linguistic</w:t>
      </w:r>
      <w:r w:rsidR="00075313">
        <w:rPr>
          <w:rFonts w:ascii="Times New Roman" w:hAnsi="Times New Roman" w:cs="Times New Roman"/>
        </w:rPr>
        <w:t xml:space="preserve"> </w:t>
      </w:r>
      <w:r w:rsidR="00F5141E" w:rsidRPr="004D0849">
        <w:rPr>
          <w:rFonts w:ascii="Times New Roman" w:hAnsi="Times New Roman" w:cs="Times New Roman"/>
        </w:rPr>
        <w:t>irregularities and patterns to identify the influence of political</w:t>
      </w:r>
      <w:r w:rsidR="00075313">
        <w:rPr>
          <w:rFonts w:ascii="Times New Roman" w:hAnsi="Times New Roman" w:cs="Times New Roman"/>
        </w:rPr>
        <w:t xml:space="preserve"> </w:t>
      </w:r>
      <w:r w:rsidR="00F5141E" w:rsidRPr="004D0849">
        <w:rPr>
          <w:rFonts w:ascii="Times New Roman" w:hAnsi="Times New Roman" w:cs="Times New Roman"/>
        </w:rPr>
        <w:t>and historical change on the language used in political</w:t>
      </w:r>
      <w:r w:rsidR="00075313">
        <w:rPr>
          <w:rFonts w:ascii="Times New Roman" w:hAnsi="Times New Roman" w:cs="Times New Roman"/>
        </w:rPr>
        <w:t xml:space="preserve"> </w:t>
      </w:r>
      <w:r w:rsidR="00F5141E" w:rsidRPr="004D0849">
        <w:rPr>
          <w:rFonts w:ascii="Times New Roman" w:hAnsi="Times New Roman" w:cs="Times New Roman"/>
        </w:rPr>
        <w:t>speech.</w:t>
      </w:r>
    </w:p>
    <w:p w14:paraId="32F99853" w14:textId="0D7CBAED" w:rsidR="00F5141E" w:rsidRDefault="00F5141E" w:rsidP="00075313">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 xml:space="preserve">For researchers using the R </w:t>
      </w:r>
      <w:r w:rsidR="00AD7E03">
        <w:rPr>
          <w:rFonts w:ascii="Times New Roman" w:hAnsi="Times New Roman" w:cs="Times New Roman"/>
        </w:rPr>
        <w:t xml:space="preserve">programming </w:t>
      </w:r>
      <w:r w:rsidRPr="004D0849">
        <w:rPr>
          <w:rFonts w:ascii="Times New Roman" w:hAnsi="Times New Roman" w:cs="Times New Roman"/>
        </w:rPr>
        <w:t>language, a package is readily</w:t>
      </w:r>
      <w:r w:rsidR="00075313">
        <w:rPr>
          <w:rFonts w:ascii="Times New Roman" w:hAnsi="Times New Roman" w:cs="Times New Roman"/>
        </w:rPr>
        <w:t xml:space="preserve"> </w:t>
      </w:r>
      <w:r w:rsidRPr="004D0849">
        <w:rPr>
          <w:rFonts w:ascii="Times New Roman" w:hAnsi="Times New Roman" w:cs="Times New Roman"/>
        </w:rPr>
        <w:t>available to analyse texts. This package, created and</w:t>
      </w:r>
      <w:r w:rsidR="00075313">
        <w:rPr>
          <w:rFonts w:ascii="Times New Roman" w:hAnsi="Times New Roman" w:cs="Times New Roman"/>
        </w:rPr>
        <w:t xml:space="preserve"> </w:t>
      </w:r>
      <w:r w:rsidRPr="004D0849">
        <w:rPr>
          <w:rFonts w:ascii="Times New Roman" w:hAnsi="Times New Roman" w:cs="Times New Roman"/>
        </w:rPr>
        <w:t>maintained by Benjamin Schmidt, has been used in this investigation</w:t>
      </w:r>
      <w:r w:rsidR="00075313">
        <w:rPr>
          <w:rFonts w:ascii="Times New Roman" w:hAnsi="Times New Roman" w:cs="Times New Roman"/>
        </w:rPr>
        <w:t xml:space="preserve"> as well</w:t>
      </w:r>
      <w:r w:rsidR="005F1544">
        <w:rPr>
          <w:rFonts w:ascii="Times New Roman" w:hAnsi="Times New Roman" w:cs="Times New Roman"/>
        </w:rPr>
        <w:t xml:space="preserve"> </w:t>
      </w:r>
      <w:r w:rsidR="00FF57CE" w:rsidRPr="00FF57CE">
        <w:rPr>
          <w:rFonts w:ascii="Times New Roman" w:hAnsi="Times New Roman" w:cs="Times New Roman"/>
        </w:rPr>
        <w:t>(Schmidt 2015, 2017)</w:t>
      </w:r>
      <w:r w:rsidR="005F1544">
        <w:rPr>
          <w:rFonts w:ascii="Times New Roman" w:hAnsi="Times New Roman" w:cs="Times New Roman"/>
        </w:rPr>
        <w:t>.</w:t>
      </w:r>
      <w:r w:rsidRPr="004D0849">
        <w:rPr>
          <w:rFonts w:ascii="Times New Roman" w:hAnsi="Times New Roman" w:cs="Times New Roman"/>
        </w:rPr>
        <w:t xml:space="preserve"> Our method, however,</w:t>
      </w:r>
      <w:r w:rsidR="00075313">
        <w:rPr>
          <w:rFonts w:ascii="Times New Roman" w:hAnsi="Times New Roman" w:cs="Times New Roman"/>
        </w:rPr>
        <w:t xml:space="preserve"> i</w:t>
      </w:r>
      <w:r w:rsidRPr="004D0849">
        <w:rPr>
          <w:rFonts w:ascii="Times New Roman" w:hAnsi="Times New Roman" w:cs="Times New Roman"/>
        </w:rPr>
        <w:t>s in no way dependent on this particular platform and could</w:t>
      </w:r>
      <w:r w:rsidR="00075313">
        <w:rPr>
          <w:rFonts w:ascii="Times New Roman" w:hAnsi="Times New Roman" w:cs="Times New Roman"/>
        </w:rPr>
        <w:t xml:space="preserve"> </w:t>
      </w:r>
      <w:r w:rsidRPr="004D0849">
        <w:rPr>
          <w:rFonts w:ascii="Times New Roman" w:hAnsi="Times New Roman" w:cs="Times New Roman"/>
        </w:rPr>
        <w:t>also be used in Python or any other environment. Neither</w:t>
      </w:r>
      <w:r w:rsidR="00075313">
        <w:rPr>
          <w:rFonts w:ascii="Times New Roman" w:hAnsi="Times New Roman" w:cs="Times New Roman"/>
        </w:rPr>
        <w:t xml:space="preserve"> </w:t>
      </w:r>
      <w:r w:rsidRPr="004D0849">
        <w:rPr>
          <w:rFonts w:ascii="Times New Roman" w:hAnsi="Times New Roman" w:cs="Times New Roman"/>
        </w:rPr>
        <w:t>is the method reliant on the Word2Vec algorithm. It would</w:t>
      </w:r>
      <w:r w:rsidR="00075313">
        <w:rPr>
          <w:rFonts w:ascii="Times New Roman" w:hAnsi="Times New Roman" w:cs="Times New Roman"/>
        </w:rPr>
        <w:t xml:space="preserve"> </w:t>
      </w:r>
      <w:r w:rsidRPr="004D0849">
        <w:rPr>
          <w:rFonts w:ascii="Times New Roman" w:hAnsi="Times New Roman" w:cs="Times New Roman"/>
        </w:rPr>
        <w:t>work broad</w:t>
      </w:r>
      <w:r w:rsidR="00075313">
        <w:rPr>
          <w:rFonts w:ascii="Times New Roman" w:hAnsi="Times New Roman" w:cs="Times New Roman"/>
        </w:rPr>
        <w:t xml:space="preserve">ly in the same way with another </w:t>
      </w:r>
      <w:r w:rsidRPr="004D0849">
        <w:rPr>
          <w:rFonts w:ascii="Times New Roman" w:hAnsi="Times New Roman" w:cs="Times New Roman"/>
        </w:rPr>
        <w:t>implementation</w:t>
      </w:r>
      <w:r w:rsidR="00075313">
        <w:rPr>
          <w:rFonts w:ascii="Times New Roman" w:hAnsi="Times New Roman" w:cs="Times New Roman"/>
        </w:rPr>
        <w:t xml:space="preserve"> </w:t>
      </w:r>
      <w:r w:rsidRPr="004D0849">
        <w:rPr>
          <w:rFonts w:ascii="Times New Roman" w:hAnsi="Times New Roman" w:cs="Times New Roman"/>
        </w:rPr>
        <w:t>of word embeddings. Here, however, we have chosen</w:t>
      </w:r>
      <w:r w:rsidR="00075313">
        <w:rPr>
          <w:rFonts w:ascii="Times New Roman" w:hAnsi="Times New Roman" w:cs="Times New Roman"/>
        </w:rPr>
        <w:t xml:space="preserve"> </w:t>
      </w:r>
      <w:r w:rsidRPr="004D0849">
        <w:rPr>
          <w:rFonts w:ascii="Times New Roman" w:hAnsi="Times New Roman" w:cs="Times New Roman"/>
        </w:rPr>
        <w:t>to use a popular WEM implementation in a relatively user</w:t>
      </w:r>
      <w:r w:rsidR="00075313">
        <w:rPr>
          <w:rFonts w:ascii="Times New Roman" w:hAnsi="Times New Roman" w:cs="Times New Roman"/>
        </w:rPr>
        <w:t xml:space="preserve"> </w:t>
      </w:r>
      <w:r w:rsidRPr="004D0849">
        <w:rPr>
          <w:rFonts w:ascii="Times New Roman" w:hAnsi="Times New Roman" w:cs="Times New Roman"/>
        </w:rPr>
        <w:t>friendly</w:t>
      </w:r>
      <w:r w:rsidR="00075313">
        <w:rPr>
          <w:rFonts w:ascii="Times New Roman" w:hAnsi="Times New Roman" w:cs="Times New Roman"/>
        </w:rPr>
        <w:t xml:space="preserve"> </w:t>
      </w:r>
      <w:r w:rsidRPr="004D0849">
        <w:rPr>
          <w:rFonts w:ascii="Times New Roman" w:hAnsi="Times New Roman" w:cs="Times New Roman"/>
        </w:rPr>
        <w:t>and accessi</w:t>
      </w:r>
      <w:r w:rsidR="00075313">
        <w:rPr>
          <w:rFonts w:ascii="Times New Roman" w:hAnsi="Times New Roman" w:cs="Times New Roman"/>
        </w:rPr>
        <w:t xml:space="preserve">ble environment, with the added </w:t>
      </w:r>
      <w:r w:rsidRPr="004D0849">
        <w:rPr>
          <w:rFonts w:ascii="Times New Roman" w:hAnsi="Times New Roman" w:cs="Times New Roman"/>
        </w:rPr>
        <w:t>benefit</w:t>
      </w:r>
      <w:r w:rsidR="00075313">
        <w:rPr>
          <w:rFonts w:ascii="Times New Roman" w:hAnsi="Times New Roman" w:cs="Times New Roman"/>
        </w:rPr>
        <w:t xml:space="preserve"> </w:t>
      </w:r>
      <w:r w:rsidRPr="004D0849">
        <w:rPr>
          <w:rFonts w:ascii="Times New Roman" w:hAnsi="Times New Roman" w:cs="Times New Roman"/>
        </w:rPr>
        <w:t>of using open-source, free software.</w:t>
      </w:r>
    </w:p>
    <w:p w14:paraId="40C5E5E5" w14:textId="77777777" w:rsidR="00075313" w:rsidRPr="004D0849" w:rsidRDefault="00075313" w:rsidP="00F5141E">
      <w:pPr>
        <w:widowControl w:val="0"/>
        <w:autoSpaceDE w:val="0"/>
        <w:autoSpaceDN w:val="0"/>
        <w:adjustRightInd w:val="0"/>
        <w:rPr>
          <w:rFonts w:ascii="Times New Roman" w:hAnsi="Times New Roman" w:cs="Times New Roman"/>
        </w:rPr>
      </w:pPr>
    </w:p>
    <w:p w14:paraId="2C5585F7" w14:textId="6285FAA2" w:rsidR="00F5141E" w:rsidRDefault="008E52BE" w:rsidP="00EA471B">
      <w:pPr>
        <w:widowControl w:val="0"/>
        <w:autoSpaceDE w:val="0"/>
        <w:autoSpaceDN w:val="0"/>
        <w:adjustRightInd w:val="0"/>
        <w:spacing w:line="360" w:lineRule="auto"/>
        <w:jc w:val="center"/>
        <w:rPr>
          <w:rFonts w:ascii="Times New Roman" w:hAnsi="Times New Roman" w:cs="Times New Roman"/>
          <w:b/>
        </w:rPr>
      </w:pPr>
      <w:r w:rsidRPr="00C90681">
        <w:rPr>
          <w:rFonts w:ascii="Times New Roman" w:hAnsi="Times New Roman" w:cs="Times New Roman"/>
          <w:b/>
        </w:rPr>
        <w:t>Analytical</w:t>
      </w:r>
      <w:r w:rsidR="00F5141E" w:rsidRPr="00C90681">
        <w:rPr>
          <w:rFonts w:ascii="Times New Roman" w:hAnsi="Times New Roman" w:cs="Times New Roman"/>
          <w:b/>
        </w:rPr>
        <w:t xml:space="preserve"> </w:t>
      </w:r>
      <w:r w:rsidR="000D43C5">
        <w:rPr>
          <w:rFonts w:ascii="Times New Roman" w:hAnsi="Times New Roman" w:cs="Times New Roman"/>
          <w:b/>
        </w:rPr>
        <w:t>P</w:t>
      </w:r>
      <w:r w:rsidR="00F5141E" w:rsidRPr="00C90681">
        <w:rPr>
          <w:rFonts w:ascii="Times New Roman" w:hAnsi="Times New Roman" w:cs="Times New Roman"/>
          <w:b/>
        </w:rPr>
        <w:t>rocess</w:t>
      </w:r>
    </w:p>
    <w:p w14:paraId="073BF310" w14:textId="77777777" w:rsidR="006638B3" w:rsidRPr="00C90681" w:rsidRDefault="006638B3" w:rsidP="00EA471B">
      <w:pPr>
        <w:widowControl w:val="0"/>
        <w:autoSpaceDE w:val="0"/>
        <w:autoSpaceDN w:val="0"/>
        <w:adjustRightInd w:val="0"/>
        <w:spacing w:line="360" w:lineRule="auto"/>
        <w:jc w:val="center"/>
        <w:rPr>
          <w:rFonts w:ascii="Times New Roman" w:hAnsi="Times New Roman" w:cs="Times New Roman"/>
          <w:b/>
        </w:rPr>
      </w:pPr>
    </w:p>
    <w:p w14:paraId="09CBAF33" w14:textId="2B98DB4F" w:rsidR="00F5141E" w:rsidRPr="004D0849" w:rsidRDefault="00EB2E47" w:rsidP="00887CD7">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lastRenderedPageBreak/>
        <w:tab/>
      </w:r>
      <w:r w:rsidR="00F5141E" w:rsidRPr="004D0849">
        <w:rPr>
          <w:rFonts w:ascii="Times New Roman" w:hAnsi="Times New Roman" w:cs="Times New Roman"/>
        </w:rPr>
        <w:t>Text analysis with WEMs involves two necessary steps.</w:t>
      </w:r>
      <w:r w:rsidR="004E3093">
        <w:rPr>
          <w:rFonts w:ascii="Times New Roman" w:hAnsi="Times New Roman" w:cs="Times New Roman"/>
        </w:rPr>
        <w:t xml:space="preserve"> </w:t>
      </w:r>
      <w:r w:rsidR="00F5141E" w:rsidRPr="004D0849">
        <w:rPr>
          <w:rFonts w:ascii="Times New Roman" w:hAnsi="Times New Roman" w:cs="Times New Roman"/>
        </w:rPr>
        <w:t>The first of these, the training of the corpus, creates the spatial</w:t>
      </w:r>
      <w:r w:rsidR="004E3093">
        <w:rPr>
          <w:rFonts w:ascii="Times New Roman" w:hAnsi="Times New Roman" w:cs="Times New Roman"/>
        </w:rPr>
        <w:t xml:space="preserve"> </w:t>
      </w:r>
      <w:r w:rsidR="00F5141E" w:rsidRPr="004D0849">
        <w:rPr>
          <w:rFonts w:ascii="Times New Roman" w:hAnsi="Times New Roman" w:cs="Times New Roman"/>
        </w:rPr>
        <w:t>model, the WEM itself. The second step is the analysis</w:t>
      </w:r>
      <w:r w:rsidR="004E3093">
        <w:rPr>
          <w:rFonts w:ascii="Times New Roman" w:hAnsi="Times New Roman" w:cs="Times New Roman"/>
        </w:rPr>
        <w:t xml:space="preserve"> </w:t>
      </w:r>
      <w:r w:rsidR="00F5141E" w:rsidRPr="004D0849">
        <w:rPr>
          <w:rFonts w:ascii="Times New Roman" w:hAnsi="Times New Roman" w:cs="Times New Roman"/>
        </w:rPr>
        <w:t>of the positions of specific words or word clusters within</w:t>
      </w:r>
      <w:r w:rsidR="004E3093">
        <w:rPr>
          <w:rFonts w:ascii="Times New Roman" w:hAnsi="Times New Roman" w:cs="Times New Roman"/>
        </w:rPr>
        <w:t xml:space="preserve"> </w:t>
      </w:r>
      <w:r w:rsidR="00F5141E" w:rsidRPr="004D0849">
        <w:rPr>
          <w:rFonts w:ascii="Times New Roman" w:hAnsi="Times New Roman" w:cs="Times New Roman"/>
        </w:rPr>
        <w:t>the virtual space of the model.</w:t>
      </w:r>
    </w:p>
    <w:p w14:paraId="69B0F8C4" w14:textId="0CC4944A" w:rsidR="00F5141E" w:rsidRDefault="00F5141E" w:rsidP="00887CD7">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 xml:space="preserve">The corpus of the </w:t>
      </w:r>
      <w:proofErr w:type="spellStart"/>
      <w:r w:rsidRPr="004D0849">
        <w:rPr>
          <w:rFonts w:ascii="Times New Roman" w:hAnsi="Times New Roman" w:cs="Times New Roman"/>
        </w:rPr>
        <w:t>Handelingen</w:t>
      </w:r>
      <w:proofErr w:type="spellEnd"/>
      <w:r w:rsidRPr="004D0849">
        <w:rPr>
          <w:rFonts w:ascii="Times New Roman" w:hAnsi="Times New Roman" w:cs="Times New Roman"/>
        </w:rPr>
        <w:t xml:space="preserve"> is vast by the standards</w:t>
      </w:r>
      <w:r w:rsidR="004E3093">
        <w:rPr>
          <w:rFonts w:ascii="Times New Roman" w:hAnsi="Times New Roman" w:cs="Times New Roman"/>
        </w:rPr>
        <w:t xml:space="preserve"> </w:t>
      </w:r>
      <w:r w:rsidRPr="004D0849">
        <w:rPr>
          <w:rFonts w:ascii="Times New Roman" w:hAnsi="Times New Roman" w:cs="Times New Roman"/>
        </w:rPr>
        <w:t>of historical research (millions of words per year),</w:t>
      </w:r>
      <w:r w:rsidR="004E3093">
        <w:rPr>
          <w:rFonts w:ascii="Times New Roman" w:hAnsi="Times New Roman" w:cs="Times New Roman"/>
        </w:rPr>
        <w:t xml:space="preserve"> </w:t>
      </w:r>
      <w:r w:rsidRPr="004D0849">
        <w:rPr>
          <w:rFonts w:ascii="Times New Roman" w:hAnsi="Times New Roman" w:cs="Times New Roman"/>
        </w:rPr>
        <w:t>but not very large for the kind of analysis we are undertaking.</w:t>
      </w:r>
      <w:r w:rsidR="004E3093">
        <w:rPr>
          <w:rFonts w:ascii="Times New Roman" w:hAnsi="Times New Roman" w:cs="Times New Roman"/>
        </w:rPr>
        <w:t xml:space="preserve"> </w:t>
      </w:r>
      <w:r w:rsidRPr="004D0849">
        <w:rPr>
          <w:rFonts w:ascii="Times New Roman" w:hAnsi="Times New Roman" w:cs="Times New Roman"/>
        </w:rPr>
        <w:t>For the purpose of WEMs, the size is barely adequate.</w:t>
      </w:r>
      <w:r w:rsidR="004E3093">
        <w:rPr>
          <w:rFonts w:ascii="Times New Roman" w:hAnsi="Times New Roman" w:cs="Times New Roman"/>
        </w:rPr>
        <w:t xml:space="preserve"> </w:t>
      </w:r>
      <w:r w:rsidRPr="004D0849">
        <w:rPr>
          <w:rFonts w:ascii="Times New Roman" w:hAnsi="Times New Roman" w:cs="Times New Roman"/>
        </w:rPr>
        <w:t>Therefore we have trained our dataset with a Skip-GramWord2Vec model, which has anecdotally been shown</w:t>
      </w:r>
      <w:r w:rsidR="004E3093">
        <w:rPr>
          <w:rFonts w:ascii="Times New Roman" w:hAnsi="Times New Roman" w:cs="Times New Roman"/>
        </w:rPr>
        <w:t xml:space="preserve"> to yield better results on </w:t>
      </w:r>
      <w:r w:rsidRPr="004D0849">
        <w:rPr>
          <w:rFonts w:ascii="Times New Roman" w:hAnsi="Times New Roman" w:cs="Times New Roman"/>
        </w:rPr>
        <w:t>smaller samples</w:t>
      </w:r>
      <w:r w:rsidR="00590D0D">
        <w:rPr>
          <w:rFonts w:ascii="Times New Roman" w:hAnsi="Times New Roman" w:cs="Times New Roman"/>
        </w:rPr>
        <w:t xml:space="preserve"> </w:t>
      </w:r>
      <w:r w:rsidR="00FF57CE" w:rsidRPr="00FF57CE">
        <w:rPr>
          <w:rFonts w:ascii="Times New Roman" w:hAnsi="Times New Roman" w:cs="Times New Roman"/>
        </w:rPr>
        <w:t>(</w:t>
      </w:r>
      <w:proofErr w:type="spellStart"/>
      <w:r w:rsidR="00FF57CE" w:rsidRPr="00FF57CE">
        <w:rPr>
          <w:rFonts w:ascii="Times New Roman" w:hAnsi="Times New Roman" w:cs="Times New Roman"/>
        </w:rPr>
        <w:t>Gelbukh</w:t>
      </w:r>
      <w:proofErr w:type="spellEnd"/>
      <w:r w:rsidR="00FF57CE" w:rsidRPr="00FF57CE">
        <w:rPr>
          <w:rFonts w:ascii="Times New Roman" w:hAnsi="Times New Roman" w:cs="Times New Roman"/>
        </w:rPr>
        <w:t xml:space="preserve"> 2015)</w:t>
      </w:r>
      <w:r w:rsidR="00590D0D">
        <w:rPr>
          <w:rFonts w:ascii="Times New Roman" w:hAnsi="Times New Roman" w:cs="Times New Roman"/>
        </w:rPr>
        <w:t>.</w:t>
      </w:r>
      <w:r w:rsidR="00887CD7">
        <w:rPr>
          <w:rFonts w:ascii="Times New Roman" w:hAnsi="Times New Roman" w:cs="Times New Roman"/>
        </w:rPr>
        <w:t xml:space="preserve"> </w:t>
      </w:r>
      <w:r w:rsidR="00386EC2">
        <w:rPr>
          <w:rFonts w:ascii="Times New Roman" w:hAnsi="Times New Roman" w:cs="Times New Roman"/>
        </w:rPr>
        <w:t>The</w:t>
      </w:r>
      <w:r w:rsidRPr="004D0849">
        <w:rPr>
          <w:rFonts w:ascii="Times New Roman" w:hAnsi="Times New Roman" w:cs="Times New Roman"/>
        </w:rPr>
        <w:t xml:space="preserve"> vectors of different words can be</w:t>
      </w:r>
      <w:r w:rsidR="004E3093">
        <w:rPr>
          <w:rFonts w:ascii="Times New Roman" w:hAnsi="Times New Roman" w:cs="Times New Roman"/>
        </w:rPr>
        <w:t xml:space="preserve"> </w:t>
      </w:r>
      <w:r w:rsidRPr="004D0849">
        <w:rPr>
          <w:rFonts w:ascii="Times New Roman" w:hAnsi="Times New Roman" w:cs="Times New Roman"/>
        </w:rPr>
        <w:t xml:space="preserve">compared </w:t>
      </w:r>
      <w:r w:rsidR="00386EC2">
        <w:rPr>
          <w:rFonts w:ascii="Times New Roman" w:hAnsi="Times New Roman" w:cs="Times New Roman"/>
        </w:rPr>
        <w:t xml:space="preserve">within the model </w:t>
      </w:r>
      <w:r w:rsidRPr="004D0849">
        <w:rPr>
          <w:rFonts w:ascii="Times New Roman" w:hAnsi="Times New Roman" w:cs="Times New Roman"/>
        </w:rPr>
        <w:t>by using cosine similarity. Within a vector space,</w:t>
      </w:r>
      <w:r w:rsidR="004E3093">
        <w:rPr>
          <w:rFonts w:ascii="Times New Roman" w:hAnsi="Times New Roman" w:cs="Times New Roman"/>
        </w:rPr>
        <w:t xml:space="preserve"> </w:t>
      </w:r>
      <w:r w:rsidRPr="004D0849">
        <w:rPr>
          <w:rFonts w:ascii="Times New Roman" w:hAnsi="Times New Roman" w:cs="Times New Roman"/>
        </w:rPr>
        <w:t>any two vectors by can be described, by definition, as lying</w:t>
      </w:r>
      <w:r w:rsidR="004E3093">
        <w:rPr>
          <w:rFonts w:ascii="Times New Roman" w:hAnsi="Times New Roman" w:cs="Times New Roman"/>
        </w:rPr>
        <w:t xml:space="preserve"> </w:t>
      </w:r>
      <w:r w:rsidRPr="004D0849">
        <w:rPr>
          <w:rFonts w:ascii="Times New Roman" w:hAnsi="Times New Roman" w:cs="Times New Roman"/>
        </w:rPr>
        <w:t>within a horizontal plane. Cosine similarity calculates the</w:t>
      </w:r>
      <w:r w:rsidR="004E3093">
        <w:rPr>
          <w:rFonts w:ascii="Times New Roman" w:hAnsi="Times New Roman" w:cs="Times New Roman"/>
        </w:rPr>
        <w:t xml:space="preserve"> </w:t>
      </w:r>
      <w:r w:rsidRPr="004D0849">
        <w:rPr>
          <w:rFonts w:ascii="Times New Roman" w:hAnsi="Times New Roman" w:cs="Times New Roman"/>
        </w:rPr>
        <w:t>angle between these vectors. Perfectly overlapping vectors</w:t>
      </w:r>
      <w:r w:rsidR="004E3093">
        <w:rPr>
          <w:rFonts w:ascii="Times New Roman" w:hAnsi="Times New Roman" w:cs="Times New Roman"/>
        </w:rPr>
        <w:t xml:space="preserve"> </w:t>
      </w:r>
      <w:r w:rsidRPr="004D0849">
        <w:rPr>
          <w:rFonts w:ascii="Times New Roman" w:hAnsi="Times New Roman" w:cs="Times New Roman"/>
        </w:rPr>
        <w:t>woul</w:t>
      </w:r>
      <w:r w:rsidR="004E3093">
        <w:rPr>
          <w:rFonts w:ascii="Times New Roman" w:hAnsi="Times New Roman" w:cs="Times New Roman"/>
        </w:rPr>
        <w:t xml:space="preserve">d result in a cosine similarity </w:t>
      </w:r>
      <w:r w:rsidRPr="004D0849">
        <w:rPr>
          <w:rFonts w:ascii="Times New Roman" w:hAnsi="Times New Roman" w:cs="Times New Roman"/>
        </w:rPr>
        <w:t>of 1, a perfectly opposite</w:t>
      </w:r>
      <w:r w:rsidR="004E3093">
        <w:rPr>
          <w:rFonts w:ascii="Times New Roman" w:hAnsi="Times New Roman" w:cs="Times New Roman"/>
        </w:rPr>
        <w:t xml:space="preserve"> </w:t>
      </w:r>
      <w:r w:rsidRPr="004D0849">
        <w:rPr>
          <w:rFonts w:ascii="Times New Roman" w:hAnsi="Times New Roman" w:cs="Times New Roman"/>
        </w:rPr>
        <w:t>relationship -1. In practice, WEMs consist only of positive</w:t>
      </w:r>
      <w:r w:rsidR="004E3093">
        <w:rPr>
          <w:rFonts w:ascii="Times New Roman" w:hAnsi="Times New Roman" w:cs="Times New Roman"/>
        </w:rPr>
        <w:t xml:space="preserve"> </w:t>
      </w:r>
      <w:r w:rsidRPr="004D0849">
        <w:rPr>
          <w:rFonts w:ascii="Times New Roman" w:hAnsi="Times New Roman" w:cs="Times New Roman"/>
        </w:rPr>
        <w:t>space, which means that scores fall between 0 (low, or</w:t>
      </w:r>
      <w:r w:rsidR="004E3093">
        <w:rPr>
          <w:rFonts w:ascii="Times New Roman" w:hAnsi="Times New Roman" w:cs="Times New Roman"/>
        </w:rPr>
        <w:t xml:space="preserve"> </w:t>
      </w:r>
      <w:r w:rsidRPr="004D0849">
        <w:rPr>
          <w:rFonts w:ascii="Times New Roman" w:hAnsi="Times New Roman" w:cs="Times New Roman"/>
        </w:rPr>
        <w:t>no simil</w:t>
      </w:r>
      <w:r w:rsidR="004E3093">
        <w:rPr>
          <w:rFonts w:ascii="Times New Roman" w:hAnsi="Times New Roman" w:cs="Times New Roman"/>
        </w:rPr>
        <w:t xml:space="preserve">arity) and 1 (high, or perfect) </w:t>
      </w:r>
      <w:r w:rsidR="00716BFE">
        <w:rPr>
          <w:rFonts w:ascii="Times New Roman" w:hAnsi="Times New Roman" w:cs="Times New Roman"/>
        </w:rPr>
        <w:t xml:space="preserve">similarity </w:t>
      </w:r>
      <w:r w:rsidR="00FF57CE" w:rsidRPr="00FF57CE">
        <w:rPr>
          <w:rFonts w:ascii="Times New Roman" w:hAnsi="Times New Roman" w:cs="Times New Roman"/>
        </w:rPr>
        <w:t>(Singhal 2001)</w:t>
      </w:r>
      <w:r w:rsidR="00716BFE">
        <w:rPr>
          <w:rFonts w:ascii="Times New Roman" w:hAnsi="Times New Roman" w:cs="Times New Roman"/>
        </w:rPr>
        <w:t>.</w:t>
      </w:r>
    </w:p>
    <w:p w14:paraId="507AB2CB" w14:textId="77777777" w:rsidR="004E3093" w:rsidRPr="004D0849" w:rsidRDefault="004E3093" w:rsidP="00F5141E">
      <w:pPr>
        <w:widowControl w:val="0"/>
        <w:autoSpaceDE w:val="0"/>
        <w:autoSpaceDN w:val="0"/>
        <w:adjustRightInd w:val="0"/>
        <w:rPr>
          <w:rFonts w:ascii="Times New Roman" w:hAnsi="Times New Roman" w:cs="Times New Roman"/>
        </w:rPr>
      </w:pPr>
    </w:p>
    <w:p w14:paraId="21E86CBA" w14:textId="60E0C2C0" w:rsidR="006638B3" w:rsidRPr="00C90681" w:rsidRDefault="008E52BE" w:rsidP="00EA471B">
      <w:pPr>
        <w:widowControl w:val="0"/>
        <w:autoSpaceDE w:val="0"/>
        <w:autoSpaceDN w:val="0"/>
        <w:adjustRightInd w:val="0"/>
        <w:spacing w:line="360" w:lineRule="auto"/>
        <w:jc w:val="center"/>
        <w:rPr>
          <w:rFonts w:ascii="Times New Roman" w:hAnsi="Times New Roman" w:cs="Times New Roman"/>
          <w:b/>
        </w:rPr>
      </w:pPr>
      <w:r w:rsidRPr="00EA471B">
        <w:rPr>
          <w:rFonts w:ascii="Times New Roman" w:hAnsi="Times New Roman" w:cs="Times New Roman"/>
          <w:b/>
          <w:i/>
        </w:rPr>
        <w:t>Training</w:t>
      </w:r>
      <w:r w:rsidR="00F5141E" w:rsidRPr="00EA471B">
        <w:rPr>
          <w:rFonts w:ascii="Times New Roman" w:hAnsi="Times New Roman" w:cs="Times New Roman"/>
          <w:b/>
          <w:i/>
        </w:rPr>
        <w:t xml:space="preserve"> the </w:t>
      </w:r>
      <w:r w:rsidR="000D43C5" w:rsidRPr="00EA471B">
        <w:rPr>
          <w:rFonts w:ascii="Times New Roman" w:hAnsi="Times New Roman" w:cs="Times New Roman"/>
          <w:b/>
          <w:i/>
        </w:rPr>
        <w:t>M</w:t>
      </w:r>
      <w:r w:rsidR="00F5141E" w:rsidRPr="00EA471B">
        <w:rPr>
          <w:rFonts w:ascii="Times New Roman" w:hAnsi="Times New Roman" w:cs="Times New Roman"/>
          <w:b/>
          <w:i/>
        </w:rPr>
        <w:t>odels</w:t>
      </w:r>
    </w:p>
    <w:p w14:paraId="26BADAAA" w14:textId="56A57C5D" w:rsidR="00F5141E" w:rsidRDefault="00EB2E47" w:rsidP="00F7454E">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The first step of our workaround is to train two WEMs</w:t>
      </w:r>
      <w:r w:rsidR="00F7454E">
        <w:rPr>
          <w:rFonts w:ascii="Times New Roman" w:hAnsi="Times New Roman" w:cs="Times New Roman"/>
        </w:rPr>
        <w:t xml:space="preserve"> </w:t>
      </w:r>
      <w:r w:rsidR="00F5141E" w:rsidRPr="004D0849">
        <w:rPr>
          <w:rFonts w:ascii="Times New Roman" w:hAnsi="Times New Roman" w:cs="Times New Roman"/>
        </w:rPr>
        <w:t>(more</w:t>
      </w:r>
      <w:r w:rsidR="00F7454E">
        <w:rPr>
          <w:rFonts w:ascii="Times New Roman" w:hAnsi="Times New Roman" w:cs="Times New Roman"/>
        </w:rPr>
        <w:t xml:space="preserve"> than two is equally feasible), </w:t>
      </w:r>
      <w:r w:rsidR="00F5141E" w:rsidRPr="004D0849">
        <w:rPr>
          <w:rFonts w:ascii="Times New Roman" w:hAnsi="Times New Roman" w:cs="Times New Roman"/>
        </w:rPr>
        <w:t xml:space="preserve">based on two </w:t>
      </w:r>
      <w:r w:rsidR="00094418">
        <w:rPr>
          <w:rFonts w:ascii="Times New Roman" w:hAnsi="Times New Roman" w:cs="Times New Roman"/>
        </w:rPr>
        <w:t>subsets of the corpus</w:t>
      </w:r>
      <w:r w:rsidR="00F7454E">
        <w:rPr>
          <w:rFonts w:ascii="Times New Roman" w:hAnsi="Times New Roman" w:cs="Times New Roman"/>
        </w:rPr>
        <w:t xml:space="preserve"> </w:t>
      </w:r>
      <w:r w:rsidR="00F5141E" w:rsidRPr="004D0849">
        <w:rPr>
          <w:rFonts w:ascii="Times New Roman" w:hAnsi="Times New Roman" w:cs="Times New Roman"/>
        </w:rPr>
        <w:t xml:space="preserve">(in this case 1945-1955 and 1965-1975). Each of these </w:t>
      </w:r>
      <w:r w:rsidR="00CE0392">
        <w:rPr>
          <w:rFonts w:ascii="Times New Roman" w:hAnsi="Times New Roman" w:cs="Times New Roman"/>
        </w:rPr>
        <w:t>subsets</w:t>
      </w:r>
      <w:r w:rsidR="00F7454E">
        <w:rPr>
          <w:rFonts w:ascii="Times New Roman" w:hAnsi="Times New Roman" w:cs="Times New Roman"/>
        </w:rPr>
        <w:t xml:space="preserve"> </w:t>
      </w:r>
      <w:r w:rsidR="00F5141E" w:rsidRPr="004D0849">
        <w:rPr>
          <w:rFonts w:ascii="Times New Roman" w:hAnsi="Times New Roman" w:cs="Times New Roman"/>
        </w:rPr>
        <w:t>contains ten years of parliamentary speeches. When</w:t>
      </w:r>
      <w:r w:rsidR="00F7454E">
        <w:rPr>
          <w:rFonts w:ascii="Times New Roman" w:hAnsi="Times New Roman" w:cs="Times New Roman"/>
        </w:rPr>
        <w:t xml:space="preserve"> </w:t>
      </w:r>
      <w:r w:rsidR="00F5141E" w:rsidRPr="004D0849">
        <w:rPr>
          <w:rFonts w:ascii="Times New Roman" w:hAnsi="Times New Roman" w:cs="Times New Roman"/>
        </w:rPr>
        <w:t>using this approach, it is necessary to use relatively similar</w:t>
      </w:r>
      <w:r w:rsidR="00F7454E">
        <w:rPr>
          <w:rFonts w:ascii="Times New Roman" w:hAnsi="Times New Roman" w:cs="Times New Roman"/>
        </w:rPr>
        <w:t xml:space="preserve"> </w:t>
      </w:r>
      <w:r w:rsidR="00CA2696">
        <w:rPr>
          <w:rFonts w:ascii="Times New Roman" w:hAnsi="Times New Roman" w:cs="Times New Roman"/>
        </w:rPr>
        <w:t xml:space="preserve">training </w:t>
      </w:r>
      <w:r w:rsidR="00F5141E" w:rsidRPr="004D0849">
        <w:rPr>
          <w:rFonts w:ascii="Times New Roman" w:hAnsi="Times New Roman" w:cs="Times New Roman"/>
        </w:rPr>
        <w:t>corpora, both in terms of size and in terms of language</w:t>
      </w:r>
      <w:r w:rsidR="00F7454E">
        <w:rPr>
          <w:rFonts w:ascii="Times New Roman" w:hAnsi="Times New Roman" w:cs="Times New Roman"/>
        </w:rPr>
        <w:t xml:space="preserve"> </w:t>
      </w:r>
      <w:r w:rsidR="00F5141E" w:rsidRPr="004D0849">
        <w:rPr>
          <w:rFonts w:ascii="Times New Roman" w:hAnsi="Times New Roman" w:cs="Times New Roman"/>
        </w:rPr>
        <w:t>use. For historical research into relatively short periods of</w:t>
      </w:r>
      <w:r w:rsidR="00F7454E">
        <w:rPr>
          <w:rFonts w:ascii="Times New Roman" w:hAnsi="Times New Roman" w:cs="Times New Roman"/>
        </w:rPr>
        <w:t xml:space="preserve"> </w:t>
      </w:r>
      <w:r w:rsidR="00F5141E" w:rsidRPr="004D0849">
        <w:rPr>
          <w:rFonts w:ascii="Times New Roman" w:hAnsi="Times New Roman" w:cs="Times New Roman"/>
        </w:rPr>
        <w:t>parliamentary history, this is not particularly problematic.</w:t>
      </w:r>
      <w:r w:rsidR="00F7454E">
        <w:rPr>
          <w:rFonts w:ascii="Times New Roman" w:hAnsi="Times New Roman" w:cs="Times New Roman"/>
        </w:rPr>
        <w:t xml:space="preserve"> </w:t>
      </w:r>
      <w:r w:rsidR="00F5141E" w:rsidRPr="004D0849">
        <w:rPr>
          <w:rFonts w:ascii="Times New Roman" w:hAnsi="Times New Roman" w:cs="Times New Roman"/>
        </w:rPr>
        <w:t>For reasons of efficiency, we have limited ourselves to</w:t>
      </w:r>
      <w:r w:rsidR="00F7454E">
        <w:rPr>
          <w:rFonts w:ascii="Times New Roman" w:hAnsi="Times New Roman" w:cs="Times New Roman"/>
        </w:rPr>
        <w:t xml:space="preserve"> </w:t>
      </w:r>
      <w:r w:rsidR="00F5141E" w:rsidRPr="004D0849">
        <w:rPr>
          <w:rFonts w:ascii="Times New Roman" w:hAnsi="Times New Roman" w:cs="Times New Roman"/>
        </w:rPr>
        <w:t>unique words that appear at least five times in the corpus</w:t>
      </w:r>
      <w:r w:rsidR="00F7454E">
        <w:rPr>
          <w:rFonts w:ascii="Times New Roman" w:hAnsi="Times New Roman" w:cs="Times New Roman"/>
        </w:rPr>
        <w:t xml:space="preserve"> </w:t>
      </w:r>
      <w:r w:rsidR="00F5141E" w:rsidRPr="004D0849">
        <w:rPr>
          <w:rFonts w:ascii="Times New Roman" w:hAnsi="Times New Roman" w:cs="Times New Roman"/>
        </w:rPr>
        <w:t>and we have limited the number of dimensions of each</w:t>
      </w:r>
      <w:r w:rsidR="00F7454E">
        <w:rPr>
          <w:rFonts w:ascii="Times New Roman" w:hAnsi="Times New Roman" w:cs="Times New Roman"/>
        </w:rPr>
        <w:t xml:space="preserve"> </w:t>
      </w:r>
      <w:r w:rsidR="00F5141E" w:rsidRPr="004D0849">
        <w:rPr>
          <w:rFonts w:ascii="Times New Roman" w:hAnsi="Times New Roman" w:cs="Times New Roman"/>
        </w:rPr>
        <w:t>vector to one hundred. This allows this investigation to</w:t>
      </w:r>
      <w:r w:rsidR="00F7454E">
        <w:rPr>
          <w:rFonts w:ascii="Times New Roman" w:hAnsi="Times New Roman" w:cs="Times New Roman"/>
        </w:rPr>
        <w:t xml:space="preserve"> </w:t>
      </w:r>
      <w:r w:rsidR="00F5141E" w:rsidRPr="004D0849">
        <w:rPr>
          <w:rFonts w:ascii="Times New Roman" w:hAnsi="Times New Roman" w:cs="Times New Roman"/>
        </w:rPr>
        <w:t xml:space="preserve">be undertaken, and repeated, using fairly normal </w:t>
      </w:r>
      <w:r w:rsidR="00F7454E" w:rsidRPr="004D0849">
        <w:rPr>
          <w:rFonts w:ascii="Times New Roman" w:hAnsi="Times New Roman" w:cs="Times New Roman"/>
        </w:rPr>
        <w:t>office grade</w:t>
      </w:r>
      <w:r w:rsidR="00F7454E">
        <w:rPr>
          <w:rFonts w:ascii="Times New Roman" w:hAnsi="Times New Roman" w:cs="Times New Roman"/>
        </w:rPr>
        <w:t xml:space="preserve"> </w:t>
      </w:r>
      <w:r w:rsidR="00F5141E" w:rsidRPr="004D0849">
        <w:rPr>
          <w:rFonts w:ascii="Times New Roman" w:hAnsi="Times New Roman" w:cs="Times New Roman"/>
        </w:rPr>
        <w:t>hardware. We have experimented with more dimensions</w:t>
      </w:r>
      <w:r w:rsidR="00F7454E">
        <w:rPr>
          <w:rFonts w:ascii="Times New Roman" w:hAnsi="Times New Roman" w:cs="Times New Roman"/>
        </w:rPr>
        <w:t xml:space="preserve"> </w:t>
      </w:r>
      <w:r w:rsidR="00F5141E" w:rsidRPr="004D0849">
        <w:rPr>
          <w:rFonts w:ascii="Times New Roman" w:hAnsi="Times New Roman" w:cs="Times New Roman"/>
        </w:rPr>
        <w:t>(several hundreds), but more vectors appear only to</w:t>
      </w:r>
      <w:r w:rsidR="00F7454E">
        <w:rPr>
          <w:rFonts w:ascii="Times New Roman" w:hAnsi="Times New Roman" w:cs="Times New Roman"/>
        </w:rPr>
        <w:t xml:space="preserve"> </w:t>
      </w:r>
      <w:r w:rsidR="00F5141E" w:rsidRPr="004D0849">
        <w:rPr>
          <w:rFonts w:ascii="Times New Roman" w:hAnsi="Times New Roman" w:cs="Times New Roman"/>
        </w:rPr>
        <w:t>be useful with larger corpora. Training WEMs with several</w:t>
      </w:r>
      <w:r w:rsidR="00F7454E">
        <w:rPr>
          <w:rFonts w:ascii="Times New Roman" w:hAnsi="Times New Roman" w:cs="Times New Roman"/>
        </w:rPr>
        <w:t xml:space="preserve"> </w:t>
      </w:r>
      <w:r w:rsidR="00F5141E" w:rsidRPr="004D0849">
        <w:rPr>
          <w:rFonts w:ascii="Times New Roman" w:hAnsi="Times New Roman" w:cs="Times New Roman"/>
        </w:rPr>
        <w:t>hundreds of dimensions</w:t>
      </w:r>
      <w:r w:rsidR="00D72F90">
        <w:rPr>
          <w:rFonts w:ascii="Times New Roman" w:hAnsi="Times New Roman" w:cs="Times New Roman"/>
        </w:rPr>
        <w:t xml:space="preserve"> also</w:t>
      </w:r>
      <w:r w:rsidR="00F5141E" w:rsidRPr="004D0849">
        <w:rPr>
          <w:rFonts w:ascii="Times New Roman" w:hAnsi="Times New Roman" w:cs="Times New Roman"/>
        </w:rPr>
        <w:t xml:space="preserve"> requires far more computational</w:t>
      </w:r>
      <w:r w:rsidR="00F7454E">
        <w:rPr>
          <w:rFonts w:ascii="Times New Roman" w:hAnsi="Times New Roman" w:cs="Times New Roman"/>
        </w:rPr>
        <w:t xml:space="preserve"> </w:t>
      </w:r>
      <w:r w:rsidR="00F5141E" w:rsidRPr="004D0849">
        <w:rPr>
          <w:rFonts w:ascii="Times New Roman" w:hAnsi="Times New Roman" w:cs="Times New Roman"/>
        </w:rPr>
        <w:t>power.</w:t>
      </w:r>
    </w:p>
    <w:p w14:paraId="06396CDD" w14:textId="77777777" w:rsidR="00C90681" w:rsidRPr="002E03A7" w:rsidRDefault="00C90681" w:rsidP="00F5141E">
      <w:pPr>
        <w:widowControl w:val="0"/>
        <w:autoSpaceDE w:val="0"/>
        <w:autoSpaceDN w:val="0"/>
        <w:adjustRightInd w:val="0"/>
        <w:rPr>
          <w:rFonts w:ascii="Times New Roman" w:hAnsi="Times New Roman" w:cs="Times New Roman"/>
          <w:b/>
        </w:rPr>
      </w:pPr>
    </w:p>
    <w:p w14:paraId="6C9FF316" w14:textId="3773B723" w:rsidR="006638B3" w:rsidRPr="002E03A7" w:rsidRDefault="008E52BE" w:rsidP="00EA471B">
      <w:pPr>
        <w:widowControl w:val="0"/>
        <w:autoSpaceDE w:val="0"/>
        <w:autoSpaceDN w:val="0"/>
        <w:adjustRightInd w:val="0"/>
        <w:spacing w:line="360" w:lineRule="auto"/>
        <w:jc w:val="center"/>
        <w:rPr>
          <w:rFonts w:ascii="Times New Roman" w:hAnsi="Times New Roman" w:cs="Times New Roman"/>
          <w:b/>
        </w:rPr>
      </w:pPr>
      <w:r w:rsidRPr="00EA471B">
        <w:rPr>
          <w:rFonts w:ascii="Times New Roman" w:hAnsi="Times New Roman" w:cs="Times New Roman"/>
          <w:b/>
          <w:i/>
        </w:rPr>
        <w:t>Analysing</w:t>
      </w:r>
      <w:r w:rsidR="00F5141E" w:rsidRPr="00EA471B">
        <w:rPr>
          <w:rFonts w:ascii="Times New Roman" w:hAnsi="Times New Roman" w:cs="Times New Roman"/>
          <w:b/>
          <w:i/>
        </w:rPr>
        <w:t xml:space="preserve"> </w:t>
      </w:r>
      <w:r w:rsidR="000D43C5" w:rsidRPr="00EA471B">
        <w:rPr>
          <w:rFonts w:ascii="Times New Roman" w:hAnsi="Times New Roman" w:cs="Times New Roman"/>
          <w:b/>
          <w:i/>
        </w:rPr>
        <w:t>W</w:t>
      </w:r>
      <w:r w:rsidR="00F5141E" w:rsidRPr="00EA471B">
        <w:rPr>
          <w:rFonts w:ascii="Times New Roman" w:hAnsi="Times New Roman" w:cs="Times New Roman"/>
          <w:b/>
          <w:i/>
        </w:rPr>
        <w:t xml:space="preserve">ord </w:t>
      </w:r>
      <w:r w:rsidR="000D43C5" w:rsidRPr="00EA471B">
        <w:rPr>
          <w:rFonts w:ascii="Times New Roman" w:hAnsi="Times New Roman" w:cs="Times New Roman"/>
          <w:b/>
          <w:i/>
        </w:rPr>
        <w:t>V</w:t>
      </w:r>
      <w:r w:rsidR="00F5141E" w:rsidRPr="00EA471B">
        <w:rPr>
          <w:rFonts w:ascii="Times New Roman" w:hAnsi="Times New Roman" w:cs="Times New Roman"/>
          <w:b/>
          <w:i/>
        </w:rPr>
        <w:t>ectors</w:t>
      </w:r>
    </w:p>
    <w:p w14:paraId="241BC29F" w14:textId="23F7CD0A" w:rsidR="00F5141E" w:rsidRPr="004D0849" w:rsidRDefault="00EB2E47" w:rsidP="002E03A7">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Within each spatial model, we have identified the 250</w:t>
      </w:r>
      <w:r w:rsidR="002E03A7">
        <w:rPr>
          <w:rFonts w:ascii="Times New Roman" w:hAnsi="Times New Roman" w:cs="Times New Roman"/>
        </w:rPr>
        <w:t xml:space="preserve"> </w:t>
      </w:r>
      <w:r w:rsidR="00F5141E" w:rsidRPr="004D0849">
        <w:rPr>
          <w:rFonts w:ascii="Times New Roman" w:hAnsi="Times New Roman" w:cs="Times New Roman"/>
        </w:rPr>
        <w:t>words with the highest cosine similarity to the Dutch terms</w:t>
      </w:r>
      <w:r w:rsidR="002E03A7">
        <w:rPr>
          <w:rFonts w:ascii="Times New Roman" w:hAnsi="Times New Roman" w:cs="Times New Roman"/>
        </w:rPr>
        <w:t xml:space="preserve"> </w:t>
      </w:r>
      <w:r w:rsidR="00F5141E" w:rsidRPr="004D0849">
        <w:rPr>
          <w:rFonts w:ascii="Times New Roman" w:hAnsi="Times New Roman" w:cs="Times New Roman"/>
        </w:rPr>
        <w:t>for ‘war crimi</w:t>
      </w:r>
      <w:r w:rsidR="00957541">
        <w:rPr>
          <w:rFonts w:ascii="Times New Roman" w:hAnsi="Times New Roman" w:cs="Times New Roman"/>
        </w:rPr>
        <w:t>nal’ (singular and plural, see T</w:t>
      </w:r>
      <w:r w:rsidR="00F5141E" w:rsidRPr="004D0849">
        <w:rPr>
          <w:rFonts w:ascii="Times New Roman" w:hAnsi="Times New Roman" w:cs="Times New Roman"/>
        </w:rPr>
        <w:t>able 1). With</w:t>
      </w:r>
      <w:r w:rsidR="002E03A7">
        <w:rPr>
          <w:rFonts w:ascii="Times New Roman" w:hAnsi="Times New Roman" w:cs="Times New Roman"/>
        </w:rPr>
        <w:t xml:space="preserve"> </w:t>
      </w:r>
      <w:r w:rsidR="00F5141E" w:rsidRPr="004D0849">
        <w:rPr>
          <w:rFonts w:ascii="Times New Roman" w:hAnsi="Times New Roman" w:cs="Times New Roman"/>
        </w:rPr>
        <w:t xml:space="preserve">these 250 nearest </w:t>
      </w:r>
      <w:r w:rsidR="002E03A7" w:rsidRPr="004D0849">
        <w:rPr>
          <w:rFonts w:ascii="Times New Roman" w:hAnsi="Times New Roman" w:cs="Times New Roman"/>
        </w:rPr>
        <w:t>neighbours</w:t>
      </w:r>
      <w:r w:rsidR="00F5141E" w:rsidRPr="004D0849">
        <w:rPr>
          <w:rFonts w:ascii="Times New Roman" w:hAnsi="Times New Roman" w:cs="Times New Roman"/>
        </w:rPr>
        <w:t xml:space="preserve">, we have defined the </w:t>
      </w:r>
      <w:r w:rsidR="002E03A7" w:rsidRPr="004D0849">
        <w:rPr>
          <w:rFonts w:ascii="Times New Roman" w:hAnsi="Times New Roman" w:cs="Times New Roman"/>
        </w:rPr>
        <w:t>time specific</w:t>
      </w:r>
      <w:r w:rsidR="002E03A7">
        <w:rPr>
          <w:rFonts w:ascii="Times New Roman" w:hAnsi="Times New Roman" w:cs="Times New Roman"/>
        </w:rPr>
        <w:t xml:space="preserve"> </w:t>
      </w:r>
      <w:r w:rsidR="00F5141E" w:rsidRPr="004D0849">
        <w:rPr>
          <w:rFonts w:ascii="Times New Roman" w:hAnsi="Times New Roman" w:cs="Times New Roman"/>
        </w:rPr>
        <w:t>vocabulary used in the discussion of war criminals.</w:t>
      </w:r>
      <w:r w:rsidR="002E03A7">
        <w:rPr>
          <w:rFonts w:ascii="Times New Roman" w:hAnsi="Times New Roman" w:cs="Times New Roman"/>
        </w:rPr>
        <w:t xml:space="preserve"> </w:t>
      </w:r>
      <w:r w:rsidR="00F5141E" w:rsidRPr="004D0849">
        <w:rPr>
          <w:rFonts w:ascii="Times New Roman" w:hAnsi="Times New Roman" w:cs="Times New Roman"/>
        </w:rPr>
        <w:t>Obviously, these are not the same 250 words in each model.</w:t>
      </w:r>
      <w:r w:rsidR="002E03A7">
        <w:rPr>
          <w:rFonts w:ascii="Times New Roman" w:hAnsi="Times New Roman" w:cs="Times New Roman"/>
        </w:rPr>
        <w:t xml:space="preserve"> </w:t>
      </w:r>
      <w:r w:rsidR="00F5141E" w:rsidRPr="004D0849">
        <w:rPr>
          <w:rFonts w:ascii="Times New Roman" w:hAnsi="Times New Roman" w:cs="Times New Roman"/>
        </w:rPr>
        <w:t>To identify changes in the discussions surrounding our</w:t>
      </w:r>
      <w:r w:rsidR="002E03A7">
        <w:rPr>
          <w:rFonts w:ascii="Times New Roman" w:hAnsi="Times New Roman" w:cs="Times New Roman"/>
        </w:rPr>
        <w:t xml:space="preserve"> </w:t>
      </w:r>
      <w:r w:rsidR="00F5141E" w:rsidRPr="004D0849">
        <w:rPr>
          <w:rFonts w:ascii="Times New Roman" w:hAnsi="Times New Roman" w:cs="Times New Roman"/>
        </w:rPr>
        <w:t>topic, we calculated the cosine similarity of each of the</w:t>
      </w:r>
      <w:r w:rsidR="002E03A7">
        <w:rPr>
          <w:rFonts w:ascii="Times New Roman" w:hAnsi="Times New Roman" w:cs="Times New Roman"/>
        </w:rPr>
        <w:t xml:space="preserve"> </w:t>
      </w:r>
      <w:r w:rsidR="00F5141E" w:rsidRPr="004D0849">
        <w:rPr>
          <w:rFonts w:ascii="Times New Roman" w:hAnsi="Times New Roman" w:cs="Times New Roman"/>
        </w:rPr>
        <w:t>250 nearest-</w:t>
      </w:r>
      <w:r w:rsidR="002E03A7" w:rsidRPr="004D0849">
        <w:rPr>
          <w:rFonts w:ascii="Times New Roman" w:hAnsi="Times New Roman" w:cs="Times New Roman"/>
        </w:rPr>
        <w:t>neighbour</w:t>
      </w:r>
      <w:r w:rsidR="00F5141E" w:rsidRPr="004D0849">
        <w:rPr>
          <w:rFonts w:ascii="Times New Roman" w:hAnsi="Times New Roman" w:cs="Times New Roman"/>
        </w:rPr>
        <w:t xml:space="preserve"> words in each model to two different</w:t>
      </w:r>
      <w:r w:rsidR="002E03A7">
        <w:rPr>
          <w:rFonts w:ascii="Times New Roman" w:hAnsi="Times New Roman" w:cs="Times New Roman"/>
        </w:rPr>
        <w:t xml:space="preserve"> </w:t>
      </w:r>
      <w:r w:rsidR="00F5141E" w:rsidRPr="004D0849">
        <w:rPr>
          <w:rFonts w:ascii="Times New Roman" w:hAnsi="Times New Roman" w:cs="Times New Roman"/>
        </w:rPr>
        <w:t xml:space="preserve">terms that are present in each of the </w:t>
      </w:r>
      <w:r w:rsidR="00F5141E" w:rsidRPr="004D0849">
        <w:rPr>
          <w:rFonts w:ascii="Times New Roman" w:hAnsi="Times New Roman" w:cs="Times New Roman"/>
        </w:rPr>
        <w:lastRenderedPageBreak/>
        <w:t>two corpora. This</w:t>
      </w:r>
      <w:r w:rsidR="002E03A7">
        <w:rPr>
          <w:rFonts w:ascii="Times New Roman" w:hAnsi="Times New Roman" w:cs="Times New Roman"/>
        </w:rPr>
        <w:t xml:space="preserve"> </w:t>
      </w:r>
      <w:r w:rsidR="00F5141E" w:rsidRPr="004D0849">
        <w:rPr>
          <w:rFonts w:ascii="Times New Roman" w:hAnsi="Times New Roman" w:cs="Times New Roman"/>
        </w:rPr>
        <w:t>allows us to compare the position of the vocabulary of the</w:t>
      </w:r>
      <w:r w:rsidR="002E03A7">
        <w:rPr>
          <w:rFonts w:ascii="Times New Roman" w:hAnsi="Times New Roman" w:cs="Times New Roman"/>
        </w:rPr>
        <w:t xml:space="preserve"> </w:t>
      </w:r>
      <w:r w:rsidR="00F5141E" w:rsidRPr="004D0849">
        <w:rPr>
          <w:rFonts w:ascii="Times New Roman" w:hAnsi="Times New Roman" w:cs="Times New Roman"/>
        </w:rPr>
        <w:t>discussion on our topic (war criminals) in relation to, in this</w:t>
      </w:r>
      <w:r w:rsidR="002E03A7">
        <w:rPr>
          <w:rFonts w:ascii="Times New Roman" w:hAnsi="Times New Roman" w:cs="Times New Roman"/>
        </w:rPr>
        <w:t xml:space="preserve"> </w:t>
      </w:r>
      <w:r w:rsidR="00F5141E" w:rsidRPr="004D0849">
        <w:rPr>
          <w:rFonts w:ascii="Times New Roman" w:hAnsi="Times New Roman" w:cs="Times New Roman"/>
        </w:rPr>
        <w:t>case, two stable concepts. The selection of these concepts</w:t>
      </w:r>
      <w:r w:rsidR="002E03A7">
        <w:rPr>
          <w:rFonts w:ascii="Times New Roman" w:hAnsi="Times New Roman" w:cs="Times New Roman"/>
        </w:rPr>
        <w:t xml:space="preserve"> </w:t>
      </w:r>
      <w:r w:rsidR="00F5141E" w:rsidRPr="004D0849">
        <w:rPr>
          <w:rFonts w:ascii="Times New Roman" w:hAnsi="Times New Roman" w:cs="Times New Roman"/>
        </w:rPr>
        <w:t>is crucial for our investigation and for this method. It is</w:t>
      </w:r>
      <w:r w:rsidR="002E03A7">
        <w:rPr>
          <w:rFonts w:ascii="Times New Roman" w:hAnsi="Times New Roman" w:cs="Times New Roman"/>
        </w:rPr>
        <w:t xml:space="preserve"> </w:t>
      </w:r>
      <w:r w:rsidR="00F5141E" w:rsidRPr="004D0849">
        <w:rPr>
          <w:rFonts w:ascii="Times New Roman" w:hAnsi="Times New Roman" w:cs="Times New Roman"/>
        </w:rPr>
        <w:t>here that we translate our research question into a formal,</w:t>
      </w:r>
      <w:r w:rsidR="002E03A7">
        <w:rPr>
          <w:rFonts w:ascii="Times New Roman" w:hAnsi="Times New Roman" w:cs="Times New Roman"/>
        </w:rPr>
        <w:t xml:space="preserve"> </w:t>
      </w:r>
      <w:r w:rsidR="00F5141E" w:rsidRPr="004D0849">
        <w:rPr>
          <w:rFonts w:ascii="Times New Roman" w:hAnsi="Times New Roman" w:cs="Times New Roman"/>
        </w:rPr>
        <w:t>computational inquiry.</w:t>
      </w:r>
    </w:p>
    <w:p w14:paraId="74730DE4" w14:textId="25B625CD" w:rsidR="00F5141E" w:rsidRPr="004D0849" w:rsidRDefault="00F5141E" w:rsidP="002E03A7">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For now, we have chosen a two-dimensional implementation</w:t>
      </w:r>
      <w:r w:rsidR="002E03A7">
        <w:rPr>
          <w:rFonts w:ascii="Times New Roman" w:hAnsi="Times New Roman" w:cs="Times New Roman"/>
        </w:rPr>
        <w:t xml:space="preserve"> </w:t>
      </w:r>
      <w:r w:rsidRPr="004D0849">
        <w:rPr>
          <w:rFonts w:ascii="Times New Roman" w:hAnsi="Times New Roman" w:cs="Times New Roman"/>
        </w:rPr>
        <w:t>of this technique. This is not theoretically necessary,</w:t>
      </w:r>
      <w:r w:rsidR="002E03A7">
        <w:rPr>
          <w:rFonts w:ascii="Times New Roman" w:hAnsi="Times New Roman" w:cs="Times New Roman"/>
        </w:rPr>
        <w:t xml:space="preserve"> </w:t>
      </w:r>
      <w:r w:rsidRPr="004D0849">
        <w:rPr>
          <w:rFonts w:ascii="Times New Roman" w:hAnsi="Times New Roman" w:cs="Times New Roman"/>
        </w:rPr>
        <w:t>but it a</w:t>
      </w:r>
      <w:r w:rsidR="002E03A7">
        <w:rPr>
          <w:rFonts w:ascii="Times New Roman" w:hAnsi="Times New Roman" w:cs="Times New Roman"/>
        </w:rPr>
        <w:t>llows us to visualize and analys</w:t>
      </w:r>
      <w:r w:rsidRPr="004D0849">
        <w:rPr>
          <w:rFonts w:ascii="Times New Roman" w:hAnsi="Times New Roman" w:cs="Times New Roman"/>
        </w:rPr>
        <w:t>e results more</w:t>
      </w:r>
      <w:r w:rsidR="002E03A7">
        <w:rPr>
          <w:rFonts w:ascii="Times New Roman" w:hAnsi="Times New Roman" w:cs="Times New Roman"/>
        </w:rPr>
        <w:t xml:space="preserve"> </w:t>
      </w:r>
      <w:r w:rsidRPr="004D0849">
        <w:rPr>
          <w:rFonts w:ascii="Times New Roman" w:hAnsi="Times New Roman" w:cs="Times New Roman"/>
        </w:rPr>
        <w:t>easily in two dimensions. What is important is that concepts</w:t>
      </w:r>
      <w:r w:rsidR="002E03A7">
        <w:rPr>
          <w:rFonts w:ascii="Times New Roman" w:hAnsi="Times New Roman" w:cs="Times New Roman"/>
        </w:rPr>
        <w:t xml:space="preserve"> </w:t>
      </w:r>
      <w:r w:rsidRPr="004D0849">
        <w:rPr>
          <w:rFonts w:ascii="Times New Roman" w:hAnsi="Times New Roman" w:cs="Times New Roman"/>
        </w:rPr>
        <w:t>used to investigate the relative position of each investigated</w:t>
      </w:r>
      <w:r w:rsidR="002E03A7">
        <w:rPr>
          <w:rFonts w:ascii="Times New Roman" w:hAnsi="Times New Roman" w:cs="Times New Roman"/>
        </w:rPr>
        <w:t xml:space="preserve"> </w:t>
      </w:r>
      <w:r w:rsidRPr="004D0849">
        <w:rPr>
          <w:rFonts w:ascii="Times New Roman" w:hAnsi="Times New Roman" w:cs="Times New Roman"/>
        </w:rPr>
        <w:t>word are the same in each of the models to be</w:t>
      </w:r>
      <w:r w:rsidR="002E03A7">
        <w:rPr>
          <w:rFonts w:ascii="Times New Roman" w:hAnsi="Times New Roman" w:cs="Times New Roman"/>
        </w:rPr>
        <w:t xml:space="preserve"> </w:t>
      </w:r>
      <w:r w:rsidRPr="004D0849">
        <w:rPr>
          <w:rFonts w:ascii="Times New Roman" w:hAnsi="Times New Roman" w:cs="Times New Roman"/>
        </w:rPr>
        <w:t>compared. It is also necessary that the concepts are relatively</w:t>
      </w:r>
      <w:r w:rsidR="002E03A7">
        <w:rPr>
          <w:rFonts w:ascii="Times New Roman" w:hAnsi="Times New Roman" w:cs="Times New Roman"/>
        </w:rPr>
        <w:t xml:space="preserve"> </w:t>
      </w:r>
      <w:r w:rsidRPr="004D0849">
        <w:rPr>
          <w:rFonts w:ascii="Times New Roman" w:hAnsi="Times New Roman" w:cs="Times New Roman"/>
        </w:rPr>
        <w:t>stable through time. Since concepts are represented</w:t>
      </w:r>
      <w:r w:rsidR="002E03A7">
        <w:rPr>
          <w:rFonts w:ascii="Times New Roman" w:hAnsi="Times New Roman" w:cs="Times New Roman"/>
        </w:rPr>
        <w:t xml:space="preserve"> </w:t>
      </w:r>
      <w:r w:rsidRPr="004D0849">
        <w:rPr>
          <w:rFonts w:ascii="Times New Roman" w:hAnsi="Times New Roman" w:cs="Times New Roman"/>
        </w:rPr>
        <w:t>by words in the corpus itself, words that shift meaning dramatically,</w:t>
      </w:r>
      <w:r w:rsidR="002E03A7">
        <w:rPr>
          <w:rFonts w:ascii="Times New Roman" w:hAnsi="Times New Roman" w:cs="Times New Roman"/>
        </w:rPr>
        <w:t xml:space="preserve"> </w:t>
      </w:r>
      <w:r w:rsidRPr="004D0849">
        <w:rPr>
          <w:rFonts w:ascii="Times New Roman" w:hAnsi="Times New Roman" w:cs="Times New Roman"/>
        </w:rPr>
        <w:t>such as the English word ‘gay’, are less suitable</w:t>
      </w:r>
      <w:r w:rsidR="002E03A7">
        <w:rPr>
          <w:rFonts w:ascii="Times New Roman" w:hAnsi="Times New Roman" w:cs="Times New Roman"/>
        </w:rPr>
        <w:t xml:space="preserve"> </w:t>
      </w:r>
      <w:r w:rsidRPr="004D0849">
        <w:rPr>
          <w:rFonts w:ascii="Times New Roman" w:hAnsi="Times New Roman" w:cs="Times New Roman"/>
        </w:rPr>
        <w:t>than ‘cheerful’ or ‘homosexual’, which have not undergone</w:t>
      </w:r>
      <w:r w:rsidR="002E03A7">
        <w:rPr>
          <w:rFonts w:ascii="Times New Roman" w:hAnsi="Times New Roman" w:cs="Times New Roman"/>
        </w:rPr>
        <w:t xml:space="preserve"> </w:t>
      </w:r>
      <w:r w:rsidRPr="004D0849">
        <w:rPr>
          <w:rFonts w:ascii="Times New Roman" w:hAnsi="Times New Roman" w:cs="Times New Roman"/>
        </w:rPr>
        <w:t>such dramatic change over time.</w:t>
      </w:r>
    </w:p>
    <w:p w14:paraId="67879308" w14:textId="435F0AAA" w:rsidR="00F5141E" w:rsidRDefault="00F5141E" w:rsidP="000D159D">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When discussing concepts, the number of possible</w:t>
      </w:r>
      <w:r w:rsidR="002E03A7">
        <w:rPr>
          <w:rFonts w:ascii="Times New Roman" w:hAnsi="Times New Roman" w:cs="Times New Roman"/>
        </w:rPr>
        <w:t xml:space="preserve"> </w:t>
      </w:r>
      <w:r w:rsidRPr="004D0849">
        <w:rPr>
          <w:rFonts w:ascii="Times New Roman" w:hAnsi="Times New Roman" w:cs="Times New Roman"/>
        </w:rPr>
        <w:t>words referring to the same concept is often greater than</w:t>
      </w:r>
      <w:r w:rsidR="002E03A7">
        <w:rPr>
          <w:rFonts w:ascii="Times New Roman" w:hAnsi="Times New Roman" w:cs="Times New Roman"/>
        </w:rPr>
        <w:t xml:space="preserve"> </w:t>
      </w:r>
      <w:r w:rsidRPr="004D0849">
        <w:rPr>
          <w:rFonts w:ascii="Times New Roman" w:hAnsi="Times New Roman" w:cs="Times New Roman"/>
        </w:rPr>
        <w:t>one. Since our investigation focuses on concepts that may</w:t>
      </w:r>
      <w:r w:rsidR="002E03A7">
        <w:rPr>
          <w:rFonts w:ascii="Times New Roman" w:hAnsi="Times New Roman" w:cs="Times New Roman"/>
        </w:rPr>
        <w:t xml:space="preserve"> </w:t>
      </w:r>
      <w:r w:rsidRPr="004D0849">
        <w:rPr>
          <w:rFonts w:ascii="Times New Roman" w:hAnsi="Times New Roman" w:cs="Times New Roman"/>
        </w:rPr>
        <w:t xml:space="preserve">be described with multiple words, we need to create a </w:t>
      </w:r>
      <w:r w:rsidR="002E03A7" w:rsidRPr="004D0849">
        <w:rPr>
          <w:rFonts w:ascii="Times New Roman" w:hAnsi="Times New Roman" w:cs="Times New Roman"/>
        </w:rPr>
        <w:t>so-called</w:t>
      </w:r>
      <w:r w:rsidR="002E03A7">
        <w:rPr>
          <w:rFonts w:ascii="Times New Roman" w:hAnsi="Times New Roman" w:cs="Times New Roman"/>
        </w:rPr>
        <w:t xml:space="preserve"> </w:t>
      </w:r>
      <w:r w:rsidRPr="004D0849">
        <w:rPr>
          <w:rFonts w:ascii="Times New Roman" w:hAnsi="Times New Roman" w:cs="Times New Roman"/>
        </w:rPr>
        <w:t>combined vector. We used synonyms and plurals to</w:t>
      </w:r>
      <w:r w:rsidR="002E03A7">
        <w:rPr>
          <w:rFonts w:ascii="Times New Roman" w:hAnsi="Times New Roman" w:cs="Times New Roman"/>
        </w:rPr>
        <w:t xml:space="preserve"> </w:t>
      </w:r>
      <w:r w:rsidRPr="004D0849">
        <w:rPr>
          <w:rFonts w:ascii="Times New Roman" w:hAnsi="Times New Roman" w:cs="Times New Roman"/>
        </w:rPr>
        <w:t>create a cluster of words with the shared meaning of the</w:t>
      </w:r>
      <w:r w:rsidR="002E03A7">
        <w:rPr>
          <w:rFonts w:ascii="Times New Roman" w:hAnsi="Times New Roman" w:cs="Times New Roman"/>
        </w:rPr>
        <w:t xml:space="preserve"> </w:t>
      </w:r>
      <w:r w:rsidRPr="004D0849">
        <w:rPr>
          <w:rFonts w:ascii="Times New Roman" w:hAnsi="Times New Roman" w:cs="Times New Roman"/>
        </w:rPr>
        <w:t>concept of interest. This cluster was used as a combined</w:t>
      </w:r>
      <w:r w:rsidR="002E03A7">
        <w:rPr>
          <w:rFonts w:ascii="Times New Roman" w:hAnsi="Times New Roman" w:cs="Times New Roman"/>
        </w:rPr>
        <w:t xml:space="preserve"> </w:t>
      </w:r>
      <w:r w:rsidRPr="004D0849">
        <w:rPr>
          <w:rFonts w:ascii="Times New Roman" w:hAnsi="Times New Roman" w:cs="Times New Roman"/>
        </w:rPr>
        <w:t>vector in the model by calculating the mean of all the vectors</w:t>
      </w:r>
      <w:r w:rsidR="002E03A7">
        <w:rPr>
          <w:rFonts w:ascii="Times New Roman" w:hAnsi="Times New Roman" w:cs="Times New Roman"/>
        </w:rPr>
        <w:t xml:space="preserve"> </w:t>
      </w:r>
      <w:r w:rsidRPr="004D0849">
        <w:rPr>
          <w:rFonts w:ascii="Times New Roman" w:hAnsi="Times New Roman" w:cs="Times New Roman"/>
        </w:rPr>
        <w:t>of the cluster words. That is to say that this word set</w:t>
      </w:r>
      <w:r w:rsidR="002E03A7">
        <w:rPr>
          <w:rFonts w:ascii="Times New Roman" w:hAnsi="Times New Roman" w:cs="Times New Roman"/>
        </w:rPr>
        <w:t xml:space="preserve"> </w:t>
      </w:r>
      <w:r w:rsidRPr="004D0849">
        <w:rPr>
          <w:rFonts w:ascii="Times New Roman" w:hAnsi="Times New Roman" w:cs="Times New Roman"/>
        </w:rPr>
        <w:t>was treated as a single term, resulting in a vector of similar</w:t>
      </w:r>
      <w:r w:rsidR="002E03A7">
        <w:rPr>
          <w:rFonts w:ascii="Times New Roman" w:hAnsi="Times New Roman" w:cs="Times New Roman"/>
        </w:rPr>
        <w:t xml:space="preserve"> </w:t>
      </w:r>
      <w:r w:rsidRPr="004D0849">
        <w:rPr>
          <w:rFonts w:ascii="Times New Roman" w:hAnsi="Times New Roman" w:cs="Times New Roman"/>
        </w:rPr>
        <w:t>length to a single-word vector. This combined vector</w:t>
      </w:r>
      <w:r w:rsidR="002E03A7">
        <w:rPr>
          <w:rFonts w:ascii="Times New Roman" w:hAnsi="Times New Roman" w:cs="Times New Roman"/>
        </w:rPr>
        <w:t xml:space="preserve"> </w:t>
      </w:r>
      <w:r w:rsidRPr="004D0849">
        <w:rPr>
          <w:rFonts w:ascii="Times New Roman" w:hAnsi="Times New Roman" w:cs="Times New Roman"/>
        </w:rPr>
        <w:t>allows us to investigate our corpus using all synonyms and</w:t>
      </w:r>
      <w:r w:rsidR="002E03A7">
        <w:rPr>
          <w:rFonts w:ascii="Times New Roman" w:hAnsi="Times New Roman" w:cs="Times New Roman"/>
        </w:rPr>
        <w:t xml:space="preserve"> </w:t>
      </w:r>
      <w:r w:rsidRPr="004D0849">
        <w:rPr>
          <w:rFonts w:ascii="Times New Roman" w:hAnsi="Times New Roman" w:cs="Times New Roman"/>
        </w:rPr>
        <w:t>near-synonyms of terms as if they were a single term, with</w:t>
      </w:r>
      <w:r w:rsidR="002E03A7">
        <w:rPr>
          <w:rFonts w:ascii="Times New Roman" w:hAnsi="Times New Roman" w:cs="Times New Roman"/>
        </w:rPr>
        <w:t xml:space="preserve"> </w:t>
      </w:r>
      <w:r w:rsidRPr="004D0849">
        <w:rPr>
          <w:rFonts w:ascii="Times New Roman" w:hAnsi="Times New Roman" w:cs="Times New Roman"/>
        </w:rPr>
        <w:t>a single vector.</w:t>
      </w:r>
    </w:p>
    <w:p w14:paraId="7CFCFE64" w14:textId="77777777" w:rsidR="005A1230" w:rsidRDefault="005A1230">
      <w:pPr>
        <w:widowControl w:val="0"/>
        <w:autoSpaceDE w:val="0"/>
        <w:autoSpaceDN w:val="0"/>
        <w:adjustRightInd w:val="0"/>
        <w:spacing w:line="360" w:lineRule="auto"/>
        <w:ind w:firstLine="708"/>
        <w:jc w:val="both"/>
        <w:rPr>
          <w:rFonts w:ascii="Times New Roman" w:hAnsi="Times New Roman" w:cs="Times New Roman"/>
        </w:rPr>
      </w:pPr>
    </w:p>
    <w:p w14:paraId="13D93921" w14:textId="77777777" w:rsidR="005A1230" w:rsidRDefault="005A1230" w:rsidP="00EA471B">
      <w:pPr>
        <w:widowControl w:val="0"/>
        <w:autoSpaceDE w:val="0"/>
        <w:autoSpaceDN w:val="0"/>
        <w:adjustRightInd w:val="0"/>
        <w:jc w:val="center"/>
        <w:rPr>
          <w:rFonts w:ascii="Times New Roman" w:hAnsi="Times New Roman" w:cs="Times New Roman"/>
          <w:b/>
        </w:rPr>
      </w:pPr>
    </w:p>
    <w:p w14:paraId="42BD6946" w14:textId="77777777" w:rsidR="00986904" w:rsidRDefault="00986904" w:rsidP="00986904">
      <w:pPr>
        <w:widowControl w:val="0"/>
        <w:autoSpaceDE w:val="0"/>
        <w:autoSpaceDN w:val="0"/>
        <w:adjustRightInd w:val="0"/>
        <w:rPr>
          <w:rFonts w:ascii="Times New Roman" w:hAnsi="Times New Roman" w:cs="Times New Roman"/>
        </w:rPr>
      </w:pPr>
      <w:r>
        <w:rPr>
          <w:rFonts w:ascii="Times New Roman" w:hAnsi="Times New Roman" w:cs="Times New Roman"/>
          <w:b/>
        </w:rPr>
        <w:t>INSERT HERE:</w:t>
      </w:r>
      <w:r w:rsidRPr="00DD5DB5">
        <w:rPr>
          <w:rFonts w:ascii="Times New Roman" w:hAnsi="Times New Roman" w:cs="Times New Roman"/>
          <w:b/>
          <w:sz w:val="20"/>
          <w:szCs w:val="20"/>
        </w:rPr>
        <w:t xml:space="preserve"> </w:t>
      </w:r>
      <w:r w:rsidRPr="00DD5DB5">
        <w:rPr>
          <w:rFonts w:ascii="Times New Roman" w:hAnsi="Times New Roman" w:cs="Times New Roman"/>
          <w:sz w:val="20"/>
          <w:szCs w:val="20"/>
        </w:rPr>
        <w:t>Table 1: Word sets used in Debating Evil</w:t>
      </w:r>
    </w:p>
    <w:p w14:paraId="4811A6E6" w14:textId="77777777" w:rsidR="00E94DFD" w:rsidRPr="004D0849" w:rsidRDefault="00E94DFD" w:rsidP="002E03A7">
      <w:pPr>
        <w:widowControl w:val="0"/>
        <w:autoSpaceDE w:val="0"/>
        <w:autoSpaceDN w:val="0"/>
        <w:adjustRightInd w:val="0"/>
        <w:spacing w:line="360" w:lineRule="auto"/>
        <w:ind w:firstLine="708"/>
        <w:jc w:val="both"/>
        <w:rPr>
          <w:rFonts w:ascii="Times New Roman" w:hAnsi="Times New Roman" w:cs="Times New Roman"/>
        </w:rPr>
      </w:pPr>
    </w:p>
    <w:p w14:paraId="41DF8F73" w14:textId="61FA3C30" w:rsidR="00F5141E" w:rsidRPr="004D0849" w:rsidRDefault="00F5141E" w:rsidP="002E03A7">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After selecting two concepts that are present in each of</w:t>
      </w:r>
      <w:r w:rsidR="002E03A7">
        <w:rPr>
          <w:rFonts w:ascii="Times New Roman" w:hAnsi="Times New Roman" w:cs="Times New Roman"/>
        </w:rPr>
        <w:t xml:space="preserve"> </w:t>
      </w:r>
      <w:r w:rsidRPr="004D0849">
        <w:rPr>
          <w:rFonts w:ascii="Times New Roman" w:hAnsi="Times New Roman" w:cs="Times New Roman"/>
        </w:rPr>
        <w:t>the two corpora, we can calculate the relative similarity of</w:t>
      </w:r>
      <w:r w:rsidR="002E03A7">
        <w:rPr>
          <w:rFonts w:ascii="Times New Roman" w:hAnsi="Times New Roman" w:cs="Times New Roman"/>
        </w:rPr>
        <w:t xml:space="preserve"> </w:t>
      </w:r>
      <w:r w:rsidRPr="004D0849">
        <w:rPr>
          <w:rFonts w:ascii="Times New Roman" w:hAnsi="Times New Roman" w:cs="Times New Roman"/>
        </w:rPr>
        <w:t>other terms in the corpus to each of them. Although vectors</w:t>
      </w:r>
      <w:r w:rsidR="002E03A7">
        <w:rPr>
          <w:rFonts w:ascii="Times New Roman" w:hAnsi="Times New Roman" w:cs="Times New Roman"/>
        </w:rPr>
        <w:t xml:space="preserve"> </w:t>
      </w:r>
      <w:r w:rsidRPr="004D0849">
        <w:rPr>
          <w:rFonts w:ascii="Times New Roman" w:hAnsi="Times New Roman" w:cs="Times New Roman"/>
        </w:rPr>
        <w:t>between the two trained WEMs are not comparable, the</w:t>
      </w:r>
      <w:r w:rsidR="002E03A7">
        <w:rPr>
          <w:rFonts w:ascii="Times New Roman" w:hAnsi="Times New Roman" w:cs="Times New Roman"/>
        </w:rPr>
        <w:t xml:space="preserve"> </w:t>
      </w:r>
      <w:r w:rsidRPr="004D0849">
        <w:rPr>
          <w:rFonts w:ascii="Times New Roman" w:hAnsi="Times New Roman" w:cs="Times New Roman"/>
        </w:rPr>
        <w:t>relative distance to two or more other vectors can be compared</w:t>
      </w:r>
      <w:r w:rsidR="002E03A7">
        <w:rPr>
          <w:rFonts w:ascii="Times New Roman" w:hAnsi="Times New Roman" w:cs="Times New Roman"/>
        </w:rPr>
        <w:t xml:space="preserve"> </w:t>
      </w:r>
      <w:r w:rsidRPr="004D0849">
        <w:rPr>
          <w:rFonts w:ascii="Times New Roman" w:hAnsi="Times New Roman" w:cs="Times New Roman"/>
        </w:rPr>
        <w:t>very well across several models, provided the underlying</w:t>
      </w:r>
      <w:r w:rsidR="002E03A7">
        <w:rPr>
          <w:rFonts w:ascii="Times New Roman" w:hAnsi="Times New Roman" w:cs="Times New Roman"/>
        </w:rPr>
        <w:t xml:space="preserve"> </w:t>
      </w:r>
      <w:r w:rsidRPr="004D0849">
        <w:rPr>
          <w:rFonts w:ascii="Times New Roman" w:hAnsi="Times New Roman" w:cs="Times New Roman"/>
        </w:rPr>
        <w:t>concepts are historically stable. When the terms used</w:t>
      </w:r>
      <w:r w:rsidR="002E03A7">
        <w:rPr>
          <w:rFonts w:ascii="Times New Roman" w:hAnsi="Times New Roman" w:cs="Times New Roman"/>
        </w:rPr>
        <w:t xml:space="preserve"> </w:t>
      </w:r>
      <w:r w:rsidRPr="004D0849">
        <w:rPr>
          <w:rFonts w:ascii="Times New Roman" w:hAnsi="Times New Roman" w:cs="Times New Roman"/>
        </w:rPr>
        <w:t>to estimate the relative position of vocabularies are related</w:t>
      </w:r>
      <w:r w:rsidR="002E03A7">
        <w:rPr>
          <w:rFonts w:ascii="Times New Roman" w:hAnsi="Times New Roman" w:cs="Times New Roman"/>
        </w:rPr>
        <w:t xml:space="preserve"> </w:t>
      </w:r>
      <w:r w:rsidRPr="004D0849">
        <w:rPr>
          <w:rFonts w:ascii="Times New Roman" w:hAnsi="Times New Roman" w:cs="Times New Roman"/>
        </w:rPr>
        <w:t>and dissimilar</w:t>
      </w:r>
      <w:r w:rsidR="002E03A7">
        <w:rPr>
          <w:rFonts w:ascii="Times New Roman" w:hAnsi="Times New Roman" w:cs="Times New Roman"/>
        </w:rPr>
        <w:t>, or even perfectly opposite, a</w:t>
      </w:r>
      <w:r w:rsidRPr="004D0849">
        <w:rPr>
          <w:rFonts w:ascii="Times New Roman" w:hAnsi="Times New Roman" w:cs="Times New Roman"/>
        </w:rPr>
        <w:t xml:space="preserve"> historically</w:t>
      </w:r>
      <w:r w:rsidR="002E03A7">
        <w:rPr>
          <w:rFonts w:ascii="Times New Roman" w:hAnsi="Times New Roman" w:cs="Times New Roman"/>
        </w:rPr>
        <w:t xml:space="preserve"> </w:t>
      </w:r>
      <w:r w:rsidRPr="004D0849">
        <w:rPr>
          <w:rFonts w:ascii="Times New Roman" w:hAnsi="Times New Roman" w:cs="Times New Roman"/>
        </w:rPr>
        <w:t>meaningful analysis becomes viable.</w:t>
      </w:r>
    </w:p>
    <w:p w14:paraId="18DD3762" w14:textId="26E5F7F1" w:rsidR="00F5141E" w:rsidRDefault="00F5141E" w:rsidP="008C4294">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Using two concepts allows us to plot our ‘vocabulary’,</w:t>
      </w:r>
      <w:r w:rsidR="002E03A7">
        <w:rPr>
          <w:rFonts w:ascii="Times New Roman" w:hAnsi="Times New Roman" w:cs="Times New Roman"/>
        </w:rPr>
        <w:t xml:space="preserve"> </w:t>
      </w:r>
      <w:r w:rsidRPr="004D0849">
        <w:rPr>
          <w:rFonts w:ascii="Times New Roman" w:hAnsi="Times New Roman" w:cs="Times New Roman"/>
        </w:rPr>
        <w:t>that is the top 250 war-criminal-related words in each of</w:t>
      </w:r>
      <w:r w:rsidR="002E03A7">
        <w:rPr>
          <w:rFonts w:ascii="Times New Roman" w:hAnsi="Times New Roman" w:cs="Times New Roman"/>
        </w:rPr>
        <w:t xml:space="preserve"> </w:t>
      </w:r>
      <w:r w:rsidRPr="004D0849">
        <w:rPr>
          <w:rFonts w:ascii="Times New Roman" w:hAnsi="Times New Roman" w:cs="Times New Roman"/>
        </w:rPr>
        <w:t>the two periods, in a two-dimensional space. Figure 1 and</w:t>
      </w:r>
      <w:r w:rsidR="002E03A7">
        <w:rPr>
          <w:rFonts w:ascii="Times New Roman" w:hAnsi="Times New Roman" w:cs="Times New Roman"/>
        </w:rPr>
        <w:t xml:space="preserve"> </w:t>
      </w:r>
      <w:r w:rsidRPr="004D0849">
        <w:rPr>
          <w:rFonts w:ascii="Times New Roman" w:hAnsi="Times New Roman" w:cs="Times New Roman"/>
        </w:rPr>
        <w:t xml:space="preserve">2 show the </w:t>
      </w:r>
      <w:r w:rsidRPr="004D0849">
        <w:rPr>
          <w:rFonts w:ascii="Times New Roman" w:hAnsi="Times New Roman" w:cs="Times New Roman"/>
        </w:rPr>
        <w:lastRenderedPageBreak/>
        <w:t>similarity scores of each of the 250 word vocabularies</w:t>
      </w:r>
      <w:r w:rsidR="002E03A7">
        <w:rPr>
          <w:rFonts w:ascii="Times New Roman" w:hAnsi="Times New Roman" w:cs="Times New Roman"/>
        </w:rPr>
        <w:t xml:space="preserve"> </w:t>
      </w:r>
      <w:r w:rsidRPr="004D0849">
        <w:rPr>
          <w:rFonts w:ascii="Times New Roman" w:hAnsi="Times New Roman" w:cs="Times New Roman"/>
        </w:rPr>
        <w:t xml:space="preserve">relative to one concept that serves as the </w:t>
      </w:r>
      <w:r w:rsidR="00277E22" w:rsidRPr="004D0849">
        <w:rPr>
          <w:rFonts w:ascii="Times New Roman" w:hAnsi="Times New Roman" w:cs="Times New Roman"/>
        </w:rPr>
        <w:t>y-axis</w:t>
      </w:r>
      <w:r w:rsidRPr="004D0849">
        <w:rPr>
          <w:rFonts w:ascii="Times New Roman" w:hAnsi="Times New Roman" w:cs="Times New Roman"/>
        </w:rPr>
        <w:t>,</w:t>
      </w:r>
      <w:r w:rsidR="002E03A7">
        <w:rPr>
          <w:rFonts w:ascii="Times New Roman" w:hAnsi="Times New Roman" w:cs="Times New Roman"/>
        </w:rPr>
        <w:t xml:space="preserve"> </w:t>
      </w:r>
      <w:r w:rsidRPr="004D0849">
        <w:rPr>
          <w:rFonts w:ascii="Times New Roman" w:hAnsi="Times New Roman" w:cs="Times New Roman"/>
        </w:rPr>
        <w:t xml:space="preserve">and another on the </w:t>
      </w:r>
      <w:r w:rsidR="00277E22" w:rsidRPr="004D0849">
        <w:rPr>
          <w:rFonts w:ascii="Times New Roman" w:hAnsi="Times New Roman" w:cs="Times New Roman"/>
        </w:rPr>
        <w:t>x-axis</w:t>
      </w:r>
      <w:r w:rsidRPr="004D0849">
        <w:rPr>
          <w:rFonts w:ascii="Times New Roman" w:hAnsi="Times New Roman" w:cs="Times New Roman"/>
        </w:rPr>
        <w:t>. Each point represents one of</w:t>
      </w:r>
      <w:r w:rsidR="002E03A7">
        <w:rPr>
          <w:rFonts w:ascii="Times New Roman" w:hAnsi="Times New Roman" w:cs="Times New Roman"/>
        </w:rPr>
        <w:t xml:space="preserve"> </w:t>
      </w:r>
      <w:r w:rsidRPr="004D0849">
        <w:rPr>
          <w:rFonts w:ascii="Times New Roman" w:hAnsi="Times New Roman" w:cs="Times New Roman"/>
        </w:rPr>
        <w:t>the 250 words that form the war-criminal vocabulary for a</w:t>
      </w:r>
      <w:r w:rsidR="008B42D6">
        <w:rPr>
          <w:rFonts w:ascii="Times New Roman" w:hAnsi="Times New Roman" w:cs="Times New Roman"/>
        </w:rPr>
        <w:t xml:space="preserve"> </w:t>
      </w:r>
      <w:r w:rsidRPr="004D0849">
        <w:rPr>
          <w:rFonts w:ascii="Times New Roman" w:hAnsi="Times New Roman" w:cs="Times New Roman"/>
        </w:rPr>
        <w:t>specific time period. They are plotted based on their cosine</w:t>
      </w:r>
      <w:r w:rsidR="008B42D6">
        <w:rPr>
          <w:rFonts w:ascii="Times New Roman" w:hAnsi="Times New Roman" w:cs="Times New Roman"/>
        </w:rPr>
        <w:t xml:space="preserve"> </w:t>
      </w:r>
      <w:r w:rsidRPr="004D0849">
        <w:rPr>
          <w:rFonts w:ascii="Times New Roman" w:hAnsi="Times New Roman" w:cs="Times New Roman"/>
        </w:rPr>
        <w:t>similarity score to the combined vector of the concept</w:t>
      </w:r>
      <w:r w:rsidR="008B42D6">
        <w:rPr>
          <w:rFonts w:ascii="Times New Roman" w:hAnsi="Times New Roman" w:cs="Times New Roman"/>
        </w:rPr>
        <w:t xml:space="preserve"> </w:t>
      </w:r>
      <w:r w:rsidRPr="004D0849">
        <w:rPr>
          <w:rFonts w:ascii="Times New Roman" w:hAnsi="Times New Roman" w:cs="Times New Roman"/>
        </w:rPr>
        <w:t>‘victim’ (x</w:t>
      </w:r>
      <w:r w:rsidR="008B42D6">
        <w:rPr>
          <w:rFonts w:ascii="Times New Roman" w:hAnsi="Times New Roman" w:cs="Times New Roman"/>
        </w:rPr>
        <w:t>) and ‘treason’ (y) in Figure 1</w:t>
      </w:r>
      <w:r w:rsidRPr="004D0849">
        <w:rPr>
          <w:rFonts w:ascii="Times New Roman" w:hAnsi="Times New Roman" w:cs="Times New Roman"/>
        </w:rPr>
        <w:t>, and to ‘life imprisonment’</w:t>
      </w:r>
      <w:r w:rsidR="008B42D6">
        <w:rPr>
          <w:rFonts w:ascii="Times New Roman" w:hAnsi="Times New Roman" w:cs="Times New Roman"/>
        </w:rPr>
        <w:t xml:space="preserve"> </w:t>
      </w:r>
      <w:r w:rsidRPr="004D0849">
        <w:rPr>
          <w:rFonts w:ascii="Times New Roman" w:hAnsi="Times New Roman" w:cs="Times New Roman"/>
        </w:rPr>
        <w:t>(x) and ‘death penalty’ (y) in Figure</w:t>
      </w:r>
      <w:r w:rsidR="008B42D6">
        <w:rPr>
          <w:rFonts w:ascii="Times New Roman" w:hAnsi="Times New Roman" w:cs="Times New Roman"/>
        </w:rPr>
        <w:t xml:space="preserve"> 2. The </w:t>
      </w:r>
      <w:r w:rsidRPr="004D0849">
        <w:rPr>
          <w:rFonts w:ascii="Times New Roman" w:hAnsi="Times New Roman" w:cs="Times New Roman"/>
        </w:rPr>
        <w:t>average scores of all 250 war criminal words on the two dimensions</w:t>
      </w:r>
      <w:r w:rsidR="008B42D6">
        <w:rPr>
          <w:rFonts w:ascii="Times New Roman" w:hAnsi="Times New Roman" w:cs="Times New Roman"/>
        </w:rPr>
        <w:t xml:space="preserve"> </w:t>
      </w:r>
      <w:r w:rsidRPr="004D0849">
        <w:rPr>
          <w:rFonts w:ascii="Times New Roman" w:hAnsi="Times New Roman" w:cs="Times New Roman"/>
        </w:rPr>
        <w:t>are shown as horizontal and vertical lines. Thus,</w:t>
      </w:r>
      <w:r w:rsidR="008B42D6">
        <w:rPr>
          <w:rFonts w:ascii="Times New Roman" w:hAnsi="Times New Roman" w:cs="Times New Roman"/>
        </w:rPr>
        <w:t xml:space="preserve"> </w:t>
      </w:r>
      <w:r w:rsidRPr="004D0849">
        <w:rPr>
          <w:rFonts w:ascii="Times New Roman" w:hAnsi="Times New Roman" w:cs="Times New Roman"/>
        </w:rPr>
        <w:t>we have arrived at a visual representation that allows for a</w:t>
      </w:r>
      <w:r w:rsidR="008B42D6">
        <w:rPr>
          <w:rFonts w:ascii="Times New Roman" w:hAnsi="Times New Roman" w:cs="Times New Roman"/>
        </w:rPr>
        <w:t xml:space="preserve"> </w:t>
      </w:r>
      <w:r w:rsidRPr="004D0849">
        <w:rPr>
          <w:rFonts w:ascii="Times New Roman" w:hAnsi="Times New Roman" w:cs="Times New Roman"/>
        </w:rPr>
        <w:t>comparison of word embedding results for more than one</w:t>
      </w:r>
      <w:r w:rsidR="008B42D6">
        <w:rPr>
          <w:rFonts w:ascii="Times New Roman" w:hAnsi="Times New Roman" w:cs="Times New Roman"/>
        </w:rPr>
        <w:t xml:space="preserve"> </w:t>
      </w:r>
      <w:r w:rsidRPr="004D0849">
        <w:rPr>
          <w:rFonts w:ascii="Times New Roman" w:hAnsi="Times New Roman" w:cs="Times New Roman"/>
        </w:rPr>
        <w:t>corpus and henc</w:t>
      </w:r>
      <w:r w:rsidR="00942EFD">
        <w:rPr>
          <w:rFonts w:ascii="Times New Roman" w:hAnsi="Times New Roman" w:cs="Times New Roman"/>
        </w:rPr>
        <w:t>e for a comparison through time (i</w:t>
      </w:r>
      <w:r w:rsidRPr="004D0849">
        <w:rPr>
          <w:rFonts w:ascii="Times New Roman" w:hAnsi="Times New Roman" w:cs="Times New Roman"/>
        </w:rPr>
        <w:t>n this</w:t>
      </w:r>
      <w:r w:rsidR="008B42D6">
        <w:rPr>
          <w:rFonts w:ascii="Times New Roman" w:hAnsi="Times New Roman" w:cs="Times New Roman"/>
        </w:rPr>
        <w:t xml:space="preserve"> </w:t>
      </w:r>
      <w:r w:rsidRPr="004D0849">
        <w:rPr>
          <w:rFonts w:ascii="Times New Roman" w:hAnsi="Times New Roman" w:cs="Times New Roman"/>
        </w:rPr>
        <w:t xml:space="preserve">case, between </w:t>
      </w:r>
      <w:r w:rsidR="00942EFD">
        <w:rPr>
          <w:rFonts w:ascii="Times New Roman" w:hAnsi="Times New Roman" w:cs="Times New Roman"/>
        </w:rPr>
        <w:t>two distinct historical periods</w:t>
      </w:r>
      <w:r w:rsidRPr="004D0849">
        <w:rPr>
          <w:rFonts w:ascii="Times New Roman" w:hAnsi="Times New Roman" w:cs="Times New Roman"/>
        </w:rPr>
        <w:t>)</w:t>
      </w:r>
      <w:r w:rsidR="00942EFD">
        <w:rPr>
          <w:rFonts w:ascii="Times New Roman" w:hAnsi="Times New Roman" w:cs="Times New Roman"/>
        </w:rPr>
        <w:t>.</w:t>
      </w:r>
    </w:p>
    <w:p w14:paraId="7C3ECF6F" w14:textId="77777777" w:rsidR="00EE0019" w:rsidRDefault="00EE0019" w:rsidP="008C4294">
      <w:pPr>
        <w:widowControl w:val="0"/>
        <w:autoSpaceDE w:val="0"/>
        <w:autoSpaceDN w:val="0"/>
        <w:adjustRightInd w:val="0"/>
        <w:spacing w:line="360" w:lineRule="auto"/>
        <w:ind w:firstLine="708"/>
        <w:jc w:val="both"/>
        <w:rPr>
          <w:rFonts w:ascii="Times New Roman" w:hAnsi="Times New Roman" w:cs="Times New Roman"/>
        </w:rPr>
      </w:pPr>
    </w:p>
    <w:p w14:paraId="773DC975" w14:textId="370023ED" w:rsidR="00F5141E" w:rsidRDefault="008E52BE" w:rsidP="00EA471B">
      <w:pPr>
        <w:widowControl w:val="0"/>
        <w:autoSpaceDE w:val="0"/>
        <w:autoSpaceDN w:val="0"/>
        <w:adjustRightInd w:val="0"/>
        <w:spacing w:line="360" w:lineRule="auto"/>
        <w:jc w:val="center"/>
        <w:rPr>
          <w:rFonts w:ascii="Times New Roman" w:hAnsi="Times New Roman" w:cs="Times New Roman"/>
          <w:b/>
        </w:rPr>
      </w:pPr>
      <w:r w:rsidRPr="00346770">
        <w:rPr>
          <w:rFonts w:ascii="Times New Roman" w:hAnsi="Times New Roman" w:cs="Times New Roman"/>
          <w:b/>
        </w:rPr>
        <w:t>Results</w:t>
      </w:r>
    </w:p>
    <w:p w14:paraId="4F3D72D3" w14:textId="77777777" w:rsidR="006638B3" w:rsidRPr="00346770" w:rsidRDefault="006638B3" w:rsidP="00EA471B">
      <w:pPr>
        <w:widowControl w:val="0"/>
        <w:autoSpaceDE w:val="0"/>
        <w:autoSpaceDN w:val="0"/>
        <w:adjustRightInd w:val="0"/>
        <w:spacing w:line="360" w:lineRule="auto"/>
        <w:jc w:val="center"/>
        <w:rPr>
          <w:rFonts w:ascii="Times New Roman" w:hAnsi="Times New Roman" w:cs="Times New Roman"/>
          <w:b/>
        </w:rPr>
      </w:pPr>
    </w:p>
    <w:p w14:paraId="25EAB51E" w14:textId="75BB4C93" w:rsidR="00F5141E" w:rsidRPr="005B5B00" w:rsidRDefault="00EB2E47" w:rsidP="00576D52">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Here, we present only two examples using four concepts</w:t>
      </w:r>
      <w:r w:rsidR="00576D52">
        <w:rPr>
          <w:rFonts w:ascii="Times New Roman" w:hAnsi="Times New Roman" w:cs="Times New Roman"/>
        </w:rPr>
        <w:t xml:space="preserve"> </w:t>
      </w:r>
      <w:r w:rsidR="00F5141E" w:rsidRPr="004D0849">
        <w:rPr>
          <w:rFonts w:ascii="Times New Roman" w:hAnsi="Times New Roman" w:cs="Times New Roman"/>
        </w:rPr>
        <w:t>and two time periods (1945-1955 and 1965-1975). Specifically,</w:t>
      </w:r>
      <w:r w:rsidR="00576D52">
        <w:rPr>
          <w:rFonts w:ascii="Times New Roman" w:hAnsi="Times New Roman" w:cs="Times New Roman"/>
        </w:rPr>
        <w:t xml:space="preserve"> </w:t>
      </w:r>
      <w:r w:rsidR="00F5141E" w:rsidRPr="004D0849">
        <w:rPr>
          <w:rFonts w:ascii="Times New Roman" w:hAnsi="Times New Roman" w:cs="Times New Roman"/>
        </w:rPr>
        <w:t>we try to identify differences in the way incarcerated</w:t>
      </w:r>
      <w:r w:rsidR="00576D52">
        <w:rPr>
          <w:rFonts w:ascii="Times New Roman" w:hAnsi="Times New Roman" w:cs="Times New Roman"/>
        </w:rPr>
        <w:t xml:space="preserve"> </w:t>
      </w:r>
      <w:r w:rsidR="00F5141E" w:rsidRPr="004D0849">
        <w:rPr>
          <w:rFonts w:ascii="Times New Roman" w:hAnsi="Times New Roman" w:cs="Times New Roman"/>
        </w:rPr>
        <w:t>war criminals and collaborators were discussed in the</w:t>
      </w:r>
      <w:r w:rsidR="00576D52">
        <w:rPr>
          <w:rFonts w:ascii="Times New Roman" w:hAnsi="Times New Roman" w:cs="Times New Roman"/>
        </w:rPr>
        <w:t xml:space="preserve"> </w:t>
      </w:r>
      <w:r w:rsidR="00F5141E" w:rsidRPr="004D0849">
        <w:rPr>
          <w:rFonts w:ascii="Times New Roman" w:hAnsi="Times New Roman" w:cs="Times New Roman"/>
        </w:rPr>
        <w:t>immediate aftermath of the Nazi occupation of the Netherlands,</w:t>
      </w:r>
      <w:r w:rsidR="00576D52">
        <w:rPr>
          <w:rFonts w:ascii="Times New Roman" w:hAnsi="Times New Roman" w:cs="Times New Roman"/>
        </w:rPr>
        <w:t xml:space="preserve"> </w:t>
      </w:r>
      <w:r w:rsidR="00F5141E" w:rsidRPr="004D0849">
        <w:rPr>
          <w:rFonts w:ascii="Times New Roman" w:hAnsi="Times New Roman" w:cs="Times New Roman"/>
        </w:rPr>
        <w:t>and at the height of controversies surrounding the intended</w:t>
      </w:r>
      <w:r w:rsidR="00576D52">
        <w:rPr>
          <w:rFonts w:ascii="Times New Roman" w:hAnsi="Times New Roman" w:cs="Times New Roman"/>
        </w:rPr>
        <w:t xml:space="preserve"> </w:t>
      </w:r>
      <w:r w:rsidR="00F5141E" w:rsidRPr="004D0849">
        <w:rPr>
          <w:rFonts w:ascii="Times New Roman" w:hAnsi="Times New Roman" w:cs="Times New Roman"/>
        </w:rPr>
        <w:t>release of a number of German war criminals from</w:t>
      </w:r>
      <w:r w:rsidR="00576D52">
        <w:rPr>
          <w:rFonts w:ascii="Times New Roman" w:hAnsi="Times New Roman" w:cs="Times New Roman"/>
        </w:rPr>
        <w:t xml:space="preserve"> Dutch prisons - namely </w:t>
      </w:r>
      <w:proofErr w:type="spellStart"/>
      <w:r w:rsidR="00576D52">
        <w:rPr>
          <w:rFonts w:ascii="Times New Roman" w:hAnsi="Times New Roman" w:cs="Times New Roman"/>
        </w:rPr>
        <w:t>Kotälla</w:t>
      </w:r>
      <w:proofErr w:type="spellEnd"/>
      <w:r w:rsidR="00576D52">
        <w:rPr>
          <w:rFonts w:ascii="Times New Roman" w:hAnsi="Times New Roman" w:cs="Times New Roman"/>
        </w:rPr>
        <w:t xml:space="preserve">, </w:t>
      </w:r>
      <w:proofErr w:type="spellStart"/>
      <w:r w:rsidR="00576D52">
        <w:rPr>
          <w:rFonts w:ascii="Times New Roman" w:hAnsi="Times New Roman" w:cs="Times New Roman"/>
        </w:rPr>
        <w:t>Aus</w:t>
      </w:r>
      <w:proofErr w:type="spellEnd"/>
      <w:r w:rsidR="00576D52">
        <w:rPr>
          <w:rFonts w:ascii="Times New Roman" w:hAnsi="Times New Roman" w:cs="Times New Roman"/>
        </w:rPr>
        <w:t xml:space="preserve"> der </w:t>
      </w:r>
      <w:proofErr w:type="spellStart"/>
      <w:r w:rsidR="00576D52">
        <w:rPr>
          <w:rFonts w:ascii="Times New Roman" w:hAnsi="Times New Roman" w:cs="Times New Roman"/>
        </w:rPr>
        <w:t>Fü</w:t>
      </w:r>
      <w:r w:rsidR="00F5141E" w:rsidRPr="004D0849">
        <w:rPr>
          <w:rFonts w:ascii="Times New Roman" w:hAnsi="Times New Roman" w:cs="Times New Roman"/>
        </w:rPr>
        <w:t>nten</w:t>
      </w:r>
      <w:proofErr w:type="spellEnd"/>
      <w:r w:rsidR="00F5141E" w:rsidRPr="004D0849">
        <w:rPr>
          <w:rFonts w:ascii="Times New Roman" w:hAnsi="Times New Roman" w:cs="Times New Roman"/>
        </w:rPr>
        <w:t>, and Fischer</w:t>
      </w:r>
      <w:r w:rsidR="005B5B00">
        <w:rPr>
          <w:rFonts w:ascii="Times New Roman" w:hAnsi="Times New Roman" w:cs="Times New Roman"/>
        </w:rPr>
        <w:t xml:space="preserve"> </w:t>
      </w:r>
      <w:r w:rsidR="00FF57CE" w:rsidRPr="005B5B00">
        <w:rPr>
          <w:rFonts w:ascii="Times New Roman" w:hAnsi="Times New Roman" w:cs="Times New Roman"/>
        </w:rPr>
        <w:t>(Piersma 2005)</w:t>
      </w:r>
      <w:r w:rsidR="005B5B00">
        <w:rPr>
          <w:rFonts w:ascii="Times New Roman" w:hAnsi="Times New Roman" w:cs="Times New Roman"/>
        </w:rPr>
        <w:t>.</w:t>
      </w:r>
    </w:p>
    <w:p w14:paraId="0A04136F" w14:textId="59B6A0AC" w:rsidR="00F5141E" w:rsidRPr="004D0849" w:rsidRDefault="00F5141E" w:rsidP="00576D52">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Obviously, the discussions in the two periods refer to</w:t>
      </w:r>
      <w:r w:rsidR="00576D52">
        <w:rPr>
          <w:rFonts w:ascii="Times New Roman" w:hAnsi="Times New Roman" w:cs="Times New Roman"/>
        </w:rPr>
        <w:t xml:space="preserve"> </w:t>
      </w:r>
      <w:r w:rsidRPr="004D0849">
        <w:rPr>
          <w:rFonts w:ascii="Times New Roman" w:hAnsi="Times New Roman" w:cs="Times New Roman"/>
        </w:rPr>
        <w:t>different groups of perpetrators. In the immediate aftermath</w:t>
      </w:r>
      <w:r w:rsidR="00576D52">
        <w:rPr>
          <w:rFonts w:ascii="Times New Roman" w:hAnsi="Times New Roman" w:cs="Times New Roman"/>
        </w:rPr>
        <w:t xml:space="preserve"> </w:t>
      </w:r>
      <w:r w:rsidRPr="004D0849">
        <w:rPr>
          <w:rFonts w:ascii="Times New Roman" w:hAnsi="Times New Roman" w:cs="Times New Roman"/>
        </w:rPr>
        <w:t>of the Nazi occupation the population of inmates was</w:t>
      </w:r>
      <w:r w:rsidR="00576D52">
        <w:rPr>
          <w:rFonts w:ascii="Times New Roman" w:hAnsi="Times New Roman" w:cs="Times New Roman"/>
        </w:rPr>
        <w:t xml:space="preserve"> </w:t>
      </w:r>
      <w:r w:rsidRPr="004D0849">
        <w:rPr>
          <w:rFonts w:ascii="Times New Roman" w:hAnsi="Times New Roman" w:cs="Times New Roman"/>
        </w:rPr>
        <w:t>large and diverse, consisting of small-time war profiteers,</w:t>
      </w:r>
      <w:r w:rsidR="00576D52">
        <w:rPr>
          <w:rFonts w:ascii="Times New Roman" w:hAnsi="Times New Roman" w:cs="Times New Roman"/>
        </w:rPr>
        <w:t xml:space="preserve"> </w:t>
      </w:r>
      <w:r w:rsidRPr="004D0849">
        <w:rPr>
          <w:rFonts w:ascii="Times New Roman" w:hAnsi="Times New Roman" w:cs="Times New Roman"/>
        </w:rPr>
        <w:t>minor collaborators and their families, but also mass murderers.</w:t>
      </w:r>
      <w:r w:rsidR="00576D52">
        <w:rPr>
          <w:rFonts w:ascii="Times New Roman" w:hAnsi="Times New Roman" w:cs="Times New Roman"/>
        </w:rPr>
        <w:t xml:space="preserve"> </w:t>
      </w:r>
      <w:r w:rsidRPr="004D0849">
        <w:rPr>
          <w:rFonts w:ascii="Times New Roman" w:hAnsi="Times New Roman" w:cs="Times New Roman"/>
        </w:rPr>
        <w:t>In the second period, only a handful of elderly foreigners</w:t>
      </w:r>
      <w:r w:rsidR="00576D52">
        <w:rPr>
          <w:rFonts w:ascii="Times New Roman" w:hAnsi="Times New Roman" w:cs="Times New Roman"/>
        </w:rPr>
        <w:t xml:space="preserve"> </w:t>
      </w:r>
      <w:r w:rsidRPr="004D0849">
        <w:rPr>
          <w:rFonts w:ascii="Times New Roman" w:hAnsi="Times New Roman" w:cs="Times New Roman"/>
        </w:rPr>
        <w:t>were left, whose crimes were relatively similar and</w:t>
      </w:r>
      <w:r w:rsidR="00576D52">
        <w:rPr>
          <w:rFonts w:ascii="Times New Roman" w:hAnsi="Times New Roman" w:cs="Times New Roman"/>
        </w:rPr>
        <w:t xml:space="preserve"> </w:t>
      </w:r>
      <w:r w:rsidRPr="004D0849">
        <w:rPr>
          <w:rFonts w:ascii="Times New Roman" w:hAnsi="Times New Roman" w:cs="Times New Roman"/>
        </w:rPr>
        <w:t>also similarly egregious.</w:t>
      </w:r>
    </w:p>
    <w:p w14:paraId="644047A1" w14:textId="35B19E12" w:rsidR="00F5141E" w:rsidRPr="004D0849" w:rsidRDefault="00F5141E" w:rsidP="00576D52">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For this investigation, however, our primary aim is not</w:t>
      </w:r>
      <w:r w:rsidR="00576D52">
        <w:rPr>
          <w:rFonts w:ascii="Times New Roman" w:hAnsi="Times New Roman" w:cs="Times New Roman"/>
        </w:rPr>
        <w:t xml:space="preserve"> to unearth radically new </w:t>
      </w:r>
      <w:r w:rsidRPr="004D0849">
        <w:rPr>
          <w:rFonts w:ascii="Times New Roman" w:hAnsi="Times New Roman" w:cs="Times New Roman"/>
        </w:rPr>
        <w:t xml:space="preserve">insights into </w:t>
      </w:r>
      <w:r w:rsidR="00576D52" w:rsidRPr="004D0849">
        <w:rPr>
          <w:rFonts w:ascii="Times New Roman" w:hAnsi="Times New Roman" w:cs="Times New Roman"/>
        </w:rPr>
        <w:t>post-war</w:t>
      </w:r>
      <w:r w:rsidRPr="004D0849">
        <w:rPr>
          <w:rFonts w:ascii="Times New Roman" w:hAnsi="Times New Roman" w:cs="Times New Roman"/>
        </w:rPr>
        <w:t xml:space="preserve"> penal policy</w:t>
      </w:r>
      <w:r w:rsidR="00576D52">
        <w:rPr>
          <w:rFonts w:ascii="Times New Roman" w:hAnsi="Times New Roman" w:cs="Times New Roman"/>
        </w:rPr>
        <w:t xml:space="preserve"> </w:t>
      </w:r>
      <w:r w:rsidRPr="004D0849">
        <w:rPr>
          <w:rFonts w:ascii="Times New Roman" w:hAnsi="Times New Roman" w:cs="Times New Roman"/>
        </w:rPr>
        <w:t>in the Netherlands, but to confront the results of an unsupervised,</w:t>
      </w:r>
      <w:r w:rsidR="00576D52">
        <w:rPr>
          <w:rFonts w:ascii="Times New Roman" w:hAnsi="Times New Roman" w:cs="Times New Roman"/>
        </w:rPr>
        <w:t xml:space="preserve"> </w:t>
      </w:r>
      <w:r w:rsidRPr="004D0849">
        <w:rPr>
          <w:rFonts w:ascii="Times New Roman" w:hAnsi="Times New Roman" w:cs="Times New Roman"/>
        </w:rPr>
        <w:t>’distant’ reading of parliamentary records to an</w:t>
      </w:r>
      <w:r w:rsidR="00576D52">
        <w:rPr>
          <w:rFonts w:ascii="Times New Roman" w:hAnsi="Times New Roman" w:cs="Times New Roman"/>
        </w:rPr>
        <w:t xml:space="preserve"> established historiography. </w:t>
      </w:r>
      <w:r w:rsidR="00B758B0">
        <w:rPr>
          <w:rFonts w:ascii="Times New Roman" w:hAnsi="Times New Roman" w:cs="Times New Roman"/>
        </w:rPr>
        <w:t>Such a</w:t>
      </w:r>
      <w:r w:rsidRPr="004D0849">
        <w:rPr>
          <w:rFonts w:ascii="Times New Roman" w:hAnsi="Times New Roman" w:cs="Times New Roman"/>
        </w:rPr>
        <w:t xml:space="preserve"> historiography is available</w:t>
      </w:r>
      <w:r w:rsidR="00576D52">
        <w:rPr>
          <w:rFonts w:ascii="Times New Roman" w:hAnsi="Times New Roman" w:cs="Times New Roman"/>
        </w:rPr>
        <w:t xml:space="preserve"> </w:t>
      </w:r>
      <w:r w:rsidRPr="004D0849">
        <w:rPr>
          <w:rFonts w:ascii="Times New Roman" w:hAnsi="Times New Roman" w:cs="Times New Roman"/>
        </w:rPr>
        <w:t>for the case at hand; Dutch historians have identified a</w:t>
      </w:r>
      <w:r w:rsidR="00576D52">
        <w:rPr>
          <w:rFonts w:ascii="Times New Roman" w:hAnsi="Times New Roman" w:cs="Times New Roman"/>
        </w:rPr>
        <w:t xml:space="preserve"> </w:t>
      </w:r>
      <w:r w:rsidRPr="004D0849">
        <w:rPr>
          <w:rFonts w:ascii="Times New Roman" w:hAnsi="Times New Roman" w:cs="Times New Roman"/>
        </w:rPr>
        <w:t>number of trends in the thinking about political delinquents</w:t>
      </w:r>
      <w:r w:rsidR="00576D52">
        <w:rPr>
          <w:rFonts w:ascii="Times New Roman" w:hAnsi="Times New Roman" w:cs="Times New Roman"/>
        </w:rPr>
        <w:t xml:space="preserve"> </w:t>
      </w:r>
      <w:r w:rsidRPr="004D0849">
        <w:rPr>
          <w:rFonts w:ascii="Times New Roman" w:hAnsi="Times New Roman" w:cs="Times New Roman"/>
        </w:rPr>
        <w:t>that (if true) should be reflected in these discussions. Two</w:t>
      </w:r>
      <w:r w:rsidR="00576D52">
        <w:rPr>
          <w:rFonts w:ascii="Times New Roman" w:hAnsi="Times New Roman" w:cs="Times New Roman"/>
        </w:rPr>
        <w:t xml:space="preserve"> </w:t>
      </w:r>
      <w:r w:rsidRPr="004D0849">
        <w:rPr>
          <w:rFonts w:ascii="Times New Roman" w:hAnsi="Times New Roman" w:cs="Times New Roman"/>
        </w:rPr>
        <w:t>changes have been identified in particular:</w:t>
      </w:r>
    </w:p>
    <w:p w14:paraId="62976148" w14:textId="2D759572" w:rsidR="00F5141E" w:rsidRPr="0007024C" w:rsidRDefault="00EB2E47" w:rsidP="00FF0040">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1. A turn in focus from the nature of the crime committed</w:t>
      </w:r>
      <w:r w:rsidR="00576D52">
        <w:rPr>
          <w:rFonts w:ascii="Times New Roman" w:hAnsi="Times New Roman" w:cs="Times New Roman"/>
        </w:rPr>
        <w:t xml:space="preserve"> </w:t>
      </w:r>
      <w:r w:rsidR="00F5141E" w:rsidRPr="004D0849">
        <w:rPr>
          <w:rFonts w:ascii="Times New Roman" w:hAnsi="Times New Roman" w:cs="Times New Roman"/>
        </w:rPr>
        <w:t>and the person of the perpetrator towards the lasting,</w:t>
      </w:r>
      <w:r w:rsidR="00576D52">
        <w:rPr>
          <w:rFonts w:ascii="Times New Roman" w:hAnsi="Times New Roman" w:cs="Times New Roman"/>
        </w:rPr>
        <w:t xml:space="preserve"> </w:t>
      </w:r>
      <w:r w:rsidR="00F5141E" w:rsidRPr="004D0849">
        <w:rPr>
          <w:rFonts w:ascii="Times New Roman" w:hAnsi="Times New Roman" w:cs="Times New Roman"/>
        </w:rPr>
        <w:t>psychological damage endured by the victims</w:t>
      </w:r>
      <w:r w:rsidR="0007024C">
        <w:rPr>
          <w:rFonts w:ascii="Times New Roman" w:hAnsi="Times New Roman" w:cs="Times New Roman"/>
        </w:rPr>
        <w:t xml:space="preserve"> </w:t>
      </w:r>
      <w:r w:rsidR="00FF57CE" w:rsidRPr="0007024C">
        <w:rPr>
          <w:rFonts w:ascii="Times New Roman" w:hAnsi="Times New Roman" w:cs="Times New Roman"/>
        </w:rPr>
        <w:t>(</w:t>
      </w:r>
      <w:proofErr w:type="spellStart"/>
      <w:r w:rsidR="00FF57CE" w:rsidRPr="0007024C">
        <w:rPr>
          <w:rFonts w:ascii="Times New Roman" w:hAnsi="Times New Roman" w:cs="Times New Roman"/>
        </w:rPr>
        <w:t>Heijden</w:t>
      </w:r>
      <w:proofErr w:type="spellEnd"/>
      <w:r w:rsidR="00FF57CE" w:rsidRPr="0007024C">
        <w:rPr>
          <w:rFonts w:ascii="Times New Roman" w:hAnsi="Times New Roman" w:cs="Times New Roman"/>
        </w:rPr>
        <w:t xml:space="preserve"> 2012; </w:t>
      </w:r>
      <w:proofErr w:type="spellStart"/>
      <w:r w:rsidR="00FF57CE" w:rsidRPr="0007024C">
        <w:rPr>
          <w:rFonts w:ascii="Times New Roman" w:hAnsi="Times New Roman" w:cs="Times New Roman"/>
        </w:rPr>
        <w:t>Haan</w:t>
      </w:r>
      <w:proofErr w:type="spellEnd"/>
      <w:r w:rsidR="00FF57CE" w:rsidRPr="0007024C">
        <w:rPr>
          <w:rFonts w:ascii="Times New Roman" w:hAnsi="Times New Roman" w:cs="Times New Roman"/>
        </w:rPr>
        <w:t xml:space="preserve"> 1997)</w:t>
      </w:r>
      <w:r w:rsidR="0007024C">
        <w:rPr>
          <w:rFonts w:ascii="Times New Roman" w:hAnsi="Times New Roman" w:cs="Times New Roman"/>
        </w:rPr>
        <w:t>.</w:t>
      </w:r>
      <w:r w:rsidR="00F5141E" w:rsidRPr="0007024C">
        <w:rPr>
          <w:rFonts w:ascii="Times New Roman" w:hAnsi="Times New Roman" w:cs="Times New Roman"/>
        </w:rPr>
        <w:t xml:space="preserve"> </w:t>
      </w:r>
    </w:p>
    <w:p w14:paraId="1286EB5B" w14:textId="12F2FB93" w:rsidR="00F5141E" w:rsidRPr="0007024C" w:rsidRDefault="00EB2E47" w:rsidP="00FF0040">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2. A decline in the support, both public and political, for</w:t>
      </w:r>
      <w:r w:rsidR="00576D52">
        <w:rPr>
          <w:rFonts w:ascii="Times New Roman" w:hAnsi="Times New Roman" w:cs="Times New Roman"/>
        </w:rPr>
        <w:t xml:space="preserve"> </w:t>
      </w:r>
      <w:r w:rsidR="00F5141E" w:rsidRPr="004D0849">
        <w:rPr>
          <w:rFonts w:ascii="Times New Roman" w:hAnsi="Times New Roman" w:cs="Times New Roman"/>
        </w:rPr>
        <w:t>harsh, vengeful punishments, exemplified here in the discussions</w:t>
      </w:r>
      <w:r w:rsidR="00576D52">
        <w:rPr>
          <w:rFonts w:ascii="Times New Roman" w:hAnsi="Times New Roman" w:cs="Times New Roman"/>
        </w:rPr>
        <w:t xml:space="preserve"> </w:t>
      </w:r>
      <w:r w:rsidR="00F5141E" w:rsidRPr="004D0849">
        <w:rPr>
          <w:rFonts w:ascii="Times New Roman" w:hAnsi="Times New Roman" w:cs="Times New Roman"/>
        </w:rPr>
        <w:t>about the propriety of the death penalty. Although</w:t>
      </w:r>
      <w:r w:rsidR="00576D52">
        <w:rPr>
          <w:rFonts w:ascii="Times New Roman" w:hAnsi="Times New Roman" w:cs="Times New Roman"/>
        </w:rPr>
        <w:t xml:space="preserve"> </w:t>
      </w:r>
      <w:r w:rsidR="00F5141E" w:rsidRPr="004D0849">
        <w:rPr>
          <w:rFonts w:ascii="Times New Roman" w:hAnsi="Times New Roman" w:cs="Times New Roman"/>
        </w:rPr>
        <w:t xml:space="preserve">the death </w:t>
      </w:r>
      <w:r w:rsidR="00F5141E" w:rsidRPr="004D0849">
        <w:rPr>
          <w:rFonts w:ascii="Times New Roman" w:hAnsi="Times New Roman" w:cs="Times New Roman"/>
        </w:rPr>
        <w:lastRenderedPageBreak/>
        <w:t>penalty was (again) abolished in the 1950s, it remained</w:t>
      </w:r>
      <w:r w:rsidR="00576D52">
        <w:rPr>
          <w:rFonts w:ascii="Times New Roman" w:hAnsi="Times New Roman" w:cs="Times New Roman"/>
        </w:rPr>
        <w:t xml:space="preserve"> </w:t>
      </w:r>
      <w:r w:rsidR="00F5141E" w:rsidRPr="004D0849">
        <w:rPr>
          <w:rFonts w:ascii="Times New Roman" w:hAnsi="Times New Roman" w:cs="Times New Roman"/>
        </w:rPr>
        <w:t>a point of discussion with regard to war criminals</w:t>
      </w:r>
      <w:r w:rsidR="00576D52">
        <w:rPr>
          <w:rFonts w:ascii="Times New Roman" w:hAnsi="Times New Roman" w:cs="Times New Roman"/>
        </w:rPr>
        <w:t xml:space="preserve"> </w:t>
      </w:r>
      <w:r w:rsidR="00F5141E" w:rsidRPr="004D0849">
        <w:rPr>
          <w:rFonts w:ascii="Times New Roman" w:hAnsi="Times New Roman" w:cs="Times New Roman"/>
        </w:rPr>
        <w:t>in custody</w:t>
      </w:r>
      <w:r w:rsidR="0007024C">
        <w:rPr>
          <w:rFonts w:ascii="Times New Roman" w:hAnsi="Times New Roman" w:cs="Times New Roman"/>
        </w:rPr>
        <w:t xml:space="preserve"> </w:t>
      </w:r>
      <w:r w:rsidR="00FF57CE" w:rsidRPr="0007024C">
        <w:rPr>
          <w:rFonts w:ascii="Times New Roman" w:hAnsi="Times New Roman" w:cs="Times New Roman"/>
        </w:rPr>
        <w:t>(Futselaar 2015; Smits 2008)</w:t>
      </w:r>
      <w:r w:rsidR="0007024C">
        <w:rPr>
          <w:rFonts w:ascii="Times New Roman" w:hAnsi="Times New Roman" w:cs="Times New Roman"/>
        </w:rPr>
        <w:t>.</w:t>
      </w:r>
    </w:p>
    <w:p w14:paraId="0118BACE" w14:textId="77777777" w:rsidR="00576D52" w:rsidRPr="0007024C" w:rsidRDefault="00576D52" w:rsidP="00F5141E">
      <w:pPr>
        <w:widowControl w:val="0"/>
        <w:autoSpaceDE w:val="0"/>
        <w:autoSpaceDN w:val="0"/>
        <w:adjustRightInd w:val="0"/>
        <w:rPr>
          <w:rFonts w:ascii="Times New Roman" w:hAnsi="Times New Roman" w:cs="Times New Roman"/>
        </w:rPr>
      </w:pPr>
    </w:p>
    <w:p w14:paraId="036AEEC9" w14:textId="7ECF4A50" w:rsidR="006638B3" w:rsidRPr="00576D52" w:rsidRDefault="008E52BE" w:rsidP="00EA471B">
      <w:pPr>
        <w:widowControl w:val="0"/>
        <w:autoSpaceDE w:val="0"/>
        <w:autoSpaceDN w:val="0"/>
        <w:adjustRightInd w:val="0"/>
        <w:spacing w:line="360" w:lineRule="auto"/>
        <w:jc w:val="center"/>
        <w:rPr>
          <w:rFonts w:ascii="Times New Roman" w:hAnsi="Times New Roman" w:cs="Times New Roman"/>
          <w:b/>
        </w:rPr>
      </w:pPr>
      <w:r w:rsidRPr="00EA471B">
        <w:rPr>
          <w:rFonts w:ascii="Times New Roman" w:hAnsi="Times New Roman" w:cs="Times New Roman"/>
          <w:b/>
          <w:i/>
        </w:rPr>
        <w:t>Historical</w:t>
      </w:r>
      <w:r w:rsidR="00F5141E" w:rsidRPr="00EA471B">
        <w:rPr>
          <w:rFonts w:ascii="Times New Roman" w:hAnsi="Times New Roman" w:cs="Times New Roman"/>
          <w:b/>
          <w:i/>
        </w:rPr>
        <w:t xml:space="preserve"> </w:t>
      </w:r>
      <w:r w:rsidR="000D43C5" w:rsidRPr="00EA471B">
        <w:rPr>
          <w:rFonts w:ascii="Times New Roman" w:hAnsi="Times New Roman" w:cs="Times New Roman"/>
          <w:b/>
          <w:i/>
        </w:rPr>
        <w:t>C</w:t>
      </w:r>
      <w:r w:rsidR="00F5141E" w:rsidRPr="00EA471B">
        <w:rPr>
          <w:rFonts w:ascii="Times New Roman" w:hAnsi="Times New Roman" w:cs="Times New Roman"/>
          <w:b/>
          <w:i/>
        </w:rPr>
        <w:t>ase</w:t>
      </w:r>
    </w:p>
    <w:p w14:paraId="36362CB3" w14:textId="77027D8E" w:rsidR="00001321" w:rsidRDefault="00EB2E47" w:rsidP="00FF0040">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Over the course of three decades, attitudes to incarcerated</w:t>
      </w:r>
      <w:r w:rsidR="00FF0040">
        <w:rPr>
          <w:rFonts w:ascii="Times New Roman" w:hAnsi="Times New Roman" w:cs="Times New Roman"/>
        </w:rPr>
        <w:t xml:space="preserve"> </w:t>
      </w:r>
      <w:r w:rsidR="00F5141E" w:rsidRPr="004D0849">
        <w:rPr>
          <w:rFonts w:ascii="Times New Roman" w:hAnsi="Times New Roman" w:cs="Times New Roman"/>
        </w:rPr>
        <w:t>war criminals, as represented by the vocabularies used to</w:t>
      </w:r>
      <w:r w:rsidR="00FF0040">
        <w:rPr>
          <w:rFonts w:ascii="Times New Roman" w:hAnsi="Times New Roman" w:cs="Times New Roman"/>
        </w:rPr>
        <w:t xml:space="preserve"> </w:t>
      </w:r>
      <w:r w:rsidR="00F5141E" w:rsidRPr="004D0849">
        <w:rPr>
          <w:rFonts w:ascii="Times New Roman" w:hAnsi="Times New Roman" w:cs="Times New Roman"/>
        </w:rPr>
        <w:t>discuss them, changed. In the first period the emphasis lay</w:t>
      </w:r>
      <w:r w:rsidR="00FF0040">
        <w:rPr>
          <w:rFonts w:ascii="Times New Roman" w:hAnsi="Times New Roman" w:cs="Times New Roman"/>
        </w:rPr>
        <w:t xml:space="preserve"> </w:t>
      </w:r>
      <w:r w:rsidR="00F5141E" w:rsidRPr="004D0849">
        <w:rPr>
          <w:rFonts w:ascii="Times New Roman" w:hAnsi="Times New Roman" w:cs="Times New Roman"/>
        </w:rPr>
        <w:t>on crimes against the collective, whereas the focus shifted</w:t>
      </w:r>
      <w:r w:rsidR="00FF0040">
        <w:rPr>
          <w:rFonts w:ascii="Times New Roman" w:hAnsi="Times New Roman" w:cs="Times New Roman"/>
        </w:rPr>
        <w:t xml:space="preserve"> </w:t>
      </w:r>
      <w:r w:rsidR="00F5141E" w:rsidRPr="004D0849">
        <w:rPr>
          <w:rFonts w:ascii="Times New Roman" w:hAnsi="Times New Roman" w:cs="Times New Roman"/>
        </w:rPr>
        <w:t>more towards the plight of individual victims. As can be</w:t>
      </w:r>
      <w:r w:rsidR="00FF0040">
        <w:rPr>
          <w:rFonts w:ascii="Times New Roman" w:hAnsi="Times New Roman" w:cs="Times New Roman"/>
        </w:rPr>
        <w:t xml:space="preserve"> </w:t>
      </w:r>
      <w:r w:rsidR="00796896">
        <w:rPr>
          <w:rFonts w:ascii="Times New Roman" w:hAnsi="Times New Roman" w:cs="Times New Roman"/>
        </w:rPr>
        <w:t>seen in Figure 1</w:t>
      </w:r>
      <w:r w:rsidR="00F5141E" w:rsidRPr="004D0849">
        <w:rPr>
          <w:rFonts w:ascii="Times New Roman" w:hAnsi="Times New Roman" w:cs="Times New Roman"/>
        </w:rPr>
        <w:t>, the initial emphasis on crimes against the</w:t>
      </w:r>
      <w:r w:rsidR="00FF0040">
        <w:rPr>
          <w:rFonts w:ascii="Times New Roman" w:hAnsi="Times New Roman" w:cs="Times New Roman"/>
        </w:rPr>
        <w:t xml:space="preserve"> </w:t>
      </w:r>
      <w:r w:rsidR="00F5141E" w:rsidRPr="004D0849">
        <w:rPr>
          <w:rFonts w:ascii="Times New Roman" w:hAnsi="Times New Roman" w:cs="Times New Roman"/>
        </w:rPr>
        <w:t>nation (treason) in debates about war criminals declined.</w:t>
      </w:r>
      <w:r w:rsidR="00FF0040">
        <w:rPr>
          <w:rFonts w:ascii="Times New Roman" w:hAnsi="Times New Roman" w:cs="Times New Roman"/>
        </w:rPr>
        <w:t xml:space="preserve"> </w:t>
      </w:r>
      <w:r w:rsidR="00F5141E" w:rsidRPr="004D0849">
        <w:rPr>
          <w:rFonts w:ascii="Times New Roman" w:hAnsi="Times New Roman" w:cs="Times New Roman"/>
        </w:rPr>
        <w:t>The average cosine similarity between war-criminal words</w:t>
      </w:r>
      <w:r w:rsidR="00FF0040">
        <w:rPr>
          <w:rFonts w:ascii="Times New Roman" w:hAnsi="Times New Roman" w:cs="Times New Roman"/>
        </w:rPr>
        <w:t xml:space="preserve"> </w:t>
      </w:r>
      <w:r w:rsidR="00F5141E" w:rsidRPr="004D0849">
        <w:rPr>
          <w:rFonts w:ascii="Times New Roman" w:hAnsi="Times New Roman" w:cs="Times New Roman"/>
        </w:rPr>
        <w:t>and treason words (horizontal lines) decreased significantly</w:t>
      </w:r>
      <w:r w:rsidR="00FF0040">
        <w:rPr>
          <w:rFonts w:ascii="Times New Roman" w:hAnsi="Times New Roman" w:cs="Times New Roman"/>
        </w:rPr>
        <w:t xml:space="preserve"> </w:t>
      </w:r>
      <w:r w:rsidR="00F5141E" w:rsidRPr="004D0849">
        <w:rPr>
          <w:rFonts w:ascii="Times New Roman" w:hAnsi="Times New Roman" w:cs="Times New Roman"/>
        </w:rPr>
        <w:t>when we compare 1945-1955 to 1965-1975. At the same</w:t>
      </w:r>
      <w:r w:rsidR="00FF0040">
        <w:rPr>
          <w:rFonts w:ascii="Times New Roman" w:hAnsi="Times New Roman" w:cs="Times New Roman"/>
        </w:rPr>
        <w:t xml:space="preserve"> t</w:t>
      </w:r>
      <w:r w:rsidR="00F5141E" w:rsidRPr="004D0849">
        <w:rPr>
          <w:rFonts w:ascii="Times New Roman" w:hAnsi="Times New Roman" w:cs="Times New Roman"/>
        </w:rPr>
        <w:t>ime, we observed increased levels of closeness in vector</w:t>
      </w:r>
      <w:r>
        <w:rPr>
          <w:rFonts w:ascii="Times New Roman" w:hAnsi="Times New Roman" w:cs="Times New Roman"/>
        </w:rPr>
        <w:t xml:space="preserve"> </w:t>
      </w:r>
      <w:r w:rsidR="00F5141E" w:rsidRPr="004D0849">
        <w:rPr>
          <w:rFonts w:ascii="Times New Roman" w:hAnsi="Times New Roman" w:cs="Times New Roman"/>
        </w:rPr>
        <w:t>space between war criminal related words to words associated</w:t>
      </w:r>
      <w:r w:rsidR="00FF0040">
        <w:rPr>
          <w:rFonts w:ascii="Times New Roman" w:hAnsi="Times New Roman" w:cs="Times New Roman"/>
        </w:rPr>
        <w:t xml:space="preserve"> </w:t>
      </w:r>
      <w:r w:rsidR="00F5141E" w:rsidRPr="004D0849">
        <w:rPr>
          <w:rFonts w:ascii="Times New Roman" w:hAnsi="Times New Roman" w:cs="Times New Roman"/>
        </w:rPr>
        <w:t>with (individual) victims, as can be seen in Figure 1.</w:t>
      </w:r>
    </w:p>
    <w:p w14:paraId="195FE922" w14:textId="77777777" w:rsidR="00986904" w:rsidRDefault="00986904" w:rsidP="00986904">
      <w:pPr>
        <w:widowControl w:val="0"/>
        <w:autoSpaceDE w:val="0"/>
        <w:autoSpaceDN w:val="0"/>
        <w:adjustRightInd w:val="0"/>
        <w:rPr>
          <w:rFonts w:ascii="Times New Roman" w:hAnsi="Times New Roman" w:cs="Times New Roman"/>
          <w:b/>
        </w:rPr>
      </w:pPr>
    </w:p>
    <w:p w14:paraId="265EAEAD" w14:textId="77777777" w:rsidR="00986904" w:rsidRPr="004D0849" w:rsidRDefault="00986904" w:rsidP="00986904">
      <w:pPr>
        <w:widowControl w:val="0"/>
        <w:autoSpaceDE w:val="0"/>
        <w:autoSpaceDN w:val="0"/>
        <w:adjustRightInd w:val="0"/>
        <w:rPr>
          <w:rFonts w:ascii="Times New Roman" w:hAnsi="Times New Roman" w:cs="Times New Roman"/>
        </w:rPr>
      </w:pPr>
      <w:r>
        <w:rPr>
          <w:rFonts w:ascii="Times New Roman" w:hAnsi="Times New Roman" w:cs="Times New Roman"/>
          <w:b/>
        </w:rPr>
        <w:t xml:space="preserve">INSERT HERE: </w:t>
      </w:r>
      <w:r w:rsidRPr="00DD5DB5">
        <w:rPr>
          <w:rFonts w:ascii="Times New Roman" w:hAnsi="Times New Roman" w:cs="Times New Roman"/>
          <w:sz w:val="20"/>
          <w:szCs w:val="20"/>
        </w:rPr>
        <w:t>Figure 1: Top 250 war criminal related words 1945-1955 (grey) and 1965-1975 (black) plotted by their cosine similarity to victim (x) and traitor (y) words.</w:t>
      </w:r>
    </w:p>
    <w:p w14:paraId="575DA2B9" w14:textId="3F77474F" w:rsidR="00001321" w:rsidRPr="00001321" w:rsidRDefault="00001321" w:rsidP="00FF0040">
      <w:pPr>
        <w:widowControl w:val="0"/>
        <w:autoSpaceDE w:val="0"/>
        <w:autoSpaceDN w:val="0"/>
        <w:adjustRightInd w:val="0"/>
        <w:spacing w:line="360" w:lineRule="auto"/>
        <w:jc w:val="both"/>
        <w:rPr>
          <w:rFonts w:ascii="Times New Roman" w:hAnsi="Times New Roman" w:cs="Times New Roman"/>
          <w:b/>
        </w:rPr>
      </w:pPr>
      <w:r>
        <w:rPr>
          <w:rFonts w:ascii="Times New Roman" w:hAnsi="Times New Roman" w:cs="Times New Roman"/>
          <w:b/>
        </w:rPr>
        <w:t xml:space="preserve"> </w:t>
      </w:r>
    </w:p>
    <w:p w14:paraId="6EE41AB8" w14:textId="7C1EC69A" w:rsidR="00796896" w:rsidRPr="001C524C" w:rsidRDefault="00F5141E" w:rsidP="00796896">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At first glance, this observation is completely in line</w:t>
      </w:r>
      <w:r w:rsidR="00796896">
        <w:rPr>
          <w:rFonts w:ascii="Times New Roman" w:hAnsi="Times New Roman" w:cs="Times New Roman"/>
        </w:rPr>
        <w:t xml:space="preserve"> </w:t>
      </w:r>
      <w:r w:rsidRPr="004D0849">
        <w:rPr>
          <w:rFonts w:ascii="Times New Roman" w:hAnsi="Times New Roman" w:cs="Times New Roman"/>
        </w:rPr>
        <w:t>with the relevant historiography. Several authors have emphasized</w:t>
      </w:r>
      <w:r w:rsidR="00796896">
        <w:rPr>
          <w:rFonts w:ascii="Times New Roman" w:hAnsi="Times New Roman" w:cs="Times New Roman"/>
        </w:rPr>
        <w:t xml:space="preserve"> </w:t>
      </w:r>
      <w:r w:rsidRPr="004D0849">
        <w:rPr>
          <w:rFonts w:ascii="Times New Roman" w:hAnsi="Times New Roman" w:cs="Times New Roman"/>
        </w:rPr>
        <w:t>the sharp rise of interest into the mental health</w:t>
      </w:r>
      <w:r w:rsidR="00796896">
        <w:rPr>
          <w:rFonts w:ascii="Times New Roman" w:hAnsi="Times New Roman" w:cs="Times New Roman"/>
        </w:rPr>
        <w:t xml:space="preserve"> </w:t>
      </w:r>
      <w:r w:rsidRPr="004D0849">
        <w:rPr>
          <w:rFonts w:ascii="Times New Roman" w:hAnsi="Times New Roman" w:cs="Times New Roman"/>
        </w:rPr>
        <w:t>of</w:t>
      </w:r>
      <w:r w:rsidR="00796896">
        <w:rPr>
          <w:rFonts w:ascii="Times New Roman" w:hAnsi="Times New Roman" w:cs="Times New Roman"/>
        </w:rPr>
        <w:t xml:space="preserve"> individual war victims and </w:t>
      </w:r>
      <w:r w:rsidRPr="004D0849">
        <w:rPr>
          <w:rFonts w:ascii="Times New Roman" w:hAnsi="Times New Roman" w:cs="Times New Roman"/>
        </w:rPr>
        <w:t>their families as a decisive</w:t>
      </w:r>
      <w:r w:rsidR="00796896">
        <w:rPr>
          <w:rFonts w:ascii="Times New Roman" w:hAnsi="Times New Roman" w:cs="Times New Roman"/>
        </w:rPr>
        <w:t xml:space="preserve"> </w:t>
      </w:r>
      <w:r w:rsidRPr="004D0849">
        <w:rPr>
          <w:rFonts w:ascii="Times New Roman" w:hAnsi="Times New Roman" w:cs="Times New Roman"/>
        </w:rPr>
        <w:t>factor in pol</w:t>
      </w:r>
      <w:r w:rsidR="00796896">
        <w:rPr>
          <w:rFonts w:ascii="Times New Roman" w:hAnsi="Times New Roman" w:cs="Times New Roman"/>
        </w:rPr>
        <w:t xml:space="preserve">icy making and the formation of </w:t>
      </w:r>
      <w:r w:rsidRPr="004D0849">
        <w:rPr>
          <w:rFonts w:ascii="Times New Roman" w:hAnsi="Times New Roman" w:cs="Times New Roman"/>
        </w:rPr>
        <w:t>political</w:t>
      </w:r>
      <w:r w:rsidR="00796896">
        <w:rPr>
          <w:rFonts w:ascii="Times New Roman" w:hAnsi="Times New Roman" w:cs="Times New Roman"/>
        </w:rPr>
        <w:t xml:space="preserve"> </w:t>
      </w:r>
      <w:r w:rsidRPr="004D0849">
        <w:rPr>
          <w:rFonts w:ascii="Times New Roman" w:hAnsi="Times New Roman" w:cs="Times New Roman"/>
        </w:rPr>
        <w:t>opinion.</w:t>
      </w:r>
      <w:r w:rsidR="00D31E9C">
        <w:rPr>
          <w:rFonts w:ascii="Times New Roman" w:hAnsi="Times New Roman" w:cs="Times New Roman"/>
        </w:rPr>
        <w:t xml:space="preserve"> Figure 1</w:t>
      </w:r>
      <w:r w:rsidRPr="004D0849">
        <w:rPr>
          <w:rFonts w:ascii="Times New Roman" w:hAnsi="Times New Roman" w:cs="Times New Roman"/>
        </w:rPr>
        <w:t xml:space="preserve"> also indicates the observed shift in discourse</w:t>
      </w:r>
      <w:r w:rsidR="00796896">
        <w:rPr>
          <w:rFonts w:ascii="Times New Roman" w:hAnsi="Times New Roman" w:cs="Times New Roman"/>
        </w:rPr>
        <w:t xml:space="preserve"> </w:t>
      </w:r>
      <w:r w:rsidRPr="004D0849">
        <w:rPr>
          <w:rFonts w:ascii="Times New Roman" w:hAnsi="Times New Roman" w:cs="Times New Roman"/>
        </w:rPr>
        <w:t>from focusing on the initial crimes, committed by the war</w:t>
      </w:r>
      <w:r w:rsidR="00796896">
        <w:rPr>
          <w:rFonts w:ascii="Times New Roman" w:hAnsi="Times New Roman" w:cs="Times New Roman"/>
        </w:rPr>
        <w:t xml:space="preserve"> </w:t>
      </w:r>
      <w:r w:rsidRPr="004D0849">
        <w:rPr>
          <w:rFonts w:ascii="Times New Roman" w:hAnsi="Times New Roman" w:cs="Times New Roman"/>
        </w:rPr>
        <w:t xml:space="preserve">criminals, to the </w:t>
      </w:r>
      <w:r w:rsidR="00796896">
        <w:rPr>
          <w:rFonts w:ascii="Times New Roman" w:hAnsi="Times New Roman" w:cs="Times New Roman"/>
        </w:rPr>
        <w:t xml:space="preserve">consequences of their deeds for </w:t>
      </w:r>
      <w:r w:rsidRPr="004D0849">
        <w:rPr>
          <w:rFonts w:ascii="Times New Roman" w:hAnsi="Times New Roman" w:cs="Times New Roman"/>
        </w:rPr>
        <w:t>individual</w:t>
      </w:r>
      <w:r w:rsidR="00796896">
        <w:rPr>
          <w:rFonts w:ascii="Times New Roman" w:hAnsi="Times New Roman" w:cs="Times New Roman"/>
        </w:rPr>
        <w:t xml:space="preserve"> </w:t>
      </w:r>
      <w:r w:rsidRPr="004D0849">
        <w:rPr>
          <w:rFonts w:ascii="Times New Roman" w:hAnsi="Times New Roman" w:cs="Times New Roman"/>
        </w:rPr>
        <w:t>people involved</w:t>
      </w:r>
      <w:r w:rsidR="001C524C">
        <w:rPr>
          <w:rFonts w:ascii="Times New Roman" w:hAnsi="Times New Roman" w:cs="Times New Roman"/>
        </w:rPr>
        <w:t xml:space="preserve"> </w:t>
      </w:r>
      <w:r w:rsidR="00FF57CE" w:rsidRPr="001C524C">
        <w:rPr>
          <w:rFonts w:ascii="Times New Roman" w:hAnsi="Times New Roman" w:cs="Times New Roman"/>
        </w:rPr>
        <w:t>(</w:t>
      </w:r>
      <w:proofErr w:type="spellStart"/>
      <w:r w:rsidR="00FF57CE" w:rsidRPr="001C524C">
        <w:rPr>
          <w:rFonts w:ascii="Times New Roman" w:hAnsi="Times New Roman" w:cs="Times New Roman"/>
        </w:rPr>
        <w:t>Haan</w:t>
      </w:r>
      <w:proofErr w:type="spellEnd"/>
      <w:r w:rsidR="00FF57CE" w:rsidRPr="001C524C">
        <w:rPr>
          <w:rFonts w:ascii="Times New Roman" w:hAnsi="Times New Roman" w:cs="Times New Roman"/>
        </w:rPr>
        <w:t xml:space="preserve"> 1997; </w:t>
      </w:r>
      <w:proofErr w:type="spellStart"/>
      <w:r w:rsidR="00FF57CE" w:rsidRPr="001C524C">
        <w:rPr>
          <w:rFonts w:ascii="Times New Roman" w:hAnsi="Times New Roman" w:cs="Times New Roman"/>
        </w:rPr>
        <w:t>Heijden</w:t>
      </w:r>
      <w:proofErr w:type="spellEnd"/>
      <w:r w:rsidR="00FF57CE" w:rsidRPr="001C524C">
        <w:rPr>
          <w:rFonts w:ascii="Times New Roman" w:hAnsi="Times New Roman" w:cs="Times New Roman"/>
        </w:rPr>
        <w:t xml:space="preserve"> 2012; Smits 2008; </w:t>
      </w:r>
      <w:proofErr w:type="spellStart"/>
      <w:r w:rsidR="00FF57CE" w:rsidRPr="001C524C">
        <w:rPr>
          <w:rFonts w:ascii="Times New Roman" w:hAnsi="Times New Roman" w:cs="Times New Roman"/>
        </w:rPr>
        <w:t>Withuis</w:t>
      </w:r>
      <w:proofErr w:type="spellEnd"/>
      <w:r w:rsidR="00FF57CE" w:rsidRPr="001C524C">
        <w:rPr>
          <w:rFonts w:ascii="Times New Roman" w:hAnsi="Times New Roman" w:cs="Times New Roman"/>
        </w:rPr>
        <w:t xml:space="preserve"> 2002)</w:t>
      </w:r>
      <w:r w:rsidR="001C524C">
        <w:rPr>
          <w:rFonts w:ascii="Times New Roman" w:hAnsi="Times New Roman" w:cs="Times New Roman"/>
        </w:rPr>
        <w:t>.</w:t>
      </w:r>
    </w:p>
    <w:p w14:paraId="20B95AE5" w14:textId="12838DC8" w:rsidR="00F5141E" w:rsidRPr="004D0849" w:rsidRDefault="00F5141E" w:rsidP="00291164">
      <w:pPr>
        <w:widowControl w:val="0"/>
        <w:autoSpaceDE w:val="0"/>
        <w:autoSpaceDN w:val="0"/>
        <w:adjustRightInd w:val="0"/>
        <w:spacing w:line="360" w:lineRule="auto"/>
        <w:ind w:firstLine="708"/>
        <w:jc w:val="both"/>
        <w:rPr>
          <w:rFonts w:ascii="Times New Roman" w:hAnsi="Times New Roman" w:cs="Times New Roman"/>
        </w:rPr>
      </w:pPr>
      <w:r w:rsidRPr="001C524C">
        <w:rPr>
          <w:rFonts w:ascii="Times New Roman" w:hAnsi="Times New Roman" w:cs="Times New Roman"/>
        </w:rPr>
        <w:t xml:space="preserve">This development </w:t>
      </w:r>
      <w:r w:rsidR="00F0374B" w:rsidRPr="001C524C">
        <w:rPr>
          <w:rFonts w:ascii="Times New Roman" w:hAnsi="Times New Roman" w:cs="Times New Roman"/>
        </w:rPr>
        <w:t>can</w:t>
      </w:r>
      <w:r w:rsidR="00B758B0" w:rsidRPr="001C524C">
        <w:rPr>
          <w:rFonts w:ascii="Times New Roman" w:hAnsi="Times New Roman" w:cs="Times New Roman"/>
        </w:rPr>
        <w:t xml:space="preserve">, however, </w:t>
      </w:r>
      <w:r w:rsidR="00F0374B" w:rsidRPr="001C524C">
        <w:rPr>
          <w:rFonts w:ascii="Times New Roman" w:hAnsi="Times New Roman" w:cs="Times New Roman"/>
        </w:rPr>
        <w:t>not</w:t>
      </w:r>
      <w:r w:rsidRPr="001C524C">
        <w:rPr>
          <w:rFonts w:ascii="Times New Roman" w:hAnsi="Times New Roman" w:cs="Times New Roman"/>
        </w:rPr>
        <w:t xml:space="preserve"> be considered a mere discursive</w:t>
      </w:r>
      <w:r w:rsidR="00F0374B" w:rsidRPr="001C524C">
        <w:rPr>
          <w:rFonts w:ascii="Times New Roman" w:hAnsi="Times New Roman" w:cs="Times New Roman"/>
        </w:rPr>
        <w:t xml:space="preserve"> </w:t>
      </w:r>
      <w:r w:rsidRPr="001C524C">
        <w:rPr>
          <w:rFonts w:ascii="Times New Roman" w:hAnsi="Times New Roman" w:cs="Times New Roman"/>
        </w:rPr>
        <w:t>change: the observed shifts in parliamentary vocabulary</w:t>
      </w:r>
      <w:r w:rsidR="00F0374B" w:rsidRPr="001C524C">
        <w:rPr>
          <w:rFonts w:ascii="Times New Roman" w:hAnsi="Times New Roman" w:cs="Times New Roman"/>
        </w:rPr>
        <w:t xml:space="preserve"> </w:t>
      </w:r>
      <w:r w:rsidRPr="001C524C">
        <w:rPr>
          <w:rFonts w:ascii="Times New Roman" w:hAnsi="Times New Roman" w:cs="Times New Roman"/>
        </w:rPr>
        <w:t>represent actual hi</w:t>
      </w:r>
      <w:r w:rsidRPr="004D0849">
        <w:rPr>
          <w:rFonts w:ascii="Times New Roman" w:hAnsi="Times New Roman" w:cs="Times New Roman"/>
        </w:rPr>
        <w:t xml:space="preserve">storical developments in the </w:t>
      </w:r>
      <w:r w:rsidR="00F0374B" w:rsidRPr="004D0849">
        <w:rPr>
          <w:rFonts w:ascii="Times New Roman" w:hAnsi="Times New Roman" w:cs="Times New Roman"/>
        </w:rPr>
        <w:t>post-war</w:t>
      </w:r>
      <w:r w:rsidR="00F0374B">
        <w:rPr>
          <w:rFonts w:ascii="Times New Roman" w:hAnsi="Times New Roman" w:cs="Times New Roman"/>
        </w:rPr>
        <w:t xml:space="preserve"> </w:t>
      </w:r>
      <w:r w:rsidRPr="004D0849">
        <w:rPr>
          <w:rFonts w:ascii="Times New Roman" w:hAnsi="Times New Roman" w:cs="Times New Roman"/>
        </w:rPr>
        <w:t>dealing with war criminals. In the early 1970s, the only</w:t>
      </w:r>
      <w:r w:rsidR="00F0374B">
        <w:rPr>
          <w:rFonts w:ascii="Times New Roman" w:hAnsi="Times New Roman" w:cs="Times New Roman"/>
        </w:rPr>
        <w:t xml:space="preserve"> </w:t>
      </w:r>
      <w:r w:rsidRPr="004D0849">
        <w:rPr>
          <w:rFonts w:ascii="Times New Roman" w:hAnsi="Times New Roman" w:cs="Times New Roman"/>
        </w:rPr>
        <w:t>war criminals remaining in Dutch prisons were German nationals.</w:t>
      </w:r>
      <w:r w:rsidR="00F0374B">
        <w:rPr>
          <w:rFonts w:ascii="Times New Roman" w:hAnsi="Times New Roman" w:cs="Times New Roman"/>
        </w:rPr>
        <w:t xml:space="preserve"> </w:t>
      </w:r>
      <w:r w:rsidRPr="004D0849">
        <w:rPr>
          <w:rFonts w:ascii="Times New Roman" w:hAnsi="Times New Roman" w:cs="Times New Roman"/>
        </w:rPr>
        <w:t>Whereas in 1945, main part of the more than hundred</w:t>
      </w:r>
      <w:r w:rsidR="00F0374B">
        <w:rPr>
          <w:rFonts w:ascii="Times New Roman" w:hAnsi="Times New Roman" w:cs="Times New Roman"/>
        </w:rPr>
        <w:t xml:space="preserve"> </w:t>
      </w:r>
      <w:r w:rsidRPr="004D0849">
        <w:rPr>
          <w:rFonts w:ascii="Times New Roman" w:hAnsi="Times New Roman" w:cs="Times New Roman"/>
        </w:rPr>
        <w:t>thousand incarcerated war criminals were Dutch citizens.</w:t>
      </w:r>
      <w:r w:rsidR="00F0374B">
        <w:rPr>
          <w:rFonts w:ascii="Times New Roman" w:hAnsi="Times New Roman" w:cs="Times New Roman"/>
        </w:rPr>
        <w:t xml:space="preserve"> </w:t>
      </w:r>
      <w:r w:rsidRPr="004D0849">
        <w:rPr>
          <w:rFonts w:ascii="Times New Roman" w:hAnsi="Times New Roman" w:cs="Times New Roman"/>
        </w:rPr>
        <w:t>Evidently, the accusation of treason was only applicable</w:t>
      </w:r>
      <w:r w:rsidR="00F0374B">
        <w:rPr>
          <w:rFonts w:ascii="Times New Roman" w:hAnsi="Times New Roman" w:cs="Times New Roman"/>
        </w:rPr>
        <w:t xml:space="preserve"> </w:t>
      </w:r>
      <w:r w:rsidRPr="004D0849">
        <w:rPr>
          <w:rFonts w:ascii="Times New Roman" w:hAnsi="Times New Roman" w:cs="Times New Roman"/>
        </w:rPr>
        <w:t>to the latter group. Hence, if we compare the two</w:t>
      </w:r>
      <w:r w:rsidR="00F0374B">
        <w:rPr>
          <w:rFonts w:ascii="Times New Roman" w:hAnsi="Times New Roman" w:cs="Times New Roman"/>
        </w:rPr>
        <w:t xml:space="preserve"> </w:t>
      </w:r>
      <w:r w:rsidRPr="004D0849">
        <w:rPr>
          <w:rFonts w:ascii="Times New Roman" w:hAnsi="Times New Roman" w:cs="Times New Roman"/>
        </w:rPr>
        <w:t>periods, it is not surprising that the discursive element of</w:t>
      </w:r>
      <w:r w:rsidR="00F0374B">
        <w:rPr>
          <w:rFonts w:ascii="Times New Roman" w:hAnsi="Times New Roman" w:cs="Times New Roman"/>
        </w:rPr>
        <w:t xml:space="preserve"> </w:t>
      </w:r>
      <w:r w:rsidRPr="004D0849">
        <w:rPr>
          <w:rFonts w:ascii="Times New Roman" w:hAnsi="Times New Roman" w:cs="Times New Roman"/>
        </w:rPr>
        <w:t>‘treason’ decreased in importance in the war criminal vocabulary</w:t>
      </w:r>
      <w:r w:rsidR="00291164">
        <w:rPr>
          <w:rFonts w:ascii="Times New Roman" w:hAnsi="Times New Roman" w:cs="Times New Roman"/>
        </w:rPr>
        <w:t xml:space="preserve"> </w:t>
      </w:r>
      <w:r w:rsidRPr="004D0849">
        <w:rPr>
          <w:rFonts w:ascii="Times New Roman" w:hAnsi="Times New Roman" w:cs="Times New Roman"/>
        </w:rPr>
        <w:t>in Dutch parliamentary debates between 1965 and</w:t>
      </w:r>
      <w:r w:rsidR="00F0374B">
        <w:rPr>
          <w:rFonts w:ascii="Times New Roman" w:hAnsi="Times New Roman" w:cs="Times New Roman"/>
        </w:rPr>
        <w:t xml:space="preserve"> </w:t>
      </w:r>
      <w:r w:rsidRPr="004D0849">
        <w:rPr>
          <w:rFonts w:ascii="Times New Roman" w:hAnsi="Times New Roman" w:cs="Times New Roman"/>
        </w:rPr>
        <w:t>1975.</w:t>
      </w:r>
    </w:p>
    <w:p w14:paraId="2582F3EC" w14:textId="460A9FE2" w:rsidR="00F5141E" w:rsidRDefault="00F5141E" w:rsidP="00D20436">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Although the shifts in vocabulary indicate that there was</w:t>
      </w:r>
      <w:r w:rsidR="00D20436">
        <w:rPr>
          <w:rFonts w:ascii="Times New Roman" w:hAnsi="Times New Roman" w:cs="Times New Roman"/>
        </w:rPr>
        <w:t xml:space="preserve"> an observable shift in </w:t>
      </w:r>
      <w:r w:rsidRPr="004D0849">
        <w:rPr>
          <w:rFonts w:ascii="Times New Roman" w:hAnsi="Times New Roman" w:cs="Times New Roman"/>
        </w:rPr>
        <w:t>discourse, we have to stress that our</w:t>
      </w:r>
      <w:r w:rsidR="00D20436">
        <w:rPr>
          <w:rFonts w:ascii="Times New Roman" w:hAnsi="Times New Roman" w:cs="Times New Roman"/>
        </w:rPr>
        <w:t xml:space="preserve"> </w:t>
      </w:r>
      <w:r w:rsidRPr="004D0849">
        <w:rPr>
          <w:rFonts w:ascii="Times New Roman" w:hAnsi="Times New Roman" w:cs="Times New Roman"/>
        </w:rPr>
        <w:t xml:space="preserve">analysis also indicates continuity in the </w:t>
      </w:r>
      <w:r w:rsidR="00D20436" w:rsidRPr="004D0849">
        <w:rPr>
          <w:rFonts w:ascii="Times New Roman" w:hAnsi="Times New Roman" w:cs="Times New Roman"/>
        </w:rPr>
        <w:t>parliamentary</w:t>
      </w:r>
      <w:r w:rsidRPr="004D0849">
        <w:rPr>
          <w:rFonts w:ascii="Times New Roman" w:hAnsi="Times New Roman" w:cs="Times New Roman"/>
        </w:rPr>
        <w:t xml:space="preserve"> vocabulary</w:t>
      </w:r>
      <w:r w:rsidR="00D20436">
        <w:rPr>
          <w:rFonts w:ascii="Times New Roman" w:hAnsi="Times New Roman" w:cs="Times New Roman"/>
        </w:rPr>
        <w:t xml:space="preserve"> </w:t>
      </w:r>
      <w:r w:rsidRPr="004D0849">
        <w:rPr>
          <w:rFonts w:ascii="Times New Roman" w:hAnsi="Times New Roman" w:cs="Times New Roman"/>
        </w:rPr>
        <w:t>of 1945-1955 and 1965-1975. The scatterplots</w:t>
      </w:r>
      <w:r w:rsidR="00D20436">
        <w:rPr>
          <w:rFonts w:ascii="Times New Roman" w:hAnsi="Times New Roman" w:cs="Times New Roman"/>
        </w:rPr>
        <w:t xml:space="preserve"> </w:t>
      </w:r>
      <w:r w:rsidRPr="004D0849">
        <w:rPr>
          <w:rFonts w:ascii="Times New Roman" w:hAnsi="Times New Roman" w:cs="Times New Roman"/>
        </w:rPr>
        <w:t>in Figure 1 indicate a shift, but do not show a complete</w:t>
      </w:r>
      <w:r w:rsidR="00D20436">
        <w:rPr>
          <w:rFonts w:ascii="Times New Roman" w:hAnsi="Times New Roman" w:cs="Times New Roman"/>
        </w:rPr>
        <w:t xml:space="preserve"> </w:t>
      </w:r>
      <w:r w:rsidRPr="004D0849">
        <w:rPr>
          <w:rFonts w:ascii="Times New Roman" w:hAnsi="Times New Roman" w:cs="Times New Roman"/>
        </w:rPr>
        <w:t>turn of the parliamentary vocabulary on war criminals. The</w:t>
      </w:r>
      <w:r w:rsidR="00D20436">
        <w:rPr>
          <w:rFonts w:ascii="Times New Roman" w:hAnsi="Times New Roman" w:cs="Times New Roman"/>
        </w:rPr>
        <w:t xml:space="preserve"> </w:t>
      </w:r>
      <w:r w:rsidR="00EB1C5C">
        <w:rPr>
          <w:rFonts w:ascii="Times New Roman" w:hAnsi="Times New Roman" w:cs="Times New Roman"/>
        </w:rPr>
        <w:t>scatter</w:t>
      </w:r>
      <w:r w:rsidRPr="004D0849">
        <w:rPr>
          <w:rFonts w:ascii="Times New Roman" w:hAnsi="Times New Roman" w:cs="Times New Roman"/>
        </w:rPr>
        <w:t xml:space="preserve">plots in </w:t>
      </w:r>
      <w:r w:rsidRPr="004D0849">
        <w:rPr>
          <w:rFonts w:ascii="Times New Roman" w:hAnsi="Times New Roman" w:cs="Times New Roman"/>
        </w:rPr>
        <w:lastRenderedPageBreak/>
        <w:t>Figure 1 from both periods show overlap between</w:t>
      </w:r>
      <w:r w:rsidR="00D20436">
        <w:rPr>
          <w:rFonts w:ascii="Times New Roman" w:hAnsi="Times New Roman" w:cs="Times New Roman"/>
        </w:rPr>
        <w:t xml:space="preserve"> </w:t>
      </w:r>
      <w:r w:rsidRPr="004D0849">
        <w:rPr>
          <w:rFonts w:ascii="Times New Roman" w:hAnsi="Times New Roman" w:cs="Times New Roman"/>
        </w:rPr>
        <w:t>the nearest neighbours of war criminal related words</w:t>
      </w:r>
      <w:r w:rsidR="00D20436">
        <w:rPr>
          <w:rFonts w:ascii="Times New Roman" w:hAnsi="Times New Roman" w:cs="Times New Roman"/>
        </w:rPr>
        <w:t xml:space="preserve"> </w:t>
      </w:r>
      <w:r w:rsidRPr="004D0849">
        <w:rPr>
          <w:rFonts w:ascii="Times New Roman" w:hAnsi="Times New Roman" w:cs="Times New Roman"/>
        </w:rPr>
        <w:t>from 1945-1955 and 1965-1975, scored on closeness to</w:t>
      </w:r>
      <w:r w:rsidR="00D20436">
        <w:rPr>
          <w:rFonts w:ascii="Times New Roman" w:hAnsi="Times New Roman" w:cs="Times New Roman"/>
        </w:rPr>
        <w:t xml:space="preserve"> </w:t>
      </w:r>
      <w:r w:rsidRPr="004D0849">
        <w:rPr>
          <w:rFonts w:ascii="Times New Roman" w:hAnsi="Times New Roman" w:cs="Times New Roman"/>
        </w:rPr>
        <w:t>both treason and victim words. We have observed a significant</w:t>
      </w:r>
      <w:r w:rsidR="00D20436">
        <w:rPr>
          <w:rFonts w:ascii="Times New Roman" w:hAnsi="Times New Roman" w:cs="Times New Roman"/>
        </w:rPr>
        <w:t xml:space="preserve"> </w:t>
      </w:r>
      <w:r w:rsidRPr="004D0849">
        <w:rPr>
          <w:rFonts w:ascii="Times New Roman" w:hAnsi="Times New Roman" w:cs="Times New Roman"/>
        </w:rPr>
        <w:t>change, or shift. However, we also have to conclude</w:t>
      </w:r>
      <w:r w:rsidR="00D20436">
        <w:rPr>
          <w:rFonts w:ascii="Times New Roman" w:hAnsi="Times New Roman" w:cs="Times New Roman"/>
        </w:rPr>
        <w:t xml:space="preserve"> </w:t>
      </w:r>
      <w:r w:rsidRPr="004D0849">
        <w:rPr>
          <w:rFonts w:ascii="Times New Roman" w:hAnsi="Times New Roman" w:cs="Times New Roman"/>
        </w:rPr>
        <w:t>that we did not find a complete turn in vocabulary, as our</w:t>
      </w:r>
      <w:r w:rsidR="00D20436">
        <w:rPr>
          <w:rFonts w:ascii="Times New Roman" w:hAnsi="Times New Roman" w:cs="Times New Roman"/>
        </w:rPr>
        <w:t xml:space="preserve"> </w:t>
      </w:r>
      <w:r w:rsidRPr="004D0849">
        <w:rPr>
          <w:rFonts w:ascii="Times New Roman" w:hAnsi="Times New Roman" w:cs="Times New Roman"/>
        </w:rPr>
        <w:t>analysis also indicates continuity and a lasting importance</w:t>
      </w:r>
      <w:r w:rsidR="00D20436">
        <w:rPr>
          <w:rFonts w:ascii="Times New Roman" w:hAnsi="Times New Roman" w:cs="Times New Roman"/>
        </w:rPr>
        <w:t xml:space="preserve"> </w:t>
      </w:r>
      <w:r w:rsidRPr="004D0849">
        <w:rPr>
          <w:rFonts w:ascii="Times New Roman" w:hAnsi="Times New Roman" w:cs="Times New Roman"/>
        </w:rPr>
        <w:t>for perpetration and treason in the war criminal debates.</w:t>
      </w:r>
    </w:p>
    <w:p w14:paraId="61874169" w14:textId="55F33D21" w:rsidR="00EB099C" w:rsidRDefault="00EB099C" w:rsidP="00D20436">
      <w:pPr>
        <w:widowControl w:val="0"/>
        <w:autoSpaceDE w:val="0"/>
        <w:autoSpaceDN w:val="0"/>
        <w:adjustRightInd w:val="0"/>
        <w:spacing w:line="360" w:lineRule="auto"/>
        <w:ind w:firstLine="708"/>
        <w:jc w:val="both"/>
        <w:rPr>
          <w:rFonts w:ascii="Times New Roman" w:hAnsi="Times New Roman" w:cs="Times New Roman"/>
        </w:rPr>
      </w:pPr>
    </w:p>
    <w:p w14:paraId="7827ED82" w14:textId="04F2718D" w:rsidR="00986904" w:rsidRPr="004D0849" w:rsidRDefault="00986904" w:rsidP="00986904">
      <w:pPr>
        <w:widowControl w:val="0"/>
        <w:autoSpaceDE w:val="0"/>
        <w:autoSpaceDN w:val="0"/>
        <w:adjustRightInd w:val="0"/>
        <w:rPr>
          <w:rFonts w:ascii="Times New Roman" w:hAnsi="Times New Roman" w:cs="Times New Roman"/>
        </w:rPr>
      </w:pPr>
      <w:r>
        <w:rPr>
          <w:rFonts w:ascii="Times New Roman" w:hAnsi="Times New Roman" w:cs="Times New Roman"/>
          <w:b/>
        </w:rPr>
        <w:t>INSERT HERE:</w:t>
      </w:r>
      <w:r w:rsidRPr="00025F02">
        <w:rPr>
          <w:rFonts w:ascii="Times New Roman" w:hAnsi="Times New Roman" w:cs="Times New Roman"/>
          <w:b/>
          <w:sz w:val="20"/>
          <w:szCs w:val="20"/>
        </w:rPr>
        <w:t xml:space="preserve"> </w:t>
      </w:r>
      <w:r w:rsidRPr="00025F02">
        <w:rPr>
          <w:rFonts w:ascii="Times New Roman" w:hAnsi="Times New Roman" w:cs="Times New Roman"/>
          <w:sz w:val="20"/>
          <w:szCs w:val="20"/>
        </w:rPr>
        <w:t>Figure 2: Top 250 war criminal related words 1945-1955 (grey) and 1965-1975 (black) plotted by their cosine similarity to life imprisonment (x) and death sentence words (y).</w:t>
      </w:r>
    </w:p>
    <w:p w14:paraId="160DC48B" w14:textId="33FBBE1C" w:rsidR="00025F02" w:rsidRPr="00025F02" w:rsidRDefault="00025F02" w:rsidP="00EA471B">
      <w:pPr>
        <w:widowControl w:val="0"/>
        <w:autoSpaceDE w:val="0"/>
        <w:autoSpaceDN w:val="0"/>
        <w:adjustRightInd w:val="0"/>
        <w:rPr>
          <w:rFonts w:ascii="Times New Roman" w:hAnsi="Times New Roman" w:cs="Times New Roman"/>
          <w:b/>
        </w:rPr>
      </w:pPr>
    </w:p>
    <w:p w14:paraId="635A479B" w14:textId="616722B9" w:rsidR="00EB1C5C" w:rsidRDefault="00F5141E" w:rsidP="00001321">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It remains imperative to remain aware of the possible</w:t>
      </w:r>
      <w:r w:rsidR="00E90F90">
        <w:rPr>
          <w:rFonts w:ascii="Times New Roman" w:hAnsi="Times New Roman" w:cs="Times New Roman"/>
        </w:rPr>
        <w:t xml:space="preserve"> pitfalls of this type of </w:t>
      </w:r>
      <w:r w:rsidRPr="004D0849">
        <w:rPr>
          <w:rFonts w:ascii="Times New Roman" w:hAnsi="Times New Roman" w:cs="Times New Roman"/>
        </w:rPr>
        <w:t>investigation. This is evident in the</w:t>
      </w:r>
      <w:r w:rsidR="00EB1C5C">
        <w:rPr>
          <w:rFonts w:ascii="Times New Roman" w:hAnsi="Times New Roman" w:cs="Times New Roman"/>
        </w:rPr>
        <w:t xml:space="preserve"> </w:t>
      </w:r>
      <w:r w:rsidRPr="004D0849">
        <w:rPr>
          <w:rFonts w:ascii="Times New Roman" w:hAnsi="Times New Roman" w:cs="Times New Roman"/>
        </w:rPr>
        <w:t>sharp rise of references to the death penalty in war criminal</w:t>
      </w:r>
      <w:r w:rsidR="00EB1C5C">
        <w:rPr>
          <w:rFonts w:ascii="Times New Roman" w:hAnsi="Times New Roman" w:cs="Times New Roman"/>
        </w:rPr>
        <w:t xml:space="preserve"> </w:t>
      </w:r>
      <w:r w:rsidRPr="004D0849">
        <w:rPr>
          <w:rFonts w:ascii="Times New Roman" w:hAnsi="Times New Roman" w:cs="Times New Roman"/>
        </w:rPr>
        <w:t>vocabulary that we observed (see Figure 2). During the</w:t>
      </w:r>
      <w:r w:rsidR="00EB1C5C">
        <w:rPr>
          <w:rFonts w:ascii="Times New Roman" w:hAnsi="Times New Roman" w:cs="Times New Roman"/>
        </w:rPr>
        <w:t xml:space="preserve"> </w:t>
      </w:r>
      <w:r w:rsidRPr="004D0849">
        <w:rPr>
          <w:rFonts w:ascii="Times New Roman" w:hAnsi="Times New Roman" w:cs="Times New Roman"/>
        </w:rPr>
        <w:t>second period under scrutiny, capital punishment had long</w:t>
      </w:r>
      <w:r w:rsidR="00EB1C5C">
        <w:rPr>
          <w:rFonts w:ascii="Times New Roman" w:hAnsi="Times New Roman" w:cs="Times New Roman"/>
        </w:rPr>
        <w:t xml:space="preserve"> </w:t>
      </w:r>
      <w:r w:rsidRPr="004D0849">
        <w:rPr>
          <w:rFonts w:ascii="Times New Roman" w:hAnsi="Times New Roman" w:cs="Times New Roman"/>
        </w:rPr>
        <w:t>been discontinued in the Netherlands and could not have</w:t>
      </w:r>
      <w:r w:rsidR="00EB1C5C">
        <w:rPr>
          <w:rFonts w:ascii="Times New Roman" w:hAnsi="Times New Roman" w:cs="Times New Roman"/>
        </w:rPr>
        <w:t xml:space="preserve"> </w:t>
      </w:r>
      <w:r w:rsidRPr="004D0849">
        <w:rPr>
          <w:rFonts w:ascii="Times New Roman" w:hAnsi="Times New Roman" w:cs="Times New Roman"/>
        </w:rPr>
        <w:t>been discussed as a serious penal option. Closer scrutiny</w:t>
      </w:r>
      <w:r w:rsidR="00EB1C5C">
        <w:rPr>
          <w:rFonts w:ascii="Times New Roman" w:hAnsi="Times New Roman" w:cs="Times New Roman"/>
        </w:rPr>
        <w:t xml:space="preserve"> </w:t>
      </w:r>
      <w:r w:rsidRPr="004D0849">
        <w:rPr>
          <w:rFonts w:ascii="Times New Roman" w:hAnsi="Times New Roman" w:cs="Times New Roman"/>
        </w:rPr>
        <w:t>of the data revealed that in many discussions, capital punishment</w:t>
      </w:r>
      <w:r w:rsidR="00EB1C5C">
        <w:rPr>
          <w:rFonts w:ascii="Times New Roman" w:hAnsi="Times New Roman" w:cs="Times New Roman"/>
        </w:rPr>
        <w:t xml:space="preserve"> </w:t>
      </w:r>
      <w:r w:rsidRPr="004D0849">
        <w:rPr>
          <w:rFonts w:ascii="Times New Roman" w:hAnsi="Times New Roman" w:cs="Times New Roman"/>
        </w:rPr>
        <w:t xml:space="preserve">was not advocated, but merely used as a </w:t>
      </w:r>
      <w:r w:rsidR="00713A6E" w:rsidRPr="004D0849">
        <w:rPr>
          <w:rFonts w:ascii="Times New Roman" w:hAnsi="Times New Roman" w:cs="Times New Roman"/>
        </w:rPr>
        <w:t>reference</w:t>
      </w:r>
      <w:r w:rsidR="00713A6E">
        <w:rPr>
          <w:rFonts w:ascii="Times New Roman" w:hAnsi="Times New Roman" w:cs="Times New Roman"/>
        </w:rPr>
        <w:t xml:space="preserve"> point</w:t>
      </w:r>
      <w:r w:rsidR="008C2D28" w:rsidRPr="004D0849">
        <w:rPr>
          <w:rFonts w:ascii="Times New Roman" w:hAnsi="Times New Roman" w:cs="Times New Roman"/>
        </w:rPr>
        <w:t>. The war criminals in question had originally been</w:t>
      </w:r>
      <w:r w:rsidR="008C2D28">
        <w:rPr>
          <w:rFonts w:ascii="Times New Roman" w:hAnsi="Times New Roman" w:cs="Times New Roman"/>
        </w:rPr>
        <w:t xml:space="preserve"> </w:t>
      </w:r>
      <w:r w:rsidR="008C2D28" w:rsidRPr="004D0849">
        <w:rPr>
          <w:rFonts w:ascii="Times New Roman" w:hAnsi="Times New Roman" w:cs="Times New Roman"/>
        </w:rPr>
        <w:t>condemned t</w:t>
      </w:r>
      <w:r w:rsidR="008C2D28">
        <w:rPr>
          <w:rFonts w:ascii="Times New Roman" w:hAnsi="Times New Roman" w:cs="Times New Roman"/>
        </w:rPr>
        <w:t xml:space="preserve">o die, but their punishment had </w:t>
      </w:r>
      <w:r w:rsidR="008C2D28" w:rsidRPr="004D0849">
        <w:rPr>
          <w:rFonts w:ascii="Times New Roman" w:hAnsi="Times New Roman" w:cs="Times New Roman"/>
        </w:rPr>
        <w:t>been commuted</w:t>
      </w:r>
      <w:r w:rsidR="008C2D28">
        <w:rPr>
          <w:rFonts w:ascii="Times New Roman" w:hAnsi="Times New Roman" w:cs="Times New Roman"/>
        </w:rPr>
        <w:t xml:space="preserve"> </w:t>
      </w:r>
      <w:r w:rsidR="008C2D28" w:rsidRPr="004D0849">
        <w:rPr>
          <w:rFonts w:ascii="Times New Roman" w:hAnsi="Times New Roman" w:cs="Times New Roman"/>
        </w:rPr>
        <w:t>into life imprisonment. Several members of parliament</w:t>
      </w:r>
      <w:r w:rsidR="008C2D28">
        <w:rPr>
          <w:rFonts w:ascii="Times New Roman" w:hAnsi="Times New Roman" w:cs="Times New Roman"/>
        </w:rPr>
        <w:t xml:space="preserve"> </w:t>
      </w:r>
      <w:r w:rsidR="008C2D28" w:rsidRPr="004D0849">
        <w:rPr>
          <w:rFonts w:ascii="Times New Roman" w:hAnsi="Times New Roman" w:cs="Times New Roman"/>
        </w:rPr>
        <w:t>felt that a pardon would mean that the original verdict</w:t>
      </w:r>
      <w:r w:rsidR="008C2D28">
        <w:rPr>
          <w:rFonts w:ascii="Times New Roman" w:hAnsi="Times New Roman" w:cs="Times New Roman"/>
        </w:rPr>
        <w:t xml:space="preserve"> </w:t>
      </w:r>
      <w:r w:rsidR="008C2D28" w:rsidRPr="004D0849">
        <w:rPr>
          <w:rFonts w:ascii="Times New Roman" w:hAnsi="Times New Roman" w:cs="Times New Roman"/>
        </w:rPr>
        <w:t>(death penalty) would be watered down twice. In these</w:t>
      </w:r>
      <w:r w:rsidR="00713A6E">
        <w:rPr>
          <w:rFonts w:ascii="Times New Roman" w:hAnsi="Times New Roman" w:cs="Times New Roman"/>
        </w:rPr>
        <w:t xml:space="preserve"> </w:t>
      </w:r>
      <w:r w:rsidR="008C2D28" w:rsidRPr="004D0849">
        <w:rPr>
          <w:rFonts w:ascii="Times New Roman" w:hAnsi="Times New Roman" w:cs="Times New Roman"/>
        </w:rPr>
        <w:t>discussions, capital punish</w:t>
      </w:r>
      <w:r w:rsidR="008C2D28">
        <w:rPr>
          <w:rFonts w:ascii="Times New Roman" w:hAnsi="Times New Roman" w:cs="Times New Roman"/>
        </w:rPr>
        <w:t xml:space="preserve">ment was often referenced, even </w:t>
      </w:r>
      <w:r w:rsidR="008C2D28" w:rsidRPr="004D0849">
        <w:rPr>
          <w:rFonts w:ascii="Times New Roman" w:hAnsi="Times New Roman" w:cs="Times New Roman"/>
        </w:rPr>
        <w:t>when its application was not a viable (or even legal) option</w:t>
      </w:r>
      <w:r w:rsidR="00391AD6">
        <w:rPr>
          <w:rFonts w:ascii="Times New Roman" w:hAnsi="Times New Roman" w:cs="Times New Roman"/>
        </w:rPr>
        <w:t xml:space="preserve"> </w:t>
      </w:r>
      <w:r w:rsidR="00FF57CE" w:rsidRPr="00FF57CE">
        <w:rPr>
          <w:rFonts w:ascii="Times New Roman" w:hAnsi="Times New Roman" w:cs="Times New Roman"/>
        </w:rPr>
        <w:t>(Futselaar 2015)</w:t>
      </w:r>
      <w:r w:rsidR="00391AD6">
        <w:rPr>
          <w:rFonts w:ascii="Times New Roman" w:hAnsi="Times New Roman" w:cs="Times New Roman"/>
        </w:rPr>
        <w:t>.</w:t>
      </w:r>
    </w:p>
    <w:p w14:paraId="45EC7005" w14:textId="442317DF" w:rsidR="00F5141E" w:rsidRPr="00F8473E" w:rsidRDefault="00F5141E" w:rsidP="00F5141E">
      <w:pPr>
        <w:widowControl w:val="0"/>
        <w:autoSpaceDE w:val="0"/>
        <w:autoSpaceDN w:val="0"/>
        <w:adjustRightInd w:val="0"/>
        <w:rPr>
          <w:rFonts w:ascii="Times New Roman" w:hAnsi="Times New Roman" w:cs="Times New Roman"/>
          <w:b/>
        </w:rPr>
      </w:pPr>
    </w:p>
    <w:p w14:paraId="1A925725" w14:textId="2C09CFAC" w:rsidR="00F5141E" w:rsidRDefault="008B56BD" w:rsidP="00EA471B">
      <w:pPr>
        <w:widowControl w:val="0"/>
        <w:autoSpaceDE w:val="0"/>
        <w:autoSpaceDN w:val="0"/>
        <w:adjustRightInd w:val="0"/>
        <w:spacing w:line="360" w:lineRule="auto"/>
        <w:jc w:val="center"/>
        <w:rPr>
          <w:rFonts w:ascii="Times New Roman" w:hAnsi="Times New Roman" w:cs="Times New Roman"/>
          <w:b/>
        </w:rPr>
      </w:pPr>
      <w:r w:rsidRPr="00F8473E">
        <w:rPr>
          <w:rFonts w:ascii="Times New Roman" w:hAnsi="Times New Roman" w:cs="Times New Roman"/>
          <w:b/>
        </w:rPr>
        <w:t>Conclusion</w:t>
      </w:r>
    </w:p>
    <w:p w14:paraId="3857383D" w14:textId="77777777" w:rsidR="006638B3" w:rsidRPr="00F8473E" w:rsidRDefault="006638B3" w:rsidP="00EA471B">
      <w:pPr>
        <w:widowControl w:val="0"/>
        <w:autoSpaceDE w:val="0"/>
        <w:autoSpaceDN w:val="0"/>
        <w:adjustRightInd w:val="0"/>
        <w:spacing w:line="360" w:lineRule="auto"/>
        <w:jc w:val="center"/>
        <w:rPr>
          <w:rFonts w:ascii="Times New Roman" w:hAnsi="Times New Roman" w:cs="Times New Roman"/>
          <w:b/>
        </w:rPr>
      </w:pPr>
    </w:p>
    <w:p w14:paraId="489755E7" w14:textId="0DC524D8" w:rsidR="00F5141E" w:rsidRPr="004D0849" w:rsidRDefault="008B56BD" w:rsidP="00F8473E">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This paper outlines a method for studying discursive</w:t>
      </w:r>
      <w:r w:rsidR="00713A6E">
        <w:rPr>
          <w:rFonts w:ascii="Times New Roman" w:hAnsi="Times New Roman" w:cs="Times New Roman"/>
        </w:rPr>
        <w:t xml:space="preserve"> </w:t>
      </w:r>
      <w:r w:rsidR="00F5141E" w:rsidRPr="004D0849">
        <w:rPr>
          <w:rFonts w:ascii="Times New Roman" w:hAnsi="Times New Roman" w:cs="Times New Roman"/>
        </w:rPr>
        <w:t>changes in history. We trained WEMs and calculated cosine</w:t>
      </w:r>
      <w:r w:rsidR="00713A6E">
        <w:rPr>
          <w:rFonts w:ascii="Times New Roman" w:hAnsi="Times New Roman" w:cs="Times New Roman"/>
        </w:rPr>
        <w:t xml:space="preserve"> </w:t>
      </w:r>
      <w:r w:rsidR="00F5141E" w:rsidRPr="004D0849">
        <w:rPr>
          <w:rFonts w:ascii="Times New Roman" w:hAnsi="Times New Roman" w:cs="Times New Roman"/>
        </w:rPr>
        <w:t>similarities between two opposite or related concepts</w:t>
      </w:r>
      <w:r w:rsidR="00713A6E">
        <w:rPr>
          <w:rFonts w:ascii="Times New Roman" w:hAnsi="Times New Roman" w:cs="Times New Roman"/>
        </w:rPr>
        <w:t xml:space="preserve"> </w:t>
      </w:r>
      <w:r w:rsidR="00F5141E" w:rsidRPr="004D0849">
        <w:rPr>
          <w:rFonts w:ascii="Times New Roman" w:hAnsi="Times New Roman" w:cs="Times New Roman"/>
        </w:rPr>
        <w:t>for specific periods. This enabled us to compare WEMs</w:t>
      </w:r>
      <w:r w:rsidR="00713A6E">
        <w:rPr>
          <w:rFonts w:ascii="Times New Roman" w:hAnsi="Times New Roman" w:cs="Times New Roman"/>
        </w:rPr>
        <w:t xml:space="preserve"> </w:t>
      </w:r>
      <w:r w:rsidR="00F5141E" w:rsidRPr="004D0849">
        <w:rPr>
          <w:rFonts w:ascii="Times New Roman" w:hAnsi="Times New Roman" w:cs="Times New Roman"/>
        </w:rPr>
        <w:t>for different periods. This opens the door for the use of</w:t>
      </w:r>
      <w:r w:rsidR="00713A6E">
        <w:rPr>
          <w:rFonts w:ascii="Times New Roman" w:hAnsi="Times New Roman" w:cs="Times New Roman"/>
        </w:rPr>
        <w:t xml:space="preserve"> </w:t>
      </w:r>
      <w:r w:rsidR="00F5141E" w:rsidRPr="004D0849">
        <w:rPr>
          <w:rFonts w:ascii="Times New Roman" w:hAnsi="Times New Roman" w:cs="Times New Roman"/>
        </w:rPr>
        <w:t>word embeddings as a tool for historical research, because</w:t>
      </w:r>
      <w:r w:rsidR="00713A6E">
        <w:rPr>
          <w:rFonts w:ascii="Times New Roman" w:hAnsi="Times New Roman" w:cs="Times New Roman"/>
        </w:rPr>
        <w:t xml:space="preserve"> </w:t>
      </w:r>
      <w:r w:rsidR="00F5141E" w:rsidRPr="004D0849">
        <w:rPr>
          <w:rFonts w:ascii="Times New Roman" w:hAnsi="Times New Roman" w:cs="Times New Roman"/>
        </w:rPr>
        <w:t>it enables us to investigate change through time in sufficiently</w:t>
      </w:r>
      <w:r w:rsidR="00713A6E">
        <w:rPr>
          <w:rFonts w:ascii="Times New Roman" w:hAnsi="Times New Roman" w:cs="Times New Roman"/>
        </w:rPr>
        <w:t xml:space="preserve"> </w:t>
      </w:r>
      <w:r w:rsidR="00F5141E" w:rsidRPr="004D0849">
        <w:rPr>
          <w:rFonts w:ascii="Times New Roman" w:hAnsi="Times New Roman" w:cs="Times New Roman"/>
        </w:rPr>
        <w:t>large and consiste</w:t>
      </w:r>
      <w:r w:rsidR="00713A6E">
        <w:rPr>
          <w:rFonts w:ascii="Times New Roman" w:hAnsi="Times New Roman" w:cs="Times New Roman"/>
        </w:rPr>
        <w:t xml:space="preserve">nt historical textual datasets. </w:t>
      </w:r>
      <w:r w:rsidR="00F5141E" w:rsidRPr="004D0849">
        <w:rPr>
          <w:rFonts w:ascii="Times New Roman" w:hAnsi="Times New Roman" w:cs="Times New Roman"/>
        </w:rPr>
        <w:t>Parliamentary</w:t>
      </w:r>
      <w:r w:rsidR="00713A6E">
        <w:rPr>
          <w:rFonts w:ascii="Times New Roman" w:hAnsi="Times New Roman" w:cs="Times New Roman"/>
        </w:rPr>
        <w:t xml:space="preserve"> </w:t>
      </w:r>
      <w:r w:rsidR="00F5141E" w:rsidRPr="004D0849">
        <w:rPr>
          <w:rFonts w:ascii="Times New Roman" w:hAnsi="Times New Roman" w:cs="Times New Roman"/>
        </w:rPr>
        <w:t>records are perhaps the best example of such</w:t>
      </w:r>
      <w:r w:rsidR="00713A6E">
        <w:rPr>
          <w:rFonts w:ascii="Times New Roman" w:hAnsi="Times New Roman" w:cs="Times New Roman"/>
        </w:rPr>
        <w:t xml:space="preserve"> </w:t>
      </w:r>
      <w:r w:rsidR="00F5141E" w:rsidRPr="004D0849">
        <w:rPr>
          <w:rFonts w:ascii="Times New Roman" w:hAnsi="Times New Roman" w:cs="Times New Roman"/>
        </w:rPr>
        <w:t>datasets. This method holds considerable promise because</w:t>
      </w:r>
      <w:r w:rsidR="00713A6E">
        <w:rPr>
          <w:rFonts w:ascii="Times New Roman" w:hAnsi="Times New Roman" w:cs="Times New Roman"/>
        </w:rPr>
        <w:t xml:space="preserve"> </w:t>
      </w:r>
      <w:r w:rsidR="00F5141E" w:rsidRPr="004D0849">
        <w:rPr>
          <w:rFonts w:ascii="Times New Roman" w:hAnsi="Times New Roman" w:cs="Times New Roman"/>
        </w:rPr>
        <w:t>parliamentary proceedings and other historical sources are</w:t>
      </w:r>
      <w:r w:rsidR="00F8473E">
        <w:rPr>
          <w:rFonts w:ascii="Times New Roman" w:hAnsi="Times New Roman" w:cs="Times New Roman"/>
        </w:rPr>
        <w:t xml:space="preserve"> </w:t>
      </w:r>
      <w:r w:rsidR="00F5141E" w:rsidRPr="004D0849">
        <w:rPr>
          <w:rFonts w:ascii="Times New Roman" w:hAnsi="Times New Roman" w:cs="Times New Roman"/>
        </w:rPr>
        <w:t xml:space="preserve">increasingly digitised and made available in </w:t>
      </w:r>
      <w:r w:rsidR="00F8473E" w:rsidRPr="004D0849">
        <w:rPr>
          <w:rFonts w:ascii="Times New Roman" w:hAnsi="Times New Roman" w:cs="Times New Roman"/>
        </w:rPr>
        <w:t>machine-readable</w:t>
      </w:r>
      <w:r w:rsidR="00713A6E">
        <w:rPr>
          <w:rFonts w:ascii="Times New Roman" w:hAnsi="Times New Roman" w:cs="Times New Roman"/>
        </w:rPr>
        <w:t xml:space="preserve"> </w:t>
      </w:r>
      <w:r w:rsidR="00F5141E" w:rsidRPr="004D0849">
        <w:rPr>
          <w:rFonts w:ascii="Times New Roman" w:hAnsi="Times New Roman" w:cs="Times New Roman"/>
        </w:rPr>
        <w:t>form.</w:t>
      </w:r>
    </w:p>
    <w:p w14:paraId="748341B8" w14:textId="1348BB4A" w:rsidR="00F5141E" w:rsidRPr="004D0849" w:rsidRDefault="00F5141E" w:rsidP="00F8473E">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We have shown how developments in vocabulary can be</w:t>
      </w:r>
      <w:r w:rsidR="00F8473E">
        <w:rPr>
          <w:rFonts w:ascii="Times New Roman" w:hAnsi="Times New Roman" w:cs="Times New Roman"/>
        </w:rPr>
        <w:t xml:space="preserve"> </w:t>
      </w:r>
      <w:r w:rsidRPr="004D0849">
        <w:rPr>
          <w:rFonts w:ascii="Times New Roman" w:hAnsi="Times New Roman" w:cs="Times New Roman"/>
        </w:rPr>
        <w:t>considered reflective of discursive changes. These changes</w:t>
      </w:r>
      <w:r w:rsidR="00F8473E">
        <w:rPr>
          <w:rFonts w:ascii="Times New Roman" w:hAnsi="Times New Roman" w:cs="Times New Roman"/>
        </w:rPr>
        <w:t xml:space="preserve"> </w:t>
      </w:r>
      <w:r w:rsidRPr="004D0849">
        <w:rPr>
          <w:rFonts w:ascii="Times New Roman" w:hAnsi="Times New Roman" w:cs="Times New Roman"/>
        </w:rPr>
        <w:t>are related to historical events and developments in the</w:t>
      </w:r>
      <w:r w:rsidR="00F8473E">
        <w:rPr>
          <w:rFonts w:ascii="Times New Roman" w:hAnsi="Times New Roman" w:cs="Times New Roman"/>
        </w:rPr>
        <w:t xml:space="preserve"> </w:t>
      </w:r>
      <w:r w:rsidRPr="004D0849">
        <w:rPr>
          <w:rFonts w:ascii="Times New Roman" w:hAnsi="Times New Roman" w:cs="Times New Roman"/>
        </w:rPr>
        <w:t>post-war dealing with war criminals in Dutch society. Recent</w:t>
      </w:r>
      <w:r w:rsidR="00F8473E">
        <w:rPr>
          <w:rFonts w:ascii="Times New Roman" w:hAnsi="Times New Roman" w:cs="Times New Roman"/>
        </w:rPr>
        <w:t xml:space="preserve"> </w:t>
      </w:r>
      <w:r w:rsidRPr="004D0849">
        <w:rPr>
          <w:rFonts w:ascii="Times New Roman" w:hAnsi="Times New Roman" w:cs="Times New Roman"/>
        </w:rPr>
        <w:t>historiography has suggested a dramatic shift away</w:t>
      </w:r>
      <w:r w:rsidR="00F8473E">
        <w:rPr>
          <w:rFonts w:ascii="Times New Roman" w:hAnsi="Times New Roman" w:cs="Times New Roman"/>
        </w:rPr>
        <w:t xml:space="preserve"> </w:t>
      </w:r>
      <w:r w:rsidRPr="004D0849">
        <w:rPr>
          <w:rFonts w:ascii="Times New Roman" w:hAnsi="Times New Roman" w:cs="Times New Roman"/>
        </w:rPr>
        <w:t>from the crime committed by war criminals and towards the</w:t>
      </w:r>
      <w:r w:rsidR="00F8473E">
        <w:rPr>
          <w:rFonts w:ascii="Times New Roman" w:hAnsi="Times New Roman" w:cs="Times New Roman"/>
        </w:rPr>
        <w:t xml:space="preserve"> </w:t>
      </w:r>
      <w:r w:rsidRPr="004D0849">
        <w:rPr>
          <w:rFonts w:ascii="Times New Roman" w:hAnsi="Times New Roman" w:cs="Times New Roman"/>
        </w:rPr>
        <w:t xml:space="preserve">consequences </w:t>
      </w:r>
      <w:r w:rsidRPr="004D0849">
        <w:rPr>
          <w:rFonts w:ascii="Times New Roman" w:hAnsi="Times New Roman" w:cs="Times New Roman"/>
        </w:rPr>
        <w:lastRenderedPageBreak/>
        <w:t>of these deeds for victims and their relatives.</w:t>
      </w:r>
      <w:r w:rsidR="00F8473E">
        <w:rPr>
          <w:rFonts w:ascii="Times New Roman" w:hAnsi="Times New Roman" w:cs="Times New Roman"/>
        </w:rPr>
        <w:t xml:space="preserve"> </w:t>
      </w:r>
      <w:r w:rsidRPr="004D0849">
        <w:rPr>
          <w:rFonts w:ascii="Times New Roman" w:hAnsi="Times New Roman" w:cs="Times New Roman"/>
        </w:rPr>
        <w:t>We do recognize that victims became more prominent in</w:t>
      </w:r>
      <w:r w:rsidR="00F8473E">
        <w:rPr>
          <w:rFonts w:ascii="Times New Roman" w:hAnsi="Times New Roman" w:cs="Times New Roman"/>
        </w:rPr>
        <w:t xml:space="preserve"> </w:t>
      </w:r>
      <w:r w:rsidRPr="004D0849">
        <w:rPr>
          <w:rFonts w:ascii="Times New Roman" w:hAnsi="Times New Roman" w:cs="Times New Roman"/>
        </w:rPr>
        <w:t>discussio</w:t>
      </w:r>
      <w:r w:rsidR="00F8473E">
        <w:rPr>
          <w:rFonts w:ascii="Times New Roman" w:hAnsi="Times New Roman" w:cs="Times New Roman"/>
        </w:rPr>
        <w:t>ns about war criminals, but</w:t>
      </w:r>
      <w:r w:rsidRPr="004D0849">
        <w:rPr>
          <w:rFonts w:ascii="Times New Roman" w:hAnsi="Times New Roman" w:cs="Times New Roman"/>
        </w:rPr>
        <w:t xml:space="preserve"> this did not diminish</w:t>
      </w:r>
      <w:r w:rsidR="00F8473E">
        <w:rPr>
          <w:rFonts w:ascii="Times New Roman" w:hAnsi="Times New Roman" w:cs="Times New Roman"/>
        </w:rPr>
        <w:t xml:space="preserve"> </w:t>
      </w:r>
      <w:r w:rsidRPr="004D0849">
        <w:rPr>
          <w:rFonts w:ascii="Times New Roman" w:hAnsi="Times New Roman" w:cs="Times New Roman"/>
        </w:rPr>
        <w:t>the importance of the deed they committed. In other</w:t>
      </w:r>
      <w:r w:rsidR="00F8473E">
        <w:rPr>
          <w:rFonts w:ascii="Times New Roman" w:hAnsi="Times New Roman" w:cs="Times New Roman"/>
        </w:rPr>
        <w:t xml:space="preserve"> </w:t>
      </w:r>
      <w:r w:rsidRPr="004D0849">
        <w:rPr>
          <w:rFonts w:ascii="Times New Roman" w:hAnsi="Times New Roman" w:cs="Times New Roman"/>
        </w:rPr>
        <w:t>words, the shift is there, but it appears to be far less radical</w:t>
      </w:r>
      <w:r w:rsidR="00F8473E">
        <w:rPr>
          <w:rFonts w:ascii="Times New Roman" w:hAnsi="Times New Roman" w:cs="Times New Roman"/>
        </w:rPr>
        <w:t xml:space="preserve"> </w:t>
      </w:r>
      <w:r w:rsidRPr="004D0849">
        <w:rPr>
          <w:rFonts w:ascii="Times New Roman" w:hAnsi="Times New Roman" w:cs="Times New Roman"/>
        </w:rPr>
        <w:t>then suggested.</w:t>
      </w:r>
    </w:p>
    <w:p w14:paraId="12835354" w14:textId="046E309D" w:rsidR="00F8473E" w:rsidRDefault="00F5141E" w:rsidP="00F8473E">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We could also demonstrate that actual historical developments</w:t>
      </w:r>
      <w:r w:rsidR="00F8473E">
        <w:rPr>
          <w:rFonts w:ascii="Times New Roman" w:hAnsi="Times New Roman" w:cs="Times New Roman"/>
        </w:rPr>
        <w:t xml:space="preserve"> </w:t>
      </w:r>
      <w:r w:rsidRPr="004D0849">
        <w:rPr>
          <w:rFonts w:ascii="Times New Roman" w:hAnsi="Times New Roman" w:cs="Times New Roman"/>
        </w:rPr>
        <w:t>regarding the type of war criminals incarcerated</w:t>
      </w:r>
      <w:r w:rsidR="00F8473E">
        <w:rPr>
          <w:rFonts w:ascii="Times New Roman" w:hAnsi="Times New Roman" w:cs="Times New Roman"/>
        </w:rPr>
        <w:t xml:space="preserve"> </w:t>
      </w:r>
      <w:r w:rsidRPr="004D0849">
        <w:rPr>
          <w:rFonts w:ascii="Times New Roman" w:hAnsi="Times New Roman" w:cs="Times New Roman"/>
        </w:rPr>
        <w:t>in the Netherlands (from many local convicts, to a handful</w:t>
      </w:r>
      <w:r w:rsidR="00F8473E">
        <w:rPr>
          <w:rFonts w:ascii="Times New Roman" w:hAnsi="Times New Roman" w:cs="Times New Roman"/>
        </w:rPr>
        <w:t xml:space="preserve"> </w:t>
      </w:r>
      <w:r w:rsidRPr="004D0849">
        <w:rPr>
          <w:rFonts w:ascii="Times New Roman" w:hAnsi="Times New Roman" w:cs="Times New Roman"/>
        </w:rPr>
        <w:t>of foreigners) were reflected by a discursive shift, in which</w:t>
      </w:r>
      <w:r w:rsidR="00F8473E">
        <w:rPr>
          <w:rFonts w:ascii="Times New Roman" w:hAnsi="Times New Roman" w:cs="Times New Roman"/>
        </w:rPr>
        <w:t xml:space="preserve"> </w:t>
      </w:r>
      <w:r w:rsidRPr="004D0849">
        <w:rPr>
          <w:rFonts w:ascii="Times New Roman" w:hAnsi="Times New Roman" w:cs="Times New Roman"/>
        </w:rPr>
        <w:t>c</w:t>
      </w:r>
      <w:r w:rsidR="00F8473E">
        <w:rPr>
          <w:rFonts w:ascii="Times New Roman" w:hAnsi="Times New Roman" w:cs="Times New Roman"/>
        </w:rPr>
        <w:t xml:space="preserve">loseness to ‘treason’ declined. </w:t>
      </w:r>
      <w:r w:rsidRPr="004D0849">
        <w:rPr>
          <w:rFonts w:ascii="Times New Roman" w:hAnsi="Times New Roman" w:cs="Times New Roman"/>
        </w:rPr>
        <w:t>German officials, in the</w:t>
      </w:r>
      <w:r w:rsidR="00F8473E">
        <w:rPr>
          <w:rFonts w:ascii="Times New Roman" w:hAnsi="Times New Roman" w:cs="Times New Roman"/>
        </w:rPr>
        <w:t xml:space="preserve"> e</w:t>
      </w:r>
      <w:r w:rsidRPr="004D0849">
        <w:rPr>
          <w:rFonts w:ascii="Times New Roman" w:hAnsi="Times New Roman" w:cs="Times New Roman"/>
        </w:rPr>
        <w:t xml:space="preserve">yes of </w:t>
      </w:r>
      <w:r w:rsidR="00F8473E" w:rsidRPr="004D0849">
        <w:rPr>
          <w:rFonts w:ascii="Times New Roman" w:hAnsi="Times New Roman" w:cs="Times New Roman"/>
        </w:rPr>
        <w:t>post-war</w:t>
      </w:r>
      <w:r w:rsidRPr="004D0849">
        <w:rPr>
          <w:rFonts w:ascii="Times New Roman" w:hAnsi="Times New Roman" w:cs="Times New Roman"/>
        </w:rPr>
        <w:t xml:space="preserve"> Dutch parliamentarians, did</w:t>
      </w:r>
      <w:r w:rsidR="0027610A">
        <w:rPr>
          <w:rFonts w:ascii="Times New Roman" w:hAnsi="Times New Roman" w:cs="Times New Roman"/>
        </w:rPr>
        <w:t xml:space="preserve"> not</w:t>
      </w:r>
      <w:r w:rsidRPr="004D0849">
        <w:rPr>
          <w:rFonts w:ascii="Times New Roman" w:hAnsi="Times New Roman" w:cs="Times New Roman"/>
        </w:rPr>
        <w:t xml:space="preserve"> commit treason</w:t>
      </w:r>
      <w:r w:rsidR="00F8473E">
        <w:rPr>
          <w:rFonts w:ascii="Times New Roman" w:hAnsi="Times New Roman" w:cs="Times New Roman"/>
        </w:rPr>
        <w:t xml:space="preserve"> </w:t>
      </w:r>
      <w:r w:rsidRPr="004D0849">
        <w:rPr>
          <w:rFonts w:ascii="Times New Roman" w:hAnsi="Times New Roman" w:cs="Times New Roman"/>
        </w:rPr>
        <w:t>by committing crimes against the Dutch nation.</w:t>
      </w:r>
      <w:r w:rsidR="00F8473E">
        <w:rPr>
          <w:rFonts w:ascii="Times New Roman" w:hAnsi="Times New Roman" w:cs="Times New Roman"/>
        </w:rPr>
        <w:t xml:space="preserve"> </w:t>
      </w:r>
    </w:p>
    <w:p w14:paraId="427F5248" w14:textId="3DA6452D" w:rsidR="00F5141E" w:rsidRDefault="00F5141E" w:rsidP="00F8473E">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We have also encountered examples of pitfalls of an</w:t>
      </w:r>
      <w:r w:rsidR="00F8473E">
        <w:rPr>
          <w:rFonts w:ascii="Times New Roman" w:hAnsi="Times New Roman" w:cs="Times New Roman"/>
        </w:rPr>
        <w:t xml:space="preserve"> </w:t>
      </w:r>
      <w:r w:rsidRPr="004D0849">
        <w:rPr>
          <w:rFonts w:ascii="Times New Roman" w:hAnsi="Times New Roman" w:cs="Times New Roman"/>
        </w:rPr>
        <w:t>overly enthusiastic reliance on word embeddings as an analytical</w:t>
      </w:r>
      <w:r w:rsidR="00F8473E">
        <w:rPr>
          <w:rFonts w:ascii="Times New Roman" w:hAnsi="Times New Roman" w:cs="Times New Roman"/>
        </w:rPr>
        <w:t xml:space="preserve"> t</w:t>
      </w:r>
      <w:r w:rsidRPr="004D0849">
        <w:rPr>
          <w:rFonts w:ascii="Times New Roman" w:hAnsi="Times New Roman" w:cs="Times New Roman"/>
        </w:rPr>
        <w:t>ool. Capital punishment was mentioned particularly</w:t>
      </w:r>
      <w:r w:rsidR="00F8473E">
        <w:rPr>
          <w:rFonts w:ascii="Times New Roman" w:hAnsi="Times New Roman" w:cs="Times New Roman"/>
        </w:rPr>
        <w:t xml:space="preserve"> </w:t>
      </w:r>
      <w:r w:rsidRPr="004D0849">
        <w:rPr>
          <w:rFonts w:ascii="Times New Roman" w:hAnsi="Times New Roman" w:cs="Times New Roman"/>
        </w:rPr>
        <w:t>frequently in the 1970s, but not because the possibility of</w:t>
      </w:r>
      <w:r w:rsidR="00F8473E">
        <w:rPr>
          <w:rFonts w:ascii="Times New Roman" w:hAnsi="Times New Roman" w:cs="Times New Roman"/>
        </w:rPr>
        <w:t xml:space="preserve"> </w:t>
      </w:r>
      <w:r w:rsidRPr="004D0849">
        <w:rPr>
          <w:rFonts w:ascii="Times New Roman" w:hAnsi="Times New Roman" w:cs="Times New Roman"/>
        </w:rPr>
        <w:t>executing the war criminals was seriously entertained. Distributional</w:t>
      </w:r>
      <w:r w:rsidR="00F8473E">
        <w:rPr>
          <w:rFonts w:ascii="Times New Roman" w:hAnsi="Times New Roman" w:cs="Times New Roman"/>
        </w:rPr>
        <w:t xml:space="preserve"> </w:t>
      </w:r>
      <w:r w:rsidRPr="004D0849">
        <w:rPr>
          <w:rFonts w:ascii="Times New Roman" w:hAnsi="Times New Roman" w:cs="Times New Roman"/>
        </w:rPr>
        <w:t>semantics are a powerful new tool for historians,</w:t>
      </w:r>
      <w:r w:rsidR="00F8473E">
        <w:rPr>
          <w:rFonts w:ascii="Times New Roman" w:hAnsi="Times New Roman" w:cs="Times New Roman"/>
        </w:rPr>
        <w:t xml:space="preserve"> but they do</w:t>
      </w:r>
      <w:r w:rsidRPr="004D0849">
        <w:rPr>
          <w:rFonts w:ascii="Times New Roman" w:hAnsi="Times New Roman" w:cs="Times New Roman"/>
        </w:rPr>
        <w:t xml:space="preserve"> not remove the need for hermeneutic awareness.</w:t>
      </w:r>
      <w:r w:rsidR="00F8473E">
        <w:rPr>
          <w:rFonts w:ascii="Times New Roman" w:hAnsi="Times New Roman" w:cs="Times New Roman"/>
        </w:rPr>
        <w:t xml:space="preserve"> </w:t>
      </w:r>
      <w:r w:rsidRPr="004D0849">
        <w:rPr>
          <w:rFonts w:ascii="Times New Roman" w:hAnsi="Times New Roman" w:cs="Times New Roman"/>
        </w:rPr>
        <w:t>In this paper, the method is itself the main object of inquiry.</w:t>
      </w:r>
      <w:r w:rsidR="00F8473E">
        <w:rPr>
          <w:rFonts w:ascii="Times New Roman" w:hAnsi="Times New Roman" w:cs="Times New Roman"/>
        </w:rPr>
        <w:t xml:space="preserve"> </w:t>
      </w:r>
      <w:r w:rsidRPr="004D0849">
        <w:rPr>
          <w:rFonts w:ascii="Times New Roman" w:hAnsi="Times New Roman" w:cs="Times New Roman"/>
        </w:rPr>
        <w:t>We believe we have shown that it possible, feasible,</w:t>
      </w:r>
      <w:r w:rsidR="00F8473E">
        <w:rPr>
          <w:rFonts w:ascii="Times New Roman" w:hAnsi="Times New Roman" w:cs="Times New Roman"/>
        </w:rPr>
        <w:t xml:space="preserve"> </w:t>
      </w:r>
      <w:r w:rsidRPr="004D0849">
        <w:rPr>
          <w:rFonts w:ascii="Times New Roman" w:hAnsi="Times New Roman" w:cs="Times New Roman"/>
        </w:rPr>
        <w:t>and useful to develop and implement a coherent and widely</w:t>
      </w:r>
      <w:r w:rsidR="00F8473E">
        <w:rPr>
          <w:rFonts w:ascii="Times New Roman" w:hAnsi="Times New Roman" w:cs="Times New Roman"/>
        </w:rPr>
        <w:t xml:space="preserve"> </w:t>
      </w:r>
      <w:r w:rsidRPr="004D0849">
        <w:rPr>
          <w:rFonts w:ascii="Times New Roman" w:hAnsi="Times New Roman" w:cs="Times New Roman"/>
        </w:rPr>
        <w:t>applicable method for investigating historical change using</w:t>
      </w:r>
      <w:r w:rsidR="00F8473E">
        <w:rPr>
          <w:rFonts w:ascii="Times New Roman" w:hAnsi="Times New Roman" w:cs="Times New Roman"/>
        </w:rPr>
        <w:t xml:space="preserve"> </w:t>
      </w:r>
      <w:r w:rsidRPr="004D0849">
        <w:rPr>
          <w:rFonts w:ascii="Times New Roman" w:hAnsi="Times New Roman" w:cs="Times New Roman"/>
        </w:rPr>
        <w:t>WEMs.</w:t>
      </w:r>
    </w:p>
    <w:p w14:paraId="48038F60" w14:textId="77777777" w:rsidR="00F8473E" w:rsidRPr="004D0849" w:rsidRDefault="00F8473E" w:rsidP="00F5141E">
      <w:pPr>
        <w:widowControl w:val="0"/>
        <w:autoSpaceDE w:val="0"/>
        <w:autoSpaceDN w:val="0"/>
        <w:adjustRightInd w:val="0"/>
        <w:rPr>
          <w:rFonts w:ascii="Times New Roman" w:hAnsi="Times New Roman" w:cs="Times New Roman"/>
        </w:rPr>
      </w:pPr>
    </w:p>
    <w:p w14:paraId="298465FB" w14:textId="62CF792A" w:rsidR="00F5141E" w:rsidRDefault="008B56BD" w:rsidP="00EA471B">
      <w:pPr>
        <w:widowControl w:val="0"/>
        <w:autoSpaceDE w:val="0"/>
        <w:autoSpaceDN w:val="0"/>
        <w:adjustRightInd w:val="0"/>
        <w:spacing w:line="360" w:lineRule="auto"/>
        <w:jc w:val="center"/>
        <w:rPr>
          <w:rFonts w:ascii="Times New Roman" w:hAnsi="Times New Roman" w:cs="Times New Roman"/>
          <w:b/>
        </w:rPr>
      </w:pPr>
      <w:r w:rsidRPr="002075FA">
        <w:rPr>
          <w:rFonts w:ascii="Times New Roman" w:hAnsi="Times New Roman" w:cs="Times New Roman"/>
          <w:b/>
        </w:rPr>
        <w:t>Discussion</w:t>
      </w:r>
    </w:p>
    <w:p w14:paraId="63FDFF75" w14:textId="77777777" w:rsidR="00934071" w:rsidRPr="002075FA" w:rsidRDefault="00934071" w:rsidP="00EA471B">
      <w:pPr>
        <w:widowControl w:val="0"/>
        <w:autoSpaceDE w:val="0"/>
        <w:autoSpaceDN w:val="0"/>
        <w:adjustRightInd w:val="0"/>
        <w:spacing w:line="360" w:lineRule="auto"/>
        <w:jc w:val="center"/>
        <w:rPr>
          <w:rFonts w:ascii="Times New Roman" w:hAnsi="Times New Roman" w:cs="Times New Roman"/>
          <w:b/>
        </w:rPr>
      </w:pPr>
    </w:p>
    <w:p w14:paraId="05153DE0" w14:textId="16533930" w:rsidR="006638B3" w:rsidRPr="002075FA" w:rsidRDefault="008B56BD" w:rsidP="00EA471B">
      <w:pPr>
        <w:widowControl w:val="0"/>
        <w:autoSpaceDE w:val="0"/>
        <w:autoSpaceDN w:val="0"/>
        <w:adjustRightInd w:val="0"/>
        <w:spacing w:line="360" w:lineRule="auto"/>
        <w:jc w:val="center"/>
        <w:rPr>
          <w:rFonts w:ascii="Times New Roman" w:hAnsi="Times New Roman" w:cs="Times New Roman"/>
          <w:b/>
        </w:rPr>
      </w:pPr>
      <w:r w:rsidRPr="00EA471B">
        <w:rPr>
          <w:rFonts w:ascii="Times New Roman" w:hAnsi="Times New Roman" w:cs="Times New Roman"/>
          <w:b/>
          <w:i/>
        </w:rPr>
        <w:t>Method</w:t>
      </w:r>
      <w:r w:rsidR="00F5141E" w:rsidRPr="00EA471B">
        <w:rPr>
          <w:rFonts w:ascii="Times New Roman" w:hAnsi="Times New Roman" w:cs="Times New Roman"/>
          <w:b/>
          <w:i/>
        </w:rPr>
        <w:t xml:space="preserve"> </w:t>
      </w:r>
      <w:r w:rsidR="000D43C5" w:rsidRPr="00EA471B">
        <w:rPr>
          <w:rFonts w:ascii="Times New Roman" w:hAnsi="Times New Roman" w:cs="Times New Roman"/>
          <w:b/>
          <w:i/>
        </w:rPr>
        <w:t>E</w:t>
      </w:r>
      <w:r w:rsidR="00F5141E" w:rsidRPr="00EA471B">
        <w:rPr>
          <w:rFonts w:ascii="Times New Roman" w:hAnsi="Times New Roman" w:cs="Times New Roman"/>
          <w:b/>
          <w:i/>
        </w:rPr>
        <w:t>valuation</w:t>
      </w:r>
    </w:p>
    <w:p w14:paraId="3FD3494E" w14:textId="5C5517A8" w:rsidR="0096765E" w:rsidRDefault="008B56BD" w:rsidP="0096765E">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For this paper, we have used two corpora, each representing</w:t>
      </w:r>
      <w:r w:rsidR="0096765E">
        <w:rPr>
          <w:rFonts w:ascii="Times New Roman" w:hAnsi="Times New Roman" w:cs="Times New Roman"/>
        </w:rPr>
        <w:t xml:space="preserve"> </w:t>
      </w:r>
      <w:r w:rsidR="00F5141E" w:rsidRPr="004D0849">
        <w:rPr>
          <w:rFonts w:ascii="Times New Roman" w:hAnsi="Times New Roman" w:cs="Times New Roman"/>
        </w:rPr>
        <w:t>ten years of parliamentary debate to train our WEMs.</w:t>
      </w:r>
      <w:r w:rsidR="0096765E">
        <w:rPr>
          <w:rFonts w:ascii="Times New Roman" w:hAnsi="Times New Roman" w:cs="Times New Roman"/>
        </w:rPr>
        <w:t xml:space="preserve"> </w:t>
      </w:r>
      <w:r w:rsidR="00F5141E" w:rsidRPr="004D0849">
        <w:rPr>
          <w:rFonts w:ascii="Times New Roman" w:hAnsi="Times New Roman" w:cs="Times New Roman"/>
        </w:rPr>
        <w:t>More interesting, from a research perspective, would be</w:t>
      </w:r>
      <w:r w:rsidR="0096765E">
        <w:rPr>
          <w:rFonts w:ascii="Times New Roman" w:hAnsi="Times New Roman" w:cs="Times New Roman"/>
        </w:rPr>
        <w:t xml:space="preserve"> </w:t>
      </w:r>
      <w:r w:rsidR="00F5141E" w:rsidRPr="004D0849">
        <w:rPr>
          <w:rFonts w:ascii="Times New Roman" w:hAnsi="Times New Roman" w:cs="Times New Roman"/>
        </w:rPr>
        <w:t>to find out how stable our results are when using smaller,</w:t>
      </w:r>
      <w:r w:rsidR="0096765E">
        <w:rPr>
          <w:rFonts w:ascii="Times New Roman" w:hAnsi="Times New Roman" w:cs="Times New Roman"/>
        </w:rPr>
        <w:t xml:space="preserve"> </w:t>
      </w:r>
      <w:r w:rsidR="00F5141E" w:rsidRPr="004D0849">
        <w:rPr>
          <w:rFonts w:ascii="Times New Roman" w:hAnsi="Times New Roman" w:cs="Times New Roman"/>
        </w:rPr>
        <w:t xml:space="preserve">overlapping windows of corpora over time, say with </w:t>
      </w:r>
      <w:r w:rsidR="0002399E" w:rsidRPr="004D0849">
        <w:rPr>
          <w:rFonts w:ascii="Times New Roman" w:hAnsi="Times New Roman" w:cs="Times New Roman"/>
        </w:rPr>
        <w:t>one year</w:t>
      </w:r>
      <w:r w:rsidR="0096765E">
        <w:rPr>
          <w:rFonts w:ascii="Times New Roman" w:hAnsi="Times New Roman" w:cs="Times New Roman"/>
        </w:rPr>
        <w:t xml:space="preserve"> </w:t>
      </w:r>
      <w:r w:rsidR="00F5141E" w:rsidRPr="004D0849">
        <w:rPr>
          <w:rFonts w:ascii="Times New Roman" w:hAnsi="Times New Roman" w:cs="Times New Roman"/>
        </w:rPr>
        <w:t>steps. It is likely (but not certain) that using more</w:t>
      </w:r>
      <w:r w:rsidR="0096765E">
        <w:rPr>
          <w:rFonts w:ascii="Times New Roman" w:hAnsi="Times New Roman" w:cs="Times New Roman"/>
        </w:rPr>
        <w:t xml:space="preserve"> </w:t>
      </w:r>
      <w:r w:rsidR="00F5141E" w:rsidRPr="004D0849">
        <w:rPr>
          <w:rFonts w:ascii="Times New Roman" w:hAnsi="Times New Roman" w:cs="Times New Roman"/>
        </w:rPr>
        <w:t>fine-grained windows will reveal similar developments and</w:t>
      </w:r>
      <w:r w:rsidR="0096765E">
        <w:rPr>
          <w:rFonts w:ascii="Times New Roman" w:hAnsi="Times New Roman" w:cs="Times New Roman"/>
        </w:rPr>
        <w:t xml:space="preserve"> </w:t>
      </w:r>
      <w:r w:rsidR="00F5141E" w:rsidRPr="004D0849">
        <w:rPr>
          <w:rFonts w:ascii="Times New Roman" w:hAnsi="Times New Roman" w:cs="Times New Roman"/>
        </w:rPr>
        <w:t>shifts in language use over time. Repeating the analysis</w:t>
      </w:r>
      <w:r w:rsidR="0096765E">
        <w:rPr>
          <w:rFonts w:ascii="Times New Roman" w:hAnsi="Times New Roman" w:cs="Times New Roman"/>
        </w:rPr>
        <w:t xml:space="preserve"> </w:t>
      </w:r>
      <w:r w:rsidR="00F5141E" w:rsidRPr="004D0849">
        <w:rPr>
          <w:rFonts w:ascii="Times New Roman" w:hAnsi="Times New Roman" w:cs="Times New Roman"/>
        </w:rPr>
        <w:t>with more data points has the potential to gain more insights</w:t>
      </w:r>
      <w:r w:rsidR="0096765E">
        <w:rPr>
          <w:rFonts w:ascii="Times New Roman" w:hAnsi="Times New Roman" w:cs="Times New Roman"/>
        </w:rPr>
        <w:t xml:space="preserve"> </w:t>
      </w:r>
      <w:r w:rsidR="00F5141E" w:rsidRPr="004D0849">
        <w:rPr>
          <w:rFonts w:ascii="Times New Roman" w:hAnsi="Times New Roman" w:cs="Times New Roman"/>
        </w:rPr>
        <w:t>in the</w:t>
      </w:r>
      <w:r w:rsidR="0096765E">
        <w:rPr>
          <w:rFonts w:ascii="Times New Roman" w:hAnsi="Times New Roman" w:cs="Times New Roman"/>
        </w:rPr>
        <w:t xml:space="preserve"> </w:t>
      </w:r>
      <w:proofErr w:type="spellStart"/>
      <w:r w:rsidR="0096765E">
        <w:rPr>
          <w:rFonts w:ascii="Times New Roman" w:hAnsi="Times New Roman" w:cs="Times New Roman"/>
        </w:rPr>
        <w:t>graduality</w:t>
      </w:r>
      <w:proofErr w:type="spellEnd"/>
      <w:r w:rsidR="0096765E">
        <w:rPr>
          <w:rFonts w:ascii="Times New Roman" w:hAnsi="Times New Roman" w:cs="Times New Roman"/>
        </w:rPr>
        <w:t xml:space="preserve"> and the pace of the </w:t>
      </w:r>
      <w:r w:rsidR="00F5141E" w:rsidRPr="004D0849">
        <w:rPr>
          <w:rFonts w:ascii="Times New Roman" w:hAnsi="Times New Roman" w:cs="Times New Roman"/>
        </w:rPr>
        <w:t>observed shifts</w:t>
      </w:r>
      <w:r w:rsidR="0096765E">
        <w:rPr>
          <w:rFonts w:ascii="Times New Roman" w:hAnsi="Times New Roman" w:cs="Times New Roman"/>
        </w:rPr>
        <w:t xml:space="preserve"> </w:t>
      </w:r>
      <w:r w:rsidR="00F5141E" w:rsidRPr="004D0849">
        <w:rPr>
          <w:rFonts w:ascii="Times New Roman" w:hAnsi="Times New Roman" w:cs="Times New Roman"/>
        </w:rPr>
        <w:t>in language used. That said, there is a potential trade-of</w:t>
      </w:r>
      <w:r w:rsidR="0096765E">
        <w:rPr>
          <w:rFonts w:ascii="Times New Roman" w:hAnsi="Times New Roman" w:cs="Times New Roman"/>
        </w:rPr>
        <w:t xml:space="preserve"> </w:t>
      </w:r>
      <w:r w:rsidR="00F5141E" w:rsidRPr="004D0849">
        <w:rPr>
          <w:rFonts w:ascii="Times New Roman" w:hAnsi="Times New Roman" w:cs="Times New Roman"/>
        </w:rPr>
        <w:t>between d</w:t>
      </w:r>
      <w:r w:rsidR="0096765E">
        <w:rPr>
          <w:rFonts w:ascii="Times New Roman" w:hAnsi="Times New Roman" w:cs="Times New Roman"/>
        </w:rPr>
        <w:t xml:space="preserve">etail and precision given that </w:t>
      </w:r>
      <w:r w:rsidR="0096765E" w:rsidRPr="004D0849">
        <w:rPr>
          <w:rFonts w:ascii="Times New Roman" w:hAnsi="Times New Roman" w:cs="Times New Roman"/>
        </w:rPr>
        <w:t>the corpora</w:t>
      </w:r>
      <w:r w:rsidR="0096765E">
        <w:rPr>
          <w:rFonts w:ascii="Times New Roman" w:hAnsi="Times New Roman" w:cs="Times New Roman"/>
        </w:rPr>
        <w:t xml:space="preserve"> available to historians are</w:t>
      </w:r>
      <w:r w:rsidR="00F5141E" w:rsidRPr="004D0849">
        <w:rPr>
          <w:rFonts w:ascii="Times New Roman" w:hAnsi="Times New Roman" w:cs="Times New Roman"/>
        </w:rPr>
        <w:t xml:space="preserve"> mostly modest in size. </w:t>
      </w:r>
    </w:p>
    <w:p w14:paraId="3A21CF1B" w14:textId="5CC09D60" w:rsidR="00F5141E" w:rsidRDefault="00F5141E" w:rsidP="0096765E">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A</w:t>
      </w:r>
      <w:r w:rsidR="0096765E">
        <w:rPr>
          <w:rFonts w:ascii="Times New Roman" w:hAnsi="Times New Roman" w:cs="Times New Roman"/>
        </w:rPr>
        <w:t xml:space="preserve"> </w:t>
      </w:r>
      <w:r w:rsidRPr="004D0849">
        <w:rPr>
          <w:rFonts w:ascii="Times New Roman" w:hAnsi="Times New Roman" w:cs="Times New Roman"/>
        </w:rPr>
        <w:t>second ambition is to look more seriously into the distribution</w:t>
      </w:r>
      <w:r w:rsidR="0096765E">
        <w:rPr>
          <w:rFonts w:ascii="Times New Roman" w:hAnsi="Times New Roman" w:cs="Times New Roman"/>
        </w:rPr>
        <w:t xml:space="preserve"> </w:t>
      </w:r>
      <w:r w:rsidRPr="004D0849">
        <w:rPr>
          <w:rFonts w:ascii="Times New Roman" w:hAnsi="Times New Roman" w:cs="Times New Roman"/>
        </w:rPr>
        <w:t>of the cosine similarity scores, and the changes in</w:t>
      </w:r>
      <w:r w:rsidR="0096765E">
        <w:rPr>
          <w:rFonts w:ascii="Times New Roman" w:hAnsi="Times New Roman" w:cs="Times New Roman"/>
        </w:rPr>
        <w:t xml:space="preserve"> </w:t>
      </w:r>
      <w:r w:rsidRPr="004D0849">
        <w:rPr>
          <w:rFonts w:ascii="Times New Roman" w:hAnsi="Times New Roman" w:cs="Times New Roman"/>
        </w:rPr>
        <w:t>these distributions over time. It will be interesting to measure,</w:t>
      </w:r>
      <w:r w:rsidR="0096765E">
        <w:rPr>
          <w:rFonts w:ascii="Times New Roman" w:hAnsi="Times New Roman" w:cs="Times New Roman"/>
        </w:rPr>
        <w:t xml:space="preserve"> </w:t>
      </w:r>
      <w:r w:rsidR="008F5BAE">
        <w:rPr>
          <w:rFonts w:ascii="Times New Roman" w:hAnsi="Times New Roman" w:cs="Times New Roman"/>
        </w:rPr>
        <w:t>visualis</w:t>
      </w:r>
      <w:r w:rsidRPr="004D0849">
        <w:rPr>
          <w:rFonts w:ascii="Times New Roman" w:hAnsi="Times New Roman" w:cs="Times New Roman"/>
        </w:rPr>
        <w:t>e, and statistically evaluate these distributions</w:t>
      </w:r>
      <w:r w:rsidR="0096765E">
        <w:rPr>
          <w:rFonts w:ascii="Times New Roman" w:hAnsi="Times New Roman" w:cs="Times New Roman"/>
        </w:rPr>
        <w:t xml:space="preserve"> </w:t>
      </w:r>
      <w:r w:rsidRPr="004D0849">
        <w:rPr>
          <w:rFonts w:ascii="Times New Roman" w:hAnsi="Times New Roman" w:cs="Times New Roman"/>
        </w:rPr>
        <w:t>more closely, and to see whether they can be linked to, for</w:t>
      </w:r>
      <w:r w:rsidR="0096765E">
        <w:rPr>
          <w:rFonts w:ascii="Times New Roman" w:hAnsi="Times New Roman" w:cs="Times New Roman"/>
        </w:rPr>
        <w:t xml:space="preserve"> </w:t>
      </w:r>
      <w:r w:rsidRPr="004D0849">
        <w:rPr>
          <w:rFonts w:ascii="Times New Roman" w:hAnsi="Times New Roman" w:cs="Times New Roman"/>
        </w:rPr>
        <w:t>example, unanimity and/or homogeneity in parliamentary</w:t>
      </w:r>
      <w:r w:rsidR="0096765E">
        <w:rPr>
          <w:rFonts w:ascii="Times New Roman" w:hAnsi="Times New Roman" w:cs="Times New Roman"/>
        </w:rPr>
        <w:t xml:space="preserve"> </w:t>
      </w:r>
      <w:r w:rsidRPr="004D0849">
        <w:rPr>
          <w:rFonts w:ascii="Times New Roman" w:hAnsi="Times New Roman" w:cs="Times New Roman"/>
        </w:rPr>
        <w:t>discussions.</w:t>
      </w:r>
    </w:p>
    <w:p w14:paraId="5FBD892F" w14:textId="77777777" w:rsidR="0002399E" w:rsidRPr="004D0849" w:rsidRDefault="0002399E" w:rsidP="00F5141E">
      <w:pPr>
        <w:widowControl w:val="0"/>
        <w:autoSpaceDE w:val="0"/>
        <w:autoSpaceDN w:val="0"/>
        <w:adjustRightInd w:val="0"/>
        <w:rPr>
          <w:rFonts w:ascii="Times New Roman" w:hAnsi="Times New Roman" w:cs="Times New Roman"/>
        </w:rPr>
      </w:pPr>
    </w:p>
    <w:p w14:paraId="3E1318F3" w14:textId="2F764114" w:rsidR="00F5141E" w:rsidRDefault="008B56BD" w:rsidP="00EA471B">
      <w:pPr>
        <w:widowControl w:val="0"/>
        <w:autoSpaceDE w:val="0"/>
        <w:autoSpaceDN w:val="0"/>
        <w:adjustRightInd w:val="0"/>
        <w:spacing w:line="360" w:lineRule="auto"/>
        <w:jc w:val="center"/>
        <w:rPr>
          <w:rFonts w:ascii="Times New Roman" w:hAnsi="Times New Roman" w:cs="Times New Roman"/>
          <w:b/>
          <w:i/>
        </w:rPr>
      </w:pPr>
      <w:r w:rsidRPr="00EA471B">
        <w:rPr>
          <w:rFonts w:ascii="Times New Roman" w:hAnsi="Times New Roman" w:cs="Times New Roman"/>
          <w:b/>
          <w:i/>
        </w:rPr>
        <w:lastRenderedPageBreak/>
        <w:t>Historical</w:t>
      </w:r>
      <w:r w:rsidR="00F5141E" w:rsidRPr="00EA471B">
        <w:rPr>
          <w:rFonts w:ascii="Times New Roman" w:hAnsi="Times New Roman" w:cs="Times New Roman"/>
          <w:b/>
          <w:i/>
        </w:rPr>
        <w:t xml:space="preserve"> </w:t>
      </w:r>
      <w:r w:rsidR="000D43C5" w:rsidRPr="00EA471B">
        <w:rPr>
          <w:rFonts w:ascii="Times New Roman" w:hAnsi="Times New Roman" w:cs="Times New Roman"/>
          <w:b/>
          <w:i/>
        </w:rPr>
        <w:t>E</w:t>
      </w:r>
      <w:r w:rsidR="00F5141E" w:rsidRPr="00EA471B">
        <w:rPr>
          <w:rFonts w:ascii="Times New Roman" w:hAnsi="Times New Roman" w:cs="Times New Roman"/>
          <w:b/>
          <w:i/>
        </w:rPr>
        <w:t>valuation</w:t>
      </w:r>
    </w:p>
    <w:p w14:paraId="1AF37951" w14:textId="77777777" w:rsidR="006638B3" w:rsidRPr="0002399E" w:rsidRDefault="006638B3" w:rsidP="00EA471B">
      <w:pPr>
        <w:widowControl w:val="0"/>
        <w:autoSpaceDE w:val="0"/>
        <w:autoSpaceDN w:val="0"/>
        <w:adjustRightInd w:val="0"/>
        <w:spacing w:line="360" w:lineRule="auto"/>
        <w:jc w:val="center"/>
        <w:rPr>
          <w:rFonts w:ascii="Times New Roman" w:hAnsi="Times New Roman" w:cs="Times New Roman"/>
          <w:b/>
        </w:rPr>
      </w:pPr>
    </w:p>
    <w:p w14:paraId="11CFDEDC" w14:textId="399B3CC5" w:rsidR="00F5141E" w:rsidRDefault="008B56BD" w:rsidP="00A21653">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Another remaining ambition is to compare the parliamentary</w:t>
      </w:r>
      <w:r w:rsidR="00A21653">
        <w:rPr>
          <w:rFonts w:ascii="Times New Roman" w:hAnsi="Times New Roman" w:cs="Times New Roman"/>
        </w:rPr>
        <w:t xml:space="preserve"> </w:t>
      </w:r>
      <w:r w:rsidR="00F5141E" w:rsidRPr="004D0849">
        <w:rPr>
          <w:rFonts w:ascii="Times New Roman" w:hAnsi="Times New Roman" w:cs="Times New Roman"/>
        </w:rPr>
        <w:t>vocabularies used to discuss ‘domestic’ collaborators</w:t>
      </w:r>
      <w:r w:rsidR="00A21653">
        <w:rPr>
          <w:rFonts w:ascii="Times New Roman" w:hAnsi="Times New Roman" w:cs="Times New Roman"/>
        </w:rPr>
        <w:t xml:space="preserve"> </w:t>
      </w:r>
      <w:r w:rsidR="00F5141E" w:rsidRPr="004D0849">
        <w:rPr>
          <w:rFonts w:ascii="Times New Roman" w:hAnsi="Times New Roman" w:cs="Times New Roman"/>
        </w:rPr>
        <w:t>and foreign (usually German) war criminals. Furthermore,</w:t>
      </w:r>
      <w:r w:rsidR="00A21653">
        <w:rPr>
          <w:rFonts w:ascii="Times New Roman" w:hAnsi="Times New Roman" w:cs="Times New Roman"/>
        </w:rPr>
        <w:t xml:space="preserve"> </w:t>
      </w:r>
      <w:r w:rsidR="00F5141E" w:rsidRPr="004D0849">
        <w:rPr>
          <w:rFonts w:ascii="Times New Roman" w:hAnsi="Times New Roman" w:cs="Times New Roman"/>
        </w:rPr>
        <w:t>we also hope to position the war criminal debates in a</w:t>
      </w:r>
      <w:r w:rsidR="00A21653">
        <w:rPr>
          <w:rFonts w:ascii="Times New Roman" w:hAnsi="Times New Roman" w:cs="Times New Roman"/>
        </w:rPr>
        <w:t xml:space="preserve"> </w:t>
      </w:r>
      <w:r w:rsidR="00F5141E" w:rsidRPr="004D0849">
        <w:rPr>
          <w:rFonts w:ascii="Times New Roman" w:hAnsi="Times New Roman" w:cs="Times New Roman"/>
        </w:rPr>
        <w:t xml:space="preserve">broader context: how distinct are they from other </w:t>
      </w:r>
      <w:r w:rsidR="00A21653" w:rsidRPr="004D0849">
        <w:rPr>
          <w:rFonts w:ascii="Times New Roman" w:hAnsi="Times New Roman" w:cs="Times New Roman"/>
        </w:rPr>
        <w:t>war related</w:t>
      </w:r>
      <w:r w:rsidR="00A21653">
        <w:rPr>
          <w:rFonts w:ascii="Times New Roman" w:hAnsi="Times New Roman" w:cs="Times New Roman"/>
        </w:rPr>
        <w:t xml:space="preserve"> </w:t>
      </w:r>
      <w:r w:rsidR="00F5141E" w:rsidRPr="004D0849">
        <w:rPr>
          <w:rFonts w:ascii="Times New Roman" w:hAnsi="Times New Roman" w:cs="Times New Roman"/>
        </w:rPr>
        <w:t>debates, and from other discussions about penal law</w:t>
      </w:r>
      <w:r w:rsidR="00A21653">
        <w:rPr>
          <w:rFonts w:ascii="Times New Roman" w:hAnsi="Times New Roman" w:cs="Times New Roman"/>
        </w:rPr>
        <w:t xml:space="preserve"> </w:t>
      </w:r>
      <w:r w:rsidR="00F5141E" w:rsidRPr="004D0849">
        <w:rPr>
          <w:rFonts w:ascii="Times New Roman" w:hAnsi="Times New Roman" w:cs="Times New Roman"/>
        </w:rPr>
        <w:t>or criminals in a more general sense?</w:t>
      </w:r>
      <w:r w:rsidR="00A21653">
        <w:rPr>
          <w:rFonts w:ascii="Times New Roman" w:hAnsi="Times New Roman" w:cs="Times New Roman"/>
        </w:rPr>
        <w:t xml:space="preserve"> </w:t>
      </w:r>
      <w:r w:rsidR="00F5141E" w:rsidRPr="004D0849">
        <w:rPr>
          <w:rFonts w:ascii="Times New Roman" w:hAnsi="Times New Roman" w:cs="Times New Roman"/>
        </w:rPr>
        <w:t>Just as a closer investigation of different categories of</w:t>
      </w:r>
      <w:r w:rsidR="00A21653">
        <w:rPr>
          <w:rFonts w:ascii="Times New Roman" w:hAnsi="Times New Roman" w:cs="Times New Roman"/>
        </w:rPr>
        <w:t xml:space="preserve"> </w:t>
      </w:r>
      <w:r w:rsidR="00F5141E" w:rsidRPr="004D0849">
        <w:rPr>
          <w:rFonts w:ascii="Times New Roman" w:hAnsi="Times New Roman" w:cs="Times New Roman"/>
        </w:rPr>
        <w:t>perpetrators is viable and useful, different groups of war</w:t>
      </w:r>
      <w:r w:rsidR="00A21653">
        <w:rPr>
          <w:rFonts w:ascii="Times New Roman" w:hAnsi="Times New Roman" w:cs="Times New Roman"/>
        </w:rPr>
        <w:t xml:space="preserve"> </w:t>
      </w:r>
      <w:r w:rsidR="00F5141E" w:rsidRPr="004D0849">
        <w:rPr>
          <w:rFonts w:ascii="Times New Roman" w:hAnsi="Times New Roman" w:cs="Times New Roman"/>
        </w:rPr>
        <w:t>victims who were discussed in parliamentary debates also</w:t>
      </w:r>
      <w:r w:rsidR="00A21653">
        <w:rPr>
          <w:rFonts w:ascii="Times New Roman" w:hAnsi="Times New Roman" w:cs="Times New Roman"/>
        </w:rPr>
        <w:t xml:space="preserve"> </w:t>
      </w:r>
      <w:r w:rsidR="00F5141E" w:rsidRPr="004D0849">
        <w:rPr>
          <w:rFonts w:ascii="Times New Roman" w:hAnsi="Times New Roman" w:cs="Times New Roman"/>
        </w:rPr>
        <w:t>license further investigation. These may have included first</w:t>
      </w:r>
      <w:r w:rsidR="00A21653">
        <w:rPr>
          <w:rFonts w:ascii="Times New Roman" w:hAnsi="Times New Roman" w:cs="Times New Roman"/>
        </w:rPr>
        <w:t xml:space="preserve"> </w:t>
      </w:r>
      <w:r w:rsidR="00F5141E" w:rsidRPr="004D0849">
        <w:rPr>
          <w:rFonts w:ascii="Times New Roman" w:hAnsi="Times New Roman" w:cs="Times New Roman"/>
        </w:rPr>
        <w:t>and second generation victims of wartime violence and persecution,</w:t>
      </w:r>
      <w:r w:rsidR="00A21653">
        <w:rPr>
          <w:rFonts w:ascii="Times New Roman" w:hAnsi="Times New Roman" w:cs="Times New Roman"/>
        </w:rPr>
        <w:t xml:space="preserve"> </w:t>
      </w:r>
      <w:r w:rsidR="00F5141E" w:rsidRPr="004D0849">
        <w:rPr>
          <w:rFonts w:ascii="Times New Roman" w:hAnsi="Times New Roman" w:cs="Times New Roman"/>
        </w:rPr>
        <w:t>former forced labourers, holocaust survivors and</w:t>
      </w:r>
      <w:r w:rsidR="00A21653">
        <w:rPr>
          <w:rFonts w:ascii="Times New Roman" w:hAnsi="Times New Roman" w:cs="Times New Roman"/>
        </w:rPr>
        <w:t xml:space="preserve"> </w:t>
      </w:r>
      <w:r w:rsidR="00F5141E" w:rsidRPr="004D0849">
        <w:rPr>
          <w:rFonts w:ascii="Times New Roman" w:hAnsi="Times New Roman" w:cs="Times New Roman"/>
        </w:rPr>
        <w:t>the children of holocaust victims, etc. Given the emphasis</w:t>
      </w:r>
      <w:r w:rsidR="00A21653">
        <w:rPr>
          <w:rFonts w:ascii="Times New Roman" w:hAnsi="Times New Roman" w:cs="Times New Roman"/>
        </w:rPr>
        <w:t xml:space="preserve"> </w:t>
      </w:r>
      <w:r w:rsidR="00F5141E" w:rsidRPr="004D0849">
        <w:rPr>
          <w:rFonts w:ascii="Times New Roman" w:hAnsi="Times New Roman" w:cs="Times New Roman"/>
        </w:rPr>
        <w:t>on the protection of war victims mentioned above, we are</w:t>
      </w:r>
      <w:r w:rsidR="00A21653">
        <w:rPr>
          <w:rFonts w:ascii="Times New Roman" w:hAnsi="Times New Roman" w:cs="Times New Roman"/>
        </w:rPr>
        <w:t xml:space="preserve"> </w:t>
      </w:r>
      <w:r w:rsidR="00F5141E" w:rsidRPr="004D0849">
        <w:rPr>
          <w:rFonts w:ascii="Times New Roman" w:hAnsi="Times New Roman" w:cs="Times New Roman"/>
        </w:rPr>
        <w:t>interested to see if there have been changes in the groups</w:t>
      </w:r>
      <w:r w:rsidR="00A21653">
        <w:rPr>
          <w:rFonts w:ascii="Times New Roman" w:hAnsi="Times New Roman" w:cs="Times New Roman"/>
        </w:rPr>
        <w:t xml:space="preserve"> </w:t>
      </w:r>
      <w:r w:rsidR="00F5141E" w:rsidRPr="004D0849">
        <w:rPr>
          <w:rFonts w:ascii="Times New Roman" w:hAnsi="Times New Roman" w:cs="Times New Roman"/>
        </w:rPr>
        <w:t xml:space="preserve">emphasized in political </w:t>
      </w:r>
      <w:r w:rsidR="00744698">
        <w:rPr>
          <w:rFonts w:ascii="Times New Roman" w:hAnsi="Times New Roman" w:cs="Times New Roman"/>
        </w:rPr>
        <w:t>debate</w:t>
      </w:r>
      <w:r w:rsidR="00F5141E" w:rsidRPr="004D0849">
        <w:rPr>
          <w:rFonts w:ascii="Times New Roman" w:hAnsi="Times New Roman" w:cs="Times New Roman"/>
        </w:rPr>
        <w:t xml:space="preserve"> about the topic.</w:t>
      </w:r>
    </w:p>
    <w:p w14:paraId="43FB73DB" w14:textId="77777777" w:rsidR="00334CC1" w:rsidRPr="004D0849" w:rsidRDefault="00334CC1" w:rsidP="00F5141E">
      <w:pPr>
        <w:widowControl w:val="0"/>
        <w:autoSpaceDE w:val="0"/>
        <w:autoSpaceDN w:val="0"/>
        <w:adjustRightInd w:val="0"/>
        <w:rPr>
          <w:rFonts w:ascii="Times New Roman" w:hAnsi="Times New Roman" w:cs="Times New Roman"/>
        </w:rPr>
      </w:pPr>
    </w:p>
    <w:p w14:paraId="6EA54662" w14:textId="787F57A3" w:rsidR="00F5141E" w:rsidRDefault="008B56BD" w:rsidP="00EA471B">
      <w:pPr>
        <w:widowControl w:val="0"/>
        <w:autoSpaceDE w:val="0"/>
        <w:autoSpaceDN w:val="0"/>
        <w:adjustRightInd w:val="0"/>
        <w:spacing w:line="360" w:lineRule="auto"/>
        <w:jc w:val="center"/>
        <w:rPr>
          <w:rFonts w:ascii="Times New Roman" w:hAnsi="Times New Roman" w:cs="Times New Roman"/>
          <w:b/>
        </w:rPr>
      </w:pPr>
      <w:r w:rsidRPr="00334CC1">
        <w:rPr>
          <w:rFonts w:ascii="Times New Roman" w:hAnsi="Times New Roman" w:cs="Times New Roman"/>
          <w:b/>
        </w:rPr>
        <w:t>Acknowledgements</w:t>
      </w:r>
    </w:p>
    <w:p w14:paraId="0981E215" w14:textId="77777777" w:rsidR="006638B3" w:rsidRPr="00334CC1" w:rsidRDefault="006638B3" w:rsidP="00EA471B">
      <w:pPr>
        <w:widowControl w:val="0"/>
        <w:autoSpaceDE w:val="0"/>
        <w:autoSpaceDN w:val="0"/>
        <w:adjustRightInd w:val="0"/>
        <w:spacing w:line="360" w:lineRule="auto"/>
        <w:jc w:val="center"/>
        <w:rPr>
          <w:rFonts w:ascii="Times New Roman" w:hAnsi="Times New Roman" w:cs="Times New Roman"/>
          <w:b/>
        </w:rPr>
      </w:pPr>
    </w:p>
    <w:p w14:paraId="321680F7" w14:textId="1EB3DF2E" w:rsidR="00EA193F" w:rsidRPr="004D0849" w:rsidRDefault="008B56BD" w:rsidP="00237222">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We are grateful to the participants of our Text Mining workshop</w:t>
      </w:r>
      <w:r w:rsidR="00334CC1">
        <w:rPr>
          <w:rFonts w:ascii="Times New Roman" w:hAnsi="Times New Roman" w:cs="Times New Roman"/>
        </w:rPr>
        <w:t xml:space="preserve"> </w:t>
      </w:r>
      <w:r w:rsidR="00F5141E" w:rsidRPr="004D0849">
        <w:rPr>
          <w:rFonts w:ascii="Times New Roman" w:hAnsi="Times New Roman" w:cs="Times New Roman"/>
        </w:rPr>
        <w:t>at the Luxembourg Centre for Contemporary and Digital</w:t>
      </w:r>
      <w:r w:rsidR="00334CC1">
        <w:rPr>
          <w:rFonts w:ascii="Times New Roman" w:hAnsi="Times New Roman" w:cs="Times New Roman"/>
        </w:rPr>
        <w:t xml:space="preserve"> </w:t>
      </w:r>
      <w:r w:rsidR="00F5141E" w:rsidRPr="004D0849">
        <w:rPr>
          <w:rFonts w:ascii="Times New Roman" w:hAnsi="Times New Roman" w:cs="Times New Roman"/>
        </w:rPr>
        <w:t>History (C</w:t>
      </w:r>
      <w:r w:rsidR="00F5141E" w:rsidRPr="00493F03">
        <w:rPr>
          <w:rFonts w:ascii="Times New Roman" w:hAnsi="Times New Roman" w:cs="Times New Roman"/>
          <w:vertAlign w:val="superscript"/>
        </w:rPr>
        <w:t>2</w:t>
      </w:r>
      <w:r w:rsidR="00F5141E" w:rsidRPr="004D0849">
        <w:rPr>
          <w:rFonts w:ascii="Times New Roman" w:hAnsi="Times New Roman" w:cs="Times New Roman"/>
        </w:rPr>
        <w:t xml:space="preserve">DH) in </w:t>
      </w:r>
      <w:proofErr w:type="spellStart"/>
      <w:r w:rsidR="00F5141E" w:rsidRPr="004D0849">
        <w:rPr>
          <w:rFonts w:ascii="Times New Roman" w:hAnsi="Times New Roman" w:cs="Times New Roman"/>
        </w:rPr>
        <w:t>Esch</w:t>
      </w:r>
      <w:proofErr w:type="spellEnd"/>
      <w:r w:rsidR="00F5141E" w:rsidRPr="004D0849">
        <w:rPr>
          <w:rFonts w:ascii="Times New Roman" w:hAnsi="Times New Roman" w:cs="Times New Roman"/>
        </w:rPr>
        <w:t>-sur-</w:t>
      </w:r>
      <w:proofErr w:type="spellStart"/>
      <w:r w:rsidR="00F5141E" w:rsidRPr="004D0849">
        <w:rPr>
          <w:rFonts w:ascii="Times New Roman" w:hAnsi="Times New Roman" w:cs="Times New Roman"/>
        </w:rPr>
        <w:t>Alzette</w:t>
      </w:r>
      <w:proofErr w:type="spellEnd"/>
      <w:r w:rsidR="00F5141E" w:rsidRPr="004D0849">
        <w:rPr>
          <w:rFonts w:ascii="Times New Roman" w:hAnsi="Times New Roman" w:cs="Times New Roman"/>
        </w:rPr>
        <w:t xml:space="preserve"> (June 2018), for</w:t>
      </w:r>
      <w:r w:rsidR="00334CC1">
        <w:rPr>
          <w:rFonts w:ascii="Times New Roman" w:hAnsi="Times New Roman" w:cs="Times New Roman"/>
        </w:rPr>
        <w:t xml:space="preserve"> </w:t>
      </w:r>
      <w:r w:rsidR="00F5141E" w:rsidRPr="004D0849">
        <w:rPr>
          <w:rFonts w:ascii="Times New Roman" w:hAnsi="Times New Roman" w:cs="Times New Roman"/>
        </w:rPr>
        <w:t>their comments, input, and criticism. We would also like to</w:t>
      </w:r>
      <w:r w:rsidR="00334CC1">
        <w:rPr>
          <w:rFonts w:ascii="Times New Roman" w:hAnsi="Times New Roman" w:cs="Times New Roman"/>
        </w:rPr>
        <w:t xml:space="preserve"> </w:t>
      </w:r>
      <w:r w:rsidR="00F5141E" w:rsidRPr="004D0849">
        <w:rPr>
          <w:rFonts w:ascii="Times New Roman" w:hAnsi="Times New Roman" w:cs="Times New Roman"/>
        </w:rPr>
        <w:t>thank the participants and organisers of the Language Technologies</w:t>
      </w:r>
      <w:r w:rsidR="00334CC1">
        <w:rPr>
          <w:rFonts w:ascii="Times New Roman" w:hAnsi="Times New Roman" w:cs="Times New Roman"/>
        </w:rPr>
        <w:t xml:space="preserve"> </w:t>
      </w:r>
      <w:r w:rsidR="00F5141E" w:rsidRPr="004D0849">
        <w:rPr>
          <w:rFonts w:ascii="Times New Roman" w:hAnsi="Times New Roman" w:cs="Times New Roman"/>
        </w:rPr>
        <w:t>and Digital Humanities Conference in Ljubljana</w:t>
      </w:r>
      <w:r w:rsidR="00334CC1">
        <w:rPr>
          <w:rFonts w:ascii="Times New Roman" w:hAnsi="Times New Roman" w:cs="Times New Roman"/>
        </w:rPr>
        <w:t xml:space="preserve"> </w:t>
      </w:r>
      <w:r w:rsidR="00F5141E" w:rsidRPr="004D0849">
        <w:rPr>
          <w:rFonts w:ascii="Times New Roman" w:hAnsi="Times New Roman" w:cs="Times New Roman"/>
        </w:rPr>
        <w:t>(September 2018).</w:t>
      </w:r>
    </w:p>
    <w:p w14:paraId="245E5FBF" w14:textId="77777777" w:rsidR="00EA193F" w:rsidRPr="004D0849" w:rsidRDefault="00EA193F" w:rsidP="00F5141E">
      <w:pPr>
        <w:widowControl w:val="0"/>
        <w:autoSpaceDE w:val="0"/>
        <w:autoSpaceDN w:val="0"/>
        <w:adjustRightInd w:val="0"/>
        <w:rPr>
          <w:rFonts w:ascii="Times New Roman" w:hAnsi="Times New Roman" w:cs="Times New Roman"/>
        </w:rPr>
      </w:pPr>
    </w:p>
    <w:p w14:paraId="07DCF8B2" w14:textId="4851EFEA" w:rsidR="00C839C9" w:rsidRDefault="00825680" w:rsidP="00EA471B">
      <w:pPr>
        <w:widowControl w:val="0"/>
        <w:autoSpaceDE w:val="0"/>
        <w:autoSpaceDN w:val="0"/>
        <w:adjustRightInd w:val="0"/>
        <w:spacing w:line="360" w:lineRule="auto"/>
        <w:jc w:val="center"/>
        <w:rPr>
          <w:rFonts w:ascii="Times New Roman" w:hAnsi="Times New Roman" w:cs="Times New Roman"/>
          <w:b/>
          <w:lang w:val="nl-NL"/>
        </w:rPr>
      </w:pPr>
      <w:r>
        <w:rPr>
          <w:rFonts w:ascii="Times New Roman" w:hAnsi="Times New Roman" w:cs="Times New Roman"/>
          <w:b/>
          <w:lang w:val="nl-NL"/>
        </w:rPr>
        <w:t>Sources and L</w:t>
      </w:r>
      <w:r w:rsidR="00C839C9">
        <w:rPr>
          <w:rFonts w:ascii="Times New Roman" w:hAnsi="Times New Roman" w:cs="Times New Roman"/>
          <w:b/>
          <w:lang w:val="nl-NL"/>
        </w:rPr>
        <w:t>iterature</w:t>
      </w:r>
    </w:p>
    <w:p w14:paraId="56CB084F" w14:textId="77777777" w:rsidR="006638B3" w:rsidRDefault="006638B3" w:rsidP="00EA471B">
      <w:pPr>
        <w:widowControl w:val="0"/>
        <w:autoSpaceDE w:val="0"/>
        <w:autoSpaceDN w:val="0"/>
        <w:adjustRightInd w:val="0"/>
        <w:spacing w:line="360" w:lineRule="auto"/>
        <w:jc w:val="center"/>
        <w:rPr>
          <w:rFonts w:ascii="Times New Roman" w:hAnsi="Times New Roman" w:cs="Times New Roman"/>
          <w:b/>
          <w:lang w:val="nl-NL"/>
        </w:rPr>
      </w:pPr>
    </w:p>
    <w:p w14:paraId="1DC93757" w14:textId="77777777" w:rsidR="006920EC" w:rsidRDefault="006920EC" w:rsidP="006920EC">
      <w:pPr>
        <w:spacing w:line="360" w:lineRule="auto"/>
        <w:jc w:val="both"/>
        <w:rPr>
          <w:moveTo w:id="2" w:author="Microsoft Office User" w:date="2019-06-18T05:14:00Z"/>
          <w:rFonts w:ascii="Times New Roman" w:hAnsi="Times New Roman" w:cs="Times New Roman"/>
          <w:b/>
          <w:sz w:val="20"/>
        </w:rPr>
      </w:pPr>
      <w:moveToRangeStart w:id="3" w:author="Microsoft Office User" w:date="2019-06-18T05:14:00Z" w:name="move11727303"/>
    </w:p>
    <w:p w14:paraId="4B5CD0E2" w14:textId="77777777" w:rsidR="006920EC" w:rsidRDefault="006920EC" w:rsidP="006920EC">
      <w:pPr>
        <w:spacing w:line="360" w:lineRule="auto"/>
        <w:jc w:val="both"/>
        <w:rPr>
          <w:moveTo w:id="4" w:author="Microsoft Office User" w:date="2019-06-18T05:14:00Z"/>
          <w:rFonts w:ascii="Times New Roman" w:hAnsi="Times New Roman" w:cs="Times New Roman"/>
          <w:b/>
          <w:sz w:val="20"/>
        </w:rPr>
      </w:pPr>
      <w:moveTo w:id="5" w:author="Microsoft Office User" w:date="2019-06-18T05:14:00Z">
        <w:r w:rsidRPr="00EA471B">
          <w:rPr>
            <w:rFonts w:ascii="Times New Roman" w:hAnsi="Times New Roman" w:cs="Times New Roman"/>
            <w:b/>
            <w:sz w:val="20"/>
          </w:rPr>
          <w:t>Datasets and academic software:</w:t>
        </w:r>
      </w:moveTo>
    </w:p>
    <w:p w14:paraId="42C6447E" w14:textId="77777777" w:rsidR="006920EC" w:rsidRPr="00EA471B" w:rsidRDefault="006920EC" w:rsidP="006920EC">
      <w:pPr>
        <w:pStyle w:val="ListParagraph"/>
        <w:numPr>
          <w:ilvl w:val="0"/>
          <w:numId w:val="3"/>
        </w:numPr>
        <w:jc w:val="both"/>
        <w:rPr>
          <w:moveTo w:id="6" w:author="Microsoft Office User" w:date="2019-06-18T05:14:00Z"/>
          <w:rFonts w:ascii="Times New Roman" w:hAnsi="Times New Roman"/>
          <w:sz w:val="20"/>
          <w:lang w:val="nl-NL"/>
        </w:rPr>
      </w:pPr>
      <w:moveTo w:id="7" w:author="Microsoft Office User" w:date="2019-06-18T05:14:00Z">
        <w:r w:rsidRPr="00EA471B">
          <w:rPr>
            <w:rFonts w:ascii="Times New Roman" w:hAnsi="Times New Roman" w:cs="Times New Roman"/>
            <w:sz w:val="20"/>
          </w:rPr>
          <w:t>Van Lange, Milan</w:t>
        </w:r>
        <w:r>
          <w:rPr>
            <w:rFonts w:ascii="Times New Roman" w:hAnsi="Times New Roman" w:cs="Times New Roman"/>
            <w:sz w:val="20"/>
          </w:rPr>
          <w:t xml:space="preserve">. </w:t>
        </w:r>
        <w:r w:rsidRPr="00EA471B">
          <w:rPr>
            <w:rFonts w:ascii="Times New Roman" w:hAnsi="Times New Roman" w:cs="Times New Roman"/>
            <w:i/>
            <w:sz w:val="20"/>
          </w:rPr>
          <w:t>Debating Evil Repository</w:t>
        </w:r>
        <w:r>
          <w:rPr>
            <w:rFonts w:ascii="Times New Roman" w:hAnsi="Times New Roman" w:cs="Times New Roman"/>
            <w:sz w:val="20"/>
          </w:rPr>
          <w:t xml:space="preserve">. Distributed by </w:t>
        </w:r>
        <w:proofErr w:type="spellStart"/>
        <w:r>
          <w:rPr>
            <w:rFonts w:ascii="Times New Roman" w:hAnsi="Times New Roman" w:cs="Times New Roman"/>
            <w:sz w:val="20"/>
          </w:rPr>
          <w:t>Github</w:t>
        </w:r>
        <w:proofErr w:type="spellEnd"/>
        <w:r>
          <w:rPr>
            <w:rFonts w:ascii="Times New Roman" w:hAnsi="Times New Roman" w:cs="Times New Roman"/>
            <w:sz w:val="20"/>
          </w:rPr>
          <w:t xml:space="preserve">. </w:t>
        </w:r>
        <w:r>
          <w:fldChar w:fldCharType="begin"/>
        </w:r>
        <w:r>
          <w:instrText xml:space="preserve"> HYPERLINK "https://github.com/MilanvanL/debating_evil" </w:instrText>
        </w:r>
        <w:r>
          <w:fldChar w:fldCharType="separate"/>
        </w:r>
        <w:r w:rsidRPr="00EA471B">
          <w:rPr>
            <w:rStyle w:val="Hyperlink"/>
            <w:rFonts w:ascii="Times New Roman" w:hAnsi="Times New Roman" w:cs="Times New Roman"/>
            <w:color w:val="auto"/>
            <w:sz w:val="20"/>
            <w:u w:val="none"/>
          </w:rPr>
          <w:t>https://github.com/MilanvanL/debating_evil</w:t>
        </w:r>
        <w:r>
          <w:rPr>
            <w:rStyle w:val="Hyperlink"/>
            <w:rFonts w:ascii="Times New Roman" w:hAnsi="Times New Roman" w:cs="Times New Roman"/>
            <w:color w:val="auto"/>
            <w:sz w:val="20"/>
            <w:u w:val="none"/>
          </w:rPr>
          <w:fldChar w:fldCharType="end"/>
        </w:r>
        <w:r>
          <w:rPr>
            <w:rFonts w:ascii="Times New Roman" w:hAnsi="Times New Roman" w:cs="Times New Roman"/>
            <w:sz w:val="20"/>
          </w:rPr>
          <w:t>.</w:t>
        </w:r>
        <w:r w:rsidRPr="00EA471B" w:rsidDel="008C399A">
          <w:rPr>
            <w:sz w:val="20"/>
            <w:lang w:val="nl-NL"/>
          </w:rPr>
          <w:t xml:space="preserve"> </w:t>
        </w:r>
      </w:moveTo>
    </w:p>
    <w:p w14:paraId="4B3E802C" w14:textId="7F7372BA" w:rsidR="006920EC" w:rsidRPr="00EA471B" w:rsidRDefault="006920EC" w:rsidP="006920EC">
      <w:pPr>
        <w:pStyle w:val="ListParagraph"/>
        <w:numPr>
          <w:ilvl w:val="0"/>
          <w:numId w:val="3"/>
        </w:numPr>
        <w:jc w:val="both"/>
        <w:rPr>
          <w:moveTo w:id="8" w:author="Microsoft Office User" w:date="2019-06-18T05:14:00Z"/>
          <w:rFonts w:cs="Times New Roman"/>
          <w:sz w:val="20"/>
          <w:szCs w:val="20"/>
          <w:lang w:val="en-US"/>
        </w:rPr>
      </w:pPr>
      <w:moveTo w:id="9" w:author="Microsoft Office User" w:date="2019-06-18T05:14:00Z">
        <w:r w:rsidRPr="00EA471B">
          <w:rPr>
            <w:rFonts w:cs="Times New Roman"/>
            <w:sz w:val="20"/>
            <w:szCs w:val="20"/>
            <w:lang w:val="en-US"/>
          </w:rPr>
          <w:t xml:space="preserve">Marx, M., J. Van </w:t>
        </w:r>
        <w:proofErr w:type="spellStart"/>
        <w:r w:rsidRPr="00EA471B">
          <w:rPr>
            <w:rFonts w:cs="Times New Roman"/>
            <w:sz w:val="20"/>
            <w:szCs w:val="20"/>
            <w:lang w:val="en-US"/>
          </w:rPr>
          <w:t>Doornik</w:t>
        </w:r>
        <w:proofErr w:type="spellEnd"/>
        <w:r w:rsidRPr="00EA471B">
          <w:rPr>
            <w:rFonts w:cs="Times New Roman"/>
            <w:sz w:val="20"/>
            <w:szCs w:val="20"/>
            <w:lang w:val="en-US"/>
          </w:rPr>
          <w:t xml:space="preserve">, A. </w:t>
        </w:r>
        <w:proofErr w:type="spellStart"/>
        <w:r w:rsidRPr="00EA471B">
          <w:rPr>
            <w:rFonts w:cs="Times New Roman"/>
            <w:sz w:val="20"/>
            <w:szCs w:val="20"/>
            <w:lang w:val="en-US"/>
          </w:rPr>
          <w:t>Nusselder</w:t>
        </w:r>
        <w:proofErr w:type="spellEnd"/>
        <w:r w:rsidRPr="00EA471B">
          <w:rPr>
            <w:rFonts w:cs="Times New Roman"/>
            <w:sz w:val="20"/>
            <w:szCs w:val="20"/>
            <w:lang w:val="en-US"/>
          </w:rPr>
          <w:t xml:space="preserve">, and L. </w:t>
        </w:r>
        <w:proofErr w:type="spellStart"/>
        <w:r w:rsidRPr="00EA471B">
          <w:rPr>
            <w:rFonts w:cs="Times New Roman"/>
            <w:sz w:val="20"/>
            <w:szCs w:val="20"/>
            <w:lang w:val="en-US"/>
          </w:rPr>
          <w:t>Buitinck</w:t>
        </w:r>
        <w:proofErr w:type="spellEnd"/>
        <w:r w:rsidRPr="00EA471B">
          <w:rPr>
            <w:rFonts w:cs="Times New Roman"/>
            <w:sz w:val="20"/>
            <w:szCs w:val="20"/>
            <w:lang w:val="en-US"/>
          </w:rPr>
          <w:t xml:space="preserve">. </w:t>
        </w:r>
        <w:r w:rsidRPr="00C705CF">
          <w:rPr>
            <w:rFonts w:cs="Times New Roman"/>
            <w:sz w:val="20"/>
            <w:szCs w:val="20"/>
            <w:lang w:val="en-US"/>
          </w:rPr>
          <w:t>2012</w:t>
        </w:r>
        <w:r>
          <w:rPr>
            <w:rFonts w:cs="Times New Roman"/>
            <w:sz w:val="20"/>
            <w:szCs w:val="20"/>
            <w:lang w:val="en-US"/>
          </w:rPr>
          <w:t>. “</w:t>
        </w:r>
        <w:r w:rsidRPr="00EA471B">
          <w:rPr>
            <w:rFonts w:cs="Times New Roman"/>
            <w:sz w:val="20"/>
            <w:szCs w:val="20"/>
            <w:lang w:val="en-US"/>
          </w:rPr>
          <w:t xml:space="preserve">Thematic collection: </w:t>
        </w:r>
        <w:proofErr w:type="spellStart"/>
        <w:r w:rsidRPr="00EA471B">
          <w:rPr>
            <w:rFonts w:cs="Times New Roman"/>
            <w:sz w:val="20"/>
            <w:szCs w:val="20"/>
            <w:lang w:val="en-US"/>
          </w:rPr>
          <w:t>PoliticalMashup</w:t>
        </w:r>
        <w:proofErr w:type="spellEnd"/>
        <w:r w:rsidRPr="00EA471B">
          <w:rPr>
            <w:rFonts w:cs="Times New Roman"/>
            <w:sz w:val="20"/>
            <w:szCs w:val="20"/>
            <w:lang w:val="en-US"/>
          </w:rPr>
          <w:t xml:space="preserve"> and Dutch Parliamentary Proceedings 1814-2013.</w:t>
        </w:r>
        <w:r>
          <w:rPr>
            <w:rFonts w:cs="Times New Roman"/>
            <w:sz w:val="20"/>
            <w:szCs w:val="20"/>
            <w:lang w:val="en-US"/>
          </w:rPr>
          <w:t>”</w:t>
        </w:r>
        <w:r w:rsidRPr="00EA471B">
          <w:rPr>
            <w:rFonts w:cs="Times New Roman"/>
            <w:sz w:val="20"/>
            <w:szCs w:val="20"/>
            <w:lang w:val="en-US"/>
          </w:rPr>
          <w:t xml:space="preserve"> </w:t>
        </w:r>
        <w:r>
          <w:rPr>
            <w:rFonts w:cs="Times New Roman"/>
            <w:sz w:val="20"/>
            <w:szCs w:val="20"/>
            <w:lang w:val="en-US"/>
          </w:rPr>
          <w:t xml:space="preserve">Distributed by </w:t>
        </w:r>
        <w:r w:rsidRPr="00EA471B">
          <w:rPr>
            <w:rFonts w:cs="Times New Roman"/>
            <w:i/>
            <w:sz w:val="20"/>
            <w:szCs w:val="20"/>
            <w:lang w:val="en-US"/>
          </w:rPr>
          <w:t>Data Archiving and Networked Services (DANS)</w:t>
        </w:r>
        <w:r w:rsidRPr="00EA471B">
          <w:rPr>
            <w:rFonts w:cs="Times New Roman"/>
            <w:sz w:val="20"/>
            <w:szCs w:val="20"/>
            <w:lang w:val="en-US"/>
          </w:rPr>
          <w:t xml:space="preserve">. </w:t>
        </w:r>
        <w:r>
          <w:fldChar w:fldCharType="begin"/>
        </w:r>
        <w:r>
          <w:instrText xml:space="preserve"> HYPERLINK "https://doi.org/10.17026/dans-zg8-9x2v" </w:instrText>
        </w:r>
        <w:r>
          <w:fldChar w:fldCharType="separate"/>
        </w:r>
        <w:r w:rsidRPr="00EA471B">
          <w:rPr>
            <w:rStyle w:val="Hyperlink"/>
            <w:color w:val="auto"/>
            <w:sz w:val="20"/>
            <w:szCs w:val="20"/>
            <w:u w:val="none"/>
          </w:rPr>
          <w:t>https://doi.org/10.17026/dans-zg8-9x2v</w:t>
        </w:r>
        <w:r>
          <w:rPr>
            <w:rStyle w:val="Hyperlink"/>
            <w:color w:val="auto"/>
            <w:sz w:val="20"/>
            <w:szCs w:val="20"/>
            <w:u w:val="none"/>
          </w:rPr>
          <w:fldChar w:fldCharType="end"/>
        </w:r>
        <w:r w:rsidRPr="00EA471B">
          <w:rPr>
            <w:rFonts w:cs="Times New Roman"/>
            <w:sz w:val="20"/>
            <w:szCs w:val="20"/>
            <w:lang w:val="en-US"/>
          </w:rPr>
          <w:t>.</w:t>
        </w:r>
      </w:moveTo>
    </w:p>
    <w:moveToRangeEnd w:id="3"/>
    <w:p w14:paraId="7FA0E667" w14:textId="6ACB06CB" w:rsidR="006920EC" w:rsidRDefault="006920EC" w:rsidP="006920EC">
      <w:pPr>
        <w:pStyle w:val="Bibliography"/>
        <w:numPr>
          <w:ilvl w:val="0"/>
          <w:numId w:val="3"/>
        </w:numPr>
        <w:jc w:val="both"/>
        <w:rPr>
          <w:ins w:id="10" w:author="Microsoft Office User" w:date="2019-06-18T05:27:00Z"/>
          <w:rFonts w:ascii="Times New Roman" w:hAnsi="Times New Roman" w:cs="Times New Roman"/>
          <w:sz w:val="20"/>
          <w:szCs w:val="20"/>
        </w:rPr>
      </w:pPr>
      <w:ins w:id="11" w:author="Microsoft Office User" w:date="2019-06-18T05:15:00Z">
        <w:r w:rsidRPr="00EA471B">
          <w:rPr>
            <w:rFonts w:ascii="Times New Roman" w:hAnsi="Times New Roman" w:cs="Times New Roman"/>
            <w:sz w:val="20"/>
            <w:szCs w:val="20"/>
          </w:rPr>
          <w:t xml:space="preserve">Schmidt, Benjamin. 2017. </w:t>
        </w:r>
        <w:r>
          <w:rPr>
            <w:rFonts w:ascii="Times New Roman" w:hAnsi="Times New Roman" w:cs="Times New Roman"/>
            <w:sz w:val="20"/>
            <w:szCs w:val="20"/>
          </w:rPr>
          <w:t>“</w:t>
        </w:r>
        <w:proofErr w:type="spellStart"/>
        <w:r w:rsidRPr="00EA471B">
          <w:rPr>
            <w:rFonts w:ascii="Times New Roman" w:hAnsi="Times New Roman" w:cs="Times New Roman"/>
            <w:sz w:val="20"/>
            <w:szCs w:val="20"/>
          </w:rPr>
          <w:t>Bmschmidt</w:t>
        </w:r>
        <w:proofErr w:type="spellEnd"/>
        <w:r w:rsidRPr="00EA471B">
          <w:rPr>
            <w:rFonts w:ascii="Times New Roman" w:hAnsi="Times New Roman" w:cs="Times New Roman"/>
            <w:sz w:val="20"/>
            <w:szCs w:val="20"/>
          </w:rPr>
          <w:t>/</w:t>
        </w:r>
        <w:proofErr w:type="spellStart"/>
        <w:r w:rsidRPr="00EA471B">
          <w:rPr>
            <w:rFonts w:ascii="Times New Roman" w:hAnsi="Times New Roman" w:cs="Times New Roman"/>
            <w:sz w:val="20"/>
            <w:szCs w:val="20"/>
          </w:rPr>
          <w:t>WordVectors</w:t>
        </w:r>
        <w:proofErr w:type="spellEnd"/>
        <w:r w:rsidRPr="00EA471B">
          <w:rPr>
            <w:rFonts w:ascii="Times New Roman" w:hAnsi="Times New Roman" w:cs="Times New Roman"/>
            <w:sz w:val="20"/>
            <w:szCs w:val="20"/>
          </w:rPr>
          <w:t xml:space="preserve">: Tools for Creating and </w:t>
        </w:r>
        <w:proofErr w:type="spellStart"/>
        <w:r w:rsidRPr="00EA471B">
          <w:rPr>
            <w:rFonts w:ascii="Times New Roman" w:hAnsi="Times New Roman" w:cs="Times New Roman"/>
            <w:sz w:val="20"/>
            <w:szCs w:val="20"/>
          </w:rPr>
          <w:t>Analyzing</w:t>
        </w:r>
        <w:proofErr w:type="spellEnd"/>
        <w:r w:rsidRPr="00EA471B">
          <w:rPr>
            <w:rFonts w:ascii="Times New Roman" w:hAnsi="Times New Roman" w:cs="Times New Roman"/>
            <w:sz w:val="20"/>
            <w:szCs w:val="20"/>
          </w:rPr>
          <w:t xml:space="preserve"> Vector-Space Models of Texts Version 2.0 from GitHub</w:t>
        </w:r>
        <w:r>
          <w:rPr>
            <w:rFonts w:ascii="Times New Roman" w:hAnsi="Times New Roman" w:cs="Times New Roman"/>
            <w:sz w:val="20"/>
            <w:szCs w:val="20"/>
          </w:rPr>
          <w:t>.”</w:t>
        </w:r>
        <w:r w:rsidRPr="00EA471B">
          <w:rPr>
            <w:rFonts w:ascii="Times New Roman" w:hAnsi="Times New Roman" w:cs="Times New Roman"/>
            <w:sz w:val="20"/>
            <w:szCs w:val="20"/>
          </w:rPr>
          <w:t xml:space="preserve"> GitHub. </w:t>
        </w:r>
        <w:r>
          <w:rPr>
            <w:rFonts w:ascii="Times New Roman" w:hAnsi="Times New Roman" w:cs="Times New Roman"/>
            <w:sz w:val="20"/>
            <w:szCs w:val="20"/>
          </w:rPr>
          <w:t xml:space="preserve">Accessed on </w:t>
        </w:r>
        <w:r w:rsidRPr="00EA471B">
          <w:rPr>
            <w:rFonts w:ascii="Times New Roman" w:hAnsi="Times New Roman" w:cs="Times New Roman"/>
            <w:sz w:val="20"/>
            <w:szCs w:val="20"/>
          </w:rPr>
          <w:t xml:space="preserve">November </w:t>
        </w:r>
        <w:r w:rsidRPr="006F5D26">
          <w:rPr>
            <w:rFonts w:ascii="Times New Roman" w:hAnsi="Times New Roman" w:cs="Times New Roman"/>
            <w:sz w:val="20"/>
            <w:szCs w:val="20"/>
          </w:rPr>
          <w:t>5</w:t>
        </w:r>
        <w:r>
          <w:rPr>
            <w:rFonts w:ascii="Times New Roman" w:hAnsi="Times New Roman" w:cs="Times New Roman"/>
            <w:sz w:val="20"/>
            <w:szCs w:val="20"/>
          </w:rPr>
          <w:t xml:space="preserve">, </w:t>
        </w:r>
        <w:r w:rsidRPr="00EA471B">
          <w:rPr>
            <w:rFonts w:ascii="Times New Roman" w:hAnsi="Times New Roman" w:cs="Times New Roman"/>
            <w:sz w:val="20"/>
            <w:szCs w:val="20"/>
          </w:rPr>
          <w:t xml:space="preserve">2017. </w:t>
        </w:r>
        <w:r>
          <w:fldChar w:fldCharType="begin"/>
        </w:r>
        <w:r>
          <w:instrText xml:space="preserve"> HYPERLINK "https://rdrr.io/github/bmschmidt/wordVectors/" </w:instrText>
        </w:r>
        <w:r>
          <w:fldChar w:fldCharType="separate"/>
        </w:r>
        <w:r>
          <w:rPr>
            <w:rStyle w:val="Hyperlink"/>
            <w:rFonts w:ascii="Times New Roman" w:hAnsi="Times New Roman" w:cs="Times New Roman"/>
            <w:color w:val="auto"/>
            <w:sz w:val="20"/>
            <w:szCs w:val="20"/>
            <w:u w:val="none"/>
          </w:rPr>
          <w:t>https://rdrr.io/github/bmschmidt/wordVectors/</w:t>
        </w:r>
        <w:r>
          <w:rPr>
            <w:rStyle w:val="Hyperlink"/>
            <w:rFonts w:ascii="Times New Roman" w:hAnsi="Times New Roman" w:cs="Times New Roman"/>
            <w:color w:val="auto"/>
            <w:sz w:val="20"/>
            <w:szCs w:val="20"/>
            <w:u w:val="none"/>
          </w:rPr>
          <w:fldChar w:fldCharType="end"/>
        </w:r>
        <w:r>
          <w:rPr>
            <w:rFonts w:ascii="Times New Roman" w:hAnsi="Times New Roman" w:cs="Times New Roman"/>
            <w:sz w:val="20"/>
            <w:szCs w:val="20"/>
          </w:rPr>
          <w:t>.</w:t>
        </w:r>
      </w:ins>
    </w:p>
    <w:p w14:paraId="09D08D84" w14:textId="3F766167" w:rsidR="002212B9" w:rsidRPr="002212B9" w:rsidRDefault="002212B9">
      <w:pPr>
        <w:pStyle w:val="ListParagraph"/>
        <w:numPr>
          <w:ilvl w:val="0"/>
          <w:numId w:val="3"/>
        </w:numPr>
        <w:rPr>
          <w:ins w:id="12" w:author="Microsoft Office User" w:date="2019-06-18T05:15:00Z"/>
          <w:rFonts w:ascii="Times New Roman" w:hAnsi="Times New Roman" w:cs="Times New Roman"/>
          <w:sz w:val="20"/>
          <w:szCs w:val="20"/>
        </w:rPr>
        <w:pPrChange w:id="13" w:author="Microsoft Office User" w:date="2019-06-18T05:27:00Z">
          <w:pPr>
            <w:pStyle w:val="Bibliography"/>
            <w:numPr>
              <w:numId w:val="3"/>
            </w:numPr>
            <w:ind w:hanging="360"/>
            <w:jc w:val="both"/>
          </w:pPr>
        </w:pPrChange>
      </w:pPr>
      <w:ins w:id="14" w:author="Microsoft Office User" w:date="2019-06-18T05:27:00Z">
        <w:r w:rsidRPr="002212B9">
          <w:rPr>
            <w:rFonts w:ascii="Times New Roman" w:hAnsi="Times New Roman" w:cs="Times New Roman"/>
            <w:sz w:val="20"/>
            <w:szCs w:val="20"/>
            <w:rPrChange w:id="15" w:author="Microsoft Office User" w:date="2019-06-18T05:28:00Z">
              <w:rPr/>
            </w:rPrChange>
          </w:rPr>
          <w:t xml:space="preserve">Wickham, Stefan Milton Bache and Hadley. 2014. </w:t>
        </w:r>
        <w:proofErr w:type="spellStart"/>
        <w:r w:rsidRPr="002212B9">
          <w:rPr>
            <w:rFonts w:ascii="Times New Roman" w:hAnsi="Times New Roman" w:cs="Times New Roman"/>
            <w:i/>
            <w:sz w:val="20"/>
            <w:szCs w:val="20"/>
            <w:rPrChange w:id="16" w:author="Microsoft Office User" w:date="2019-06-18T05:28:00Z">
              <w:rPr/>
            </w:rPrChange>
          </w:rPr>
          <w:t>Magrittr</w:t>
        </w:r>
        <w:proofErr w:type="spellEnd"/>
        <w:r w:rsidRPr="002212B9">
          <w:rPr>
            <w:rFonts w:ascii="Times New Roman" w:hAnsi="Times New Roman" w:cs="Times New Roman"/>
            <w:i/>
            <w:sz w:val="20"/>
            <w:szCs w:val="20"/>
            <w:rPrChange w:id="17" w:author="Microsoft Office User" w:date="2019-06-18T05:28:00Z">
              <w:rPr/>
            </w:rPrChange>
          </w:rPr>
          <w:t>: A Forward-Pipe Operator for R (version 1.5).</w:t>
        </w:r>
        <w:r w:rsidRPr="002212B9">
          <w:rPr>
            <w:rFonts w:ascii="Times New Roman" w:hAnsi="Times New Roman" w:cs="Times New Roman"/>
            <w:sz w:val="20"/>
            <w:szCs w:val="20"/>
            <w:rPrChange w:id="18" w:author="Microsoft Office User" w:date="2019-06-18T05:28:00Z">
              <w:rPr/>
            </w:rPrChange>
          </w:rPr>
          <w:t xml:space="preserve"> https://CRAN.R-project.org/package=magrittr.</w:t>
        </w:r>
      </w:ins>
    </w:p>
    <w:p w14:paraId="04B1384B" w14:textId="77777777" w:rsidR="006920EC" w:rsidRPr="006920EC" w:rsidRDefault="006920EC" w:rsidP="00EA471B">
      <w:pPr>
        <w:widowControl w:val="0"/>
        <w:autoSpaceDE w:val="0"/>
        <w:autoSpaceDN w:val="0"/>
        <w:adjustRightInd w:val="0"/>
        <w:spacing w:line="360" w:lineRule="auto"/>
        <w:jc w:val="both"/>
        <w:rPr>
          <w:ins w:id="19" w:author="Microsoft Office User" w:date="2019-06-18T05:14:00Z"/>
          <w:rFonts w:ascii="Times New Roman" w:hAnsi="Times New Roman" w:cs="Times New Roman"/>
          <w:lang w:val="nl-NL"/>
          <w:rPrChange w:id="20" w:author="Microsoft Office User" w:date="2019-06-18T05:14:00Z">
            <w:rPr>
              <w:ins w:id="21" w:author="Microsoft Office User" w:date="2019-06-18T05:14:00Z"/>
              <w:rFonts w:ascii="Times New Roman" w:hAnsi="Times New Roman" w:cs="Times New Roman"/>
              <w:b/>
              <w:lang w:val="nl-NL"/>
            </w:rPr>
          </w:rPrChange>
        </w:rPr>
      </w:pPr>
    </w:p>
    <w:p w14:paraId="2192077D" w14:textId="66C3E83C" w:rsidR="00F5141E" w:rsidRPr="00EA471B" w:rsidRDefault="00C839C9" w:rsidP="00EA471B">
      <w:pPr>
        <w:widowControl w:val="0"/>
        <w:autoSpaceDE w:val="0"/>
        <w:autoSpaceDN w:val="0"/>
        <w:adjustRightInd w:val="0"/>
        <w:spacing w:line="360" w:lineRule="auto"/>
        <w:jc w:val="both"/>
        <w:rPr>
          <w:rFonts w:ascii="Times New Roman" w:hAnsi="Times New Roman" w:cs="Times New Roman"/>
          <w:sz w:val="20"/>
          <w:szCs w:val="20"/>
          <w:lang w:val="nl-NL"/>
        </w:rPr>
      </w:pPr>
      <w:proofErr w:type="spellStart"/>
      <w:r w:rsidRPr="006638B3">
        <w:rPr>
          <w:rFonts w:ascii="Times New Roman" w:hAnsi="Times New Roman" w:cs="Times New Roman"/>
          <w:b/>
          <w:lang w:val="nl-NL"/>
        </w:rPr>
        <w:t>Literature</w:t>
      </w:r>
      <w:proofErr w:type="spellEnd"/>
      <w:r w:rsidRPr="00EA471B">
        <w:rPr>
          <w:rFonts w:ascii="Times New Roman" w:hAnsi="Times New Roman" w:cs="Times New Roman"/>
          <w:b/>
          <w:sz w:val="20"/>
          <w:lang w:val="nl-NL"/>
        </w:rPr>
        <w:t>:</w:t>
      </w:r>
    </w:p>
    <w:p w14:paraId="73F6C847" w14:textId="1A123479" w:rsidR="00922D82" w:rsidRPr="00EA471B" w:rsidRDefault="00922D82" w:rsidP="00EA471B">
      <w:pPr>
        <w:pStyle w:val="Bibliography"/>
        <w:numPr>
          <w:ilvl w:val="0"/>
          <w:numId w:val="1"/>
        </w:numPr>
        <w:jc w:val="both"/>
        <w:rPr>
          <w:rFonts w:ascii="Times New Roman" w:hAnsi="Times New Roman" w:cs="Times New Roman"/>
          <w:sz w:val="20"/>
          <w:szCs w:val="20"/>
          <w:lang w:val="nl-NL"/>
        </w:rPr>
      </w:pPr>
      <w:r w:rsidRPr="00EA471B">
        <w:rPr>
          <w:rFonts w:ascii="Times New Roman" w:hAnsi="Times New Roman" w:cs="Times New Roman"/>
          <w:sz w:val="20"/>
          <w:szCs w:val="20"/>
          <w:lang w:val="nl-NL"/>
        </w:rPr>
        <w:t xml:space="preserve">Bootsma, Peter, and Peter van Griensven. 2003. </w:t>
      </w:r>
      <w:r w:rsidR="005D663E" w:rsidRPr="00EA471B">
        <w:rPr>
          <w:rFonts w:ascii="Times New Roman" w:hAnsi="Times New Roman" w:cs="Times New Roman"/>
          <w:sz w:val="20"/>
          <w:szCs w:val="20"/>
          <w:lang w:val="nl-NL"/>
        </w:rPr>
        <w:t>“‘</w:t>
      </w:r>
      <w:r w:rsidRPr="00EA471B">
        <w:rPr>
          <w:rFonts w:ascii="Times New Roman" w:hAnsi="Times New Roman" w:cs="Times New Roman"/>
          <w:sz w:val="20"/>
          <w:szCs w:val="20"/>
          <w:lang w:val="nl-NL"/>
        </w:rPr>
        <w:t>Teleurstelling Is Mijn Opperste Emotie</w:t>
      </w:r>
      <w:r w:rsidR="005D663E" w:rsidRPr="00EA471B">
        <w:rPr>
          <w:rFonts w:ascii="Times New Roman" w:hAnsi="Times New Roman" w:cs="Times New Roman"/>
          <w:sz w:val="20"/>
          <w:szCs w:val="20"/>
          <w:lang w:val="nl-NL"/>
        </w:rPr>
        <w:t>’</w:t>
      </w:r>
      <w:r w:rsidRPr="00EA471B">
        <w:rPr>
          <w:rFonts w:ascii="Times New Roman" w:hAnsi="Times New Roman" w:cs="Times New Roman"/>
          <w:sz w:val="20"/>
          <w:szCs w:val="20"/>
          <w:lang w:val="nl-NL"/>
        </w:rPr>
        <w:t>: Vragen over Emotie in de Politiek Aan A.A.M. van Agt.</w:t>
      </w:r>
      <w:r w:rsidR="005D663E" w:rsidRPr="00EA471B">
        <w:rPr>
          <w:rFonts w:ascii="Times New Roman" w:hAnsi="Times New Roman" w:cs="Times New Roman"/>
          <w:sz w:val="20"/>
          <w:szCs w:val="20"/>
          <w:lang w:val="nl-NL"/>
        </w:rPr>
        <w:t>”</w:t>
      </w:r>
      <w:r w:rsidRPr="00EA471B">
        <w:rPr>
          <w:rFonts w:ascii="Times New Roman" w:hAnsi="Times New Roman" w:cs="Times New Roman"/>
          <w:sz w:val="20"/>
          <w:szCs w:val="20"/>
          <w:lang w:val="nl-NL"/>
        </w:rPr>
        <w:t xml:space="preserve"> In </w:t>
      </w:r>
      <w:r w:rsidRPr="00EA471B">
        <w:rPr>
          <w:rFonts w:ascii="Times New Roman" w:hAnsi="Times New Roman" w:cs="Times New Roman"/>
          <w:i/>
          <w:iCs/>
          <w:sz w:val="20"/>
          <w:szCs w:val="20"/>
          <w:lang w:val="nl-NL"/>
        </w:rPr>
        <w:t xml:space="preserve">Jaarboek Parlementaire Geschiedenis, 2003. Emotie in </w:t>
      </w:r>
      <w:r w:rsidRPr="00EA471B">
        <w:rPr>
          <w:rFonts w:ascii="Times New Roman" w:hAnsi="Times New Roman" w:cs="Times New Roman"/>
          <w:i/>
          <w:iCs/>
          <w:sz w:val="20"/>
          <w:szCs w:val="20"/>
          <w:lang w:val="nl-NL"/>
        </w:rPr>
        <w:lastRenderedPageBreak/>
        <w:t>de Politiek</w:t>
      </w:r>
      <w:r w:rsidRPr="00EA471B">
        <w:rPr>
          <w:rFonts w:ascii="Times New Roman" w:hAnsi="Times New Roman" w:cs="Times New Roman"/>
          <w:sz w:val="20"/>
          <w:szCs w:val="20"/>
          <w:lang w:val="nl-NL"/>
        </w:rPr>
        <w:t>, edited by C</w:t>
      </w:r>
      <w:r w:rsidR="005D663E">
        <w:rPr>
          <w:rFonts w:ascii="Times New Roman" w:hAnsi="Times New Roman" w:cs="Times New Roman"/>
          <w:sz w:val="20"/>
          <w:szCs w:val="20"/>
          <w:lang w:val="nl-NL"/>
        </w:rPr>
        <w:t>arla</w:t>
      </w:r>
      <w:r w:rsidRPr="00EA471B">
        <w:rPr>
          <w:rFonts w:ascii="Times New Roman" w:hAnsi="Times New Roman" w:cs="Times New Roman"/>
          <w:sz w:val="20"/>
          <w:szCs w:val="20"/>
          <w:lang w:val="nl-NL"/>
        </w:rPr>
        <w:t xml:space="preserve"> van Baalen</w:t>
      </w:r>
      <w:r w:rsidR="005D663E">
        <w:rPr>
          <w:rFonts w:ascii="Times New Roman" w:hAnsi="Times New Roman" w:cs="Times New Roman"/>
          <w:sz w:val="20"/>
          <w:szCs w:val="20"/>
          <w:lang w:val="nl-NL"/>
        </w:rPr>
        <w:t>, Willem Breedveid, Jan Willem Brouwer, Peter van Griensven, Jan Ramakers, and Inke Secker, 121 – 25.</w:t>
      </w:r>
      <w:r w:rsidRPr="00EA471B">
        <w:rPr>
          <w:rFonts w:ascii="Times New Roman" w:hAnsi="Times New Roman" w:cs="Times New Roman"/>
          <w:sz w:val="20"/>
          <w:szCs w:val="20"/>
          <w:lang w:val="nl-NL"/>
        </w:rPr>
        <w:t xml:space="preserve"> Den Haag: SDU Uitgevers.</w:t>
      </w:r>
    </w:p>
    <w:p w14:paraId="5D6E2ED9" w14:textId="77777777" w:rsidR="00922D82" w:rsidRPr="00EA471B" w:rsidRDefault="00922D82" w:rsidP="00EA471B">
      <w:pPr>
        <w:pStyle w:val="Bibliography"/>
        <w:numPr>
          <w:ilvl w:val="0"/>
          <w:numId w:val="1"/>
        </w:numPr>
        <w:jc w:val="both"/>
        <w:rPr>
          <w:rFonts w:ascii="Times New Roman" w:hAnsi="Times New Roman" w:cs="Times New Roman"/>
          <w:sz w:val="20"/>
          <w:szCs w:val="20"/>
        </w:rPr>
      </w:pPr>
      <w:r w:rsidRPr="00EA471B">
        <w:rPr>
          <w:rFonts w:ascii="Times New Roman" w:hAnsi="Times New Roman" w:cs="Times New Roman"/>
          <w:sz w:val="20"/>
          <w:szCs w:val="20"/>
          <w:lang w:val="nl-NL"/>
        </w:rPr>
        <w:t xml:space="preserve">Futselaar, Ralf. 2015. </w:t>
      </w:r>
      <w:r w:rsidRPr="00EA471B">
        <w:rPr>
          <w:rFonts w:ascii="Times New Roman" w:hAnsi="Times New Roman" w:cs="Times New Roman"/>
          <w:i/>
          <w:iCs/>
          <w:sz w:val="20"/>
          <w:szCs w:val="20"/>
          <w:lang w:val="nl-NL"/>
        </w:rPr>
        <w:t>Gevangenissen in oorlogstijd: 1940-1945</w:t>
      </w:r>
      <w:r w:rsidRPr="00EA471B">
        <w:rPr>
          <w:rFonts w:ascii="Times New Roman" w:hAnsi="Times New Roman" w:cs="Times New Roman"/>
          <w:sz w:val="20"/>
          <w:szCs w:val="20"/>
          <w:lang w:val="nl-NL"/>
        </w:rPr>
        <w:t xml:space="preserve">. 1st ed. </w:t>
      </w:r>
      <w:r w:rsidRPr="00EA471B">
        <w:rPr>
          <w:rFonts w:ascii="Times New Roman" w:hAnsi="Times New Roman" w:cs="Times New Roman"/>
          <w:sz w:val="20"/>
          <w:szCs w:val="20"/>
        </w:rPr>
        <w:t>Amsterdam: Boom.</w:t>
      </w:r>
    </w:p>
    <w:p w14:paraId="6708199D" w14:textId="77777777" w:rsidR="00922D82" w:rsidRPr="00EA471B" w:rsidRDefault="00922D82" w:rsidP="00EA471B">
      <w:pPr>
        <w:pStyle w:val="Bibliography"/>
        <w:numPr>
          <w:ilvl w:val="0"/>
          <w:numId w:val="1"/>
        </w:numPr>
        <w:jc w:val="both"/>
        <w:rPr>
          <w:rFonts w:ascii="Times New Roman" w:hAnsi="Times New Roman" w:cs="Times New Roman"/>
          <w:sz w:val="20"/>
          <w:szCs w:val="20"/>
          <w:lang w:val="nl-NL"/>
        </w:rPr>
      </w:pPr>
      <w:proofErr w:type="spellStart"/>
      <w:r w:rsidRPr="00EA471B">
        <w:rPr>
          <w:rFonts w:ascii="Times New Roman" w:hAnsi="Times New Roman" w:cs="Times New Roman"/>
          <w:sz w:val="20"/>
          <w:szCs w:val="20"/>
        </w:rPr>
        <w:t>Gelbukh</w:t>
      </w:r>
      <w:proofErr w:type="spellEnd"/>
      <w:r w:rsidRPr="00EA471B">
        <w:rPr>
          <w:rFonts w:ascii="Times New Roman" w:hAnsi="Times New Roman" w:cs="Times New Roman"/>
          <w:sz w:val="20"/>
          <w:szCs w:val="20"/>
        </w:rPr>
        <w:t xml:space="preserve">, Alexander. 2015. </w:t>
      </w:r>
      <w:r w:rsidRPr="00EA471B">
        <w:rPr>
          <w:rFonts w:ascii="Times New Roman" w:hAnsi="Times New Roman" w:cs="Times New Roman"/>
          <w:i/>
          <w:iCs/>
          <w:sz w:val="20"/>
          <w:szCs w:val="20"/>
        </w:rPr>
        <w:t xml:space="preserve">Computational Linguistics and Intelligent Text Processing: 16th International Conference, </w:t>
      </w:r>
      <w:proofErr w:type="spellStart"/>
      <w:r w:rsidRPr="00EA471B">
        <w:rPr>
          <w:rFonts w:ascii="Times New Roman" w:hAnsi="Times New Roman" w:cs="Times New Roman"/>
          <w:i/>
          <w:iCs/>
          <w:sz w:val="20"/>
          <w:szCs w:val="20"/>
        </w:rPr>
        <w:t>CICLing</w:t>
      </w:r>
      <w:proofErr w:type="spellEnd"/>
      <w:r w:rsidRPr="00EA471B">
        <w:rPr>
          <w:rFonts w:ascii="Times New Roman" w:hAnsi="Times New Roman" w:cs="Times New Roman"/>
          <w:i/>
          <w:iCs/>
          <w:sz w:val="20"/>
          <w:szCs w:val="20"/>
        </w:rPr>
        <w:t xml:space="preserve"> 2015, Cairo, Egypt, April 14-20, 2015, Proceedings</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nl-NL"/>
        </w:rPr>
        <w:t>Springer.</w:t>
      </w:r>
    </w:p>
    <w:p w14:paraId="3CCB939F" w14:textId="64C49CB7" w:rsidR="00922D82" w:rsidRPr="00EA471B" w:rsidRDefault="00922D82" w:rsidP="00EA471B">
      <w:pPr>
        <w:pStyle w:val="Bibliography"/>
        <w:numPr>
          <w:ilvl w:val="0"/>
          <w:numId w:val="1"/>
        </w:numPr>
        <w:jc w:val="both"/>
        <w:rPr>
          <w:rFonts w:ascii="Times New Roman" w:hAnsi="Times New Roman" w:cs="Times New Roman"/>
          <w:sz w:val="20"/>
          <w:szCs w:val="20"/>
          <w:lang w:val="nl-NL"/>
        </w:rPr>
      </w:pPr>
      <w:r w:rsidRPr="00EA471B">
        <w:rPr>
          <w:rFonts w:ascii="Times New Roman" w:hAnsi="Times New Roman" w:cs="Times New Roman"/>
          <w:sz w:val="20"/>
          <w:szCs w:val="20"/>
          <w:lang w:val="nl-NL"/>
        </w:rPr>
        <w:t xml:space="preserve">Grevers, Helen. 2013. </w:t>
      </w:r>
      <w:r w:rsidRPr="00EA471B">
        <w:rPr>
          <w:rFonts w:ascii="Times New Roman" w:hAnsi="Times New Roman" w:cs="Times New Roman"/>
          <w:i/>
          <w:iCs/>
          <w:sz w:val="20"/>
          <w:szCs w:val="20"/>
          <w:lang w:val="nl-NL"/>
        </w:rPr>
        <w:t>Van landverraders tot goede vaderlanders: de opsluiting van collaborateurs in Nederland en België, 1944-1950</w:t>
      </w:r>
      <w:r w:rsidRPr="00EA471B">
        <w:rPr>
          <w:rFonts w:ascii="Times New Roman" w:hAnsi="Times New Roman" w:cs="Times New Roman"/>
          <w:sz w:val="20"/>
          <w:szCs w:val="20"/>
          <w:lang w:val="nl-NL"/>
        </w:rPr>
        <w:t>.</w:t>
      </w:r>
      <w:r w:rsidR="008F7F58">
        <w:rPr>
          <w:rFonts w:ascii="Times New Roman" w:hAnsi="Times New Roman" w:cs="Times New Roman"/>
          <w:sz w:val="20"/>
          <w:szCs w:val="20"/>
          <w:lang w:val="nl-NL"/>
        </w:rPr>
        <w:t xml:space="preserve"> Amsterdam</w:t>
      </w:r>
      <w:r w:rsidR="005D663E">
        <w:rPr>
          <w:rFonts w:ascii="Times New Roman" w:hAnsi="Times New Roman" w:cs="Times New Roman"/>
          <w:sz w:val="20"/>
          <w:szCs w:val="20"/>
          <w:lang w:val="nl-NL"/>
        </w:rPr>
        <w:t>: Balans.</w:t>
      </w:r>
    </w:p>
    <w:p w14:paraId="68EB10B4" w14:textId="77777777" w:rsidR="00922D82" w:rsidRPr="00EA471B" w:rsidRDefault="00922D82" w:rsidP="00EA471B">
      <w:pPr>
        <w:pStyle w:val="Bibliography"/>
        <w:numPr>
          <w:ilvl w:val="0"/>
          <w:numId w:val="1"/>
        </w:numPr>
        <w:jc w:val="both"/>
        <w:rPr>
          <w:rFonts w:ascii="Times New Roman" w:hAnsi="Times New Roman" w:cs="Times New Roman"/>
          <w:sz w:val="20"/>
          <w:szCs w:val="20"/>
          <w:lang w:val="nl-NL"/>
        </w:rPr>
      </w:pPr>
      <w:r w:rsidRPr="00EA471B">
        <w:rPr>
          <w:rFonts w:ascii="Times New Roman" w:hAnsi="Times New Roman" w:cs="Times New Roman"/>
          <w:sz w:val="20"/>
          <w:szCs w:val="20"/>
          <w:lang w:val="nl-NL"/>
        </w:rPr>
        <w:t xml:space="preserve">Haan, Ido de. 1997. </w:t>
      </w:r>
      <w:r w:rsidRPr="00EA471B">
        <w:rPr>
          <w:rFonts w:ascii="Times New Roman" w:hAnsi="Times New Roman" w:cs="Times New Roman"/>
          <w:i/>
          <w:iCs/>
          <w:sz w:val="20"/>
          <w:szCs w:val="20"/>
          <w:lang w:val="nl-NL"/>
        </w:rPr>
        <w:t>Na de ondergang: de herinnering aan de Jodenvervolging in Nederland 1945-1995</w:t>
      </w:r>
      <w:r w:rsidRPr="00EA471B">
        <w:rPr>
          <w:rFonts w:ascii="Times New Roman" w:hAnsi="Times New Roman" w:cs="Times New Roman"/>
          <w:sz w:val="20"/>
          <w:szCs w:val="20"/>
          <w:lang w:val="nl-NL"/>
        </w:rPr>
        <w:t>. Den Haag: SDU.</w:t>
      </w:r>
    </w:p>
    <w:p w14:paraId="1CECB058" w14:textId="77777777" w:rsidR="00922D82" w:rsidRPr="00EA471B" w:rsidRDefault="00922D82" w:rsidP="00EA471B">
      <w:pPr>
        <w:pStyle w:val="Bibliography"/>
        <w:numPr>
          <w:ilvl w:val="0"/>
          <w:numId w:val="1"/>
        </w:numPr>
        <w:jc w:val="both"/>
        <w:rPr>
          <w:rFonts w:ascii="Times New Roman" w:hAnsi="Times New Roman" w:cs="Times New Roman"/>
          <w:sz w:val="20"/>
          <w:szCs w:val="20"/>
          <w:lang w:val="nl-NL"/>
        </w:rPr>
      </w:pPr>
      <w:r w:rsidRPr="00EA471B">
        <w:rPr>
          <w:rFonts w:ascii="Times New Roman" w:hAnsi="Times New Roman" w:cs="Times New Roman"/>
          <w:sz w:val="20"/>
          <w:szCs w:val="20"/>
          <w:lang w:val="nl-NL"/>
        </w:rPr>
        <w:t xml:space="preserve">Heijden, Chris van der. 2012. </w:t>
      </w:r>
      <w:r w:rsidRPr="00EA471B">
        <w:rPr>
          <w:rFonts w:ascii="Times New Roman" w:hAnsi="Times New Roman" w:cs="Times New Roman"/>
          <w:i/>
          <w:iCs/>
          <w:sz w:val="20"/>
          <w:szCs w:val="20"/>
          <w:lang w:val="nl-NL"/>
        </w:rPr>
        <w:t>Dat nooit meer: de nasleep van de Tweede Wereldoorlog in Nederland</w:t>
      </w:r>
      <w:r w:rsidRPr="00EA471B">
        <w:rPr>
          <w:rFonts w:ascii="Times New Roman" w:hAnsi="Times New Roman" w:cs="Times New Roman"/>
          <w:sz w:val="20"/>
          <w:szCs w:val="20"/>
          <w:lang w:val="nl-NL"/>
        </w:rPr>
        <w:t>. 3rd ed. Amsterdam: Atlas Contact.</w:t>
      </w:r>
    </w:p>
    <w:p w14:paraId="124AA811" w14:textId="5EB1F95E" w:rsidR="00922D82" w:rsidRPr="00EA471B" w:rsidRDefault="00922D82" w:rsidP="00EA471B">
      <w:pPr>
        <w:pStyle w:val="Bibliography"/>
        <w:numPr>
          <w:ilvl w:val="0"/>
          <w:numId w:val="1"/>
        </w:numPr>
        <w:jc w:val="both"/>
        <w:rPr>
          <w:rFonts w:ascii="Times New Roman" w:hAnsi="Times New Roman" w:cs="Times New Roman"/>
          <w:sz w:val="20"/>
          <w:szCs w:val="20"/>
          <w:lang w:val="nl-NL"/>
        </w:rPr>
      </w:pPr>
      <w:r w:rsidRPr="00EA471B">
        <w:rPr>
          <w:rFonts w:ascii="Times New Roman" w:hAnsi="Times New Roman" w:cs="Times New Roman"/>
          <w:sz w:val="20"/>
          <w:szCs w:val="20"/>
          <w:lang w:val="nl-NL"/>
        </w:rPr>
        <w:t xml:space="preserve">Olieman, Alex, Kaspar Beelen, Milan van Lange, Jaap Kamps, and Maarten Marx. 2017. </w:t>
      </w:r>
      <w:r w:rsidR="008F7F58">
        <w:rPr>
          <w:rFonts w:ascii="Times New Roman" w:hAnsi="Times New Roman" w:cs="Times New Roman"/>
          <w:sz w:val="20"/>
          <w:szCs w:val="20"/>
        </w:rPr>
        <w:t>“</w:t>
      </w:r>
      <w:r w:rsidRPr="00EA471B">
        <w:rPr>
          <w:rFonts w:ascii="Times New Roman" w:hAnsi="Times New Roman" w:cs="Times New Roman"/>
          <w:sz w:val="20"/>
          <w:szCs w:val="20"/>
        </w:rPr>
        <w:t>Good Applications for Crummy Entity Linkers? The Case of Corpus Selection in Digital Humanities.</w:t>
      </w:r>
      <w:r w:rsidR="008F7F58">
        <w:rPr>
          <w:rFonts w:ascii="Times New Roman" w:hAnsi="Times New Roman" w:cs="Times New Roman"/>
          <w:sz w:val="20"/>
          <w:szCs w:val="20"/>
        </w:rPr>
        <w:t>”</w:t>
      </w:r>
      <w:r w:rsidRPr="00EA471B">
        <w:rPr>
          <w:rFonts w:ascii="Times New Roman" w:hAnsi="Times New Roman" w:cs="Times New Roman"/>
          <w:sz w:val="20"/>
          <w:szCs w:val="20"/>
        </w:rPr>
        <w:t xml:space="preserve"> </w:t>
      </w:r>
      <w:r w:rsidRPr="00EA471B">
        <w:rPr>
          <w:rFonts w:ascii="Times New Roman" w:hAnsi="Times New Roman" w:cs="Times New Roman"/>
          <w:i/>
          <w:iCs/>
          <w:sz w:val="20"/>
          <w:szCs w:val="20"/>
          <w:lang w:val="nl-NL"/>
        </w:rPr>
        <w:t>CoRR</w:t>
      </w:r>
      <w:r w:rsidRPr="00EA471B">
        <w:rPr>
          <w:rFonts w:ascii="Times New Roman" w:hAnsi="Times New Roman" w:cs="Times New Roman"/>
          <w:sz w:val="20"/>
          <w:szCs w:val="20"/>
          <w:lang w:val="nl-NL"/>
        </w:rPr>
        <w:t xml:space="preserve"> abs/1708.01162.</w:t>
      </w:r>
      <w:r w:rsidR="006638B3">
        <w:rPr>
          <w:rFonts w:ascii="Times New Roman" w:hAnsi="Times New Roman" w:cs="Times New Roman"/>
          <w:sz w:val="20"/>
          <w:szCs w:val="20"/>
          <w:lang w:val="nl-NL"/>
        </w:rPr>
        <w:t xml:space="preserve"> </w:t>
      </w:r>
      <w:hyperlink r:id="rId11" w:history="1">
        <w:r w:rsidRPr="00EA471B">
          <w:rPr>
            <w:rStyle w:val="Hyperlink"/>
            <w:color w:val="auto"/>
            <w:sz w:val="20"/>
            <w:szCs w:val="20"/>
            <w:u w:val="none"/>
          </w:rPr>
          <w:t>http://arxiv.org/abs/1708.01162</w:t>
        </w:r>
      </w:hyperlink>
      <w:r w:rsidRPr="00EA471B">
        <w:rPr>
          <w:rFonts w:ascii="Times New Roman" w:hAnsi="Times New Roman" w:cs="Times New Roman"/>
          <w:sz w:val="20"/>
          <w:szCs w:val="20"/>
          <w:lang w:val="nl-NL"/>
        </w:rPr>
        <w:t>.</w:t>
      </w:r>
    </w:p>
    <w:p w14:paraId="551E573C" w14:textId="77777777" w:rsidR="00922D82" w:rsidRPr="00EA471B" w:rsidRDefault="00922D82" w:rsidP="00EA471B">
      <w:pPr>
        <w:pStyle w:val="Bibliography"/>
        <w:numPr>
          <w:ilvl w:val="0"/>
          <w:numId w:val="1"/>
        </w:numPr>
        <w:jc w:val="both"/>
        <w:rPr>
          <w:rFonts w:ascii="Times New Roman" w:hAnsi="Times New Roman" w:cs="Times New Roman"/>
          <w:sz w:val="20"/>
          <w:szCs w:val="20"/>
        </w:rPr>
      </w:pPr>
      <w:r w:rsidRPr="00EA471B">
        <w:rPr>
          <w:rFonts w:ascii="Times New Roman" w:hAnsi="Times New Roman" w:cs="Times New Roman"/>
          <w:sz w:val="20"/>
          <w:szCs w:val="20"/>
          <w:lang w:val="nl-NL"/>
        </w:rPr>
        <w:t xml:space="preserve">Piersma, Hinke. 2005. </w:t>
      </w:r>
      <w:r w:rsidRPr="00EA471B">
        <w:rPr>
          <w:rFonts w:ascii="Times New Roman" w:hAnsi="Times New Roman" w:cs="Times New Roman"/>
          <w:i/>
          <w:iCs/>
          <w:sz w:val="20"/>
          <w:szCs w:val="20"/>
          <w:lang w:val="nl-NL"/>
        </w:rPr>
        <w:t>De Drie van Breda: Duitse Oorlogsmisdadigers in Nederlandse Gevangenschap, 1945-1989</w:t>
      </w:r>
      <w:r w:rsidRPr="00EA471B">
        <w:rPr>
          <w:rFonts w:ascii="Times New Roman" w:hAnsi="Times New Roman" w:cs="Times New Roman"/>
          <w:sz w:val="20"/>
          <w:szCs w:val="20"/>
          <w:lang w:val="nl-NL"/>
        </w:rPr>
        <w:t xml:space="preserve">. </w:t>
      </w:r>
      <w:r w:rsidRPr="00EA471B">
        <w:rPr>
          <w:rFonts w:ascii="Times New Roman" w:hAnsi="Times New Roman" w:cs="Times New Roman"/>
          <w:sz w:val="20"/>
          <w:szCs w:val="20"/>
        </w:rPr>
        <w:t xml:space="preserve">1st ed. Amsterdam: </w:t>
      </w:r>
      <w:proofErr w:type="spellStart"/>
      <w:r w:rsidRPr="00EA471B">
        <w:rPr>
          <w:rFonts w:ascii="Times New Roman" w:hAnsi="Times New Roman" w:cs="Times New Roman"/>
          <w:sz w:val="20"/>
          <w:szCs w:val="20"/>
        </w:rPr>
        <w:t>Balans</w:t>
      </w:r>
      <w:proofErr w:type="spellEnd"/>
      <w:r w:rsidRPr="00EA471B">
        <w:rPr>
          <w:rFonts w:ascii="Times New Roman" w:hAnsi="Times New Roman" w:cs="Times New Roman"/>
          <w:sz w:val="20"/>
          <w:szCs w:val="20"/>
        </w:rPr>
        <w:t>.</w:t>
      </w:r>
    </w:p>
    <w:p w14:paraId="08058872" w14:textId="7993903C" w:rsidR="00922D82" w:rsidRPr="00EA471B" w:rsidRDefault="00922D82" w:rsidP="00EA471B">
      <w:pPr>
        <w:pStyle w:val="Bibliography"/>
        <w:numPr>
          <w:ilvl w:val="0"/>
          <w:numId w:val="1"/>
        </w:numPr>
        <w:jc w:val="both"/>
        <w:rPr>
          <w:rFonts w:ascii="Times New Roman" w:hAnsi="Times New Roman" w:cs="Times New Roman"/>
          <w:sz w:val="20"/>
          <w:szCs w:val="20"/>
        </w:rPr>
      </w:pPr>
      <w:r w:rsidRPr="00EA471B">
        <w:rPr>
          <w:rFonts w:ascii="Times New Roman" w:hAnsi="Times New Roman" w:cs="Times New Roman"/>
          <w:sz w:val="20"/>
          <w:szCs w:val="20"/>
        </w:rPr>
        <w:t xml:space="preserve">Schmidt, Benjamin. 2015. </w:t>
      </w:r>
      <w:r w:rsidR="004C4BBD">
        <w:rPr>
          <w:rFonts w:ascii="Times New Roman" w:hAnsi="Times New Roman" w:cs="Times New Roman"/>
          <w:sz w:val="20"/>
          <w:szCs w:val="20"/>
        </w:rPr>
        <w:t>“</w:t>
      </w:r>
      <w:r w:rsidRPr="00EA471B">
        <w:rPr>
          <w:rFonts w:ascii="Times New Roman" w:hAnsi="Times New Roman" w:cs="Times New Roman"/>
          <w:sz w:val="20"/>
          <w:szCs w:val="20"/>
        </w:rPr>
        <w:t>Vector Space Models for the Digital Humanities.</w:t>
      </w:r>
      <w:r w:rsidR="004C4BBD">
        <w:rPr>
          <w:rFonts w:ascii="Times New Roman" w:hAnsi="Times New Roman" w:cs="Times New Roman"/>
          <w:sz w:val="20"/>
          <w:szCs w:val="20"/>
        </w:rPr>
        <w:t>”</w:t>
      </w:r>
      <w:r w:rsidRPr="00EA471B">
        <w:rPr>
          <w:rFonts w:ascii="Times New Roman" w:hAnsi="Times New Roman" w:cs="Times New Roman"/>
          <w:sz w:val="20"/>
          <w:szCs w:val="20"/>
        </w:rPr>
        <w:t xml:space="preserve"> Ben’s Bookworm Blog. </w:t>
      </w:r>
      <w:r w:rsidR="004C4BBD">
        <w:rPr>
          <w:rFonts w:ascii="Times New Roman" w:hAnsi="Times New Roman" w:cs="Times New Roman"/>
          <w:sz w:val="20"/>
          <w:szCs w:val="20"/>
        </w:rPr>
        <w:t xml:space="preserve">Accessed </w:t>
      </w:r>
      <w:r w:rsidRPr="00EA471B">
        <w:rPr>
          <w:rFonts w:ascii="Times New Roman" w:hAnsi="Times New Roman" w:cs="Times New Roman"/>
          <w:sz w:val="20"/>
          <w:szCs w:val="20"/>
        </w:rPr>
        <w:t>October</w:t>
      </w:r>
      <w:r w:rsidR="004C4BBD">
        <w:rPr>
          <w:rFonts w:ascii="Times New Roman" w:hAnsi="Times New Roman" w:cs="Times New Roman"/>
          <w:sz w:val="20"/>
          <w:szCs w:val="20"/>
        </w:rPr>
        <w:t xml:space="preserve"> 25,</w:t>
      </w:r>
      <w:r w:rsidRPr="00EA471B">
        <w:rPr>
          <w:rFonts w:ascii="Times New Roman" w:hAnsi="Times New Roman" w:cs="Times New Roman"/>
          <w:sz w:val="20"/>
          <w:szCs w:val="20"/>
        </w:rPr>
        <w:t xml:space="preserve"> 2015. </w:t>
      </w:r>
      <w:hyperlink r:id="rId12" w:history="1">
        <w:r w:rsidRPr="00EA471B">
          <w:rPr>
            <w:rStyle w:val="Hyperlink"/>
            <w:color w:val="auto"/>
            <w:sz w:val="20"/>
            <w:szCs w:val="20"/>
            <w:u w:val="none"/>
          </w:rPr>
          <w:t>http://bookworm.benschmidt.org/posts/2015-10-25-Word-Embeddings.html</w:t>
        </w:r>
      </w:hyperlink>
      <w:r w:rsidRPr="00EA471B">
        <w:rPr>
          <w:rFonts w:ascii="Times New Roman" w:hAnsi="Times New Roman" w:cs="Times New Roman"/>
          <w:sz w:val="20"/>
          <w:szCs w:val="20"/>
        </w:rPr>
        <w:t>.</w:t>
      </w:r>
    </w:p>
    <w:p w14:paraId="57502340" w14:textId="0005DA9F" w:rsidR="00922D82" w:rsidRPr="00EA471B" w:rsidDel="006920EC" w:rsidRDefault="00922D82" w:rsidP="00EA471B">
      <w:pPr>
        <w:pStyle w:val="Bibliography"/>
        <w:numPr>
          <w:ilvl w:val="0"/>
          <w:numId w:val="1"/>
        </w:numPr>
        <w:jc w:val="both"/>
        <w:rPr>
          <w:del w:id="22" w:author="Microsoft Office User" w:date="2019-06-18T05:15:00Z"/>
          <w:rFonts w:ascii="Times New Roman" w:hAnsi="Times New Roman" w:cs="Times New Roman"/>
          <w:sz w:val="20"/>
          <w:szCs w:val="20"/>
        </w:rPr>
      </w:pPr>
      <w:del w:id="23" w:author="Microsoft Office User" w:date="2019-06-18T05:15:00Z">
        <w:r w:rsidRPr="00EA471B" w:rsidDel="006920EC">
          <w:rPr>
            <w:rFonts w:ascii="Times New Roman" w:hAnsi="Times New Roman" w:cs="Times New Roman"/>
            <w:sz w:val="20"/>
            <w:szCs w:val="20"/>
          </w:rPr>
          <w:delText xml:space="preserve">———. 2017. </w:delText>
        </w:r>
        <w:r w:rsidR="004C4BBD" w:rsidDel="006920EC">
          <w:rPr>
            <w:rFonts w:ascii="Times New Roman" w:hAnsi="Times New Roman" w:cs="Times New Roman"/>
            <w:sz w:val="20"/>
            <w:szCs w:val="20"/>
          </w:rPr>
          <w:delText>“</w:delText>
        </w:r>
        <w:r w:rsidRPr="00EA471B" w:rsidDel="006920EC">
          <w:rPr>
            <w:rFonts w:ascii="Times New Roman" w:hAnsi="Times New Roman" w:cs="Times New Roman"/>
            <w:sz w:val="20"/>
            <w:szCs w:val="20"/>
          </w:rPr>
          <w:delText>Bmschmidt/WordVectors: Tools for Creating and Analyzing Vector-Space Models of Texts Version 2.0 from GitHub</w:delText>
        </w:r>
        <w:r w:rsidR="004C4BBD" w:rsidDel="006920EC">
          <w:rPr>
            <w:rFonts w:ascii="Times New Roman" w:hAnsi="Times New Roman" w:cs="Times New Roman"/>
            <w:sz w:val="20"/>
            <w:szCs w:val="20"/>
          </w:rPr>
          <w:delText>.”</w:delText>
        </w:r>
        <w:r w:rsidRPr="00EA471B" w:rsidDel="006920EC">
          <w:rPr>
            <w:rFonts w:ascii="Times New Roman" w:hAnsi="Times New Roman" w:cs="Times New Roman"/>
            <w:sz w:val="20"/>
            <w:szCs w:val="20"/>
          </w:rPr>
          <w:delText xml:space="preserve"> GitHub. </w:delText>
        </w:r>
        <w:r w:rsidR="006638B3" w:rsidDel="006920EC">
          <w:rPr>
            <w:rFonts w:ascii="Times New Roman" w:hAnsi="Times New Roman" w:cs="Times New Roman"/>
            <w:sz w:val="20"/>
            <w:szCs w:val="20"/>
          </w:rPr>
          <w:delText xml:space="preserve">Accessed on </w:delText>
        </w:r>
        <w:r w:rsidRPr="00EA471B" w:rsidDel="006920EC">
          <w:rPr>
            <w:rFonts w:ascii="Times New Roman" w:hAnsi="Times New Roman" w:cs="Times New Roman"/>
            <w:sz w:val="20"/>
            <w:szCs w:val="20"/>
          </w:rPr>
          <w:delText xml:space="preserve">November </w:delText>
        </w:r>
        <w:r w:rsidR="004C4BBD" w:rsidRPr="006F5D26" w:rsidDel="006920EC">
          <w:rPr>
            <w:rFonts w:ascii="Times New Roman" w:hAnsi="Times New Roman" w:cs="Times New Roman"/>
            <w:sz w:val="20"/>
            <w:szCs w:val="20"/>
          </w:rPr>
          <w:delText>5</w:delText>
        </w:r>
        <w:r w:rsidR="004C4BBD" w:rsidDel="006920EC">
          <w:rPr>
            <w:rFonts w:ascii="Times New Roman" w:hAnsi="Times New Roman" w:cs="Times New Roman"/>
            <w:sz w:val="20"/>
            <w:szCs w:val="20"/>
          </w:rPr>
          <w:delText xml:space="preserve">, </w:delText>
        </w:r>
        <w:r w:rsidRPr="00EA471B" w:rsidDel="006920EC">
          <w:rPr>
            <w:rFonts w:ascii="Times New Roman" w:hAnsi="Times New Roman" w:cs="Times New Roman"/>
            <w:sz w:val="20"/>
            <w:szCs w:val="20"/>
          </w:rPr>
          <w:delText xml:space="preserve">2017. </w:delText>
        </w:r>
        <w:r w:rsidR="001A5F8D" w:rsidDel="006920EC">
          <w:fldChar w:fldCharType="begin"/>
        </w:r>
        <w:r w:rsidR="001A5F8D" w:rsidDel="006920EC">
          <w:delInstrText xml:space="preserve"> HYPERLINK "https://rdrr.io/github/bmschmidt/wordVectors/" </w:delInstrText>
        </w:r>
        <w:r w:rsidR="001A5F8D" w:rsidDel="006920EC">
          <w:fldChar w:fldCharType="separate"/>
        </w:r>
        <w:r w:rsidR="004C4BBD" w:rsidDel="006920EC">
          <w:rPr>
            <w:rStyle w:val="Hyperlink"/>
            <w:rFonts w:ascii="Times New Roman" w:hAnsi="Times New Roman" w:cs="Times New Roman"/>
            <w:color w:val="auto"/>
            <w:sz w:val="20"/>
            <w:szCs w:val="20"/>
            <w:u w:val="none"/>
          </w:rPr>
          <w:delText>https://rdrr.io/github/bmschmidt/wordVectors/</w:delText>
        </w:r>
        <w:r w:rsidR="001A5F8D" w:rsidDel="006920EC">
          <w:rPr>
            <w:rStyle w:val="Hyperlink"/>
            <w:rFonts w:ascii="Times New Roman" w:hAnsi="Times New Roman" w:cs="Times New Roman"/>
            <w:color w:val="auto"/>
            <w:sz w:val="20"/>
            <w:szCs w:val="20"/>
            <w:u w:val="none"/>
          </w:rPr>
          <w:fldChar w:fldCharType="end"/>
        </w:r>
        <w:r w:rsidR="004C4BBD" w:rsidDel="006920EC">
          <w:rPr>
            <w:rFonts w:ascii="Times New Roman" w:hAnsi="Times New Roman" w:cs="Times New Roman"/>
            <w:sz w:val="20"/>
            <w:szCs w:val="20"/>
          </w:rPr>
          <w:delText>.</w:delText>
        </w:r>
      </w:del>
    </w:p>
    <w:p w14:paraId="3865440A" w14:textId="34DD54B0" w:rsidR="00922D82" w:rsidRPr="00EA471B" w:rsidRDefault="00922D82" w:rsidP="00EA471B">
      <w:pPr>
        <w:pStyle w:val="Bibliography"/>
        <w:numPr>
          <w:ilvl w:val="0"/>
          <w:numId w:val="1"/>
        </w:numPr>
        <w:jc w:val="both"/>
        <w:rPr>
          <w:rFonts w:ascii="Times New Roman" w:hAnsi="Times New Roman" w:cs="Times New Roman"/>
          <w:sz w:val="20"/>
          <w:szCs w:val="20"/>
        </w:rPr>
      </w:pPr>
      <w:r w:rsidRPr="00EA471B">
        <w:rPr>
          <w:rFonts w:ascii="Times New Roman" w:hAnsi="Times New Roman" w:cs="Times New Roman"/>
          <w:sz w:val="20"/>
          <w:szCs w:val="20"/>
        </w:rPr>
        <w:t xml:space="preserve">Singhal, Amit. 2001. </w:t>
      </w:r>
      <w:r w:rsidR="00C839C9">
        <w:rPr>
          <w:rFonts w:ascii="Times New Roman" w:hAnsi="Times New Roman" w:cs="Times New Roman"/>
          <w:sz w:val="20"/>
          <w:szCs w:val="20"/>
        </w:rPr>
        <w:t>“</w:t>
      </w:r>
      <w:r w:rsidRPr="00EA471B">
        <w:rPr>
          <w:rFonts w:ascii="Times New Roman" w:hAnsi="Times New Roman" w:cs="Times New Roman"/>
          <w:sz w:val="20"/>
          <w:szCs w:val="20"/>
        </w:rPr>
        <w:t>Modern Information Retrieval: A Brief Overview.</w:t>
      </w:r>
      <w:r w:rsidR="00C839C9">
        <w:rPr>
          <w:rFonts w:ascii="Times New Roman" w:hAnsi="Times New Roman" w:cs="Times New Roman"/>
          <w:sz w:val="20"/>
          <w:szCs w:val="20"/>
        </w:rPr>
        <w:t>”</w:t>
      </w:r>
      <w:r w:rsidRPr="00EA471B">
        <w:rPr>
          <w:rFonts w:ascii="Times New Roman" w:hAnsi="Times New Roman" w:cs="Times New Roman"/>
          <w:sz w:val="20"/>
          <w:szCs w:val="20"/>
        </w:rPr>
        <w:t xml:space="preserve"> </w:t>
      </w:r>
      <w:r w:rsidRPr="00EA471B">
        <w:rPr>
          <w:rFonts w:ascii="Times New Roman" w:hAnsi="Times New Roman" w:cs="Times New Roman"/>
          <w:i/>
          <w:iCs/>
          <w:sz w:val="20"/>
          <w:szCs w:val="20"/>
        </w:rPr>
        <w:t>Bulletin of the IEEE Computer Society Technical Committee on Data Engineering</w:t>
      </w:r>
      <w:r w:rsidRPr="00EA471B">
        <w:rPr>
          <w:rFonts w:ascii="Times New Roman" w:hAnsi="Times New Roman" w:cs="Times New Roman"/>
          <w:sz w:val="20"/>
          <w:szCs w:val="20"/>
        </w:rPr>
        <w:t xml:space="preserve"> 24: 9.</w:t>
      </w:r>
    </w:p>
    <w:p w14:paraId="1FEFFBCB" w14:textId="77777777" w:rsidR="00922D82" w:rsidRPr="00EA471B" w:rsidRDefault="00922D82" w:rsidP="00EA471B">
      <w:pPr>
        <w:pStyle w:val="Bibliography"/>
        <w:numPr>
          <w:ilvl w:val="0"/>
          <w:numId w:val="1"/>
        </w:numPr>
        <w:jc w:val="both"/>
        <w:rPr>
          <w:rFonts w:ascii="Times New Roman" w:hAnsi="Times New Roman" w:cs="Times New Roman"/>
          <w:sz w:val="20"/>
          <w:szCs w:val="20"/>
          <w:lang w:val="nl-NL"/>
        </w:rPr>
      </w:pPr>
      <w:r w:rsidRPr="00EA471B">
        <w:rPr>
          <w:rFonts w:ascii="Times New Roman" w:hAnsi="Times New Roman" w:cs="Times New Roman"/>
          <w:sz w:val="20"/>
          <w:szCs w:val="20"/>
          <w:lang w:val="nl-NL"/>
        </w:rPr>
        <w:t xml:space="preserve">Smits, Hans. 2008. </w:t>
      </w:r>
      <w:r w:rsidRPr="00EA471B">
        <w:rPr>
          <w:rFonts w:ascii="Times New Roman" w:hAnsi="Times New Roman" w:cs="Times New Roman"/>
          <w:i/>
          <w:iCs/>
          <w:sz w:val="20"/>
          <w:szCs w:val="20"/>
          <w:lang w:val="nl-NL"/>
        </w:rPr>
        <w:t>Strafrechthervormers en hemelbestormers: opkomst en teloorgang van de Coornhert-Liga</w:t>
      </w:r>
      <w:r w:rsidRPr="00EA471B">
        <w:rPr>
          <w:rFonts w:ascii="Times New Roman" w:hAnsi="Times New Roman" w:cs="Times New Roman"/>
          <w:sz w:val="20"/>
          <w:szCs w:val="20"/>
          <w:lang w:val="nl-NL"/>
        </w:rPr>
        <w:t>. Amsterdam: Aksant.</w:t>
      </w:r>
    </w:p>
    <w:p w14:paraId="549B4B26" w14:textId="77777777" w:rsidR="00922D82" w:rsidRPr="00EA471B" w:rsidRDefault="00922D82" w:rsidP="00EA471B">
      <w:pPr>
        <w:pStyle w:val="Bibliography"/>
        <w:numPr>
          <w:ilvl w:val="0"/>
          <w:numId w:val="1"/>
        </w:numPr>
        <w:jc w:val="both"/>
        <w:rPr>
          <w:rFonts w:ascii="Times New Roman" w:hAnsi="Times New Roman" w:cs="Times New Roman"/>
          <w:sz w:val="20"/>
          <w:szCs w:val="20"/>
          <w:lang w:val="nl-NL"/>
        </w:rPr>
      </w:pPr>
      <w:r w:rsidRPr="00EA471B">
        <w:rPr>
          <w:rFonts w:ascii="Times New Roman" w:hAnsi="Times New Roman" w:cs="Times New Roman"/>
          <w:sz w:val="20"/>
          <w:szCs w:val="20"/>
          <w:lang w:val="nl-NL"/>
        </w:rPr>
        <w:t xml:space="preserve">Tames, Ismee. 2013. </w:t>
      </w:r>
      <w:r w:rsidRPr="00EA471B">
        <w:rPr>
          <w:rFonts w:ascii="Times New Roman" w:hAnsi="Times New Roman" w:cs="Times New Roman"/>
          <w:i/>
          <w:iCs/>
          <w:sz w:val="20"/>
          <w:szCs w:val="20"/>
          <w:lang w:val="nl-NL"/>
        </w:rPr>
        <w:t>Doorn in het vlees: foute Nederlanders in de jaren vijftig en zestig</w:t>
      </w:r>
      <w:r w:rsidRPr="00EA471B">
        <w:rPr>
          <w:rFonts w:ascii="Times New Roman" w:hAnsi="Times New Roman" w:cs="Times New Roman"/>
          <w:sz w:val="20"/>
          <w:szCs w:val="20"/>
          <w:lang w:val="nl-NL"/>
        </w:rPr>
        <w:t>. Erfenissen van Collaboratie. Amsterdam: Balans.</w:t>
      </w:r>
    </w:p>
    <w:p w14:paraId="649ED7AE" w14:textId="77777777" w:rsidR="00922D82" w:rsidRPr="00EA471B" w:rsidRDefault="00922D82" w:rsidP="00EA471B">
      <w:pPr>
        <w:pStyle w:val="Bibliography"/>
        <w:numPr>
          <w:ilvl w:val="0"/>
          <w:numId w:val="1"/>
        </w:numPr>
        <w:jc w:val="both"/>
        <w:rPr>
          <w:rFonts w:ascii="Times New Roman" w:hAnsi="Times New Roman" w:cs="Times New Roman"/>
          <w:sz w:val="20"/>
          <w:szCs w:val="20"/>
        </w:rPr>
      </w:pPr>
      <w:r w:rsidRPr="00EA471B">
        <w:rPr>
          <w:rFonts w:ascii="Times New Roman" w:hAnsi="Times New Roman" w:cs="Times New Roman"/>
          <w:sz w:val="20"/>
          <w:szCs w:val="20"/>
          <w:lang w:val="nl-NL"/>
        </w:rPr>
        <w:t xml:space="preserve">Withuis, Jolande. 2002. </w:t>
      </w:r>
      <w:r w:rsidRPr="00EA471B">
        <w:rPr>
          <w:rFonts w:ascii="Times New Roman" w:hAnsi="Times New Roman" w:cs="Times New Roman"/>
          <w:i/>
          <w:iCs/>
          <w:sz w:val="20"/>
          <w:szCs w:val="20"/>
          <w:lang w:val="nl-NL"/>
        </w:rPr>
        <w:t>Erkenning: van oorlogstrauma naar klaagcultuur</w:t>
      </w:r>
      <w:r w:rsidRPr="00EA471B">
        <w:rPr>
          <w:rFonts w:ascii="Times New Roman" w:hAnsi="Times New Roman" w:cs="Times New Roman"/>
          <w:sz w:val="20"/>
          <w:szCs w:val="20"/>
          <w:lang w:val="nl-NL"/>
        </w:rPr>
        <w:t xml:space="preserve">. </w:t>
      </w:r>
      <w:r w:rsidRPr="00EA471B">
        <w:rPr>
          <w:rFonts w:ascii="Times New Roman" w:hAnsi="Times New Roman" w:cs="Times New Roman"/>
          <w:sz w:val="20"/>
          <w:szCs w:val="20"/>
        </w:rPr>
        <w:t xml:space="preserve">Amsterdam: De </w:t>
      </w:r>
      <w:proofErr w:type="spellStart"/>
      <w:r w:rsidRPr="00EA471B">
        <w:rPr>
          <w:rFonts w:ascii="Times New Roman" w:hAnsi="Times New Roman" w:cs="Times New Roman"/>
          <w:sz w:val="20"/>
          <w:szCs w:val="20"/>
        </w:rPr>
        <w:t>Bezige</w:t>
      </w:r>
      <w:proofErr w:type="spellEnd"/>
      <w:r w:rsidRPr="00EA471B">
        <w:rPr>
          <w:rFonts w:ascii="Times New Roman" w:hAnsi="Times New Roman" w:cs="Times New Roman"/>
          <w:sz w:val="20"/>
          <w:szCs w:val="20"/>
        </w:rPr>
        <w:t xml:space="preserve"> </w:t>
      </w:r>
      <w:proofErr w:type="spellStart"/>
      <w:r w:rsidRPr="00EA471B">
        <w:rPr>
          <w:rFonts w:ascii="Times New Roman" w:hAnsi="Times New Roman" w:cs="Times New Roman"/>
          <w:sz w:val="20"/>
          <w:szCs w:val="20"/>
        </w:rPr>
        <w:t>Bij</w:t>
      </w:r>
      <w:proofErr w:type="spellEnd"/>
      <w:r w:rsidRPr="00EA471B">
        <w:rPr>
          <w:rFonts w:ascii="Times New Roman" w:hAnsi="Times New Roman" w:cs="Times New Roman"/>
          <w:sz w:val="20"/>
          <w:szCs w:val="20"/>
        </w:rPr>
        <w:t>.</w:t>
      </w:r>
    </w:p>
    <w:p w14:paraId="1747E723" w14:textId="04BE300F" w:rsidR="00EE07C6" w:rsidDel="006920EC" w:rsidRDefault="00EE07C6" w:rsidP="00EA471B">
      <w:pPr>
        <w:spacing w:line="360" w:lineRule="auto"/>
        <w:jc w:val="both"/>
        <w:rPr>
          <w:moveFrom w:id="24" w:author="Microsoft Office User" w:date="2019-06-18T05:14:00Z"/>
          <w:rFonts w:ascii="Times New Roman" w:hAnsi="Times New Roman" w:cs="Times New Roman"/>
          <w:b/>
          <w:sz w:val="20"/>
        </w:rPr>
      </w:pPr>
      <w:moveFromRangeStart w:id="25" w:author="Microsoft Office User" w:date="2019-06-18T05:14:00Z" w:name="move11727303"/>
    </w:p>
    <w:p w14:paraId="35A29C7B" w14:textId="1BB81F7A" w:rsidR="0041535A" w:rsidDel="006920EC" w:rsidRDefault="00EE07C6" w:rsidP="00EA471B">
      <w:pPr>
        <w:spacing w:line="360" w:lineRule="auto"/>
        <w:jc w:val="both"/>
        <w:rPr>
          <w:moveFrom w:id="26" w:author="Microsoft Office User" w:date="2019-06-18T05:14:00Z"/>
          <w:rFonts w:ascii="Times New Roman" w:hAnsi="Times New Roman" w:cs="Times New Roman"/>
          <w:b/>
          <w:sz w:val="20"/>
        </w:rPr>
      </w:pPr>
      <w:moveFrom w:id="27" w:author="Microsoft Office User" w:date="2019-06-18T05:14:00Z">
        <w:r w:rsidRPr="00EA471B" w:rsidDel="006920EC">
          <w:rPr>
            <w:rFonts w:ascii="Times New Roman" w:hAnsi="Times New Roman" w:cs="Times New Roman"/>
            <w:b/>
            <w:sz w:val="20"/>
          </w:rPr>
          <w:t>Datasets and academic software:</w:t>
        </w:r>
      </w:moveFrom>
    </w:p>
    <w:p w14:paraId="47F42842" w14:textId="3D41A3B7" w:rsidR="008C399A" w:rsidRPr="00EA471B" w:rsidDel="006920EC" w:rsidRDefault="00EE07C6" w:rsidP="00EA471B">
      <w:pPr>
        <w:pStyle w:val="ListParagraph"/>
        <w:numPr>
          <w:ilvl w:val="0"/>
          <w:numId w:val="3"/>
        </w:numPr>
        <w:jc w:val="both"/>
        <w:rPr>
          <w:moveFrom w:id="28" w:author="Microsoft Office User" w:date="2019-06-18T05:14:00Z"/>
          <w:rFonts w:ascii="Times New Roman" w:hAnsi="Times New Roman"/>
          <w:sz w:val="20"/>
          <w:lang w:val="nl-NL"/>
        </w:rPr>
      </w:pPr>
      <w:moveFrom w:id="29" w:author="Microsoft Office User" w:date="2019-06-18T05:14:00Z">
        <w:r w:rsidRPr="00EA471B" w:rsidDel="006920EC">
          <w:rPr>
            <w:rFonts w:ascii="Times New Roman" w:hAnsi="Times New Roman" w:cs="Times New Roman"/>
            <w:sz w:val="20"/>
          </w:rPr>
          <w:t>Van Lange, Milan</w:t>
        </w:r>
        <w:r w:rsidDel="006920EC">
          <w:rPr>
            <w:rFonts w:ascii="Times New Roman" w:hAnsi="Times New Roman" w:cs="Times New Roman"/>
            <w:sz w:val="20"/>
          </w:rPr>
          <w:t xml:space="preserve">. </w:t>
        </w:r>
        <w:r w:rsidRPr="00EA471B" w:rsidDel="006920EC">
          <w:rPr>
            <w:rFonts w:ascii="Times New Roman" w:hAnsi="Times New Roman" w:cs="Times New Roman"/>
            <w:i/>
            <w:sz w:val="20"/>
          </w:rPr>
          <w:t>Debating Evil Repository</w:t>
        </w:r>
        <w:r w:rsidDel="006920EC">
          <w:rPr>
            <w:rFonts w:ascii="Times New Roman" w:hAnsi="Times New Roman" w:cs="Times New Roman"/>
            <w:sz w:val="20"/>
          </w:rPr>
          <w:t xml:space="preserve">. Distributed by Github. </w:t>
        </w:r>
        <w:r w:rsidR="001A5F8D" w:rsidDel="006920EC">
          <w:fldChar w:fldCharType="begin"/>
        </w:r>
        <w:r w:rsidR="001A5F8D" w:rsidDel="006920EC">
          <w:instrText xml:space="preserve"> HYPERLINK "https://github.com/MilanvanL/debating_evil" </w:instrText>
        </w:r>
        <w:r w:rsidR="001A5F8D" w:rsidDel="006920EC">
          <w:fldChar w:fldCharType="separate"/>
        </w:r>
        <w:r w:rsidRPr="00EA471B" w:rsidDel="006920EC">
          <w:rPr>
            <w:rStyle w:val="Hyperlink"/>
            <w:rFonts w:ascii="Times New Roman" w:hAnsi="Times New Roman" w:cs="Times New Roman"/>
            <w:color w:val="auto"/>
            <w:sz w:val="20"/>
            <w:u w:val="none"/>
          </w:rPr>
          <w:t>https://github.com/MilanvanL/debating_evil</w:t>
        </w:r>
        <w:r w:rsidR="001A5F8D" w:rsidDel="006920EC">
          <w:rPr>
            <w:rStyle w:val="Hyperlink"/>
            <w:rFonts w:ascii="Times New Roman" w:hAnsi="Times New Roman" w:cs="Times New Roman"/>
            <w:color w:val="auto"/>
            <w:sz w:val="20"/>
            <w:u w:val="none"/>
          </w:rPr>
          <w:fldChar w:fldCharType="end"/>
        </w:r>
        <w:r w:rsidDel="006920EC">
          <w:rPr>
            <w:rFonts w:ascii="Times New Roman" w:hAnsi="Times New Roman" w:cs="Times New Roman"/>
            <w:sz w:val="20"/>
          </w:rPr>
          <w:t>.</w:t>
        </w:r>
        <w:r w:rsidR="008C399A" w:rsidRPr="00EA471B" w:rsidDel="006920EC">
          <w:rPr>
            <w:sz w:val="20"/>
            <w:lang w:val="nl-NL"/>
          </w:rPr>
          <w:t xml:space="preserve"> </w:t>
        </w:r>
      </w:moveFrom>
    </w:p>
    <w:p w14:paraId="6A96ED3C" w14:textId="0D25308A" w:rsidR="00875A40" w:rsidRPr="00EA471B" w:rsidDel="006920EC" w:rsidRDefault="00875A40" w:rsidP="00EA471B">
      <w:pPr>
        <w:pStyle w:val="ListParagraph"/>
        <w:numPr>
          <w:ilvl w:val="0"/>
          <w:numId w:val="3"/>
        </w:numPr>
        <w:jc w:val="both"/>
        <w:rPr>
          <w:moveFrom w:id="30" w:author="Microsoft Office User" w:date="2019-06-18T05:14:00Z"/>
          <w:rFonts w:cs="Times New Roman"/>
          <w:sz w:val="20"/>
          <w:szCs w:val="20"/>
          <w:lang w:val="en-US"/>
        </w:rPr>
      </w:pPr>
      <w:moveFrom w:id="31" w:author="Microsoft Office User" w:date="2019-06-18T05:14:00Z">
        <w:r w:rsidRPr="00EA471B" w:rsidDel="006920EC">
          <w:rPr>
            <w:rFonts w:cs="Times New Roman"/>
            <w:sz w:val="20"/>
            <w:szCs w:val="20"/>
            <w:lang w:val="en-US"/>
          </w:rPr>
          <w:t xml:space="preserve">Marx, M., J. Van Doornik, A. Nusselder, and L. Buitinck. </w:t>
        </w:r>
        <w:r w:rsidR="00C839C9" w:rsidRPr="00C705CF" w:rsidDel="006920EC">
          <w:rPr>
            <w:rFonts w:cs="Times New Roman"/>
            <w:sz w:val="20"/>
            <w:szCs w:val="20"/>
            <w:lang w:val="en-US"/>
          </w:rPr>
          <w:t>2012</w:t>
        </w:r>
        <w:r w:rsidR="00F4058B" w:rsidDel="006920EC">
          <w:rPr>
            <w:rFonts w:cs="Times New Roman"/>
            <w:sz w:val="20"/>
            <w:szCs w:val="20"/>
            <w:lang w:val="en-US"/>
          </w:rPr>
          <w:t>.</w:t>
        </w:r>
        <w:r w:rsidR="00C839C9" w:rsidDel="006920EC">
          <w:rPr>
            <w:rFonts w:cs="Times New Roman"/>
            <w:sz w:val="20"/>
            <w:szCs w:val="20"/>
            <w:lang w:val="en-US"/>
          </w:rPr>
          <w:t xml:space="preserve"> “</w:t>
        </w:r>
        <w:r w:rsidRPr="00EA471B" w:rsidDel="006920EC">
          <w:rPr>
            <w:rFonts w:cs="Times New Roman"/>
            <w:sz w:val="20"/>
            <w:szCs w:val="20"/>
            <w:lang w:val="en-US"/>
          </w:rPr>
          <w:t>Thematic collection: PoliticalMashup and Dutch Parliamentary Proceedings 1814-2013.</w:t>
        </w:r>
        <w:r w:rsidR="00C839C9" w:rsidDel="006920EC">
          <w:rPr>
            <w:rFonts w:cs="Times New Roman"/>
            <w:sz w:val="20"/>
            <w:szCs w:val="20"/>
            <w:lang w:val="en-US"/>
          </w:rPr>
          <w:t>”</w:t>
        </w:r>
        <w:r w:rsidRPr="00EA471B" w:rsidDel="006920EC">
          <w:rPr>
            <w:rFonts w:cs="Times New Roman"/>
            <w:sz w:val="20"/>
            <w:szCs w:val="20"/>
            <w:lang w:val="en-US"/>
          </w:rPr>
          <w:t xml:space="preserve"> </w:t>
        </w:r>
        <w:r w:rsidR="008C399A" w:rsidDel="006920EC">
          <w:rPr>
            <w:rFonts w:cs="Times New Roman"/>
            <w:sz w:val="20"/>
            <w:szCs w:val="20"/>
            <w:lang w:val="en-US"/>
          </w:rPr>
          <w:t xml:space="preserve">Distributed by </w:t>
        </w:r>
        <w:r w:rsidRPr="00EA471B" w:rsidDel="006920EC">
          <w:rPr>
            <w:rFonts w:cs="Times New Roman"/>
            <w:i/>
            <w:sz w:val="20"/>
            <w:szCs w:val="20"/>
            <w:lang w:val="en-US"/>
          </w:rPr>
          <w:t>Data Archiving and Networked Services (DANS)</w:t>
        </w:r>
        <w:r w:rsidRPr="00EA471B" w:rsidDel="006920EC">
          <w:rPr>
            <w:rFonts w:cs="Times New Roman"/>
            <w:sz w:val="20"/>
            <w:szCs w:val="20"/>
            <w:lang w:val="en-US"/>
          </w:rPr>
          <w:t xml:space="preserve">. </w:t>
        </w:r>
        <w:r w:rsidR="001A5F8D" w:rsidDel="006920EC">
          <w:fldChar w:fldCharType="begin"/>
        </w:r>
        <w:r w:rsidR="001A5F8D" w:rsidDel="006920EC">
          <w:instrText xml:space="preserve"> HYPERLINK "https://doi.org/10.17026/dans-zg8-9x2v" </w:instrText>
        </w:r>
        <w:r w:rsidR="001A5F8D" w:rsidDel="006920EC">
          <w:fldChar w:fldCharType="separate"/>
        </w:r>
        <w:r w:rsidRPr="00EA471B" w:rsidDel="006920EC">
          <w:rPr>
            <w:rStyle w:val="Hyperlink"/>
            <w:color w:val="auto"/>
            <w:sz w:val="20"/>
            <w:szCs w:val="20"/>
            <w:u w:val="none"/>
          </w:rPr>
          <w:t>https://doi.org/10.17026/dans-zg8-9x2v</w:t>
        </w:r>
        <w:r w:rsidR="001A5F8D" w:rsidDel="006920EC">
          <w:rPr>
            <w:rStyle w:val="Hyperlink"/>
            <w:color w:val="auto"/>
            <w:sz w:val="20"/>
            <w:szCs w:val="20"/>
            <w:u w:val="none"/>
          </w:rPr>
          <w:fldChar w:fldCharType="end"/>
        </w:r>
        <w:r w:rsidRPr="00EA471B" w:rsidDel="006920EC">
          <w:rPr>
            <w:rFonts w:cs="Times New Roman"/>
            <w:sz w:val="20"/>
            <w:szCs w:val="20"/>
            <w:lang w:val="en-US"/>
          </w:rPr>
          <w:t>.</w:t>
        </w:r>
      </w:moveFrom>
    </w:p>
    <w:moveFromRangeEnd w:id="25"/>
    <w:p w14:paraId="3DA948ED" w14:textId="77777777" w:rsidR="006638B3" w:rsidRDefault="006638B3" w:rsidP="00EA471B">
      <w:pPr>
        <w:spacing w:line="360" w:lineRule="auto"/>
        <w:jc w:val="center"/>
        <w:rPr>
          <w:rFonts w:ascii="Times New Roman" w:hAnsi="Times New Roman" w:cs="Times New Roman"/>
          <w:color w:val="000000"/>
          <w:sz w:val="20"/>
          <w:szCs w:val="20"/>
          <w:lang w:val="en-US"/>
        </w:rPr>
      </w:pPr>
    </w:p>
    <w:p w14:paraId="7D70EBD4" w14:textId="7C078507" w:rsidR="008B56BD" w:rsidRPr="00EA471B" w:rsidRDefault="000D51A7" w:rsidP="00EA471B">
      <w:pPr>
        <w:spacing w:line="360" w:lineRule="auto"/>
        <w:jc w:val="center"/>
        <w:rPr>
          <w:rFonts w:ascii="Times New Roman" w:hAnsi="Times New Roman" w:cs="Times New Roman"/>
          <w:color w:val="000000"/>
          <w:sz w:val="20"/>
          <w:szCs w:val="20"/>
          <w:lang w:val="en-US"/>
        </w:rPr>
      </w:pPr>
      <w:r w:rsidRPr="00EA471B">
        <w:rPr>
          <w:rFonts w:ascii="Times New Roman" w:hAnsi="Times New Roman" w:cs="Times New Roman"/>
          <w:color w:val="000000"/>
          <w:sz w:val="20"/>
          <w:szCs w:val="20"/>
          <w:lang w:val="en-US"/>
        </w:rPr>
        <w:t>Milan van Lange,</w:t>
      </w:r>
      <w:r w:rsidR="008B56BD" w:rsidRPr="00EA471B">
        <w:rPr>
          <w:rFonts w:ascii="Times New Roman" w:hAnsi="Times New Roman" w:cs="Times New Roman"/>
          <w:color w:val="000000"/>
          <w:sz w:val="20"/>
          <w:szCs w:val="20"/>
          <w:lang w:val="en-US"/>
        </w:rPr>
        <w:t xml:space="preserve"> Ralf </w:t>
      </w:r>
      <w:proofErr w:type="spellStart"/>
      <w:r w:rsidR="008B56BD" w:rsidRPr="00EA471B">
        <w:rPr>
          <w:rFonts w:ascii="Times New Roman" w:hAnsi="Times New Roman" w:cs="Times New Roman"/>
          <w:color w:val="000000"/>
          <w:sz w:val="20"/>
          <w:szCs w:val="20"/>
          <w:lang w:val="en-US"/>
        </w:rPr>
        <w:t>Futselaar</w:t>
      </w:r>
      <w:proofErr w:type="spellEnd"/>
    </w:p>
    <w:p w14:paraId="531BE3C7" w14:textId="7EAF47C4" w:rsidR="008B56BD" w:rsidRPr="00EA471B" w:rsidRDefault="008B56BD" w:rsidP="00EA471B">
      <w:pPr>
        <w:spacing w:line="360" w:lineRule="auto"/>
        <w:jc w:val="center"/>
        <w:rPr>
          <w:rFonts w:ascii="Times New Roman" w:hAnsi="Times New Roman" w:cs="Times New Roman"/>
          <w:color w:val="000000"/>
          <w:sz w:val="20"/>
          <w:szCs w:val="20"/>
          <w:lang w:val="en-US"/>
        </w:rPr>
      </w:pPr>
      <w:r w:rsidRPr="00EA471B">
        <w:rPr>
          <w:rFonts w:ascii="Times New Roman" w:hAnsi="Times New Roman" w:cs="Times New Roman"/>
          <w:color w:val="000000"/>
          <w:sz w:val="20"/>
          <w:szCs w:val="20"/>
          <w:lang w:val="en-US"/>
        </w:rPr>
        <w:t>D</w:t>
      </w:r>
      <w:r w:rsidR="000D51A7" w:rsidRPr="00EA471B">
        <w:rPr>
          <w:rFonts w:ascii="Times New Roman" w:hAnsi="Times New Roman" w:cs="Times New Roman"/>
          <w:color w:val="000000"/>
          <w:sz w:val="20"/>
          <w:szCs w:val="20"/>
          <w:lang w:val="en-US"/>
        </w:rPr>
        <w:t>EBATING EVIL</w:t>
      </w:r>
      <w:r w:rsidR="006638B3">
        <w:rPr>
          <w:rFonts w:ascii="Times New Roman" w:hAnsi="Times New Roman" w:cs="Times New Roman"/>
          <w:color w:val="000000"/>
          <w:sz w:val="20"/>
          <w:szCs w:val="20"/>
          <w:lang w:val="en-US"/>
        </w:rPr>
        <w:t xml:space="preserve">: </w:t>
      </w:r>
      <w:r w:rsidR="006638B3" w:rsidRPr="00EA471B">
        <w:rPr>
          <w:rFonts w:ascii="Times New Roman" w:hAnsi="Times New Roman" w:cs="Times New Roman"/>
          <w:caps/>
          <w:color w:val="000000"/>
          <w:sz w:val="20"/>
          <w:szCs w:val="20"/>
          <w:lang w:val="en-US"/>
        </w:rPr>
        <w:t>Using Word Embeddings to Analyse Parliamentary Debates on War Criminals in the Netherlands</w:t>
      </w:r>
    </w:p>
    <w:p w14:paraId="2496039D" w14:textId="38252B5B" w:rsidR="008B56BD" w:rsidRPr="00EA471B" w:rsidRDefault="000D51A7" w:rsidP="00EA471B">
      <w:pPr>
        <w:spacing w:line="360" w:lineRule="auto"/>
        <w:jc w:val="center"/>
        <w:rPr>
          <w:rFonts w:ascii="Times New Roman" w:hAnsi="Times New Roman" w:cs="Times New Roman"/>
          <w:color w:val="000000"/>
          <w:sz w:val="20"/>
          <w:szCs w:val="20"/>
          <w:lang w:val="en-US"/>
        </w:rPr>
      </w:pPr>
      <w:r w:rsidRPr="00EA471B">
        <w:rPr>
          <w:rFonts w:ascii="Times New Roman" w:hAnsi="Times New Roman" w:cs="Times New Roman"/>
          <w:color w:val="000000"/>
          <w:sz w:val="20"/>
          <w:szCs w:val="20"/>
          <w:lang w:val="en-US"/>
        </w:rPr>
        <w:t>SUMMARY</w:t>
      </w:r>
    </w:p>
    <w:p w14:paraId="1042F228" w14:textId="78C415AE" w:rsidR="008B56BD" w:rsidRPr="00EA471B" w:rsidRDefault="000D51A7" w:rsidP="00EA471B">
      <w:pPr>
        <w:spacing w:line="360" w:lineRule="auto"/>
        <w:jc w:val="both"/>
        <w:rPr>
          <w:rFonts w:ascii="Times New Roman" w:hAnsi="Times New Roman" w:cs="Times New Roman"/>
          <w:color w:val="000000"/>
          <w:sz w:val="20"/>
          <w:szCs w:val="20"/>
          <w:lang w:val="en-US"/>
        </w:rPr>
      </w:pPr>
      <w:r w:rsidRPr="00EA471B">
        <w:rPr>
          <w:rFonts w:ascii="Times New Roman" w:hAnsi="Times New Roman" w:cs="Times New Roman"/>
          <w:color w:val="000000"/>
          <w:sz w:val="20"/>
          <w:szCs w:val="20"/>
          <w:lang w:val="en-US"/>
        </w:rPr>
        <w:tab/>
      </w:r>
      <w:r w:rsidR="008B56BD" w:rsidRPr="00EA471B">
        <w:rPr>
          <w:rFonts w:ascii="Times New Roman" w:hAnsi="Times New Roman" w:cs="Times New Roman"/>
          <w:color w:val="000000"/>
          <w:sz w:val="20"/>
          <w:szCs w:val="20"/>
          <w:lang w:val="en-US"/>
        </w:rPr>
        <w:t xml:space="preserve">This paper presents a case study to investigate the application of text mining techniques in historical research. We demonstrate the usability, advantages, and limitations of distributional semantics when investigating large diachronic historical datasets with word embedding models (WEMs). WEMs are applied to a large </w:t>
      </w:r>
      <w:proofErr w:type="spellStart"/>
      <w:r w:rsidR="008B56BD" w:rsidRPr="00EA471B">
        <w:rPr>
          <w:rFonts w:ascii="Times New Roman" w:hAnsi="Times New Roman" w:cs="Times New Roman"/>
          <w:color w:val="000000"/>
          <w:sz w:val="20"/>
          <w:szCs w:val="20"/>
          <w:lang w:val="en-US"/>
        </w:rPr>
        <w:t>digitised</w:t>
      </w:r>
      <w:proofErr w:type="spellEnd"/>
      <w:r w:rsidR="008B56BD" w:rsidRPr="00EA471B">
        <w:rPr>
          <w:rFonts w:ascii="Times New Roman" w:hAnsi="Times New Roman" w:cs="Times New Roman"/>
          <w:color w:val="000000"/>
          <w:sz w:val="20"/>
          <w:szCs w:val="20"/>
          <w:lang w:val="en-US"/>
        </w:rPr>
        <w:t xml:space="preserve"> and machine-readable historical dataset, namely the verbatim proceedings of both houses of Dutch parliament for the period 1945-1975. </w:t>
      </w:r>
    </w:p>
    <w:p w14:paraId="7943CA74" w14:textId="0345F2E6" w:rsidR="008B56BD" w:rsidRPr="00EA471B" w:rsidRDefault="000D51A7" w:rsidP="00EA471B">
      <w:pPr>
        <w:spacing w:line="360" w:lineRule="auto"/>
        <w:jc w:val="both"/>
        <w:rPr>
          <w:rFonts w:ascii="Times New Roman" w:hAnsi="Times New Roman" w:cs="Times New Roman"/>
          <w:color w:val="000000"/>
          <w:sz w:val="20"/>
          <w:szCs w:val="20"/>
        </w:rPr>
      </w:pPr>
      <w:r w:rsidRPr="00EA471B">
        <w:rPr>
          <w:rFonts w:ascii="Times New Roman" w:hAnsi="Times New Roman" w:cs="Times New Roman"/>
          <w:sz w:val="20"/>
          <w:szCs w:val="20"/>
        </w:rPr>
        <w:tab/>
      </w:r>
      <w:r w:rsidR="008B56BD" w:rsidRPr="00EA471B">
        <w:rPr>
          <w:rFonts w:ascii="Times New Roman" w:hAnsi="Times New Roman" w:cs="Times New Roman"/>
          <w:sz w:val="20"/>
          <w:szCs w:val="20"/>
        </w:rPr>
        <w:t>WEMs are techniques to investigate relations between words in large corpora. WEMs are based on the calculation of the average distance of unique words to all other unique words in a corpus. The position of each unique word can then be described as a list of numerical values, representing its distance to all other words. This list of values is called the ‘vector’ of the word. These numerical vectors can be compared. That is to say, the closeness of one vector to another can be calculated. High closeness often reflects a close semantic relationship between words. Some words with similar vectors are (near) synonyms or have very similar usages (tea and coffee, for example). For historical research insight in these relations is very useful. It goes far beyond mere closeness. With WEMs we are able to identify associations between words that are not self-evident and would not have been found by traditional means.</w:t>
      </w:r>
    </w:p>
    <w:p w14:paraId="6CEC19AA" w14:textId="2D84207F" w:rsidR="008B56BD" w:rsidRPr="00EA471B" w:rsidRDefault="000D51A7" w:rsidP="00EA471B">
      <w:pPr>
        <w:spacing w:line="360" w:lineRule="auto"/>
        <w:jc w:val="both"/>
        <w:rPr>
          <w:rFonts w:ascii="Times New Roman" w:hAnsi="Times New Roman" w:cs="Times New Roman"/>
          <w:sz w:val="20"/>
          <w:szCs w:val="20"/>
        </w:rPr>
      </w:pPr>
      <w:r w:rsidRPr="00EA471B">
        <w:rPr>
          <w:rFonts w:ascii="Times New Roman" w:hAnsi="Times New Roman" w:cs="Times New Roman"/>
          <w:color w:val="000000"/>
          <w:sz w:val="20"/>
          <w:szCs w:val="20"/>
          <w:lang w:val="en-US"/>
        </w:rPr>
        <w:tab/>
      </w:r>
      <w:r w:rsidR="008B56BD" w:rsidRPr="00EA471B">
        <w:rPr>
          <w:rFonts w:ascii="Times New Roman" w:hAnsi="Times New Roman" w:cs="Times New Roman"/>
          <w:color w:val="000000"/>
          <w:sz w:val="20"/>
          <w:szCs w:val="20"/>
          <w:lang w:val="en-US"/>
        </w:rPr>
        <w:t xml:space="preserve">The paper uses WEMs to investigate a case study on the vocabulary in parliamentary discussions concerning the punishment, incarceration, and release of Nazi collaborators and war criminals in the Netherlands. We identify </w:t>
      </w:r>
      <w:r w:rsidR="008B56BD" w:rsidRPr="00EA471B">
        <w:rPr>
          <w:rFonts w:ascii="Times New Roman" w:hAnsi="Times New Roman" w:cs="Times New Roman"/>
          <w:sz w:val="20"/>
          <w:szCs w:val="20"/>
        </w:rPr>
        <w:t xml:space="preserve">changes related to historical events and developments in the post-war dealing with war criminals. Recent historiography on the topic has suggested a dramatic shift away from the crime committed by war criminals </w:t>
      </w:r>
      <w:r w:rsidR="008B56BD" w:rsidRPr="00EA471B">
        <w:rPr>
          <w:rFonts w:ascii="Times New Roman" w:hAnsi="Times New Roman" w:cs="Times New Roman"/>
          <w:sz w:val="20"/>
          <w:szCs w:val="20"/>
        </w:rPr>
        <w:lastRenderedPageBreak/>
        <w:t>and towards the consequences of these deeds for victims and their relatives. We focus on two questions directly related to the treatment of these delinquents in the Dutch penal system. The first of these concerns the focus on the identification of the wronged party: did politicians focus on crimes against the Dutch nation as a whole, or against specific groups of individual victims? The second concerns the appropriateness of harsh punishments, specifically whether or not life imprisonment was considered a just alternative for the death penalty. These questions both derive directly from historiography and serve to answer an overarching question: can we assess the validity of traditional scholarship using text mining?</w:t>
      </w:r>
    </w:p>
    <w:p w14:paraId="292722D8" w14:textId="571D586E" w:rsidR="008B56BD" w:rsidRPr="00EA471B" w:rsidRDefault="000D51A7" w:rsidP="00EA471B">
      <w:pPr>
        <w:spacing w:line="360" w:lineRule="auto"/>
        <w:jc w:val="both"/>
        <w:rPr>
          <w:rFonts w:ascii="Times New Roman" w:hAnsi="Times New Roman" w:cs="Times New Roman"/>
          <w:sz w:val="20"/>
          <w:szCs w:val="20"/>
        </w:rPr>
      </w:pPr>
      <w:r w:rsidRPr="00EA471B">
        <w:rPr>
          <w:rFonts w:ascii="Times New Roman" w:hAnsi="Times New Roman" w:cs="Times New Roman"/>
          <w:sz w:val="20"/>
          <w:szCs w:val="20"/>
        </w:rPr>
        <w:tab/>
      </w:r>
      <w:r w:rsidR="008B56BD" w:rsidRPr="00EA471B">
        <w:rPr>
          <w:rFonts w:ascii="Times New Roman" w:hAnsi="Times New Roman" w:cs="Times New Roman"/>
          <w:sz w:val="20"/>
          <w:szCs w:val="20"/>
        </w:rPr>
        <w:t xml:space="preserve">In the paper we show how victims became more prominent in discussions about war criminals. This did, however, not diminish the importance of the deed they committed. In other words, the shift is there, but it appears to be far less radical then suggested. We also demonstrate that actual historical developments regarding the type of war criminals incarcerated in the Netherlands (from many local convicts in 1945, to a handful of foreigners in the 1970s) were reflected by a discursive shift in the debates. This paper also shows examples of pitfalls of an overly enthusiastic reliance on WEMs as an analytical tool in historical research. Capital punishment was mentioned particularly frequently in the debates of the 1970s, but not because MPs discussed the actual possibility of executing the war criminals. </w:t>
      </w:r>
    </w:p>
    <w:p w14:paraId="5D707229" w14:textId="1BD64C14" w:rsidR="008B56BD" w:rsidRPr="00EA471B" w:rsidRDefault="000D51A7" w:rsidP="00EA471B">
      <w:pPr>
        <w:spacing w:line="360" w:lineRule="auto"/>
        <w:jc w:val="both"/>
        <w:rPr>
          <w:rFonts w:ascii="Times New Roman" w:hAnsi="Times New Roman" w:cs="Times New Roman"/>
          <w:sz w:val="20"/>
          <w:szCs w:val="20"/>
        </w:rPr>
      </w:pPr>
      <w:r w:rsidRPr="00EA471B">
        <w:rPr>
          <w:rFonts w:ascii="Times New Roman" w:hAnsi="Times New Roman" w:cs="Times New Roman"/>
          <w:sz w:val="20"/>
          <w:szCs w:val="20"/>
        </w:rPr>
        <w:tab/>
      </w:r>
      <w:r w:rsidR="008B56BD" w:rsidRPr="00EA471B">
        <w:rPr>
          <w:rFonts w:ascii="Times New Roman" w:hAnsi="Times New Roman" w:cs="Times New Roman"/>
          <w:sz w:val="20"/>
          <w:szCs w:val="20"/>
        </w:rPr>
        <w:t xml:space="preserve">To conclude: distributional semantics are a powerful new tool for historians, but they do not remove the need for hermeneutic awareness. In this paper, the method is itself the main object of inquiry. We believe we have shown that it possible, feasible, and useful to develop and implement a coherent and widely applicable method for investigating historical change using WEMs. </w:t>
      </w:r>
      <w:r w:rsidR="008B56BD" w:rsidRPr="00EA471B">
        <w:rPr>
          <w:rFonts w:ascii="Times New Roman" w:hAnsi="Times New Roman" w:cs="Times New Roman"/>
          <w:color w:val="000000"/>
          <w:sz w:val="20"/>
          <w:szCs w:val="20"/>
          <w:lang w:val="en-US"/>
        </w:rPr>
        <w:t xml:space="preserve">We believe that the outcomes of this investigation show that WEMs can be a useful and powerful tool in historical research, provided they are used cautiously and with sufficient domain knowledge. </w:t>
      </w:r>
    </w:p>
    <w:p w14:paraId="3DD889DA" w14:textId="77777777" w:rsidR="008B56BD" w:rsidRDefault="008B56BD" w:rsidP="00EA471B">
      <w:pPr>
        <w:spacing w:line="360" w:lineRule="auto"/>
      </w:pPr>
    </w:p>
    <w:p w14:paraId="7FA9832B" w14:textId="77777777" w:rsidR="001E1536" w:rsidRPr="00E13FF2" w:rsidRDefault="001E1536">
      <w:pPr>
        <w:spacing w:line="360" w:lineRule="auto"/>
        <w:jc w:val="center"/>
        <w:rPr>
          <w:rFonts w:ascii="Times New Roman" w:hAnsi="Times New Roman" w:cs="Times New Roman"/>
          <w:color w:val="000000"/>
          <w:sz w:val="20"/>
          <w:szCs w:val="20"/>
          <w:lang w:val="en-US"/>
        </w:rPr>
      </w:pPr>
      <w:r w:rsidRPr="00E13FF2">
        <w:rPr>
          <w:rFonts w:ascii="Times New Roman" w:hAnsi="Times New Roman" w:cs="Times New Roman"/>
          <w:color w:val="000000"/>
          <w:sz w:val="20"/>
          <w:szCs w:val="20"/>
          <w:lang w:val="en-US"/>
        </w:rPr>
        <w:t xml:space="preserve">Milan van Lange, Ralf </w:t>
      </w:r>
      <w:proofErr w:type="spellStart"/>
      <w:r w:rsidRPr="00E13FF2">
        <w:rPr>
          <w:rFonts w:ascii="Times New Roman" w:hAnsi="Times New Roman" w:cs="Times New Roman"/>
          <w:color w:val="000000"/>
          <w:sz w:val="20"/>
          <w:szCs w:val="20"/>
          <w:lang w:val="en-US"/>
        </w:rPr>
        <w:t>Futselaar</w:t>
      </w:r>
      <w:proofErr w:type="spellEnd"/>
    </w:p>
    <w:p w14:paraId="3E304543" w14:textId="77777777" w:rsidR="006638B3" w:rsidRDefault="006638B3" w:rsidP="00EA471B">
      <w:pPr>
        <w:spacing w:line="360" w:lineRule="auto"/>
        <w:jc w:val="center"/>
        <w:rPr>
          <w:rFonts w:ascii="Times New Roman" w:hAnsi="Times New Roman" w:cs="Times New Roman"/>
          <w:color w:val="000000"/>
          <w:sz w:val="20"/>
          <w:szCs w:val="20"/>
          <w:lang w:val="en-US"/>
        </w:rPr>
      </w:pPr>
      <w:r w:rsidRPr="006638B3">
        <w:rPr>
          <w:rFonts w:ascii="Times New Roman" w:hAnsi="Times New Roman" w:cs="Times New Roman"/>
          <w:color w:val="000000"/>
          <w:sz w:val="20"/>
          <w:szCs w:val="20"/>
          <w:lang w:val="en-US"/>
        </w:rPr>
        <w:t>RAZPRAVE O ZLU: ANALIZIRANJE PARLAMENTARNIH RAZPRAV O VOJNIH ZLOČINCIH NA NIZOZEMSKEM Z VEKTORSKIMI VLOŽITVAMI BESED</w:t>
      </w:r>
    </w:p>
    <w:p w14:paraId="26F03D2B" w14:textId="5CDDF04F" w:rsidR="001E1536" w:rsidRPr="00EA471B" w:rsidRDefault="001E1536" w:rsidP="00EA471B">
      <w:pPr>
        <w:spacing w:line="360" w:lineRule="auto"/>
        <w:jc w:val="center"/>
        <w:rPr>
          <w:rFonts w:ascii="Times New Roman" w:hAnsi="Times New Roman" w:cs="Times New Roman"/>
          <w:caps/>
          <w:color w:val="000000"/>
          <w:sz w:val="20"/>
          <w:szCs w:val="20"/>
          <w:lang w:val="en-US"/>
        </w:rPr>
      </w:pPr>
      <w:r w:rsidRPr="00EA471B">
        <w:rPr>
          <w:rFonts w:ascii="Times New Roman" w:hAnsi="Times New Roman" w:cs="Times New Roman"/>
          <w:caps/>
          <w:color w:val="000000"/>
          <w:sz w:val="20"/>
          <w:szCs w:val="20"/>
          <w:lang w:val="sl-SI"/>
        </w:rPr>
        <w:t>Povzetek</w:t>
      </w:r>
    </w:p>
    <w:p w14:paraId="696774C2" w14:textId="4E536C80" w:rsidR="001E1536" w:rsidRPr="00EA471B" w:rsidRDefault="001E1536" w:rsidP="00EA471B">
      <w:pPr>
        <w:spacing w:line="36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sl-SI"/>
        </w:rPr>
        <w:tab/>
      </w:r>
      <w:r w:rsidRPr="00EA471B">
        <w:rPr>
          <w:rFonts w:ascii="Times New Roman" w:hAnsi="Times New Roman" w:cs="Times New Roman"/>
          <w:color w:val="000000"/>
          <w:sz w:val="20"/>
          <w:szCs w:val="20"/>
          <w:lang w:val="sl-SI"/>
        </w:rPr>
        <w:t>V prispevku je prikazana študija primera, pri kateri se proučuje uporaba metod za rudarjenje besedil v zgodovinskih raziskavah.</w:t>
      </w:r>
      <w:r w:rsidRPr="00EA471B">
        <w:rPr>
          <w:rFonts w:ascii="Times New Roman" w:hAnsi="Times New Roman" w:cs="Times New Roman"/>
          <w:color w:val="000000"/>
          <w:sz w:val="20"/>
          <w:szCs w:val="20"/>
          <w:lang w:val="en-US"/>
        </w:rPr>
        <w:t xml:space="preserve"> </w:t>
      </w:r>
      <w:r w:rsidRPr="00EA471B">
        <w:rPr>
          <w:rFonts w:ascii="Times New Roman" w:hAnsi="Times New Roman" w:cs="Times New Roman"/>
          <w:color w:val="000000"/>
          <w:sz w:val="20"/>
          <w:szCs w:val="20"/>
          <w:lang w:val="sl-SI"/>
        </w:rPr>
        <w:t>Predstavljamo uporabnost, prednosti in omejitve distribucijske semantike pri proučevanju obsežnih diahronih zgodovinskih podatkovnih nizov z modeli vektorske vložitve besed (</w:t>
      </w:r>
      <w:r w:rsidRPr="00EA471B">
        <w:rPr>
          <w:rFonts w:ascii="Times New Roman" w:hAnsi="Times New Roman" w:cs="Times New Roman"/>
          <w:i/>
          <w:color w:val="000000"/>
          <w:sz w:val="20"/>
          <w:szCs w:val="20"/>
          <w:lang w:val="sl-SI"/>
        </w:rPr>
        <w:t>word embedding models</w:t>
      </w:r>
      <w:r w:rsidRPr="00EA471B">
        <w:rPr>
          <w:rFonts w:ascii="Times New Roman" w:hAnsi="Times New Roman" w:cs="Times New Roman"/>
          <w:color w:val="000000"/>
          <w:sz w:val="20"/>
          <w:szCs w:val="20"/>
          <w:lang w:val="sl-SI"/>
        </w:rPr>
        <w:t xml:space="preserve"> – modeli WEM).</w:t>
      </w:r>
      <w:r w:rsidRPr="00EA471B">
        <w:rPr>
          <w:rFonts w:ascii="Times New Roman" w:hAnsi="Times New Roman" w:cs="Times New Roman"/>
          <w:color w:val="000000"/>
          <w:sz w:val="20"/>
          <w:szCs w:val="20"/>
          <w:lang w:val="en-US"/>
        </w:rPr>
        <w:t xml:space="preserve"> </w:t>
      </w:r>
      <w:r w:rsidRPr="00EA471B">
        <w:rPr>
          <w:rFonts w:ascii="Times New Roman" w:hAnsi="Times New Roman" w:cs="Times New Roman"/>
          <w:color w:val="000000"/>
          <w:sz w:val="20"/>
          <w:szCs w:val="20"/>
          <w:lang w:val="sl-SI"/>
        </w:rPr>
        <w:t>Modele WEM smo uporabili za analizo obsežnih digitaliziranih in strojno berljivih zgodovinskih podatkovnih nizov, in sicer dobesednih zapisov postopkov v obeh domovih nizozemskega parlamenta v obdobju 1945–1975.</w:t>
      </w:r>
      <w:r w:rsidRPr="00EA471B">
        <w:rPr>
          <w:rFonts w:ascii="Times New Roman" w:hAnsi="Times New Roman" w:cs="Times New Roman"/>
          <w:color w:val="000000"/>
          <w:sz w:val="20"/>
          <w:szCs w:val="20"/>
          <w:lang w:val="en-US"/>
        </w:rPr>
        <w:t xml:space="preserve"> </w:t>
      </w:r>
    </w:p>
    <w:p w14:paraId="40F72406" w14:textId="71763D5E" w:rsidR="001E1536" w:rsidRPr="00EA471B" w:rsidRDefault="001E1536" w:rsidP="00EA471B">
      <w:pPr>
        <w:spacing w:line="360" w:lineRule="auto"/>
        <w:jc w:val="both"/>
        <w:rPr>
          <w:rFonts w:ascii="Times New Roman" w:hAnsi="Times New Roman" w:cs="Times New Roman"/>
          <w:sz w:val="20"/>
          <w:szCs w:val="20"/>
        </w:rPr>
      </w:pPr>
      <w:r>
        <w:rPr>
          <w:rFonts w:ascii="Times New Roman" w:hAnsi="Times New Roman" w:cs="Times New Roman"/>
          <w:sz w:val="20"/>
          <w:szCs w:val="20"/>
          <w:lang w:val="sl-SI"/>
        </w:rPr>
        <w:tab/>
      </w:r>
      <w:r w:rsidRPr="00EA471B">
        <w:rPr>
          <w:rFonts w:ascii="Times New Roman" w:hAnsi="Times New Roman" w:cs="Times New Roman"/>
          <w:sz w:val="20"/>
          <w:szCs w:val="20"/>
          <w:lang w:val="sl-SI"/>
        </w:rPr>
        <w:t>Modeli WEM so metode za proučevanje povezav med besedami v obsežnih korupusih.</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Temeljijo na izračunu povprečne oddaljenosti edinstvenih besed od vseh drugih edinstvenih besed v korpusu.</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Položaj vsake edinstvene besede se potem lahko opiše kot seznam numeričnih vrednosti, ki predstavlja njeno oddaljenost od vseh drugih besed.</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Seznam vrednosti se imenuje "vektor" besede.</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Te numerične vektorje je mogoče primerjati.</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To pomeni, da je mogoče izračunati, kako blizu so si posamezni vektorji.</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Če so si zelo blizu, to pogosto pomen, da so besede tesno semantično povezane.</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Nekatere besede s podobnimi vektorji so (skoraj) sopomenke ali imajo zelo podobno rabo (na primer čaj in kava).</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 xml:space="preserve">Vpogled v te povezave je zelo koristen za zgodovinske raziskave in presega </w:t>
      </w:r>
      <w:r w:rsidRPr="00EA471B">
        <w:rPr>
          <w:rFonts w:ascii="Times New Roman" w:hAnsi="Times New Roman" w:cs="Times New Roman"/>
          <w:sz w:val="20"/>
          <w:szCs w:val="20"/>
          <w:lang w:val="sl-SI"/>
        </w:rPr>
        <w:lastRenderedPageBreak/>
        <w:t>samo vprašanje bližine.</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 xml:space="preserve">Z modeli WEM lahko prepoznamo povezave med besedami, ki niso očitne in jih ne bi bilo mogoče najti na tradicionalne načine. </w:t>
      </w:r>
    </w:p>
    <w:p w14:paraId="642DC315" w14:textId="601D3B4E" w:rsidR="001E1536" w:rsidRPr="00EA471B" w:rsidRDefault="001E1536" w:rsidP="00EA471B">
      <w:pPr>
        <w:spacing w:line="360" w:lineRule="auto"/>
        <w:jc w:val="both"/>
        <w:rPr>
          <w:rFonts w:ascii="Times New Roman" w:hAnsi="Times New Roman" w:cs="Times New Roman"/>
          <w:sz w:val="20"/>
          <w:szCs w:val="20"/>
        </w:rPr>
      </w:pPr>
      <w:r>
        <w:rPr>
          <w:rFonts w:ascii="Times New Roman" w:hAnsi="Times New Roman" w:cs="Times New Roman"/>
          <w:color w:val="000000"/>
          <w:sz w:val="20"/>
          <w:szCs w:val="20"/>
          <w:lang w:val="sl-SI"/>
        </w:rPr>
        <w:tab/>
      </w:r>
      <w:r w:rsidRPr="00EA471B">
        <w:rPr>
          <w:rFonts w:ascii="Times New Roman" w:hAnsi="Times New Roman" w:cs="Times New Roman"/>
          <w:color w:val="000000"/>
          <w:sz w:val="20"/>
          <w:szCs w:val="20"/>
          <w:lang w:val="sl-SI"/>
        </w:rPr>
        <w:t>V prispevku smo uporabili modele WEM za proučitev študije primera besedišča iz parlamentarnih razprav o kaznovanju, zaporni kazni in izpustitvi nacističnih kolaborantov in vojnih zločincev na Nizozemskem.</w:t>
      </w:r>
      <w:r w:rsidRPr="00EA471B">
        <w:rPr>
          <w:rFonts w:ascii="Times New Roman" w:hAnsi="Times New Roman" w:cs="Times New Roman"/>
          <w:color w:val="000000"/>
          <w:sz w:val="20"/>
          <w:szCs w:val="20"/>
          <w:lang w:val="en-US"/>
        </w:rPr>
        <w:t xml:space="preserve"> </w:t>
      </w:r>
      <w:r w:rsidRPr="00EA471B">
        <w:rPr>
          <w:rFonts w:ascii="Times New Roman" w:hAnsi="Times New Roman" w:cs="Times New Roman"/>
          <w:color w:val="000000"/>
          <w:sz w:val="20"/>
          <w:szCs w:val="20"/>
          <w:lang w:val="sl-SI"/>
        </w:rPr>
        <w:t>Ugotavljali smo spremembe, povezane z zgodovinskimi dogodki in dogajanjem v povojni obravnavi vojnih zločincev.</w:t>
      </w:r>
      <w:r w:rsidRPr="00EA471B">
        <w:rPr>
          <w:rFonts w:ascii="Times New Roman" w:hAnsi="Times New Roman" w:cs="Times New Roman"/>
          <w:color w:val="000000"/>
          <w:sz w:val="20"/>
          <w:szCs w:val="20"/>
        </w:rPr>
        <w:t xml:space="preserve"> </w:t>
      </w:r>
      <w:r w:rsidRPr="00EA471B">
        <w:rPr>
          <w:rFonts w:ascii="Times New Roman" w:hAnsi="Times New Roman" w:cs="Times New Roman"/>
          <w:sz w:val="20"/>
          <w:szCs w:val="20"/>
          <w:lang w:val="sl-SI"/>
        </w:rPr>
        <w:t>V novejšem zgodovinopisju, posvečenem tej tematiki, lahko opazimo precejšen premik od zločinov, ki so jih zagrešili vojnih zločinci, k posledicam teh dejanj za žrtve in njihove sorodnike.</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Osredotočili smo se na dve vprašanji, ki sta neposredno povezani z obravnavo teh zločincev v nizozemskem sistemu kazenskega pregona.</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Prvo vprašanje je povezano z osredotočanjem na opredelitev žrtev: ali so se politiki osredotočali na zločine proti nizozemskemu narodu kot celoti ali proti posameznim skupinam individualnih žrtev?</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Drugo vprašanje zadeva ustreznost strogih kazni, zlasti ali je dosmrtna zaporna kazen veljala za pravično alternativo smrtni kazni.</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Obe vprašanji izhajata neposredno iz zgodovinopisja in omogočata odgovor na širše vprašanje: ali lahko presojamo tehtnost tradicionalne znanosti z rudarjenjem besedil?</w:t>
      </w:r>
    </w:p>
    <w:p w14:paraId="4AA1F2B7" w14:textId="5C78F86D" w:rsidR="001E1536" w:rsidRPr="00EA471B" w:rsidRDefault="001E1536" w:rsidP="00EA471B">
      <w:pPr>
        <w:spacing w:line="360" w:lineRule="auto"/>
        <w:jc w:val="both"/>
        <w:rPr>
          <w:rFonts w:ascii="Times New Roman" w:hAnsi="Times New Roman" w:cs="Times New Roman"/>
          <w:sz w:val="20"/>
          <w:szCs w:val="20"/>
        </w:rPr>
      </w:pPr>
      <w:r>
        <w:rPr>
          <w:rFonts w:ascii="Times New Roman" w:hAnsi="Times New Roman" w:cs="Times New Roman"/>
          <w:sz w:val="20"/>
          <w:szCs w:val="20"/>
          <w:lang w:val="sl-SI"/>
        </w:rPr>
        <w:tab/>
      </w:r>
      <w:r w:rsidRPr="00EA471B">
        <w:rPr>
          <w:rFonts w:ascii="Times New Roman" w:hAnsi="Times New Roman" w:cs="Times New Roman"/>
          <w:sz w:val="20"/>
          <w:szCs w:val="20"/>
          <w:lang w:val="sl-SI"/>
        </w:rPr>
        <w:t>V prispevku smo pokazali, kako lahko žrtve dobijo pomembnejše mesto v razpravah o vojnih zločincih.</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S tem pa se ni zmanjšal pomen dejanj, ki so jih zločinci zagrešili.</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Povedano drugače, premik je mogoče opaziti, vendar se zdi, da je precej manjši od pričakovanega.</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Pokazali smo tudi, da so se dejanski zgodovinski dogodki, povezani z vojnimi zločinci, ki so bili na Nizozemskem kaznovani z zaporom (od številnih lokalnih obsojencev leta 1945 do nekaj tujcev v sedemdesetih letih 20. stoletja), izrazili v diskurzivnem premiku v razpravah.</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V prispevku so prikazani tudi primeri različnih pasti, ki jih prinese preveč navdušeno opiranje na modele WEM kot analitično orodje v zgodovinskih raziskavah.</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Smrtna kazen se je pogosto omenjala predvsem v razpravah v sedemdesetih letih 20. stoletja, vendar ne zato, ker bi poslanci razpravljali o dejanski možnosti usmrtitve vojnih zločincev.</w:t>
      </w:r>
      <w:r w:rsidRPr="00EA471B">
        <w:rPr>
          <w:rFonts w:ascii="Times New Roman" w:hAnsi="Times New Roman" w:cs="Times New Roman"/>
          <w:sz w:val="20"/>
          <w:szCs w:val="20"/>
        </w:rPr>
        <w:t xml:space="preserve"> </w:t>
      </w:r>
    </w:p>
    <w:p w14:paraId="41E93A83" w14:textId="27DF4651" w:rsidR="001E1536" w:rsidRPr="00EA471B" w:rsidRDefault="001E1536" w:rsidP="00EA471B">
      <w:pPr>
        <w:spacing w:line="360" w:lineRule="auto"/>
        <w:jc w:val="both"/>
        <w:rPr>
          <w:rFonts w:ascii="Times New Roman" w:hAnsi="Times New Roman" w:cs="Times New Roman"/>
          <w:sz w:val="20"/>
          <w:szCs w:val="20"/>
        </w:rPr>
      </w:pPr>
      <w:r>
        <w:rPr>
          <w:rFonts w:ascii="Times New Roman" w:hAnsi="Times New Roman" w:cs="Times New Roman"/>
          <w:sz w:val="20"/>
          <w:szCs w:val="20"/>
          <w:lang w:val="sl-SI"/>
        </w:rPr>
        <w:tab/>
      </w:r>
      <w:r w:rsidRPr="00EA471B">
        <w:rPr>
          <w:rFonts w:ascii="Times New Roman" w:hAnsi="Times New Roman" w:cs="Times New Roman"/>
          <w:sz w:val="20"/>
          <w:szCs w:val="20"/>
          <w:lang w:val="sl-SI"/>
        </w:rPr>
        <w:t>Zaključimo lahko, da je distribucijska semantika koristno novo orodje za zgodovinarje, vendar to ne pomeni, da hermenevtična zavest ni več potrebna.</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V tem prispevku je glavni predmet proučevanja sama metoda.</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Menimo, da smo dokazali, da je mogoče, izvedljivo in koristno razviti in uporabljati usklajeno ter za široko rabo primerno metodo za proučevanje zgodovinskih sprememb z modeli WEM.</w:t>
      </w:r>
      <w:r w:rsidRPr="00EA471B">
        <w:rPr>
          <w:rFonts w:ascii="Times New Roman" w:hAnsi="Times New Roman" w:cs="Times New Roman"/>
          <w:sz w:val="20"/>
          <w:szCs w:val="20"/>
        </w:rPr>
        <w:t xml:space="preserve"> </w:t>
      </w:r>
      <w:r w:rsidRPr="00EA471B">
        <w:rPr>
          <w:rFonts w:ascii="Times New Roman" w:hAnsi="Times New Roman" w:cs="Times New Roman"/>
          <w:color w:val="000000"/>
          <w:sz w:val="20"/>
          <w:szCs w:val="20"/>
          <w:lang w:val="sl-SI"/>
        </w:rPr>
        <w:t>Verjamemo, da rezultati te raziskave dokazujejo, da so modeli WEM lahko koristno in uporabno orodje v zgodovinskih raziskavah, če jih uporabljamo previdno in z ustreznim znanjem.</w:t>
      </w:r>
      <w:r w:rsidRPr="00EA471B">
        <w:rPr>
          <w:rFonts w:ascii="Times New Roman" w:hAnsi="Times New Roman" w:cs="Times New Roman"/>
          <w:color w:val="000000"/>
          <w:sz w:val="20"/>
          <w:szCs w:val="20"/>
          <w:lang w:val="en-US"/>
        </w:rPr>
        <w:t xml:space="preserve"> </w:t>
      </w:r>
    </w:p>
    <w:p w14:paraId="38D1D9C2" w14:textId="75610B02" w:rsidR="008B56BD" w:rsidRDefault="008B56BD" w:rsidP="001E1536">
      <w:pPr>
        <w:jc w:val="both"/>
        <w:rPr>
          <w:rFonts w:ascii="Times New Roman" w:hAnsi="Times New Roman"/>
        </w:rPr>
      </w:pPr>
    </w:p>
    <w:sectPr w:rsidR="008B56BD" w:rsidSect="0041535A">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rosoft Office User" w:date="2019-06-13T04:46:00Z" w:initials="MOU">
    <w:p w14:paraId="7BF5BBB9" w14:textId="6F832E24" w:rsidR="008B0B2E" w:rsidRDefault="008B0B2E">
      <w:pPr>
        <w:pStyle w:val="CommentText"/>
      </w:pPr>
      <w:r>
        <w:rPr>
          <w:rStyle w:val="CommentReference"/>
        </w:rPr>
        <w:annotationRef/>
      </w:r>
      <w:proofErr w:type="spellStart"/>
      <w:r>
        <w:t>Velika</w:t>
      </w:r>
      <w:proofErr w:type="spellEnd"/>
      <w:r>
        <w:t xml:space="preserve"> </w:t>
      </w:r>
      <w:proofErr w:type="spellStart"/>
      <w:r>
        <w:t>začetnica</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F5BB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F5BBB9" w16cid:durableId="20AC53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33C4D" w14:textId="77777777" w:rsidR="00AF042F" w:rsidRDefault="00AF042F" w:rsidP="00E25D8E">
      <w:r>
        <w:separator/>
      </w:r>
    </w:p>
  </w:endnote>
  <w:endnote w:type="continuationSeparator" w:id="0">
    <w:p w14:paraId="589873C8" w14:textId="77777777" w:rsidR="00AF042F" w:rsidRDefault="00AF042F" w:rsidP="00E25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Calibri"/>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D45433" w14:textId="77777777" w:rsidR="00AF042F" w:rsidRDefault="00AF042F" w:rsidP="00E25D8E">
      <w:r>
        <w:separator/>
      </w:r>
    </w:p>
  </w:footnote>
  <w:footnote w:type="continuationSeparator" w:id="0">
    <w:p w14:paraId="653F9EB7" w14:textId="77777777" w:rsidR="00AF042F" w:rsidRDefault="00AF042F" w:rsidP="00E25D8E">
      <w:r>
        <w:continuationSeparator/>
      </w:r>
    </w:p>
  </w:footnote>
  <w:footnote w:id="1">
    <w:p w14:paraId="73B79161" w14:textId="77777777" w:rsidR="00EB2E47" w:rsidRPr="000D159D" w:rsidRDefault="00EB2E47" w:rsidP="008E52BE">
      <w:pPr>
        <w:pStyle w:val="FootnoteText"/>
        <w:jc w:val="both"/>
        <w:rPr>
          <w:rFonts w:ascii="Times New Roman" w:hAnsi="Times New Roman" w:cs="Times New Roman"/>
          <w:sz w:val="20"/>
          <w:szCs w:val="20"/>
          <w:lang w:val="sl-SI"/>
        </w:rPr>
      </w:pPr>
      <w:r w:rsidRPr="008E52BE">
        <w:rPr>
          <w:rStyle w:val="FootnoteReference"/>
          <w:rFonts w:ascii="Times New Roman" w:hAnsi="Times New Roman" w:cs="Times New Roman"/>
          <w:sz w:val="20"/>
          <w:szCs w:val="20"/>
        </w:rPr>
        <w:sym w:font="Symbol" w:char="F02A"/>
      </w:r>
      <w:r w:rsidRPr="000D159D">
        <w:rPr>
          <w:rFonts w:ascii="Times New Roman" w:hAnsi="Times New Roman" w:cs="Times New Roman"/>
          <w:sz w:val="20"/>
          <w:szCs w:val="20"/>
        </w:rPr>
        <w:t xml:space="preserve"> </w:t>
      </w:r>
      <w:r w:rsidRPr="00EA471B">
        <w:rPr>
          <w:rFonts w:ascii="Times New Roman" w:hAnsi="Times New Roman" w:cs="Times New Roman"/>
          <w:b/>
          <w:sz w:val="20"/>
          <w:szCs w:val="20"/>
          <w:lang w:val="sl-SI"/>
        </w:rPr>
        <w:t xml:space="preserve">NIOD, Institute for War, Holocaust and Genocide Studies, Herengracht 380, 1016CJ Amsterdam, The Netherlands, </w:t>
      </w:r>
      <w:hyperlink r:id="rId1" w:history="1">
        <w:r w:rsidRPr="00EA471B">
          <w:rPr>
            <w:rStyle w:val="Hyperlink"/>
            <w:rFonts w:ascii="Times New Roman" w:hAnsi="Times New Roman" w:cs="Times New Roman"/>
            <w:b/>
            <w:color w:val="auto"/>
            <w:sz w:val="20"/>
            <w:szCs w:val="20"/>
            <w:u w:val="none"/>
          </w:rPr>
          <w:t>m.van.lange@niod.knaw.nl</w:t>
        </w:r>
      </w:hyperlink>
      <w:r w:rsidRPr="00EA471B">
        <w:rPr>
          <w:rFonts w:ascii="Times New Roman" w:hAnsi="Times New Roman" w:cs="Times New Roman"/>
          <w:b/>
          <w:sz w:val="20"/>
          <w:szCs w:val="20"/>
          <w:lang w:val="sl-SI"/>
        </w:rPr>
        <w:t>.</w:t>
      </w:r>
    </w:p>
  </w:footnote>
  <w:footnote w:id="2">
    <w:p w14:paraId="64511FF6" w14:textId="77777777" w:rsidR="00EB2E47" w:rsidRPr="00FF28C5" w:rsidRDefault="00EB2E47" w:rsidP="00EA471B">
      <w:pPr>
        <w:pStyle w:val="FootnoteText"/>
        <w:jc w:val="both"/>
        <w:rPr>
          <w:rFonts w:ascii="Times New Roman" w:hAnsi="Times New Roman" w:cs="Times New Roman"/>
          <w:lang w:val="sl-SI"/>
        </w:rPr>
      </w:pPr>
      <w:r w:rsidRPr="00EA471B">
        <w:rPr>
          <w:rStyle w:val="FootnoteReference"/>
          <w:rFonts w:ascii="Times New Roman" w:hAnsi="Times New Roman" w:cs="Times New Roman"/>
          <w:sz w:val="20"/>
          <w:szCs w:val="20"/>
        </w:rPr>
        <w:sym w:font="Symbol" w:char="F02A"/>
      </w:r>
      <w:r w:rsidRPr="00EA471B">
        <w:rPr>
          <w:rStyle w:val="FootnoteReference"/>
          <w:rFonts w:ascii="Times New Roman" w:hAnsi="Times New Roman" w:cs="Times New Roman"/>
          <w:sz w:val="20"/>
          <w:szCs w:val="20"/>
        </w:rPr>
        <w:sym w:font="Symbol" w:char="F02A"/>
      </w:r>
      <w:r w:rsidRPr="00EA471B">
        <w:rPr>
          <w:rFonts w:ascii="Times New Roman" w:hAnsi="Times New Roman" w:cs="Times New Roman"/>
          <w:sz w:val="20"/>
          <w:szCs w:val="20"/>
        </w:rPr>
        <w:t xml:space="preserve"> </w:t>
      </w:r>
      <w:r w:rsidRPr="00EA471B">
        <w:rPr>
          <w:rFonts w:ascii="Times New Roman" w:hAnsi="Times New Roman" w:cs="Times New Roman"/>
          <w:b/>
          <w:sz w:val="20"/>
          <w:szCs w:val="20"/>
          <w:lang w:val="sl-SI"/>
        </w:rPr>
        <w:t xml:space="preserve">NIOD, Institute for War, Holocaust and Genocide Studies, Herengracht 380, 1016CJ Amsterdam, The Netherlands, </w:t>
      </w:r>
      <w:hyperlink r:id="rId2" w:history="1">
        <w:r w:rsidRPr="00EA471B">
          <w:rPr>
            <w:rStyle w:val="Hyperlink"/>
            <w:rFonts w:ascii="Times New Roman" w:hAnsi="Times New Roman" w:cs="Times New Roman"/>
            <w:b/>
            <w:color w:val="auto"/>
            <w:sz w:val="20"/>
            <w:szCs w:val="20"/>
            <w:u w:val="none"/>
          </w:rPr>
          <w:t>r.futselaar@niod.knaw.nl</w:t>
        </w:r>
      </w:hyperlink>
      <w:r w:rsidRPr="00EA471B">
        <w:rPr>
          <w:rFonts w:ascii="Times New Roman" w:hAnsi="Times New Roman" w:cs="Times New Roman"/>
          <w:b/>
          <w:sz w:val="20"/>
          <w:szCs w:val="20"/>
          <w:lang w:val="sl-SI"/>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CF21E2"/>
    <w:multiLevelType w:val="hybridMultilevel"/>
    <w:tmpl w:val="1FBE1D4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3D220056"/>
    <w:multiLevelType w:val="hybridMultilevel"/>
    <w:tmpl w:val="41A24BD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505F14BA"/>
    <w:multiLevelType w:val="hybridMultilevel"/>
    <w:tmpl w:val="9DE6F3A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41E"/>
    <w:rsid w:val="00000971"/>
    <w:rsid w:val="00001321"/>
    <w:rsid w:val="0002399E"/>
    <w:rsid w:val="00025F02"/>
    <w:rsid w:val="00057D72"/>
    <w:rsid w:val="0007024C"/>
    <w:rsid w:val="00075313"/>
    <w:rsid w:val="00094418"/>
    <w:rsid w:val="000D159D"/>
    <w:rsid w:val="000D43C5"/>
    <w:rsid w:val="000D51A7"/>
    <w:rsid w:val="001111B4"/>
    <w:rsid w:val="00115879"/>
    <w:rsid w:val="0012421C"/>
    <w:rsid w:val="00186E03"/>
    <w:rsid w:val="001A2E44"/>
    <w:rsid w:val="001A5F8D"/>
    <w:rsid w:val="001B1095"/>
    <w:rsid w:val="001C524C"/>
    <w:rsid w:val="001E1536"/>
    <w:rsid w:val="001E3626"/>
    <w:rsid w:val="002075FA"/>
    <w:rsid w:val="002212B9"/>
    <w:rsid w:val="00237222"/>
    <w:rsid w:val="002660A2"/>
    <w:rsid w:val="0027610A"/>
    <w:rsid w:val="00277E22"/>
    <w:rsid w:val="00291164"/>
    <w:rsid w:val="002B5296"/>
    <w:rsid w:val="002C3D64"/>
    <w:rsid w:val="002C5E9D"/>
    <w:rsid w:val="002C761F"/>
    <w:rsid w:val="002D25A7"/>
    <w:rsid w:val="002D6496"/>
    <w:rsid w:val="002E03A7"/>
    <w:rsid w:val="002E4C62"/>
    <w:rsid w:val="00334CC1"/>
    <w:rsid w:val="00340664"/>
    <w:rsid w:val="00346770"/>
    <w:rsid w:val="00386EC2"/>
    <w:rsid w:val="00391AD6"/>
    <w:rsid w:val="003B7A71"/>
    <w:rsid w:val="003D09B3"/>
    <w:rsid w:val="00400D93"/>
    <w:rsid w:val="0041535A"/>
    <w:rsid w:val="0044558B"/>
    <w:rsid w:val="004746AE"/>
    <w:rsid w:val="00486617"/>
    <w:rsid w:val="00493F03"/>
    <w:rsid w:val="004C4BBD"/>
    <w:rsid w:val="004D0849"/>
    <w:rsid w:val="004E3093"/>
    <w:rsid w:val="00507DEF"/>
    <w:rsid w:val="005129E6"/>
    <w:rsid w:val="005414BB"/>
    <w:rsid w:val="00566884"/>
    <w:rsid w:val="00576D52"/>
    <w:rsid w:val="0058442F"/>
    <w:rsid w:val="00590D0D"/>
    <w:rsid w:val="005A1230"/>
    <w:rsid w:val="005B5B00"/>
    <w:rsid w:val="005C301A"/>
    <w:rsid w:val="005C61FA"/>
    <w:rsid w:val="005D663E"/>
    <w:rsid w:val="005F1544"/>
    <w:rsid w:val="00637F30"/>
    <w:rsid w:val="0065580D"/>
    <w:rsid w:val="00663056"/>
    <w:rsid w:val="006638B3"/>
    <w:rsid w:val="00687A21"/>
    <w:rsid w:val="006920EC"/>
    <w:rsid w:val="0069270C"/>
    <w:rsid w:val="00694403"/>
    <w:rsid w:val="006C4CD7"/>
    <w:rsid w:val="006D6C94"/>
    <w:rsid w:val="00713A6E"/>
    <w:rsid w:val="00716BFE"/>
    <w:rsid w:val="00744698"/>
    <w:rsid w:val="00763FA1"/>
    <w:rsid w:val="00796896"/>
    <w:rsid w:val="00825680"/>
    <w:rsid w:val="0082753C"/>
    <w:rsid w:val="00841363"/>
    <w:rsid w:val="00875A40"/>
    <w:rsid w:val="00887CD7"/>
    <w:rsid w:val="008B0B2E"/>
    <w:rsid w:val="008B42D6"/>
    <w:rsid w:val="008B56BD"/>
    <w:rsid w:val="008C2D28"/>
    <w:rsid w:val="008C399A"/>
    <w:rsid w:val="008C4294"/>
    <w:rsid w:val="008E52BE"/>
    <w:rsid w:val="008F5BAE"/>
    <w:rsid w:val="008F7F58"/>
    <w:rsid w:val="00910C2C"/>
    <w:rsid w:val="00920883"/>
    <w:rsid w:val="00922D82"/>
    <w:rsid w:val="00934071"/>
    <w:rsid w:val="00942332"/>
    <w:rsid w:val="00942EFD"/>
    <w:rsid w:val="00957541"/>
    <w:rsid w:val="00965822"/>
    <w:rsid w:val="0096765E"/>
    <w:rsid w:val="009759A9"/>
    <w:rsid w:val="009777F0"/>
    <w:rsid w:val="00986904"/>
    <w:rsid w:val="009940BC"/>
    <w:rsid w:val="009A120C"/>
    <w:rsid w:val="009A3089"/>
    <w:rsid w:val="00A15403"/>
    <w:rsid w:val="00A21653"/>
    <w:rsid w:val="00AD6C06"/>
    <w:rsid w:val="00AD7E03"/>
    <w:rsid w:val="00AE1E78"/>
    <w:rsid w:val="00AF042F"/>
    <w:rsid w:val="00B008C2"/>
    <w:rsid w:val="00B758B0"/>
    <w:rsid w:val="00BB12D2"/>
    <w:rsid w:val="00C01DD1"/>
    <w:rsid w:val="00C04B12"/>
    <w:rsid w:val="00C12C15"/>
    <w:rsid w:val="00C1609D"/>
    <w:rsid w:val="00C839C9"/>
    <w:rsid w:val="00C85BA6"/>
    <w:rsid w:val="00C90681"/>
    <w:rsid w:val="00CA2696"/>
    <w:rsid w:val="00CD2332"/>
    <w:rsid w:val="00CE0392"/>
    <w:rsid w:val="00D02602"/>
    <w:rsid w:val="00D20436"/>
    <w:rsid w:val="00D24384"/>
    <w:rsid w:val="00D31E9C"/>
    <w:rsid w:val="00D72F90"/>
    <w:rsid w:val="00D85440"/>
    <w:rsid w:val="00DD5DB5"/>
    <w:rsid w:val="00DE3BC3"/>
    <w:rsid w:val="00E25D8E"/>
    <w:rsid w:val="00E337A9"/>
    <w:rsid w:val="00E62860"/>
    <w:rsid w:val="00E90F90"/>
    <w:rsid w:val="00E94DFD"/>
    <w:rsid w:val="00EA193F"/>
    <w:rsid w:val="00EA471B"/>
    <w:rsid w:val="00EB099C"/>
    <w:rsid w:val="00EB1C5C"/>
    <w:rsid w:val="00EB2E47"/>
    <w:rsid w:val="00ED0091"/>
    <w:rsid w:val="00EE0019"/>
    <w:rsid w:val="00EE07C6"/>
    <w:rsid w:val="00EF2A65"/>
    <w:rsid w:val="00F0374B"/>
    <w:rsid w:val="00F4058B"/>
    <w:rsid w:val="00F5141E"/>
    <w:rsid w:val="00F7454E"/>
    <w:rsid w:val="00F8473E"/>
    <w:rsid w:val="00FD647E"/>
    <w:rsid w:val="00FF0040"/>
    <w:rsid w:val="00FF57CE"/>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5426DD"/>
  <w14:defaultImageDpi w14:val="300"/>
  <w15:docId w15:val="{290571A4-2E08-40E3-8B2C-3E451AF88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753C"/>
    <w:rPr>
      <w:color w:val="0000FF" w:themeColor="hyperlink"/>
      <w:u w:val="single"/>
    </w:rPr>
  </w:style>
  <w:style w:type="character" w:styleId="FollowedHyperlink">
    <w:name w:val="FollowedHyperlink"/>
    <w:basedOn w:val="DefaultParagraphFont"/>
    <w:uiPriority w:val="99"/>
    <w:semiHidden/>
    <w:unhideWhenUsed/>
    <w:rsid w:val="0082753C"/>
    <w:rPr>
      <w:color w:val="800080" w:themeColor="followedHyperlink"/>
      <w:u w:val="single"/>
    </w:rPr>
  </w:style>
  <w:style w:type="paragraph" w:styleId="FootnoteText">
    <w:name w:val="footnote text"/>
    <w:basedOn w:val="Normal"/>
    <w:link w:val="FootnoteTextChar"/>
    <w:uiPriority w:val="99"/>
    <w:unhideWhenUsed/>
    <w:rsid w:val="00E25D8E"/>
  </w:style>
  <w:style w:type="character" w:customStyle="1" w:styleId="FootnoteTextChar">
    <w:name w:val="Footnote Text Char"/>
    <w:basedOn w:val="DefaultParagraphFont"/>
    <w:link w:val="FootnoteText"/>
    <w:uiPriority w:val="99"/>
    <w:rsid w:val="00E25D8E"/>
    <w:rPr>
      <w:lang w:val="en-GB"/>
    </w:rPr>
  </w:style>
  <w:style w:type="character" w:styleId="FootnoteReference">
    <w:name w:val="footnote reference"/>
    <w:basedOn w:val="DefaultParagraphFont"/>
    <w:uiPriority w:val="99"/>
    <w:unhideWhenUsed/>
    <w:rsid w:val="00E25D8E"/>
    <w:rPr>
      <w:vertAlign w:val="superscript"/>
    </w:rPr>
  </w:style>
  <w:style w:type="paragraph" w:customStyle="1" w:styleId="Bibliography1">
    <w:name w:val="Bibliography1"/>
    <w:basedOn w:val="Normal"/>
    <w:rsid w:val="00EA193F"/>
    <w:pPr>
      <w:ind w:left="720" w:hanging="720"/>
    </w:pPr>
    <w:rPr>
      <w:rFonts w:ascii="Times New Roman" w:hAnsi="Times New Roman"/>
    </w:rPr>
  </w:style>
  <w:style w:type="table" w:styleId="TableGrid">
    <w:name w:val="Table Grid"/>
    <w:basedOn w:val="TableNormal"/>
    <w:uiPriority w:val="59"/>
    <w:rsid w:val="005844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9777F0"/>
    <w:pPr>
      <w:ind w:left="720" w:hanging="720"/>
    </w:pPr>
  </w:style>
  <w:style w:type="paragraph" w:styleId="BalloonText">
    <w:name w:val="Balloon Text"/>
    <w:basedOn w:val="Normal"/>
    <w:link w:val="BalloonTextChar"/>
    <w:uiPriority w:val="99"/>
    <w:semiHidden/>
    <w:unhideWhenUsed/>
    <w:rsid w:val="000D159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159D"/>
    <w:rPr>
      <w:rFonts w:ascii="Segoe UI" w:hAnsi="Segoe UI" w:cs="Segoe UI"/>
      <w:sz w:val="18"/>
      <w:szCs w:val="18"/>
      <w:lang w:val="en-GB"/>
    </w:rPr>
  </w:style>
  <w:style w:type="paragraph" w:styleId="ListParagraph">
    <w:name w:val="List Paragraph"/>
    <w:basedOn w:val="Normal"/>
    <w:uiPriority w:val="34"/>
    <w:qFormat/>
    <w:rsid w:val="00EE07C6"/>
    <w:pPr>
      <w:ind w:left="720"/>
      <w:contextualSpacing/>
    </w:pPr>
  </w:style>
  <w:style w:type="character" w:styleId="CommentReference">
    <w:name w:val="annotation reference"/>
    <w:basedOn w:val="DefaultParagraphFont"/>
    <w:uiPriority w:val="99"/>
    <w:semiHidden/>
    <w:unhideWhenUsed/>
    <w:rsid w:val="008B0B2E"/>
    <w:rPr>
      <w:sz w:val="16"/>
      <w:szCs w:val="16"/>
    </w:rPr>
  </w:style>
  <w:style w:type="paragraph" w:styleId="CommentText">
    <w:name w:val="annotation text"/>
    <w:basedOn w:val="Normal"/>
    <w:link w:val="CommentTextChar"/>
    <w:uiPriority w:val="99"/>
    <w:semiHidden/>
    <w:unhideWhenUsed/>
    <w:rsid w:val="008B0B2E"/>
    <w:rPr>
      <w:sz w:val="20"/>
      <w:szCs w:val="20"/>
    </w:rPr>
  </w:style>
  <w:style w:type="character" w:customStyle="1" w:styleId="CommentTextChar">
    <w:name w:val="Comment Text Char"/>
    <w:basedOn w:val="DefaultParagraphFont"/>
    <w:link w:val="CommentText"/>
    <w:uiPriority w:val="99"/>
    <w:semiHidden/>
    <w:rsid w:val="008B0B2E"/>
    <w:rPr>
      <w:sz w:val="20"/>
      <w:szCs w:val="20"/>
      <w:lang w:val="en-GB"/>
    </w:rPr>
  </w:style>
  <w:style w:type="paragraph" w:styleId="CommentSubject">
    <w:name w:val="annotation subject"/>
    <w:basedOn w:val="CommentText"/>
    <w:next w:val="CommentText"/>
    <w:link w:val="CommentSubjectChar"/>
    <w:uiPriority w:val="99"/>
    <w:semiHidden/>
    <w:unhideWhenUsed/>
    <w:rsid w:val="008B0B2E"/>
    <w:rPr>
      <w:b/>
      <w:bCs/>
    </w:rPr>
  </w:style>
  <w:style w:type="character" w:customStyle="1" w:styleId="CommentSubjectChar">
    <w:name w:val="Comment Subject Char"/>
    <w:basedOn w:val="CommentTextChar"/>
    <w:link w:val="CommentSubject"/>
    <w:uiPriority w:val="99"/>
    <w:semiHidden/>
    <w:rsid w:val="008B0B2E"/>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230978">
      <w:bodyDiv w:val="1"/>
      <w:marLeft w:val="0"/>
      <w:marRight w:val="0"/>
      <w:marTop w:val="0"/>
      <w:marBottom w:val="0"/>
      <w:divBdr>
        <w:top w:val="none" w:sz="0" w:space="0" w:color="auto"/>
        <w:left w:val="none" w:sz="0" w:space="0" w:color="auto"/>
        <w:bottom w:val="none" w:sz="0" w:space="0" w:color="auto"/>
        <w:right w:val="none" w:sz="0" w:space="0" w:color="auto"/>
      </w:divBdr>
    </w:div>
    <w:div w:id="774401310">
      <w:bodyDiv w:val="1"/>
      <w:marLeft w:val="0"/>
      <w:marRight w:val="0"/>
      <w:marTop w:val="0"/>
      <w:marBottom w:val="0"/>
      <w:divBdr>
        <w:top w:val="none" w:sz="0" w:space="0" w:color="auto"/>
        <w:left w:val="none" w:sz="0" w:space="0" w:color="auto"/>
        <w:bottom w:val="none" w:sz="0" w:space="0" w:color="auto"/>
        <w:right w:val="none" w:sz="0" w:space="0" w:color="auto"/>
      </w:divBdr>
    </w:div>
    <w:div w:id="15146108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ookworm.benschmidt.org/posts/2015-10-25-Word-Embedding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rxiv.org/abs/1708.0116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mailto:r.futselaar@niod.knaw.nl" TargetMode="External"/><Relationship Id="rId1" Type="http://schemas.openxmlformats.org/officeDocument/2006/relationships/hyperlink" Target="mailto:m.van.lange@niod.knaw.nl"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C0E2E9-1EB4-8F49-B171-C72008981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6244</Words>
  <Characters>35594</Characters>
  <Application>Microsoft Office Word</Application>
  <DocSecurity>0</DocSecurity>
  <Lines>296</Lines>
  <Paragraphs>83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Radboud Universiteit</Company>
  <LinksUpToDate>false</LinksUpToDate>
  <CharactersWithSpaces>41755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Milan van Lange</dc:creator>
  <cp:lastModifiedBy>Microsoft Office User</cp:lastModifiedBy>
  <cp:revision>2</cp:revision>
  <cp:lastPrinted>2019-05-07T11:22:00Z</cp:lastPrinted>
  <dcterms:created xsi:type="dcterms:W3CDTF">2019-06-21T10:52:00Z</dcterms:created>
  <dcterms:modified xsi:type="dcterms:W3CDTF">2019-06-21T10:52:00Z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id="oYXbfZa1"/&gt;&lt;style id="http://www.zotero.org/styles/chicago-author-date" locale="en-GB"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