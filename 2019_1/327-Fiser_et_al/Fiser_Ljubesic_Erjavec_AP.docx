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BF24A" w14:textId="77777777" w:rsidR="006515C3" w:rsidRDefault="00C232F1">
      <w:pPr>
        <w:spacing w:line="360" w:lineRule="auto"/>
        <w:jc w:val="both"/>
        <w:rPr>
          <w:sz w:val="20"/>
          <w:szCs w:val="20"/>
          <w:lang w:val="en-GB"/>
        </w:rPr>
      </w:pPr>
      <w:r>
        <w:rPr>
          <w:sz w:val="20"/>
          <w:szCs w:val="20"/>
          <w:lang w:val="en-GB"/>
        </w:rPr>
        <w:t>1.01                       UDC.</w:t>
      </w:r>
    </w:p>
    <w:p w14:paraId="796AB854" w14:textId="77777777" w:rsidR="006515C3" w:rsidRDefault="006515C3">
      <w:pPr>
        <w:spacing w:line="360" w:lineRule="auto"/>
        <w:jc w:val="both"/>
        <w:rPr>
          <w:lang w:val="en-GB"/>
        </w:rPr>
      </w:pPr>
    </w:p>
    <w:p w14:paraId="0E2E583E" w14:textId="77777777" w:rsidR="00FE2F56" w:rsidRDefault="00940592">
      <w:pPr>
        <w:spacing w:line="360" w:lineRule="auto"/>
        <w:jc w:val="center"/>
        <w:rPr>
          <w:b/>
          <w:sz w:val="32"/>
          <w:szCs w:val="32"/>
          <w:lang w:val="en-GB"/>
        </w:rPr>
      </w:pPr>
      <w:r>
        <w:rPr>
          <w:lang w:val="en-GB"/>
        </w:rPr>
        <w:t>Darja Fišer,</w:t>
      </w:r>
      <w:r w:rsidRPr="00B34AAA">
        <w:rPr>
          <w:rStyle w:val="FootnoteReference"/>
          <w:lang w:val="en-GB"/>
        </w:rPr>
        <w:footnoteReference w:customMarkFollows="1" w:id="1"/>
        <w:sym w:font="Symbol" w:char="F02A"/>
      </w:r>
      <w:r>
        <w:rPr>
          <w:lang w:val="en-GB"/>
        </w:rPr>
        <w:t xml:space="preserve"> </w:t>
      </w:r>
      <w:r w:rsidR="00750ABE">
        <w:rPr>
          <w:lang w:val="en-GB"/>
        </w:rPr>
        <w:t>Nikola Ljubešič,</w:t>
      </w:r>
      <w:r w:rsidRPr="00B34AAA">
        <w:rPr>
          <w:rStyle w:val="FootnoteReference"/>
          <w:lang w:val="en-GB"/>
        </w:rPr>
        <w:footnoteReference w:customMarkFollows="1" w:id="2"/>
        <w:sym w:font="Symbol" w:char="F02A"/>
      </w:r>
      <w:r w:rsidRPr="00B34AAA">
        <w:rPr>
          <w:rStyle w:val="FootnoteReference"/>
          <w:lang w:val="en-GB"/>
        </w:rPr>
        <w:sym w:font="Symbol" w:char="F02A"/>
      </w:r>
      <w:r>
        <w:rPr>
          <w:lang w:val="en-GB"/>
        </w:rPr>
        <w:t xml:space="preserve"> </w:t>
      </w:r>
      <w:r w:rsidR="00750ABE">
        <w:rPr>
          <w:lang w:val="en-GB"/>
        </w:rPr>
        <w:t>Tomaž Erjavec</w:t>
      </w:r>
      <w:r w:rsidR="00B34AAA" w:rsidRPr="00B34AAA">
        <w:rPr>
          <w:rStyle w:val="FootnoteReference"/>
          <w:lang w:val="en-GB"/>
        </w:rPr>
        <w:footnoteReference w:customMarkFollows="1" w:id="3"/>
        <w:sym w:font="Symbol" w:char="F02A"/>
      </w:r>
      <w:r w:rsidR="00B34AAA" w:rsidRPr="00B34AAA">
        <w:rPr>
          <w:rStyle w:val="FootnoteReference"/>
          <w:lang w:val="en-GB"/>
        </w:rPr>
        <w:sym w:font="Symbol" w:char="F02A"/>
      </w:r>
      <w:r w:rsidR="00B34AAA" w:rsidRPr="00B34AAA">
        <w:rPr>
          <w:rStyle w:val="FootnoteReference"/>
          <w:lang w:val="en-GB"/>
        </w:rPr>
        <w:sym w:font="Symbol" w:char="F02A"/>
      </w:r>
    </w:p>
    <w:p w14:paraId="22FC0164" w14:textId="77777777" w:rsidR="006515C3" w:rsidRDefault="00C232F1">
      <w:pPr>
        <w:spacing w:line="360" w:lineRule="auto"/>
        <w:jc w:val="center"/>
        <w:rPr>
          <w:b/>
          <w:sz w:val="32"/>
          <w:szCs w:val="32"/>
          <w:lang w:val="en-GB"/>
        </w:rPr>
      </w:pPr>
      <w:r>
        <w:rPr>
          <w:b/>
          <w:sz w:val="32"/>
          <w:szCs w:val="32"/>
          <w:lang w:val="en-GB"/>
        </w:rPr>
        <w:t>Parlameter – a Corpus of C</w:t>
      </w:r>
      <w:r w:rsidR="00D756D3">
        <w:rPr>
          <w:b/>
          <w:sz w:val="32"/>
          <w:szCs w:val="32"/>
          <w:lang w:val="en-GB"/>
        </w:rPr>
        <w:t>ont</w:t>
      </w:r>
      <w:r>
        <w:rPr>
          <w:b/>
          <w:sz w:val="32"/>
          <w:szCs w:val="32"/>
          <w:lang w:val="en-GB"/>
        </w:rPr>
        <w:t>emporary Slovene Parliamentary P</w:t>
      </w:r>
      <w:r w:rsidR="00D756D3">
        <w:rPr>
          <w:b/>
          <w:sz w:val="32"/>
          <w:szCs w:val="32"/>
          <w:lang w:val="en-GB"/>
        </w:rPr>
        <w:t>roceedings</w:t>
      </w:r>
    </w:p>
    <w:p w14:paraId="38CE1C04" w14:textId="77777777" w:rsidR="006515C3" w:rsidRPr="006B5AAB" w:rsidRDefault="00D756D3">
      <w:pPr>
        <w:spacing w:line="360" w:lineRule="auto"/>
        <w:jc w:val="center"/>
        <w:rPr>
          <w:b/>
          <w:sz w:val="20"/>
          <w:szCs w:val="20"/>
          <w:lang w:val="en-GB"/>
        </w:rPr>
      </w:pPr>
      <w:r w:rsidRPr="006B5AAB">
        <w:rPr>
          <w:b/>
          <w:sz w:val="20"/>
          <w:szCs w:val="20"/>
          <w:lang w:val="en-GB"/>
        </w:rPr>
        <w:t>IZVLEČEK</w:t>
      </w:r>
    </w:p>
    <w:p w14:paraId="56159241" w14:textId="77777777" w:rsidR="006515C3" w:rsidRDefault="00D756D3">
      <w:pPr>
        <w:spacing w:line="360" w:lineRule="auto"/>
        <w:jc w:val="center"/>
        <w:rPr>
          <w:lang w:val="en-GB"/>
        </w:rPr>
      </w:pPr>
      <w:r>
        <w:rPr>
          <w:lang w:val="en-GB"/>
        </w:rPr>
        <w:t>PARLAMETER – KORPUS RAZPRAV SLOVENSKEGA DRŽAVNEGA ZBORA</w:t>
      </w:r>
    </w:p>
    <w:p w14:paraId="1498A86C" w14:textId="77777777" w:rsidR="006515C3" w:rsidRPr="006B5AAB" w:rsidRDefault="00F26B24">
      <w:pPr>
        <w:spacing w:line="360" w:lineRule="auto"/>
        <w:jc w:val="both"/>
        <w:rPr>
          <w:i/>
          <w:iCs/>
          <w:lang w:val="sl-SI"/>
        </w:rPr>
      </w:pPr>
      <w:r>
        <w:rPr>
          <w:i/>
          <w:iCs/>
          <w:sz w:val="20"/>
          <w:szCs w:val="20"/>
          <w:lang w:val="sl-SI"/>
        </w:rPr>
        <w:tab/>
      </w:r>
      <w:r w:rsidR="00D756D3" w:rsidRPr="006B5AAB">
        <w:rPr>
          <w:i/>
          <w:iCs/>
          <w:lang w:val="sl-SI"/>
        </w:rPr>
        <w:t>V prispevku predstavimo korpus sodobnih parlamentarnih razprav Parlameter, ki vsebuje razprave 7. mandata slovenskega Državnega zbora (2014-2018). Korpus Parlameter vsebuje bogate metapodatke o govorcih (spol, starost, izobrazba, strankarska pripadnost) in je jezikoslovno označen (lematizacija, tegiranje), kar omogoča številne raziskave s področja digitalne humanistike in družboslovja. V prispevku prikažemo potencial korpusnoanalitičnih tehnik za raziskovanje političnih razprav. Korpusna arhitektura je zasnovana tako, da omogoča širitev korpusa na druga časovna obdobja, prav tako pa tudi vključevanje gradiv drugih parlamentov, začenši s hrvaškim in bosanskim.</w:t>
      </w:r>
    </w:p>
    <w:p w14:paraId="3F8204C9" w14:textId="77777777" w:rsidR="006515C3" w:rsidRPr="006B5AAB" w:rsidRDefault="006515C3">
      <w:pPr>
        <w:spacing w:line="360" w:lineRule="auto"/>
        <w:jc w:val="both"/>
        <w:rPr>
          <w:i/>
          <w:iCs/>
          <w:lang w:val="sl-SI"/>
        </w:rPr>
      </w:pPr>
    </w:p>
    <w:p w14:paraId="79FE6CC8" w14:textId="77777777" w:rsidR="006515C3" w:rsidRPr="006B5AAB" w:rsidRDefault="00F26B24">
      <w:pPr>
        <w:spacing w:line="360" w:lineRule="auto"/>
        <w:jc w:val="both"/>
        <w:rPr>
          <w:i/>
          <w:iCs/>
          <w:lang w:val="sl-SI"/>
        </w:rPr>
      </w:pPr>
      <w:r w:rsidRPr="006B5AAB">
        <w:rPr>
          <w:i/>
          <w:iCs/>
          <w:lang w:val="sl-SI"/>
        </w:rPr>
        <w:tab/>
      </w:r>
      <w:r w:rsidR="00D756D3" w:rsidRPr="006B5AAB">
        <w:rPr>
          <w:i/>
          <w:iCs/>
          <w:lang w:val="sl-SI"/>
        </w:rPr>
        <w:t>Ključne besede: parlamentarne razprave, izdelava korpusa, jezikovne tehnologije, korpusna analiza</w:t>
      </w:r>
    </w:p>
    <w:p w14:paraId="30A025B9" w14:textId="77777777" w:rsidR="00C232F1" w:rsidRDefault="00C232F1">
      <w:pPr>
        <w:spacing w:line="360" w:lineRule="auto"/>
        <w:jc w:val="both"/>
        <w:rPr>
          <w:i/>
          <w:iCs/>
          <w:sz w:val="20"/>
          <w:szCs w:val="20"/>
          <w:lang w:val="sl-SI"/>
        </w:rPr>
      </w:pPr>
    </w:p>
    <w:p w14:paraId="0AD407CC" w14:textId="77777777" w:rsidR="006515C3" w:rsidRPr="006B5AAB" w:rsidRDefault="00D756D3">
      <w:pPr>
        <w:spacing w:line="360" w:lineRule="auto"/>
        <w:jc w:val="center"/>
        <w:rPr>
          <w:b/>
          <w:sz w:val="20"/>
          <w:szCs w:val="20"/>
          <w:lang w:val="en-GB"/>
        </w:rPr>
      </w:pPr>
      <w:r w:rsidRPr="006B5AAB">
        <w:rPr>
          <w:b/>
          <w:sz w:val="20"/>
          <w:szCs w:val="20"/>
          <w:lang w:val="en-GB"/>
        </w:rPr>
        <w:t>ABSTRACT</w:t>
      </w:r>
    </w:p>
    <w:p w14:paraId="033BCB92" w14:textId="77777777" w:rsidR="006515C3" w:rsidRPr="006B5AAB" w:rsidRDefault="00F26B24">
      <w:pPr>
        <w:spacing w:line="360" w:lineRule="auto"/>
        <w:jc w:val="both"/>
        <w:rPr>
          <w:i/>
          <w:iCs/>
          <w:lang w:val="en-GB"/>
        </w:rPr>
      </w:pPr>
      <w:r>
        <w:rPr>
          <w:i/>
          <w:iCs/>
          <w:sz w:val="20"/>
          <w:szCs w:val="20"/>
          <w:lang w:val="en-GB"/>
        </w:rPr>
        <w:tab/>
      </w:r>
      <w:r w:rsidR="00D756D3" w:rsidRPr="006B5AAB">
        <w:rPr>
          <w:i/>
          <w:iCs/>
          <w:lang w:val="en-GB"/>
        </w:rPr>
        <w:t xml:space="preserve">The paper presents the Parlameter corpus of contemporary Slovene parliamentary proceedings, which covers the VIIth mandate of the Slovene Parliament (2014-2018). The Parlameter corpus offers rich speaker metadata (gender, age, education, party affiliation) and is linguistically annotated (lemmatization, tagging), which boost research in several digital humanities and social sciences disciplines. We demonstrate the potential of the corpus analysis techniques for investigating political debates. The corpus architecture allows for regular extensions of the corpus with </w:t>
      </w:r>
      <w:r w:rsidR="00D756D3" w:rsidRPr="006B5AAB">
        <w:rPr>
          <w:i/>
          <w:iCs/>
          <w:lang w:val="en-GB"/>
        </w:rPr>
        <w:lastRenderedPageBreak/>
        <w:t>additional Slovene data, as well as data from other parliaments, starting with Croatian and Bosnian.</w:t>
      </w:r>
    </w:p>
    <w:p w14:paraId="27FD44D5" w14:textId="77777777" w:rsidR="006515C3" w:rsidRPr="006B5AAB" w:rsidRDefault="006515C3">
      <w:pPr>
        <w:spacing w:line="360" w:lineRule="auto"/>
        <w:jc w:val="both"/>
        <w:rPr>
          <w:i/>
          <w:iCs/>
          <w:lang w:val="en-GB"/>
        </w:rPr>
      </w:pPr>
    </w:p>
    <w:p w14:paraId="3A4659FA" w14:textId="77777777" w:rsidR="006515C3" w:rsidRPr="006B5AAB" w:rsidRDefault="00F26B24">
      <w:pPr>
        <w:spacing w:line="360" w:lineRule="auto"/>
        <w:jc w:val="both"/>
        <w:rPr>
          <w:i/>
          <w:iCs/>
          <w:lang w:val="en-GB"/>
        </w:rPr>
      </w:pPr>
      <w:r w:rsidRPr="006B5AAB">
        <w:rPr>
          <w:i/>
          <w:iCs/>
          <w:lang w:val="en-GB"/>
        </w:rPr>
        <w:tab/>
      </w:r>
      <w:r w:rsidR="00D756D3" w:rsidRPr="006B5AAB">
        <w:rPr>
          <w:i/>
          <w:iCs/>
          <w:lang w:val="en-GB"/>
        </w:rPr>
        <w:t>Keywords: parliamentary proceedings, corpus construction, language technology, corpus analysis</w:t>
      </w:r>
    </w:p>
    <w:p w14:paraId="37F697F3" w14:textId="77777777" w:rsidR="00C232F1" w:rsidRDefault="00C232F1">
      <w:pPr>
        <w:spacing w:line="360" w:lineRule="auto"/>
        <w:jc w:val="center"/>
        <w:rPr>
          <w:b/>
          <w:lang w:val="en-GB"/>
        </w:rPr>
      </w:pPr>
    </w:p>
    <w:p w14:paraId="0A300DBD" w14:textId="77777777" w:rsidR="006515C3" w:rsidRPr="00A93E80" w:rsidRDefault="00D756D3">
      <w:pPr>
        <w:spacing w:line="360" w:lineRule="auto"/>
        <w:jc w:val="center"/>
        <w:rPr>
          <w:b/>
          <w:sz w:val="28"/>
          <w:szCs w:val="28"/>
          <w:lang w:val="en-GB"/>
        </w:rPr>
      </w:pPr>
      <w:r w:rsidRPr="00A93E80">
        <w:rPr>
          <w:b/>
          <w:sz w:val="28"/>
          <w:szCs w:val="28"/>
          <w:lang w:val="en-GB"/>
        </w:rPr>
        <w:t>1</w:t>
      </w:r>
      <w:r w:rsidR="00A351E3" w:rsidRPr="00A93E80">
        <w:rPr>
          <w:b/>
          <w:sz w:val="28"/>
          <w:szCs w:val="28"/>
          <w:lang w:val="en-GB"/>
        </w:rPr>
        <w:t>.</w:t>
      </w:r>
      <w:r w:rsidRPr="00A93E80">
        <w:rPr>
          <w:b/>
          <w:sz w:val="28"/>
          <w:szCs w:val="28"/>
          <w:lang w:val="en-GB"/>
        </w:rPr>
        <w:t xml:space="preserve"> Introduction</w:t>
      </w:r>
    </w:p>
    <w:p w14:paraId="708BB192" w14:textId="77777777" w:rsidR="006515C3" w:rsidRDefault="00F26B24">
      <w:pPr>
        <w:spacing w:line="360" w:lineRule="auto"/>
        <w:jc w:val="both"/>
        <w:rPr>
          <w:lang w:val="en-GB"/>
        </w:rPr>
      </w:pPr>
      <w:r>
        <w:rPr>
          <w:lang w:val="en-GB"/>
        </w:rPr>
        <w:tab/>
      </w:r>
      <w:r w:rsidR="00D756D3">
        <w:rPr>
          <w:lang w:val="en-GB"/>
        </w:rPr>
        <w:t>Parliamentary discourse is motivated by a wide range of communicative goals, from position-claiming, persuasion and negotiation to agenda-setting and opinion-building along ideological or party lines. It is characterized by role-based commitments and confrontation and the awareness of a multi-layered audience (Ilie 2017). The unique content, structure and language of records of parliamentary debates are all factors that make them an important object of study in a wide range disciplines in digital humanities and social sciences, such as political science (van Dijk 2010), sociology (Cheng 2015), history (Pančur and Šorn 2016), discourse analysis (Hirst et al. 2014), sociolinguistics (Rheault et al. 2016), and multilinguality (Bayley 2014).</w:t>
      </w:r>
    </w:p>
    <w:p w14:paraId="3A282ACC" w14:textId="77777777" w:rsidR="006515C3" w:rsidRDefault="00F26B24">
      <w:pPr>
        <w:spacing w:line="360" w:lineRule="auto"/>
        <w:jc w:val="both"/>
        <w:rPr>
          <w:lang w:val="en-GB"/>
        </w:rPr>
      </w:pPr>
      <w:r>
        <w:rPr>
          <w:lang w:val="en-GB"/>
        </w:rPr>
        <w:tab/>
      </w:r>
      <w:r w:rsidR="00D756D3">
        <w:rPr>
          <w:lang w:val="en-GB"/>
        </w:rPr>
        <w:t>Despite the fact that parliamentary discourse has become an increasingly important research topic in various fields of digital humanities and social sciences in the past 50 years (Chester and Bowring 1962; Franklin and Norton 1993), it has only recently started to acquire a truly interdisciplinary scope (Bayley 2014). Recent developments enable cross-fertilization of linguistic studies with other disciplines and in-depth exploration of institutional uses of language, interpersonal behaviour patterns, interplay between language-shaped facts, and reality-prompted language ritualization and change (Ihalainen et al. 2016).</w:t>
      </w:r>
    </w:p>
    <w:p w14:paraId="31FE9838" w14:textId="77777777" w:rsidR="006515C3" w:rsidRDefault="00F26B24">
      <w:pPr>
        <w:spacing w:line="360" w:lineRule="auto"/>
        <w:jc w:val="both"/>
        <w:rPr>
          <w:lang w:val="en-GB"/>
        </w:rPr>
      </w:pPr>
      <w:r>
        <w:rPr>
          <w:lang w:val="en-GB"/>
        </w:rPr>
        <w:tab/>
      </w:r>
      <w:r w:rsidR="00D756D3">
        <w:rPr>
          <w:lang w:val="en-GB"/>
        </w:rPr>
        <w:t>With an increasingly decisive role of parliaments and their rapidly changing relations with the public, mass media, executive branch and international organizations, further empirical research and development of integrative analytical tools are necessary in order to achieve a better understanding of parliamentary discourse as well as its wider societal impact, in particular with studies that represent diverse parts of society (women, minorities, marginalized groups) and cross-cultural studies (Hughes et al. 2013).</w:t>
      </w:r>
    </w:p>
    <w:p w14:paraId="0F227A75" w14:textId="77777777" w:rsidR="006515C3" w:rsidRDefault="006515C3">
      <w:pPr>
        <w:spacing w:line="360" w:lineRule="auto"/>
        <w:jc w:val="both"/>
        <w:rPr>
          <w:lang w:val="en-GB"/>
        </w:rPr>
      </w:pPr>
    </w:p>
    <w:p w14:paraId="38C09360" w14:textId="77777777" w:rsidR="006515C3" w:rsidRPr="00A93E80" w:rsidRDefault="00D756D3">
      <w:pPr>
        <w:spacing w:line="360" w:lineRule="auto"/>
        <w:jc w:val="center"/>
        <w:rPr>
          <w:b/>
          <w:sz w:val="28"/>
          <w:szCs w:val="28"/>
          <w:lang w:val="en-GB"/>
        </w:rPr>
      </w:pPr>
      <w:r w:rsidRPr="00A93E80">
        <w:rPr>
          <w:b/>
          <w:sz w:val="28"/>
          <w:szCs w:val="28"/>
          <w:lang w:val="en-GB"/>
        </w:rPr>
        <w:t>2</w:t>
      </w:r>
      <w:r w:rsidR="00A351E3" w:rsidRPr="00A93E80">
        <w:rPr>
          <w:b/>
          <w:sz w:val="28"/>
          <w:szCs w:val="28"/>
          <w:lang w:val="en-GB"/>
        </w:rPr>
        <w:t>.</w:t>
      </w:r>
      <w:r w:rsidR="00C232F1" w:rsidRPr="00A93E80">
        <w:rPr>
          <w:b/>
          <w:sz w:val="28"/>
          <w:szCs w:val="28"/>
          <w:lang w:val="en-GB"/>
        </w:rPr>
        <w:t xml:space="preserve"> Parliamentary C</w:t>
      </w:r>
      <w:r w:rsidRPr="00A93E80">
        <w:rPr>
          <w:b/>
          <w:sz w:val="28"/>
          <w:szCs w:val="28"/>
          <w:lang w:val="en-GB"/>
        </w:rPr>
        <w:t>orpora</w:t>
      </w:r>
    </w:p>
    <w:p w14:paraId="4EE29E8B" w14:textId="77777777" w:rsidR="002F0F31" w:rsidRDefault="002F0F31">
      <w:pPr>
        <w:spacing w:line="360" w:lineRule="auto"/>
        <w:jc w:val="center"/>
        <w:rPr>
          <w:b/>
          <w:lang w:val="en-GB"/>
        </w:rPr>
      </w:pPr>
    </w:p>
    <w:p w14:paraId="66E91E13" w14:textId="77777777" w:rsidR="006515C3" w:rsidRDefault="00F26B24">
      <w:pPr>
        <w:spacing w:line="360" w:lineRule="auto"/>
        <w:jc w:val="both"/>
        <w:rPr>
          <w:lang w:val="en-GB"/>
        </w:rPr>
      </w:pPr>
      <w:r>
        <w:rPr>
          <w:lang w:val="en-GB"/>
        </w:rPr>
        <w:tab/>
      </w:r>
      <w:r w:rsidR="00D756D3">
        <w:rPr>
          <w:lang w:val="en-GB"/>
        </w:rPr>
        <w:t>The most distinguishing characteristic of records of parliamentary debates is that they are essentially transcriptions of spoken language produced in controlled and regulated circumstances. For this reason, they are rich in invaluable (sociodemographic) meta-data. They are also easily available under various Freedom of Information Acts set in place to enable informed participation by the public and to improve effective functioning of democratic systems, making the datasets even more valuable for researchers with heterogeneous backgrounds.</w:t>
      </w:r>
    </w:p>
    <w:p w14:paraId="1833A81B" w14:textId="77777777" w:rsidR="006515C3" w:rsidRDefault="00F26B24">
      <w:pPr>
        <w:spacing w:line="360" w:lineRule="auto"/>
        <w:jc w:val="both"/>
        <w:rPr>
          <w:lang w:val="en-GB"/>
        </w:rPr>
      </w:pPr>
      <w:r>
        <w:rPr>
          <w:lang w:val="en-GB"/>
        </w:rPr>
        <w:tab/>
      </w:r>
      <w:r w:rsidR="00D756D3">
        <w:rPr>
          <w:lang w:val="en-GB"/>
        </w:rPr>
        <w:t>This has motivated a number of national as well as international initiatives (for an overview, see Fišer and Lenardič 2018) to compile, process and analyse parliamentary corpora. They are available for most countries within the CLARIN ERIC research infrastructure for language resources and technology, with the UK’s Hansard Corpus being the largest (1.6 billion tokens) and spanning the longest time period (1803-2005) while corpora from other countries are significantly smaller (most comprise between 10 and 100 million tokens) and cover significantly shorter periods (mostly from the 1970s onwards).</w:t>
      </w:r>
    </w:p>
    <w:p w14:paraId="10C4C830" w14:textId="77777777" w:rsidR="006515C3" w:rsidRDefault="00F26B24">
      <w:pPr>
        <w:spacing w:line="360" w:lineRule="auto"/>
        <w:jc w:val="both"/>
      </w:pPr>
      <w:r>
        <w:rPr>
          <w:lang w:val="en-GB"/>
        </w:rPr>
        <w:tab/>
      </w:r>
      <w:r w:rsidR="00D756D3">
        <w:rPr>
          <w:lang w:val="en-GB"/>
        </w:rPr>
        <w:t>The Slovene parliamentary corpus SlovParl 2.0 (Pančur 2016) contains minutes of the Assembly of the Republic of Slovenia for the legislative period 1990-1992 when Slovenia became an independent country. The corpus comprises over 200 sessions, almost 60,000 speeches and 11 million words. It contains extensive meta-data about the speakers, a typology of sessions and structural and editorial annotations and is uniformly encoded to the Text Encoding Initiative (TEI) Guidelines, a de-facto standard for encoding and annotating textual data in Digital Humanities. It is available under the CC-BY licence in the CLARIN.SI repository of language resources and via the CLARIN.SI concordancers (Pančur et al. 2017). SlovParl is thus an exemplary corpus but contains material from a quite limited, and not very recent time period. This makes the corpus of limited use for the rich body of research on recent parliamentary activities.</w:t>
      </w:r>
    </w:p>
    <w:p w14:paraId="68408BA3" w14:textId="77777777" w:rsidR="006515C3" w:rsidRDefault="00D756D3">
      <w:pPr>
        <w:spacing w:line="360" w:lineRule="auto"/>
        <w:jc w:val="both"/>
      </w:pPr>
      <w:r>
        <w:rPr>
          <w:lang w:val="en-GB"/>
        </w:rPr>
        <w:t>Contemporary Slovenian parliamentary debates are monitored by the analytical tool Parlameter</w:t>
      </w:r>
      <w:r w:rsidR="00A10200">
        <w:rPr>
          <w:rStyle w:val="FootnoteReference"/>
          <w:lang w:val="en-GB"/>
        </w:rPr>
        <w:footnoteReference w:customMarkFollows="1" w:id="4"/>
        <w:t>1</w:t>
      </w:r>
      <w:r>
        <w:rPr>
          <w:lang w:val="en-GB"/>
        </w:rPr>
        <w:t xml:space="preserve"> which makes use of linguistic as well as non-linguistic data, such as MPs' attendance and voting results. While this is a very useful tool for journalists and citizen scientists and gives valuable insight into contemporary parliamentary data, its </w:t>
      </w:r>
      <w:r>
        <w:rPr>
          <w:lang w:val="en-GB"/>
        </w:rPr>
        <w:lastRenderedPageBreak/>
        <w:t>functionality is confined to that of the tool and as such cannot be freely manipulated by scholars according to their specific research needs.</w:t>
      </w:r>
    </w:p>
    <w:p w14:paraId="0F39E0E2" w14:textId="77777777" w:rsidR="006515C3" w:rsidRDefault="00F26B24">
      <w:pPr>
        <w:spacing w:line="360" w:lineRule="auto"/>
        <w:jc w:val="both"/>
        <w:rPr>
          <w:lang w:val="en-GB"/>
        </w:rPr>
      </w:pPr>
      <w:r>
        <w:rPr>
          <w:lang w:val="en-GB"/>
        </w:rPr>
        <w:tab/>
      </w:r>
      <w:r w:rsidR="00D756D3">
        <w:rPr>
          <w:lang w:val="en-GB"/>
        </w:rPr>
        <w:t>The goal of the research presented in this paper was to convert the Parlameter database into a freely and openly available linguistically annotated corpus enriched with session and speaker metadata, and to showcase the analyses that can be performed on such corpora via open-source tools for corpus analysis. Section 3 gives the basic information on the corpus structure and size, Section 4 presents the analysis of the corpus according to the text and speaker metadata by utilizing some of the best-known corpus analysis techniques, and Section 5 gives some conclusions and directions for further research.</w:t>
      </w:r>
    </w:p>
    <w:p w14:paraId="3A74EA76" w14:textId="77777777" w:rsidR="006515C3" w:rsidRDefault="00F26B24">
      <w:pPr>
        <w:spacing w:line="360" w:lineRule="auto"/>
        <w:jc w:val="both"/>
      </w:pPr>
      <w:r>
        <w:rPr>
          <w:lang w:val="en-GB"/>
        </w:rPr>
        <w:tab/>
      </w:r>
      <w:r w:rsidR="00D756D3">
        <w:rPr>
          <w:lang w:val="en-GB"/>
        </w:rPr>
        <w:t>While the focus of the paper is the parliamentary language material which we process with natural language processing and analyse with standard methods from corpus linguistics, the aim of the analysis is to inform media and political studies by transferring the presented methodology into these areas.</w:t>
      </w:r>
    </w:p>
    <w:p w14:paraId="325378B9" w14:textId="77777777" w:rsidR="006515C3" w:rsidRDefault="006515C3">
      <w:pPr>
        <w:spacing w:line="360" w:lineRule="auto"/>
        <w:jc w:val="both"/>
        <w:rPr>
          <w:lang w:val="en-GB"/>
        </w:rPr>
      </w:pPr>
    </w:p>
    <w:p w14:paraId="474B3277" w14:textId="77777777" w:rsidR="006515C3" w:rsidRPr="00A93E80" w:rsidRDefault="00D756D3">
      <w:pPr>
        <w:spacing w:line="360" w:lineRule="auto"/>
        <w:jc w:val="center"/>
        <w:rPr>
          <w:b/>
          <w:sz w:val="28"/>
          <w:szCs w:val="28"/>
          <w:lang w:val="en-GB"/>
        </w:rPr>
      </w:pPr>
      <w:r w:rsidRPr="00A93E80">
        <w:rPr>
          <w:b/>
          <w:sz w:val="28"/>
          <w:szCs w:val="28"/>
          <w:lang w:val="en-GB"/>
        </w:rPr>
        <w:t>3</w:t>
      </w:r>
      <w:r w:rsidR="00A351E3" w:rsidRPr="00A93E80">
        <w:rPr>
          <w:b/>
          <w:sz w:val="28"/>
          <w:szCs w:val="28"/>
          <w:lang w:val="en-GB"/>
        </w:rPr>
        <w:t>.</w:t>
      </w:r>
      <w:r w:rsidR="00C232F1" w:rsidRPr="00A93E80">
        <w:rPr>
          <w:b/>
          <w:sz w:val="28"/>
          <w:szCs w:val="28"/>
          <w:lang w:val="en-GB"/>
        </w:rPr>
        <w:t xml:space="preserve"> Corpus C</w:t>
      </w:r>
      <w:r w:rsidRPr="00A93E80">
        <w:rPr>
          <w:b/>
          <w:sz w:val="28"/>
          <w:szCs w:val="28"/>
          <w:lang w:val="en-GB"/>
        </w:rPr>
        <w:t>ompilation</w:t>
      </w:r>
    </w:p>
    <w:p w14:paraId="2ADBD03B" w14:textId="77777777" w:rsidR="002F0F31" w:rsidRDefault="002F0F31">
      <w:pPr>
        <w:spacing w:line="360" w:lineRule="auto"/>
        <w:jc w:val="center"/>
        <w:rPr>
          <w:b/>
          <w:lang w:val="en-GB"/>
        </w:rPr>
      </w:pPr>
    </w:p>
    <w:p w14:paraId="4DD02879" w14:textId="77777777" w:rsidR="006515C3" w:rsidRDefault="00F26B24">
      <w:pPr>
        <w:spacing w:line="360" w:lineRule="auto"/>
        <w:jc w:val="both"/>
      </w:pPr>
      <w:r>
        <w:rPr>
          <w:lang w:val="en-GB"/>
        </w:rPr>
        <w:tab/>
      </w:r>
      <w:r w:rsidR="00D756D3">
        <w:rPr>
          <w:lang w:val="en-GB"/>
        </w:rPr>
        <w:t>The data dump from the Parlameter tool consisted of the minutes of the National Assembly of the Republic of Slovenia from its VII</w:t>
      </w:r>
      <w:r w:rsidR="00D756D3">
        <w:rPr>
          <w:vertAlign w:val="superscript"/>
          <w:lang w:val="en-GB"/>
        </w:rPr>
        <w:t>th</w:t>
      </w:r>
      <w:r w:rsidR="00D756D3">
        <w:rPr>
          <w:lang w:val="en-GB"/>
        </w:rPr>
        <w:t xml:space="preserve"> mandate spanning sessions that started from 2014-08-01 to 2018-05-24 (the complete mandated lasted till 2018-06-22). It was received from the Parlameter API (application programming interface) as a series of JSON files, which were first reorganised into a file containing speaker metadata and a file with the transcriptions of the minutes with speaker identifiers. The speaker metadata contains information about the speaker name and surname, and (for some speakers) their sex, date of birth, education, and party affiliation. The complete speaker metadata is available for the members of the parliament and of the government, but not for, e.g., visiting field experts, representatives of governmental agencies, non-governmental organizations or civil initiatives. This is why the analyses in Section 4 are performed based on the instances for which the metadata is available in the corpus.</w:t>
      </w:r>
    </w:p>
    <w:p w14:paraId="45AD76E9" w14:textId="77777777" w:rsidR="006515C3" w:rsidRDefault="00D756D3">
      <w:pPr>
        <w:spacing w:line="360" w:lineRule="auto"/>
        <w:jc w:val="both"/>
      </w:pPr>
      <w:r>
        <w:rPr>
          <w:lang w:val="en-GB"/>
        </w:rPr>
        <w:t>The transcriptions contain the ID of the session, name of the session (e.g. “</w:t>
      </w:r>
      <w:r>
        <w:rPr>
          <w:i/>
          <w:iCs/>
          <w:lang w:val="en-GB"/>
        </w:rPr>
        <w:t>4. izredna seja</w:t>
      </w:r>
      <w:r>
        <w:rPr>
          <w:lang w:val="en-GB"/>
        </w:rPr>
        <w:t xml:space="preserve">” - </w:t>
      </w:r>
      <w:r>
        <w:rPr>
          <w:i/>
          <w:iCs/>
          <w:lang w:val="en-GB"/>
        </w:rPr>
        <w:t>4</w:t>
      </w:r>
      <w:r>
        <w:rPr>
          <w:i/>
          <w:iCs/>
          <w:vertAlign w:val="superscript"/>
          <w:lang w:val="en-GB"/>
        </w:rPr>
        <w:t>th</w:t>
      </w:r>
      <w:r>
        <w:rPr>
          <w:i/>
          <w:iCs/>
          <w:lang w:val="en-GB"/>
        </w:rPr>
        <w:t xml:space="preserve"> extraordinary session</w:t>
      </w:r>
      <w:r>
        <w:rPr>
          <w:lang w:val="en-GB"/>
        </w:rPr>
        <w:t xml:space="preserve">), the date when the session started, and its speeches, each one with the ID of the speaker and a number of segments, roughly corresponding </w:t>
      </w:r>
      <w:r>
        <w:rPr>
          <w:lang w:val="en-GB"/>
        </w:rPr>
        <w:lastRenderedPageBreak/>
        <w:t>to paragraphs. As discussed below, the transcriptions also contain comments by the transcribers.</w:t>
      </w:r>
    </w:p>
    <w:p w14:paraId="2AB79107" w14:textId="77777777" w:rsidR="006515C3" w:rsidRDefault="006515C3">
      <w:pPr>
        <w:spacing w:line="360" w:lineRule="auto"/>
        <w:jc w:val="both"/>
        <w:rPr>
          <w:lang w:val="en-GB"/>
        </w:rPr>
      </w:pPr>
    </w:p>
    <w:p w14:paraId="5F437EDA" w14:textId="77777777" w:rsidR="006515C3" w:rsidRDefault="00D756D3" w:rsidP="00771980">
      <w:pPr>
        <w:spacing w:line="360" w:lineRule="auto"/>
        <w:jc w:val="center"/>
        <w:rPr>
          <w:b/>
          <w:bCs/>
          <w:lang w:val="en-GB"/>
        </w:rPr>
      </w:pPr>
      <w:r>
        <w:rPr>
          <w:b/>
          <w:bCs/>
          <w:lang w:val="en-GB"/>
        </w:rPr>
        <w:t>3.1</w:t>
      </w:r>
      <w:r w:rsidR="00A351E3">
        <w:rPr>
          <w:b/>
          <w:bCs/>
          <w:lang w:val="en-GB"/>
        </w:rPr>
        <w:t>.</w:t>
      </w:r>
      <w:r>
        <w:rPr>
          <w:b/>
          <w:bCs/>
          <w:lang w:val="en-GB"/>
        </w:rPr>
        <w:t xml:space="preserve"> </w:t>
      </w:r>
      <w:commentRangeStart w:id="0"/>
      <w:r w:rsidRPr="00771980">
        <w:rPr>
          <w:b/>
          <w:bCs/>
          <w:i/>
          <w:lang w:val="en-GB"/>
        </w:rPr>
        <w:t>Normalisation of speaker data</w:t>
      </w:r>
      <w:commentRangeEnd w:id="0"/>
      <w:r w:rsidR="00751F7C">
        <w:rPr>
          <w:rStyle w:val="CommentReference"/>
        </w:rPr>
        <w:commentReference w:id="0"/>
      </w:r>
    </w:p>
    <w:p w14:paraId="3B664BB6" w14:textId="77777777" w:rsidR="006515C3" w:rsidRDefault="00F26B24">
      <w:pPr>
        <w:spacing w:line="360" w:lineRule="auto"/>
        <w:jc w:val="both"/>
        <w:rPr>
          <w:lang w:val="en-GB"/>
        </w:rPr>
      </w:pPr>
      <w:r>
        <w:rPr>
          <w:lang w:val="en-GB"/>
        </w:rPr>
        <w:tab/>
      </w:r>
      <w:r w:rsidR="00D756D3">
        <w:rPr>
          <w:lang w:val="en-GB"/>
        </w:rPr>
        <w:t>The speaker data was normalised by removing extraneous spaces and removing honorifics (sometimes the name was preceded by, e.g., “</w:t>
      </w:r>
      <w:r w:rsidR="00D756D3">
        <w:rPr>
          <w:i/>
          <w:iCs/>
          <w:lang w:val="en-GB"/>
        </w:rPr>
        <w:t>Gospod</w:t>
      </w:r>
      <w:r w:rsidR="00D756D3">
        <w:rPr>
          <w:lang w:val="en-GB"/>
        </w:rPr>
        <w:t xml:space="preserve">” - </w:t>
      </w:r>
      <w:r w:rsidR="00D756D3">
        <w:rPr>
          <w:i/>
          <w:iCs/>
          <w:lang w:val="en-GB"/>
        </w:rPr>
        <w:t>Mr.</w:t>
      </w:r>
      <w:r w:rsidR="00D756D3">
        <w:rPr>
          <w:lang w:val="en-GB"/>
        </w:rPr>
        <w:t>). Furthermore, in Slovene it is relatively easy to infer the sex from the given name, so we also added sex information to the speakers missing it.</w:t>
      </w:r>
    </w:p>
    <w:p w14:paraId="5E7348C7" w14:textId="77777777" w:rsidR="006515C3" w:rsidRDefault="006515C3">
      <w:pPr>
        <w:spacing w:line="360" w:lineRule="auto"/>
        <w:jc w:val="both"/>
        <w:rPr>
          <w:lang w:val="en-GB"/>
        </w:rPr>
      </w:pPr>
    </w:p>
    <w:p w14:paraId="07BBD4F6" w14:textId="77777777" w:rsidR="006515C3" w:rsidRDefault="00D756D3" w:rsidP="00771980">
      <w:pPr>
        <w:spacing w:line="360" w:lineRule="auto"/>
        <w:jc w:val="center"/>
        <w:rPr>
          <w:b/>
          <w:bCs/>
          <w:lang w:val="en-GB"/>
        </w:rPr>
      </w:pPr>
      <w:r>
        <w:rPr>
          <w:b/>
          <w:bCs/>
          <w:lang w:val="en-GB"/>
        </w:rPr>
        <w:t>3.2</w:t>
      </w:r>
      <w:r w:rsidR="00A351E3">
        <w:rPr>
          <w:b/>
          <w:bCs/>
          <w:lang w:val="en-GB"/>
        </w:rPr>
        <w:t>.</w:t>
      </w:r>
      <w:r>
        <w:rPr>
          <w:b/>
          <w:bCs/>
          <w:lang w:val="en-GB"/>
        </w:rPr>
        <w:t xml:space="preserve"> </w:t>
      </w:r>
      <w:commentRangeStart w:id="1"/>
      <w:r w:rsidRPr="00771980">
        <w:rPr>
          <w:b/>
          <w:bCs/>
          <w:i/>
          <w:lang w:val="en-GB"/>
        </w:rPr>
        <w:t>Normalisation of transcriptions</w:t>
      </w:r>
      <w:commentRangeEnd w:id="1"/>
      <w:r w:rsidR="00BC516C">
        <w:rPr>
          <w:rStyle w:val="CommentReference"/>
        </w:rPr>
        <w:commentReference w:id="1"/>
      </w:r>
    </w:p>
    <w:p w14:paraId="4BE58C9A" w14:textId="77777777" w:rsidR="006515C3" w:rsidRDefault="00D756D3">
      <w:pPr>
        <w:spacing w:line="360" w:lineRule="auto"/>
        <w:jc w:val="both"/>
        <w:rPr>
          <w:lang w:val="en-GB"/>
        </w:rPr>
      </w:pPr>
      <w:r>
        <w:rPr>
          <w:lang w:val="en-GB"/>
        </w:rPr>
        <w:t>The JSON dump also contained empty speeches, as well as a significant amount of duplicated speeches. These were removed, as well as extraneous spaces in the text of the transcriptions.</w:t>
      </w:r>
    </w:p>
    <w:p w14:paraId="404FC25E" w14:textId="77777777" w:rsidR="006515C3" w:rsidRDefault="00F26B24">
      <w:pPr>
        <w:spacing w:line="360" w:lineRule="auto"/>
        <w:jc w:val="both"/>
      </w:pPr>
      <w:r>
        <w:rPr>
          <w:lang w:val="en-GB"/>
        </w:rPr>
        <w:tab/>
      </w:r>
      <w:r w:rsidR="00D756D3">
        <w:rPr>
          <w:lang w:val="en-GB"/>
        </w:rPr>
        <w:t xml:space="preserve">Second, apart from the speeches, the minutes also contained 65,965 comments on verbal and non-verbal behaviour of the speaker or the members of parliament, and there are two types of such remarks. The first are written between slashes and are mostly comments on audible incidents, e.g., </w:t>
      </w:r>
      <w:r w:rsidR="00D756D3">
        <w:rPr>
          <w:i/>
          <w:iCs/>
          <w:lang w:val="en-GB"/>
        </w:rPr>
        <w:t>/nerazumljivo/ (incomprehensible), /oglašanje iz dvorane/ (comments from the hall), /znak za konec razprave/ (sign for the end of the discussion)</w:t>
      </w:r>
      <w:r w:rsidR="00D756D3">
        <w:rPr>
          <w:lang w:val="en-GB"/>
        </w:rPr>
        <w:t xml:space="preserve">. The second type of comments are written between brackets and mainly denote voting results, e.g., </w:t>
      </w:r>
      <w:r w:rsidR="00D756D3">
        <w:rPr>
          <w:i/>
          <w:iCs/>
          <w:lang w:val="en-GB"/>
        </w:rPr>
        <w:t>(nihče), /nobody/, (10 članov) /10 members/, (proti 44) /44 against/</w:t>
      </w:r>
      <w:r w:rsidR="00D756D3">
        <w:rPr>
          <w:lang w:val="en-GB"/>
        </w:rPr>
        <w:t xml:space="preserve">. Both types of comments have been removed from the transcriptions for the current version of the corpus, as they are not part of the transcription proper and would significantly complicate further processing. Furthermore, the content of the comments is not uniform, with the same information written in various ways (e.g. </w:t>
      </w:r>
      <w:r w:rsidR="00D756D3">
        <w:rPr>
          <w:i/>
          <w:iCs/>
          <w:lang w:val="en-GB"/>
        </w:rPr>
        <w:t>/smeh/ - laughter, /smeh iz dvorane/ - laughter from the hall, /smeh v dvorani/ - laughter in the hall</w:t>
      </w:r>
      <w:r w:rsidR="00D756D3">
        <w:rPr>
          <w:lang w:val="en-GB"/>
        </w:rPr>
        <w:t>), meaning that the values would have to be unified before being converted to appropriate corpus elements.</w:t>
      </w:r>
    </w:p>
    <w:p w14:paraId="4EE0627E" w14:textId="77777777" w:rsidR="006515C3" w:rsidRDefault="006515C3">
      <w:pPr>
        <w:spacing w:line="360" w:lineRule="auto"/>
        <w:jc w:val="both"/>
        <w:rPr>
          <w:lang w:val="en-GB"/>
        </w:rPr>
      </w:pPr>
    </w:p>
    <w:p w14:paraId="112F6D85" w14:textId="77777777" w:rsidR="006515C3" w:rsidRDefault="00D756D3" w:rsidP="00771980">
      <w:pPr>
        <w:spacing w:line="360" w:lineRule="auto"/>
        <w:jc w:val="center"/>
        <w:rPr>
          <w:b/>
          <w:bCs/>
          <w:lang w:val="en-GB"/>
        </w:rPr>
      </w:pPr>
      <w:r>
        <w:rPr>
          <w:b/>
          <w:bCs/>
          <w:lang w:val="en-GB"/>
        </w:rPr>
        <w:t>3.3</w:t>
      </w:r>
      <w:r w:rsidR="00A351E3">
        <w:rPr>
          <w:b/>
          <w:bCs/>
          <w:lang w:val="en-GB"/>
        </w:rPr>
        <w:t>.</w:t>
      </w:r>
      <w:r>
        <w:rPr>
          <w:b/>
          <w:bCs/>
          <w:lang w:val="en-GB"/>
        </w:rPr>
        <w:t xml:space="preserve"> </w:t>
      </w:r>
      <w:commentRangeStart w:id="2"/>
      <w:r w:rsidRPr="00771980">
        <w:rPr>
          <w:b/>
          <w:bCs/>
          <w:i/>
          <w:lang w:val="en-GB"/>
        </w:rPr>
        <w:t>Linguistic annotation</w:t>
      </w:r>
      <w:commentRangeEnd w:id="2"/>
      <w:r w:rsidR="00CC513E">
        <w:rPr>
          <w:rStyle w:val="CommentReference"/>
        </w:rPr>
        <w:commentReference w:id="2"/>
      </w:r>
    </w:p>
    <w:p w14:paraId="63893073" w14:textId="77777777" w:rsidR="006515C3" w:rsidRDefault="00F26B24">
      <w:pPr>
        <w:spacing w:line="360" w:lineRule="auto"/>
        <w:jc w:val="both"/>
        <w:rPr>
          <w:lang w:val="en-GB"/>
        </w:rPr>
      </w:pPr>
      <w:r>
        <w:rPr>
          <w:lang w:val="en-GB"/>
        </w:rPr>
        <w:tab/>
      </w:r>
      <w:r w:rsidR="00D756D3">
        <w:rPr>
          <w:lang w:val="en-GB"/>
        </w:rPr>
        <w:t xml:space="preserve">In the second stage, the text of the transcriptions was automatically annotated with linguistic information. In particular, the text was tokenised, i.e. split into words, punctuation marks and spaces, and segmented into sentences, which was performed by the ReLDI tokeniser (Ljubešić et al. 2016). Second, the words were part-of-speech tagged and lemmatised, i.e. each word was assigned its context-dependent </w:t>
      </w:r>
      <w:r w:rsidR="00D756D3">
        <w:rPr>
          <w:lang w:val="en-GB"/>
        </w:rPr>
        <w:lastRenderedPageBreak/>
        <w:t>morphosyntactic description and non-marked form, e.g., the words in “</w:t>
      </w:r>
      <w:r w:rsidR="00D756D3">
        <w:rPr>
          <w:i/>
          <w:iCs/>
          <w:lang w:val="en-GB"/>
        </w:rPr>
        <w:t>V naši sredini</w:t>
      </w:r>
      <w:r w:rsidR="00D756D3">
        <w:rPr>
          <w:lang w:val="en-GB"/>
        </w:rPr>
        <w:t xml:space="preserve">” - </w:t>
      </w:r>
      <w:r w:rsidR="00D756D3">
        <w:rPr>
          <w:i/>
          <w:iCs/>
          <w:lang w:val="en-GB"/>
        </w:rPr>
        <w:t>In our midst</w:t>
      </w:r>
      <w:r w:rsidR="00D756D3">
        <w:rPr>
          <w:lang w:val="en-GB"/>
        </w:rPr>
        <w:t xml:space="preserve"> are assigned the MSDs “</w:t>
      </w:r>
      <w:r w:rsidR="00D756D3">
        <w:rPr>
          <w:i/>
          <w:iCs/>
          <w:lang w:val="en-GB"/>
        </w:rPr>
        <w:t>Sl Ps1fslp Ncfsl</w:t>
      </w:r>
      <w:r w:rsidR="00D756D3">
        <w:rPr>
          <w:lang w:val="en-GB"/>
        </w:rPr>
        <w:t>” meaning preposition in the locative case; the possessive pronoun in the first person feminine singular locative with a plural owner number; and the feminine common noun in the singular locative, while the lemmas are “</w:t>
      </w:r>
      <w:r w:rsidR="00D756D3">
        <w:rPr>
          <w:i/>
          <w:iCs/>
          <w:lang w:val="en-GB"/>
        </w:rPr>
        <w:t>v naš sredina</w:t>
      </w:r>
      <w:r w:rsidR="00D756D3">
        <w:rPr>
          <w:lang w:val="en-GB"/>
        </w:rPr>
        <w:t>”. The tagging and lemmatisation was performed with the ReLDI tagger (Ljubešić and Erjavec 2016) using its model for Slovene. Finally, the transcriptions were also tagged for named entities, i.e., names identified in the corpus were marked and categorised into five classes, those for persons, locations, organisations, for adjectives derived from a person’s name (e.g. “</w:t>
      </w:r>
      <w:r w:rsidR="00D756D3">
        <w:rPr>
          <w:i/>
          <w:iCs/>
          <w:lang w:val="en-GB"/>
        </w:rPr>
        <w:t>Cerarjev</w:t>
      </w:r>
      <w:r w:rsidR="00D756D3">
        <w:rPr>
          <w:lang w:val="en-GB"/>
        </w:rPr>
        <w:t xml:space="preserve">” - </w:t>
      </w:r>
      <w:r w:rsidR="00D756D3">
        <w:rPr>
          <w:i/>
          <w:iCs/>
          <w:lang w:val="en-GB"/>
        </w:rPr>
        <w:t>Cerar’s</w:t>
      </w:r>
      <w:r w:rsidR="00D756D3">
        <w:rPr>
          <w:lang w:val="en-GB"/>
        </w:rPr>
        <w:t>), and a miscellaneous category. The named entity annotation was performed with Janes-NER (Fišer et al. 2018).</w:t>
      </w:r>
    </w:p>
    <w:p w14:paraId="2114A144" w14:textId="77777777" w:rsidR="006515C3" w:rsidRDefault="006515C3">
      <w:pPr>
        <w:spacing w:line="360" w:lineRule="auto"/>
        <w:jc w:val="both"/>
        <w:rPr>
          <w:lang w:val="en-GB"/>
        </w:rPr>
      </w:pPr>
    </w:p>
    <w:p w14:paraId="2F7B805A" w14:textId="77777777" w:rsidR="006515C3" w:rsidRDefault="00D756D3" w:rsidP="00771980">
      <w:pPr>
        <w:spacing w:line="360" w:lineRule="auto"/>
        <w:jc w:val="center"/>
        <w:rPr>
          <w:lang w:val="en-GB"/>
        </w:rPr>
      </w:pPr>
      <w:r>
        <w:rPr>
          <w:b/>
          <w:bCs/>
          <w:lang w:val="en-GB"/>
        </w:rPr>
        <w:t>3.4</w:t>
      </w:r>
      <w:r w:rsidR="00A351E3">
        <w:rPr>
          <w:b/>
          <w:bCs/>
          <w:lang w:val="en-GB"/>
        </w:rPr>
        <w:t>.</w:t>
      </w:r>
      <w:r>
        <w:rPr>
          <w:b/>
          <w:bCs/>
          <w:lang w:val="en-GB"/>
        </w:rPr>
        <w:t xml:space="preserve"> </w:t>
      </w:r>
      <w:commentRangeStart w:id="3"/>
      <w:r w:rsidRPr="00771980">
        <w:rPr>
          <w:b/>
          <w:bCs/>
          <w:i/>
          <w:lang w:val="en-GB"/>
        </w:rPr>
        <w:t>Corpus encoding</w:t>
      </w:r>
      <w:commentRangeEnd w:id="3"/>
      <w:r w:rsidR="00106FBD">
        <w:rPr>
          <w:rStyle w:val="CommentReference"/>
        </w:rPr>
        <w:commentReference w:id="3"/>
      </w:r>
    </w:p>
    <w:p w14:paraId="2FF7BD96" w14:textId="77777777" w:rsidR="006515C3" w:rsidRDefault="00F26B24">
      <w:pPr>
        <w:spacing w:line="360" w:lineRule="auto"/>
        <w:jc w:val="both"/>
        <w:rPr>
          <w:lang w:val="en-GB"/>
        </w:rPr>
      </w:pPr>
      <w:r>
        <w:rPr>
          <w:lang w:val="en-GB"/>
        </w:rPr>
        <w:tab/>
      </w:r>
      <w:r w:rsidR="00D756D3">
        <w:rPr>
          <w:lang w:val="en-GB"/>
        </w:rPr>
        <w:t xml:space="preserve">The corpus is encoded in XML, according to the Text Encoding Initiative Guidelines (TEI Consortium 2017). The complete corpus is stored as one TEI document, which contains its TEI header with the metadata for the corpus, and its text body, containing the transcriptions, one division for each starting date of the sessions; each division is stored as a separate file, giving one root file for the corpus and 525 files for the divisions. </w:t>
      </w:r>
    </w:p>
    <w:p w14:paraId="4E30E282" w14:textId="77777777" w:rsidR="006515C3" w:rsidRDefault="00F26B24">
      <w:pPr>
        <w:spacing w:line="360" w:lineRule="auto"/>
        <w:jc w:val="both"/>
        <w:rPr>
          <w:lang w:val="en-GB"/>
        </w:rPr>
      </w:pPr>
      <w:r>
        <w:rPr>
          <w:lang w:val="en-GB"/>
        </w:rPr>
        <w:tab/>
      </w:r>
      <w:r w:rsidR="00D756D3">
        <w:rPr>
          <w:lang w:val="en-GB"/>
        </w:rPr>
        <w:t>The TEI header contains extensive metadata for the corpus as a whole, e.g., its authors and funders, the source description, the list and numbers of elements used in the corpus, as well as the list of speakers and their metadata. Most metadata is given both in Slovene and English.</w:t>
      </w:r>
    </w:p>
    <w:p w14:paraId="446E65D9" w14:textId="77777777" w:rsidR="006515C3" w:rsidRDefault="00F26B24">
      <w:pPr>
        <w:spacing w:line="360" w:lineRule="auto"/>
        <w:jc w:val="both"/>
        <w:rPr>
          <w:lang w:val="en-GB"/>
        </w:rPr>
      </w:pPr>
      <w:r>
        <w:rPr>
          <w:lang w:val="en-GB"/>
        </w:rPr>
        <w:tab/>
      </w:r>
      <w:r w:rsidR="00D756D3">
        <w:rPr>
          <w:lang w:val="en-GB"/>
        </w:rPr>
        <w:t>As illustrated in Figure 1, the TEI text body date divisions contain a division for each session, and then the utterances for each speaker, each one containing one or more segments, which then contain the annotated transcription.</w:t>
      </w:r>
    </w:p>
    <w:p w14:paraId="5A4620C1" w14:textId="77777777" w:rsidR="006515C3" w:rsidRDefault="006515C3">
      <w:pPr>
        <w:spacing w:line="360" w:lineRule="auto"/>
        <w:jc w:val="both"/>
        <w:rPr>
          <w:lang w:val="en-GB"/>
        </w:rPr>
      </w:pPr>
    </w:p>
    <w:p w14:paraId="4F636DAB" w14:textId="77777777" w:rsidR="006515C3" w:rsidRDefault="00D756D3">
      <w:pPr>
        <w:spacing w:line="360" w:lineRule="auto"/>
        <w:jc w:val="both"/>
        <w:rPr>
          <w:rFonts w:ascii="Arial Narrow" w:hAnsi="Arial Narrow"/>
          <w:lang w:val="en-GB"/>
        </w:rPr>
      </w:pPr>
      <w:r>
        <w:rPr>
          <w:rFonts w:ascii="Arial Narrow" w:hAnsi="Arial Narrow"/>
          <w:lang w:val="en-GB"/>
        </w:rPr>
        <w:t>&lt;div xmlns="http://www.tei-c.org/ns/1.0" type="date"&gt;</w:t>
      </w:r>
    </w:p>
    <w:p w14:paraId="347325FE" w14:textId="77777777"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14:paraId="40855831" w14:textId="77777777" w:rsidR="006515C3" w:rsidRDefault="00D756D3">
      <w:pPr>
        <w:spacing w:line="360" w:lineRule="auto"/>
        <w:jc w:val="both"/>
        <w:rPr>
          <w:rFonts w:ascii="Arial Narrow" w:hAnsi="Arial Narrow"/>
          <w:lang w:val="en-GB"/>
        </w:rPr>
      </w:pPr>
      <w:r>
        <w:rPr>
          <w:rFonts w:ascii="Arial Narrow" w:hAnsi="Arial Narrow"/>
          <w:lang w:val="en-GB"/>
        </w:rPr>
        <w:t xml:space="preserve">  &lt;head&gt;Mandat VII, 26.08.2014–&lt;/head&gt;</w:t>
      </w:r>
    </w:p>
    <w:p w14:paraId="56951E40" w14:textId="77777777" w:rsidR="006515C3" w:rsidRDefault="00D756D3">
      <w:pPr>
        <w:spacing w:line="360" w:lineRule="auto"/>
        <w:jc w:val="both"/>
        <w:rPr>
          <w:rFonts w:ascii="Arial Narrow" w:hAnsi="Arial Narrow"/>
          <w:lang w:val="en-GB"/>
        </w:rPr>
      </w:pPr>
      <w:r>
        <w:rPr>
          <w:rFonts w:ascii="Arial Narrow" w:hAnsi="Arial Narrow"/>
          <w:lang w:val="en-GB"/>
        </w:rPr>
        <w:t xml:space="preserve">  &lt;div type="session"&gt;</w:t>
      </w:r>
    </w:p>
    <w:p w14:paraId="31B65DE9" w14:textId="77777777" w:rsidR="006515C3" w:rsidRDefault="00D756D3">
      <w:pPr>
        <w:spacing w:line="360" w:lineRule="auto"/>
        <w:jc w:val="both"/>
        <w:rPr>
          <w:rFonts w:ascii="Arial Narrow" w:hAnsi="Arial Narrow"/>
          <w:lang w:val="en-GB"/>
        </w:rPr>
      </w:pPr>
      <w:r>
        <w:rPr>
          <w:rFonts w:ascii="Arial Narrow" w:hAnsi="Arial Narrow"/>
          <w:lang w:val="en-GB"/>
        </w:rPr>
        <w:t xml:space="preserve">    &lt;head&gt;2. redna seja&lt;/head&gt;</w:t>
      </w:r>
    </w:p>
    <w:p w14:paraId="3C3D7342" w14:textId="77777777" w:rsidR="006515C3" w:rsidRDefault="00D756D3">
      <w:pPr>
        <w:spacing w:line="360" w:lineRule="auto"/>
        <w:jc w:val="both"/>
        <w:rPr>
          <w:rFonts w:ascii="Arial Narrow" w:hAnsi="Arial Narrow"/>
          <w:lang w:val="en-GB"/>
        </w:rPr>
      </w:pPr>
      <w:r>
        <w:rPr>
          <w:rFonts w:ascii="Arial Narrow" w:hAnsi="Arial Narrow"/>
          <w:lang w:val="en-GB"/>
        </w:rPr>
        <w:t xml:space="preserve">    &lt;docDate when="2014-08-26"&gt;26.08.2014–&lt;/docDate&gt;</w:t>
      </w:r>
    </w:p>
    <w:p w14:paraId="1C7B8CFC" w14:textId="77777777" w:rsidR="006515C3" w:rsidRDefault="00D756D3">
      <w:pPr>
        <w:spacing w:line="360" w:lineRule="auto"/>
        <w:jc w:val="both"/>
        <w:rPr>
          <w:rFonts w:ascii="Arial Narrow" w:hAnsi="Arial Narrow"/>
          <w:lang w:val="en-GB"/>
        </w:rPr>
      </w:pPr>
      <w:r>
        <w:rPr>
          <w:rFonts w:ascii="Arial Narrow" w:hAnsi="Arial Narrow"/>
          <w:lang w:val="en-GB"/>
        </w:rPr>
        <w:t xml:space="preserve">    &lt;u xml:id="u529092" who="#spk11"&gt;</w:t>
      </w:r>
    </w:p>
    <w:p w14:paraId="4ADC6980" w14:textId="77777777" w:rsidR="006515C3" w:rsidRDefault="00D756D3">
      <w:pPr>
        <w:spacing w:line="360" w:lineRule="auto"/>
        <w:jc w:val="both"/>
        <w:rPr>
          <w:rFonts w:ascii="Arial Narrow" w:hAnsi="Arial Narrow"/>
          <w:lang w:val="en-GB"/>
        </w:rPr>
      </w:pPr>
      <w:r>
        <w:rPr>
          <w:rFonts w:ascii="Arial Narrow" w:hAnsi="Arial Narrow"/>
          <w:lang w:val="en-GB"/>
        </w:rPr>
        <w:lastRenderedPageBreak/>
        <w:t xml:space="preserve">      &lt;seg xml:id="u529092.seg1"&gt;</w:t>
      </w:r>
    </w:p>
    <w:p w14:paraId="04C8380F" w14:textId="77777777" w:rsidR="006515C3" w:rsidRDefault="00D756D3">
      <w:pPr>
        <w:spacing w:line="360" w:lineRule="auto"/>
        <w:jc w:val="both"/>
        <w:rPr>
          <w:rFonts w:ascii="Arial Narrow" w:hAnsi="Arial Narrow"/>
          <w:lang w:val="en-GB"/>
        </w:rPr>
      </w:pPr>
      <w:r>
        <w:rPr>
          <w:rFonts w:ascii="Arial Narrow" w:hAnsi="Arial Narrow"/>
          <w:lang w:val="en-GB"/>
        </w:rPr>
        <w:t xml:space="preserve">        &lt;s xml:id="u529092.seg1.1"&gt;</w:t>
      </w:r>
    </w:p>
    <w:p w14:paraId="101B41C9"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lemma="lepo" ana="mte:Rgp"&gt;Lepo&lt;/w&gt;&lt;c&gt; &lt;/c&gt;</w:t>
      </w:r>
    </w:p>
    <w:p w14:paraId="00B7878D"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lemma="pozdravljen" ana="mte:Appmpn"&gt;pozdravljeni&lt;/w&gt;</w:t>
      </w:r>
    </w:p>
    <w:p w14:paraId="1BD7E34C" w14:textId="77777777" w:rsidR="006515C3" w:rsidRDefault="00D756D3">
      <w:pPr>
        <w:spacing w:line="360" w:lineRule="auto"/>
        <w:jc w:val="both"/>
        <w:rPr>
          <w:rFonts w:ascii="Arial Narrow" w:hAnsi="Arial Narrow"/>
          <w:lang w:val="en-GB"/>
        </w:rPr>
      </w:pPr>
      <w:r>
        <w:rPr>
          <w:rFonts w:ascii="Arial Narrow" w:hAnsi="Arial Narrow"/>
          <w:lang w:val="en-GB"/>
        </w:rPr>
        <w:t xml:space="preserve">          &lt;pc ana="mte:Z"&gt;.&lt;/pc&gt;&lt;c&gt; &lt;/c&gt;</w:t>
      </w:r>
    </w:p>
    <w:p w14:paraId="4437A17E" w14:textId="77777777" w:rsidR="006515C3" w:rsidRDefault="00D756D3">
      <w:pPr>
        <w:spacing w:line="360" w:lineRule="auto"/>
        <w:jc w:val="both"/>
        <w:rPr>
          <w:rFonts w:ascii="Arial Narrow" w:hAnsi="Arial Narrow"/>
          <w:lang w:val="en-GB"/>
        </w:rPr>
      </w:pPr>
      <w:r>
        <w:rPr>
          <w:rFonts w:ascii="Arial Narrow" w:hAnsi="Arial Narrow"/>
          <w:lang w:val="en-GB"/>
        </w:rPr>
        <w:t xml:space="preserve">        &lt;/s&gt;</w:t>
      </w:r>
    </w:p>
    <w:p w14:paraId="253B3DAC" w14:textId="77777777" w:rsidR="006515C3" w:rsidRDefault="00D756D3">
      <w:pPr>
        <w:spacing w:line="360" w:lineRule="auto"/>
        <w:jc w:val="both"/>
        <w:rPr>
          <w:rFonts w:ascii="Arial Narrow" w:hAnsi="Arial Narrow"/>
          <w:lang w:val="en-GB"/>
        </w:rPr>
      </w:pPr>
      <w:r>
        <w:rPr>
          <w:rFonts w:ascii="Arial Narrow" w:hAnsi="Arial Narrow"/>
          <w:lang w:val="en-GB"/>
        </w:rPr>
        <w:t xml:space="preserve">        &lt;s xml:id="u529092.seg1.2"&gt;</w:t>
      </w:r>
    </w:p>
    <w:p w14:paraId="6CB9B803"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lemma="pričenjati" ana="mte:Vmpr1p"&gt;Pričenjamo&lt;/w&gt;&lt;c&gt; &lt;/c&gt;</w:t>
      </w:r>
    </w:p>
    <w:p w14:paraId="2BD544B3"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lemma="2." ana="mte:Mdo"&gt;2.&lt;/w&gt;&lt;c&gt; &lt;/c&gt;</w:t>
      </w:r>
    </w:p>
    <w:p w14:paraId="2FB95960"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lemma="seja" ana="mte:Ncfsa"&gt;sejo&lt;/w&gt;&lt;c&gt; &lt;/c&gt;</w:t>
      </w:r>
    </w:p>
    <w:p w14:paraId="74A68340"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lemma="kolegij" ana="mte:Ncmsg"&gt;Kolegija&lt;/w&gt;&lt;c&gt; &lt;/c&gt;</w:t>
      </w:r>
    </w:p>
    <w:p w14:paraId="3306241D" w14:textId="77777777" w:rsidR="006515C3" w:rsidRDefault="00D756D3">
      <w:pPr>
        <w:spacing w:line="360" w:lineRule="auto"/>
        <w:jc w:val="both"/>
        <w:rPr>
          <w:rFonts w:ascii="Arial Narrow" w:hAnsi="Arial Narrow"/>
          <w:lang w:val="de-DE"/>
        </w:rPr>
      </w:pPr>
      <w:r>
        <w:rPr>
          <w:rFonts w:ascii="Arial Narrow" w:hAnsi="Arial Narrow"/>
          <w:lang w:val="en-GB"/>
        </w:rPr>
        <w:t xml:space="preserve">          </w:t>
      </w:r>
      <w:r>
        <w:rPr>
          <w:rFonts w:ascii="Arial Narrow" w:hAnsi="Arial Narrow"/>
          <w:lang w:val="de-DE"/>
        </w:rPr>
        <w:t>&lt;w lemma="predsednik" ana="mte:Ncmsg"&gt;predsednika&lt;/w&gt;&lt;c&gt; &lt;/c&gt;</w:t>
      </w:r>
    </w:p>
    <w:p w14:paraId="0DA43BBD" w14:textId="77777777" w:rsidR="006515C3" w:rsidRDefault="00D756D3">
      <w:pPr>
        <w:spacing w:line="360" w:lineRule="auto"/>
        <w:jc w:val="both"/>
        <w:rPr>
          <w:rFonts w:ascii="Arial Narrow" w:hAnsi="Arial Narrow"/>
          <w:lang w:val="en-GB"/>
        </w:rPr>
      </w:pPr>
      <w:r>
        <w:rPr>
          <w:rFonts w:ascii="Arial Narrow" w:hAnsi="Arial Narrow"/>
          <w:lang w:val="de-DE"/>
        </w:rPr>
        <w:t xml:space="preserve">          </w:t>
      </w:r>
      <w:r>
        <w:rPr>
          <w:rFonts w:ascii="Arial Narrow" w:hAnsi="Arial Narrow"/>
          <w:lang w:val="en-GB"/>
        </w:rPr>
        <w:t>&lt;name type="org"&gt;</w:t>
      </w:r>
    </w:p>
    <w:p w14:paraId="709474E9"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lemma="državen" ana="mte:Agpmsg"&gt;Državnega&lt;/w&gt;&lt;c&gt; &lt;/c&gt;</w:t>
      </w:r>
    </w:p>
    <w:p w14:paraId="0A55F1C7" w14:textId="77777777" w:rsidR="006515C3" w:rsidRDefault="00D756D3">
      <w:pPr>
        <w:spacing w:line="360" w:lineRule="auto"/>
        <w:jc w:val="both"/>
        <w:rPr>
          <w:rFonts w:ascii="Arial Narrow" w:hAnsi="Arial Narrow"/>
          <w:lang w:val="en-GB"/>
        </w:rPr>
      </w:pPr>
      <w:r>
        <w:rPr>
          <w:rFonts w:ascii="Arial Narrow" w:hAnsi="Arial Narrow"/>
          <w:lang w:val="en-GB"/>
        </w:rPr>
        <w:t xml:space="preserve">            &lt;w lemma="zbor" ana="mte:Ncmsg"&gt;zbora&lt;/w&gt;</w:t>
      </w:r>
    </w:p>
    <w:p w14:paraId="1E291EC2" w14:textId="77777777" w:rsidR="006515C3" w:rsidRDefault="00D756D3">
      <w:pPr>
        <w:spacing w:line="360" w:lineRule="auto"/>
        <w:jc w:val="both"/>
        <w:rPr>
          <w:rFonts w:ascii="Arial Narrow" w:hAnsi="Arial Narrow"/>
          <w:lang w:val="en-GB"/>
        </w:rPr>
      </w:pPr>
      <w:r>
        <w:rPr>
          <w:rFonts w:ascii="Arial Narrow" w:hAnsi="Arial Narrow"/>
          <w:lang w:val="en-GB"/>
        </w:rPr>
        <w:t xml:space="preserve">          &lt;/name&gt;</w:t>
      </w:r>
    </w:p>
    <w:p w14:paraId="2A8DCC8C" w14:textId="77777777" w:rsidR="006515C3" w:rsidRDefault="00D756D3">
      <w:pPr>
        <w:spacing w:line="360" w:lineRule="auto"/>
        <w:jc w:val="both"/>
        <w:rPr>
          <w:rFonts w:ascii="Arial Narrow" w:hAnsi="Arial Narrow"/>
          <w:lang w:val="en-GB"/>
        </w:rPr>
      </w:pPr>
      <w:r>
        <w:rPr>
          <w:rFonts w:ascii="Arial Narrow" w:hAnsi="Arial Narrow"/>
          <w:lang w:val="en-GB"/>
        </w:rPr>
        <w:t xml:space="preserve">          &lt;pc ana="mte:Z"&gt;.&lt;/pc&gt;</w:t>
      </w:r>
    </w:p>
    <w:p w14:paraId="1CECE90F" w14:textId="77777777" w:rsidR="006515C3" w:rsidRDefault="00D756D3">
      <w:pPr>
        <w:spacing w:line="360" w:lineRule="auto"/>
        <w:jc w:val="both"/>
        <w:rPr>
          <w:rFonts w:ascii="Arial Narrow" w:hAnsi="Arial Narrow"/>
          <w:lang w:val="en-GB"/>
        </w:rPr>
      </w:pPr>
      <w:r>
        <w:rPr>
          <w:rFonts w:ascii="Arial Narrow" w:hAnsi="Arial Narrow"/>
          <w:lang w:val="en-GB"/>
        </w:rPr>
        <w:t xml:space="preserve">        &lt;/s&gt;</w:t>
      </w:r>
    </w:p>
    <w:p w14:paraId="47B5A1E4" w14:textId="77777777" w:rsidR="006515C3" w:rsidRDefault="00D756D3">
      <w:pPr>
        <w:spacing w:line="360" w:lineRule="auto"/>
        <w:jc w:val="center"/>
        <w:rPr>
          <w:lang w:val="en-GB"/>
        </w:rPr>
      </w:pPr>
      <w:r>
        <w:rPr>
          <w:lang w:val="en-GB"/>
        </w:rPr>
        <w:t>Figure 1: The TEI encoding of the corpus.</w:t>
      </w:r>
    </w:p>
    <w:p w14:paraId="1E107F92" w14:textId="77777777" w:rsidR="00D756D3" w:rsidRDefault="00D756D3">
      <w:pPr>
        <w:spacing w:line="360" w:lineRule="auto"/>
        <w:jc w:val="both"/>
        <w:rPr>
          <w:lang w:val="en-GB"/>
        </w:rPr>
      </w:pPr>
    </w:p>
    <w:p w14:paraId="79FAD269" w14:textId="77777777" w:rsidR="006515C3" w:rsidRDefault="00D756D3" w:rsidP="00771980">
      <w:pPr>
        <w:spacing w:line="360" w:lineRule="auto"/>
        <w:jc w:val="center"/>
        <w:rPr>
          <w:b/>
          <w:bCs/>
          <w:lang w:val="en-GB"/>
        </w:rPr>
      </w:pPr>
      <w:r>
        <w:rPr>
          <w:b/>
          <w:bCs/>
          <w:lang w:val="en-GB"/>
        </w:rPr>
        <w:t>3.5</w:t>
      </w:r>
      <w:r w:rsidR="00A351E3">
        <w:rPr>
          <w:b/>
          <w:bCs/>
          <w:lang w:val="en-GB"/>
        </w:rPr>
        <w:t>.</w:t>
      </w:r>
      <w:r>
        <w:rPr>
          <w:b/>
          <w:bCs/>
          <w:lang w:val="en-GB"/>
        </w:rPr>
        <w:t xml:space="preserve"> </w:t>
      </w:r>
      <w:commentRangeStart w:id="4"/>
      <w:r w:rsidRPr="00771980">
        <w:rPr>
          <w:b/>
          <w:bCs/>
          <w:i/>
          <w:lang w:val="en-GB"/>
        </w:rPr>
        <w:t>Corpus size</w:t>
      </w:r>
      <w:commentRangeEnd w:id="4"/>
      <w:r w:rsidR="00337967">
        <w:rPr>
          <w:rStyle w:val="CommentReference"/>
        </w:rPr>
        <w:commentReference w:id="4"/>
      </w:r>
    </w:p>
    <w:p w14:paraId="26670633" w14:textId="77777777" w:rsidR="006515C3" w:rsidRDefault="00F26B24">
      <w:pPr>
        <w:spacing w:line="360" w:lineRule="auto"/>
        <w:jc w:val="both"/>
        <w:rPr>
          <w:lang w:val="en-GB"/>
        </w:rPr>
      </w:pPr>
      <w:r>
        <w:rPr>
          <w:lang w:val="en-GB"/>
        </w:rPr>
        <w:tab/>
      </w:r>
      <w:r w:rsidR="00D756D3">
        <w:rPr>
          <w:lang w:val="en-GB"/>
        </w:rPr>
        <w:t>Some basic statistics regarding the corpus are given in Table 1. In total, the Parlameter corpus contains 371 sessions (as distinguished by their title) which spanned over 525 days, i.e., 1.4 days per session on average. If we count distinct sessions that started on a given day, the corpus contains 1,338 such sessions. The VII</w:t>
      </w:r>
      <w:r w:rsidR="00D756D3">
        <w:rPr>
          <w:vertAlign w:val="superscript"/>
          <w:lang w:val="en-GB"/>
        </w:rPr>
        <w:t>th</w:t>
      </w:r>
      <w:r w:rsidR="00D756D3">
        <w:rPr>
          <w:lang w:val="en-GB"/>
        </w:rPr>
        <w:t xml:space="preserve"> mandate of the parliament heard 1,981 speakers who gave 133,287 speeches which contain almost 35 million words, i.e., 67 speeches per speaker and 260 words per speech on average. Due to a number of factors, such as different roles of the speakers in the parliament, the distribution is, of course, far from uniform, e.g., there is one speaker that gave 14,616 speeches, while 711 speakers gave only one speech.</w:t>
      </w:r>
    </w:p>
    <w:p w14:paraId="59659656" w14:textId="77777777" w:rsidR="006515C3" w:rsidRDefault="006515C3">
      <w:pPr>
        <w:spacing w:line="360" w:lineRule="auto"/>
        <w:jc w:val="both"/>
        <w:rPr>
          <w:lang w:val="en-GB"/>
        </w:rPr>
      </w:pPr>
    </w:p>
    <w:tbl>
      <w:tblPr>
        <w:tblStyle w:val="TableGrid"/>
        <w:tblW w:w="3300" w:type="dxa"/>
        <w:jc w:val="center"/>
        <w:tblCellMar>
          <w:left w:w="93" w:type="dxa"/>
        </w:tblCellMar>
        <w:tblLook w:val="04A0" w:firstRow="1" w:lastRow="0" w:firstColumn="1" w:lastColumn="0" w:noHBand="0" w:noVBand="1"/>
      </w:tblPr>
      <w:tblGrid>
        <w:gridCol w:w="1838"/>
        <w:gridCol w:w="1462"/>
      </w:tblGrid>
      <w:tr w:rsidR="006515C3" w14:paraId="33A8EDD3" w14:textId="77777777">
        <w:trPr>
          <w:trHeight w:val="310"/>
          <w:jc w:val="center"/>
        </w:trPr>
        <w:tc>
          <w:tcPr>
            <w:tcW w:w="1837" w:type="dxa"/>
            <w:shd w:val="clear" w:color="auto" w:fill="auto"/>
            <w:tcMar>
              <w:left w:w="93" w:type="dxa"/>
            </w:tcMar>
          </w:tcPr>
          <w:p w14:paraId="294549D8" w14:textId="77777777" w:rsidR="006515C3" w:rsidRDefault="00D756D3">
            <w:pPr>
              <w:spacing w:line="360" w:lineRule="auto"/>
              <w:jc w:val="both"/>
              <w:rPr>
                <w:lang w:val="en-GB"/>
              </w:rPr>
            </w:pPr>
            <w:r>
              <w:rPr>
                <w:lang w:val="en-GB"/>
              </w:rPr>
              <w:t>Tokens</w:t>
            </w:r>
          </w:p>
        </w:tc>
        <w:tc>
          <w:tcPr>
            <w:tcW w:w="1462" w:type="dxa"/>
            <w:shd w:val="clear" w:color="auto" w:fill="auto"/>
            <w:tcMar>
              <w:left w:w="93" w:type="dxa"/>
            </w:tcMar>
          </w:tcPr>
          <w:p w14:paraId="622EACD2" w14:textId="77777777" w:rsidR="006515C3" w:rsidRDefault="00D756D3">
            <w:pPr>
              <w:spacing w:line="360" w:lineRule="auto"/>
              <w:jc w:val="right"/>
              <w:rPr>
                <w:lang w:val="en-GB"/>
              </w:rPr>
            </w:pPr>
            <w:r>
              <w:rPr>
                <w:lang w:val="en-GB"/>
              </w:rPr>
              <w:t>40,987,516</w:t>
            </w:r>
          </w:p>
        </w:tc>
      </w:tr>
      <w:tr w:rsidR="006515C3" w14:paraId="1DCE9004" w14:textId="77777777">
        <w:trPr>
          <w:trHeight w:val="310"/>
          <w:jc w:val="center"/>
        </w:trPr>
        <w:tc>
          <w:tcPr>
            <w:tcW w:w="1837" w:type="dxa"/>
            <w:shd w:val="clear" w:color="auto" w:fill="auto"/>
            <w:tcMar>
              <w:left w:w="93" w:type="dxa"/>
            </w:tcMar>
          </w:tcPr>
          <w:p w14:paraId="72B882F4" w14:textId="77777777" w:rsidR="006515C3" w:rsidRDefault="00D756D3">
            <w:pPr>
              <w:spacing w:line="360" w:lineRule="auto"/>
              <w:jc w:val="both"/>
              <w:rPr>
                <w:lang w:val="en-GB"/>
              </w:rPr>
            </w:pPr>
            <w:r>
              <w:rPr>
                <w:lang w:val="en-GB"/>
              </w:rPr>
              <w:t>Words</w:t>
            </w:r>
          </w:p>
        </w:tc>
        <w:tc>
          <w:tcPr>
            <w:tcW w:w="1462" w:type="dxa"/>
            <w:shd w:val="clear" w:color="auto" w:fill="auto"/>
            <w:tcMar>
              <w:left w:w="93" w:type="dxa"/>
            </w:tcMar>
          </w:tcPr>
          <w:p w14:paraId="2B84B989" w14:textId="77777777" w:rsidR="006515C3" w:rsidRDefault="00D756D3">
            <w:pPr>
              <w:spacing w:line="360" w:lineRule="auto"/>
              <w:jc w:val="right"/>
              <w:rPr>
                <w:lang w:val="en-GB"/>
              </w:rPr>
            </w:pPr>
            <w:r>
              <w:rPr>
                <w:lang w:val="en-GB"/>
              </w:rPr>
              <w:t>34,882,499</w:t>
            </w:r>
          </w:p>
        </w:tc>
      </w:tr>
      <w:tr w:rsidR="006515C3" w14:paraId="21387ACE" w14:textId="77777777">
        <w:trPr>
          <w:trHeight w:val="310"/>
          <w:jc w:val="center"/>
        </w:trPr>
        <w:tc>
          <w:tcPr>
            <w:tcW w:w="1837" w:type="dxa"/>
            <w:shd w:val="clear" w:color="auto" w:fill="auto"/>
            <w:tcMar>
              <w:left w:w="93" w:type="dxa"/>
            </w:tcMar>
          </w:tcPr>
          <w:p w14:paraId="1877BBBA" w14:textId="77777777" w:rsidR="006515C3" w:rsidRDefault="00D756D3">
            <w:pPr>
              <w:spacing w:line="360" w:lineRule="auto"/>
              <w:jc w:val="both"/>
              <w:rPr>
                <w:lang w:val="en-GB"/>
              </w:rPr>
            </w:pPr>
            <w:r>
              <w:rPr>
                <w:lang w:val="en-GB"/>
              </w:rPr>
              <w:lastRenderedPageBreak/>
              <w:t>Sentences</w:t>
            </w:r>
          </w:p>
        </w:tc>
        <w:tc>
          <w:tcPr>
            <w:tcW w:w="1462" w:type="dxa"/>
            <w:shd w:val="clear" w:color="auto" w:fill="auto"/>
            <w:tcMar>
              <w:left w:w="93" w:type="dxa"/>
            </w:tcMar>
          </w:tcPr>
          <w:p w14:paraId="446992FB" w14:textId="77777777" w:rsidR="006515C3" w:rsidRDefault="00D756D3">
            <w:pPr>
              <w:spacing w:line="360" w:lineRule="auto"/>
              <w:jc w:val="right"/>
              <w:rPr>
                <w:lang w:val="en-GB"/>
              </w:rPr>
            </w:pPr>
            <w:r>
              <w:rPr>
                <w:lang w:val="en-GB"/>
              </w:rPr>
              <w:t>1,833,147</w:t>
            </w:r>
          </w:p>
        </w:tc>
      </w:tr>
      <w:tr w:rsidR="006515C3" w14:paraId="2F486FE4" w14:textId="77777777">
        <w:trPr>
          <w:trHeight w:val="310"/>
          <w:jc w:val="center"/>
        </w:trPr>
        <w:tc>
          <w:tcPr>
            <w:tcW w:w="1837" w:type="dxa"/>
            <w:shd w:val="clear" w:color="auto" w:fill="auto"/>
            <w:tcMar>
              <w:left w:w="93" w:type="dxa"/>
            </w:tcMar>
          </w:tcPr>
          <w:p w14:paraId="0ECBFF97" w14:textId="77777777" w:rsidR="006515C3" w:rsidRDefault="00D756D3">
            <w:pPr>
              <w:spacing w:line="360" w:lineRule="auto"/>
              <w:jc w:val="both"/>
              <w:rPr>
                <w:lang w:val="en-GB"/>
              </w:rPr>
            </w:pPr>
            <w:r>
              <w:rPr>
                <w:lang w:val="en-GB"/>
              </w:rPr>
              <w:t>Utterances</w:t>
            </w:r>
          </w:p>
        </w:tc>
        <w:tc>
          <w:tcPr>
            <w:tcW w:w="1462" w:type="dxa"/>
            <w:shd w:val="clear" w:color="auto" w:fill="auto"/>
            <w:tcMar>
              <w:left w:w="93" w:type="dxa"/>
            </w:tcMar>
          </w:tcPr>
          <w:p w14:paraId="4318F3A9" w14:textId="77777777" w:rsidR="006515C3" w:rsidRDefault="00D756D3">
            <w:pPr>
              <w:spacing w:line="360" w:lineRule="auto"/>
              <w:jc w:val="right"/>
              <w:rPr>
                <w:lang w:val="en-GB"/>
              </w:rPr>
            </w:pPr>
            <w:r>
              <w:rPr>
                <w:lang w:val="en-GB"/>
              </w:rPr>
              <w:t>133,287</w:t>
            </w:r>
          </w:p>
        </w:tc>
      </w:tr>
      <w:tr w:rsidR="006515C3" w14:paraId="3B903503" w14:textId="77777777">
        <w:trPr>
          <w:trHeight w:val="310"/>
          <w:jc w:val="center"/>
        </w:trPr>
        <w:tc>
          <w:tcPr>
            <w:tcW w:w="1837" w:type="dxa"/>
            <w:shd w:val="clear" w:color="auto" w:fill="auto"/>
            <w:tcMar>
              <w:left w:w="93" w:type="dxa"/>
            </w:tcMar>
          </w:tcPr>
          <w:p w14:paraId="08F93AF9" w14:textId="77777777" w:rsidR="006515C3" w:rsidRDefault="00D756D3">
            <w:pPr>
              <w:spacing w:line="360" w:lineRule="auto"/>
              <w:jc w:val="both"/>
              <w:rPr>
                <w:lang w:val="en-GB"/>
              </w:rPr>
            </w:pPr>
            <w:r>
              <w:rPr>
                <w:lang w:val="en-GB"/>
              </w:rPr>
              <w:t>Speakers</w:t>
            </w:r>
          </w:p>
        </w:tc>
        <w:tc>
          <w:tcPr>
            <w:tcW w:w="1462" w:type="dxa"/>
            <w:shd w:val="clear" w:color="auto" w:fill="auto"/>
            <w:tcMar>
              <w:left w:w="93" w:type="dxa"/>
            </w:tcMar>
          </w:tcPr>
          <w:p w14:paraId="5C581E53" w14:textId="77777777" w:rsidR="006515C3" w:rsidRDefault="00D756D3">
            <w:pPr>
              <w:spacing w:line="360" w:lineRule="auto"/>
              <w:jc w:val="right"/>
              <w:rPr>
                <w:lang w:val="en-GB"/>
              </w:rPr>
            </w:pPr>
            <w:r>
              <w:rPr>
                <w:lang w:val="en-GB"/>
              </w:rPr>
              <w:t>1,981</w:t>
            </w:r>
          </w:p>
        </w:tc>
      </w:tr>
      <w:tr w:rsidR="006515C3" w14:paraId="78CF9925" w14:textId="77777777">
        <w:trPr>
          <w:trHeight w:val="310"/>
          <w:jc w:val="center"/>
        </w:trPr>
        <w:tc>
          <w:tcPr>
            <w:tcW w:w="1837" w:type="dxa"/>
            <w:shd w:val="clear" w:color="auto" w:fill="auto"/>
            <w:tcMar>
              <w:left w:w="93" w:type="dxa"/>
            </w:tcMar>
          </w:tcPr>
          <w:p w14:paraId="264E8C48" w14:textId="77777777" w:rsidR="006515C3" w:rsidRDefault="00D756D3">
            <w:pPr>
              <w:spacing w:line="360" w:lineRule="auto"/>
              <w:jc w:val="both"/>
              <w:rPr>
                <w:lang w:val="en-GB"/>
              </w:rPr>
            </w:pPr>
            <w:r>
              <w:rPr>
                <w:lang w:val="en-GB"/>
              </w:rPr>
              <w:t>Sessions on date</w:t>
            </w:r>
          </w:p>
        </w:tc>
        <w:tc>
          <w:tcPr>
            <w:tcW w:w="1462" w:type="dxa"/>
            <w:shd w:val="clear" w:color="auto" w:fill="auto"/>
            <w:tcMar>
              <w:left w:w="93" w:type="dxa"/>
            </w:tcMar>
          </w:tcPr>
          <w:p w14:paraId="2E6877FB" w14:textId="77777777" w:rsidR="006515C3" w:rsidRDefault="00D756D3">
            <w:pPr>
              <w:spacing w:line="360" w:lineRule="auto"/>
              <w:jc w:val="right"/>
              <w:rPr>
                <w:lang w:val="en-GB"/>
              </w:rPr>
            </w:pPr>
            <w:r>
              <w:rPr>
                <w:lang w:val="en-GB"/>
              </w:rPr>
              <w:t>1,338</w:t>
            </w:r>
          </w:p>
        </w:tc>
      </w:tr>
      <w:tr w:rsidR="006515C3" w14:paraId="31502224" w14:textId="77777777">
        <w:trPr>
          <w:trHeight w:val="310"/>
          <w:jc w:val="center"/>
        </w:trPr>
        <w:tc>
          <w:tcPr>
            <w:tcW w:w="1837" w:type="dxa"/>
            <w:shd w:val="clear" w:color="auto" w:fill="auto"/>
            <w:tcMar>
              <w:left w:w="93" w:type="dxa"/>
            </w:tcMar>
          </w:tcPr>
          <w:p w14:paraId="4F330CCA" w14:textId="77777777" w:rsidR="006515C3" w:rsidRDefault="00D756D3">
            <w:pPr>
              <w:spacing w:line="360" w:lineRule="auto"/>
              <w:jc w:val="both"/>
              <w:rPr>
                <w:lang w:val="en-GB"/>
              </w:rPr>
            </w:pPr>
            <w:r>
              <w:rPr>
                <w:lang w:val="en-GB"/>
              </w:rPr>
              <w:t>Dates</w:t>
            </w:r>
          </w:p>
        </w:tc>
        <w:tc>
          <w:tcPr>
            <w:tcW w:w="1462" w:type="dxa"/>
            <w:shd w:val="clear" w:color="auto" w:fill="auto"/>
            <w:tcMar>
              <w:left w:w="93" w:type="dxa"/>
            </w:tcMar>
          </w:tcPr>
          <w:p w14:paraId="747E6E08" w14:textId="77777777" w:rsidR="006515C3" w:rsidRDefault="00D756D3">
            <w:pPr>
              <w:spacing w:line="360" w:lineRule="auto"/>
              <w:jc w:val="right"/>
              <w:rPr>
                <w:lang w:val="en-GB"/>
              </w:rPr>
            </w:pPr>
            <w:r>
              <w:rPr>
                <w:lang w:val="en-GB"/>
              </w:rPr>
              <w:t>525</w:t>
            </w:r>
          </w:p>
        </w:tc>
      </w:tr>
      <w:tr w:rsidR="006515C3" w14:paraId="48C39A12" w14:textId="77777777">
        <w:trPr>
          <w:trHeight w:val="310"/>
          <w:jc w:val="center"/>
        </w:trPr>
        <w:tc>
          <w:tcPr>
            <w:tcW w:w="1837" w:type="dxa"/>
            <w:shd w:val="clear" w:color="auto" w:fill="auto"/>
            <w:tcMar>
              <w:left w:w="93" w:type="dxa"/>
            </w:tcMar>
          </w:tcPr>
          <w:p w14:paraId="6A3A9505" w14:textId="77777777" w:rsidR="006515C3" w:rsidRDefault="00D756D3">
            <w:pPr>
              <w:spacing w:line="360" w:lineRule="auto"/>
              <w:jc w:val="both"/>
              <w:rPr>
                <w:lang w:val="en-GB"/>
              </w:rPr>
            </w:pPr>
            <w:r>
              <w:rPr>
                <w:lang w:val="en-GB"/>
              </w:rPr>
              <w:t>Sessions</w:t>
            </w:r>
          </w:p>
        </w:tc>
        <w:tc>
          <w:tcPr>
            <w:tcW w:w="1462" w:type="dxa"/>
            <w:shd w:val="clear" w:color="auto" w:fill="auto"/>
            <w:tcMar>
              <w:left w:w="93" w:type="dxa"/>
            </w:tcMar>
          </w:tcPr>
          <w:p w14:paraId="6473C7C4" w14:textId="77777777" w:rsidR="006515C3" w:rsidRDefault="00D756D3">
            <w:pPr>
              <w:spacing w:line="360" w:lineRule="auto"/>
              <w:jc w:val="right"/>
              <w:rPr>
                <w:lang w:val="en-GB"/>
              </w:rPr>
            </w:pPr>
            <w:r>
              <w:rPr>
                <w:lang w:val="en-GB"/>
              </w:rPr>
              <w:t>371</w:t>
            </w:r>
          </w:p>
        </w:tc>
      </w:tr>
    </w:tbl>
    <w:p w14:paraId="12FA85A6" w14:textId="77777777" w:rsidR="006515C3" w:rsidRDefault="00D756D3">
      <w:pPr>
        <w:spacing w:line="360" w:lineRule="auto"/>
        <w:jc w:val="center"/>
        <w:rPr>
          <w:lang w:val="en-GB"/>
        </w:rPr>
      </w:pPr>
      <w:r>
        <w:rPr>
          <w:lang w:val="en-GB"/>
        </w:rPr>
        <w:t>Table 1: Basic statistic of the Parlameter corpus.</w:t>
      </w:r>
    </w:p>
    <w:p w14:paraId="2FE5F45E" w14:textId="77777777" w:rsidR="00901443" w:rsidRDefault="00901443">
      <w:pPr>
        <w:spacing w:line="360" w:lineRule="auto"/>
        <w:jc w:val="both"/>
        <w:rPr>
          <w:lang w:val="en-GB"/>
        </w:rPr>
      </w:pPr>
    </w:p>
    <w:p w14:paraId="23DC836E" w14:textId="77777777" w:rsidR="006515C3" w:rsidRDefault="00D756D3" w:rsidP="00771980">
      <w:pPr>
        <w:spacing w:line="360" w:lineRule="auto"/>
        <w:jc w:val="center"/>
      </w:pPr>
      <w:r>
        <w:rPr>
          <w:b/>
          <w:bCs/>
          <w:lang w:val="en-GB"/>
        </w:rPr>
        <w:t>3.6</w:t>
      </w:r>
      <w:r w:rsidR="00A351E3">
        <w:rPr>
          <w:b/>
          <w:bCs/>
          <w:lang w:val="en-GB"/>
        </w:rPr>
        <w:t>.</w:t>
      </w:r>
      <w:r>
        <w:rPr>
          <w:b/>
          <w:bCs/>
          <w:lang w:val="en-GB"/>
        </w:rPr>
        <w:t xml:space="preserve"> </w:t>
      </w:r>
      <w:commentRangeStart w:id="5"/>
      <w:r w:rsidRPr="00771980">
        <w:rPr>
          <w:b/>
          <w:bCs/>
          <w:i/>
          <w:lang w:val="en-GB"/>
        </w:rPr>
        <w:t>Availability of the corpus</w:t>
      </w:r>
      <w:commentRangeEnd w:id="5"/>
      <w:r w:rsidR="005B481A">
        <w:rPr>
          <w:rStyle w:val="CommentReference"/>
        </w:rPr>
        <w:commentReference w:id="5"/>
      </w:r>
    </w:p>
    <w:p w14:paraId="5DAADF29" w14:textId="77777777" w:rsidR="006515C3" w:rsidRDefault="00F26B24">
      <w:pPr>
        <w:spacing w:line="360" w:lineRule="auto"/>
        <w:jc w:val="both"/>
      </w:pPr>
      <w:r>
        <w:rPr>
          <w:lang w:val="en-GB"/>
        </w:rPr>
        <w:tab/>
      </w:r>
      <w:r w:rsidR="00D756D3">
        <w:rPr>
          <w:lang w:val="en-GB"/>
        </w:rPr>
        <w:t>The Parlameter corpus is available through CLARIN.SI. CLARIN is the European research infrastructure for language resources and technologies, which makes digital language resources available to scholars, researchers, students and citizen-scientists from all disciplines, especially in the humanities and social sciences, through single sign-on access. CLARIN offers long-term solutions and technology services for deploying, connecting, analysing and sustaining digital language data and tools. CLARIN is organised as a network of national centres, with CLARIN.SI covering Slovenia. CLARIN.SI</w:t>
      </w:r>
      <w:r w:rsidR="00D756D3">
        <w:rPr>
          <w:rStyle w:val="FootnoteAnchor"/>
          <w:lang w:val="en-GB"/>
        </w:rPr>
        <w:footnoteReference w:id="5"/>
      </w:r>
      <w:r w:rsidR="00D756D3">
        <w:rPr>
          <w:lang w:val="en-GB"/>
        </w:rPr>
        <w:t xml:space="preserve"> offers, inter alia, two concordancers for on-line corpus exploration, and a repository of language resources and tools, intended for their long-term archiving together with support for different types of licences and an unambiguous way for others to cite these resources, using Handle persistent identifiers. The landing page of each resource also gives a cross-reference to the concordancers for the particular corpus, and vice-versa. The repository also exposes its metadata, which is being harvested by a number of other services.</w:t>
      </w:r>
    </w:p>
    <w:p w14:paraId="7F401DAE" w14:textId="77777777" w:rsidR="006515C3" w:rsidRDefault="006515C3">
      <w:pPr>
        <w:spacing w:line="360" w:lineRule="auto"/>
        <w:jc w:val="both"/>
        <w:rPr>
          <w:lang w:val="en-GB"/>
        </w:rPr>
      </w:pPr>
    </w:p>
    <w:p w14:paraId="59BF8ABB" w14:textId="77777777" w:rsidR="006515C3" w:rsidRDefault="00F26B24">
      <w:pPr>
        <w:spacing w:line="360" w:lineRule="auto"/>
        <w:jc w:val="both"/>
        <w:rPr>
          <w:lang w:val="en-GB"/>
        </w:rPr>
      </w:pPr>
      <w:r>
        <w:rPr>
          <w:lang w:val="en-GB"/>
        </w:rPr>
        <w:tab/>
      </w:r>
      <w:r w:rsidR="00D756D3">
        <w:rPr>
          <w:lang w:val="en-GB"/>
        </w:rPr>
        <w:t>The Parlameter corpus is available through both CLARIN.SI concordancers, as well as for download from its repository, both as a TEI document and in the simpler vertical file format, under the liberal Creative Commons - Attribution-ShareAlike (CC BY-SA 4.0) licence (Dobranić et al. 2019). In this way we hope to raise interest among other researchers to explore the corpus and make use of it in their research.</w:t>
      </w:r>
    </w:p>
    <w:p w14:paraId="2439FEC7" w14:textId="77777777" w:rsidR="006515C3" w:rsidRDefault="006515C3">
      <w:pPr>
        <w:spacing w:line="360" w:lineRule="auto"/>
        <w:jc w:val="both"/>
        <w:rPr>
          <w:lang w:val="en-GB"/>
        </w:rPr>
      </w:pPr>
    </w:p>
    <w:p w14:paraId="5FEFDFC6" w14:textId="77777777" w:rsidR="006515C3" w:rsidRPr="00A93E80" w:rsidRDefault="00D756D3">
      <w:pPr>
        <w:spacing w:line="360" w:lineRule="auto"/>
        <w:jc w:val="center"/>
        <w:rPr>
          <w:b/>
          <w:sz w:val="28"/>
          <w:szCs w:val="28"/>
          <w:lang w:val="en-GB"/>
        </w:rPr>
      </w:pPr>
      <w:r w:rsidRPr="00A93E80">
        <w:rPr>
          <w:b/>
          <w:sz w:val="28"/>
          <w:szCs w:val="28"/>
          <w:lang w:val="en-GB"/>
        </w:rPr>
        <w:t>4</w:t>
      </w:r>
      <w:r w:rsidR="00A351E3" w:rsidRPr="00A93E80">
        <w:rPr>
          <w:b/>
          <w:sz w:val="28"/>
          <w:szCs w:val="28"/>
          <w:lang w:val="en-GB"/>
        </w:rPr>
        <w:t>.</w:t>
      </w:r>
      <w:r w:rsidR="00C232F1" w:rsidRPr="00A93E80">
        <w:rPr>
          <w:b/>
          <w:sz w:val="28"/>
          <w:szCs w:val="28"/>
          <w:lang w:val="en-GB"/>
        </w:rPr>
        <w:t xml:space="preserve"> Corpus A</w:t>
      </w:r>
      <w:r w:rsidRPr="00A93E80">
        <w:rPr>
          <w:b/>
          <w:sz w:val="28"/>
          <w:szCs w:val="28"/>
          <w:lang w:val="en-GB"/>
        </w:rPr>
        <w:t>nalysis</w:t>
      </w:r>
    </w:p>
    <w:p w14:paraId="106893B6" w14:textId="77777777" w:rsidR="00F26B24" w:rsidRDefault="00F26B24">
      <w:pPr>
        <w:spacing w:line="360" w:lineRule="auto"/>
        <w:jc w:val="center"/>
        <w:rPr>
          <w:b/>
          <w:lang w:val="en-GB"/>
        </w:rPr>
      </w:pPr>
    </w:p>
    <w:p w14:paraId="16F76C5C" w14:textId="77777777" w:rsidR="006515C3" w:rsidRDefault="00F26B24">
      <w:pPr>
        <w:spacing w:line="360" w:lineRule="auto"/>
        <w:jc w:val="both"/>
      </w:pPr>
      <w:r>
        <w:rPr>
          <w:lang w:val="en-GB"/>
        </w:rPr>
        <w:lastRenderedPageBreak/>
        <w:tab/>
      </w:r>
      <w:r w:rsidR="00D756D3">
        <w:rPr>
          <w:lang w:val="en-GB"/>
        </w:rPr>
        <w:t>By using the CLARIN.SI NoSketch Engine concordancer,</w:t>
      </w:r>
      <w:r w:rsidR="00D756D3">
        <w:rPr>
          <w:rStyle w:val="FootnoteAnchor"/>
          <w:lang w:val="en-GB"/>
        </w:rPr>
        <w:footnoteReference w:id="6"/>
      </w:r>
      <w:r w:rsidR="00D756D3">
        <w:rPr>
          <w:lang w:val="en-GB"/>
        </w:rPr>
        <w:t xml:space="preserve"> we demonstrate the potential of the basic corpus analysis techniques (Gorjanc and Fišer 2013) for politology, history and other related humanities and social sciences disciplines that base their research on large volumes of language data. </w:t>
      </w:r>
      <w:r w:rsidR="00D756D3">
        <w:rPr>
          <w:i/>
        </w:rPr>
        <w:t>Concordances</w:t>
      </w:r>
      <w:r w:rsidR="00D756D3">
        <w:t xml:space="preserve"> are lists of all examples of the search word or phrase from a corpus which are shown in the context they were used in and are equipped with the available metadata. </w:t>
      </w:r>
      <w:r w:rsidR="00D756D3">
        <w:rPr>
          <w:i/>
        </w:rPr>
        <w:t>Wordlists</w:t>
      </w:r>
      <w:r w:rsidR="00D756D3">
        <w:t xml:space="preserve"> are comprehensive summarizations of the language inventory in the corpus, organized by frequency or alphabetically. </w:t>
      </w:r>
      <w:r w:rsidR="00D756D3">
        <w:rPr>
          <w:i/>
        </w:rPr>
        <w:t>Collocations</w:t>
      </w:r>
      <w:r w:rsidR="00D756D3">
        <w:t xml:space="preserve"> are partly or fully fixed multi-word expressions which have become established through usage. </w:t>
      </w:r>
      <w:r w:rsidR="00D756D3">
        <w:rPr>
          <w:i/>
        </w:rPr>
        <w:t>Keywords</w:t>
      </w:r>
      <w:r w:rsidR="00D756D3">
        <w:t xml:space="preserve"> are words which appear in the focus corpus more frequently than they would in the general language. Combined with the available </w:t>
      </w:r>
      <w:r w:rsidR="00D756D3">
        <w:rPr>
          <w:iCs/>
        </w:rPr>
        <w:t>text and speaker metadata</w:t>
      </w:r>
      <w:r w:rsidR="00D756D3">
        <w:t>, such as date, speaker gender or political affiliation, they provide a powerful analytical tool for discovering the commonalities and specificities of the linguistic footprint and trends by different types of speakers in the parliament as will be shown in the rest of this section.</w:t>
      </w:r>
    </w:p>
    <w:p w14:paraId="2D04C497" w14:textId="77777777" w:rsidR="006515C3" w:rsidRDefault="006515C3">
      <w:pPr>
        <w:spacing w:line="360" w:lineRule="auto"/>
        <w:jc w:val="both"/>
      </w:pPr>
    </w:p>
    <w:p w14:paraId="2AF68D0E" w14:textId="77777777" w:rsidR="006515C3" w:rsidRDefault="00D756D3" w:rsidP="00771980">
      <w:pPr>
        <w:spacing w:line="360" w:lineRule="auto"/>
        <w:jc w:val="center"/>
      </w:pPr>
      <w:r>
        <w:rPr>
          <w:b/>
          <w:lang w:val="en-GB"/>
        </w:rPr>
        <w:t>4.1</w:t>
      </w:r>
      <w:r w:rsidR="00A351E3">
        <w:rPr>
          <w:b/>
          <w:lang w:val="en-GB"/>
        </w:rPr>
        <w:t>.</w:t>
      </w:r>
      <w:r>
        <w:rPr>
          <w:b/>
          <w:lang w:val="en-GB"/>
        </w:rPr>
        <w:t xml:space="preserve"> </w:t>
      </w:r>
      <w:commentRangeStart w:id="6"/>
      <w:r w:rsidRPr="00771980">
        <w:rPr>
          <w:b/>
          <w:i/>
          <w:lang w:val="en-GB"/>
        </w:rPr>
        <w:t>Production volume and vocabulary size</w:t>
      </w:r>
      <w:commentRangeEnd w:id="6"/>
      <w:r w:rsidR="00831191">
        <w:rPr>
          <w:rStyle w:val="CommentReference"/>
        </w:rPr>
        <w:commentReference w:id="6"/>
      </w:r>
    </w:p>
    <w:p w14:paraId="4F8E0E67" w14:textId="77777777" w:rsidR="006515C3" w:rsidRDefault="00F26B24">
      <w:pPr>
        <w:spacing w:line="360" w:lineRule="auto"/>
        <w:jc w:val="both"/>
        <w:rPr>
          <w:lang w:val="en-GB"/>
        </w:rPr>
      </w:pPr>
      <w:r>
        <w:rPr>
          <w:lang w:val="en-GB"/>
        </w:rPr>
        <w:tab/>
      </w:r>
      <w:r w:rsidR="00D756D3">
        <w:rPr>
          <w:lang w:val="en-GB"/>
        </w:rPr>
        <w:t xml:space="preserve">As already presented in Table 1, the corpus contains nearly 41 million tokens or 35 million words. noSketch Engine also offers the lexicon size of the corpus, as given in Table 2, which shows that the corpus contains approximately 263,000 different word forms (so, inflected words, e.g., </w:t>
      </w:r>
      <w:r w:rsidR="00D756D3">
        <w:rPr>
          <w:i/>
          <w:lang w:val="en-GB"/>
        </w:rPr>
        <w:t>Slovenije</w:t>
      </w:r>
      <w:r w:rsidR="00D756D3">
        <w:rPr>
          <w:lang w:val="en-GB"/>
        </w:rPr>
        <w:t>) and over 104,000 different lemmas (so, base forms of words, e.g.,</w:t>
      </w:r>
      <w:r w:rsidR="00D756D3">
        <w:rPr>
          <w:i/>
          <w:lang w:val="en-GB"/>
        </w:rPr>
        <w:t>Slovenija</w:t>
      </w:r>
      <w:r w:rsidR="00D756D3">
        <w:rPr>
          <w:lang w:val="en-GB"/>
        </w:rPr>
        <w:t>), and 1,080 different morphosyntactic tags (e.g.,</w:t>
      </w:r>
      <w:r w:rsidR="00D756D3">
        <w:rPr>
          <w:i/>
          <w:lang w:val="en-GB"/>
        </w:rPr>
        <w:t>Verb main present second plural</w:t>
      </w:r>
      <w:r w:rsidR="00D756D3">
        <w:rPr>
          <w:lang w:val="en-GB"/>
        </w:rPr>
        <w:t>). However, it should be noted that both lemmas and the tags are automatically assigned, so they also contain some annotation errors: the accuracy of morphosyntactic tags is around 94%, the accuracy of lemmas is above 99%.</w:t>
      </w:r>
    </w:p>
    <w:p w14:paraId="17CB67BA" w14:textId="77777777" w:rsidR="006515C3" w:rsidRDefault="006515C3">
      <w:pPr>
        <w:spacing w:line="360" w:lineRule="auto"/>
        <w:jc w:val="both"/>
      </w:pPr>
    </w:p>
    <w:tbl>
      <w:tblPr>
        <w:tblW w:w="352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866"/>
        <w:gridCol w:w="1658"/>
      </w:tblGrid>
      <w:tr w:rsidR="006515C3" w14:paraId="3FA70EF4" w14:textId="77777777">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1570A08" w14:textId="77777777" w:rsidR="006515C3" w:rsidRDefault="00D756D3">
            <w:pPr>
              <w:rPr>
                <w:color w:val="000000"/>
              </w:rPr>
            </w:pPr>
            <w:r>
              <w:rPr>
                <w:color w:val="000000"/>
              </w:rPr>
              <w:t>Unique words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328CF57" w14:textId="77777777" w:rsidR="006515C3" w:rsidRDefault="00D756D3">
            <w:pPr>
              <w:jc w:val="right"/>
              <w:rPr>
                <w:color w:val="000000"/>
              </w:rPr>
            </w:pPr>
            <w:r>
              <w:rPr>
                <w:color w:val="000000"/>
              </w:rPr>
              <w:t>263,007</w:t>
            </w:r>
          </w:p>
        </w:tc>
      </w:tr>
      <w:tr w:rsidR="006515C3" w14:paraId="2C20678D" w14:textId="77777777">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6F57206" w14:textId="77777777" w:rsidR="006515C3" w:rsidRDefault="00D756D3">
            <w:pPr>
              <w:rPr>
                <w:color w:val="000000"/>
              </w:rPr>
            </w:pPr>
            <w:r>
              <w:rPr>
                <w:color w:val="000000"/>
              </w:rPr>
              <w:t>Unique lemmas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23F952" w14:textId="77777777" w:rsidR="006515C3" w:rsidRDefault="00D756D3">
            <w:pPr>
              <w:jc w:val="right"/>
              <w:rPr>
                <w:color w:val="000000"/>
              </w:rPr>
            </w:pPr>
            <w:r>
              <w:rPr>
                <w:color w:val="000000"/>
              </w:rPr>
              <w:t>104,247</w:t>
            </w:r>
          </w:p>
        </w:tc>
      </w:tr>
      <w:tr w:rsidR="006515C3" w14:paraId="127FCA16" w14:textId="77777777">
        <w:trPr>
          <w:trHeight w:val="320"/>
          <w:jc w:val="center"/>
        </w:trPr>
        <w:tc>
          <w:tcPr>
            <w:tcW w:w="186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2315EDE" w14:textId="77777777" w:rsidR="006515C3" w:rsidRDefault="00D756D3">
            <w:pPr>
              <w:rPr>
                <w:color w:val="000000"/>
              </w:rPr>
            </w:pPr>
            <w:r>
              <w:rPr>
                <w:color w:val="000000"/>
              </w:rPr>
              <w:t>Unique tags</w:t>
            </w:r>
          </w:p>
        </w:tc>
        <w:tc>
          <w:tcPr>
            <w:tcW w:w="165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1151E6" w14:textId="77777777" w:rsidR="006515C3" w:rsidRDefault="00D756D3">
            <w:pPr>
              <w:jc w:val="right"/>
              <w:rPr>
                <w:color w:val="000000"/>
              </w:rPr>
            </w:pPr>
            <w:r>
              <w:rPr>
                <w:color w:val="000000"/>
              </w:rPr>
              <w:t>1,080</w:t>
            </w:r>
          </w:p>
        </w:tc>
      </w:tr>
    </w:tbl>
    <w:p w14:paraId="4B786643" w14:textId="77777777" w:rsidR="006515C3" w:rsidRDefault="00D756D3">
      <w:pPr>
        <w:spacing w:line="360" w:lineRule="auto"/>
        <w:jc w:val="center"/>
        <w:rPr>
          <w:lang w:val="en-GB"/>
        </w:rPr>
      </w:pPr>
      <w:r>
        <w:rPr>
          <w:lang w:val="en-GB"/>
        </w:rPr>
        <w:t>Table 2: Lexicon sizes of the Parlameter corpus.</w:t>
      </w:r>
    </w:p>
    <w:p w14:paraId="64F801FD" w14:textId="77777777" w:rsidR="006515C3" w:rsidRDefault="006515C3">
      <w:pPr>
        <w:spacing w:line="360" w:lineRule="auto"/>
        <w:jc w:val="both"/>
        <w:rPr>
          <w:shd w:val="clear" w:color="auto" w:fill="FFFF00"/>
          <w:lang w:val="en-GB"/>
        </w:rPr>
      </w:pPr>
    </w:p>
    <w:p w14:paraId="19712519" w14:textId="77777777" w:rsidR="006515C3" w:rsidRDefault="00F26B24">
      <w:pPr>
        <w:spacing w:line="360" w:lineRule="auto"/>
        <w:jc w:val="both"/>
        <w:rPr>
          <w:lang w:val="en-GB"/>
        </w:rPr>
      </w:pPr>
      <w:r>
        <w:rPr>
          <w:lang w:val="en-GB"/>
        </w:rPr>
        <w:tab/>
      </w:r>
      <w:r w:rsidR="00D756D3">
        <w:rPr>
          <w:lang w:val="en-GB"/>
        </w:rPr>
        <w:t xml:space="preserve">While the corpus contains parliamentary debates from the period 2014-2018, 62% of the material was recorded in 2015 and 2016. Given the parliamentary term, which lasted from 1 August 2014 to 14 April 2018, it is interesting to observe an 8% </w:t>
      </w:r>
      <w:r w:rsidR="00D756D3">
        <w:rPr>
          <w:lang w:val="en-GB"/>
        </w:rPr>
        <w:lastRenderedPageBreak/>
        <w:t>smaller production in 2017 compared to the year before since the last year of the term would be expectedly the busiest in order to wrap up the workplan and set the ground for a new election cycle.</w:t>
      </w:r>
    </w:p>
    <w:p w14:paraId="24A8EFEC" w14:textId="77777777" w:rsidR="006515C3" w:rsidRDefault="006515C3">
      <w:pPr>
        <w:spacing w:line="360" w:lineRule="auto"/>
        <w:jc w:val="both"/>
        <w:rPr>
          <w:lang w:val="en-GB"/>
        </w:rPr>
      </w:pPr>
    </w:p>
    <w:tbl>
      <w:tblPr>
        <w:tblW w:w="596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42"/>
        <w:gridCol w:w="1660"/>
        <w:gridCol w:w="1469"/>
        <w:gridCol w:w="1189"/>
      </w:tblGrid>
      <w:tr w:rsidR="006515C3" w14:paraId="7AFCCC49"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0090149" w14:textId="77777777" w:rsidR="006515C3" w:rsidRDefault="00D756D3">
            <w:pPr>
              <w:rPr>
                <w:bCs/>
                <w:color w:val="000000"/>
              </w:rPr>
            </w:pPr>
            <w:r>
              <w:rPr>
                <w:bCs/>
                <w:color w:val="000000"/>
              </w:rPr>
              <w:t>Year</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4830B1C" w14:textId="77777777" w:rsidR="006515C3" w:rsidRDefault="00D756D3">
            <w:pPr>
              <w:rPr>
                <w:color w:val="000000"/>
              </w:rPr>
            </w:pPr>
            <w:r>
              <w:rPr>
                <w:color w:val="000000"/>
              </w:rPr>
              <w:t>No. of tokens</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24E16D9" w14:textId="77777777" w:rsidR="006515C3" w:rsidRDefault="00D756D3">
            <w:pPr>
              <w:rPr>
                <w:color w:val="000000"/>
              </w:rPr>
            </w:pPr>
            <w:r>
              <w:rPr>
                <w:color w:val="000000"/>
              </w:rPr>
              <w:t>% of tokens</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8CF7D0A" w14:textId="77777777" w:rsidR="006515C3" w:rsidRDefault="00D756D3">
            <w:pPr>
              <w:rPr>
                <w:color w:val="000000"/>
              </w:rPr>
            </w:pPr>
            <w:r>
              <w:rPr>
                <w:color w:val="000000"/>
              </w:rPr>
              <w:t>Rel. freq.</w:t>
            </w:r>
          </w:p>
        </w:tc>
      </w:tr>
      <w:tr w:rsidR="006515C3" w14:paraId="4F0B67F8"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F35FCB0" w14:textId="77777777" w:rsidR="006515C3" w:rsidRDefault="00D756D3">
            <w:pPr>
              <w:jc w:val="right"/>
              <w:rPr>
                <w:color w:val="000000"/>
              </w:rPr>
            </w:pPr>
            <w:r>
              <w:rPr>
                <w:color w:val="000000"/>
              </w:rPr>
              <w:t>2014</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52BC2A1" w14:textId="77777777" w:rsidR="006515C3" w:rsidRDefault="00D756D3">
            <w:pPr>
              <w:jc w:val="right"/>
              <w:rPr>
                <w:color w:val="000000"/>
              </w:rPr>
            </w:pPr>
            <w:r>
              <w:rPr>
                <w:color w:val="000000"/>
              </w:rPr>
              <w:t>3,759,110</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AD67A65" w14:textId="77777777" w:rsidR="006515C3" w:rsidRDefault="00D756D3">
            <w:pPr>
              <w:jc w:val="right"/>
              <w:rPr>
                <w:color w:val="000000"/>
              </w:rPr>
            </w:pPr>
            <w:r>
              <w:rPr>
                <w:color w:val="000000"/>
              </w:rPr>
              <w:t>9%</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12261B6" w14:textId="77777777" w:rsidR="006515C3" w:rsidRDefault="00D756D3">
            <w:pPr>
              <w:jc w:val="right"/>
              <w:rPr>
                <w:color w:val="000000"/>
              </w:rPr>
            </w:pPr>
            <w:r>
              <w:rPr>
                <w:color w:val="000000"/>
              </w:rPr>
              <w:t>91,714</w:t>
            </w:r>
          </w:p>
        </w:tc>
      </w:tr>
      <w:tr w:rsidR="006515C3" w14:paraId="66A509CE"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3A081D2" w14:textId="77777777" w:rsidR="006515C3" w:rsidRDefault="00D756D3">
            <w:pPr>
              <w:jc w:val="right"/>
              <w:rPr>
                <w:color w:val="000000"/>
              </w:rPr>
            </w:pPr>
            <w:r>
              <w:rPr>
                <w:color w:val="000000"/>
              </w:rPr>
              <w:t>2015</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A0F7E8" w14:textId="77777777" w:rsidR="006515C3" w:rsidRDefault="00D756D3">
            <w:pPr>
              <w:jc w:val="right"/>
              <w:rPr>
                <w:color w:val="000000"/>
              </w:rPr>
            </w:pPr>
            <w:r>
              <w:rPr>
                <w:color w:val="000000"/>
              </w:rPr>
              <w:t>12,441,754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D5355FA" w14:textId="77777777" w:rsidR="006515C3" w:rsidRDefault="00D756D3">
            <w:pPr>
              <w:jc w:val="right"/>
              <w:rPr>
                <w:color w:val="000000"/>
              </w:rPr>
            </w:pPr>
            <w:r>
              <w:rPr>
                <w:color w:val="000000"/>
              </w:rPr>
              <w:t>30%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16115E" w14:textId="77777777" w:rsidR="006515C3" w:rsidRDefault="00D756D3">
            <w:pPr>
              <w:jc w:val="right"/>
              <w:rPr>
                <w:color w:val="000000"/>
              </w:rPr>
            </w:pPr>
            <w:r>
              <w:rPr>
                <w:color w:val="000000"/>
              </w:rPr>
              <w:t>303,550</w:t>
            </w:r>
          </w:p>
        </w:tc>
      </w:tr>
      <w:tr w:rsidR="006515C3" w14:paraId="3034AF2E"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47608B0" w14:textId="77777777" w:rsidR="006515C3" w:rsidRDefault="00D756D3">
            <w:pPr>
              <w:jc w:val="right"/>
              <w:rPr>
                <w:color w:val="000000"/>
              </w:rPr>
            </w:pPr>
            <w:r>
              <w:rPr>
                <w:color w:val="000000"/>
              </w:rPr>
              <w:t>2016</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383483" w14:textId="77777777" w:rsidR="006515C3" w:rsidRDefault="00D756D3">
            <w:pPr>
              <w:jc w:val="right"/>
              <w:rPr>
                <w:color w:val="000000"/>
              </w:rPr>
            </w:pPr>
            <w:r>
              <w:rPr>
                <w:color w:val="000000"/>
              </w:rPr>
              <w:t>13,270,257</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A4340A2" w14:textId="77777777" w:rsidR="006515C3" w:rsidRDefault="00D756D3">
            <w:pPr>
              <w:jc w:val="right"/>
              <w:rPr>
                <w:color w:val="000000"/>
              </w:rPr>
            </w:pPr>
            <w:r>
              <w:rPr>
                <w:color w:val="000000"/>
              </w:rPr>
              <w:t>32%</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1365CA" w14:textId="77777777" w:rsidR="006515C3" w:rsidRDefault="00D756D3">
            <w:pPr>
              <w:jc w:val="right"/>
              <w:rPr>
                <w:color w:val="000000"/>
              </w:rPr>
            </w:pPr>
            <w:r>
              <w:rPr>
                <w:color w:val="000000"/>
              </w:rPr>
              <w:t>323,763</w:t>
            </w:r>
          </w:p>
        </w:tc>
      </w:tr>
      <w:tr w:rsidR="006515C3" w14:paraId="0EBF540A"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0314569" w14:textId="77777777" w:rsidR="006515C3" w:rsidRDefault="00D756D3">
            <w:pPr>
              <w:jc w:val="right"/>
              <w:rPr>
                <w:color w:val="000000"/>
              </w:rPr>
            </w:pPr>
            <w:r>
              <w:rPr>
                <w:color w:val="000000"/>
              </w:rPr>
              <w:t>2017</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D40B4D9" w14:textId="77777777" w:rsidR="006515C3" w:rsidRDefault="00D756D3">
            <w:pPr>
              <w:jc w:val="right"/>
              <w:rPr>
                <w:color w:val="000000"/>
              </w:rPr>
            </w:pPr>
            <w:r>
              <w:rPr>
                <w:color w:val="000000"/>
              </w:rPr>
              <w:t>9,944,401</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666AB4C" w14:textId="77777777" w:rsidR="006515C3" w:rsidRDefault="00D756D3">
            <w:pPr>
              <w:jc w:val="right"/>
              <w:rPr>
                <w:color w:val="000000"/>
              </w:rPr>
            </w:pPr>
            <w:r>
              <w:rPr>
                <w:color w:val="000000"/>
              </w:rPr>
              <w:t>24%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BC63A81" w14:textId="77777777" w:rsidR="006515C3" w:rsidRDefault="00D756D3">
            <w:pPr>
              <w:jc w:val="right"/>
              <w:rPr>
                <w:color w:val="000000"/>
              </w:rPr>
            </w:pPr>
            <w:r>
              <w:rPr>
                <w:color w:val="000000"/>
              </w:rPr>
              <w:t>242,620</w:t>
            </w:r>
          </w:p>
        </w:tc>
      </w:tr>
      <w:tr w:rsidR="006515C3" w14:paraId="1D567982"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D07A9B2" w14:textId="77777777" w:rsidR="006515C3" w:rsidRDefault="00D756D3">
            <w:pPr>
              <w:jc w:val="right"/>
              <w:rPr>
                <w:color w:val="000000"/>
              </w:rPr>
            </w:pPr>
            <w:r>
              <w:rPr>
                <w:color w:val="000000"/>
              </w:rPr>
              <w:t>2018</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A05F5FF" w14:textId="77777777" w:rsidR="006515C3" w:rsidRDefault="00D756D3">
            <w:pPr>
              <w:jc w:val="right"/>
              <w:rPr>
                <w:color w:val="000000"/>
              </w:rPr>
            </w:pPr>
            <w:r>
              <w:rPr>
                <w:color w:val="000000"/>
              </w:rPr>
              <w:t>1,571,994</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BAF36F" w14:textId="77777777" w:rsidR="006515C3" w:rsidRDefault="00D756D3">
            <w:pPr>
              <w:jc w:val="right"/>
              <w:rPr>
                <w:color w:val="000000"/>
              </w:rPr>
            </w:pPr>
            <w:r>
              <w:rPr>
                <w:color w:val="000000"/>
              </w:rPr>
              <w:t>4%</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C199ADB" w14:textId="77777777" w:rsidR="006515C3" w:rsidRDefault="00D756D3">
            <w:pPr>
              <w:jc w:val="right"/>
              <w:rPr>
                <w:color w:val="000000"/>
              </w:rPr>
            </w:pPr>
            <w:r>
              <w:rPr>
                <w:color w:val="000000"/>
              </w:rPr>
              <w:t>38,353</w:t>
            </w:r>
          </w:p>
        </w:tc>
      </w:tr>
      <w:tr w:rsidR="006515C3" w14:paraId="0C1F6441" w14:textId="77777777">
        <w:trPr>
          <w:trHeight w:val="320"/>
          <w:jc w:val="center"/>
        </w:trPr>
        <w:tc>
          <w:tcPr>
            <w:tcW w:w="1641"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98041AD" w14:textId="77777777" w:rsidR="006515C3" w:rsidRDefault="00D756D3">
            <w:pPr>
              <w:rPr>
                <w:color w:val="000000"/>
              </w:rPr>
            </w:pPr>
            <w:r>
              <w:rPr>
                <w:color w:val="000000"/>
              </w:rPr>
              <w:t>Total</w:t>
            </w:r>
          </w:p>
        </w:tc>
        <w:tc>
          <w:tcPr>
            <w:tcW w:w="16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8644E54" w14:textId="77777777" w:rsidR="006515C3" w:rsidRDefault="00D756D3">
            <w:pPr>
              <w:jc w:val="right"/>
              <w:rPr>
                <w:color w:val="000000"/>
              </w:rPr>
            </w:pPr>
            <w:r>
              <w:rPr>
                <w:color w:val="000000"/>
              </w:rPr>
              <w:t>40,987,516</w:t>
            </w:r>
          </w:p>
        </w:tc>
        <w:tc>
          <w:tcPr>
            <w:tcW w:w="146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1DED77" w14:textId="77777777" w:rsidR="006515C3" w:rsidRDefault="00D756D3">
            <w:pPr>
              <w:jc w:val="right"/>
              <w:rPr>
                <w:color w:val="000000"/>
              </w:rPr>
            </w:pPr>
            <w:r>
              <w:rPr>
                <w:color w:val="000000"/>
              </w:rPr>
              <w:t>100%</w:t>
            </w:r>
          </w:p>
        </w:tc>
        <w:tc>
          <w:tcPr>
            <w:tcW w:w="11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62BDF38" w14:textId="77777777" w:rsidR="006515C3" w:rsidRDefault="00D756D3">
            <w:pPr>
              <w:jc w:val="right"/>
              <w:rPr>
                <w:color w:val="000000"/>
              </w:rPr>
            </w:pPr>
            <w:r>
              <w:rPr>
                <w:color w:val="000000"/>
              </w:rPr>
              <w:t>1,000,000</w:t>
            </w:r>
          </w:p>
        </w:tc>
      </w:tr>
    </w:tbl>
    <w:p w14:paraId="2B55BD4C" w14:textId="77777777" w:rsidR="006515C3" w:rsidRDefault="00D756D3">
      <w:pPr>
        <w:spacing w:line="360" w:lineRule="auto"/>
        <w:jc w:val="center"/>
        <w:rPr>
          <w:lang w:val="en-GB"/>
        </w:rPr>
      </w:pPr>
      <w:r>
        <w:rPr>
          <w:lang w:val="en-GB"/>
        </w:rPr>
        <w:t>Table 3: Distribution of text quantity by year in Parlameter.</w:t>
      </w:r>
    </w:p>
    <w:p w14:paraId="134BE27B" w14:textId="77777777" w:rsidR="006515C3" w:rsidRDefault="006515C3">
      <w:pPr>
        <w:spacing w:line="360" w:lineRule="auto"/>
        <w:jc w:val="both"/>
        <w:rPr>
          <w:lang w:val="en-GB"/>
        </w:rPr>
      </w:pPr>
    </w:p>
    <w:p w14:paraId="613C424D" w14:textId="77777777" w:rsidR="00F26B24" w:rsidRDefault="00D756D3">
      <w:pPr>
        <w:spacing w:line="360" w:lineRule="auto"/>
        <w:jc w:val="center"/>
        <w:rPr>
          <w:b/>
          <w:bCs/>
        </w:rPr>
      </w:pPr>
      <w:r>
        <w:rPr>
          <w:b/>
          <w:bCs/>
        </w:rPr>
        <w:t>4.2</w:t>
      </w:r>
      <w:r w:rsidR="00A351E3">
        <w:rPr>
          <w:b/>
          <w:bCs/>
        </w:rPr>
        <w:t>.</w:t>
      </w:r>
      <w:r>
        <w:rPr>
          <w:b/>
          <w:bCs/>
        </w:rPr>
        <w:t xml:space="preserve"> </w:t>
      </w:r>
      <w:commentRangeStart w:id="7"/>
      <w:r w:rsidRPr="00771980">
        <w:rPr>
          <w:b/>
          <w:bCs/>
          <w:i/>
        </w:rPr>
        <w:t>Morphosyntactic specificities of the language in ParlaMeter</w:t>
      </w:r>
      <w:commentRangeEnd w:id="7"/>
      <w:r w:rsidR="004E1EBF">
        <w:rPr>
          <w:rStyle w:val="CommentReference"/>
        </w:rPr>
        <w:commentReference w:id="7"/>
      </w:r>
    </w:p>
    <w:p w14:paraId="5FC877F6" w14:textId="77777777" w:rsidR="006515C3" w:rsidRDefault="00F26B24">
      <w:pPr>
        <w:spacing w:line="360" w:lineRule="auto"/>
        <w:jc w:val="both"/>
      </w:pPr>
      <w:r>
        <w:rPr>
          <w:lang w:val="en-GB"/>
        </w:rPr>
        <w:tab/>
      </w:r>
      <w:r w:rsidR="00D756D3">
        <w:rPr>
          <w:lang w:val="en-GB"/>
        </w:rPr>
        <w:t>We performed a basic analysis of the morphosyntactic annotations of the corpus in form of the most significant differences in their frequencies between the Gigafida reference corpus of Slovene</w:t>
      </w:r>
      <w:r w:rsidR="00D756D3">
        <w:rPr>
          <w:rStyle w:val="FootnoteAnchor"/>
          <w:lang w:val="en-GB"/>
        </w:rPr>
        <w:footnoteReference w:id="7"/>
      </w:r>
      <w:r w:rsidR="00D756D3">
        <w:rPr>
          <w:lang w:val="en-GB"/>
        </w:rPr>
        <w:t xml:space="preserve"> and the Parlameter corpus, which are given in Table 2.</w:t>
      </w:r>
      <w:r w:rsidR="00D756D3">
        <w:rPr>
          <w:rStyle w:val="FootnoteAnchor"/>
          <w:lang w:val="en-GB"/>
        </w:rPr>
        <w:footnoteReference w:id="8"/>
      </w:r>
    </w:p>
    <w:p w14:paraId="28AEF91A" w14:textId="77777777" w:rsidR="006515C3" w:rsidRDefault="006515C3">
      <w:pPr>
        <w:spacing w:line="360" w:lineRule="auto"/>
        <w:jc w:val="both"/>
        <w:rPr>
          <w:lang w:val="en-GB"/>
        </w:rPr>
      </w:pPr>
    </w:p>
    <w:tbl>
      <w:tblPr>
        <w:tblStyle w:val="TableGrid"/>
        <w:tblW w:w="8290" w:type="dxa"/>
        <w:tblInd w:w="-15" w:type="dxa"/>
        <w:tblCellMar>
          <w:left w:w="93" w:type="dxa"/>
        </w:tblCellMar>
        <w:tblLook w:val="04A0" w:firstRow="1" w:lastRow="0" w:firstColumn="1" w:lastColumn="0" w:noHBand="0" w:noVBand="1"/>
      </w:tblPr>
      <w:tblGrid>
        <w:gridCol w:w="4267"/>
        <w:gridCol w:w="4023"/>
      </w:tblGrid>
      <w:tr w:rsidR="006515C3" w14:paraId="1BED314B" w14:textId="77777777">
        <w:trPr>
          <w:trHeight w:val="290"/>
        </w:trPr>
        <w:tc>
          <w:tcPr>
            <w:tcW w:w="4266" w:type="dxa"/>
            <w:shd w:val="clear" w:color="auto" w:fill="auto"/>
            <w:tcMar>
              <w:left w:w="93" w:type="dxa"/>
            </w:tcMar>
          </w:tcPr>
          <w:p w14:paraId="5B972107" w14:textId="77777777" w:rsidR="006515C3" w:rsidRDefault="00D756D3">
            <w:pPr>
              <w:jc w:val="center"/>
            </w:pPr>
            <w:r>
              <w:rPr>
                <w:b/>
                <w:bCs/>
              </w:rPr>
              <w:t>Gigafida</w:t>
            </w:r>
          </w:p>
        </w:tc>
        <w:tc>
          <w:tcPr>
            <w:tcW w:w="4023" w:type="dxa"/>
            <w:shd w:val="clear" w:color="auto" w:fill="auto"/>
            <w:tcMar>
              <w:left w:w="93" w:type="dxa"/>
            </w:tcMar>
          </w:tcPr>
          <w:p w14:paraId="4FDAE76D" w14:textId="77777777" w:rsidR="006515C3" w:rsidRDefault="00D756D3">
            <w:pPr>
              <w:jc w:val="center"/>
            </w:pPr>
            <w:r>
              <w:rPr>
                <w:b/>
                <w:bCs/>
              </w:rPr>
              <w:t>Parlameter</w:t>
            </w:r>
          </w:p>
        </w:tc>
      </w:tr>
      <w:tr w:rsidR="006515C3" w14:paraId="16B1CDC9" w14:textId="77777777">
        <w:trPr>
          <w:trHeight w:val="290"/>
        </w:trPr>
        <w:tc>
          <w:tcPr>
            <w:tcW w:w="4266" w:type="dxa"/>
            <w:shd w:val="clear" w:color="auto" w:fill="auto"/>
            <w:tcMar>
              <w:left w:w="93" w:type="dxa"/>
            </w:tcMar>
          </w:tcPr>
          <w:p w14:paraId="7588C4E9" w14:textId="77777777" w:rsidR="006515C3" w:rsidRDefault="00D756D3">
            <w:r>
              <w:rPr>
                <w:sz w:val="20"/>
                <w:szCs w:val="20"/>
              </w:rPr>
              <w:t>Residual web</w:t>
            </w:r>
          </w:p>
        </w:tc>
        <w:tc>
          <w:tcPr>
            <w:tcW w:w="4023" w:type="dxa"/>
            <w:shd w:val="clear" w:color="auto" w:fill="auto"/>
            <w:tcMar>
              <w:left w:w="93" w:type="dxa"/>
            </w:tcMar>
          </w:tcPr>
          <w:p w14:paraId="1AF72777" w14:textId="77777777" w:rsidR="006515C3" w:rsidRDefault="00D756D3">
            <w:r>
              <w:rPr>
                <w:sz w:val="20"/>
                <w:szCs w:val="20"/>
              </w:rPr>
              <w:t>Pronoun personal first singular nominative</w:t>
            </w:r>
          </w:p>
        </w:tc>
      </w:tr>
      <w:tr w:rsidR="006515C3" w14:paraId="31F72CB3" w14:textId="77777777">
        <w:trPr>
          <w:trHeight w:val="290"/>
        </w:trPr>
        <w:tc>
          <w:tcPr>
            <w:tcW w:w="4266" w:type="dxa"/>
            <w:shd w:val="clear" w:color="auto" w:fill="auto"/>
            <w:tcMar>
              <w:left w:w="93" w:type="dxa"/>
            </w:tcMar>
          </w:tcPr>
          <w:p w14:paraId="3E304B6C" w14:textId="77777777" w:rsidR="006515C3" w:rsidRDefault="00D756D3">
            <w:r>
              <w:rPr>
                <w:sz w:val="20"/>
                <w:szCs w:val="20"/>
              </w:rPr>
              <w:t>Numeral roman cardinal</w:t>
            </w:r>
          </w:p>
        </w:tc>
        <w:tc>
          <w:tcPr>
            <w:tcW w:w="4023" w:type="dxa"/>
            <w:shd w:val="clear" w:color="auto" w:fill="auto"/>
            <w:tcMar>
              <w:left w:w="93" w:type="dxa"/>
            </w:tcMar>
          </w:tcPr>
          <w:p w14:paraId="5DCA38F0" w14:textId="77777777" w:rsidR="006515C3" w:rsidRDefault="00D756D3">
            <w:r>
              <w:rPr>
                <w:sz w:val="20"/>
                <w:szCs w:val="20"/>
              </w:rPr>
              <w:t>Verb main present second plural</w:t>
            </w:r>
          </w:p>
        </w:tc>
      </w:tr>
      <w:tr w:rsidR="006515C3" w14:paraId="2E6EDAD3" w14:textId="77777777">
        <w:trPr>
          <w:trHeight w:val="290"/>
        </w:trPr>
        <w:tc>
          <w:tcPr>
            <w:tcW w:w="4266" w:type="dxa"/>
            <w:shd w:val="clear" w:color="auto" w:fill="auto"/>
            <w:tcMar>
              <w:left w:w="93" w:type="dxa"/>
            </w:tcMar>
          </w:tcPr>
          <w:p w14:paraId="727A9CE0" w14:textId="77777777" w:rsidR="006515C3" w:rsidRDefault="00D756D3">
            <w:r>
              <w:rPr>
                <w:sz w:val="20"/>
                <w:szCs w:val="20"/>
              </w:rPr>
              <w:t>Adjective possessive positive masculine singular instrumental</w:t>
            </w:r>
          </w:p>
        </w:tc>
        <w:tc>
          <w:tcPr>
            <w:tcW w:w="4023" w:type="dxa"/>
            <w:shd w:val="clear" w:color="auto" w:fill="auto"/>
            <w:tcMar>
              <w:left w:w="93" w:type="dxa"/>
            </w:tcMar>
          </w:tcPr>
          <w:p w14:paraId="64E13303" w14:textId="77777777" w:rsidR="006515C3" w:rsidRDefault="00D756D3">
            <w:r>
              <w:rPr>
                <w:sz w:val="20"/>
                <w:szCs w:val="20"/>
              </w:rPr>
              <w:t>Pronoun personal second masculine plural nominative</w:t>
            </w:r>
          </w:p>
        </w:tc>
      </w:tr>
      <w:tr w:rsidR="006515C3" w14:paraId="588021FA" w14:textId="77777777">
        <w:trPr>
          <w:trHeight w:val="290"/>
        </w:trPr>
        <w:tc>
          <w:tcPr>
            <w:tcW w:w="4266" w:type="dxa"/>
            <w:shd w:val="clear" w:color="auto" w:fill="auto"/>
            <w:tcMar>
              <w:left w:w="93" w:type="dxa"/>
            </w:tcMar>
          </w:tcPr>
          <w:p w14:paraId="6DCD973B" w14:textId="77777777" w:rsidR="006515C3" w:rsidRDefault="00D756D3">
            <w:r>
              <w:rPr>
                <w:sz w:val="20"/>
                <w:szCs w:val="20"/>
              </w:rPr>
              <w:t>Auxiliary infinitive</w:t>
            </w:r>
          </w:p>
        </w:tc>
        <w:tc>
          <w:tcPr>
            <w:tcW w:w="4023" w:type="dxa"/>
            <w:shd w:val="clear" w:color="auto" w:fill="auto"/>
            <w:tcMar>
              <w:left w:w="93" w:type="dxa"/>
            </w:tcMar>
          </w:tcPr>
          <w:p w14:paraId="032FB6B0" w14:textId="77777777" w:rsidR="006515C3" w:rsidRDefault="00D756D3">
            <w:r>
              <w:rPr>
                <w:sz w:val="20"/>
                <w:szCs w:val="20"/>
              </w:rPr>
              <w:t>Pronoun possessive first feminine singular genitive singular</w:t>
            </w:r>
          </w:p>
        </w:tc>
      </w:tr>
      <w:tr w:rsidR="006515C3" w14:paraId="45B0F133" w14:textId="77777777">
        <w:trPr>
          <w:trHeight w:val="290"/>
        </w:trPr>
        <w:tc>
          <w:tcPr>
            <w:tcW w:w="4266" w:type="dxa"/>
            <w:shd w:val="clear" w:color="auto" w:fill="auto"/>
            <w:tcMar>
              <w:left w:w="93" w:type="dxa"/>
            </w:tcMar>
          </w:tcPr>
          <w:p w14:paraId="46A45BD3" w14:textId="77777777" w:rsidR="006515C3" w:rsidRDefault="00D756D3">
            <w:r>
              <w:rPr>
                <w:sz w:val="20"/>
                <w:szCs w:val="20"/>
              </w:rPr>
              <w:t>Adjective possessive positive masculine plural genitive</w:t>
            </w:r>
          </w:p>
        </w:tc>
        <w:tc>
          <w:tcPr>
            <w:tcW w:w="4023" w:type="dxa"/>
            <w:shd w:val="clear" w:color="auto" w:fill="auto"/>
            <w:tcMar>
              <w:left w:w="93" w:type="dxa"/>
            </w:tcMar>
          </w:tcPr>
          <w:p w14:paraId="2A637CA1" w14:textId="77777777" w:rsidR="006515C3" w:rsidRDefault="00D756D3">
            <w:r>
              <w:rPr>
                <w:sz w:val="20"/>
                <w:szCs w:val="20"/>
              </w:rPr>
              <w:t>Verb main present first plural -Negative</w:t>
            </w:r>
          </w:p>
        </w:tc>
      </w:tr>
      <w:tr w:rsidR="006515C3" w14:paraId="04BFA211" w14:textId="77777777">
        <w:trPr>
          <w:trHeight w:val="290"/>
        </w:trPr>
        <w:tc>
          <w:tcPr>
            <w:tcW w:w="4266" w:type="dxa"/>
            <w:shd w:val="clear" w:color="auto" w:fill="auto"/>
            <w:tcMar>
              <w:left w:w="93" w:type="dxa"/>
            </w:tcMar>
          </w:tcPr>
          <w:p w14:paraId="3021FAA9" w14:textId="77777777" w:rsidR="006515C3" w:rsidRDefault="00D756D3">
            <w:r>
              <w:rPr>
                <w:sz w:val="20"/>
                <w:szCs w:val="20"/>
              </w:rPr>
              <w:t>Adjective possessive positive masculine singular locative</w:t>
            </w:r>
          </w:p>
        </w:tc>
        <w:tc>
          <w:tcPr>
            <w:tcW w:w="4023" w:type="dxa"/>
            <w:shd w:val="clear" w:color="auto" w:fill="auto"/>
            <w:tcMar>
              <w:left w:w="93" w:type="dxa"/>
            </w:tcMar>
          </w:tcPr>
          <w:p w14:paraId="2299E3A9" w14:textId="77777777" w:rsidR="006515C3" w:rsidRDefault="00D756D3">
            <w:r>
              <w:rPr>
                <w:sz w:val="20"/>
                <w:szCs w:val="20"/>
              </w:rPr>
              <w:t>Verb main present second plural -Negative</w:t>
            </w:r>
          </w:p>
        </w:tc>
      </w:tr>
      <w:tr w:rsidR="006515C3" w14:paraId="74093AE4" w14:textId="77777777">
        <w:trPr>
          <w:trHeight w:val="290"/>
        </w:trPr>
        <w:tc>
          <w:tcPr>
            <w:tcW w:w="4266" w:type="dxa"/>
            <w:shd w:val="clear" w:color="auto" w:fill="auto"/>
            <w:tcMar>
              <w:left w:w="93" w:type="dxa"/>
            </w:tcMar>
          </w:tcPr>
          <w:p w14:paraId="46B90738" w14:textId="77777777" w:rsidR="006515C3" w:rsidRDefault="00D756D3">
            <w:r>
              <w:rPr>
                <w:sz w:val="20"/>
                <w:szCs w:val="20"/>
              </w:rPr>
              <w:t>Adjective possessive positive neuter singular locative</w:t>
            </w:r>
          </w:p>
        </w:tc>
        <w:tc>
          <w:tcPr>
            <w:tcW w:w="4023" w:type="dxa"/>
            <w:shd w:val="clear" w:color="auto" w:fill="auto"/>
            <w:tcMar>
              <w:left w:w="93" w:type="dxa"/>
            </w:tcMar>
          </w:tcPr>
          <w:p w14:paraId="4356CD27" w14:textId="77777777" w:rsidR="006515C3" w:rsidRDefault="00D756D3">
            <w:r>
              <w:rPr>
                <w:sz w:val="20"/>
                <w:szCs w:val="20"/>
              </w:rPr>
              <w:t>Pronoun demonstrative neuter plural accusative</w:t>
            </w:r>
          </w:p>
        </w:tc>
      </w:tr>
      <w:tr w:rsidR="006515C3" w14:paraId="09D2CD5F" w14:textId="77777777">
        <w:trPr>
          <w:trHeight w:val="290"/>
        </w:trPr>
        <w:tc>
          <w:tcPr>
            <w:tcW w:w="4266" w:type="dxa"/>
            <w:shd w:val="clear" w:color="auto" w:fill="auto"/>
            <w:tcMar>
              <w:left w:w="93" w:type="dxa"/>
            </w:tcMar>
          </w:tcPr>
          <w:p w14:paraId="212521FC" w14:textId="77777777" w:rsidR="006515C3" w:rsidRDefault="00D756D3">
            <w:r>
              <w:rPr>
                <w:sz w:val="20"/>
                <w:szCs w:val="20"/>
              </w:rPr>
              <w:t>Pronoun possessive third masculine singular accusative dual</w:t>
            </w:r>
          </w:p>
        </w:tc>
        <w:tc>
          <w:tcPr>
            <w:tcW w:w="4023" w:type="dxa"/>
            <w:shd w:val="clear" w:color="auto" w:fill="auto"/>
            <w:tcMar>
              <w:left w:w="93" w:type="dxa"/>
            </w:tcMar>
          </w:tcPr>
          <w:p w14:paraId="28957C6B" w14:textId="77777777" w:rsidR="006515C3" w:rsidRDefault="00D756D3">
            <w:r>
              <w:rPr>
                <w:sz w:val="20"/>
                <w:szCs w:val="20"/>
              </w:rPr>
              <w:t>Pronoun personal first singular accusative</w:t>
            </w:r>
          </w:p>
        </w:tc>
      </w:tr>
      <w:tr w:rsidR="006515C3" w14:paraId="5E24AAEC" w14:textId="77777777">
        <w:trPr>
          <w:trHeight w:val="290"/>
        </w:trPr>
        <w:tc>
          <w:tcPr>
            <w:tcW w:w="4266" w:type="dxa"/>
            <w:shd w:val="clear" w:color="auto" w:fill="auto"/>
            <w:tcMar>
              <w:left w:w="93" w:type="dxa"/>
            </w:tcMar>
          </w:tcPr>
          <w:p w14:paraId="771D6756" w14:textId="77777777" w:rsidR="006515C3" w:rsidRDefault="00D756D3">
            <w:r>
              <w:rPr>
                <w:sz w:val="20"/>
                <w:szCs w:val="20"/>
              </w:rPr>
              <w:t>Adjective possessive positive masculine singular nominative -Definiteness</w:t>
            </w:r>
          </w:p>
        </w:tc>
        <w:tc>
          <w:tcPr>
            <w:tcW w:w="4023" w:type="dxa"/>
            <w:shd w:val="clear" w:color="auto" w:fill="auto"/>
            <w:tcMar>
              <w:left w:w="93" w:type="dxa"/>
            </w:tcMar>
          </w:tcPr>
          <w:p w14:paraId="3E12466D" w14:textId="77777777" w:rsidR="006515C3" w:rsidRDefault="00D756D3">
            <w:r>
              <w:rPr>
                <w:sz w:val="20"/>
                <w:szCs w:val="20"/>
              </w:rPr>
              <w:t>Verb main present first singular</w:t>
            </w:r>
          </w:p>
        </w:tc>
      </w:tr>
      <w:tr w:rsidR="006515C3" w14:paraId="1CDC334A" w14:textId="77777777">
        <w:trPr>
          <w:trHeight w:val="290"/>
        </w:trPr>
        <w:tc>
          <w:tcPr>
            <w:tcW w:w="4266" w:type="dxa"/>
            <w:shd w:val="clear" w:color="auto" w:fill="auto"/>
            <w:tcMar>
              <w:left w:w="93" w:type="dxa"/>
            </w:tcMar>
          </w:tcPr>
          <w:p w14:paraId="3FBE0C15" w14:textId="77777777" w:rsidR="006515C3" w:rsidRDefault="00D756D3">
            <w:r>
              <w:rPr>
                <w:sz w:val="20"/>
                <w:szCs w:val="20"/>
              </w:rPr>
              <w:t>Pronoun possessive third feminine plural locative singular masculine</w:t>
            </w:r>
          </w:p>
        </w:tc>
        <w:tc>
          <w:tcPr>
            <w:tcW w:w="4023" w:type="dxa"/>
            <w:shd w:val="clear" w:color="auto" w:fill="auto"/>
            <w:tcMar>
              <w:left w:w="93" w:type="dxa"/>
            </w:tcMar>
          </w:tcPr>
          <w:p w14:paraId="78E24E21" w14:textId="77777777" w:rsidR="006515C3" w:rsidRDefault="00D756D3">
            <w:r>
              <w:rPr>
                <w:sz w:val="20"/>
                <w:szCs w:val="20"/>
              </w:rPr>
              <w:t>Verb main present first singular</w:t>
            </w:r>
          </w:p>
        </w:tc>
      </w:tr>
      <w:tr w:rsidR="006515C3" w14:paraId="331883FD" w14:textId="77777777">
        <w:trPr>
          <w:trHeight w:val="290"/>
        </w:trPr>
        <w:tc>
          <w:tcPr>
            <w:tcW w:w="4266" w:type="dxa"/>
            <w:shd w:val="clear" w:color="auto" w:fill="auto"/>
            <w:tcMar>
              <w:left w:w="93" w:type="dxa"/>
            </w:tcMar>
          </w:tcPr>
          <w:p w14:paraId="46A8558E" w14:textId="77777777" w:rsidR="006515C3" w:rsidRDefault="00D756D3">
            <w:r>
              <w:rPr>
                <w:sz w:val="20"/>
                <w:szCs w:val="20"/>
              </w:rPr>
              <w:t>Adjective possessive positive masculine plural nominative</w:t>
            </w:r>
          </w:p>
        </w:tc>
        <w:tc>
          <w:tcPr>
            <w:tcW w:w="4023" w:type="dxa"/>
            <w:shd w:val="clear" w:color="auto" w:fill="auto"/>
            <w:tcMar>
              <w:left w:w="93" w:type="dxa"/>
            </w:tcMar>
          </w:tcPr>
          <w:p w14:paraId="42E700DA" w14:textId="77777777" w:rsidR="006515C3" w:rsidRDefault="00D756D3">
            <w:r>
              <w:rPr>
                <w:sz w:val="20"/>
                <w:szCs w:val="20"/>
              </w:rPr>
              <w:t>Pronoun demonstrative masculine singular dative</w:t>
            </w:r>
          </w:p>
        </w:tc>
      </w:tr>
      <w:tr w:rsidR="006515C3" w14:paraId="61D579EF" w14:textId="77777777">
        <w:trPr>
          <w:trHeight w:val="290"/>
        </w:trPr>
        <w:tc>
          <w:tcPr>
            <w:tcW w:w="4266" w:type="dxa"/>
            <w:shd w:val="clear" w:color="auto" w:fill="auto"/>
            <w:tcMar>
              <w:left w:w="93" w:type="dxa"/>
            </w:tcMar>
          </w:tcPr>
          <w:p w14:paraId="4E8C3DC0" w14:textId="77777777" w:rsidR="006515C3" w:rsidRDefault="00D756D3">
            <w:r>
              <w:rPr>
                <w:sz w:val="20"/>
                <w:szCs w:val="20"/>
              </w:rPr>
              <w:t>Noun proper feminine plural dative</w:t>
            </w:r>
          </w:p>
        </w:tc>
        <w:tc>
          <w:tcPr>
            <w:tcW w:w="4023" w:type="dxa"/>
            <w:shd w:val="clear" w:color="auto" w:fill="auto"/>
            <w:tcMar>
              <w:left w:w="93" w:type="dxa"/>
            </w:tcMar>
          </w:tcPr>
          <w:p w14:paraId="7529DB78" w14:textId="77777777" w:rsidR="006515C3" w:rsidRDefault="00D756D3">
            <w:r>
              <w:rPr>
                <w:sz w:val="20"/>
                <w:szCs w:val="20"/>
              </w:rPr>
              <w:t>Pronoun indefinite feminine singular genitive</w:t>
            </w:r>
          </w:p>
        </w:tc>
      </w:tr>
      <w:tr w:rsidR="006515C3" w14:paraId="0066A7BF" w14:textId="77777777">
        <w:trPr>
          <w:trHeight w:val="290"/>
        </w:trPr>
        <w:tc>
          <w:tcPr>
            <w:tcW w:w="4266" w:type="dxa"/>
            <w:shd w:val="clear" w:color="auto" w:fill="auto"/>
            <w:tcMar>
              <w:left w:w="93" w:type="dxa"/>
            </w:tcMar>
          </w:tcPr>
          <w:p w14:paraId="55B3C307" w14:textId="77777777" w:rsidR="006515C3" w:rsidRDefault="00D756D3">
            <w:r>
              <w:rPr>
                <w:sz w:val="20"/>
                <w:szCs w:val="20"/>
              </w:rPr>
              <w:lastRenderedPageBreak/>
              <w:t>Numeral letter ordinal neuter plural genitive</w:t>
            </w:r>
          </w:p>
        </w:tc>
        <w:tc>
          <w:tcPr>
            <w:tcW w:w="4023" w:type="dxa"/>
            <w:shd w:val="clear" w:color="auto" w:fill="auto"/>
            <w:tcMar>
              <w:left w:w="93" w:type="dxa"/>
            </w:tcMar>
          </w:tcPr>
          <w:p w14:paraId="6C4DD163" w14:textId="77777777" w:rsidR="006515C3" w:rsidRDefault="00D756D3">
            <w:r>
              <w:rPr>
                <w:sz w:val="20"/>
                <w:szCs w:val="20"/>
              </w:rPr>
              <w:t>Pronoun indefinite masculine singular accusative</w:t>
            </w:r>
          </w:p>
        </w:tc>
      </w:tr>
      <w:tr w:rsidR="006515C3" w14:paraId="38457181" w14:textId="77777777">
        <w:trPr>
          <w:trHeight w:val="290"/>
        </w:trPr>
        <w:tc>
          <w:tcPr>
            <w:tcW w:w="4266" w:type="dxa"/>
            <w:shd w:val="clear" w:color="auto" w:fill="auto"/>
            <w:tcMar>
              <w:left w:w="93" w:type="dxa"/>
            </w:tcMar>
          </w:tcPr>
          <w:p w14:paraId="7D3E09B3" w14:textId="77777777" w:rsidR="006515C3" w:rsidRDefault="00D756D3">
            <w:r>
              <w:rPr>
                <w:sz w:val="20"/>
                <w:szCs w:val="20"/>
              </w:rPr>
              <w:t>Pronoun personal first dual accusative</w:t>
            </w:r>
          </w:p>
        </w:tc>
        <w:tc>
          <w:tcPr>
            <w:tcW w:w="4023" w:type="dxa"/>
            <w:shd w:val="clear" w:color="auto" w:fill="auto"/>
            <w:tcMar>
              <w:left w:w="93" w:type="dxa"/>
            </w:tcMar>
          </w:tcPr>
          <w:p w14:paraId="50070486" w14:textId="77777777" w:rsidR="006515C3" w:rsidRDefault="00D756D3">
            <w:r>
              <w:rPr>
                <w:sz w:val="20"/>
                <w:szCs w:val="20"/>
              </w:rPr>
              <w:t>Verb auxiliary present second plural -Negative</w:t>
            </w:r>
          </w:p>
        </w:tc>
      </w:tr>
      <w:tr w:rsidR="006515C3" w14:paraId="27BDB8C1" w14:textId="77777777">
        <w:trPr>
          <w:trHeight w:val="290"/>
        </w:trPr>
        <w:tc>
          <w:tcPr>
            <w:tcW w:w="4266" w:type="dxa"/>
            <w:shd w:val="clear" w:color="auto" w:fill="auto"/>
            <w:tcMar>
              <w:left w:w="93" w:type="dxa"/>
            </w:tcMar>
          </w:tcPr>
          <w:p w14:paraId="5B20401F" w14:textId="77777777" w:rsidR="006515C3" w:rsidRDefault="00D756D3">
            <w:r>
              <w:rPr>
                <w:sz w:val="20"/>
                <w:szCs w:val="20"/>
              </w:rPr>
              <w:t>Pronoun personal first dual dative</w:t>
            </w:r>
          </w:p>
        </w:tc>
        <w:tc>
          <w:tcPr>
            <w:tcW w:w="4023" w:type="dxa"/>
            <w:shd w:val="clear" w:color="auto" w:fill="auto"/>
            <w:tcMar>
              <w:left w:w="93" w:type="dxa"/>
            </w:tcMar>
          </w:tcPr>
          <w:p w14:paraId="7F48D26E" w14:textId="77777777" w:rsidR="006515C3" w:rsidRDefault="00D756D3">
            <w:r>
              <w:rPr>
                <w:sz w:val="20"/>
                <w:szCs w:val="20"/>
              </w:rPr>
              <w:t>Verb auxiliary future first singular -Negative</w:t>
            </w:r>
          </w:p>
        </w:tc>
      </w:tr>
      <w:tr w:rsidR="006515C3" w14:paraId="5DF4D620" w14:textId="77777777">
        <w:trPr>
          <w:trHeight w:val="290"/>
        </w:trPr>
        <w:tc>
          <w:tcPr>
            <w:tcW w:w="4266" w:type="dxa"/>
            <w:shd w:val="clear" w:color="auto" w:fill="auto"/>
            <w:tcMar>
              <w:left w:w="93" w:type="dxa"/>
            </w:tcMar>
          </w:tcPr>
          <w:p w14:paraId="34658214" w14:textId="77777777" w:rsidR="006515C3" w:rsidRDefault="00D756D3">
            <w:r>
              <w:rPr>
                <w:sz w:val="20"/>
                <w:szCs w:val="20"/>
              </w:rPr>
              <w:t>Noun proper neuter singular instrumental</w:t>
            </w:r>
          </w:p>
        </w:tc>
        <w:tc>
          <w:tcPr>
            <w:tcW w:w="4023" w:type="dxa"/>
            <w:shd w:val="clear" w:color="auto" w:fill="auto"/>
            <w:tcMar>
              <w:left w:w="93" w:type="dxa"/>
            </w:tcMar>
          </w:tcPr>
          <w:p w14:paraId="353C1B6C" w14:textId="77777777" w:rsidR="006515C3" w:rsidRDefault="00D756D3">
            <w:r>
              <w:rPr>
                <w:sz w:val="20"/>
                <w:szCs w:val="20"/>
              </w:rPr>
              <w:t>Pronoun personal first masculine plural nominative</w:t>
            </w:r>
          </w:p>
        </w:tc>
      </w:tr>
      <w:tr w:rsidR="006515C3" w14:paraId="1AAD26B4" w14:textId="77777777">
        <w:trPr>
          <w:trHeight w:val="290"/>
        </w:trPr>
        <w:tc>
          <w:tcPr>
            <w:tcW w:w="4266" w:type="dxa"/>
            <w:shd w:val="clear" w:color="auto" w:fill="auto"/>
            <w:tcMar>
              <w:left w:w="93" w:type="dxa"/>
            </w:tcMar>
          </w:tcPr>
          <w:p w14:paraId="14C765F1" w14:textId="77777777" w:rsidR="006515C3" w:rsidRDefault="00D756D3">
            <w:r>
              <w:rPr>
                <w:sz w:val="20"/>
                <w:szCs w:val="20"/>
              </w:rPr>
              <w:t>Adjective possessive positive feminine singular locative</w:t>
            </w:r>
          </w:p>
        </w:tc>
        <w:tc>
          <w:tcPr>
            <w:tcW w:w="4023" w:type="dxa"/>
            <w:shd w:val="clear" w:color="auto" w:fill="auto"/>
            <w:tcMar>
              <w:left w:w="93" w:type="dxa"/>
            </w:tcMar>
          </w:tcPr>
          <w:p w14:paraId="409E79A3" w14:textId="77777777" w:rsidR="006515C3" w:rsidRDefault="00D756D3">
            <w:r>
              <w:rPr>
                <w:sz w:val="20"/>
                <w:szCs w:val="20"/>
              </w:rPr>
              <w:t>Verb auxiliary present second plural +Negative</w:t>
            </w:r>
          </w:p>
        </w:tc>
      </w:tr>
      <w:tr w:rsidR="006515C3" w14:paraId="2E0F0E16" w14:textId="77777777">
        <w:trPr>
          <w:trHeight w:val="290"/>
        </w:trPr>
        <w:tc>
          <w:tcPr>
            <w:tcW w:w="4266" w:type="dxa"/>
            <w:shd w:val="clear" w:color="auto" w:fill="auto"/>
            <w:tcMar>
              <w:left w:w="93" w:type="dxa"/>
            </w:tcMar>
          </w:tcPr>
          <w:p w14:paraId="7FB27B9D" w14:textId="77777777" w:rsidR="006515C3" w:rsidRDefault="00D756D3">
            <w:r>
              <w:rPr>
                <w:sz w:val="20"/>
                <w:szCs w:val="20"/>
              </w:rPr>
              <w:t>Pronoun personal second singular accusative bound</w:t>
            </w:r>
          </w:p>
        </w:tc>
        <w:tc>
          <w:tcPr>
            <w:tcW w:w="4023" w:type="dxa"/>
            <w:shd w:val="clear" w:color="auto" w:fill="auto"/>
            <w:tcMar>
              <w:left w:w="93" w:type="dxa"/>
            </w:tcMar>
          </w:tcPr>
          <w:p w14:paraId="7D3D2706" w14:textId="77777777" w:rsidR="006515C3" w:rsidRDefault="00D756D3">
            <w:r>
              <w:rPr>
                <w:sz w:val="20"/>
                <w:szCs w:val="20"/>
              </w:rPr>
              <w:t>Verb main present first plural</w:t>
            </w:r>
          </w:p>
        </w:tc>
      </w:tr>
      <w:tr w:rsidR="006515C3" w14:paraId="4AFBC37C" w14:textId="77777777">
        <w:trPr>
          <w:trHeight w:val="290"/>
        </w:trPr>
        <w:tc>
          <w:tcPr>
            <w:tcW w:w="4266" w:type="dxa"/>
            <w:shd w:val="clear" w:color="auto" w:fill="auto"/>
            <w:tcMar>
              <w:left w:w="93" w:type="dxa"/>
            </w:tcMar>
          </w:tcPr>
          <w:p w14:paraId="129C340B" w14:textId="77777777" w:rsidR="006515C3" w:rsidRDefault="00D756D3">
            <w:r>
              <w:rPr>
                <w:sz w:val="20"/>
                <w:szCs w:val="20"/>
              </w:rPr>
              <w:t>Pronoun personal third masculine dual dative +Clitic</w:t>
            </w:r>
          </w:p>
        </w:tc>
        <w:tc>
          <w:tcPr>
            <w:tcW w:w="4023" w:type="dxa"/>
            <w:shd w:val="clear" w:color="auto" w:fill="auto"/>
            <w:tcMar>
              <w:left w:w="93" w:type="dxa"/>
            </w:tcMar>
          </w:tcPr>
          <w:p w14:paraId="0D853981" w14:textId="77777777" w:rsidR="006515C3" w:rsidRDefault="00D756D3">
            <w:r>
              <w:rPr>
                <w:sz w:val="20"/>
                <w:szCs w:val="20"/>
              </w:rPr>
              <w:t>Pronoun indefinite feminine singular accusative</w:t>
            </w:r>
          </w:p>
        </w:tc>
      </w:tr>
      <w:tr w:rsidR="006515C3" w14:paraId="2A2A96EE" w14:textId="77777777">
        <w:trPr>
          <w:trHeight w:val="290"/>
        </w:trPr>
        <w:tc>
          <w:tcPr>
            <w:tcW w:w="4266" w:type="dxa"/>
            <w:shd w:val="clear" w:color="auto" w:fill="auto"/>
            <w:tcMar>
              <w:left w:w="93" w:type="dxa"/>
            </w:tcMar>
          </w:tcPr>
          <w:p w14:paraId="378739AC" w14:textId="77777777" w:rsidR="006515C3" w:rsidRDefault="00D756D3">
            <w:r>
              <w:rPr>
                <w:sz w:val="20"/>
                <w:szCs w:val="20"/>
              </w:rPr>
              <w:t>Adjective possessive positive masculine plural locative</w:t>
            </w:r>
          </w:p>
        </w:tc>
        <w:tc>
          <w:tcPr>
            <w:tcW w:w="4023" w:type="dxa"/>
            <w:shd w:val="clear" w:color="auto" w:fill="auto"/>
            <w:tcMar>
              <w:left w:w="93" w:type="dxa"/>
            </w:tcMar>
          </w:tcPr>
          <w:p w14:paraId="59BC5C37" w14:textId="77777777" w:rsidR="006515C3" w:rsidRDefault="00D756D3">
            <w:r>
              <w:rPr>
                <w:sz w:val="20"/>
                <w:szCs w:val="20"/>
              </w:rPr>
              <w:t>Pronoun demonstrative feminine plural accusative</w:t>
            </w:r>
          </w:p>
        </w:tc>
      </w:tr>
    </w:tbl>
    <w:p w14:paraId="3EECDFFC" w14:textId="77777777" w:rsidR="006515C3" w:rsidRDefault="00D756D3">
      <w:pPr>
        <w:spacing w:line="360" w:lineRule="auto"/>
        <w:jc w:val="center"/>
      </w:pPr>
      <w:r>
        <w:rPr>
          <w:lang w:val="en-GB"/>
        </w:rPr>
        <w:t>Table 2: Most salient differences in morphosyntactic descriptions between Gigafida 2.0 and Parlameter.</w:t>
      </w:r>
    </w:p>
    <w:p w14:paraId="205990E1" w14:textId="77777777" w:rsidR="006515C3" w:rsidRDefault="006515C3">
      <w:pPr>
        <w:spacing w:line="360" w:lineRule="auto"/>
        <w:jc w:val="both"/>
        <w:rPr>
          <w:lang w:val="en-GB"/>
        </w:rPr>
      </w:pPr>
    </w:p>
    <w:p w14:paraId="2717C269" w14:textId="77777777" w:rsidR="006515C3" w:rsidRDefault="00F26B24">
      <w:pPr>
        <w:spacing w:line="360" w:lineRule="auto"/>
        <w:jc w:val="both"/>
        <w:rPr>
          <w:lang w:val="en-GB"/>
        </w:rPr>
      </w:pPr>
      <w:r>
        <w:rPr>
          <w:lang w:val="en-GB"/>
        </w:rPr>
        <w:tab/>
      </w:r>
      <w:r w:rsidR="00D756D3">
        <w:rPr>
          <w:lang w:val="en-GB"/>
        </w:rPr>
        <w:t xml:space="preserve">The results show that the parliamentary speeches, as expected, contain more present tense verb forms, especially in the first and second person singular or plural (e.g., </w:t>
      </w:r>
      <w:r w:rsidR="00D756D3">
        <w:rPr>
          <w:i/>
          <w:lang w:val="en-GB"/>
        </w:rPr>
        <w:t>imamo - we have, pozdravljam - I greet, zaupate- you trust</w:t>
      </w:r>
      <w:r w:rsidR="00D756D3">
        <w:rPr>
          <w:lang w:val="en-GB"/>
        </w:rPr>
        <w:t xml:space="preserve">), as well as personal and demonstrative pronouns, the former most prominently as the first person singular personal pronoun </w:t>
      </w:r>
      <w:r w:rsidR="00D756D3">
        <w:rPr>
          <w:i/>
          <w:lang w:val="en-GB"/>
        </w:rPr>
        <w:t>(jaz - I</w:t>
      </w:r>
      <w:r w:rsidR="00D756D3">
        <w:rPr>
          <w:lang w:val="en-GB"/>
        </w:rPr>
        <w:t>).</w:t>
      </w:r>
    </w:p>
    <w:p w14:paraId="5589F23C" w14:textId="77777777" w:rsidR="006515C3" w:rsidRDefault="00F26B24">
      <w:pPr>
        <w:spacing w:line="360" w:lineRule="auto"/>
        <w:jc w:val="both"/>
      </w:pPr>
      <w:r>
        <w:rPr>
          <w:lang w:val="en-GB"/>
        </w:rPr>
        <w:tab/>
      </w:r>
      <w:r w:rsidR="00D756D3">
        <w:rPr>
          <w:lang w:val="en-GB"/>
        </w:rPr>
        <w:t xml:space="preserve">On the other hand, the parliamentary proceedings do not contain URLs or Roman numerals. More interestingly, they also contain significantly fewer possessive adjectives (e.g. </w:t>
      </w:r>
      <w:r w:rsidR="00D756D3">
        <w:rPr>
          <w:i/>
          <w:iCs/>
          <w:lang w:val="en-GB"/>
        </w:rPr>
        <w:t>torkovim - Tuesday’s</w:t>
      </w:r>
      <w:r w:rsidR="00D756D3">
        <w:rPr>
          <w:lang w:val="en-GB"/>
        </w:rPr>
        <w:t>) and pronouns (</w:t>
      </w:r>
      <w:r w:rsidR="00D756D3">
        <w:rPr>
          <w:i/>
          <w:iCs/>
          <w:lang w:val="en-GB"/>
        </w:rPr>
        <w:t>njun - theirs</w:t>
      </w:r>
      <w:r w:rsidR="00D756D3">
        <w:rPr>
          <w:i/>
          <w:iCs/>
          <w:vertAlign w:val="subscript"/>
          <w:lang w:val="en-GB"/>
        </w:rPr>
        <w:t>[dual]</w:t>
      </w:r>
      <w:r w:rsidR="00D756D3">
        <w:rPr>
          <w:lang w:val="en-GB"/>
        </w:rPr>
        <w:t xml:space="preserve">), proper names, numerals, personal pronouns in the dual number </w:t>
      </w:r>
      <w:r w:rsidR="00D756D3">
        <w:t>(</w:t>
      </w:r>
      <w:r w:rsidR="00D756D3">
        <w:rPr>
          <w:i/>
          <w:iCs/>
        </w:rPr>
        <w:t>naju - us two</w:t>
      </w:r>
      <w:r w:rsidR="00D756D3">
        <w:t>), or in second person singular accusative (</w:t>
      </w:r>
      <w:r w:rsidR="00D756D3">
        <w:rPr>
          <w:i/>
          <w:iCs/>
        </w:rPr>
        <w:t>nate - to you</w:t>
      </w:r>
      <w:r w:rsidR="00D756D3">
        <w:t xml:space="preserve">) </w:t>
      </w:r>
      <w:r w:rsidR="00D756D3">
        <w:rPr>
          <w:lang w:val="en-GB"/>
        </w:rPr>
        <w:t>than general Slovene.</w:t>
      </w:r>
    </w:p>
    <w:p w14:paraId="281EDB90" w14:textId="77777777" w:rsidR="006515C3" w:rsidRDefault="006515C3">
      <w:pPr>
        <w:spacing w:line="360" w:lineRule="auto"/>
        <w:jc w:val="both"/>
      </w:pPr>
    </w:p>
    <w:p w14:paraId="42D9EF24" w14:textId="77777777" w:rsidR="00F26B24" w:rsidRDefault="00D756D3">
      <w:pPr>
        <w:spacing w:line="360" w:lineRule="auto"/>
        <w:jc w:val="center"/>
      </w:pPr>
      <w:r>
        <w:rPr>
          <w:b/>
          <w:lang w:val="en-GB"/>
        </w:rPr>
        <w:t>4.3</w:t>
      </w:r>
      <w:r w:rsidR="00A351E3">
        <w:rPr>
          <w:b/>
          <w:lang w:val="en-GB"/>
        </w:rPr>
        <w:t>.</w:t>
      </w:r>
      <w:r>
        <w:rPr>
          <w:b/>
          <w:lang w:val="en-GB"/>
        </w:rPr>
        <w:t xml:space="preserve"> </w:t>
      </w:r>
      <w:commentRangeStart w:id="8"/>
      <w:r w:rsidRPr="00771980">
        <w:rPr>
          <w:b/>
          <w:i/>
          <w:lang w:val="en-GB"/>
        </w:rPr>
        <w:t>Language and gender in Parla</w:t>
      </w:r>
      <w:r w:rsidR="00A351E3" w:rsidRPr="00771980">
        <w:rPr>
          <w:b/>
          <w:i/>
          <w:lang w:val="en-GB"/>
        </w:rPr>
        <w:t>m</w:t>
      </w:r>
      <w:r w:rsidRPr="00771980">
        <w:rPr>
          <w:b/>
          <w:i/>
          <w:lang w:val="en-GB"/>
        </w:rPr>
        <w:t>eter</w:t>
      </w:r>
      <w:commentRangeEnd w:id="8"/>
      <w:r w:rsidR="0001393B">
        <w:rPr>
          <w:rStyle w:val="CommentReference"/>
        </w:rPr>
        <w:commentReference w:id="8"/>
      </w:r>
    </w:p>
    <w:p w14:paraId="3DB80B06" w14:textId="77777777" w:rsidR="006515C3" w:rsidRDefault="00F26B24">
      <w:pPr>
        <w:spacing w:line="360" w:lineRule="auto"/>
        <w:jc w:val="both"/>
      </w:pPr>
      <w:r>
        <w:rPr>
          <w:lang w:val="en-GB"/>
        </w:rPr>
        <w:tab/>
      </w:r>
      <w:r w:rsidR="00D756D3">
        <w:rPr>
          <w:lang w:val="en-GB"/>
        </w:rPr>
        <w:t>Gender is recorded for all but one speaker in the corpus.</w:t>
      </w:r>
      <w:r w:rsidR="00D756D3">
        <w:rPr>
          <w:rStyle w:val="FootnoteAnchor"/>
          <w:lang w:val="en-GB"/>
        </w:rPr>
        <w:footnoteReference w:id="9"/>
      </w:r>
      <w:r w:rsidR="00D756D3">
        <w:rPr>
          <w:lang w:val="en-GB"/>
        </w:rPr>
        <w:t xml:space="preserve"> In total, 1,965 speakers are represented, 62% of which are male and 38% female. Interestingly, the contribution from the speakers is not proportionate to the distribution according to their gender, with the male speakers contributing 71% of the tokens in the corpus and the female speakers 29%. On the speech level the difference is even more pronounced as the male speakers delivered 73% of the speeches while female speakers only 27%, indicating that, on average, the speeches given by female speakers were somewhat longer than those by male speakers.</w:t>
      </w:r>
    </w:p>
    <w:p w14:paraId="588BC1F1" w14:textId="77777777" w:rsidR="006515C3" w:rsidRDefault="006515C3">
      <w:pPr>
        <w:spacing w:line="360" w:lineRule="auto"/>
        <w:jc w:val="both"/>
        <w:rPr>
          <w:lang w:val="en-GB"/>
        </w:rPr>
      </w:pPr>
    </w:p>
    <w:tbl>
      <w:tblPr>
        <w:tblW w:w="8368"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23"/>
        <w:gridCol w:w="1502"/>
        <w:gridCol w:w="1430"/>
        <w:gridCol w:w="1897"/>
        <w:gridCol w:w="1616"/>
      </w:tblGrid>
      <w:tr w:rsidR="006515C3" w14:paraId="44B84F85"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49C0F73" w14:textId="77777777" w:rsidR="006515C3" w:rsidRDefault="00D756D3">
            <w:pPr>
              <w:rPr>
                <w:b/>
                <w:color w:val="000000"/>
              </w:rPr>
            </w:pPr>
            <w:r>
              <w:rPr>
                <w:b/>
                <w:color w:val="000000"/>
              </w:rPr>
              <w:t>Gender</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095A88" w14:textId="77777777" w:rsidR="006515C3" w:rsidRDefault="00D756D3">
            <w:pPr>
              <w:jc w:val="center"/>
              <w:rPr>
                <w:color w:val="000000"/>
              </w:rPr>
            </w:pPr>
            <w:r>
              <w:rPr>
                <w:color w:val="000000"/>
              </w:rPr>
              <w:t>No. of speakers</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BE3169A" w14:textId="77777777" w:rsidR="006515C3" w:rsidRDefault="00D756D3">
            <w:pPr>
              <w:jc w:val="center"/>
              <w:rPr>
                <w:color w:val="000000"/>
              </w:rPr>
            </w:pPr>
            <w:r>
              <w:rPr>
                <w:color w:val="000000"/>
              </w:rPr>
              <w:t>% of speakers</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1E71440" w14:textId="77777777" w:rsidR="006515C3" w:rsidRDefault="00D756D3">
            <w:pPr>
              <w:jc w:val="center"/>
              <w:rPr>
                <w:color w:val="000000"/>
              </w:rPr>
            </w:pPr>
            <w:r>
              <w:rPr>
                <w:color w:val="000000"/>
              </w:rPr>
              <w:t>No. of tokens</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90089EF" w14:textId="77777777" w:rsidR="006515C3" w:rsidRDefault="00D756D3">
            <w:pPr>
              <w:jc w:val="center"/>
              <w:rPr>
                <w:color w:val="000000"/>
              </w:rPr>
            </w:pPr>
            <w:r>
              <w:rPr>
                <w:color w:val="000000"/>
              </w:rPr>
              <w:t>% of tokens</w:t>
            </w:r>
          </w:p>
        </w:tc>
      </w:tr>
      <w:tr w:rsidR="006515C3" w14:paraId="4C1059CF"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DCF8CE9" w14:textId="77777777" w:rsidR="006515C3" w:rsidRDefault="00D756D3">
            <w:pPr>
              <w:rPr>
                <w:color w:val="000000"/>
              </w:rPr>
            </w:pPr>
            <w:r>
              <w:rPr>
                <w:color w:val="000000"/>
              </w:rPr>
              <w:t>Female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5DC08D" w14:textId="77777777" w:rsidR="006515C3" w:rsidRDefault="00D756D3">
            <w:pPr>
              <w:jc w:val="right"/>
              <w:rPr>
                <w:color w:val="000000"/>
              </w:rPr>
            </w:pPr>
            <w:r>
              <w:rPr>
                <w:color w:val="000000"/>
              </w:rPr>
              <w:t>747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DB0CF70" w14:textId="77777777" w:rsidR="006515C3" w:rsidRDefault="00D756D3">
            <w:pPr>
              <w:jc w:val="right"/>
              <w:rPr>
                <w:color w:val="000000"/>
              </w:rPr>
            </w:pPr>
            <w:r>
              <w:rPr>
                <w:color w:val="000000"/>
              </w:rPr>
              <w:t>38%</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3130350" w14:textId="77777777" w:rsidR="006515C3" w:rsidRDefault="00D756D3">
            <w:pPr>
              <w:jc w:val="right"/>
              <w:rPr>
                <w:color w:val="000000"/>
              </w:rPr>
            </w:pPr>
            <w:r>
              <w:rPr>
                <w:color w:val="000000"/>
              </w:rPr>
              <w:t>29,147,871</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72BEDA" w14:textId="77777777" w:rsidR="006515C3" w:rsidRDefault="00D756D3">
            <w:pPr>
              <w:jc w:val="right"/>
              <w:rPr>
                <w:color w:val="000000"/>
              </w:rPr>
            </w:pPr>
            <w:r>
              <w:rPr>
                <w:color w:val="000000"/>
              </w:rPr>
              <w:t>71%</w:t>
            </w:r>
          </w:p>
        </w:tc>
      </w:tr>
      <w:tr w:rsidR="006515C3" w14:paraId="18EFC9AC"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A5235E7" w14:textId="77777777" w:rsidR="006515C3" w:rsidRDefault="00D756D3">
            <w:pPr>
              <w:rPr>
                <w:color w:val="000000"/>
              </w:rPr>
            </w:pPr>
            <w:r>
              <w:rPr>
                <w:color w:val="000000"/>
              </w:rPr>
              <w:t>Male</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EEAB610" w14:textId="77777777" w:rsidR="006515C3" w:rsidRDefault="00D756D3">
            <w:pPr>
              <w:jc w:val="right"/>
              <w:rPr>
                <w:color w:val="000000"/>
              </w:rPr>
            </w:pPr>
            <w:r>
              <w:rPr>
                <w:color w:val="000000"/>
              </w:rPr>
              <w:t>1217</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D5740CD" w14:textId="77777777" w:rsidR="006515C3" w:rsidRDefault="00D756D3">
            <w:pPr>
              <w:jc w:val="right"/>
              <w:rPr>
                <w:color w:val="000000"/>
              </w:rPr>
            </w:pPr>
            <w:r>
              <w:rPr>
                <w:color w:val="000000"/>
              </w:rPr>
              <w:t>62%</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5DF322" w14:textId="77777777" w:rsidR="006515C3" w:rsidRDefault="00D756D3">
            <w:pPr>
              <w:jc w:val="right"/>
              <w:rPr>
                <w:color w:val="000000"/>
              </w:rPr>
            </w:pPr>
            <w:r>
              <w:rPr>
                <w:color w:val="000000"/>
              </w:rPr>
              <w:t>11,838,913</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A45202B" w14:textId="77777777" w:rsidR="006515C3" w:rsidRDefault="00D756D3">
            <w:pPr>
              <w:jc w:val="right"/>
              <w:rPr>
                <w:color w:val="000000"/>
              </w:rPr>
            </w:pPr>
            <w:r>
              <w:rPr>
                <w:color w:val="000000"/>
              </w:rPr>
              <w:t>29%</w:t>
            </w:r>
          </w:p>
        </w:tc>
      </w:tr>
      <w:tr w:rsidR="006515C3" w14:paraId="1150611D"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21879DD" w14:textId="77777777" w:rsidR="006515C3" w:rsidRDefault="00D756D3">
            <w:r>
              <w:rPr>
                <w:color w:val="000000"/>
              </w:rPr>
              <w:t>Unknown</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007FDD5" w14:textId="77777777" w:rsidR="006515C3" w:rsidRDefault="00D756D3">
            <w:pPr>
              <w:jc w:val="right"/>
              <w:rPr>
                <w:color w:val="000000"/>
              </w:rPr>
            </w:pPr>
            <w:r>
              <w:rPr>
                <w:color w:val="000000"/>
              </w:rPr>
              <w:t>1</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DA1B976" w14:textId="77777777" w:rsidR="006515C3" w:rsidRDefault="00D756D3">
            <w:pPr>
              <w:jc w:val="right"/>
              <w:rPr>
                <w:color w:val="000000"/>
              </w:rPr>
            </w:pPr>
            <w:r>
              <w:rPr>
                <w:color w:val="000000"/>
              </w:rPr>
              <w:t>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54989F" w14:textId="77777777" w:rsidR="006515C3" w:rsidRDefault="00D756D3">
            <w:pPr>
              <w:jc w:val="right"/>
              <w:rPr>
                <w:color w:val="000000"/>
              </w:rPr>
            </w:pPr>
            <w:r>
              <w:rPr>
                <w:color w:val="000000"/>
              </w:rPr>
              <w:t>732</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6FBA72" w14:textId="77777777" w:rsidR="006515C3" w:rsidRDefault="00D756D3">
            <w:pPr>
              <w:jc w:val="right"/>
              <w:rPr>
                <w:color w:val="000000"/>
              </w:rPr>
            </w:pPr>
            <w:r>
              <w:rPr>
                <w:color w:val="000000"/>
              </w:rPr>
              <w:t>0%</w:t>
            </w:r>
          </w:p>
        </w:tc>
      </w:tr>
      <w:tr w:rsidR="006515C3" w14:paraId="76B37567" w14:textId="77777777">
        <w:trPr>
          <w:trHeight w:val="320"/>
        </w:trPr>
        <w:tc>
          <w:tcPr>
            <w:tcW w:w="1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3AA43C4" w14:textId="77777777" w:rsidR="006515C3" w:rsidRDefault="00D756D3">
            <w:pPr>
              <w:rPr>
                <w:color w:val="000000"/>
              </w:rPr>
            </w:pPr>
            <w:r>
              <w:rPr>
                <w:color w:val="000000"/>
              </w:rPr>
              <w:t>Total</w:t>
            </w:r>
          </w:p>
        </w:tc>
        <w:tc>
          <w:tcPr>
            <w:tcW w:w="150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5F692D1" w14:textId="77777777" w:rsidR="006515C3" w:rsidRDefault="00D756D3">
            <w:pPr>
              <w:jc w:val="right"/>
              <w:rPr>
                <w:color w:val="000000"/>
              </w:rPr>
            </w:pPr>
            <w:r>
              <w:rPr>
                <w:color w:val="000000"/>
              </w:rPr>
              <w:t>1965</w:t>
            </w:r>
          </w:p>
        </w:tc>
        <w:tc>
          <w:tcPr>
            <w:tcW w:w="14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6B22E3" w14:textId="77777777" w:rsidR="006515C3" w:rsidRDefault="00D756D3">
            <w:pPr>
              <w:jc w:val="right"/>
              <w:rPr>
                <w:color w:val="000000"/>
              </w:rPr>
            </w:pPr>
            <w:r>
              <w:rPr>
                <w:color w:val="000000"/>
              </w:rPr>
              <w:t>100%</w:t>
            </w:r>
          </w:p>
        </w:tc>
        <w:tc>
          <w:tcPr>
            <w:tcW w:w="189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C261276" w14:textId="77777777" w:rsidR="006515C3" w:rsidRDefault="00D756D3">
            <w:pPr>
              <w:jc w:val="right"/>
              <w:rPr>
                <w:color w:val="000000"/>
              </w:rPr>
            </w:pPr>
            <w:r>
              <w:rPr>
                <w:color w:val="000000"/>
              </w:rPr>
              <w:t>40,987,516</w:t>
            </w:r>
          </w:p>
        </w:tc>
        <w:tc>
          <w:tcPr>
            <w:tcW w:w="1616"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9F3B52" w14:textId="77777777" w:rsidR="006515C3" w:rsidRDefault="00D756D3">
            <w:pPr>
              <w:jc w:val="right"/>
              <w:rPr>
                <w:color w:val="000000"/>
              </w:rPr>
            </w:pPr>
            <w:r>
              <w:rPr>
                <w:color w:val="000000"/>
              </w:rPr>
              <w:t>100%</w:t>
            </w:r>
          </w:p>
        </w:tc>
      </w:tr>
    </w:tbl>
    <w:p w14:paraId="5DABEE99" w14:textId="77777777" w:rsidR="006515C3" w:rsidRDefault="00D756D3">
      <w:pPr>
        <w:spacing w:line="360" w:lineRule="auto"/>
        <w:jc w:val="center"/>
      </w:pPr>
      <w:r>
        <w:rPr>
          <w:lang w:val="en-GB"/>
        </w:rPr>
        <w:t>Table 4: Distribution of speakers and text production by gender in Parlameter.</w:t>
      </w:r>
    </w:p>
    <w:p w14:paraId="27ED38ED" w14:textId="77777777" w:rsidR="006515C3" w:rsidRDefault="006515C3">
      <w:pPr>
        <w:spacing w:line="360" w:lineRule="auto"/>
        <w:jc w:val="both"/>
        <w:rPr>
          <w:lang w:val="en-GB"/>
        </w:rPr>
      </w:pPr>
    </w:p>
    <w:p w14:paraId="52ADB1AA" w14:textId="77777777" w:rsidR="006515C3" w:rsidRDefault="00F26B24">
      <w:pPr>
        <w:spacing w:line="360" w:lineRule="auto"/>
        <w:jc w:val="both"/>
        <w:rPr>
          <w:lang w:val="en-GB"/>
        </w:rPr>
      </w:pPr>
      <w:r>
        <w:rPr>
          <w:lang w:val="en-GB"/>
        </w:rPr>
        <w:tab/>
      </w:r>
      <w:r w:rsidR="00D756D3">
        <w:rPr>
          <w:lang w:val="en-GB"/>
        </w:rPr>
        <w:t xml:space="preserve">Table 5, which lists top-ranking 10 female and male speakers and their production in terms of tokens, shows that the most prolific male speakers produced nearly twice as much material as their female counterparts. Overall, all top 10 speakers except one (Miha Kordiš, male, the Levica party) have a leading role in one or more parliamentary or governmental bodies, including 2 ministers, both of which are female, 2 opposition deputy group chairs, who are both male, and the Chair of the National Assembly who is also male. Based on their roles in the parliament or the government, top-ranking speakers represent issues on culture, corruption, judiciary, finances, agriculture, foreign policy, education and infrastructure. In terms of political orientation, the largest opposition party SDS is best represented with 5 top-ranking male and 3 female speakers, including chair and vice-chair of their deputy group. Among the top-ranking female speakers, the entire political spectrum is represented while male speakers from the SD and DeSUS parties do not make the list, and the SMC party is only represented by the Chair of the National Assembly whose role is most likely predominantly procedural, not to promote the party agenda. </w:t>
      </w:r>
    </w:p>
    <w:p w14:paraId="6C85B13B"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12"/>
        <w:gridCol w:w="1737"/>
        <w:gridCol w:w="851"/>
        <w:gridCol w:w="1323"/>
        <w:gridCol w:w="2339"/>
        <w:gridCol w:w="1134"/>
      </w:tblGrid>
      <w:tr w:rsidR="006515C3" w14:paraId="05ACA8AB"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ED028B" w14:textId="77777777" w:rsidR="006515C3" w:rsidRDefault="00D756D3">
            <w:pPr>
              <w:jc w:val="center"/>
              <w:rPr>
                <w:color w:val="000000"/>
                <w:sz w:val="20"/>
                <w:szCs w:val="20"/>
              </w:rPr>
            </w:pPr>
            <w:r>
              <w:rPr>
                <w:color w:val="000000"/>
                <w:sz w:val="20"/>
                <w:szCs w:val="20"/>
              </w:rPr>
              <w:t>Female</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876DBB" w14:textId="77777777" w:rsidR="006515C3" w:rsidRDefault="00D756D3">
            <w:pPr>
              <w:jc w:val="center"/>
              <w:rPr>
                <w:color w:val="000000"/>
                <w:sz w:val="20"/>
                <w:szCs w:val="20"/>
              </w:rPr>
            </w:pPr>
            <w:r>
              <w:rPr>
                <w:color w:val="000000"/>
                <w:sz w:val="20"/>
                <w:szCs w:val="20"/>
              </w:rPr>
              <w:t>Party affiliation // Role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89739A" w14:textId="77777777" w:rsidR="006515C3" w:rsidRDefault="00D756D3">
            <w:pPr>
              <w:jc w:val="center"/>
              <w:rPr>
                <w:color w:val="000000"/>
                <w:sz w:val="20"/>
                <w:szCs w:val="20"/>
              </w:rPr>
            </w:pPr>
            <w:r>
              <w:rPr>
                <w:color w:val="000000"/>
                <w:sz w:val="20"/>
                <w:szCs w:val="20"/>
              </w:rPr>
              <w:t>Tok.</w:t>
            </w:r>
          </w:p>
          <w:p w14:paraId="7424BE86" w14:textId="77777777" w:rsidR="006515C3" w:rsidRDefault="00D756D3">
            <w:pPr>
              <w:jc w:val="center"/>
              <w:rPr>
                <w:color w:val="000000"/>
                <w:sz w:val="20"/>
                <w:szCs w:val="20"/>
              </w:rPr>
            </w:pPr>
            <w:r>
              <w:rPr>
                <w:color w:val="000000"/>
                <w:sz w:val="20"/>
                <w:szCs w:val="20"/>
              </w:rPr>
              <w:t>%</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AE03E1" w14:textId="77777777" w:rsidR="006515C3" w:rsidRDefault="00D756D3">
            <w:pPr>
              <w:rPr>
                <w:color w:val="000000"/>
                <w:sz w:val="20"/>
                <w:szCs w:val="20"/>
              </w:rPr>
            </w:pPr>
            <w:r>
              <w:rPr>
                <w:color w:val="000000"/>
                <w:sz w:val="20"/>
                <w:szCs w:val="20"/>
              </w:rPr>
              <w:t>Male</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D7A979" w14:textId="77777777" w:rsidR="006515C3" w:rsidRDefault="00D756D3">
            <w:pPr>
              <w:rPr>
                <w:color w:val="000000"/>
                <w:sz w:val="20"/>
                <w:szCs w:val="20"/>
              </w:rPr>
            </w:pPr>
            <w:r>
              <w:rPr>
                <w:color w:val="000000"/>
                <w:sz w:val="20"/>
                <w:szCs w:val="20"/>
              </w:rPr>
              <w:t>Party affiliation // Role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8D85E2" w14:textId="77777777" w:rsidR="006515C3" w:rsidRDefault="00D756D3">
            <w:pPr>
              <w:jc w:val="center"/>
              <w:rPr>
                <w:color w:val="000000"/>
                <w:sz w:val="20"/>
                <w:szCs w:val="20"/>
              </w:rPr>
            </w:pPr>
            <w:r>
              <w:rPr>
                <w:color w:val="000000"/>
                <w:sz w:val="20"/>
                <w:szCs w:val="20"/>
              </w:rPr>
              <w:t>Tok.</w:t>
            </w:r>
          </w:p>
          <w:p w14:paraId="6A5623EA" w14:textId="77777777" w:rsidR="006515C3" w:rsidRDefault="00D756D3">
            <w:pPr>
              <w:jc w:val="center"/>
              <w:rPr>
                <w:color w:val="000000"/>
                <w:sz w:val="20"/>
                <w:szCs w:val="20"/>
              </w:rPr>
            </w:pPr>
            <w:r>
              <w:rPr>
                <w:color w:val="000000"/>
                <w:sz w:val="20"/>
                <w:szCs w:val="20"/>
              </w:rPr>
              <w:t>%</w:t>
            </w:r>
          </w:p>
        </w:tc>
      </w:tr>
      <w:tr w:rsidR="006515C3" w14:paraId="231D25E1"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CF67BC" w14:textId="77777777" w:rsidR="006515C3" w:rsidRDefault="00D756D3">
            <w:pPr>
              <w:rPr>
                <w:color w:val="000000"/>
                <w:sz w:val="20"/>
                <w:szCs w:val="20"/>
              </w:rPr>
            </w:pPr>
            <w:r>
              <w:rPr>
                <w:color w:val="000000"/>
                <w:sz w:val="20"/>
                <w:szCs w:val="20"/>
              </w:rPr>
              <w:t>Anja B. Žibert</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CB794D" w14:textId="77777777" w:rsidR="006515C3" w:rsidRDefault="00D756D3">
            <w:pPr>
              <w:rPr>
                <w:color w:val="000000"/>
                <w:sz w:val="20"/>
                <w:szCs w:val="20"/>
              </w:rPr>
            </w:pPr>
            <w:r>
              <w:rPr>
                <w:color w:val="000000"/>
                <w:sz w:val="20"/>
                <w:szCs w:val="20"/>
              </w:rPr>
              <w:t>SDS // Chair of the 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F96F4B" w14:textId="77777777" w:rsidR="006515C3" w:rsidRDefault="00D756D3">
            <w:pPr>
              <w:jc w:val="right"/>
              <w:rPr>
                <w:color w:val="000000"/>
                <w:sz w:val="20"/>
                <w:szCs w:val="20"/>
              </w:rPr>
            </w:pPr>
            <w:r>
              <w:rPr>
                <w:color w:val="000000"/>
                <w:sz w:val="20"/>
                <w:szCs w:val="20"/>
              </w:rPr>
              <w:t>698,883</w:t>
            </w:r>
          </w:p>
          <w:p w14:paraId="122F4E84" w14:textId="77777777" w:rsidR="006515C3" w:rsidRDefault="00D756D3">
            <w:pPr>
              <w:jc w:val="right"/>
              <w:rPr>
                <w:color w:val="000000"/>
                <w:sz w:val="20"/>
                <w:szCs w:val="20"/>
              </w:rPr>
            </w:pPr>
            <w:r>
              <w:rPr>
                <w:color w:val="000000"/>
                <w:sz w:val="20"/>
                <w:szCs w:val="20"/>
              </w:rPr>
              <w:t>6%</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E3CF42" w14:textId="77777777" w:rsidR="006515C3" w:rsidRDefault="00D756D3">
            <w:pPr>
              <w:rPr>
                <w:color w:val="000000"/>
                <w:sz w:val="20"/>
                <w:szCs w:val="20"/>
              </w:rPr>
            </w:pPr>
            <w:r>
              <w:rPr>
                <w:color w:val="000000"/>
                <w:sz w:val="20"/>
                <w:szCs w:val="20"/>
              </w:rPr>
              <w:t>Jožef Horvat</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D92DE62" w14:textId="77777777" w:rsidR="006515C3" w:rsidRDefault="00D756D3">
            <w:pPr>
              <w:rPr>
                <w:color w:val="000000"/>
                <w:sz w:val="20"/>
                <w:szCs w:val="20"/>
              </w:rPr>
            </w:pPr>
            <w:r>
              <w:rPr>
                <w:color w:val="000000"/>
                <w:sz w:val="20"/>
                <w:szCs w:val="20"/>
              </w:rPr>
              <w:t>NSI // Chair of the Foreign Policy Committee; Chair of the Deputy Group NSI</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6A3369" w14:textId="77777777" w:rsidR="006515C3" w:rsidRDefault="00D756D3">
            <w:pPr>
              <w:jc w:val="right"/>
              <w:rPr>
                <w:color w:val="000000"/>
                <w:sz w:val="20"/>
                <w:szCs w:val="20"/>
              </w:rPr>
            </w:pPr>
            <w:r>
              <w:rPr>
                <w:color w:val="000000"/>
                <w:sz w:val="20"/>
                <w:szCs w:val="20"/>
              </w:rPr>
              <w:t>1,141,778</w:t>
            </w:r>
          </w:p>
          <w:p w14:paraId="63432CDE" w14:textId="77777777" w:rsidR="006515C3" w:rsidRDefault="00D756D3">
            <w:pPr>
              <w:jc w:val="right"/>
              <w:rPr>
                <w:color w:val="000000"/>
                <w:sz w:val="20"/>
                <w:szCs w:val="20"/>
              </w:rPr>
            </w:pPr>
            <w:r>
              <w:rPr>
                <w:color w:val="000000"/>
                <w:sz w:val="20"/>
                <w:szCs w:val="20"/>
              </w:rPr>
              <w:t>4%</w:t>
            </w:r>
          </w:p>
        </w:tc>
      </w:tr>
      <w:tr w:rsidR="006515C3" w14:paraId="42B8F83E"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042EB6D" w14:textId="77777777" w:rsidR="006515C3" w:rsidRDefault="00D756D3">
            <w:pPr>
              <w:rPr>
                <w:color w:val="000000"/>
                <w:sz w:val="20"/>
                <w:szCs w:val="20"/>
              </w:rPr>
            </w:pPr>
            <w:r>
              <w:rPr>
                <w:color w:val="000000"/>
                <w:sz w:val="20"/>
                <w:szCs w:val="20"/>
              </w:rPr>
              <w:t>Jelka Godec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E8167" w14:textId="77777777" w:rsidR="006515C3" w:rsidRDefault="00D756D3">
            <w:pPr>
              <w:rPr>
                <w:color w:val="000000"/>
                <w:sz w:val="20"/>
                <w:szCs w:val="20"/>
              </w:rPr>
            </w:pPr>
            <w:r>
              <w:rPr>
                <w:color w:val="000000"/>
                <w:sz w:val="20"/>
                <w:szCs w:val="20"/>
              </w:rPr>
              <w:t xml:space="preserve">SDS // Chair of the Inquiry Commission on the Misuse Practices in Healthcare </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8C706DC" w14:textId="77777777" w:rsidR="006515C3" w:rsidRDefault="00D756D3">
            <w:pPr>
              <w:jc w:val="right"/>
              <w:rPr>
                <w:color w:val="000000"/>
                <w:sz w:val="20"/>
                <w:szCs w:val="20"/>
              </w:rPr>
            </w:pPr>
            <w:r>
              <w:rPr>
                <w:color w:val="000000"/>
                <w:sz w:val="20"/>
                <w:szCs w:val="20"/>
              </w:rPr>
              <w:t>530,029</w:t>
            </w:r>
          </w:p>
          <w:p w14:paraId="365F19D6"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6F0081" w14:textId="77777777" w:rsidR="006515C3" w:rsidRDefault="00D756D3">
            <w:pPr>
              <w:rPr>
                <w:color w:val="000000"/>
                <w:sz w:val="20"/>
                <w:szCs w:val="20"/>
              </w:rPr>
            </w:pPr>
            <w:r>
              <w:rPr>
                <w:color w:val="000000"/>
                <w:sz w:val="20"/>
                <w:szCs w:val="20"/>
              </w:rPr>
              <w:t>Jani Möderndorfer</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7345EE" w14:textId="77777777" w:rsidR="006515C3" w:rsidRDefault="00D756D3">
            <w:pPr>
              <w:rPr>
                <w:color w:val="000000"/>
                <w:sz w:val="20"/>
                <w:szCs w:val="20"/>
              </w:rPr>
            </w:pPr>
            <w:r>
              <w:rPr>
                <w:color w:val="000000"/>
                <w:sz w:val="20"/>
                <w:szCs w:val="20"/>
              </w:rPr>
              <w:t xml:space="preserve">ZAAB // </w:t>
            </w:r>
          </w:p>
          <w:p w14:paraId="0B4E990D" w14:textId="77777777" w:rsidR="006515C3" w:rsidRDefault="00D756D3">
            <w:pPr>
              <w:rPr>
                <w:color w:val="000000"/>
                <w:sz w:val="20"/>
                <w:szCs w:val="20"/>
              </w:rPr>
            </w:pPr>
            <w:r>
              <w:rPr>
                <w:color w:val="000000"/>
                <w:sz w:val="20"/>
                <w:szCs w:val="20"/>
              </w:rPr>
              <w:t>Chair of the Inquiry Commission on bank money laundering;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52362D" w14:textId="77777777" w:rsidR="006515C3" w:rsidRDefault="00D756D3">
            <w:pPr>
              <w:jc w:val="right"/>
              <w:rPr>
                <w:color w:val="000000"/>
                <w:sz w:val="20"/>
                <w:szCs w:val="20"/>
              </w:rPr>
            </w:pPr>
            <w:r>
              <w:rPr>
                <w:color w:val="000000"/>
                <w:sz w:val="20"/>
                <w:szCs w:val="20"/>
              </w:rPr>
              <w:t>1,062,546</w:t>
            </w:r>
          </w:p>
          <w:p w14:paraId="29F54DDE" w14:textId="77777777" w:rsidR="006515C3" w:rsidRDefault="00D756D3">
            <w:pPr>
              <w:jc w:val="right"/>
              <w:rPr>
                <w:color w:val="000000"/>
                <w:sz w:val="20"/>
                <w:szCs w:val="20"/>
              </w:rPr>
            </w:pPr>
            <w:r>
              <w:rPr>
                <w:color w:val="000000"/>
                <w:sz w:val="20"/>
                <w:szCs w:val="20"/>
              </w:rPr>
              <w:t>4%</w:t>
            </w:r>
          </w:p>
        </w:tc>
      </w:tr>
      <w:tr w:rsidR="006515C3" w14:paraId="3487F29E"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183E03" w14:textId="77777777" w:rsidR="006515C3" w:rsidRDefault="00D756D3">
            <w:pPr>
              <w:rPr>
                <w:color w:val="000000"/>
                <w:sz w:val="20"/>
                <w:szCs w:val="20"/>
              </w:rPr>
            </w:pPr>
            <w:r>
              <w:rPr>
                <w:color w:val="000000"/>
                <w:sz w:val="20"/>
                <w:szCs w:val="20"/>
              </w:rPr>
              <w:t>Iva Dimic</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0FCA9D" w14:textId="77777777" w:rsidR="006515C3" w:rsidRDefault="00D756D3">
            <w:pPr>
              <w:rPr>
                <w:color w:val="000000"/>
                <w:sz w:val="20"/>
                <w:szCs w:val="20"/>
              </w:rPr>
            </w:pPr>
            <w:r>
              <w:rPr>
                <w:color w:val="000000"/>
                <w:sz w:val="20"/>
                <w:szCs w:val="20"/>
              </w:rPr>
              <w:t>NSI // Vice-chair of the Judiciary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DCB47E" w14:textId="77777777" w:rsidR="006515C3" w:rsidRDefault="00D756D3">
            <w:pPr>
              <w:jc w:val="right"/>
              <w:rPr>
                <w:color w:val="000000"/>
                <w:sz w:val="20"/>
                <w:szCs w:val="20"/>
              </w:rPr>
            </w:pPr>
            <w:r>
              <w:rPr>
                <w:color w:val="000000"/>
                <w:sz w:val="20"/>
                <w:szCs w:val="20"/>
              </w:rPr>
              <w:t>509,101</w:t>
            </w:r>
          </w:p>
          <w:p w14:paraId="2C04F5E1"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5983BE" w14:textId="77777777" w:rsidR="006515C3" w:rsidRDefault="00D756D3">
            <w:pPr>
              <w:rPr>
                <w:color w:val="000000"/>
                <w:sz w:val="20"/>
                <w:szCs w:val="20"/>
              </w:rPr>
            </w:pPr>
            <w:r>
              <w:rPr>
                <w:color w:val="000000"/>
                <w:sz w:val="20"/>
                <w:szCs w:val="20"/>
              </w:rPr>
              <w:t>Franc Trček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61FE30B" w14:textId="77777777" w:rsidR="006515C3" w:rsidRDefault="00D756D3">
            <w:pPr>
              <w:rPr>
                <w:color w:val="000000"/>
                <w:sz w:val="20"/>
                <w:szCs w:val="20"/>
              </w:rPr>
            </w:pPr>
            <w:r>
              <w:rPr>
                <w:color w:val="000000"/>
                <w:sz w:val="20"/>
                <w:szCs w:val="20"/>
              </w:rPr>
              <w:t>Levica // Vice-chair of the Infrastructure Committee; Vice-chair of the Inquiry Commission on bank money laundering</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5600B9" w14:textId="77777777" w:rsidR="006515C3" w:rsidRDefault="00D756D3">
            <w:pPr>
              <w:jc w:val="right"/>
              <w:rPr>
                <w:color w:val="000000"/>
                <w:sz w:val="20"/>
                <w:szCs w:val="20"/>
              </w:rPr>
            </w:pPr>
            <w:r>
              <w:rPr>
                <w:color w:val="000000"/>
                <w:sz w:val="20"/>
                <w:szCs w:val="20"/>
              </w:rPr>
              <w:t>1,060,399</w:t>
            </w:r>
          </w:p>
          <w:p w14:paraId="2E66B058" w14:textId="77777777" w:rsidR="006515C3" w:rsidRDefault="00D756D3">
            <w:pPr>
              <w:jc w:val="right"/>
              <w:rPr>
                <w:color w:val="000000"/>
                <w:sz w:val="20"/>
                <w:szCs w:val="20"/>
              </w:rPr>
            </w:pPr>
            <w:r>
              <w:rPr>
                <w:color w:val="000000"/>
                <w:sz w:val="20"/>
                <w:szCs w:val="20"/>
              </w:rPr>
              <w:t>4%</w:t>
            </w:r>
          </w:p>
        </w:tc>
      </w:tr>
      <w:tr w:rsidR="006515C3" w14:paraId="532F607B"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E735849" w14:textId="77777777" w:rsidR="006515C3" w:rsidRDefault="00D756D3">
            <w:pPr>
              <w:rPr>
                <w:color w:val="000000"/>
                <w:sz w:val="20"/>
                <w:szCs w:val="20"/>
              </w:rPr>
            </w:pPr>
            <w:r>
              <w:rPr>
                <w:color w:val="000000"/>
                <w:sz w:val="20"/>
                <w:szCs w:val="20"/>
              </w:rPr>
              <w:lastRenderedPageBreak/>
              <w:t>Alenka Bratušek</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0ECDE7" w14:textId="77777777" w:rsidR="006515C3" w:rsidRDefault="00D756D3">
            <w:pPr>
              <w:rPr>
                <w:color w:val="000000"/>
                <w:sz w:val="20"/>
                <w:szCs w:val="20"/>
              </w:rPr>
            </w:pPr>
            <w:r>
              <w:rPr>
                <w:color w:val="000000"/>
                <w:sz w:val="20"/>
                <w:szCs w:val="20"/>
              </w:rPr>
              <w:t>ZAAB // Vice-chair of the Public Finances Committee; Vice-chair of the Deupty Group ZAAB</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FDC12D" w14:textId="77777777" w:rsidR="006515C3" w:rsidRDefault="00D756D3">
            <w:pPr>
              <w:jc w:val="right"/>
              <w:rPr>
                <w:color w:val="000000"/>
                <w:sz w:val="20"/>
                <w:szCs w:val="20"/>
              </w:rPr>
            </w:pPr>
            <w:r>
              <w:rPr>
                <w:color w:val="000000"/>
                <w:sz w:val="20"/>
                <w:szCs w:val="20"/>
              </w:rPr>
              <w:t>483,171</w:t>
            </w:r>
          </w:p>
          <w:p w14:paraId="45E8C645"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0B26B4" w14:textId="77777777" w:rsidR="006515C3" w:rsidRDefault="00D756D3">
            <w:pPr>
              <w:rPr>
                <w:color w:val="000000"/>
                <w:sz w:val="20"/>
                <w:szCs w:val="20"/>
              </w:rPr>
            </w:pPr>
            <w:r>
              <w:rPr>
                <w:color w:val="000000"/>
                <w:sz w:val="20"/>
                <w:szCs w:val="20"/>
              </w:rPr>
              <w:t>Milan Brglez</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D86E80" w14:textId="77777777" w:rsidR="006515C3" w:rsidRDefault="00D756D3">
            <w:pPr>
              <w:rPr>
                <w:color w:val="000000"/>
                <w:sz w:val="20"/>
                <w:szCs w:val="20"/>
              </w:rPr>
            </w:pPr>
            <w:r>
              <w:rPr>
                <w:color w:val="000000"/>
                <w:sz w:val="20"/>
                <w:szCs w:val="20"/>
              </w:rPr>
              <w:t>SMC // Chair of the National Assembly; Chair of the Constitution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6141DA8" w14:textId="77777777" w:rsidR="006515C3" w:rsidRDefault="00D756D3">
            <w:pPr>
              <w:jc w:val="right"/>
              <w:rPr>
                <w:color w:val="000000"/>
                <w:sz w:val="20"/>
                <w:szCs w:val="20"/>
              </w:rPr>
            </w:pPr>
            <w:r>
              <w:rPr>
                <w:color w:val="000000"/>
                <w:sz w:val="20"/>
                <w:szCs w:val="20"/>
              </w:rPr>
              <w:t>948,334</w:t>
            </w:r>
          </w:p>
          <w:p w14:paraId="7CC2AB37" w14:textId="77777777" w:rsidR="006515C3" w:rsidRDefault="00D756D3">
            <w:pPr>
              <w:jc w:val="right"/>
              <w:rPr>
                <w:color w:val="000000"/>
                <w:sz w:val="20"/>
                <w:szCs w:val="20"/>
              </w:rPr>
            </w:pPr>
            <w:r>
              <w:rPr>
                <w:color w:val="000000"/>
                <w:sz w:val="20"/>
                <w:szCs w:val="20"/>
              </w:rPr>
              <w:t>3%</w:t>
            </w:r>
          </w:p>
        </w:tc>
      </w:tr>
      <w:tr w:rsidR="006515C3" w14:paraId="027EE4FF"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B952021" w14:textId="77777777" w:rsidR="006515C3" w:rsidRDefault="00D756D3">
            <w:pPr>
              <w:rPr>
                <w:color w:val="000000"/>
                <w:sz w:val="20"/>
                <w:szCs w:val="20"/>
              </w:rPr>
            </w:pPr>
            <w:r>
              <w:rPr>
                <w:color w:val="000000"/>
                <w:sz w:val="20"/>
                <w:szCs w:val="20"/>
              </w:rPr>
              <w:t>Violeta Tomić</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FE7CD7" w14:textId="77777777" w:rsidR="006515C3" w:rsidRDefault="00D756D3">
            <w:pPr>
              <w:rPr>
                <w:color w:val="000000"/>
                <w:sz w:val="20"/>
                <w:szCs w:val="20"/>
              </w:rPr>
            </w:pPr>
            <w:r>
              <w:rPr>
                <w:color w:val="000000"/>
                <w:sz w:val="20"/>
                <w:szCs w:val="20"/>
              </w:rPr>
              <w:t>Levica // Vice-chair of the Agriculture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807F854" w14:textId="77777777" w:rsidR="006515C3" w:rsidRDefault="00D756D3">
            <w:pPr>
              <w:jc w:val="right"/>
              <w:rPr>
                <w:color w:val="000000"/>
                <w:sz w:val="20"/>
                <w:szCs w:val="20"/>
              </w:rPr>
            </w:pPr>
            <w:r>
              <w:rPr>
                <w:color w:val="000000"/>
                <w:sz w:val="20"/>
                <w:szCs w:val="20"/>
              </w:rPr>
              <w:t>446,460</w:t>
            </w:r>
          </w:p>
          <w:p w14:paraId="64CE9F82"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CA2BD8" w14:textId="77777777" w:rsidR="006515C3" w:rsidRDefault="00D756D3">
            <w:pPr>
              <w:rPr>
                <w:color w:val="000000"/>
                <w:sz w:val="20"/>
                <w:szCs w:val="20"/>
              </w:rPr>
            </w:pPr>
            <w:r>
              <w:rPr>
                <w:color w:val="000000"/>
                <w:sz w:val="20"/>
                <w:szCs w:val="20"/>
              </w:rPr>
              <w:t>Vinko Gorenak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00F3B5" w14:textId="77777777" w:rsidR="006515C3" w:rsidRDefault="00D756D3">
            <w:pPr>
              <w:rPr>
                <w:color w:val="000000"/>
                <w:sz w:val="20"/>
                <w:szCs w:val="20"/>
              </w:rPr>
            </w:pPr>
            <w:r>
              <w:rPr>
                <w:color w:val="000000"/>
                <w:sz w:val="20"/>
                <w:szCs w:val="20"/>
              </w:rPr>
              <w:t>SDS // Vice-chair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92325A" w14:textId="77777777" w:rsidR="006515C3" w:rsidRDefault="00D756D3">
            <w:pPr>
              <w:jc w:val="right"/>
              <w:rPr>
                <w:color w:val="000000"/>
                <w:sz w:val="20"/>
                <w:szCs w:val="20"/>
              </w:rPr>
            </w:pPr>
            <w:r>
              <w:rPr>
                <w:color w:val="000000"/>
                <w:sz w:val="20"/>
                <w:szCs w:val="20"/>
              </w:rPr>
              <w:t>788,678</w:t>
            </w:r>
          </w:p>
          <w:p w14:paraId="3EA2B177" w14:textId="77777777" w:rsidR="006515C3" w:rsidRDefault="00D756D3">
            <w:pPr>
              <w:jc w:val="right"/>
              <w:rPr>
                <w:color w:val="000000"/>
                <w:sz w:val="20"/>
                <w:szCs w:val="20"/>
              </w:rPr>
            </w:pPr>
            <w:r>
              <w:rPr>
                <w:color w:val="000000"/>
                <w:sz w:val="20"/>
                <w:szCs w:val="20"/>
              </w:rPr>
              <w:t>3%</w:t>
            </w:r>
          </w:p>
        </w:tc>
      </w:tr>
      <w:tr w:rsidR="006515C3" w14:paraId="25808675"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23B80B" w14:textId="77777777" w:rsidR="006515C3" w:rsidRDefault="00D756D3">
            <w:pPr>
              <w:rPr>
                <w:color w:val="000000"/>
                <w:sz w:val="20"/>
                <w:szCs w:val="20"/>
              </w:rPr>
            </w:pPr>
            <w:r>
              <w:rPr>
                <w:color w:val="000000"/>
                <w:sz w:val="20"/>
                <w:szCs w:val="20"/>
              </w:rPr>
              <w:t>Eva Irgl</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585AAF" w14:textId="77777777" w:rsidR="006515C3" w:rsidRDefault="00D756D3">
            <w:pPr>
              <w:rPr>
                <w:color w:val="000000"/>
                <w:sz w:val="20"/>
                <w:szCs w:val="20"/>
              </w:rPr>
            </w:pPr>
            <w:r>
              <w:rPr>
                <w:color w:val="000000"/>
                <w:sz w:val="20"/>
                <w:szCs w:val="20"/>
              </w:rPr>
              <w:t>SDS // Chair of the petition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9BD081" w14:textId="77777777" w:rsidR="006515C3" w:rsidRDefault="00D756D3">
            <w:pPr>
              <w:jc w:val="right"/>
              <w:rPr>
                <w:color w:val="000000"/>
                <w:sz w:val="20"/>
                <w:szCs w:val="20"/>
              </w:rPr>
            </w:pPr>
            <w:r>
              <w:rPr>
                <w:color w:val="000000"/>
                <w:sz w:val="20"/>
                <w:szCs w:val="20"/>
              </w:rPr>
              <w:t>439,042</w:t>
            </w:r>
          </w:p>
          <w:p w14:paraId="069AB20B" w14:textId="77777777" w:rsidR="006515C3" w:rsidRDefault="00D756D3">
            <w:pPr>
              <w:jc w:val="right"/>
              <w:rPr>
                <w:color w:val="000000"/>
                <w:sz w:val="20"/>
                <w:szCs w:val="20"/>
              </w:rPr>
            </w:pPr>
            <w:r>
              <w:rPr>
                <w:color w:val="000000"/>
                <w:sz w:val="20"/>
                <w:szCs w:val="20"/>
              </w:rPr>
              <w:t>4%</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AD06EA" w14:textId="77777777" w:rsidR="006515C3" w:rsidRDefault="00D756D3">
            <w:pPr>
              <w:rPr>
                <w:color w:val="000000"/>
                <w:sz w:val="20"/>
                <w:szCs w:val="20"/>
              </w:rPr>
            </w:pPr>
            <w:r>
              <w:rPr>
                <w:color w:val="000000"/>
                <w:sz w:val="20"/>
                <w:szCs w:val="20"/>
              </w:rPr>
              <w:t>Franc Breznik</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EF44AE" w14:textId="77777777" w:rsidR="006515C3" w:rsidRDefault="00D756D3">
            <w:pPr>
              <w:rPr>
                <w:color w:val="000000"/>
                <w:sz w:val="20"/>
                <w:szCs w:val="20"/>
              </w:rPr>
            </w:pPr>
            <w:r>
              <w:rPr>
                <w:color w:val="000000"/>
                <w:sz w:val="20"/>
                <w:szCs w:val="20"/>
              </w:rPr>
              <w:t>SDS // Vice-chair of the Election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2AA2D9" w14:textId="77777777" w:rsidR="006515C3" w:rsidRDefault="00D756D3">
            <w:pPr>
              <w:jc w:val="right"/>
              <w:rPr>
                <w:color w:val="000000"/>
                <w:sz w:val="20"/>
                <w:szCs w:val="20"/>
              </w:rPr>
            </w:pPr>
            <w:r>
              <w:rPr>
                <w:color w:val="000000"/>
                <w:sz w:val="20"/>
                <w:szCs w:val="20"/>
              </w:rPr>
              <w:t>763,437</w:t>
            </w:r>
          </w:p>
          <w:p w14:paraId="77B63E4A" w14:textId="77777777" w:rsidR="006515C3" w:rsidRDefault="00D756D3">
            <w:pPr>
              <w:jc w:val="right"/>
              <w:rPr>
                <w:color w:val="000000"/>
                <w:sz w:val="20"/>
                <w:szCs w:val="20"/>
              </w:rPr>
            </w:pPr>
            <w:r>
              <w:rPr>
                <w:color w:val="000000"/>
                <w:sz w:val="20"/>
                <w:szCs w:val="20"/>
              </w:rPr>
              <w:t>3%</w:t>
            </w:r>
          </w:p>
        </w:tc>
      </w:tr>
      <w:tr w:rsidR="006515C3" w14:paraId="23728F25"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B30DCB" w14:textId="77777777" w:rsidR="006515C3" w:rsidRDefault="00D756D3">
            <w:pPr>
              <w:rPr>
                <w:color w:val="000000"/>
                <w:sz w:val="20"/>
                <w:szCs w:val="20"/>
              </w:rPr>
            </w:pPr>
            <w:r>
              <w:rPr>
                <w:color w:val="000000"/>
                <w:sz w:val="20"/>
                <w:szCs w:val="20"/>
              </w:rPr>
              <w:t>Urška Ban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625160A" w14:textId="77777777" w:rsidR="006515C3" w:rsidRDefault="00D756D3">
            <w:pPr>
              <w:rPr>
                <w:color w:val="000000"/>
                <w:sz w:val="20"/>
                <w:szCs w:val="20"/>
              </w:rPr>
            </w:pPr>
            <w:r>
              <w:rPr>
                <w:color w:val="000000"/>
                <w:sz w:val="20"/>
                <w:szCs w:val="20"/>
              </w:rPr>
              <w:t>SMC // Chair of the Finances and Monetary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CB49B0" w14:textId="77777777" w:rsidR="006515C3" w:rsidRDefault="00D756D3">
            <w:pPr>
              <w:jc w:val="right"/>
              <w:rPr>
                <w:color w:val="000000"/>
                <w:sz w:val="20"/>
                <w:szCs w:val="20"/>
              </w:rPr>
            </w:pPr>
            <w:r>
              <w:rPr>
                <w:color w:val="000000"/>
                <w:sz w:val="20"/>
                <w:szCs w:val="20"/>
              </w:rPr>
              <w:t>382,425</w:t>
            </w:r>
          </w:p>
          <w:p w14:paraId="6CD6A66C"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BB7400" w14:textId="77777777" w:rsidR="006515C3" w:rsidRDefault="00D756D3">
            <w:pPr>
              <w:rPr>
                <w:color w:val="000000"/>
                <w:sz w:val="20"/>
                <w:szCs w:val="20"/>
              </w:rPr>
            </w:pPr>
            <w:r>
              <w:rPr>
                <w:color w:val="000000"/>
                <w:sz w:val="20"/>
                <w:szCs w:val="20"/>
              </w:rPr>
              <w:t>Jože Tanko</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5DD3BC" w14:textId="77777777" w:rsidR="006515C3" w:rsidRDefault="00D756D3">
            <w:pPr>
              <w:rPr>
                <w:color w:val="000000"/>
                <w:sz w:val="20"/>
                <w:szCs w:val="20"/>
              </w:rPr>
            </w:pPr>
            <w:r>
              <w:rPr>
                <w:color w:val="000000"/>
                <w:sz w:val="20"/>
                <w:szCs w:val="20"/>
              </w:rPr>
              <w:t>SDS // Chair of the Deputy Group SDS</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907B77" w14:textId="77777777" w:rsidR="006515C3" w:rsidRDefault="00D756D3">
            <w:pPr>
              <w:jc w:val="right"/>
              <w:rPr>
                <w:color w:val="000000"/>
                <w:sz w:val="20"/>
                <w:szCs w:val="20"/>
              </w:rPr>
            </w:pPr>
            <w:r>
              <w:rPr>
                <w:color w:val="000000"/>
                <w:sz w:val="20"/>
                <w:szCs w:val="20"/>
              </w:rPr>
              <w:t>752,130</w:t>
            </w:r>
          </w:p>
          <w:p w14:paraId="4ADD3622" w14:textId="77777777" w:rsidR="006515C3" w:rsidRDefault="00D756D3">
            <w:pPr>
              <w:jc w:val="right"/>
              <w:rPr>
                <w:color w:val="000000"/>
                <w:sz w:val="20"/>
                <w:szCs w:val="20"/>
              </w:rPr>
            </w:pPr>
            <w:r>
              <w:rPr>
                <w:color w:val="000000"/>
                <w:sz w:val="20"/>
                <w:szCs w:val="20"/>
              </w:rPr>
              <w:t>3%</w:t>
            </w:r>
          </w:p>
        </w:tc>
      </w:tr>
      <w:tr w:rsidR="006515C3" w14:paraId="13491146"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EA3B48" w14:textId="77777777" w:rsidR="006515C3" w:rsidRDefault="00D756D3">
            <w:pPr>
              <w:rPr>
                <w:color w:val="000000"/>
                <w:sz w:val="20"/>
                <w:szCs w:val="20"/>
              </w:rPr>
            </w:pPr>
            <w:r>
              <w:rPr>
                <w:color w:val="000000"/>
                <w:sz w:val="20"/>
                <w:szCs w:val="20"/>
              </w:rPr>
              <w:t>Mateja V. Erman</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0F125E1" w14:textId="77777777" w:rsidR="006515C3" w:rsidRDefault="00D756D3">
            <w:pPr>
              <w:rPr>
                <w:color w:val="000000"/>
                <w:sz w:val="20"/>
                <w:szCs w:val="20"/>
              </w:rPr>
            </w:pPr>
            <w:r>
              <w:rPr>
                <w:color w:val="000000"/>
                <w:sz w:val="20"/>
                <w:szCs w:val="20"/>
              </w:rPr>
              <w:t>Minister of Finance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46F1CA" w14:textId="77777777" w:rsidR="006515C3" w:rsidRDefault="00D756D3">
            <w:pPr>
              <w:jc w:val="right"/>
              <w:rPr>
                <w:color w:val="000000"/>
                <w:sz w:val="20"/>
                <w:szCs w:val="20"/>
              </w:rPr>
            </w:pPr>
            <w:r>
              <w:rPr>
                <w:color w:val="000000"/>
                <w:sz w:val="20"/>
                <w:szCs w:val="20"/>
              </w:rPr>
              <w:t>381,604</w:t>
            </w:r>
          </w:p>
          <w:p w14:paraId="02B6D669"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4C2FB8" w14:textId="77777777" w:rsidR="006515C3" w:rsidRDefault="00D756D3">
            <w:pPr>
              <w:rPr>
                <w:color w:val="000000"/>
                <w:sz w:val="20"/>
                <w:szCs w:val="20"/>
              </w:rPr>
            </w:pPr>
            <w:r>
              <w:rPr>
                <w:color w:val="000000"/>
                <w:sz w:val="20"/>
                <w:szCs w:val="20"/>
              </w:rPr>
              <w:t>Andrej Šircelj</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F7AD0" w14:textId="77777777" w:rsidR="006515C3" w:rsidRDefault="00D756D3">
            <w:pPr>
              <w:rPr>
                <w:color w:val="000000"/>
                <w:sz w:val="20"/>
                <w:szCs w:val="20"/>
              </w:rPr>
            </w:pPr>
            <w:r>
              <w:rPr>
                <w:color w:val="000000"/>
                <w:sz w:val="20"/>
                <w:szCs w:val="20"/>
              </w:rPr>
              <w:t>SDS // Chair of the Public Finances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A76DA7" w14:textId="77777777" w:rsidR="006515C3" w:rsidRDefault="00D756D3">
            <w:pPr>
              <w:jc w:val="right"/>
              <w:rPr>
                <w:color w:val="000000"/>
                <w:sz w:val="20"/>
                <w:szCs w:val="20"/>
              </w:rPr>
            </w:pPr>
            <w:r>
              <w:rPr>
                <w:color w:val="000000"/>
                <w:sz w:val="20"/>
                <w:szCs w:val="20"/>
              </w:rPr>
              <w:t>721,135</w:t>
            </w:r>
          </w:p>
          <w:p w14:paraId="702695AD" w14:textId="77777777" w:rsidR="006515C3" w:rsidRDefault="00D756D3">
            <w:pPr>
              <w:jc w:val="right"/>
              <w:rPr>
                <w:color w:val="000000"/>
                <w:sz w:val="20"/>
                <w:szCs w:val="20"/>
              </w:rPr>
            </w:pPr>
            <w:r>
              <w:rPr>
                <w:color w:val="000000"/>
                <w:sz w:val="20"/>
                <w:szCs w:val="20"/>
              </w:rPr>
              <w:t>2%</w:t>
            </w:r>
          </w:p>
        </w:tc>
      </w:tr>
      <w:tr w:rsidR="006515C3" w14:paraId="2F3F8D5F"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52874FB" w14:textId="77777777" w:rsidR="006515C3" w:rsidRDefault="00D756D3">
            <w:pPr>
              <w:rPr>
                <w:color w:val="000000"/>
                <w:sz w:val="20"/>
                <w:szCs w:val="20"/>
              </w:rPr>
            </w:pPr>
            <w:r>
              <w:rPr>
                <w:color w:val="000000"/>
                <w:sz w:val="20"/>
                <w:szCs w:val="20"/>
              </w:rPr>
              <w:t>Bojana Muršič</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C1CB71F" w14:textId="77777777" w:rsidR="006515C3" w:rsidRDefault="00D756D3">
            <w:pPr>
              <w:rPr>
                <w:color w:val="000000"/>
                <w:sz w:val="20"/>
                <w:szCs w:val="20"/>
              </w:rPr>
            </w:pPr>
            <w:r>
              <w:rPr>
                <w:color w:val="000000"/>
                <w:sz w:val="20"/>
                <w:szCs w:val="20"/>
              </w:rPr>
              <w:t>SD // Vice-chair of the National Assembly, Vice-chair of the Education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A9F681" w14:textId="77777777" w:rsidR="006515C3" w:rsidRDefault="00D756D3">
            <w:pPr>
              <w:jc w:val="right"/>
              <w:rPr>
                <w:color w:val="000000"/>
                <w:sz w:val="20"/>
                <w:szCs w:val="20"/>
              </w:rPr>
            </w:pPr>
            <w:r>
              <w:rPr>
                <w:color w:val="000000"/>
                <w:sz w:val="20"/>
                <w:szCs w:val="20"/>
              </w:rPr>
              <w:t>366,547</w:t>
            </w:r>
          </w:p>
          <w:p w14:paraId="67628F53"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14289" w14:textId="77777777" w:rsidR="006515C3" w:rsidRDefault="00D756D3">
            <w:pPr>
              <w:rPr>
                <w:color w:val="000000"/>
                <w:sz w:val="20"/>
                <w:szCs w:val="20"/>
              </w:rPr>
            </w:pPr>
            <w:r>
              <w:rPr>
                <w:color w:val="000000"/>
                <w:sz w:val="20"/>
                <w:szCs w:val="20"/>
              </w:rPr>
              <w:t>Tomaž Lisec</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026460" w14:textId="77777777" w:rsidR="006515C3" w:rsidRDefault="00D756D3">
            <w:pPr>
              <w:rPr>
                <w:color w:val="000000"/>
                <w:sz w:val="20"/>
                <w:szCs w:val="20"/>
              </w:rPr>
            </w:pPr>
            <w:r>
              <w:rPr>
                <w:color w:val="000000"/>
                <w:sz w:val="20"/>
                <w:szCs w:val="20"/>
              </w:rPr>
              <w:t>SDS // Chair of the Agriculture Committee</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4D19237" w14:textId="77777777" w:rsidR="006515C3" w:rsidRDefault="00D756D3">
            <w:pPr>
              <w:jc w:val="right"/>
              <w:rPr>
                <w:color w:val="000000"/>
                <w:sz w:val="20"/>
                <w:szCs w:val="20"/>
              </w:rPr>
            </w:pPr>
            <w:r>
              <w:rPr>
                <w:color w:val="000000"/>
                <w:sz w:val="20"/>
                <w:szCs w:val="20"/>
              </w:rPr>
              <w:t>707,666</w:t>
            </w:r>
          </w:p>
          <w:p w14:paraId="66E30B90" w14:textId="77777777" w:rsidR="006515C3" w:rsidRDefault="00D756D3">
            <w:pPr>
              <w:jc w:val="right"/>
              <w:rPr>
                <w:color w:val="000000"/>
                <w:sz w:val="20"/>
                <w:szCs w:val="20"/>
              </w:rPr>
            </w:pPr>
            <w:r>
              <w:rPr>
                <w:color w:val="000000"/>
                <w:sz w:val="20"/>
                <w:szCs w:val="20"/>
              </w:rPr>
              <w:t>2%</w:t>
            </w:r>
          </w:p>
        </w:tc>
      </w:tr>
      <w:tr w:rsidR="006515C3" w14:paraId="61043D25" w14:textId="77777777" w:rsidTr="00771980">
        <w:trPr>
          <w:trHeight w:val="320"/>
        </w:trPr>
        <w:tc>
          <w:tcPr>
            <w:tcW w:w="50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41F4B3B" w14:textId="77777777" w:rsidR="006515C3" w:rsidRDefault="00D756D3">
            <w:pPr>
              <w:rPr>
                <w:color w:val="000000"/>
                <w:sz w:val="20"/>
                <w:szCs w:val="20"/>
              </w:rPr>
            </w:pPr>
            <w:r>
              <w:rPr>
                <w:color w:val="000000"/>
                <w:sz w:val="20"/>
                <w:szCs w:val="20"/>
              </w:rPr>
              <w:t>Julijana B. Mlakar</w:t>
            </w:r>
          </w:p>
        </w:tc>
        <w:tc>
          <w:tcPr>
            <w:tcW w:w="108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5E87B" w14:textId="77777777" w:rsidR="006515C3" w:rsidRDefault="00D756D3">
            <w:pPr>
              <w:rPr>
                <w:color w:val="000000"/>
                <w:sz w:val="20"/>
                <w:szCs w:val="20"/>
              </w:rPr>
            </w:pPr>
            <w:r>
              <w:rPr>
                <w:color w:val="000000"/>
                <w:sz w:val="20"/>
                <w:szCs w:val="20"/>
              </w:rPr>
              <w:t>DeSUS // Minister of Culture; Vice-chair of the Foreign Policy Committee</w:t>
            </w:r>
          </w:p>
        </w:tc>
        <w:tc>
          <w:tcPr>
            <w:tcW w:w="507"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048C8E" w14:textId="77777777" w:rsidR="006515C3" w:rsidRDefault="00D756D3">
            <w:pPr>
              <w:jc w:val="right"/>
              <w:rPr>
                <w:color w:val="000000"/>
                <w:sz w:val="20"/>
                <w:szCs w:val="20"/>
              </w:rPr>
            </w:pPr>
            <w:r>
              <w:rPr>
                <w:color w:val="000000"/>
                <w:sz w:val="20"/>
                <w:szCs w:val="20"/>
              </w:rPr>
              <w:t>308,355</w:t>
            </w:r>
          </w:p>
          <w:p w14:paraId="3A90DD35" w14:textId="77777777" w:rsidR="006515C3" w:rsidRDefault="00D756D3">
            <w:pPr>
              <w:jc w:val="right"/>
              <w:rPr>
                <w:color w:val="000000"/>
                <w:sz w:val="20"/>
                <w:szCs w:val="20"/>
              </w:rPr>
            </w:pPr>
            <w:r>
              <w:rPr>
                <w:color w:val="000000"/>
                <w:sz w:val="20"/>
                <w:szCs w:val="20"/>
              </w:rPr>
              <w:t>3%</w:t>
            </w:r>
          </w:p>
        </w:tc>
        <w:tc>
          <w:tcPr>
            <w:tcW w:w="725"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8307E1" w14:textId="77777777" w:rsidR="006515C3" w:rsidRDefault="00D756D3">
            <w:pPr>
              <w:rPr>
                <w:color w:val="000000"/>
                <w:sz w:val="20"/>
                <w:szCs w:val="20"/>
              </w:rPr>
            </w:pPr>
            <w:r>
              <w:rPr>
                <w:color w:val="000000"/>
                <w:sz w:val="20"/>
                <w:szCs w:val="20"/>
              </w:rPr>
              <w:t>Miha Kordiš</w:t>
            </w:r>
          </w:p>
        </w:tc>
        <w:tc>
          <w:tcPr>
            <w:tcW w:w="1450"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D22378" w14:textId="77777777" w:rsidR="006515C3" w:rsidRDefault="00D756D3">
            <w:pPr>
              <w:rPr>
                <w:color w:val="000000"/>
                <w:sz w:val="20"/>
                <w:szCs w:val="20"/>
              </w:rPr>
            </w:pPr>
            <w:r>
              <w:rPr>
                <w:color w:val="000000"/>
                <w:sz w:val="20"/>
                <w:szCs w:val="20"/>
              </w:rPr>
              <w:t>Levica</w:t>
            </w:r>
          </w:p>
        </w:tc>
        <w:tc>
          <w:tcPr>
            <w:tcW w:w="724"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A79F8A" w14:textId="77777777" w:rsidR="006515C3" w:rsidRDefault="00D756D3">
            <w:pPr>
              <w:jc w:val="right"/>
              <w:rPr>
                <w:color w:val="000000"/>
                <w:sz w:val="20"/>
                <w:szCs w:val="20"/>
              </w:rPr>
            </w:pPr>
            <w:r>
              <w:rPr>
                <w:color w:val="000000"/>
                <w:sz w:val="20"/>
                <w:szCs w:val="20"/>
              </w:rPr>
              <w:t>676,717</w:t>
            </w:r>
          </w:p>
          <w:p w14:paraId="40A04F05" w14:textId="77777777" w:rsidR="006515C3" w:rsidRDefault="00D756D3">
            <w:pPr>
              <w:jc w:val="right"/>
              <w:rPr>
                <w:color w:val="000000"/>
                <w:sz w:val="20"/>
                <w:szCs w:val="20"/>
              </w:rPr>
            </w:pPr>
            <w:r>
              <w:rPr>
                <w:color w:val="000000"/>
                <w:sz w:val="20"/>
                <w:szCs w:val="20"/>
              </w:rPr>
              <w:t>2%</w:t>
            </w:r>
          </w:p>
        </w:tc>
      </w:tr>
    </w:tbl>
    <w:p w14:paraId="7AAA9578" w14:textId="77777777" w:rsidR="006515C3" w:rsidRDefault="00D756D3" w:rsidP="00771980">
      <w:pPr>
        <w:spacing w:line="360" w:lineRule="auto"/>
        <w:jc w:val="center"/>
        <w:rPr>
          <w:lang w:val="en-GB"/>
        </w:rPr>
      </w:pPr>
      <w:r>
        <w:rPr>
          <w:lang w:val="en-GB"/>
        </w:rPr>
        <w:t>Table 5: Top-ranking 10 female and male speakers and their text production in Parlameter.</w:t>
      </w:r>
    </w:p>
    <w:p w14:paraId="7D352569" w14:textId="77777777" w:rsidR="006515C3" w:rsidRDefault="006515C3">
      <w:pPr>
        <w:spacing w:line="360" w:lineRule="auto"/>
        <w:jc w:val="both"/>
        <w:rPr>
          <w:lang w:val="en-GB"/>
        </w:rPr>
      </w:pPr>
    </w:p>
    <w:p w14:paraId="7AE9210E" w14:textId="77777777" w:rsidR="006515C3" w:rsidRDefault="00F26B24">
      <w:pPr>
        <w:spacing w:line="360" w:lineRule="auto"/>
        <w:jc w:val="both"/>
        <w:rPr>
          <w:lang w:val="en-GB"/>
        </w:rPr>
      </w:pPr>
      <w:r>
        <w:rPr>
          <w:lang w:val="en-GB"/>
        </w:rPr>
        <w:tab/>
      </w:r>
      <w:r w:rsidR="00D756D3">
        <w:rPr>
          <w:lang w:val="en-GB"/>
        </w:rPr>
        <w:t>In order to compare the topics discussed by female and male speakers in the Slovene parliament, we analysed their 100 top-ranking key lemmas, where we used the corpus of all female speakers as the target corpus against the reference corpus of all male speakers in the Parlameter corpus, and vice versa, so the two lists display the distinguishing features of each of the groups. By observing their contexts via concordances, we manually classified them into one of the 13 topics represented by the ministries in the Slovenian government:</w:t>
      </w:r>
    </w:p>
    <w:p w14:paraId="5CA61649" w14:textId="77777777" w:rsidR="006515C3" w:rsidRDefault="00D756D3">
      <w:pPr>
        <w:pStyle w:val="ListParagraph"/>
        <w:numPr>
          <w:ilvl w:val="0"/>
          <w:numId w:val="1"/>
        </w:numPr>
        <w:spacing w:line="360" w:lineRule="auto"/>
        <w:jc w:val="both"/>
        <w:rPr>
          <w:i/>
          <w:iCs/>
          <w:lang w:val="en-GB"/>
        </w:rPr>
      </w:pPr>
      <w:r>
        <w:rPr>
          <w:i/>
          <w:iCs/>
          <w:lang w:val="en-GB"/>
        </w:rPr>
        <w:t>agriculture, forestry and food</w:t>
      </w:r>
    </w:p>
    <w:p w14:paraId="6AB1E6A1" w14:textId="77777777" w:rsidR="006515C3" w:rsidRDefault="00D756D3">
      <w:pPr>
        <w:pStyle w:val="ListParagraph"/>
        <w:numPr>
          <w:ilvl w:val="0"/>
          <w:numId w:val="1"/>
        </w:numPr>
        <w:spacing w:line="360" w:lineRule="auto"/>
        <w:jc w:val="both"/>
        <w:rPr>
          <w:i/>
          <w:iCs/>
          <w:lang w:val="en-GB"/>
        </w:rPr>
      </w:pPr>
      <w:r>
        <w:rPr>
          <w:i/>
          <w:iCs/>
          <w:lang w:val="en-GB"/>
        </w:rPr>
        <w:t>culture</w:t>
      </w:r>
    </w:p>
    <w:p w14:paraId="45E98ED9" w14:textId="77777777" w:rsidR="006515C3" w:rsidRDefault="00D756D3">
      <w:pPr>
        <w:pStyle w:val="ListParagraph"/>
        <w:numPr>
          <w:ilvl w:val="0"/>
          <w:numId w:val="1"/>
        </w:numPr>
        <w:spacing w:line="360" w:lineRule="auto"/>
        <w:jc w:val="both"/>
        <w:rPr>
          <w:i/>
          <w:iCs/>
          <w:lang w:val="en-GB"/>
        </w:rPr>
      </w:pPr>
      <w:r>
        <w:rPr>
          <w:i/>
          <w:iCs/>
          <w:lang w:val="en-GB"/>
        </w:rPr>
        <w:t>defence</w:t>
      </w:r>
    </w:p>
    <w:p w14:paraId="2C19E4F0" w14:textId="77777777" w:rsidR="006515C3" w:rsidRDefault="00D756D3">
      <w:pPr>
        <w:pStyle w:val="ListParagraph"/>
        <w:numPr>
          <w:ilvl w:val="0"/>
          <w:numId w:val="1"/>
        </w:numPr>
        <w:spacing w:line="360" w:lineRule="auto"/>
        <w:jc w:val="both"/>
        <w:rPr>
          <w:i/>
          <w:iCs/>
          <w:lang w:val="en-GB"/>
        </w:rPr>
      </w:pPr>
      <w:r>
        <w:rPr>
          <w:i/>
          <w:iCs/>
          <w:lang w:val="en-GB"/>
        </w:rPr>
        <w:t>economy and technology</w:t>
      </w:r>
    </w:p>
    <w:p w14:paraId="78709750" w14:textId="77777777" w:rsidR="006515C3" w:rsidRDefault="00D756D3">
      <w:pPr>
        <w:pStyle w:val="ListParagraph"/>
        <w:numPr>
          <w:ilvl w:val="0"/>
          <w:numId w:val="1"/>
        </w:numPr>
        <w:spacing w:line="360" w:lineRule="auto"/>
        <w:jc w:val="both"/>
        <w:rPr>
          <w:i/>
          <w:iCs/>
          <w:lang w:val="en-GB"/>
        </w:rPr>
      </w:pPr>
      <w:r>
        <w:rPr>
          <w:i/>
          <w:iCs/>
          <w:lang w:val="en-GB"/>
        </w:rPr>
        <w:t>education, science and sport</w:t>
      </w:r>
    </w:p>
    <w:p w14:paraId="1269C6E2" w14:textId="77777777" w:rsidR="006515C3" w:rsidRDefault="00D756D3">
      <w:pPr>
        <w:pStyle w:val="ListParagraph"/>
        <w:numPr>
          <w:ilvl w:val="0"/>
          <w:numId w:val="1"/>
        </w:numPr>
        <w:spacing w:line="360" w:lineRule="auto"/>
        <w:jc w:val="both"/>
        <w:rPr>
          <w:i/>
          <w:iCs/>
          <w:lang w:val="en-GB"/>
        </w:rPr>
      </w:pPr>
      <w:r>
        <w:rPr>
          <w:i/>
          <w:iCs/>
          <w:lang w:val="en-GB"/>
        </w:rPr>
        <w:t>environment and spatial planning</w:t>
      </w:r>
    </w:p>
    <w:p w14:paraId="7EFF9873" w14:textId="77777777" w:rsidR="006515C3" w:rsidRDefault="00D756D3">
      <w:pPr>
        <w:pStyle w:val="ListParagraph"/>
        <w:numPr>
          <w:ilvl w:val="0"/>
          <w:numId w:val="1"/>
        </w:numPr>
        <w:spacing w:line="360" w:lineRule="auto"/>
        <w:jc w:val="both"/>
        <w:rPr>
          <w:i/>
          <w:iCs/>
          <w:lang w:val="en-GB"/>
        </w:rPr>
      </w:pPr>
      <w:r>
        <w:rPr>
          <w:i/>
          <w:iCs/>
          <w:lang w:val="en-GB"/>
        </w:rPr>
        <w:lastRenderedPageBreak/>
        <w:t>finance</w:t>
      </w:r>
    </w:p>
    <w:p w14:paraId="2E887781" w14:textId="77777777" w:rsidR="006515C3" w:rsidRDefault="00D756D3">
      <w:pPr>
        <w:pStyle w:val="ListParagraph"/>
        <w:numPr>
          <w:ilvl w:val="0"/>
          <w:numId w:val="1"/>
        </w:numPr>
        <w:spacing w:line="360" w:lineRule="auto"/>
        <w:jc w:val="both"/>
        <w:rPr>
          <w:i/>
          <w:iCs/>
          <w:lang w:val="en-GB"/>
        </w:rPr>
      </w:pPr>
      <w:r>
        <w:rPr>
          <w:i/>
          <w:iCs/>
          <w:lang w:val="en-GB"/>
        </w:rPr>
        <w:t>health</w:t>
      </w:r>
    </w:p>
    <w:p w14:paraId="445D4FED" w14:textId="77777777" w:rsidR="006515C3" w:rsidRDefault="00D756D3">
      <w:pPr>
        <w:pStyle w:val="ListParagraph"/>
        <w:numPr>
          <w:ilvl w:val="0"/>
          <w:numId w:val="1"/>
        </w:numPr>
        <w:spacing w:line="360" w:lineRule="auto"/>
        <w:jc w:val="both"/>
        <w:rPr>
          <w:i/>
          <w:iCs/>
          <w:lang w:val="en-GB"/>
        </w:rPr>
      </w:pPr>
      <w:r>
        <w:rPr>
          <w:i/>
          <w:iCs/>
          <w:lang w:val="en-GB"/>
        </w:rPr>
        <w:t>foreign affairs</w:t>
      </w:r>
    </w:p>
    <w:p w14:paraId="4AD01C8D" w14:textId="77777777" w:rsidR="006515C3" w:rsidRDefault="00D756D3">
      <w:pPr>
        <w:pStyle w:val="ListParagraph"/>
        <w:numPr>
          <w:ilvl w:val="0"/>
          <w:numId w:val="1"/>
        </w:numPr>
        <w:spacing w:line="360" w:lineRule="auto"/>
        <w:jc w:val="both"/>
        <w:rPr>
          <w:i/>
          <w:iCs/>
          <w:lang w:val="en-GB"/>
        </w:rPr>
      </w:pPr>
      <w:r>
        <w:rPr>
          <w:i/>
          <w:iCs/>
          <w:lang w:val="en-GB"/>
        </w:rPr>
        <w:t>infrastructure</w:t>
      </w:r>
    </w:p>
    <w:p w14:paraId="2CE424D1" w14:textId="77777777" w:rsidR="006515C3" w:rsidRDefault="00D756D3">
      <w:pPr>
        <w:pStyle w:val="ListParagraph"/>
        <w:numPr>
          <w:ilvl w:val="0"/>
          <w:numId w:val="1"/>
        </w:numPr>
        <w:spacing w:line="360" w:lineRule="auto"/>
        <w:jc w:val="both"/>
        <w:rPr>
          <w:i/>
          <w:iCs/>
          <w:lang w:val="en-GB"/>
        </w:rPr>
      </w:pPr>
      <w:r>
        <w:rPr>
          <w:i/>
          <w:iCs/>
          <w:lang w:val="en-GB"/>
        </w:rPr>
        <w:t>interior</w:t>
      </w:r>
    </w:p>
    <w:p w14:paraId="4765265D" w14:textId="77777777" w:rsidR="006515C3" w:rsidRDefault="00D756D3">
      <w:pPr>
        <w:pStyle w:val="ListParagraph"/>
        <w:numPr>
          <w:ilvl w:val="0"/>
          <w:numId w:val="1"/>
        </w:numPr>
        <w:spacing w:line="360" w:lineRule="auto"/>
        <w:jc w:val="both"/>
        <w:rPr>
          <w:i/>
          <w:iCs/>
          <w:lang w:val="en-GB"/>
        </w:rPr>
      </w:pPr>
      <w:r>
        <w:rPr>
          <w:i/>
          <w:iCs/>
          <w:lang w:val="en-GB"/>
        </w:rPr>
        <w:t>justice</w:t>
      </w:r>
    </w:p>
    <w:p w14:paraId="0E7D9FB8" w14:textId="77777777" w:rsidR="006515C3" w:rsidRDefault="00D756D3">
      <w:pPr>
        <w:pStyle w:val="ListParagraph"/>
        <w:numPr>
          <w:ilvl w:val="0"/>
          <w:numId w:val="1"/>
        </w:numPr>
        <w:spacing w:line="360" w:lineRule="auto"/>
        <w:jc w:val="both"/>
        <w:rPr>
          <w:i/>
          <w:iCs/>
          <w:lang w:val="en-GB"/>
        </w:rPr>
      </w:pPr>
      <w:r>
        <w:rPr>
          <w:i/>
          <w:iCs/>
          <w:lang w:val="en-GB"/>
        </w:rPr>
        <w:t>labour, family and social affairs</w:t>
      </w:r>
    </w:p>
    <w:p w14:paraId="046518D5" w14:textId="77777777" w:rsidR="006515C3" w:rsidRDefault="00D756D3">
      <w:pPr>
        <w:pStyle w:val="ListParagraph"/>
        <w:numPr>
          <w:ilvl w:val="0"/>
          <w:numId w:val="1"/>
        </w:numPr>
        <w:spacing w:line="360" w:lineRule="auto"/>
        <w:jc w:val="both"/>
        <w:rPr>
          <w:i/>
          <w:iCs/>
          <w:lang w:val="en-GB"/>
        </w:rPr>
      </w:pPr>
      <w:r>
        <w:rPr>
          <w:i/>
          <w:iCs/>
          <w:lang w:val="en-GB"/>
        </w:rPr>
        <w:t>public administration</w:t>
      </w:r>
    </w:p>
    <w:p w14:paraId="357665B1" w14:textId="77777777" w:rsidR="006515C3" w:rsidRDefault="006515C3">
      <w:pPr>
        <w:spacing w:line="360" w:lineRule="auto"/>
        <w:jc w:val="both"/>
        <w:rPr>
          <w:lang w:val="en-GB"/>
        </w:rPr>
      </w:pPr>
    </w:p>
    <w:p w14:paraId="1A2807A0" w14:textId="77777777" w:rsidR="006515C3" w:rsidRDefault="00D756D3" w:rsidP="00C232F1">
      <w:pPr>
        <w:spacing w:line="360" w:lineRule="auto"/>
        <w:ind w:firstLine="720"/>
        <w:jc w:val="both"/>
        <w:rPr>
          <w:lang w:val="en-GB"/>
        </w:rPr>
      </w:pPr>
      <w:r>
        <w:rPr>
          <w:lang w:val="en-GB"/>
        </w:rPr>
        <w:t>In addition, we introduced 4 additional categories for words that could not be classified into any of the topics above:</w:t>
      </w:r>
    </w:p>
    <w:p w14:paraId="0CB9542E" w14:textId="77777777" w:rsidR="006515C3" w:rsidRDefault="00D756D3">
      <w:pPr>
        <w:pStyle w:val="ListParagraph"/>
        <w:numPr>
          <w:ilvl w:val="0"/>
          <w:numId w:val="2"/>
        </w:numPr>
        <w:spacing w:line="360" w:lineRule="auto"/>
        <w:jc w:val="both"/>
      </w:pPr>
      <w:r>
        <w:rPr>
          <w:i/>
          <w:iCs/>
          <w:lang w:val="en-GB"/>
        </w:rPr>
        <w:t>interaction/procedural</w:t>
      </w:r>
      <w:r>
        <w:rPr>
          <w:lang w:val="en-GB"/>
        </w:rPr>
        <w:t xml:space="preserve"> for keywords which referred to other people attending the session (e.g., references to names of other speakers, </w:t>
      </w:r>
      <w:r>
        <w:rPr>
          <w:i/>
          <w:lang w:val="en-GB"/>
        </w:rPr>
        <w:t>predsednik -</w:t>
      </w:r>
      <w:r>
        <w:rPr>
          <w:lang w:val="en-GB"/>
        </w:rPr>
        <w:t xml:space="preserve"> </w:t>
      </w:r>
      <w:r>
        <w:rPr>
          <w:i/>
          <w:lang w:val="en-GB"/>
        </w:rPr>
        <w:t>chairman</w:t>
      </w:r>
      <w:r>
        <w:rPr>
          <w:lang w:val="en-GB"/>
        </w:rPr>
        <w:t xml:space="preserve">) or expressed procedural matters during the session (e.g., </w:t>
      </w:r>
      <w:r>
        <w:rPr>
          <w:i/>
          <w:lang w:val="en-GB"/>
        </w:rPr>
        <w:t>prisotni - present, dobrodošli -</w:t>
      </w:r>
      <w:r>
        <w:rPr>
          <w:lang w:val="en-GB"/>
        </w:rPr>
        <w:t xml:space="preserve"> </w:t>
      </w:r>
      <w:r>
        <w:rPr>
          <w:i/>
          <w:lang w:val="en-GB"/>
        </w:rPr>
        <w:t>welcome</w:t>
      </w:r>
      <w:r>
        <w:rPr>
          <w:lang w:val="en-GB"/>
        </w:rPr>
        <w:t>)</w:t>
      </w:r>
    </w:p>
    <w:p w14:paraId="3CDF0E07" w14:textId="77777777" w:rsidR="006515C3" w:rsidRDefault="00D756D3">
      <w:pPr>
        <w:pStyle w:val="ListParagraph"/>
        <w:numPr>
          <w:ilvl w:val="0"/>
          <w:numId w:val="2"/>
        </w:numPr>
        <w:spacing w:line="360" w:lineRule="auto"/>
        <w:jc w:val="both"/>
      </w:pPr>
      <w:r>
        <w:rPr>
          <w:i/>
          <w:iCs/>
          <w:lang w:val="en-GB"/>
        </w:rPr>
        <w:t>style</w:t>
      </w:r>
      <w:r>
        <w:rPr>
          <w:lang w:val="en-GB"/>
        </w:rPr>
        <w:t xml:space="preserve"> for keywords which were either distinctly colloquial or distinctly formal and were frequently used only by a single or very few speakers in order to achieve a special effect (e.g., </w:t>
      </w:r>
      <w:r>
        <w:rPr>
          <w:i/>
          <w:iCs/>
          <w:lang w:val="en-GB"/>
        </w:rPr>
        <w:t>penez</w:t>
      </w:r>
      <w:r>
        <w:rPr>
          <w:lang w:val="en-GB"/>
        </w:rPr>
        <w:t xml:space="preserve">, a very informal expression for money, </w:t>
      </w:r>
      <w:r>
        <w:rPr>
          <w:i/>
          <w:iCs/>
          <w:lang w:val="en-GB"/>
        </w:rPr>
        <w:t>šiht</w:t>
      </w:r>
      <w:r>
        <w:rPr>
          <w:lang w:val="en-GB"/>
        </w:rPr>
        <w:t>, a very informal expression for job)</w:t>
      </w:r>
    </w:p>
    <w:p w14:paraId="5429E78D" w14:textId="77777777" w:rsidR="006515C3" w:rsidRDefault="00D756D3">
      <w:pPr>
        <w:pStyle w:val="ListParagraph"/>
        <w:numPr>
          <w:ilvl w:val="0"/>
          <w:numId w:val="2"/>
        </w:numPr>
        <w:spacing w:line="360" w:lineRule="auto"/>
        <w:jc w:val="both"/>
        <w:rPr>
          <w:lang w:val="en-GB"/>
        </w:rPr>
      </w:pPr>
      <w:r>
        <w:rPr>
          <w:i/>
          <w:iCs/>
          <w:lang w:val="en-GB"/>
        </w:rPr>
        <w:t>ideology</w:t>
      </w:r>
      <w:r>
        <w:rPr>
          <w:lang w:val="en-GB"/>
        </w:rPr>
        <w:t xml:space="preserve"> for keywords which were used to ideologically label an individual speaker or a group of speakers (e.g., </w:t>
      </w:r>
      <w:r>
        <w:rPr>
          <w:i/>
          <w:iCs/>
          <w:lang w:val="en-GB"/>
        </w:rPr>
        <w:t>levičarski - leftist, kapitalizem - capitalism</w:t>
      </w:r>
      <w:r>
        <w:rPr>
          <w:lang w:val="en-GB"/>
        </w:rPr>
        <w:t>)</w:t>
      </w:r>
    </w:p>
    <w:p w14:paraId="66A4F139" w14:textId="77777777" w:rsidR="006515C3" w:rsidRDefault="00D756D3">
      <w:pPr>
        <w:pStyle w:val="ListParagraph"/>
        <w:numPr>
          <w:ilvl w:val="0"/>
          <w:numId w:val="2"/>
        </w:numPr>
        <w:spacing w:line="360" w:lineRule="auto"/>
        <w:jc w:val="both"/>
        <w:rPr>
          <w:lang w:val="en-GB"/>
        </w:rPr>
      </w:pPr>
      <w:r>
        <w:rPr>
          <w:i/>
          <w:iCs/>
          <w:lang w:val="en-GB"/>
        </w:rPr>
        <w:t>multiple</w:t>
      </w:r>
      <w:r>
        <w:rPr>
          <w:lang w:val="en-GB"/>
        </w:rPr>
        <w:t xml:space="preserve"> for keywords which were used in several topics (e.g., </w:t>
      </w:r>
      <w:r>
        <w:rPr>
          <w:i/>
          <w:lang w:val="en-GB"/>
        </w:rPr>
        <w:t xml:space="preserve">zgodnji - </w:t>
      </w:r>
      <w:r>
        <w:rPr>
          <w:i/>
          <w:iCs/>
          <w:lang w:val="en-GB"/>
        </w:rPr>
        <w:t>early, fantastičen - fantastic</w:t>
      </w:r>
      <w:r>
        <w:rPr>
          <w:lang w:val="en-GB"/>
        </w:rPr>
        <w:t>).</w:t>
      </w:r>
    </w:p>
    <w:p w14:paraId="60C71237" w14:textId="77777777" w:rsidR="006515C3" w:rsidRDefault="006515C3">
      <w:pPr>
        <w:spacing w:line="360" w:lineRule="auto"/>
        <w:jc w:val="both"/>
        <w:rPr>
          <w:lang w:val="en-GB"/>
        </w:rPr>
      </w:pPr>
    </w:p>
    <w:p w14:paraId="5012A125" w14:textId="77777777" w:rsidR="006515C3" w:rsidRDefault="00F26B24">
      <w:pPr>
        <w:spacing w:line="360" w:lineRule="auto"/>
        <w:jc w:val="both"/>
        <w:rPr>
          <w:lang w:val="en-GB"/>
        </w:rPr>
      </w:pPr>
      <w:r>
        <w:rPr>
          <w:lang w:val="en-GB"/>
        </w:rPr>
        <w:tab/>
      </w:r>
      <w:r w:rsidR="00D756D3">
        <w:rPr>
          <w:lang w:val="en-GB"/>
        </w:rPr>
        <w:t xml:space="preserve">As can be seen from Table 6, the most frequent topics among the female speakers are </w:t>
      </w:r>
      <w:r w:rsidR="00D756D3">
        <w:rPr>
          <w:i/>
          <w:lang w:val="en-GB"/>
        </w:rPr>
        <w:t>health</w:t>
      </w:r>
      <w:r w:rsidR="00D756D3">
        <w:rPr>
          <w:lang w:val="en-GB"/>
        </w:rPr>
        <w:t xml:space="preserve"> (35) and </w:t>
      </w:r>
      <w:r w:rsidR="00D756D3">
        <w:rPr>
          <w:i/>
          <w:lang w:val="en-GB"/>
        </w:rPr>
        <w:t>labour, family and social affairs</w:t>
      </w:r>
      <w:r w:rsidR="00D756D3">
        <w:rPr>
          <w:lang w:val="en-GB"/>
        </w:rPr>
        <w:t xml:space="preserve"> (33), which are followed by </w:t>
      </w:r>
      <w:r w:rsidR="00D756D3">
        <w:rPr>
          <w:i/>
          <w:lang w:val="en-GB"/>
        </w:rPr>
        <w:t>public administration</w:t>
      </w:r>
      <w:r w:rsidR="00D756D3">
        <w:rPr>
          <w:lang w:val="en-GB"/>
        </w:rPr>
        <w:t xml:space="preserve"> (13) and </w:t>
      </w:r>
      <w:r w:rsidR="00D756D3">
        <w:rPr>
          <w:i/>
          <w:lang w:val="en-GB"/>
        </w:rPr>
        <w:t>education, science and sport</w:t>
      </w:r>
      <w:r w:rsidR="00D756D3">
        <w:rPr>
          <w:lang w:val="en-GB"/>
        </w:rPr>
        <w:t xml:space="preserve"> (8). Most of the 100 top-ranking keywords uttered by male speakers, on the other hand, could not be classified into a single topic because they were used either to achieve a </w:t>
      </w:r>
      <w:r w:rsidR="00D756D3">
        <w:rPr>
          <w:i/>
          <w:lang w:val="en-GB"/>
        </w:rPr>
        <w:t>stylistic effect</w:t>
      </w:r>
      <w:r w:rsidR="00D756D3">
        <w:rPr>
          <w:lang w:val="en-GB"/>
        </w:rPr>
        <w:t xml:space="preserve"> (24), were general words that were used in </w:t>
      </w:r>
      <w:r w:rsidR="00D756D3">
        <w:rPr>
          <w:i/>
          <w:lang w:val="en-GB"/>
        </w:rPr>
        <w:t>multiple topics</w:t>
      </w:r>
      <w:r w:rsidR="00D756D3">
        <w:rPr>
          <w:lang w:val="en-GB"/>
        </w:rPr>
        <w:t xml:space="preserve">, such as descriptive adjectives or legal terms (22), or </w:t>
      </w:r>
      <w:r w:rsidR="00D756D3">
        <w:rPr>
          <w:i/>
          <w:lang w:val="en-GB"/>
        </w:rPr>
        <w:t>ideological expressions</w:t>
      </w:r>
      <w:r w:rsidR="00D756D3">
        <w:rPr>
          <w:lang w:val="en-GB"/>
        </w:rPr>
        <w:t xml:space="preserve"> (6), all of which indicate a more discursive, debating style of the male speakers, but could also stem from the fact that the leading roles in that term were predominantly held by male members of </w:t>
      </w:r>
      <w:r w:rsidR="00D756D3">
        <w:rPr>
          <w:lang w:val="en-GB"/>
        </w:rPr>
        <w:lastRenderedPageBreak/>
        <w:t>parliament.</w:t>
      </w:r>
      <w:r w:rsidR="00D756D3">
        <w:rPr>
          <w:rStyle w:val="FootnoteAnchor"/>
          <w:lang w:val="en-GB"/>
        </w:rPr>
        <w:footnoteReference w:id="10"/>
      </w:r>
      <w:r w:rsidR="00D756D3">
        <w:rPr>
          <w:lang w:val="en-GB"/>
        </w:rPr>
        <w:t xml:space="preserve"> Despite being much more infrequent than in the female part of the corpus overall, the most frequently represented specific topics by male speakers are </w:t>
      </w:r>
      <w:r w:rsidR="00D756D3">
        <w:rPr>
          <w:i/>
          <w:lang w:val="en-GB"/>
        </w:rPr>
        <w:t>infrastructure</w:t>
      </w:r>
      <w:r w:rsidR="00D756D3">
        <w:rPr>
          <w:lang w:val="en-GB"/>
        </w:rPr>
        <w:t xml:space="preserve"> (9), </w:t>
      </w:r>
      <w:r w:rsidR="00D756D3">
        <w:rPr>
          <w:i/>
          <w:lang w:val="en-GB"/>
        </w:rPr>
        <w:t>interior</w:t>
      </w:r>
      <w:r w:rsidR="00D756D3">
        <w:rPr>
          <w:lang w:val="en-GB"/>
        </w:rPr>
        <w:t xml:space="preserve"> (6), </w:t>
      </w:r>
      <w:r w:rsidR="00D756D3">
        <w:rPr>
          <w:i/>
          <w:lang w:val="en-GB"/>
        </w:rPr>
        <w:t>agriculture, forestry and food</w:t>
      </w:r>
      <w:r w:rsidR="00D756D3">
        <w:rPr>
          <w:lang w:val="en-GB"/>
        </w:rPr>
        <w:t xml:space="preserve"> (5), and </w:t>
      </w:r>
      <w:r w:rsidR="00D756D3">
        <w:rPr>
          <w:i/>
          <w:lang w:val="en-GB"/>
        </w:rPr>
        <w:t>defence</w:t>
      </w:r>
      <w:r w:rsidR="00D756D3">
        <w:rPr>
          <w:lang w:val="en-GB"/>
        </w:rPr>
        <w:t xml:space="preserve"> (5), suggesting a significant difference in the roles and interests of male and female speakers in the Slovene parliament.</w:t>
      </w:r>
    </w:p>
    <w:p w14:paraId="75BCE81F"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570"/>
        <w:gridCol w:w="878"/>
        <w:gridCol w:w="3063"/>
        <w:gridCol w:w="785"/>
      </w:tblGrid>
      <w:tr w:rsidR="006515C3" w14:paraId="25C51E41"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B21EBBD" w14:textId="77777777" w:rsidR="006515C3" w:rsidRDefault="00D756D3">
            <w:pPr>
              <w:rPr>
                <w:color w:val="000000"/>
              </w:rPr>
            </w:pPr>
            <w:r>
              <w:rPr>
                <w:color w:val="000000"/>
              </w:rPr>
              <w:t>Topics – female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F5DA2E1" w14:textId="77777777" w:rsidR="006515C3" w:rsidRDefault="00D756D3">
            <w:pPr>
              <w:jc w:val="right"/>
              <w:rPr>
                <w:color w:val="000000"/>
              </w:rPr>
            </w:pPr>
            <w:r>
              <w:rPr>
                <w:color w:val="000000"/>
              </w:rPr>
              <w:t>Freq.</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63E56E6" w14:textId="77777777" w:rsidR="006515C3" w:rsidRDefault="00D756D3">
            <w:pPr>
              <w:jc w:val="right"/>
              <w:rPr>
                <w:color w:val="000000"/>
              </w:rPr>
            </w:pPr>
            <w:r>
              <w:rPr>
                <w:color w:val="000000"/>
              </w:rPr>
              <w:t>Topics - male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988221" w14:textId="77777777" w:rsidR="006515C3" w:rsidRDefault="00D756D3">
            <w:pPr>
              <w:jc w:val="right"/>
              <w:rPr>
                <w:color w:val="000000"/>
              </w:rPr>
            </w:pPr>
            <w:r>
              <w:rPr>
                <w:color w:val="000000"/>
              </w:rPr>
              <w:t>Freq.</w:t>
            </w:r>
          </w:p>
        </w:tc>
      </w:tr>
      <w:tr w:rsidR="006515C3" w14:paraId="07FC1525"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6267D9B" w14:textId="77777777" w:rsidR="006515C3" w:rsidRDefault="00D756D3">
            <w:pPr>
              <w:rPr>
                <w:color w:val="000000"/>
              </w:rPr>
            </w:pPr>
            <w:r>
              <w:rPr>
                <w:color w:val="000000"/>
              </w:rPr>
              <w:t>health</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DAD5C8D" w14:textId="77777777" w:rsidR="006515C3" w:rsidRDefault="00D756D3">
            <w:pPr>
              <w:jc w:val="right"/>
              <w:rPr>
                <w:color w:val="000000"/>
              </w:rPr>
            </w:pPr>
            <w:r>
              <w:rPr>
                <w:color w:val="000000"/>
              </w:rPr>
              <w:t>35</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EC484BB" w14:textId="77777777" w:rsidR="006515C3" w:rsidRDefault="00D756D3">
            <w:pPr>
              <w:jc w:val="right"/>
              <w:rPr>
                <w:color w:val="000000"/>
              </w:rPr>
            </w:pPr>
            <w:r>
              <w:rPr>
                <w:color w:val="000000"/>
              </w:rPr>
              <w:t>style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424EF46" w14:textId="77777777" w:rsidR="006515C3" w:rsidRDefault="00D756D3">
            <w:pPr>
              <w:jc w:val="right"/>
              <w:rPr>
                <w:color w:val="000000"/>
              </w:rPr>
            </w:pPr>
            <w:r>
              <w:rPr>
                <w:color w:val="000000"/>
              </w:rPr>
              <w:t>24</w:t>
            </w:r>
          </w:p>
        </w:tc>
      </w:tr>
      <w:tr w:rsidR="006515C3" w14:paraId="5E60794E"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CC3CF35" w14:textId="77777777" w:rsidR="006515C3" w:rsidRDefault="00D756D3">
            <w:pPr>
              <w:rPr>
                <w:color w:val="000000"/>
              </w:rPr>
            </w:pPr>
            <w:r>
              <w:rPr>
                <w:color w:val="000000"/>
              </w:rPr>
              <w:t>labour, family &amp; social affairs</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EF108E2" w14:textId="77777777" w:rsidR="006515C3" w:rsidRDefault="00D756D3">
            <w:pPr>
              <w:jc w:val="right"/>
              <w:rPr>
                <w:color w:val="000000"/>
              </w:rPr>
            </w:pPr>
            <w:r>
              <w:rPr>
                <w:color w:val="000000"/>
              </w:rPr>
              <w:t>33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FEE9DD7" w14:textId="77777777" w:rsidR="006515C3" w:rsidRDefault="00D756D3">
            <w:pPr>
              <w:jc w:val="right"/>
              <w:rPr>
                <w:color w:val="000000"/>
              </w:rPr>
            </w:pPr>
            <w:r>
              <w:rPr>
                <w:color w:val="000000"/>
              </w:rPr>
              <w:t>multiple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02A35D8" w14:textId="77777777" w:rsidR="006515C3" w:rsidRDefault="00D756D3">
            <w:pPr>
              <w:jc w:val="right"/>
              <w:rPr>
                <w:color w:val="000000"/>
              </w:rPr>
            </w:pPr>
            <w:r>
              <w:rPr>
                <w:color w:val="000000"/>
              </w:rPr>
              <w:t>22</w:t>
            </w:r>
          </w:p>
        </w:tc>
      </w:tr>
      <w:tr w:rsidR="006515C3" w14:paraId="18744725"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1A9D5F" w14:textId="77777777" w:rsidR="006515C3" w:rsidRDefault="00D756D3">
            <w:pPr>
              <w:rPr>
                <w:color w:val="000000"/>
              </w:rPr>
            </w:pPr>
            <w:r>
              <w:rPr>
                <w:color w:val="000000"/>
              </w:rPr>
              <w:t>public administration</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141EE7" w14:textId="77777777" w:rsidR="006515C3" w:rsidRDefault="00D756D3">
            <w:pPr>
              <w:jc w:val="right"/>
              <w:rPr>
                <w:color w:val="000000"/>
              </w:rPr>
            </w:pPr>
            <w:r>
              <w:rPr>
                <w:color w:val="000000"/>
              </w:rPr>
              <w:t>13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F25225" w14:textId="77777777" w:rsidR="006515C3" w:rsidRDefault="00D756D3">
            <w:pPr>
              <w:jc w:val="right"/>
              <w:rPr>
                <w:color w:val="000000"/>
              </w:rPr>
            </w:pPr>
            <w:r>
              <w:rPr>
                <w:color w:val="000000"/>
              </w:rPr>
              <w:t>infrastructure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7462132" w14:textId="77777777" w:rsidR="006515C3" w:rsidRDefault="00D756D3">
            <w:pPr>
              <w:jc w:val="right"/>
              <w:rPr>
                <w:color w:val="000000"/>
              </w:rPr>
            </w:pPr>
            <w:r>
              <w:rPr>
                <w:color w:val="000000"/>
              </w:rPr>
              <w:t>9</w:t>
            </w:r>
          </w:p>
        </w:tc>
      </w:tr>
      <w:tr w:rsidR="006515C3" w14:paraId="25430964"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DA10F6" w14:textId="77777777" w:rsidR="006515C3" w:rsidRDefault="00D756D3">
            <w:pPr>
              <w:rPr>
                <w:color w:val="000000"/>
              </w:rPr>
            </w:pPr>
            <w:r>
              <w:rPr>
                <w:color w:val="000000"/>
              </w:rPr>
              <w:t>education, science &amp; sport</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BC981E3" w14:textId="77777777" w:rsidR="006515C3" w:rsidRDefault="00D756D3">
            <w:pPr>
              <w:jc w:val="right"/>
              <w:rPr>
                <w:color w:val="000000"/>
              </w:rPr>
            </w:pPr>
            <w:r>
              <w:rPr>
                <w:color w:val="000000"/>
              </w:rPr>
              <w:t>8</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C88B71B" w14:textId="77777777" w:rsidR="006515C3" w:rsidRDefault="00D756D3">
            <w:pPr>
              <w:jc w:val="right"/>
              <w:rPr>
                <w:color w:val="000000"/>
              </w:rPr>
            </w:pPr>
            <w:r>
              <w:rPr>
                <w:color w:val="000000"/>
              </w:rPr>
              <w:t>interior</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3E57840" w14:textId="77777777" w:rsidR="006515C3" w:rsidRDefault="00D756D3">
            <w:pPr>
              <w:jc w:val="right"/>
              <w:rPr>
                <w:color w:val="000000"/>
              </w:rPr>
            </w:pPr>
            <w:r>
              <w:rPr>
                <w:color w:val="000000"/>
              </w:rPr>
              <w:t>6</w:t>
            </w:r>
          </w:p>
        </w:tc>
      </w:tr>
      <w:tr w:rsidR="006515C3" w14:paraId="3D534EED"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7CC0883" w14:textId="77777777" w:rsidR="006515C3" w:rsidRDefault="00D756D3">
            <w:pPr>
              <w:rPr>
                <w:color w:val="000000"/>
              </w:rPr>
            </w:pPr>
            <w:r>
              <w:rPr>
                <w:color w:val="000000"/>
              </w:rPr>
              <w:t>interaction/procedural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96F5280" w14:textId="77777777"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EBCA1DD" w14:textId="77777777" w:rsidR="006515C3" w:rsidRDefault="00D756D3">
            <w:pPr>
              <w:jc w:val="right"/>
              <w:rPr>
                <w:color w:val="000000"/>
              </w:rPr>
            </w:pPr>
            <w:r>
              <w:rPr>
                <w:color w:val="000000"/>
              </w:rPr>
              <w:t>ideology</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759A58F3" w14:textId="77777777" w:rsidR="006515C3" w:rsidRDefault="00D756D3">
            <w:pPr>
              <w:jc w:val="right"/>
              <w:rPr>
                <w:color w:val="000000"/>
              </w:rPr>
            </w:pPr>
            <w:r>
              <w:rPr>
                <w:color w:val="000000"/>
              </w:rPr>
              <w:t>6</w:t>
            </w:r>
          </w:p>
        </w:tc>
      </w:tr>
      <w:tr w:rsidR="006515C3" w14:paraId="477CCCE7"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0079C42" w14:textId="77777777" w:rsidR="006515C3" w:rsidRDefault="00D756D3">
            <w:pPr>
              <w:rPr>
                <w:color w:val="000000"/>
              </w:rPr>
            </w:pPr>
            <w:r>
              <w:rPr>
                <w:color w:val="000000"/>
              </w:rPr>
              <w:t>multiple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7F0278B9" w14:textId="77777777" w:rsidR="006515C3" w:rsidRDefault="00D756D3">
            <w:pPr>
              <w:jc w:val="right"/>
              <w:rPr>
                <w:color w:val="000000"/>
              </w:rPr>
            </w:pPr>
            <w:r>
              <w:rPr>
                <w:color w:val="000000"/>
              </w:rPr>
              <w:t>3</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CDE4EDD" w14:textId="77777777" w:rsidR="006515C3" w:rsidRDefault="00D756D3">
            <w:pPr>
              <w:jc w:val="right"/>
              <w:rPr>
                <w:color w:val="000000"/>
              </w:rPr>
            </w:pPr>
            <w:r>
              <w:rPr>
                <w:color w:val="000000"/>
              </w:rPr>
              <w:t>interaction/procedural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7843F4B" w14:textId="77777777" w:rsidR="006515C3" w:rsidRDefault="00D756D3">
            <w:pPr>
              <w:jc w:val="right"/>
              <w:rPr>
                <w:color w:val="000000"/>
              </w:rPr>
            </w:pPr>
            <w:r>
              <w:rPr>
                <w:color w:val="000000"/>
              </w:rPr>
              <w:t>5</w:t>
            </w:r>
          </w:p>
        </w:tc>
      </w:tr>
      <w:tr w:rsidR="006515C3" w14:paraId="5BCC192C"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9CD9DA6" w14:textId="77777777" w:rsidR="006515C3" w:rsidRDefault="00D756D3">
            <w:pPr>
              <w:rPr>
                <w:color w:val="000000"/>
              </w:rPr>
            </w:pPr>
            <w:r>
              <w:rPr>
                <w:color w:val="000000"/>
              </w:rPr>
              <w:t>environment &amp; spatial planning</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025BA15"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26063C3" w14:textId="77777777" w:rsidR="006515C3" w:rsidRDefault="00D756D3">
            <w:pPr>
              <w:jc w:val="right"/>
              <w:rPr>
                <w:color w:val="000000"/>
              </w:rPr>
            </w:pPr>
            <w:r>
              <w:rPr>
                <w:color w:val="000000"/>
              </w:rPr>
              <w:t>agriculture, forestry &amp; food</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6E00929" w14:textId="77777777" w:rsidR="006515C3" w:rsidRDefault="00D756D3">
            <w:pPr>
              <w:jc w:val="right"/>
              <w:rPr>
                <w:color w:val="000000"/>
              </w:rPr>
            </w:pPr>
            <w:r>
              <w:rPr>
                <w:color w:val="000000"/>
              </w:rPr>
              <w:t>5</w:t>
            </w:r>
          </w:p>
        </w:tc>
      </w:tr>
      <w:tr w:rsidR="006515C3" w14:paraId="7E184731"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EE9E6D" w14:textId="77777777" w:rsidR="006515C3" w:rsidRDefault="00D756D3">
            <w:pPr>
              <w:rPr>
                <w:color w:val="000000"/>
              </w:rPr>
            </w:pPr>
            <w:r>
              <w:rPr>
                <w:color w:val="000000"/>
              </w:rPr>
              <w:t>agriculture, forestry &amp; food</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0409596"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8B77B1B" w14:textId="77777777" w:rsidR="006515C3" w:rsidRDefault="00D756D3">
            <w:pPr>
              <w:jc w:val="right"/>
              <w:rPr>
                <w:color w:val="000000"/>
              </w:rPr>
            </w:pPr>
            <w:r>
              <w:rPr>
                <w:color w:val="000000"/>
              </w:rPr>
              <w:t>defense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1FA6599" w14:textId="77777777" w:rsidR="006515C3" w:rsidRDefault="00D756D3">
            <w:pPr>
              <w:jc w:val="right"/>
              <w:rPr>
                <w:color w:val="000000"/>
              </w:rPr>
            </w:pPr>
            <w:r>
              <w:rPr>
                <w:color w:val="000000"/>
              </w:rPr>
              <w:t>5</w:t>
            </w:r>
          </w:p>
        </w:tc>
      </w:tr>
      <w:tr w:rsidR="006515C3" w14:paraId="7DED39B4"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4700DE1" w14:textId="77777777" w:rsidR="006515C3" w:rsidRDefault="00D756D3">
            <w:pPr>
              <w:rPr>
                <w:color w:val="000000"/>
              </w:rPr>
            </w:pPr>
            <w:r>
              <w:rPr>
                <w:color w:val="000000"/>
              </w:rPr>
              <w:t>culture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9D12A82"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85898CA" w14:textId="77777777" w:rsidR="006515C3" w:rsidRDefault="00D756D3">
            <w:pPr>
              <w:jc w:val="right"/>
              <w:rPr>
                <w:color w:val="000000"/>
              </w:rPr>
            </w:pPr>
            <w:r>
              <w:rPr>
                <w:color w:val="000000"/>
              </w:rPr>
              <w:t>foreign affairs</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9EA55E0" w14:textId="77777777" w:rsidR="006515C3" w:rsidRDefault="00D756D3">
            <w:pPr>
              <w:jc w:val="right"/>
              <w:rPr>
                <w:color w:val="000000"/>
              </w:rPr>
            </w:pPr>
            <w:r>
              <w:rPr>
                <w:color w:val="000000"/>
              </w:rPr>
              <w:t>4</w:t>
            </w:r>
          </w:p>
        </w:tc>
      </w:tr>
      <w:tr w:rsidR="006515C3" w14:paraId="230D69FA"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0CBAB99" w14:textId="77777777" w:rsidR="006515C3" w:rsidRDefault="00D756D3">
            <w:pPr>
              <w:rPr>
                <w:color w:val="000000"/>
              </w:rPr>
            </w:pPr>
            <w:r>
              <w:rPr>
                <w:color w:val="000000"/>
              </w:rPr>
              <w:t>finance</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7082D423"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6112E76" w14:textId="77777777" w:rsidR="006515C3" w:rsidRDefault="00D756D3">
            <w:pPr>
              <w:jc w:val="right"/>
              <w:rPr>
                <w:color w:val="000000"/>
              </w:rPr>
            </w:pPr>
            <w:r>
              <w:rPr>
                <w:color w:val="000000"/>
              </w:rPr>
              <w:t>finance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304680" w14:textId="77777777" w:rsidR="006515C3" w:rsidRDefault="00D756D3">
            <w:pPr>
              <w:jc w:val="right"/>
              <w:rPr>
                <w:color w:val="000000"/>
              </w:rPr>
            </w:pPr>
            <w:r>
              <w:rPr>
                <w:color w:val="000000"/>
              </w:rPr>
              <w:t>4</w:t>
            </w:r>
          </w:p>
        </w:tc>
      </w:tr>
      <w:tr w:rsidR="006515C3" w14:paraId="0FF347FD"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4A76E9D" w14:textId="77777777" w:rsidR="006515C3" w:rsidRDefault="00D756D3">
            <w:pPr>
              <w:rPr>
                <w:color w:val="000000"/>
              </w:rPr>
            </w:pPr>
            <w:r>
              <w:rPr>
                <w:color w:val="000000"/>
              </w:rPr>
              <w:t>economy &amp; technology</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64B7239" w14:textId="77777777" w:rsidR="006515C3" w:rsidRDefault="00D756D3">
            <w:pPr>
              <w:jc w:val="right"/>
              <w:rPr>
                <w:color w:val="000000"/>
              </w:rPr>
            </w:pPr>
            <w:r>
              <w:rPr>
                <w:color w:val="000000"/>
              </w:rPr>
              <w:t>1</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769D1D9" w14:textId="77777777" w:rsidR="006515C3" w:rsidRDefault="00D756D3">
            <w:pPr>
              <w:jc w:val="right"/>
              <w:rPr>
                <w:color w:val="000000"/>
              </w:rPr>
            </w:pPr>
            <w:r>
              <w:rPr>
                <w:color w:val="000000"/>
              </w:rPr>
              <w:t>justice</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1A41CD8" w14:textId="77777777" w:rsidR="006515C3" w:rsidRDefault="00D756D3">
            <w:pPr>
              <w:jc w:val="right"/>
              <w:rPr>
                <w:color w:val="000000"/>
              </w:rPr>
            </w:pPr>
            <w:r>
              <w:rPr>
                <w:color w:val="000000"/>
              </w:rPr>
              <w:t>3</w:t>
            </w:r>
          </w:p>
        </w:tc>
      </w:tr>
      <w:tr w:rsidR="006515C3" w14:paraId="72C19AE3" w14:textId="77777777" w:rsidTr="00771980">
        <w:trPr>
          <w:trHeight w:val="320"/>
        </w:trPr>
        <w:tc>
          <w:tcPr>
            <w:tcW w:w="2152"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31D6D43" w14:textId="77777777" w:rsidR="006515C3" w:rsidRDefault="00D756D3">
            <w:pPr>
              <w:rPr>
                <w:color w:val="000000"/>
              </w:rPr>
            </w:pPr>
            <w:r>
              <w:rPr>
                <w:color w:val="000000"/>
              </w:rPr>
              <w:t>Total</w:t>
            </w:r>
          </w:p>
        </w:tc>
        <w:tc>
          <w:tcPr>
            <w:tcW w:w="529"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AF552BC" w14:textId="77777777" w:rsidR="006515C3" w:rsidRDefault="00D756D3">
            <w:pPr>
              <w:jc w:val="right"/>
              <w:rPr>
                <w:color w:val="000000"/>
              </w:rPr>
            </w:pPr>
            <w:r>
              <w:rPr>
                <w:color w:val="000000"/>
              </w:rPr>
              <w:t>100</w:t>
            </w:r>
          </w:p>
        </w:tc>
        <w:tc>
          <w:tcPr>
            <w:tcW w:w="1846"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073B8A6" w14:textId="77777777" w:rsidR="006515C3" w:rsidRDefault="00D756D3">
            <w:pPr>
              <w:jc w:val="right"/>
              <w:rPr>
                <w:color w:val="000000"/>
              </w:rPr>
            </w:pPr>
            <w:r>
              <w:rPr>
                <w:color w:val="000000"/>
              </w:rPr>
              <w:t>Total</w:t>
            </w:r>
          </w:p>
        </w:tc>
        <w:tc>
          <w:tcPr>
            <w:tcW w:w="473" w:type="pct"/>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027F8FF0" w14:textId="77777777" w:rsidR="006515C3" w:rsidRDefault="00D756D3">
            <w:pPr>
              <w:jc w:val="right"/>
              <w:rPr>
                <w:color w:val="000000"/>
              </w:rPr>
            </w:pPr>
            <w:r>
              <w:rPr>
                <w:color w:val="000000"/>
              </w:rPr>
              <w:t>100</w:t>
            </w:r>
          </w:p>
        </w:tc>
      </w:tr>
    </w:tbl>
    <w:p w14:paraId="085FF939" w14:textId="77777777" w:rsidR="006515C3" w:rsidRDefault="00D756D3">
      <w:pPr>
        <w:spacing w:line="360" w:lineRule="auto"/>
        <w:jc w:val="center"/>
        <w:rPr>
          <w:lang w:val="en-GB"/>
        </w:rPr>
      </w:pPr>
      <w:r>
        <w:rPr>
          <w:lang w:val="en-GB"/>
        </w:rPr>
        <w:t>Table 6: Topics of 100 top-ranking keywords of female and male speakers in Parlameter.</w:t>
      </w:r>
    </w:p>
    <w:p w14:paraId="64E8A266" w14:textId="77777777" w:rsidR="006515C3" w:rsidRDefault="006515C3">
      <w:pPr>
        <w:spacing w:line="360" w:lineRule="auto"/>
        <w:jc w:val="both"/>
        <w:rPr>
          <w:lang w:val="en-GB"/>
        </w:rPr>
      </w:pPr>
    </w:p>
    <w:p w14:paraId="4BAB00B7" w14:textId="77777777" w:rsidR="006515C3" w:rsidRDefault="00D756D3">
      <w:pPr>
        <w:spacing w:line="360" w:lineRule="auto"/>
        <w:jc w:val="both"/>
        <w:rPr>
          <w:lang w:val="en-GB"/>
        </w:rPr>
      </w:pPr>
      <w:r>
        <w:rPr>
          <w:lang w:val="en-GB"/>
        </w:rPr>
        <w:t>Illustrative examples of the 10 top-ranking female- and male-specific keywords with a manually assigned topic are listed in Tables 7 and 8.</w:t>
      </w:r>
    </w:p>
    <w:p w14:paraId="7A474844" w14:textId="77777777" w:rsidR="006515C3" w:rsidRDefault="006515C3">
      <w:pPr>
        <w:spacing w:line="360" w:lineRule="auto"/>
        <w:jc w:val="both"/>
        <w:rPr>
          <w:lang w:val="en-GB"/>
        </w:rPr>
      </w:pPr>
    </w:p>
    <w:tbl>
      <w:tblPr>
        <w:tblW w:w="8420"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926"/>
        <w:gridCol w:w="1748"/>
        <w:gridCol w:w="1035"/>
        <w:gridCol w:w="788"/>
        <w:gridCol w:w="1092"/>
        <w:gridCol w:w="831"/>
      </w:tblGrid>
      <w:tr w:rsidR="006515C3" w14:paraId="4B13D022"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BAC461A" w14:textId="77777777" w:rsidR="006515C3" w:rsidRDefault="00D756D3">
            <w:pPr>
              <w:rPr>
                <w:color w:val="000000"/>
              </w:rPr>
            </w:pPr>
            <w:r>
              <w:rPr>
                <w:color w:val="000000"/>
              </w:rPr>
              <w:t>Lemma – English translation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0A0E6A" w14:textId="77777777" w:rsidR="006515C3" w:rsidRDefault="00D756D3">
            <w:pPr>
              <w:rPr>
                <w:color w:val="000000"/>
              </w:rPr>
            </w:pPr>
            <w:r>
              <w:rPr>
                <w:color w:val="000000"/>
              </w:rPr>
              <w:t>Topic</w:t>
            </w:r>
          </w:p>
        </w:tc>
        <w:tc>
          <w:tcPr>
            <w:tcW w:w="1035" w:type="dxa"/>
            <w:tcBorders>
              <w:top w:val="single" w:sz="4" w:space="0" w:color="00000A"/>
              <w:left w:val="single" w:sz="4" w:space="0" w:color="00000A"/>
              <w:bottom w:val="single" w:sz="4" w:space="0" w:color="00000A"/>
              <w:right w:val="single" w:sz="4" w:space="0" w:color="00000A"/>
            </w:tcBorders>
            <w:shd w:val="clear" w:color="auto" w:fill="auto"/>
          </w:tcPr>
          <w:p w14:paraId="0BD7D07A" w14:textId="77777777" w:rsidR="006515C3" w:rsidRDefault="00D756D3">
            <w:pPr>
              <w:rPr>
                <w:color w:val="000000"/>
              </w:rPr>
            </w:pPr>
            <w:r>
              <w:rPr>
                <w:color w:val="000000"/>
              </w:rPr>
              <w:t>PoS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165953C" w14:textId="77777777" w:rsidR="006515C3" w:rsidRDefault="00D756D3">
            <w:pPr>
              <w:rPr>
                <w:color w:val="000000"/>
              </w:rPr>
            </w:pPr>
            <w:r>
              <w:rPr>
                <w:color w:val="000000"/>
              </w:rPr>
              <w:t>Freq.</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11B127C" w14:textId="77777777" w:rsidR="006515C3" w:rsidRDefault="00D756D3">
            <w:pPr>
              <w:rPr>
                <w:color w:val="000000"/>
              </w:rPr>
            </w:pPr>
            <w:r>
              <w:rPr>
                <w:color w:val="000000"/>
              </w:rPr>
              <w:t>Freq_ref</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6A10A44" w14:textId="77777777" w:rsidR="006515C3" w:rsidRDefault="00D756D3">
            <w:pPr>
              <w:rPr>
                <w:color w:val="000000"/>
              </w:rPr>
            </w:pPr>
            <w:r>
              <w:rPr>
                <w:color w:val="000000"/>
              </w:rPr>
              <w:t>Score</w:t>
            </w:r>
          </w:p>
        </w:tc>
      </w:tr>
      <w:tr w:rsidR="006515C3" w14:paraId="63621FBF"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22484BD" w14:textId="77777777" w:rsidR="006515C3" w:rsidRDefault="00D756D3">
            <w:pPr>
              <w:rPr>
                <w:color w:val="000000"/>
              </w:rPr>
            </w:pPr>
            <w:r>
              <w:rPr>
                <w:color w:val="000000"/>
              </w:rPr>
              <w:t>rejništvo – fostercare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E051F13"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58602A2"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11FB575" w14:textId="77777777" w:rsidR="006515C3" w:rsidRDefault="00D756D3">
            <w:pPr>
              <w:jc w:val="right"/>
              <w:rPr>
                <w:color w:val="000000"/>
              </w:rPr>
            </w:pPr>
            <w:r>
              <w:rPr>
                <w:color w:val="000000"/>
              </w:rPr>
              <w:t>264</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880EA40" w14:textId="77777777" w:rsidR="006515C3" w:rsidRDefault="00D756D3">
            <w:pPr>
              <w:jc w:val="right"/>
              <w:rPr>
                <w:color w:val="000000"/>
              </w:rPr>
            </w:pPr>
            <w:r>
              <w:rPr>
                <w:color w:val="000000"/>
              </w:rPr>
              <w:t>59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4A75B30" w14:textId="77777777" w:rsidR="006515C3" w:rsidRDefault="00D756D3">
            <w:pPr>
              <w:rPr>
                <w:color w:val="000000"/>
              </w:rPr>
            </w:pPr>
            <w:r>
              <w:rPr>
                <w:color w:val="000000"/>
              </w:rPr>
              <w:t>7.7</w:t>
            </w:r>
          </w:p>
        </w:tc>
      </w:tr>
      <w:tr w:rsidR="006515C3" w14:paraId="31108DC5"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668BE06" w14:textId="77777777" w:rsidR="006515C3" w:rsidRDefault="00D756D3">
            <w:pPr>
              <w:rPr>
                <w:color w:val="000000"/>
              </w:rPr>
            </w:pPr>
            <w:r>
              <w:rPr>
                <w:color w:val="000000"/>
              </w:rPr>
              <w:t>mark – mark</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B4ECBA4"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8E715CA" w14:textId="77777777" w:rsidR="006515C3" w:rsidRDefault="00D756D3">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43BBD9A" w14:textId="77777777"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E580E7" w14:textId="77777777" w:rsidR="006515C3" w:rsidRDefault="00D756D3">
            <w:pPr>
              <w:jc w:val="right"/>
              <w:rPr>
                <w:color w:val="000000"/>
              </w:rPr>
            </w:pPr>
            <w:r>
              <w:rPr>
                <w:color w:val="000000"/>
              </w:rPr>
              <w:t>29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98F1474" w14:textId="77777777" w:rsidR="006515C3" w:rsidRDefault="00D756D3">
            <w:pPr>
              <w:rPr>
                <w:color w:val="000000"/>
              </w:rPr>
            </w:pPr>
            <w:r>
              <w:rPr>
                <w:color w:val="000000"/>
              </w:rPr>
              <w:t>7.1</w:t>
            </w:r>
          </w:p>
        </w:tc>
      </w:tr>
      <w:tr w:rsidR="006515C3" w14:paraId="1B8D6BD9"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31B7A0F" w14:textId="77777777" w:rsidR="006515C3" w:rsidRDefault="00D756D3">
            <w:pPr>
              <w:rPr>
                <w:color w:val="000000"/>
              </w:rPr>
            </w:pPr>
            <w:r>
              <w:rPr>
                <w:color w:val="000000"/>
              </w:rPr>
              <w:t>enostarševski – single-parent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02673D5"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3678D0"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AC59383" w14:textId="77777777" w:rsidR="006515C3" w:rsidRDefault="00D756D3">
            <w:pPr>
              <w:jc w:val="right"/>
              <w:rPr>
                <w:color w:val="000000"/>
              </w:rPr>
            </w:pPr>
            <w:r>
              <w:rPr>
                <w:color w:val="000000"/>
              </w:rPr>
              <w:t>167</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8B8DB2A" w14:textId="77777777" w:rsidR="006515C3" w:rsidRDefault="00D756D3">
            <w:pPr>
              <w:jc w:val="right"/>
              <w:rPr>
                <w:color w:val="000000"/>
              </w:rPr>
            </w:pPr>
            <w:r>
              <w:rPr>
                <w:color w:val="000000"/>
              </w:rPr>
              <w:t>38</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6BC942D" w14:textId="77777777" w:rsidR="006515C3" w:rsidRDefault="00D756D3">
            <w:pPr>
              <w:rPr>
                <w:color w:val="000000"/>
              </w:rPr>
            </w:pPr>
            <w:r>
              <w:rPr>
                <w:color w:val="000000"/>
              </w:rPr>
              <w:t>6.6</w:t>
            </w:r>
          </w:p>
        </w:tc>
      </w:tr>
      <w:tr w:rsidR="006515C3" w14:paraId="4BC7BA46"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B6F3415" w14:textId="77777777" w:rsidR="006515C3" w:rsidRDefault="00D756D3">
            <w:pPr>
              <w:rPr>
                <w:color w:val="000000"/>
              </w:rPr>
            </w:pPr>
            <w:r>
              <w:rPr>
                <w:color w:val="000000"/>
              </w:rPr>
              <w:t>roditeljski – parent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42DD1B7"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CD302EB"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623B602" w14:textId="77777777" w:rsidR="006515C3" w:rsidRDefault="00D756D3">
            <w:pPr>
              <w:jc w:val="right"/>
              <w:rPr>
                <w:color w:val="000000"/>
              </w:rPr>
            </w:pPr>
            <w:r>
              <w:rPr>
                <w:color w:val="000000"/>
              </w:rPr>
              <w:t>169</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30A2CE4" w14:textId="77777777" w:rsidR="006515C3" w:rsidRDefault="00D756D3">
            <w:pPr>
              <w:jc w:val="right"/>
              <w:rPr>
                <w:color w:val="000000"/>
              </w:rPr>
            </w:pPr>
            <w:r>
              <w:rPr>
                <w:color w:val="000000"/>
              </w:rPr>
              <w:t>39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868E937" w14:textId="77777777" w:rsidR="006515C3" w:rsidRDefault="00D756D3">
            <w:pPr>
              <w:rPr>
                <w:color w:val="000000"/>
              </w:rPr>
            </w:pPr>
            <w:r>
              <w:rPr>
                <w:color w:val="000000"/>
              </w:rPr>
              <w:t>6.5</w:t>
            </w:r>
          </w:p>
        </w:tc>
      </w:tr>
      <w:tr w:rsidR="006515C3" w14:paraId="4782813F"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841DA5C" w14:textId="77777777" w:rsidR="006515C3" w:rsidRDefault="00D756D3">
            <w:pPr>
              <w:rPr>
                <w:color w:val="000000"/>
              </w:rPr>
            </w:pPr>
            <w:r>
              <w:rPr>
                <w:color w:val="000000"/>
              </w:rPr>
              <w:t>medical – medical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162C77A"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58B54CE" w14:textId="77777777" w:rsidR="006515C3" w:rsidRDefault="00D756D3">
            <w:pPr>
              <w:rPr>
                <w:color w:val="000000"/>
              </w:rPr>
            </w:pPr>
            <w:r>
              <w:rPr>
                <w:color w:val="000000"/>
              </w:rPr>
              <w:t>PN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D415999" w14:textId="77777777" w:rsidR="006515C3" w:rsidRDefault="00D756D3">
            <w:pPr>
              <w:jc w:val="right"/>
              <w:rPr>
                <w:color w:val="000000"/>
              </w:rPr>
            </w:pPr>
            <w:r>
              <w:rPr>
                <w:color w:val="000000"/>
              </w:rPr>
              <w:t>128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17189A" w14:textId="77777777" w:rsidR="006515C3" w:rsidRDefault="00D756D3">
            <w:pPr>
              <w:jc w:val="right"/>
              <w:rPr>
                <w:color w:val="000000"/>
              </w:rPr>
            </w:pPr>
            <w:r>
              <w:rPr>
                <w:color w:val="000000"/>
              </w:rPr>
              <w:t>26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4179380" w14:textId="77777777" w:rsidR="006515C3" w:rsidRDefault="00D756D3">
            <w:pPr>
              <w:rPr>
                <w:color w:val="000000"/>
              </w:rPr>
            </w:pPr>
            <w:r>
              <w:rPr>
                <w:color w:val="000000"/>
              </w:rPr>
              <w:t>6.2</w:t>
            </w:r>
          </w:p>
        </w:tc>
      </w:tr>
      <w:tr w:rsidR="006515C3" w14:paraId="5E5F1316"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4A52F84" w14:textId="77777777" w:rsidR="006515C3" w:rsidRDefault="00D756D3">
            <w:pPr>
              <w:rPr>
                <w:color w:val="000000"/>
              </w:rPr>
            </w:pPr>
            <w:r>
              <w:rPr>
                <w:color w:val="000000"/>
              </w:rPr>
              <w:t>plazma – plasma</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1CCECC"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C3614B0"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1C4A710" w14:textId="77777777" w:rsidR="006515C3" w:rsidRDefault="00D756D3">
            <w:pPr>
              <w:jc w:val="right"/>
              <w:rPr>
                <w:color w:val="000000"/>
              </w:rPr>
            </w:pPr>
            <w:r>
              <w:rPr>
                <w:color w:val="000000"/>
              </w:rPr>
              <w:t>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049F418" w14:textId="77777777" w:rsidR="006515C3" w:rsidRDefault="00D756D3">
            <w:pPr>
              <w:jc w:val="right"/>
              <w:rPr>
                <w:color w:val="000000"/>
              </w:rPr>
            </w:pPr>
            <w:r>
              <w:rPr>
                <w:color w:val="000000"/>
              </w:rPr>
              <w:t>9</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0260A1E" w14:textId="77777777" w:rsidR="006515C3" w:rsidRDefault="00D756D3">
            <w:pPr>
              <w:rPr>
                <w:color w:val="000000"/>
              </w:rPr>
            </w:pPr>
            <w:r>
              <w:rPr>
                <w:color w:val="000000"/>
              </w:rPr>
              <w:t>6.1</w:t>
            </w:r>
          </w:p>
        </w:tc>
      </w:tr>
      <w:tr w:rsidR="006515C3" w14:paraId="4E1D88F1"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06C2C4E" w14:textId="77777777" w:rsidR="006515C3" w:rsidRDefault="00D756D3">
            <w:pPr>
              <w:rPr>
                <w:color w:val="000000"/>
              </w:rPr>
            </w:pPr>
            <w:r>
              <w:rPr>
                <w:color w:val="000000"/>
              </w:rPr>
              <w:t>pacientov – patient’s</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0EC62BC"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949B32"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B128463" w14:textId="77777777" w:rsidR="006515C3" w:rsidRDefault="00D756D3">
            <w:pPr>
              <w:jc w:val="right"/>
              <w:rPr>
                <w:color w:val="000000"/>
              </w:rPr>
            </w:pPr>
            <w:r>
              <w:rPr>
                <w:color w:val="000000"/>
              </w:rPr>
              <w:t>282</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06D9EC8" w14:textId="77777777" w:rsidR="006515C3" w:rsidRDefault="00D756D3">
            <w:pPr>
              <w:jc w:val="right"/>
              <w:rPr>
                <w:color w:val="000000"/>
              </w:rPr>
            </w:pPr>
            <w:r>
              <w:rPr>
                <w:color w:val="000000"/>
              </w:rPr>
              <w:t>97</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71502D" w14:textId="77777777" w:rsidR="006515C3" w:rsidRDefault="00D756D3">
            <w:pPr>
              <w:rPr>
                <w:color w:val="000000"/>
              </w:rPr>
            </w:pPr>
            <w:r>
              <w:rPr>
                <w:color w:val="000000"/>
              </w:rPr>
              <w:t>5.7</w:t>
            </w:r>
          </w:p>
        </w:tc>
      </w:tr>
      <w:tr w:rsidR="006515C3" w14:paraId="6CBD1C68"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E1B6109" w14:textId="77777777" w:rsidR="006515C3" w:rsidRDefault="00D756D3">
            <w:pPr>
              <w:rPr>
                <w:color w:val="000000"/>
              </w:rPr>
            </w:pPr>
            <w:r>
              <w:rPr>
                <w:color w:val="000000"/>
              </w:rPr>
              <w:lastRenderedPageBreak/>
              <w:t>zaznamba – notice</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B668E27" w14:textId="77777777" w:rsidR="006515C3" w:rsidRDefault="00D756D3">
            <w:pPr>
              <w:rPr>
                <w:color w:val="000000"/>
              </w:rPr>
            </w:pPr>
            <w:r>
              <w:rPr>
                <w:color w:val="000000"/>
              </w:rPr>
              <w:t>public administration</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685FFD"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7371D04" w14:textId="77777777" w:rsidR="006515C3" w:rsidRDefault="00D756D3">
            <w:pPr>
              <w:jc w:val="right"/>
              <w:rPr>
                <w:color w:val="000000"/>
              </w:rPr>
            </w:pPr>
            <w:r>
              <w:rPr>
                <w:color w:val="000000"/>
              </w:rPr>
              <w:t>155</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60ED76" w14:textId="77777777" w:rsidR="006515C3" w:rsidRDefault="00D756D3">
            <w:pPr>
              <w:jc w:val="right"/>
              <w:rPr>
                <w:color w:val="000000"/>
              </w:rPr>
            </w:pPr>
            <w:r>
              <w:rPr>
                <w:color w:val="000000"/>
              </w:rPr>
              <w:t>43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9827487" w14:textId="77777777" w:rsidR="006515C3" w:rsidRDefault="00D756D3">
            <w:pPr>
              <w:rPr>
                <w:color w:val="000000"/>
              </w:rPr>
            </w:pPr>
            <w:r>
              <w:rPr>
                <w:color w:val="000000"/>
              </w:rPr>
              <w:t>5.7</w:t>
            </w:r>
          </w:p>
        </w:tc>
      </w:tr>
      <w:tr w:rsidR="006515C3" w14:paraId="728B6CFA"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DF7B8EB" w14:textId="77777777" w:rsidR="006515C3" w:rsidRDefault="00D756D3">
            <w:pPr>
              <w:rPr>
                <w:color w:val="000000"/>
              </w:rPr>
            </w:pPr>
            <w:r>
              <w:rPr>
                <w:color w:val="000000"/>
              </w:rPr>
              <w:t>žilen – stent</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37DE205"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F549AB4"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BBFD0C5" w14:textId="77777777" w:rsidR="006515C3" w:rsidRDefault="00D756D3">
            <w:pPr>
              <w:jc w:val="right"/>
              <w:rPr>
                <w:color w:val="000000"/>
              </w:rPr>
            </w:pPr>
            <w:r>
              <w:rPr>
                <w:color w:val="000000"/>
              </w:rPr>
              <w:t>518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B8E631" w14:textId="77777777" w:rsidR="006515C3" w:rsidRDefault="00D756D3">
            <w:pPr>
              <w:jc w:val="right"/>
              <w:rPr>
                <w:color w:val="000000"/>
              </w:rPr>
            </w:pPr>
            <w:r>
              <w:rPr>
                <w:color w:val="000000"/>
              </w:rPr>
              <w:t>213</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63AA5D" w14:textId="77777777" w:rsidR="006515C3" w:rsidRDefault="00D756D3">
            <w:pPr>
              <w:rPr>
                <w:color w:val="000000"/>
              </w:rPr>
            </w:pPr>
            <w:r>
              <w:rPr>
                <w:color w:val="000000"/>
              </w:rPr>
              <w:t>5.4</w:t>
            </w:r>
          </w:p>
        </w:tc>
      </w:tr>
      <w:tr w:rsidR="006515C3" w14:paraId="1BD3FEE4"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9E09FB0" w14:textId="77777777" w:rsidR="006515C3" w:rsidRDefault="00D756D3">
            <w:pPr>
              <w:rPr>
                <w:color w:val="000000"/>
              </w:rPr>
            </w:pPr>
            <w:r>
              <w:rPr>
                <w:color w:val="000000"/>
              </w:rPr>
              <w:t>duševen – mental</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95B204A" w14:textId="77777777" w:rsidR="006515C3" w:rsidRDefault="00D756D3">
            <w:pPr>
              <w:rPr>
                <w:color w:val="000000"/>
              </w:rPr>
            </w:pPr>
            <w:r>
              <w:rPr>
                <w:color w:val="000000"/>
              </w:rPr>
              <w:t>health</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7F2B2AA" w14:textId="77777777" w:rsidR="006515C3" w:rsidRDefault="00D756D3">
            <w:pPr>
              <w:rPr>
                <w:color w:val="000000"/>
              </w:rPr>
            </w:pPr>
            <w:r>
              <w:rPr>
                <w:color w:val="000000"/>
              </w:rPr>
              <w:t>Adj</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4BD004B" w14:textId="77777777" w:rsidR="006515C3" w:rsidRDefault="00D756D3">
            <w:pPr>
              <w:jc w:val="right"/>
              <w:rPr>
                <w:color w:val="000000"/>
              </w:rPr>
            </w:pPr>
            <w:r>
              <w:rPr>
                <w:color w:val="000000"/>
              </w:rPr>
              <w:t>393</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1C12399" w14:textId="77777777" w:rsidR="006515C3" w:rsidRDefault="00D756D3">
            <w:pPr>
              <w:jc w:val="right"/>
              <w:rPr>
                <w:color w:val="000000"/>
              </w:rPr>
            </w:pPr>
            <w:r>
              <w:rPr>
                <w:color w:val="000000"/>
              </w:rPr>
              <w:t>156</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97F8311" w14:textId="77777777" w:rsidR="006515C3" w:rsidRDefault="00D756D3">
            <w:pPr>
              <w:rPr>
                <w:color w:val="000000"/>
              </w:rPr>
            </w:pPr>
            <w:r>
              <w:rPr>
                <w:color w:val="000000"/>
              </w:rPr>
              <w:t>5.4</w:t>
            </w:r>
          </w:p>
        </w:tc>
      </w:tr>
      <w:tr w:rsidR="006515C3" w14:paraId="07F00DD1" w14:textId="77777777">
        <w:trPr>
          <w:trHeight w:val="320"/>
        </w:trPr>
        <w:tc>
          <w:tcPr>
            <w:tcW w:w="292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EE630E5" w14:textId="77777777" w:rsidR="006515C3" w:rsidRDefault="00D756D3">
            <w:pPr>
              <w:rPr>
                <w:color w:val="000000"/>
              </w:rPr>
            </w:pPr>
            <w:r>
              <w:rPr>
                <w:color w:val="000000"/>
              </w:rPr>
              <w:t>nasilnež – violent person</w:t>
            </w:r>
          </w:p>
        </w:tc>
        <w:tc>
          <w:tcPr>
            <w:tcW w:w="1748"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FEE8048" w14:textId="77777777" w:rsidR="006515C3" w:rsidRDefault="00D756D3">
            <w:pPr>
              <w:rPr>
                <w:color w:val="000000"/>
              </w:rPr>
            </w:pPr>
            <w:r>
              <w:rPr>
                <w:color w:val="000000"/>
              </w:rPr>
              <w:t>labour, family &amp; social affairs</w:t>
            </w:r>
          </w:p>
        </w:tc>
        <w:tc>
          <w:tcPr>
            <w:tcW w:w="103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BC21C0" w14:textId="77777777" w:rsidR="006515C3" w:rsidRDefault="00D756D3">
            <w:pPr>
              <w:rPr>
                <w:color w:val="000000"/>
              </w:rPr>
            </w:pPr>
            <w:r>
              <w:rPr>
                <w:color w:val="000000"/>
              </w:rPr>
              <w:t>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B678330" w14:textId="77777777" w:rsidR="006515C3" w:rsidRDefault="00D756D3">
            <w:pPr>
              <w:jc w:val="right"/>
              <w:rPr>
                <w:color w:val="000000"/>
              </w:rPr>
            </w:pPr>
            <w:r>
              <w:rPr>
                <w:color w:val="000000"/>
              </w:rPr>
              <w:t>98</w:t>
            </w:r>
          </w:p>
        </w:tc>
        <w:tc>
          <w:tcPr>
            <w:tcW w:w="109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D20AA5E" w14:textId="77777777" w:rsidR="006515C3" w:rsidRDefault="00D756D3">
            <w:pPr>
              <w:jc w:val="right"/>
              <w:rPr>
                <w:color w:val="000000"/>
              </w:rPr>
            </w:pPr>
            <w:r>
              <w:rPr>
                <w:color w:val="000000"/>
              </w:rPr>
              <w:t>21</w:t>
            </w:r>
          </w:p>
        </w:tc>
        <w:tc>
          <w:tcPr>
            <w:tcW w:w="83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934C17F" w14:textId="77777777" w:rsidR="006515C3" w:rsidRDefault="00D756D3">
            <w:pPr>
              <w:rPr>
                <w:color w:val="000000"/>
              </w:rPr>
            </w:pPr>
            <w:r>
              <w:rPr>
                <w:color w:val="000000"/>
              </w:rPr>
              <w:t>5.4</w:t>
            </w:r>
          </w:p>
        </w:tc>
      </w:tr>
    </w:tbl>
    <w:p w14:paraId="1F4EB4E3" w14:textId="77777777" w:rsidR="006515C3" w:rsidRDefault="00D756D3">
      <w:pPr>
        <w:spacing w:line="360" w:lineRule="auto"/>
        <w:jc w:val="center"/>
        <w:rPr>
          <w:lang w:val="en-GB"/>
        </w:rPr>
      </w:pPr>
      <w:r>
        <w:rPr>
          <w:lang w:val="en-GB"/>
        </w:rPr>
        <w:t>Table 7: Most frequent keywords, topics and word type among female speakers in Parlameter. N stands for nouns, Adj for adjectives, and NP for proper nouns (names).</w:t>
      </w:r>
    </w:p>
    <w:p w14:paraId="297E3784"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515"/>
        <w:gridCol w:w="2668"/>
        <w:gridCol w:w="853"/>
        <w:gridCol w:w="1216"/>
        <w:gridCol w:w="1044"/>
      </w:tblGrid>
      <w:tr w:rsidR="006515C3" w14:paraId="2DE0CB9F"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A248EA1" w14:textId="77777777" w:rsidR="006515C3" w:rsidRDefault="00D756D3">
            <w:pPr>
              <w:rPr>
                <w:color w:val="000000"/>
              </w:rPr>
            </w:pPr>
            <w:r>
              <w:rPr>
                <w:color w:val="000000"/>
              </w:rPr>
              <w:t>lemma – English translation</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780A1DD" w14:textId="77777777" w:rsidR="006515C3" w:rsidRDefault="00D756D3">
            <w:pPr>
              <w:rPr>
                <w:color w:val="000000"/>
              </w:rPr>
            </w:pPr>
            <w:r>
              <w:rPr>
                <w:color w:val="000000"/>
              </w:rPr>
              <w:t>category</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CCE59ED" w14:textId="77777777" w:rsidR="006515C3" w:rsidRDefault="00D756D3">
            <w:pPr>
              <w:rPr>
                <w:color w:val="000000"/>
              </w:rPr>
            </w:pPr>
            <w:r>
              <w:rPr>
                <w:color w:val="000000"/>
              </w:rPr>
              <w:t>PoS</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35CAD3E" w14:textId="77777777" w:rsidR="006515C3" w:rsidRDefault="00D756D3">
            <w:pPr>
              <w:rPr>
                <w:color w:val="000000"/>
              </w:rPr>
            </w:pPr>
            <w:r>
              <w:rPr>
                <w:color w:val="000000"/>
              </w:rPr>
              <w:t>Freq_ref</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56EFCB1" w14:textId="77777777" w:rsidR="006515C3" w:rsidRDefault="00D756D3">
            <w:pPr>
              <w:rPr>
                <w:color w:val="000000"/>
              </w:rPr>
            </w:pPr>
            <w:r>
              <w:rPr>
                <w:color w:val="000000"/>
              </w:rPr>
              <w:t>Score</w:t>
            </w:r>
          </w:p>
        </w:tc>
      </w:tr>
      <w:tr w:rsidR="006515C3" w14:paraId="1C2D94BB"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3F06AE1" w14:textId="77777777" w:rsidR="006515C3" w:rsidRDefault="00D756D3">
            <w:pPr>
              <w:rPr>
                <w:color w:val="000000"/>
              </w:rPr>
            </w:pPr>
            <w:r>
              <w:rPr>
                <w:color w:val="000000"/>
              </w:rPr>
              <w:t>penez – inf. money</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9410497" w14:textId="77777777" w:rsidR="006515C3" w:rsidRDefault="00D756D3">
            <w:pPr>
              <w:rPr>
                <w:color w:val="000000"/>
              </w:rPr>
            </w:pPr>
            <w:r>
              <w:rPr>
                <w:color w:val="000000"/>
              </w:rPr>
              <w:t>finance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E5A004E"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DCA75F2" w14:textId="77777777" w:rsidR="006515C3" w:rsidRDefault="00D756D3">
            <w:pPr>
              <w:jc w:val="right"/>
              <w:rPr>
                <w:color w:val="000000"/>
              </w:rPr>
            </w:pPr>
            <w:r>
              <w:rPr>
                <w:color w:val="000000"/>
              </w:rPr>
              <w:t>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B1B94EF" w14:textId="77777777" w:rsidR="006515C3" w:rsidRDefault="00D756D3">
            <w:pPr>
              <w:rPr>
                <w:color w:val="000000"/>
              </w:rPr>
            </w:pPr>
            <w:r>
              <w:rPr>
                <w:color w:val="000000"/>
              </w:rPr>
              <w:t>13.2</w:t>
            </w:r>
          </w:p>
        </w:tc>
      </w:tr>
      <w:tr w:rsidR="006515C3" w14:paraId="52128838"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BAF7FCF" w14:textId="77777777" w:rsidR="006515C3" w:rsidRDefault="00D756D3">
            <w:pPr>
              <w:rPr>
                <w:color w:val="000000"/>
              </w:rPr>
            </w:pPr>
            <w:r>
              <w:rPr>
                <w:color w:val="000000"/>
              </w:rPr>
              <w:t>navsezadnje – nevertheless</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6C6F2AE" w14:textId="77777777"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958C5D2" w14:textId="77777777" w:rsidR="006515C3" w:rsidRDefault="00D756D3">
            <w:pPr>
              <w:rPr>
                <w:color w:val="000000"/>
              </w:rPr>
            </w:pPr>
            <w:r>
              <w:rPr>
                <w:color w:val="000000"/>
              </w:rPr>
              <w:t>Adv</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DA9BD24" w14:textId="77777777" w:rsidR="006515C3" w:rsidRDefault="00D756D3">
            <w:pPr>
              <w:jc w:val="right"/>
              <w:rPr>
                <w:color w:val="000000"/>
              </w:rPr>
            </w:pPr>
            <w:r>
              <w:rPr>
                <w:color w:val="000000"/>
              </w:rPr>
              <w:t>90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C9DC3A" w14:textId="77777777" w:rsidR="006515C3" w:rsidRDefault="00D756D3">
            <w:pPr>
              <w:rPr>
                <w:color w:val="000000"/>
              </w:rPr>
            </w:pPr>
            <w:r>
              <w:rPr>
                <w:color w:val="000000"/>
              </w:rPr>
              <w:t>8.4</w:t>
            </w:r>
          </w:p>
        </w:tc>
      </w:tr>
      <w:tr w:rsidR="006515C3" w14:paraId="330458AE"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C009C72" w14:textId="77777777" w:rsidR="006515C3" w:rsidRDefault="00D756D3">
            <w:pPr>
              <w:rPr>
                <w:color w:val="000000"/>
              </w:rPr>
            </w:pPr>
            <w:r>
              <w:rPr>
                <w:color w:val="000000"/>
              </w:rPr>
              <w:t>kubik – cubic</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E7E7B8F" w14:textId="77777777" w:rsidR="006515C3" w:rsidRDefault="00D756D3">
            <w:pPr>
              <w:rPr>
                <w:color w:val="000000"/>
              </w:rPr>
            </w:pPr>
            <w:r>
              <w:rPr>
                <w:color w:val="000000"/>
              </w:rPr>
              <w:t>agriculture, forestry &amp; food</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556F4FD"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4017829" w14:textId="77777777" w:rsidR="006515C3" w:rsidRDefault="00D756D3">
            <w:pPr>
              <w:jc w:val="right"/>
              <w:rPr>
                <w:color w:val="000000"/>
              </w:rPr>
            </w:pPr>
            <w:r>
              <w:rPr>
                <w:color w:val="000000"/>
              </w:rPr>
              <w:t>10</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76B861A" w14:textId="77777777" w:rsidR="006515C3" w:rsidRDefault="00D756D3">
            <w:pPr>
              <w:rPr>
                <w:color w:val="000000"/>
              </w:rPr>
            </w:pPr>
            <w:r>
              <w:rPr>
                <w:color w:val="000000"/>
              </w:rPr>
              <w:t>7.8</w:t>
            </w:r>
          </w:p>
        </w:tc>
      </w:tr>
      <w:tr w:rsidR="006515C3" w14:paraId="7BAF99E5"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8CADEC1" w14:textId="77777777" w:rsidR="006515C3" w:rsidRDefault="00D756D3">
            <w:pPr>
              <w:rPr>
                <w:color w:val="000000"/>
              </w:rPr>
            </w:pPr>
            <w:r>
              <w:rPr>
                <w:color w:val="000000"/>
              </w:rPr>
              <w:t>islam – Islam</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9D08042" w14:textId="77777777" w:rsidR="006515C3" w:rsidRDefault="00D756D3">
            <w:pPr>
              <w:rPr>
                <w:color w:val="000000"/>
              </w:rPr>
            </w:pPr>
            <w:r>
              <w:rPr>
                <w:color w:val="000000"/>
              </w:rPr>
              <w:t>interior</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ED53E44"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5C28BD3" w14:textId="77777777" w:rsidR="006515C3" w:rsidRDefault="00D756D3">
            <w:pPr>
              <w:jc w:val="right"/>
              <w:rPr>
                <w:color w:val="000000"/>
              </w:rPr>
            </w:pPr>
            <w:r>
              <w:rPr>
                <w:color w:val="000000"/>
              </w:rPr>
              <w:t>6</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7ADE50" w14:textId="77777777" w:rsidR="006515C3" w:rsidRDefault="00D756D3">
            <w:pPr>
              <w:rPr>
                <w:color w:val="000000"/>
              </w:rPr>
            </w:pPr>
            <w:r>
              <w:rPr>
                <w:color w:val="000000"/>
              </w:rPr>
              <w:t>6.4</w:t>
            </w:r>
          </w:p>
        </w:tc>
      </w:tr>
      <w:tr w:rsidR="006515C3" w14:paraId="64743DF2"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AAFE98B" w14:textId="77777777" w:rsidR="006515C3" w:rsidRDefault="00D756D3">
            <w:pPr>
              <w:rPr>
                <w:color w:val="000000"/>
              </w:rPr>
            </w:pPr>
            <w:r>
              <w:rPr>
                <w:color w:val="000000"/>
              </w:rPr>
              <w:t>levičarski – leftist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99F3D01" w14:textId="77777777"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CF44275" w14:textId="77777777"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1A635FA" w14:textId="77777777" w:rsidR="006515C3" w:rsidRDefault="00D756D3">
            <w:pPr>
              <w:jc w:val="right"/>
              <w:rPr>
                <w:color w:val="000000"/>
              </w:rPr>
            </w:pPr>
            <w:r>
              <w:rPr>
                <w:color w:val="000000"/>
              </w:rPr>
              <w:t>2</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071AFDB" w14:textId="77777777" w:rsidR="006515C3" w:rsidRDefault="00D756D3">
            <w:pPr>
              <w:rPr>
                <w:color w:val="000000"/>
              </w:rPr>
            </w:pPr>
            <w:r>
              <w:rPr>
                <w:color w:val="000000"/>
              </w:rPr>
              <w:t>6.2</w:t>
            </w:r>
          </w:p>
        </w:tc>
      </w:tr>
      <w:tr w:rsidR="006515C3" w14:paraId="1AEE5310"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A796180" w14:textId="77777777" w:rsidR="006515C3" w:rsidRDefault="00D756D3">
            <w:pPr>
              <w:rPr>
                <w:color w:val="000000"/>
              </w:rPr>
            </w:pPr>
            <w:r>
              <w:rPr>
                <w:color w:val="000000"/>
              </w:rPr>
              <w:t>navzoč – present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D9E5D9D" w14:textId="77777777"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F7A4260" w14:textId="77777777"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0513DE8" w14:textId="77777777" w:rsidR="006515C3" w:rsidRDefault="00D756D3">
            <w:pPr>
              <w:jc w:val="right"/>
              <w:rPr>
                <w:color w:val="000000"/>
              </w:rPr>
            </w:pPr>
            <w:r>
              <w:rPr>
                <w:color w:val="000000"/>
              </w:rPr>
              <w:t>211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7C0CFBC" w14:textId="77777777" w:rsidR="006515C3" w:rsidRDefault="00D756D3">
            <w:pPr>
              <w:rPr>
                <w:color w:val="000000"/>
              </w:rPr>
            </w:pPr>
            <w:r>
              <w:rPr>
                <w:color w:val="000000"/>
              </w:rPr>
              <w:t>6.0</w:t>
            </w:r>
          </w:p>
        </w:tc>
      </w:tr>
      <w:tr w:rsidR="006515C3" w14:paraId="48BDC21B"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3F558A4" w14:textId="77777777" w:rsidR="006515C3" w:rsidRDefault="00D756D3">
            <w:pPr>
              <w:rPr>
                <w:color w:val="000000"/>
              </w:rPr>
            </w:pPr>
            <w:r>
              <w:rPr>
                <w:color w:val="000000"/>
              </w:rPr>
              <w:t>avtošola – driving school</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6565E86" w14:textId="77777777" w:rsidR="006515C3" w:rsidRDefault="00D756D3">
            <w:pPr>
              <w:rPr>
                <w:color w:val="000000"/>
              </w:rPr>
            </w:pPr>
            <w:r>
              <w:rPr>
                <w:color w:val="000000"/>
              </w:rPr>
              <w:t>infrastructure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A751771"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9111EF1" w14:textId="77777777"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0DCFC09" w14:textId="77777777" w:rsidR="006515C3" w:rsidRDefault="00D756D3">
            <w:pPr>
              <w:rPr>
                <w:color w:val="000000"/>
              </w:rPr>
            </w:pPr>
            <w:r>
              <w:rPr>
                <w:color w:val="000000"/>
              </w:rPr>
              <w:t>5.8</w:t>
            </w:r>
          </w:p>
        </w:tc>
      </w:tr>
      <w:tr w:rsidR="006515C3" w14:paraId="466B784F"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2CC61AC" w14:textId="77777777" w:rsidR="006515C3" w:rsidRDefault="00D756D3">
            <w:pPr>
              <w:rPr>
                <w:color w:val="000000"/>
              </w:rPr>
            </w:pPr>
            <w:r>
              <w:rPr>
                <w:color w:val="000000"/>
              </w:rPr>
              <w:t>socialist – socialist</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5CBD17C" w14:textId="77777777" w:rsidR="006515C3" w:rsidRDefault="00D756D3">
            <w:pPr>
              <w:rPr>
                <w:color w:val="000000"/>
              </w:rPr>
            </w:pPr>
            <w:r>
              <w:rPr>
                <w:color w:val="000000"/>
              </w:rPr>
              <w:t>ideology</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7305F42"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5C33F50" w14:textId="77777777" w:rsidR="006515C3" w:rsidRDefault="00D756D3">
            <w:pPr>
              <w:jc w:val="right"/>
              <w:rPr>
                <w:color w:val="000000"/>
              </w:rPr>
            </w:pPr>
            <w:r>
              <w:rPr>
                <w:color w:val="000000"/>
              </w:rPr>
              <w:t>25</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E60E62F" w14:textId="77777777" w:rsidR="006515C3" w:rsidRDefault="00D756D3">
            <w:pPr>
              <w:rPr>
                <w:color w:val="000000"/>
              </w:rPr>
            </w:pPr>
            <w:r>
              <w:rPr>
                <w:color w:val="000000"/>
              </w:rPr>
              <w:t>5.5</w:t>
            </w:r>
          </w:p>
        </w:tc>
      </w:tr>
      <w:tr w:rsidR="006515C3" w14:paraId="23176C5F"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23F3435F" w14:textId="77777777" w:rsidR="006515C3" w:rsidRDefault="00D756D3">
            <w:r>
              <w:rPr>
                <w:color w:val="000000"/>
              </w:rPr>
              <w:t>svojevrsten – peculiar</w:t>
            </w:r>
          </w:p>
        </w:tc>
        <w:tc>
          <w:tcPr>
            <w:tcW w:w="1608"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66C50BA" w14:textId="77777777" w:rsidR="006515C3" w:rsidRDefault="00D756D3">
            <w:pPr>
              <w:rPr>
                <w:color w:val="000000"/>
              </w:rPr>
            </w:pPr>
            <w:r>
              <w:rPr>
                <w:color w:val="000000"/>
              </w:rPr>
              <w:t>multiple</w:t>
            </w:r>
          </w:p>
        </w:tc>
        <w:tc>
          <w:tcPr>
            <w:tcW w:w="51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461D8C5" w14:textId="77777777" w:rsidR="006515C3" w:rsidRDefault="00D756D3">
            <w:pPr>
              <w:rPr>
                <w:color w:val="000000"/>
              </w:rPr>
            </w:pPr>
            <w:r>
              <w:rPr>
                <w:color w:val="000000"/>
              </w:rPr>
              <w:t>Adj</w:t>
            </w:r>
          </w:p>
        </w:tc>
        <w:tc>
          <w:tcPr>
            <w:tcW w:w="733"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8C5D84D" w14:textId="77777777" w:rsidR="006515C3" w:rsidRDefault="00D756D3">
            <w:pPr>
              <w:jc w:val="right"/>
              <w:rPr>
                <w:color w:val="000000"/>
              </w:rPr>
            </w:pPr>
            <w:r>
              <w:rPr>
                <w:color w:val="000000"/>
              </w:rPr>
              <w:t>16</w:t>
            </w:r>
          </w:p>
        </w:tc>
        <w:tc>
          <w:tcPr>
            <w:tcW w:w="629"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90800E6" w14:textId="77777777" w:rsidR="006515C3" w:rsidRDefault="00D756D3">
            <w:pPr>
              <w:rPr>
                <w:color w:val="000000"/>
              </w:rPr>
            </w:pPr>
            <w:r>
              <w:rPr>
                <w:color w:val="000000"/>
              </w:rPr>
              <w:t>5.4</w:t>
            </w:r>
          </w:p>
        </w:tc>
      </w:tr>
      <w:tr w:rsidR="006515C3" w14:paraId="65E342B6"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4A532CE" w14:textId="77777777" w:rsidR="006515C3" w:rsidRDefault="00D756D3">
            <w:pPr>
              <w:rPr>
                <w:color w:val="000000"/>
              </w:rPr>
            </w:pPr>
            <w:r>
              <w:rPr>
                <w:color w:val="000000"/>
              </w:rPr>
              <w:t>e-klopa – e-bench</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09AEED0" w14:textId="77777777" w:rsidR="006515C3" w:rsidRDefault="00D756D3">
            <w:pPr>
              <w:rPr>
                <w:color w:val="000000"/>
              </w:rPr>
            </w:pPr>
            <w:r>
              <w:rPr>
                <w:color w:val="000000"/>
              </w:rPr>
              <w:t>interaction/procedural</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2C88392"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16C41FE" w14:textId="77777777" w:rsidR="006515C3" w:rsidRDefault="00D756D3">
            <w:pPr>
              <w:jc w:val="right"/>
              <w:rPr>
                <w:color w:val="000000"/>
              </w:rPr>
            </w:pPr>
            <w:r>
              <w:rPr>
                <w:color w:val="000000"/>
              </w:rPr>
              <w:t>1</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12C91D4" w14:textId="77777777" w:rsidR="006515C3" w:rsidRDefault="00D756D3">
            <w:pPr>
              <w:rPr>
                <w:color w:val="000000"/>
              </w:rPr>
            </w:pPr>
            <w:r>
              <w:rPr>
                <w:color w:val="000000"/>
              </w:rPr>
              <w:t>5.3</w:t>
            </w:r>
          </w:p>
        </w:tc>
      </w:tr>
      <w:tr w:rsidR="006515C3" w14:paraId="6E17A191" w14:textId="77777777" w:rsidTr="00771980">
        <w:trPr>
          <w:trHeight w:val="320"/>
        </w:trPr>
        <w:tc>
          <w:tcPr>
            <w:tcW w:w="1516"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A833202" w14:textId="77777777" w:rsidR="006515C3" w:rsidRDefault="00D756D3">
            <w:r>
              <w:rPr>
                <w:color w:val="000000"/>
              </w:rPr>
              <w:t>prečenje – crossing</w:t>
            </w:r>
          </w:p>
        </w:tc>
        <w:tc>
          <w:tcPr>
            <w:tcW w:w="1608"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6225429" w14:textId="77777777" w:rsidR="006515C3" w:rsidRDefault="00D756D3">
            <w:pPr>
              <w:rPr>
                <w:color w:val="000000"/>
              </w:rPr>
            </w:pPr>
            <w:r>
              <w:rPr>
                <w:color w:val="000000"/>
              </w:rPr>
              <w:t>style</w:t>
            </w:r>
          </w:p>
        </w:tc>
        <w:tc>
          <w:tcPr>
            <w:tcW w:w="514"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039624" w14:textId="77777777" w:rsidR="006515C3" w:rsidRDefault="00D756D3">
            <w:pPr>
              <w:rPr>
                <w:color w:val="000000"/>
              </w:rPr>
            </w:pPr>
            <w:r>
              <w:rPr>
                <w:color w:val="000000"/>
              </w:rPr>
              <w:t>N</w:t>
            </w:r>
          </w:p>
        </w:tc>
        <w:tc>
          <w:tcPr>
            <w:tcW w:w="73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AA3B6A0" w14:textId="77777777" w:rsidR="006515C3" w:rsidRDefault="00D756D3">
            <w:pPr>
              <w:jc w:val="right"/>
              <w:rPr>
                <w:color w:val="000000"/>
              </w:rPr>
            </w:pPr>
            <w:r>
              <w:rPr>
                <w:color w:val="000000"/>
              </w:rPr>
              <w:t>3</w:t>
            </w:r>
          </w:p>
        </w:tc>
        <w:tc>
          <w:tcPr>
            <w:tcW w:w="62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5A1DFE8" w14:textId="77777777" w:rsidR="006515C3" w:rsidRDefault="00D756D3">
            <w:pPr>
              <w:rPr>
                <w:color w:val="000000"/>
              </w:rPr>
            </w:pPr>
            <w:r>
              <w:rPr>
                <w:color w:val="000000"/>
              </w:rPr>
              <w:t>5.2</w:t>
            </w:r>
          </w:p>
        </w:tc>
      </w:tr>
    </w:tbl>
    <w:p w14:paraId="1B9E3329" w14:textId="77777777" w:rsidR="006515C3" w:rsidRDefault="00D756D3">
      <w:pPr>
        <w:spacing w:line="360" w:lineRule="auto"/>
        <w:jc w:val="center"/>
        <w:rPr>
          <w:lang w:val="en-GB"/>
        </w:rPr>
      </w:pPr>
      <w:r>
        <w:rPr>
          <w:lang w:val="en-GB"/>
        </w:rPr>
        <w:t>Table 8: Most frequent keywords, topics and word type among male speakers in Parlameter.</w:t>
      </w:r>
    </w:p>
    <w:p w14:paraId="1F1D6C8F" w14:textId="77777777" w:rsidR="006515C3" w:rsidRDefault="006515C3">
      <w:pPr>
        <w:spacing w:line="360" w:lineRule="auto"/>
        <w:jc w:val="both"/>
        <w:rPr>
          <w:lang w:val="en-GB"/>
        </w:rPr>
      </w:pPr>
    </w:p>
    <w:p w14:paraId="46DA7A6C" w14:textId="77777777" w:rsidR="006515C3" w:rsidRDefault="00F26B24">
      <w:pPr>
        <w:spacing w:line="360" w:lineRule="auto"/>
        <w:jc w:val="both"/>
      </w:pPr>
      <w:r>
        <w:rPr>
          <w:lang w:val="en-GB"/>
        </w:rPr>
        <w:tab/>
      </w:r>
      <w:r w:rsidR="00D756D3">
        <w:rPr>
          <w:lang w:val="en-GB"/>
        </w:rPr>
        <w:t>That the nature and style of male speeches is quite different from the female ones can also be seen from the analysis of the morphosyntactic types of 100 highest-ranking keywords for male and female speakers. While nouns are the most frequent category and are used equally frequently by both male and female speakers (44%), many more adjectives were found among the female top-ranking keywords (33% vs. 16%), while the male keywords had more adverbs (11% vs. 4%) and verbs (9% vs. 2%), which again could be related to the roles of the speakers in the parliament. However, given the results of our preliminary work on this dataset (</w:t>
      </w:r>
      <w:commentRangeStart w:id="9"/>
      <w:r w:rsidR="00D756D3">
        <w:rPr>
          <w:lang w:val="en-GB"/>
        </w:rPr>
        <w:t>Ljubešić et al. 2018</w:t>
      </w:r>
      <w:commentRangeEnd w:id="9"/>
      <w:r w:rsidR="00E03B10">
        <w:rPr>
          <w:rStyle w:val="CommentReference"/>
        </w:rPr>
        <w:commentReference w:id="9"/>
      </w:r>
      <w:r w:rsidR="00D756D3">
        <w:rPr>
          <w:lang w:val="en-GB"/>
        </w:rPr>
        <w:t xml:space="preserve">, </w:t>
      </w:r>
      <w:commentRangeStart w:id="10"/>
      <w:r w:rsidR="0069092E">
        <w:fldChar w:fldCharType="begin"/>
      </w:r>
      <w:r w:rsidR="0069092E">
        <w:instrText xml:space="preserve"> HYPERLINK "http://www.sdjt.si/wp/wp-content/uploads/2018/09/JTDH-2018_Ljubesic-et-al_The-Parlameter-corpus-of-contemporary-Slovene-parliamentar</w:instrText>
      </w:r>
      <w:r w:rsidR="0069092E">
        <w:instrText xml:space="preserve">y-proceedings.pdf" </w:instrText>
      </w:r>
      <w:r w:rsidR="0069092E">
        <w:fldChar w:fldCharType="separate"/>
      </w:r>
      <w:r w:rsidR="00D756D3" w:rsidRPr="00771980">
        <w:rPr>
          <w:rStyle w:val="Hyperlink"/>
          <w:color w:val="auto"/>
          <w:u w:val="none"/>
          <w:lang w:val="en-GB"/>
        </w:rPr>
        <w:t>http://www.sdjt.si/wp/wp-content/uploads/2018/09/JTDH-2018_Ljubesic-et-al_The-Parlameter-corpus-of-contemporary-Slovene-parliamentary-proceedings.pdf</w:t>
      </w:r>
      <w:r w:rsidR="0069092E">
        <w:rPr>
          <w:rStyle w:val="Hyperlink"/>
          <w:color w:val="auto"/>
          <w:u w:val="none"/>
          <w:lang w:val="en-GB"/>
        </w:rPr>
        <w:fldChar w:fldCharType="end"/>
      </w:r>
      <w:commentRangeEnd w:id="10"/>
      <w:r w:rsidR="002711D8">
        <w:rPr>
          <w:rStyle w:val="CommentReference"/>
        </w:rPr>
        <w:commentReference w:id="10"/>
      </w:r>
      <w:r w:rsidR="00D756D3">
        <w:rPr>
          <w:lang w:val="en-GB"/>
        </w:rPr>
        <w:t xml:space="preserve">), during which we removed the speakers that produced most of the linguistic material from the </w:t>
      </w:r>
      <w:r w:rsidR="00D756D3">
        <w:rPr>
          <w:lang w:val="en-GB"/>
        </w:rPr>
        <w:lastRenderedPageBreak/>
        <w:t>analysis, we see similar trends both in the gender-dependent keyword and morphosyntactic analysis, and are therefore rather in favour of accepting the observed differences as impact of gender and not role.</w:t>
      </w:r>
    </w:p>
    <w:p w14:paraId="46975E38" w14:textId="77777777" w:rsidR="006515C3" w:rsidRDefault="006515C3">
      <w:pPr>
        <w:spacing w:line="360" w:lineRule="auto"/>
        <w:jc w:val="both"/>
        <w:rPr>
          <w:lang w:val="en-GB"/>
        </w:rPr>
      </w:pPr>
    </w:p>
    <w:p w14:paraId="38067425" w14:textId="77777777" w:rsidR="00F26B24" w:rsidRDefault="00D756D3">
      <w:pPr>
        <w:spacing w:line="360" w:lineRule="auto"/>
        <w:jc w:val="center"/>
      </w:pPr>
      <w:r>
        <w:rPr>
          <w:b/>
          <w:lang w:val="en-GB"/>
        </w:rPr>
        <w:t>4.4</w:t>
      </w:r>
      <w:r w:rsidR="00A351E3">
        <w:rPr>
          <w:b/>
          <w:lang w:val="en-GB"/>
        </w:rPr>
        <w:t>.</w:t>
      </w:r>
      <w:r>
        <w:rPr>
          <w:b/>
          <w:lang w:val="en-GB"/>
        </w:rPr>
        <w:t xml:space="preserve"> </w:t>
      </w:r>
      <w:commentRangeStart w:id="12"/>
      <w:r w:rsidRPr="00771980">
        <w:rPr>
          <w:b/>
          <w:i/>
          <w:lang w:val="en-GB"/>
        </w:rPr>
        <w:t>Language and party affiliation in Parlameter</w:t>
      </w:r>
      <w:commentRangeEnd w:id="12"/>
      <w:r w:rsidR="0042196E">
        <w:rPr>
          <w:rStyle w:val="CommentReference"/>
        </w:rPr>
        <w:commentReference w:id="12"/>
      </w:r>
    </w:p>
    <w:p w14:paraId="6AA27533" w14:textId="77777777" w:rsidR="006515C3" w:rsidRDefault="00F26B24">
      <w:pPr>
        <w:spacing w:line="360" w:lineRule="auto"/>
        <w:jc w:val="both"/>
        <w:rPr>
          <w:lang w:val="en-GB"/>
        </w:rPr>
      </w:pPr>
      <w:r>
        <w:rPr>
          <w:lang w:val="en-GB"/>
        </w:rPr>
        <w:tab/>
      </w:r>
      <w:r w:rsidR="00D756D3">
        <w:rPr>
          <w:lang w:val="en-GB"/>
        </w:rPr>
        <w:t>Affiliation is recorded for only 113 speakers out of the 1982, however, these are responsible for 79% of the tokens in the corpus. Affiliation is considered as either deputy group membership or a role in the government, where it must be noted that in this version of the corpus the metadata reflect the situation at the beginning of the term and does not keep track of party membership transfers or resignations of ministers or members of parliament. Also, when elected members of parliament were later appointed as ministers, the metadata record only their party affiliation and records as ministers only those who were appointed without being first elected to the parliament. To facilitate more fine-grained and accurate use of the corpus in political science or contemporary history, we plan to refine the metadata for the next release of the corpus, adding also the MP’s membership in the working bodies of the National Assembly, etc. Also, the metadata in the current version of the corpus do not flag the independent members of parliament who do not belong to any of the parliamentary parties and operate in the Independents deputy group, which is why they are not included in our analysis.</w:t>
      </w:r>
    </w:p>
    <w:p w14:paraId="7577037C" w14:textId="77777777" w:rsidR="006515C3" w:rsidRDefault="00F26B24">
      <w:pPr>
        <w:spacing w:line="360" w:lineRule="auto"/>
        <w:jc w:val="both"/>
      </w:pPr>
      <w:r>
        <w:rPr>
          <w:lang w:val="en-GB"/>
        </w:rPr>
        <w:tab/>
      </w:r>
      <w:r w:rsidR="00D756D3">
        <w:rPr>
          <w:lang w:val="en-GB"/>
        </w:rPr>
        <w:t xml:space="preserve">As Table 9 shows, the most prolific deputy group is the largest opposition party Slovenian Democratic Party (SDS), whose 20 members contributed nearly 10 million tokens or 30% of the corpus. SDS is followed by the main governing party, Party of Modern Centre (SMC), whose 42 members contributed 7 million tokens or 22% of the corpus. It is interesting to note that in terms of the volume contributed to the corpus on one side and the number of speakers on the other, that this party was the least productive among the main parties, with a ratio of the percentage of tokens to the percentage of speakers (i.e., the relative token to speaker ratio) of 0.54, which means that this party generated a little bit more than a half of the material that would have been expected given their number of speakers and the overall activity of all the speakers. The Left (Levica) and New Slovenia (NSi) rank third and fourth, despite the fact that they had only 6 members each in the parliament, making them the most productive parties with a relative token to speaker ratio of 1.83 and 1.66. The Democratic Party of Pensioners of Slovenia had as many as 12 elected MPs but contributed 1 million tokens less than </w:t>
      </w:r>
      <w:r w:rsidR="00D756D3">
        <w:rPr>
          <w:lang w:val="en-GB"/>
        </w:rPr>
        <w:lastRenderedPageBreak/>
        <w:t>the two previous parties, which makes them the second least productive party with a relative token to speaker ratio of 0.67.</w:t>
      </w:r>
    </w:p>
    <w:p w14:paraId="71CDA3B4"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745"/>
        <w:gridCol w:w="1365"/>
        <w:gridCol w:w="1610"/>
        <w:gridCol w:w="1561"/>
        <w:gridCol w:w="1015"/>
      </w:tblGrid>
      <w:tr w:rsidR="006515C3" w14:paraId="6532B370"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90E33BD" w14:textId="77777777" w:rsidR="006515C3" w:rsidRDefault="00D756D3">
            <w:pPr>
              <w:rPr>
                <w:b/>
                <w:bCs/>
                <w:color w:val="000000"/>
              </w:rPr>
            </w:pPr>
            <w:r>
              <w:rPr>
                <w:b/>
                <w:bCs/>
                <w:color w:val="000000"/>
              </w:rPr>
              <w:t>Affiliation</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30E3C389" w14:textId="77777777" w:rsidR="006515C3" w:rsidRDefault="00D756D3">
            <w:r>
              <w:t>No. of speakers</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2CD12B93" w14:textId="77777777" w:rsidR="006515C3" w:rsidRDefault="00D756D3">
            <w:r>
              <w:t>% of speakers</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F8160D8" w14:textId="77777777" w:rsidR="006515C3" w:rsidRDefault="00D756D3">
            <w:pPr>
              <w:rPr>
                <w:color w:val="000000"/>
              </w:rPr>
            </w:pPr>
            <w:r>
              <w:rPr>
                <w:color w:val="000000"/>
              </w:rPr>
              <w:t>No. of tokens</w:t>
            </w:r>
          </w:p>
        </w:tc>
        <w:tc>
          <w:tcPr>
            <w:tcW w:w="61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16D3262" w14:textId="77777777" w:rsidR="006515C3" w:rsidRDefault="00D756D3">
            <w:pPr>
              <w:rPr>
                <w:color w:val="000000"/>
              </w:rPr>
            </w:pPr>
            <w:r>
              <w:rPr>
                <w:color w:val="000000"/>
              </w:rPr>
              <w:t>% of tokens</w:t>
            </w:r>
          </w:p>
        </w:tc>
      </w:tr>
      <w:tr w:rsidR="006515C3" w14:paraId="05475E49"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51AC7B8" w14:textId="77777777" w:rsidR="006515C3" w:rsidRDefault="00D756D3">
            <w:r>
              <w:t>Slovenian Democratic Party Deputy Group (SDS)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F6CDD99" w14:textId="77777777" w:rsidR="006515C3" w:rsidRDefault="00D756D3">
            <w:pPr>
              <w:jc w:val="right"/>
            </w:pPr>
            <w:r>
              <w:t>20</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1E7E04CF" w14:textId="77777777" w:rsidR="006515C3" w:rsidRDefault="00D756D3">
            <w:pPr>
              <w:jc w:val="right"/>
            </w:pPr>
            <w:r>
              <w:t>20%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8B44F3" w14:textId="77777777" w:rsidR="006515C3" w:rsidRDefault="00D756D3">
            <w:pPr>
              <w:jc w:val="right"/>
            </w:pPr>
            <w:r>
              <w:t>9.516.651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70E1109E" w14:textId="77777777" w:rsidR="006515C3" w:rsidRDefault="00D756D3">
            <w:pPr>
              <w:jc w:val="right"/>
            </w:pPr>
            <w:r>
              <w:t>30%</w:t>
            </w:r>
          </w:p>
        </w:tc>
      </w:tr>
      <w:tr w:rsidR="006515C3" w14:paraId="7DA85884"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DF8C4C1" w14:textId="77777777" w:rsidR="006515C3" w:rsidRDefault="00D756D3">
            <w:r>
              <w:t>Party of Modern Centre Deputy Group (SMC)</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6BA0D65C" w14:textId="77777777" w:rsidR="006515C3" w:rsidRDefault="00D756D3">
            <w:pPr>
              <w:jc w:val="right"/>
            </w:pPr>
            <w:r>
              <w:t>42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144C74BF" w14:textId="77777777" w:rsidR="006515C3" w:rsidRDefault="00D756D3">
            <w:pPr>
              <w:jc w:val="right"/>
            </w:pPr>
            <w:r>
              <w:t>41%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4277776" w14:textId="77777777" w:rsidR="006515C3" w:rsidRDefault="00D756D3">
            <w:pPr>
              <w:jc w:val="right"/>
            </w:pPr>
            <w:r>
              <w:t>7.162.719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091ECCED" w14:textId="77777777" w:rsidR="006515C3" w:rsidRDefault="00D756D3">
            <w:pPr>
              <w:jc w:val="right"/>
            </w:pPr>
            <w:r>
              <w:t>22%</w:t>
            </w:r>
          </w:p>
        </w:tc>
      </w:tr>
      <w:tr w:rsidR="006515C3" w14:paraId="5C72DF72"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E58B78A" w14:textId="77777777" w:rsidR="006515C3" w:rsidRDefault="00D756D3">
            <w:r>
              <w:t>The Left Deputy Group (Levica)</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6C85FF13" w14:textId="77777777"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6B9762DA" w14:textId="77777777"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9B83537" w14:textId="77777777" w:rsidR="006515C3" w:rsidRDefault="00D756D3">
            <w:pPr>
              <w:jc w:val="right"/>
            </w:pPr>
            <w:r>
              <w:t>3.438.194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1ADE47BD" w14:textId="77777777" w:rsidR="006515C3" w:rsidRDefault="00D756D3">
            <w:pPr>
              <w:jc w:val="right"/>
            </w:pPr>
            <w:r>
              <w:t>11%</w:t>
            </w:r>
          </w:p>
        </w:tc>
      </w:tr>
      <w:tr w:rsidR="006515C3" w14:paraId="5CA0422A"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DF304B0" w14:textId="77777777" w:rsidR="006515C3" w:rsidRDefault="00D756D3">
            <w:r>
              <w:t>New Slovenia – Christian Democrats Deputy Group (NSI)</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2F079979" w14:textId="77777777" w:rsidR="006515C3" w:rsidRDefault="00D756D3">
            <w:pPr>
              <w:jc w:val="right"/>
            </w:pPr>
            <w:r>
              <w:t>6</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51978003" w14:textId="77777777" w:rsidR="006515C3" w:rsidRDefault="00D756D3">
            <w:pPr>
              <w:jc w:val="right"/>
            </w:pPr>
            <w:r>
              <w:t>6%</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C16D0C0" w14:textId="77777777" w:rsidR="006515C3" w:rsidRDefault="00D756D3">
            <w:pPr>
              <w:jc w:val="right"/>
            </w:pPr>
            <w:r>
              <w:t>3.370.131</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52533189" w14:textId="77777777" w:rsidR="006515C3" w:rsidRDefault="00D756D3">
            <w:pPr>
              <w:jc w:val="right"/>
            </w:pPr>
            <w:r>
              <w:t>10%</w:t>
            </w:r>
          </w:p>
        </w:tc>
      </w:tr>
      <w:tr w:rsidR="006515C3" w14:paraId="608A3DCB"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B172698" w14:textId="77777777" w:rsidR="006515C3" w:rsidRDefault="00D756D3">
            <w:r>
              <w:t>Social Democrats Deputy Group (SD)</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123046D3" w14:textId="77777777" w:rsidR="006515C3" w:rsidRDefault="00D756D3">
            <w:pPr>
              <w:jc w:val="right"/>
            </w:pPr>
            <w:r>
              <w:t>9</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6119C991" w14:textId="77777777" w:rsidR="006515C3" w:rsidRDefault="00D756D3">
            <w:pPr>
              <w:jc w:val="right"/>
            </w:pPr>
            <w:r>
              <w:t>9%</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56B35E" w14:textId="77777777" w:rsidR="006515C3" w:rsidRDefault="00D756D3">
            <w:pPr>
              <w:jc w:val="right"/>
            </w:pPr>
            <w:r>
              <w:t>2.533.019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5A2BE202" w14:textId="77777777" w:rsidR="006515C3" w:rsidRDefault="00D756D3">
            <w:pPr>
              <w:jc w:val="right"/>
            </w:pPr>
            <w:r>
              <w:t>8%</w:t>
            </w:r>
          </w:p>
        </w:tc>
      </w:tr>
      <w:tr w:rsidR="006515C3" w14:paraId="3B1E60B1"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2717122" w14:textId="77777777" w:rsidR="006515C3" w:rsidRDefault="00D756D3">
            <w:r>
              <w:t>Democratic Party of Pensioners of Slovenia Deputy Group (DeSUS)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50DFDC4" w14:textId="77777777" w:rsidR="006515C3" w:rsidRDefault="00D756D3">
            <w:pPr>
              <w:jc w:val="right"/>
            </w:pPr>
            <w:r>
              <w:t>12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4CD2EEE" w14:textId="77777777" w:rsidR="006515C3" w:rsidRDefault="00D756D3">
            <w:pPr>
              <w:jc w:val="right"/>
            </w:pPr>
            <w:r>
              <w:t>12%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E8E3B6D" w14:textId="77777777" w:rsidR="006515C3" w:rsidRDefault="00D756D3">
            <w:pPr>
              <w:jc w:val="right"/>
            </w:pPr>
            <w:r>
              <w:t>2.435.884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018A8BB5" w14:textId="77777777" w:rsidR="006515C3" w:rsidRDefault="00D756D3">
            <w:pPr>
              <w:jc w:val="right"/>
            </w:pPr>
            <w:r>
              <w:t>8%</w:t>
            </w:r>
          </w:p>
        </w:tc>
      </w:tr>
      <w:tr w:rsidR="006515C3" w14:paraId="12059547"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703A26" w14:textId="77777777" w:rsidR="006515C3" w:rsidRDefault="00D756D3">
            <w:r>
              <w:t>Party of Alenka Bratušek Deputy Group (SAB)</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7738C8F" w14:textId="77777777" w:rsidR="006515C3" w:rsidRDefault="00D756D3">
            <w:pPr>
              <w:jc w:val="right"/>
            </w:pPr>
            <w:r>
              <w:t>4</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36E4321A" w14:textId="77777777" w:rsidR="006515C3" w:rsidRDefault="00D756D3">
            <w:pPr>
              <w:jc w:val="right"/>
            </w:pPr>
            <w:r>
              <w:t>4%</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B62D55A" w14:textId="77777777" w:rsidR="006515C3" w:rsidRDefault="00D756D3">
            <w:pPr>
              <w:jc w:val="right"/>
            </w:pPr>
            <w:r>
              <w:t>1.876.294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499FC997" w14:textId="77777777" w:rsidR="006515C3" w:rsidRDefault="00D756D3">
            <w:pPr>
              <w:jc w:val="right"/>
            </w:pPr>
            <w:r>
              <w:t>6%</w:t>
            </w:r>
          </w:p>
        </w:tc>
      </w:tr>
      <w:tr w:rsidR="006515C3" w14:paraId="103B9D52"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B3C7C16" w14:textId="77777777" w:rsidR="006515C3" w:rsidRDefault="00D756D3">
            <w:r>
              <w:t>Italian and Hugarian National Minorities Deputy Group (IMNS)</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5A715A24" w14:textId="77777777" w:rsidR="006515C3" w:rsidRDefault="00D756D3">
            <w:pPr>
              <w:jc w:val="right"/>
            </w:pPr>
            <w:r>
              <w:t>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99C048C" w14:textId="77777777" w:rsidR="006515C3" w:rsidRDefault="00D756D3">
            <w:pPr>
              <w:jc w:val="right"/>
            </w:pPr>
            <w:r>
              <w:t>2%</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167572A" w14:textId="77777777" w:rsidR="006515C3" w:rsidRDefault="00D756D3">
            <w:pPr>
              <w:jc w:val="right"/>
            </w:pPr>
            <w:r>
              <w:t>117.709</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748793BD" w14:textId="77777777" w:rsidR="006515C3" w:rsidRDefault="00D756D3">
            <w:pPr>
              <w:jc w:val="right"/>
            </w:pPr>
            <w:r>
              <w:t>0%</w:t>
            </w:r>
          </w:p>
        </w:tc>
      </w:tr>
      <w:tr w:rsidR="006515C3" w14:paraId="541F0392" w14:textId="77777777" w:rsidTr="00771980">
        <w:trPr>
          <w:trHeight w:val="32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0F01C5" w14:textId="77777777" w:rsidR="006515C3" w:rsidRDefault="00D756D3">
            <w:r>
              <w:t>Government</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0CC3B823" w14:textId="77777777" w:rsidR="006515C3" w:rsidRDefault="00D756D3">
            <w:pPr>
              <w:jc w:val="right"/>
            </w:pPr>
            <w:r>
              <w:t>1</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B7BDAD3" w14:textId="77777777" w:rsidR="006515C3" w:rsidRDefault="00D756D3">
            <w:pPr>
              <w:jc w:val="right"/>
            </w:pPr>
            <w:r>
              <w:t>1%</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986AEC3" w14:textId="77777777" w:rsidR="006515C3" w:rsidRDefault="00D756D3">
            <w:pPr>
              <w:jc w:val="right"/>
            </w:pPr>
            <w:r>
              <w:t>1.765.374</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6EEB4E12" w14:textId="77777777" w:rsidR="006515C3" w:rsidRDefault="00D756D3">
            <w:pPr>
              <w:jc w:val="right"/>
            </w:pPr>
            <w:r>
              <w:t>5%</w:t>
            </w:r>
          </w:p>
        </w:tc>
      </w:tr>
      <w:tr w:rsidR="006515C3" w14:paraId="70DFFDF4" w14:textId="77777777" w:rsidTr="00771980">
        <w:trPr>
          <w:trHeight w:val="350"/>
        </w:trPr>
        <w:tc>
          <w:tcPr>
            <w:tcW w:w="1654"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4D8DBC5" w14:textId="77777777" w:rsidR="006515C3" w:rsidRDefault="00D756D3">
            <w:r>
              <w:t>Total</w:t>
            </w:r>
          </w:p>
        </w:tc>
        <w:tc>
          <w:tcPr>
            <w:tcW w:w="822" w:type="pct"/>
            <w:tcBorders>
              <w:top w:val="single" w:sz="4" w:space="0" w:color="00000A"/>
              <w:left w:val="single" w:sz="4" w:space="0" w:color="00000A"/>
              <w:bottom w:val="single" w:sz="4" w:space="0" w:color="00000A"/>
              <w:right w:val="single" w:sz="4" w:space="0" w:color="00000A"/>
            </w:tcBorders>
            <w:shd w:val="clear" w:color="auto" w:fill="auto"/>
          </w:tcPr>
          <w:p w14:paraId="4E73E557" w14:textId="77777777" w:rsidR="006515C3" w:rsidRDefault="00D756D3">
            <w:pPr>
              <w:jc w:val="right"/>
            </w:pPr>
            <w:r>
              <w:t>102</w:t>
            </w:r>
          </w:p>
        </w:tc>
        <w:tc>
          <w:tcPr>
            <w:tcW w:w="970" w:type="pct"/>
            <w:tcBorders>
              <w:top w:val="single" w:sz="4" w:space="0" w:color="00000A"/>
              <w:left w:val="single" w:sz="4" w:space="0" w:color="00000A"/>
              <w:bottom w:val="single" w:sz="4" w:space="0" w:color="00000A"/>
              <w:right w:val="single" w:sz="4" w:space="0" w:color="00000A"/>
            </w:tcBorders>
            <w:shd w:val="clear" w:color="auto" w:fill="auto"/>
          </w:tcPr>
          <w:p w14:paraId="4F320D1A" w14:textId="77777777" w:rsidR="006515C3" w:rsidRDefault="00D756D3">
            <w:pPr>
              <w:jc w:val="right"/>
            </w:pPr>
            <w:r>
              <w:t>100%</w:t>
            </w:r>
          </w:p>
        </w:tc>
        <w:tc>
          <w:tcPr>
            <w:tcW w:w="941" w:type="pct"/>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E2D77C2" w14:textId="77777777" w:rsidR="006515C3" w:rsidRDefault="00D756D3">
            <w:pPr>
              <w:jc w:val="right"/>
            </w:pPr>
            <w:r>
              <w:t>32.215.975</w:t>
            </w:r>
          </w:p>
        </w:tc>
        <w:tc>
          <w:tcPr>
            <w:tcW w:w="612" w:type="pct"/>
            <w:tcBorders>
              <w:top w:val="single" w:sz="4" w:space="0" w:color="00000A"/>
              <w:left w:val="single" w:sz="4" w:space="0" w:color="00000A"/>
              <w:bottom w:val="single" w:sz="4" w:space="0" w:color="00000A"/>
              <w:right w:val="single" w:sz="4" w:space="0" w:color="00000A"/>
            </w:tcBorders>
            <w:shd w:val="clear" w:color="auto" w:fill="auto"/>
          </w:tcPr>
          <w:p w14:paraId="41583B19" w14:textId="77777777" w:rsidR="006515C3" w:rsidRDefault="00D756D3">
            <w:pPr>
              <w:jc w:val="right"/>
            </w:pPr>
            <w:r>
              <w:t>100%</w:t>
            </w:r>
          </w:p>
        </w:tc>
      </w:tr>
    </w:tbl>
    <w:p w14:paraId="5C1E6B9B" w14:textId="77777777" w:rsidR="006515C3" w:rsidRDefault="00D756D3">
      <w:pPr>
        <w:spacing w:line="360" w:lineRule="auto"/>
        <w:jc w:val="center"/>
      </w:pPr>
      <w:r>
        <w:rPr>
          <w:lang w:val="en-GB"/>
        </w:rPr>
        <w:t>Table 9: Distribution of speakers and text production by party affiliation in ParlaMeter with speakers with unknown affiliation removed.</w:t>
      </w:r>
      <w:r>
        <w:rPr>
          <w:rStyle w:val="FootnoteAnchor"/>
          <w:lang w:val="en-GB"/>
        </w:rPr>
        <w:footnoteReference w:id="11"/>
      </w:r>
    </w:p>
    <w:p w14:paraId="1612FDCA" w14:textId="77777777" w:rsidR="006515C3" w:rsidRDefault="006515C3">
      <w:pPr>
        <w:spacing w:line="360" w:lineRule="auto"/>
        <w:jc w:val="both"/>
        <w:rPr>
          <w:lang w:val="en-GB"/>
        </w:rPr>
      </w:pPr>
    </w:p>
    <w:p w14:paraId="719EF81C" w14:textId="77777777" w:rsidR="006515C3" w:rsidRDefault="00F26B24">
      <w:pPr>
        <w:spacing w:line="360" w:lineRule="auto"/>
        <w:jc w:val="both"/>
      </w:pPr>
      <w:r>
        <w:rPr>
          <w:lang w:val="en-GB"/>
        </w:rPr>
        <w:tab/>
      </w:r>
      <w:r w:rsidR="00D756D3">
        <w:rPr>
          <w:lang w:val="en-GB"/>
        </w:rPr>
        <w:t>Next, we performed a manual analysis of the 100 top-ranking keywords of each political party against the rest of the corpus. These analyses display the distinct properties of one party that are not shared by other parties. Using the concordances, we classified the keywords into the same categories as in Section 4.1, the results of which are summarized in Tables 10 and 11.</w:t>
      </w:r>
    </w:p>
    <w:p w14:paraId="7AA1402E" w14:textId="77777777" w:rsidR="006515C3" w:rsidRDefault="006515C3">
      <w:pPr>
        <w:spacing w:line="360" w:lineRule="auto"/>
        <w:jc w:val="both"/>
        <w:rPr>
          <w:lang w:val="en-GB"/>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3097"/>
        <w:gridCol w:w="735"/>
        <w:gridCol w:w="923"/>
        <w:gridCol w:w="662"/>
        <w:gridCol w:w="665"/>
        <w:gridCol w:w="662"/>
        <w:gridCol w:w="883"/>
        <w:gridCol w:w="669"/>
      </w:tblGrid>
      <w:tr w:rsidR="006515C3" w14:paraId="149D1D6F"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7282837" w14:textId="77777777" w:rsidR="006515C3" w:rsidRDefault="00D756D3">
            <w:pPr>
              <w:rPr>
                <w:color w:val="000000"/>
              </w:rPr>
            </w:pPr>
            <w:r>
              <w:rPr>
                <w:color w:val="000000"/>
              </w:rPr>
              <w:t>Topics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A9B7110" w14:textId="77777777" w:rsidR="006515C3" w:rsidRDefault="00D756D3">
            <w:pPr>
              <w:rPr>
                <w:color w:val="000000"/>
              </w:rPr>
            </w:pPr>
            <w:r>
              <w:rPr>
                <w:color w:val="000000"/>
              </w:rPr>
              <w:t>SMC</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84D5DA9" w14:textId="77777777" w:rsidR="006515C3" w:rsidRDefault="00D756D3">
            <w:pPr>
              <w:rPr>
                <w:color w:val="000000"/>
              </w:rPr>
            </w:pPr>
            <w:r>
              <w:rPr>
                <w:color w:val="000000"/>
              </w:rPr>
              <w:t>DeSUS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B0EF723" w14:textId="77777777" w:rsidR="006515C3" w:rsidRDefault="00D756D3">
            <w:pPr>
              <w:rPr>
                <w:color w:val="000000"/>
              </w:rPr>
            </w:pPr>
            <w:r>
              <w:rPr>
                <w:color w:val="000000"/>
              </w:rPr>
              <w:t>SD</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82BABEA" w14:textId="77777777" w:rsidR="006515C3" w:rsidRDefault="00D756D3">
            <w:pPr>
              <w:rPr>
                <w:color w:val="000000"/>
              </w:rPr>
            </w:pPr>
            <w:r>
              <w:rPr>
                <w:color w:val="000000"/>
              </w:rPr>
              <w:t>SDS</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6F24AC" w14:textId="77777777" w:rsidR="006515C3" w:rsidRDefault="00D756D3">
            <w:pPr>
              <w:rPr>
                <w:color w:val="000000"/>
              </w:rPr>
            </w:pPr>
            <w:r>
              <w:rPr>
                <w:color w:val="000000"/>
              </w:rPr>
              <w:t>NSi</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8DEAD35" w14:textId="77777777" w:rsidR="006515C3" w:rsidRDefault="00D756D3">
            <w:pPr>
              <w:rPr>
                <w:color w:val="000000"/>
              </w:rPr>
            </w:pPr>
            <w:r>
              <w:rPr>
                <w:color w:val="000000"/>
              </w:rPr>
              <w:t>Levica</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1A7921D" w14:textId="77777777" w:rsidR="006515C3" w:rsidRDefault="00D756D3">
            <w:pPr>
              <w:rPr>
                <w:color w:val="000000"/>
              </w:rPr>
            </w:pPr>
            <w:r>
              <w:rPr>
                <w:color w:val="000000"/>
              </w:rPr>
              <w:t>SAB</w:t>
            </w:r>
          </w:p>
        </w:tc>
      </w:tr>
      <w:tr w:rsidR="006515C3" w14:paraId="05A67EA5"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A7ED5F5" w14:textId="77777777" w:rsidR="006515C3" w:rsidRDefault="00D756D3">
            <w:pPr>
              <w:rPr>
                <w:color w:val="000000"/>
              </w:rPr>
            </w:pPr>
            <w:r>
              <w:rPr>
                <w:color w:val="000000"/>
              </w:rPr>
              <w:t>agriculture, forestry &amp; food</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E30AE9"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2641D9"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B8D3F5" w14:textId="77777777" w:rsidR="006515C3" w:rsidRDefault="00D756D3">
            <w:pPr>
              <w:jc w:val="right"/>
              <w:rPr>
                <w:b/>
                <w:bCs/>
                <w:color w:val="000000"/>
              </w:rPr>
            </w:pPr>
            <w:r>
              <w:rPr>
                <w:b/>
                <w:bCs/>
                <w:color w:val="000000"/>
              </w:rPr>
              <w:t>34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AA84BB4"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56CE8DE" w14:textId="77777777" w:rsidR="006515C3" w:rsidRDefault="00D756D3">
            <w:pPr>
              <w:jc w:val="right"/>
              <w:rPr>
                <w:b/>
                <w:bCs/>
                <w:color w:val="000000"/>
              </w:rPr>
            </w:pPr>
            <w:r>
              <w:rPr>
                <w:b/>
                <w:bCs/>
                <w:color w:val="000000"/>
              </w:rPr>
              <w:t>27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E2E7A7E"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81E18B5" w14:textId="77777777" w:rsidR="006515C3" w:rsidRDefault="00D756D3">
            <w:pPr>
              <w:jc w:val="right"/>
              <w:rPr>
                <w:color w:val="000000"/>
              </w:rPr>
            </w:pPr>
            <w:r>
              <w:rPr>
                <w:color w:val="000000"/>
              </w:rPr>
              <w:t>0</w:t>
            </w:r>
          </w:p>
        </w:tc>
      </w:tr>
      <w:tr w:rsidR="006515C3" w14:paraId="5DF8052B"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F553DD5" w14:textId="77777777" w:rsidR="006515C3" w:rsidRDefault="00D756D3">
            <w:pPr>
              <w:rPr>
                <w:color w:val="000000"/>
              </w:rPr>
            </w:pPr>
            <w:r>
              <w:rPr>
                <w:color w:val="000000"/>
              </w:rPr>
              <w:t>culture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431EF91"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AC069AF" w14:textId="77777777"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2A360DF"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0C84659"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E3F7736"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3CD12E9"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D5B2DC6" w14:textId="77777777" w:rsidR="006515C3" w:rsidRDefault="00D756D3">
            <w:pPr>
              <w:jc w:val="right"/>
              <w:rPr>
                <w:color w:val="000000"/>
              </w:rPr>
            </w:pPr>
            <w:r>
              <w:rPr>
                <w:color w:val="000000"/>
              </w:rPr>
              <w:t>0</w:t>
            </w:r>
          </w:p>
        </w:tc>
      </w:tr>
      <w:tr w:rsidR="006515C3" w14:paraId="1DBDA253"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EEB2B00" w14:textId="77777777" w:rsidR="006515C3" w:rsidRDefault="00D756D3">
            <w:pPr>
              <w:rPr>
                <w:color w:val="000000"/>
              </w:rPr>
            </w:pPr>
            <w:r>
              <w:rPr>
                <w:color w:val="000000"/>
              </w:rPr>
              <w:t>defense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EDD5373"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BD74250"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C17C151" w14:textId="77777777" w:rsidR="006515C3" w:rsidRDefault="00D756D3">
            <w:pPr>
              <w:jc w:val="right"/>
              <w:rPr>
                <w:b/>
                <w:bCs/>
                <w:color w:val="000000"/>
              </w:rPr>
            </w:pPr>
            <w:r>
              <w:rPr>
                <w:b/>
                <w:bCs/>
                <w:color w:val="000000"/>
              </w:rPr>
              <w:t>21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601A7D" w14:textId="77777777"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FE513FC"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23C9DF0"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A83CF8A" w14:textId="77777777" w:rsidR="006515C3" w:rsidRDefault="00D756D3">
            <w:pPr>
              <w:jc w:val="right"/>
              <w:rPr>
                <w:color w:val="000000"/>
              </w:rPr>
            </w:pPr>
            <w:r>
              <w:rPr>
                <w:color w:val="000000"/>
              </w:rPr>
              <w:t>1</w:t>
            </w:r>
          </w:p>
        </w:tc>
      </w:tr>
      <w:tr w:rsidR="006515C3" w14:paraId="6B5269F0"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F08FEAE" w14:textId="77777777" w:rsidR="006515C3" w:rsidRDefault="00D756D3">
            <w:pPr>
              <w:rPr>
                <w:color w:val="000000"/>
              </w:rPr>
            </w:pPr>
            <w:r>
              <w:rPr>
                <w:color w:val="000000"/>
              </w:rPr>
              <w:lastRenderedPageBreak/>
              <w:t>economy &amp; technology</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71F1959"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F1C57C1"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D5F5A95" w14:textId="77777777" w:rsidR="006515C3" w:rsidRDefault="00D756D3">
            <w:pPr>
              <w:jc w:val="right"/>
              <w:rPr>
                <w:color w:val="000000"/>
              </w:rPr>
            </w:pPr>
            <w:r>
              <w:rPr>
                <w:color w:val="000000"/>
              </w:rPr>
              <w:t>5</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E22ED4D" w14:textId="77777777"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CF6A7D3" w14:textId="77777777" w:rsidR="006515C3" w:rsidRDefault="00D756D3">
            <w:pPr>
              <w:jc w:val="right"/>
              <w:rPr>
                <w:b/>
                <w:bCs/>
                <w:color w:val="000000"/>
              </w:rPr>
            </w:pPr>
            <w:r>
              <w:rPr>
                <w:b/>
                <w:bCs/>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D90FF14" w14:textId="77777777" w:rsidR="006515C3" w:rsidRDefault="00D756D3">
            <w:pPr>
              <w:jc w:val="right"/>
              <w:rPr>
                <w:b/>
                <w:bCs/>
                <w:color w:val="000000"/>
              </w:rPr>
            </w:pPr>
            <w:r>
              <w:rPr>
                <w:b/>
                <w:bCs/>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E96694B" w14:textId="77777777" w:rsidR="006515C3" w:rsidRDefault="00D756D3">
            <w:pPr>
              <w:jc w:val="right"/>
              <w:rPr>
                <w:color w:val="000000"/>
              </w:rPr>
            </w:pPr>
            <w:r>
              <w:rPr>
                <w:color w:val="000000"/>
              </w:rPr>
              <w:t>1</w:t>
            </w:r>
          </w:p>
        </w:tc>
      </w:tr>
      <w:tr w:rsidR="006515C3" w14:paraId="1146211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3B71A97" w14:textId="77777777" w:rsidR="006515C3" w:rsidRDefault="00D756D3">
            <w:pPr>
              <w:rPr>
                <w:color w:val="000000"/>
              </w:rPr>
            </w:pPr>
            <w:r>
              <w:rPr>
                <w:color w:val="000000"/>
              </w:rPr>
              <w:t>education, science &amp; sport</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283FD2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C949DE3"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C79CE94"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7F6D7B0"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3BD3F33"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E2E4D36"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54E79B" w14:textId="77777777" w:rsidR="006515C3" w:rsidRDefault="00D756D3">
            <w:pPr>
              <w:jc w:val="right"/>
              <w:rPr>
                <w:color w:val="000000"/>
              </w:rPr>
            </w:pPr>
            <w:r>
              <w:rPr>
                <w:color w:val="000000"/>
              </w:rPr>
              <w:t>4</w:t>
            </w:r>
          </w:p>
        </w:tc>
      </w:tr>
      <w:tr w:rsidR="006515C3" w14:paraId="466A215F"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4A704BE4" w14:textId="77777777" w:rsidR="006515C3" w:rsidRDefault="00D756D3">
            <w:pPr>
              <w:rPr>
                <w:color w:val="000000"/>
              </w:rPr>
            </w:pPr>
            <w:r>
              <w:rPr>
                <w:color w:val="000000"/>
              </w:rPr>
              <w:t>environment &amp; spatial planning</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11C502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3CD332"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67F00E1" w14:textId="77777777"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15177CD"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D6DD8ED" w14:textId="77777777"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A27D3D6"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4F6AD7B" w14:textId="77777777" w:rsidR="006515C3" w:rsidRDefault="00D756D3">
            <w:pPr>
              <w:jc w:val="right"/>
              <w:rPr>
                <w:color w:val="000000"/>
              </w:rPr>
            </w:pPr>
            <w:r>
              <w:rPr>
                <w:color w:val="000000"/>
              </w:rPr>
              <w:t>0</w:t>
            </w:r>
          </w:p>
        </w:tc>
      </w:tr>
      <w:tr w:rsidR="006515C3" w14:paraId="26FB988F"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08F239C" w14:textId="77777777" w:rsidR="006515C3" w:rsidRDefault="00D756D3">
            <w:pPr>
              <w:rPr>
                <w:color w:val="000000"/>
              </w:rPr>
            </w:pPr>
            <w:r>
              <w:rPr>
                <w:color w:val="000000"/>
              </w:rPr>
              <w:t>finance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E55F94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349F2E4"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F7C83B" w14:textId="77777777"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AC94A24"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2E153B" w14:textId="77777777" w:rsidR="006515C3" w:rsidRDefault="00D756D3">
            <w:pPr>
              <w:jc w:val="right"/>
              <w:rPr>
                <w:color w:val="000000"/>
              </w:rPr>
            </w:pPr>
            <w:r>
              <w:rPr>
                <w:color w:val="000000"/>
              </w:rPr>
              <w:t>6</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DF13D39"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AC65D70" w14:textId="77777777" w:rsidR="006515C3" w:rsidRDefault="00D756D3">
            <w:pPr>
              <w:jc w:val="right"/>
              <w:rPr>
                <w:color w:val="000000"/>
              </w:rPr>
            </w:pPr>
            <w:r>
              <w:rPr>
                <w:color w:val="000000"/>
              </w:rPr>
              <w:t>1</w:t>
            </w:r>
          </w:p>
        </w:tc>
      </w:tr>
      <w:tr w:rsidR="006515C3" w14:paraId="5D56DB1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1D187DFE" w14:textId="77777777" w:rsidR="006515C3" w:rsidRDefault="00D756D3">
            <w:pPr>
              <w:rPr>
                <w:color w:val="000000"/>
              </w:rPr>
            </w:pPr>
            <w:r>
              <w:rPr>
                <w:color w:val="000000"/>
              </w:rPr>
              <w:t>foreign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FA63D28"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785171A" w14:textId="77777777"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D405AF"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BEAB7C1"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6985542" w14:textId="77777777"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D0B9F6A" w14:textId="77777777"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1EF8891" w14:textId="77777777" w:rsidR="006515C3" w:rsidRDefault="00D756D3">
            <w:pPr>
              <w:jc w:val="right"/>
              <w:rPr>
                <w:color w:val="000000"/>
              </w:rPr>
            </w:pPr>
            <w:r>
              <w:rPr>
                <w:color w:val="000000"/>
              </w:rPr>
              <w:t>0</w:t>
            </w:r>
          </w:p>
        </w:tc>
      </w:tr>
      <w:tr w:rsidR="006515C3" w14:paraId="1310247E"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8201F4E" w14:textId="77777777" w:rsidR="006515C3" w:rsidRDefault="00D756D3">
            <w:pPr>
              <w:rPr>
                <w:color w:val="000000"/>
              </w:rPr>
            </w:pPr>
            <w:r>
              <w:rPr>
                <w:color w:val="000000"/>
              </w:rPr>
              <w:t>health</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35DE048"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372080B" w14:textId="77777777"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8AB5853"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684930" w14:textId="77777777"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BCC7287" w14:textId="77777777" w:rsidR="006515C3" w:rsidRDefault="00D756D3">
            <w:pPr>
              <w:jc w:val="right"/>
              <w:rPr>
                <w:color w:val="000000"/>
              </w:rPr>
            </w:pPr>
            <w:r>
              <w:rPr>
                <w:color w:val="000000"/>
              </w:rPr>
              <w:t>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D5298CF"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4BD0906" w14:textId="77777777" w:rsidR="006515C3" w:rsidRDefault="00D756D3">
            <w:pPr>
              <w:jc w:val="right"/>
              <w:rPr>
                <w:color w:val="000000"/>
              </w:rPr>
            </w:pPr>
            <w:r>
              <w:rPr>
                <w:color w:val="000000"/>
              </w:rPr>
              <w:t>5</w:t>
            </w:r>
          </w:p>
        </w:tc>
      </w:tr>
      <w:tr w:rsidR="006515C3" w14:paraId="08464CA3"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D54AC3E" w14:textId="77777777" w:rsidR="006515C3" w:rsidRDefault="00D756D3">
            <w:pPr>
              <w:rPr>
                <w:color w:val="000000"/>
              </w:rPr>
            </w:pPr>
            <w:r>
              <w:rPr>
                <w:color w:val="000000"/>
              </w:rPr>
              <w:t xml:space="preserve">ideology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460C8BF"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0023BE6"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C0D1B4"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39B6A4" w14:textId="77777777" w:rsidR="006515C3" w:rsidRDefault="00D756D3">
            <w:pPr>
              <w:jc w:val="right"/>
              <w:rPr>
                <w:b/>
                <w:bCs/>
                <w:color w:val="000000"/>
              </w:rPr>
            </w:pPr>
            <w:r>
              <w:rPr>
                <w:b/>
                <w:bCs/>
                <w:color w:val="000000"/>
              </w:rPr>
              <w:t>15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2079A8" w14:textId="77777777" w:rsidR="006515C3" w:rsidRDefault="00D756D3">
            <w:pPr>
              <w:jc w:val="right"/>
              <w:rPr>
                <w:color w:val="000000"/>
              </w:rPr>
            </w:pPr>
            <w:r>
              <w:rPr>
                <w:color w:val="000000"/>
              </w:rPr>
              <w:t>3</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5E81832" w14:textId="77777777" w:rsidR="006515C3" w:rsidRDefault="00D756D3">
            <w:pPr>
              <w:jc w:val="right"/>
              <w:rPr>
                <w:color w:val="000000"/>
              </w:rPr>
            </w:pPr>
            <w:r>
              <w:rPr>
                <w:color w:val="000000"/>
              </w:rPr>
              <w:t>9</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3F4FACD" w14:textId="77777777" w:rsidR="006515C3" w:rsidRDefault="00D756D3">
            <w:pPr>
              <w:jc w:val="right"/>
              <w:rPr>
                <w:color w:val="000000"/>
              </w:rPr>
            </w:pPr>
            <w:r>
              <w:rPr>
                <w:color w:val="000000"/>
              </w:rPr>
              <w:t>0</w:t>
            </w:r>
          </w:p>
        </w:tc>
      </w:tr>
      <w:tr w:rsidR="006515C3" w14:paraId="1C2C6983"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0BF6CB9B" w14:textId="77777777" w:rsidR="006515C3" w:rsidRDefault="00D756D3">
            <w:pPr>
              <w:rPr>
                <w:color w:val="000000"/>
              </w:rPr>
            </w:pPr>
            <w:r>
              <w:rPr>
                <w:color w:val="000000"/>
              </w:rPr>
              <w:t>infrastructure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5EDAA3D" w14:textId="77777777" w:rsidR="006515C3" w:rsidRDefault="00D756D3">
            <w:pPr>
              <w:jc w:val="right"/>
              <w:rPr>
                <w:color w:val="000000"/>
              </w:rPr>
            </w:pPr>
            <w:r>
              <w:rPr>
                <w:color w:val="000000"/>
              </w:rPr>
              <w:t>1</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9A8B116"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79E8B69" w14:textId="77777777" w:rsidR="006515C3" w:rsidRDefault="00D756D3">
            <w:pPr>
              <w:jc w:val="right"/>
              <w:rPr>
                <w:color w:val="000000"/>
              </w:rPr>
            </w:pPr>
            <w:r>
              <w:rPr>
                <w:color w:val="000000"/>
              </w:rPr>
              <w:t>2</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856FCA1"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C26A341" w14:textId="77777777" w:rsidR="006515C3" w:rsidRDefault="00D756D3">
            <w:pPr>
              <w:jc w:val="right"/>
              <w:rPr>
                <w:color w:val="000000"/>
              </w:rPr>
            </w:pPr>
            <w:r>
              <w:rPr>
                <w:color w:val="000000"/>
              </w:rPr>
              <w:t>7</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151A445"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417B2A0" w14:textId="77777777" w:rsidR="006515C3" w:rsidRDefault="00D756D3">
            <w:pPr>
              <w:jc w:val="right"/>
              <w:rPr>
                <w:color w:val="000000"/>
              </w:rPr>
            </w:pPr>
            <w:r>
              <w:rPr>
                <w:color w:val="000000"/>
              </w:rPr>
              <w:t>1</w:t>
            </w:r>
          </w:p>
        </w:tc>
      </w:tr>
      <w:tr w:rsidR="006515C3" w14:paraId="1FEBFDC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ED881B5" w14:textId="77777777" w:rsidR="006515C3" w:rsidRDefault="00D756D3">
            <w:pPr>
              <w:rPr>
                <w:color w:val="000000"/>
              </w:rPr>
            </w:pPr>
            <w:r>
              <w:rPr>
                <w:color w:val="000000"/>
              </w:rPr>
              <w:t xml:space="preserve">interaction/procedural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2F4E2A9" w14:textId="77777777" w:rsidR="006515C3" w:rsidRDefault="00D756D3">
            <w:pPr>
              <w:jc w:val="right"/>
              <w:rPr>
                <w:b/>
                <w:bCs/>
                <w:color w:val="000000"/>
              </w:rPr>
            </w:pPr>
            <w:r>
              <w:rPr>
                <w:b/>
                <w:bCs/>
                <w:color w:val="000000"/>
              </w:rPr>
              <w:t>99</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7A82213" w14:textId="77777777" w:rsidR="006515C3" w:rsidRDefault="00D756D3">
            <w:pPr>
              <w:jc w:val="right"/>
              <w:rPr>
                <w:b/>
                <w:bCs/>
                <w:color w:val="000000"/>
              </w:rPr>
            </w:pPr>
            <w:r>
              <w:rPr>
                <w:b/>
                <w:bCs/>
                <w:color w:val="000000"/>
              </w:rPr>
              <w:t>61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82FDA9E" w14:textId="77777777" w:rsidR="006515C3" w:rsidRDefault="00D756D3">
            <w:pPr>
              <w:jc w:val="right"/>
              <w:rPr>
                <w:color w:val="000000"/>
              </w:rPr>
            </w:pPr>
            <w:r>
              <w:rPr>
                <w:color w:val="000000"/>
              </w:rPr>
              <w:t>14</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EE2B435" w14:textId="77777777" w:rsidR="006515C3" w:rsidRDefault="00D756D3">
            <w:pPr>
              <w:jc w:val="right"/>
              <w:rPr>
                <w:b/>
                <w:bCs/>
                <w:color w:val="000000"/>
              </w:rPr>
            </w:pPr>
            <w:r>
              <w:rPr>
                <w:b/>
                <w:bCs/>
                <w:color w:val="000000"/>
              </w:rPr>
              <w:t>17</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A28377D" w14:textId="77777777" w:rsidR="006515C3" w:rsidRDefault="00D756D3">
            <w:pPr>
              <w:jc w:val="right"/>
              <w:rPr>
                <w:color w:val="000000"/>
              </w:rPr>
            </w:pPr>
            <w:r>
              <w:rPr>
                <w:color w:val="000000"/>
              </w:rPr>
              <w:t>10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3E56EE9" w14:textId="77777777" w:rsidR="006515C3" w:rsidRDefault="00D756D3">
            <w:pPr>
              <w:jc w:val="right"/>
              <w:rPr>
                <w:color w:val="000000"/>
              </w:rPr>
            </w:pPr>
            <w:r>
              <w:rPr>
                <w:color w:val="000000"/>
              </w:rPr>
              <w:t>4</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DC9278" w14:textId="77777777" w:rsidR="006515C3" w:rsidRDefault="00D756D3">
            <w:pPr>
              <w:jc w:val="right"/>
              <w:rPr>
                <w:color w:val="000000"/>
              </w:rPr>
            </w:pPr>
            <w:r>
              <w:rPr>
                <w:color w:val="000000"/>
              </w:rPr>
              <w:t>14</w:t>
            </w:r>
          </w:p>
        </w:tc>
      </w:tr>
      <w:tr w:rsidR="006515C3" w14:paraId="6FB3D26A"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3B73A29F" w14:textId="77777777" w:rsidR="006515C3" w:rsidRDefault="00D756D3">
            <w:pPr>
              <w:rPr>
                <w:color w:val="000000"/>
              </w:rPr>
            </w:pPr>
            <w:r>
              <w:rPr>
                <w:color w:val="000000"/>
              </w:rPr>
              <w:t>interior</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E3273BE"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08F32E3" w14:textId="77777777" w:rsidR="006515C3" w:rsidRDefault="00D756D3">
            <w:pPr>
              <w:jc w:val="right"/>
              <w:rPr>
                <w:color w:val="000000"/>
              </w:rPr>
            </w:pPr>
            <w:r>
              <w:rPr>
                <w:color w:val="000000"/>
              </w:rPr>
              <w:t>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0A019C4"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9092BE0" w14:textId="77777777" w:rsidR="006515C3" w:rsidRDefault="00D756D3">
            <w:pPr>
              <w:jc w:val="right"/>
              <w:rPr>
                <w:color w:val="000000"/>
              </w:rPr>
            </w:pPr>
            <w:r>
              <w:rPr>
                <w:color w:val="000000"/>
              </w:rPr>
              <w:t>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FE508A4"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089545F" w14:textId="77777777" w:rsidR="006515C3" w:rsidRDefault="00D756D3">
            <w:pPr>
              <w:jc w:val="right"/>
              <w:rPr>
                <w:color w:val="000000"/>
              </w:rPr>
            </w:pPr>
            <w:r>
              <w:rPr>
                <w:color w:val="000000"/>
              </w:rPr>
              <w:t>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F767D5B" w14:textId="77777777" w:rsidR="006515C3" w:rsidRDefault="00D756D3">
            <w:pPr>
              <w:jc w:val="right"/>
              <w:rPr>
                <w:color w:val="000000"/>
              </w:rPr>
            </w:pPr>
            <w:r>
              <w:rPr>
                <w:color w:val="000000"/>
              </w:rPr>
              <w:t>5</w:t>
            </w:r>
          </w:p>
        </w:tc>
      </w:tr>
      <w:tr w:rsidR="006515C3" w14:paraId="22D81ACE"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09C275A" w14:textId="77777777" w:rsidR="006515C3" w:rsidRDefault="00D756D3">
            <w:pPr>
              <w:rPr>
                <w:color w:val="000000"/>
              </w:rPr>
            </w:pPr>
            <w:r>
              <w:rPr>
                <w:color w:val="000000"/>
              </w:rPr>
              <w:t>justice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19E8D12"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A96E287" w14:textId="77777777"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97D199B" w14:textId="77777777" w:rsidR="006515C3" w:rsidRDefault="00D756D3">
            <w:pPr>
              <w:jc w:val="right"/>
              <w:rPr>
                <w:color w:val="000000"/>
              </w:rPr>
            </w:pPr>
            <w:r>
              <w:rPr>
                <w:color w:val="000000"/>
              </w:rPr>
              <w:t>1</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F4C0A81" w14:textId="77777777"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33BBD5E" w14:textId="77777777" w:rsidR="006515C3" w:rsidRDefault="00D756D3">
            <w:pPr>
              <w:jc w:val="right"/>
              <w:rPr>
                <w:color w:val="000000"/>
              </w:rPr>
            </w:pPr>
            <w:r>
              <w:rPr>
                <w:color w:val="000000"/>
              </w:rPr>
              <w:t>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5DCBC6F" w14:textId="77777777" w:rsidR="006515C3" w:rsidRDefault="00D756D3">
            <w:pPr>
              <w:jc w:val="right"/>
              <w:rPr>
                <w:color w:val="000000"/>
              </w:rPr>
            </w:pPr>
            <w:r>
              <w:rPr>
                <w:color w:val="000000"/>
              </w:rPr>
              <w:t>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035966A" w14:textId="77777777" w:rsidR="006515C3" w:rsidRDefault="00D756D3">
            <w:pPr>
              <w:jc w:val="right"/>
              <w:rPr>
                <w:color w:val="000000"/>
              </w:rPr>
            </w:pPr>
            <w:r>
              <w:rPr>
                <w:color w:val="000000"/>
              </w:rPr>
              <w:t>0</w:t>
            </w:r>
          </w:p>
        </w:tc>
      </w:tr>
      <w:tr w:rsidR="006515C3" w14:paraId="7D351738"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7891073" w14:textId="77777777" w:rsidR="006515C3" w:rsidRDefault="00D756D3">
            <w:pPr>
              <w:rPr>
                <w:color w:val="000000"/>
              </w:rPr>
            </w:pPr>
            <w:r>
              <w:rPr>
                <w:color w:val="000000"/>
              </w:rPr>
              <w:t>labour, family &amp; social affairs</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048FC2C"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AFEE925" w14:textId="77777777" w:rsidR="006515C3" w:rsidRDefault="00D756D3">
            <w:pPr>
              <w:jc w:val="right"/>
              <w:rPr>
                <w:b/>
                <w:bCs/>
                <w:color w:val="000000"/>
              </w:rPr>
            </w:pPr>
            <w:r>
              <w:rPr>
                <w:b/>
                <w:bCs/>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042FD05" w14:textId="77777777" w:rsidR="006515C3" w:rsidRDefault="00D756D3">
            <w:pPr>
              <w:jc w:val="right"/>
              <w:rPr>
                <w:color w:val="000000"/>
              </w:rPr>
            </w:pPr>
            <w:r>
              <w:rPr>
                <w:color w:val="000000"/>
              </w:rPr>
              <w:t>3</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4F174B9" w14:textId="77777777" w:rsidR="006515C3" w:rsidRDefault="00D756D3">
            <w:pPr>
              <w:jc w:val="right"/>
              <w:rPr>
                <w:color w:val="000000"/>
              </w:rPr>
            </w:pPr>
            <w:r>
              <w:rPr>
                <w:color w:val="000000"/>
              </w:rPr>
              <w:t>1</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E1790C3" w14:textId="77777777" w:rsidR="006515C3" w:rsidRDefault="00D756D3">
            <w:pPr>
              <w:jc w:val="right"/>
              <w:rPr>
                <w:color w:val="000000"/>
              </w:rPr>
            </w:pPr>
            <w:r>
              <w:rPr>
                <w:color w:val="000000"/>
              </w:rPr>
              <w:t>4</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9193B1E" w14:textId="77777777" w:rsidR="006515C3" w:rsidRDefault="00D756D3">
            <w:pPr>
              <w:jc w:val="right"/>
              <w:rPr>
                <w:color w:val="000000"/>
              </w:rPr>
            </w:pPr>
            <w:r>
              <w:rPr>
                <w:color w:val="000000"/>
              </w:rPr>
              <w:t>13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7FDC32B" w14:textId="77777777" w:rsidR="006515C3" w:rsidRDefault="00D756D3">
            <w:pPr>
              <w:jc w:val="right"/>
              <w:rPr>
                <w:color w:val="000000"/>
              </w:rPr>
            </w:pPr>
            <w:r>
              <w:rPr>
                <w:color w:val="000000"/>
              </w:rPr>
              <w:t>3</w:t>
            </w:r>
          </w:p>
        </w:tc>
      </w:tr>
      <w:tr w:rsidR="006515C3" w14:paraId="72AF7956"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78C8ADEF" w14:textId="77777777" w:rsidR="006515C3" w:rsidRDefault="00D756D3">
            <w:pPr>
              <w:rPr>
                <w:color w:val="000000"/>
              </w:rPr>
            </w:pPr>
            <w:r>
              <w:rPr>
                <w:color w:val="000000"/>
              </w:rPr>
              <w:t>multiple</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5C5ADEC"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BAE1990"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117998D" w14:textId="77777777" w:rsidR="006515C3" w:rsidRDefault="00D756D3">
            <w:pPr>
              <w:jc w:val="right"/>
              <w:rPr>
                <w:color w:val="000000"/>
              </w:rPr>
            </w:pPr>
            <w:r>
              <w:rPr>
                <w:color w:val="000000"/>
              </w:rPr>
              <w:t>6</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16ABA2C" w14:textId="77777777" w:rsidR="006515C3" w:rsidRDefault="00D756D3">
            <w:pPr>
              <w:jc w:val="right"/>
              <w:rPr>
                <w:color w:val="000000"/>
              </w:rPr>
            </w:pPr>
            <w:r>
              <w:rPr>
                <w:color w:val="000000"/>
              </w:rPr>
              <w:t>13</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6674FEE0" w14:textId="77777777" w:rsidR="006515C3" w:rsidRDefault="00D756D3">
            <w:pPr>
              <w:jc w:val="right"/>
              <w:rPr>
                <w:color w:val="000000"/>
              </w:rPr>
            </w:pPr>
            <w:r>
              <w:rPr>
                <w:color w:val="000000"/>
              </w:rPr>
              <w:t>8</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162CFDC" w14:textId="77777777" w:rsidR="006515C3" w:rsidRDefault="00D756D3">
            <w:pPr>
              <w:jc w:val="right"/>
              <w:rPr>
                <w:color w:val="000000"/>
              </w:rPr>
            </w:pPr>
            <w:r>
              <w:rPr>
                <w:color w:val="000000"/>
              </w:rPr>
              <w:t>17</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6CD07C2" w14:textId="77777777" w:rsidR="006515C3" w:rsidRDefault="00D756D3">
            <w:pPr>
              <w:jc w:val="right"/>
              <w:rPr>
                <w:color w:val="000000"/>
              </w:rPr>
            </w:pPr>
            <w:r>
              <w:rPr>
                <w:color w:val="000000"/>
              </w:rPr>
              <w:t>29</w:t>
            </w:r>
          </w:p>
        </w:tc>
      </w:tr>
      <w:tr w:rsidR="006515C3" w14:paraId="161CECFD"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0CECC9B" w14:textId="77777777" w:rsidR="006515C3" w:rsidRDefault="00D756D3">
            <w:pPr>
              <w:rPr>
                <w:color w:val="000000"/>
              </w:rPr>
            </w:pPr>
            <w:r>
              <w:rPr>
                <w:color w:val="000000"/>
              </w:rPr>
              <w:t>public administration</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88C3399"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5A42D88" w14:textId="77777777" w:rsidR="006515C3" w:rsidRDefault="00D756D3">
            <w:pPr>
              <w:jc w:val="right"/>
              <w:rPr>
                <w:color w:val="000000"/>
              </w:rPr>
            </w:pPr>
            <w:r>
              <w:rPr>
                <w:color w:val="000000"/>
              </w:rPr>
              <w:t>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6736FAF" w14:textId="77777777" w:rsidR="006515C3" w:rsidRDefault="00D756D3">
            <w:pPr>
              <w:jc w:val="right"/>
              <w:rPr>
                <w:color w:val="000000"/>
              </w:rPr>
            </w:pPr>
            <w:r>
              <w:rPr>
                <w:color w:val="000000"/>
              </w:rPr>
              <w:t>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59045AC" w14:textId="77777777" w:rsidR="006515C3" w:rsidRDefault="00D756D3">
            <w:pPr>
              <w:jc w:val="right"/>
              <w:rPr>
                <w:color w:val="000000"/>
              </w:rPr>
            </w:pPr>
            <w:r>
              <w:rPr>
                <w:color w:val="000000"/>
              </w:rPr>
              <w:t>5</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ACD9AB1" w14:textId="77777777" w:rsidR="006515C3" w:rsidRDefault="00D756D3">
            <w:pPr>
              <w:jc w:val="right"/>
              <w:rPr>
                <w:color w:val="000000"/>
              </w:rPr>
            </w:pPr>
            <w:r>
              <w:rPr>
                <w:color w:val="000000"/>
              </w:rPr>
              <w:t>2</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CB475E2" w14:textId="77777777" w:rsidR="006515C3" w:rsidRDefault="00D756D3">
            <w:pPr>
              <w:jc w:val="right"/>
              <w:rPr>
                <w:color w:val="000000"/>
              </w:rPr>
            </w:pPr>
            <w:r>
              <w:rPr>
                <w:color w:val="000000"/>
              </w:rPr>
              <w:t>1</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721B230F" w14:textId="77777777" w:rsidR="006515C3" w:rsidRDefault="00D756D3">
            <w:pPr>
              <w:jc w:val="right"/>
              <w:rPr>
                <w:color w:val="000000"/>
              </w:rPr>
            </w:pPr>
            <w:r>
              <w:rPr>
                <w:color w:val="000000"/>
              </w:rPr>
              <w:t>7</w:t>
            </w:r>
          </w:p>
        </w:tc>
      </w:tr>
      <w:tr w:rsidR="006515C3" w14:paraId="07442ECD"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6EBC672C" w14:textId="77777777" w:rsidR="006515C3" w:rsidRDefault="00D756D3">
            <w:pPr>
              <w:rPr>
                <w:color w:val="000000"/>
              </w:rPr>
            </w:pPr>
            <w:r>
              <w:rPr>
                <w:color w:val="000000"/>
              </w:rPr>
              <w:t xml:space="preserve">style </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CCEE4D7" w14:textId="77777777" w:rsidR="006515C3" w:rsidRDefault="00D756D3">
            <w:pPr>
              <w:jc w:val="right"/>
              <w:rPr>
                <w:color w:val="000000"/>
              </w:rPr>
            </w:pPr>
            <w:r>
              <w:rPr>
                <w:color w:val="000000"/>
              </w:rPr>
              <w:t>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82DEEA3" w14:textId="77777777" w:rsidR="006515C3" w:rsidRDefault="00D756D3">
            <w:pPr>
              <w:jc w:val="right"/>
              <w:rPr>
                <w:color w:val="000000"/>
              </w:rPr>
            </w:pPr>
            <w:r>
              <w:rPr>
                <w:color w:val="000000"/>
              </w:rPr>
              <w:t>8</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528B795" w14:textId="77777777" w:rsidR="006515C3" w:rsidRDefault="00D756D3">
            <w:pPr>
              <w:jc w:val="right"/>
              <w:rPr>
                <w:color w:val="000000"/>
              </w:rPr>
            </w:pPr>
            <w:r>
              <w:rPr>
                <w:color w:val="000000"/>
              </w:rPr>
              <w:t>9</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617BD34" w14:textId="77777777" w:rsidR="006515C3" w:rsidRDefault="00D756D3">
            <w:pPr>
              <w:jc w:val="right"/>
              <w:rPr>
                <w:b/>
                <w:bCs/>
                <w:color w:val="000000"/>
              </w:rPr>
            </w:pPr>
            <w:r>
              <w:rPr>
                <w:b/>
                <w:bCs/>
                <w:color w:val="000000"/>
              </w:rPr>
              <w:t>22</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27C220D9" w14:textId="77777777" w:rsidR="006515C3" w:rsidRDefault="00D756D3">
            <w:pPr>
              <w:jc w:val="right"/>
              <w:rPr>
                <w:color w:val="000000"/>
              </w:rPr>
            </w:pPr>
            <w:r>
              <w:rPr>
                <w:color w:val="000000"/>
              </w:rPr>
              <w:t>11</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D72FE12" w14:textId="77777777" w:rsidR="006515C3" w:rsidRDefault="00D756D3">
            <w:pPr>
              <w:jc w:val="right"/>
              <w:rPr>
                <w:b/>
                <w:bCs/>
                <w:color w:val="000000"/>
              </w:rPr>
            </w:pPr>
            <w:r>
              <w:rPr>
                <w:b/>
                <w:bCs/>
                <w:color w:val="000000"/>
              </w:rPr>
              <w:t>33</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1F89DF31" w14:textId="77777777" w:rsidR="006515C3" w:rsidRDefault="00D756D3">
            <w:pPr>
              <w:jc w:val="right"/>
              <w:rPr>
                <w:b/>
                <w:bCs/>
                <w:color w:val="000000"/>
              </w:rPr>
            </w:pPr>
            <w:r>
              <w:rPr>
                <w:b/>
                <w:bCs/>
                <w:color w:val="000000"/>
              </w:rPr>
              <w:t>29</w:t>
            </w:r>
          </w:p>
        </w:tc>
      </w:tr>
      <w:tr w:rsidR="006515C3" w14:paraId="0EC11BAD" w14:textId="77777777" w:rsidTr="00771980">
        <w:trPr>
          <w:trHeight w:val="320"/>
        </w:trPr>
        <w:tc>
          <w:tcPr>
            <w:tcW w:w="1867" w:type="pc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bottom"/>
          </w:tcPr>
          <w:p w14:paraId="5DC41356" w14:textId="77777777" w:rsidR="006515C3" w:rsidRDefault="00D756D3">
            <w:pPr>
              <w:rPr>
                <w:color w:val="000000"/>
              </w:rPr>
            </w:pPr>
            <w:r>
              <w:rPr>
                <w:color w:val="000000"/>
              </w:rPr>
              <w:t>Total</w:t>
            </w:r>
          </w:p>
        </w:tc>
        <w:tc>
          <w:tcPr>
            <w:tcW w:w="443"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626B22B" w14:textId="77777777" w:rsidR="006515C3" w:rsidRDefault="00D756D3">
            <w:pPr>
              <w:jc w:val="right"/>
              <w:rPr>
                <w:color w:val="000000"/>
              </w:rPr>
            </w:pPr>
            <w:r>
              <w:rPr>
                <w:color w:val="000000"/>
              </w:rPr>
              <w:t>100</w:t>
            </w:r>
          </w:p>
        </w:tc>
        <w:tc>
          <w:tcPr>
            <w:tcW w:w="556"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58DF2FD" w14:textId="77777777"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1AFA5CF" w14:textId="77777777" w:rsidR="006515C3" w:rsidRDefault="00D756D3">
            <w:pPr>
              <w:jc w:val="right"/>
              <w:rPr>
                <w:color w:val="000000"/>
              </w:rPr>
            </w:pPr>
            <w:r>
              <w:rPr>
                <w:color w:val="000000"/>
              </w:rPr>
              <w:t>100</w:t>
            </w:r>
          </w:p>
        </w:tc>
        <w:tc>
          <w:tcPr>
            <w:tcW w:w="401" w:type="pct"/>
            <w:tcBorders>
              <w:top w:val="single" w:sz="4" w:space="0" w:color="00000A"/>
              <w:left w:val="single" w:sz="4" w:space="0" w:color="00000A"/>
              <w:bottom w:val="single" w:sz="4" w:space="0" w:color="00000A"/>
              <w:right w:val="single" w:sz="4" w:space="0" w:color="00000A"/>
            </w:tcBorders>
            <w:shd w:val="clear" w:color="auto" w:fill="auto"/>
            <w:vAlign w:val="bottom"/>
          </w:tcPr>
          <w:p w14:paraId="0A78BE22" w14:textId="77777777" w:rsidR="006515C3" w:rsidRDefault="00D756D3">
            <w:pPr>
              <w:jc w:val="right"/>
              <w:rPr>
                <w:color w:val="000000"/>
              </w:rPr>
            </w:pPr>
            <w:r>
              <w:rPr>
                <w:color w:val="000000"/>
              </w:rPr>
              <w:t>100</w:t>
            </w:r>
          </w:p>
        </w:tc>
        <w:tc>
          <w:tcPr>
            <w:tcW w:w="399" w:type="pct"/>
            <w:tcBorders>
              <w:top w:val="single" w:sz="4" w:space="0" w:color="00000A"/>
              <w:left w:val="single" w:sz="4" w:space="0" w:color="00000A"/>
              <w:bottom w:val="single" w:sz="4" w:space="0" w:color="00000A"/>
              <w:right w:val="single" w:sz="4" w:space="0" w:color="00000A"/>
            </w:tcBorders>
            <w:shd w:val="clear" w:color="auto" w:fill="auto"/>
            <w:vAlign w:val="bottom"/>
          </w:tcPr>
          <w:p w14:paraId="5522E036" w14:textId="77777777" w:rsidR="006515C3" w:rsidRDefault="00D756D3">
            <w:pPr>
              <w:jc w:val="right"/>
              <w:rPr>
                <w:color w:val="000000"/>
              </w:rPr>
            </w:pPr>
            <w:r>
              <w:rPr>
                <w:color w:val="000000"/>
              </w:rPr>
              <w:t>100</w:t>
            </w:r>
          </w:p>
        </w:tc>
        <w:tc>
          <w:tcPr>
            <w:tcW w:w="532" w:type="pct"/>
            <w:tcBorders>
              <w:top w:val="single" w:sz="4" w:space="0" w:color="00000A"/>
              <w:left w:val="single" w:sz="4" w:space="0" w:color="00000A"/>
              <w:bottom w:val="single" w:sz="4" w:space="0" w:color="00000A"/>
              <w:right w:val="single" w:sz="4" w:space="0" w:color="00000A"/>
            </w:tcBorders>
            <w:shd w:val="clear" w:color="auto" w:fill="auto"/>
            <w:vAlign w:val="bottom"/>
          </w:tcPr>
          <w:p w14:paraId="36006ADC" w14:textId="77777777" w:rsidR="006515C3" w:rsidRDefault="00D756D3">
            <w:pPr>
              <w:jc w:val="right"/>
              <w:rPr>
                <w:color w:val="000000"/>
              </w:rPr>
            </w:pPr>
            <w:r>
              <w:rPr>
                <w:color w:val="000000"/>
              </w:rPr>
              <w:t>100</w:t>
            </w:r>
          </w:p>
        </w:tc>
        <w:tc>
          <w:tcPr>
            <w:tcW w:w="405" w:type="pct"/>
            <w:tcBorders>
              <w:top w:val="single" w:sz="4" w:space="0" w:color="00000A"/>
              <w:left w:val="single" w:sz="4" w:space="0" w:color="00000A"/>
              <w:bottom w:val="single" w:sz="4" w:space="0" w:color="00000A"/>
              <w:right w:val="single" w:sz="4" w:space="0" w:color="00000A"/>
            </w:tcBorders>
            <w:shd w:val="clear" w:color="auto" w:fill="auto"/>
            <w:vAlign w:val="bottom"/>
          </w:tcPr>
          <w:p w14:paraId="49103B56" w14:textId="77777777" w:rsidR="006515C3" w:rsidRDefault="00D756D3">
            <w:pPr>
              <w:jc w:val="right"/>
              <w:rPr>
                <w:color w:val="000000"/>
              </w:rPr>
            </w:pPr>
            <w:r>
              <w:rPr>
                <w:color w:val="000000"/>
              </w:rPr>
              <w:t>100</w:t>
            </w:r>
          </w:p>
        </w:tc>
      </w:tr>
    </w:tbl>
    <w:p w14:paraId="214F6FA0" w14:textId="77777777" w:rsidR="006515C3" w:rsidRDefault="00D756D3">
      <w:pPr>
        <w:spacing w:line="360" w:lineRule="auto"/>
        <w:jc w:val="center"/>
        <w:rPr>
          <w:lang w:val="en-GB"/>
        </w:rPr>
      </w:pPr>
      <w:r>
        <w:rPr>
          <w:lang w:val="en-GB"/>
        </w:rPr>
        <w:t>Table 10: Topics of 100 top-ranking keywords of party members in Parlameter.</w:t>
      </w:r>
    </w:p>
    <w:p w14:paraId="7F7A144E" w14:textId="77777777" w:rsidR="006515C3" w:rsidRDefault="006515C3">
      <w:pPr>
        <w:spacing w:line="360" w:lineRule="auto"/>
        <w:jc w:val="both"/>
        <w:rPr>
          <w:lang w:val="en-GB"/>
        </w:rPr>
      </w:pPr>
    </w:p>
    <w:p w14:paraId="0969E39C" w14:textId="77777777" w:rsidR="006515C3" w:rsidRDefault="00F26B24">
      <w:pPr>
        <w:spacing w:line="360" w:lineRule="auto"/>
        <w:jc w:val="both"/>
        <w:rPr>
          <w:lang w:val="en-GB"/>
        </w:rPr>
      </w:pPr>
      <w:r>
        <w:rPr>
          <w:lang w:val="en-GB"/>
        </w:rPr>
        <w:tab/>
      </w:r>
      <w:r w:rsidR="00D756D3">
        <w:rPr>
          <w:lang w:val="en-GB"/>
        </w:rPr>
        <w:t xml:space="preserve">Unsurprisingly, due to the role of the main governing party SMC, practically all their top-ranking keywords are interactional elements with the other speakers or have a procedural nature (e.g., </w:t>
      </w:r>
      <w:r w:rsidR="00D756D3">
        <w:rPr>
          <w:i/>
          <w:lang w:val="en-GB"/>
        </w:rPr>
        <w:t>navzoč – present, glasovanje – voting, amandma – amendment</w:t>
      </w:r>
      <w:r w:rsidR="00D756D3">
        <w:rPr>
          <w:lang w:val="en-GB"/>
        </w:rPr>
        <w:t xml:space="preserve">). That DeSUS is a single-issue party can be seen from their keywords, which, apart from a surprisingly high proportion of interactive keywords, belong almost exclusively to the semantic field of retirement and pension (e.g., </w:t>
      </w:r>
      <w:r w:rsidR="00D756D3">
        <w:rPr>
          <w:i/>
          <w:lang w:val="en-GB"/>
        </w:rPr>
        <w:t xml:space="preserve">regres </w:t>
      </w:r>
      <w:bookmarkStart w:id="13" w:name="__DdeLink__10429_1586088466"/>
      <w:bookmarkEnd w:id="13"/>
      <w:r w:rsidR="00D756D3">
        <w:rPr>
          <w:i/>
          <w:lang w:val="en-GB"/>
        </w:rPr>
        <w:t>– holiday pay, valorizirati – to revalue, gmoten – material</w:t>
      </w:r>
      <w:r w:rsidR="00D756D3">
        <w:rPr>
          <w:lang w:val="en-GB"/>
        </w:rPr>
        <w:t xml:space="preserve">). Interestingly, even the topics of foreign affairs and culture are nearly completely absent from their keyword list, despite the fact that these ministers came from their party, suggesting that these topics are more or less evenly shared with other parties. SD, the third coalition party, clearly display their priority areas of agriculture, forestry and food (e.g., </w:t>
      </w:r>
      <w:r w:rsidR="00D756D3">
        <w:rPr>
          <w:i/>
          <w:lang w:val="en-GB"/>
        </w:rPr>
        <w:t>teran – Teran wine, fermentiran – fermented, kmetovati – to farm</w:t>
      </w:r>
      <w:r w:rsidR="00D756D3">
        <w:rPr>
          <w:lang w:val="en-GB"/>
        </w:rPr>
        <w:t xml:space="preserve">) and defence (e.g., </w:t>
      </w:r>
      <w:r w:rsidR="00D756D3">
        <w:rPr>
          <w:i/>
          <w:lang w:val="en-GB"/>
        </w:rPr>
        <w:t>vojakinja – female soldier, neeksplodiran – unexploded, strelivo – ammunition</w:t>
      </w:r>
      <w:r w:rsidR="00D756D3">
        <w:rPr>
          <w:lang w:val="en-GB"/>
        </w:rPr>
        <w:t>), which can be traced back to their ministers.</w:t>
      </w:r>
    </w:p>
    <w:p w14:paraId="3E4D811C" w14:textId="77777777" w:rsidR="006515C3" w:rsidRDefault="00F26B24">
      <w:pPr>
        <w:spacing w:line="360" w:lineRule="auto"/>
        <w:jc w:val="both"/>
      </w:pPr>
      <w:r>
        <w:rPr>
          <w:lang w:val="en-GB"/>
        </w:rPr>
        <w:tab/>
      </w:r>
      <w:r w:rsidR="00D756D3">
        <w:rPr>
          <w:lang w:val="en-GB"/>
        </w:rPr>
        <w:t xml:space="preserve">The largest opposition party SDS stands out from the rest by the amount of ideological keywords identified among the top-ranking keywords (e.g. </w:t>
      </w:r>
      <w:r w:rsidR="00D756D3">
        <w:rPr>
          <w:i/>
          <w:lang w:val="en-GB"/>
        </w:rPr>
        <w:t>tranzicijski – transitional, totalitarizem – totalitarism, lustracija – lustration</w:t>
      </w:r>
      <w:r w:rsidR="00D756D3">
        <w:rPr>
          <w:lang w:val="en-GB"/>
        </w:rPr>
        <w:t xml:space="preserve">). NSi and Levica, the opposition parties with the same number of MPs but from the opposite ends of the </w:t>
      </w:r>
      <w:r w:rsidR="00D756D3">
        <w:rPr>
          <w:lang w:val="en-GB"/>
        </w:rPr>
        <w:lastRenderedPageBreak/>
        <w:t xml:space="preserve">political spectrum, both address the widest variety of issues (their keywords were classified into 13 out of 18 topics). The topics with nearly equal number of completely opposite keywords are economy and technology (e.g. </w:t>
      </w:r>
      <w:r w:rsidR="00D756D3">
        <w:rPr>
          <w:i/>
          <w:lang w:val="en-GB"/>
        </w:rPr>
        <w:t xml:space="preserve">soupravljanje – co-management </w:t>
      </w:r>
      <w:r w:rsidR="00D756D3">
        <w:rPr>
          <w:lang w:val="en-GB"/>
        </w:rPr>
        <w:t>for Levica vs.</w:t>
      </w:r>
      <w:r w:rsidR="00D756D3">
        <w:rPr>
          <w:i/>
          <w:lang w:val="en-GB"/>
        </w:rPr>
        <w:t xml:space="preserve"> espejevec – private entrepreneur </w:t>
      </w:r>
      <w:r w:rsidR="00D756D3">
        <w:rPr>
          <w:lang w:val="en-GB"/>
        </w:rPr>
        <w:t>for NSi). While NSi mostly talks about the local issues related to their constituencies</w:t>
      </w:r>
      <w:r w:rsidR="00D756D3">
        <w:rPr>
          <w:lang w:val="en-GB"/>
        </w:rPr>
        <w:tab/>
        <w:t xml:space="preserve">(e.g. </w:t>
      </w:r>
      <w:r w:rsidR="00D756D3">
        <w:rPr>
          <w:i/>
          <w:lang w:val="en-GB"/>
        </w:rPr>
        <w:t>samooskrba – self-sufficiency, posekan – cut down, obdelovati - farm</w:t>
      </w:r>
      <w:r w:rsidR="00D756D3">
        <w:rPr>
          <w:lang w:val="en-GB"/>
        </w:rPr>
        <w:t xml:space="preserve">), Levica stands out by signature stylistic devices which range from very informal (e.g. </w:t>
      </w:r>
      <w:r w:rsidR="00D756D3">
        <w:rPr>
          <w:i/>
          <w:lang w:val="en-GB"/>
        </w:rPr>
        <w:t>šlamastika – pickle, gazda – informal for master, nabijati – to bang on</w:t>
      </w:r>
      <w:r w:rsidR="00D756D3">
        <w:rPr>
          <w:lang w:val="en-GB"/>
        </w:rPr>
        <w:t xml:space="preserve">) to highly elevated registers (e.g. </w:t>
      </w:r>
      <w:r w:rsidR="00D756D3">
        <w:rPr>
          <w:i/>
          <w:lang w:val="en-GB"/>
        </w:rPr>
        <w:t>nemara – perhaps, onkraj – beyond, ducat – dozen</w:t>
      </w:r>
      <w:r w:rsidR="00D756D3">
        <w:rPr>
          <w:lang w:val="en-GB"/>
        </w:rPr>
        <w:t xml:space="preserve">) and displays the largest proportion of ideological vocabulary next to SDS (e.g. </w:t>
      </w:r>
      <w:r w:rsidR="00D756D3">
        <w:rPr>
          <w:i/>
          <w:lang w:val="en-GB"/>
        </w:rPr>
        <w:t>tovarišica – camerade, revizionizem – revisionism, imperializem – imperialism</w:t>
      </w:r>
      <w:r w:rsidR="00D756D3">
        <w:rPr>
          <w:lang w:val="en-GB"/>
        </w:rPr>
        <w:t xml:space="preserve">). SAB seems to stand out by a predominantly (local) administrative/procedural/governance vocabulary (e.g. </w:t>
      </w:r>
      <w:r w:rsidR="00D756D3">
        <w:rPr>
          <w:i/>
          <w:lang w:val="en-GB"/>
        </w:rPr>
        <w:t>proporcionalen – proportional, odpoklic – recall, dvokrožen – double-ballot</w:t>
      </w:r>
      <w:r w:rsidR="00D756D3">
        <w:rPr>
          <w:lang w:val="en-GB"/>
        </w:rPr>
        <w:t xml:space="preserve">) as well as a discursive, informal style of distinctly negative sentiment, which is characteristic of one of their members Vinko Möderndorfer (e.g. </w:t>
      </w:r>
      <w:r w:rsidR="00D756D3">
        <w:rPr>
          <w:i/>
          <w:lang w:val="en-GB"/>
        </w:rPr>
        <w:t>rešpektiram - honour, kozlarija - nonsense, zmazek - disaster</w:t>
      </w:r>
      <w:r w:rsidR="00D756D3">
        <w:rPr>
          <w:lang w:val="en-GB"/>
        </w:rPr>
        <w:t>).</w:t>
      </w:r>
    </w:p>
    <w:p w14:paraId="3E5ED3CE" w14:textId="77777777" w:rsidR="006515C3" w:rsidRDefault="006515C3">
      <w:pPr>
        <w:spacing w:line="360" w:lineRule="auto"/>
        <w:jc w:val="both"/>
        <w:rPr>
          <w:lang w:val="en-GB"/>
        </w:rPr>
      </w:pPr>
    </w:p>
    <w:tbl>
      <w:tblPr>
        <w:tblStyle w:val="TableGrid"/>
        <w:tblW w:w="5000" w:type="pct"/>
        <w:tblCellMar>
          <w:left w:w="93" w:type="dxa"/>
        </w:tblCellMar>
        <w:tblLook w:val="04A0" w:firstRow="1" w:lastRow="0" w:firstColumn="1" w:lastColumn="0" w:noHBand="0" w:noVBand="1"/>
      </w:tblPr>
      <w:tblGrid>
        <w:gridCol w:w="1590"/>
        <w:gridCol w:w="6706"/>
      </w:tblGrid>
      <w:tr w:rsidR="006515C3" w14:paraId="402E7747" w14:textId="77777777" w:rsidTr="00771980">
        <w:tc>
          <w:tcPr>
            <w:tcW w:w="958" w:type="pct"/>
            <w:shd w:val="clear" w:color="auto" w:fill="auto"/>
            <w:tcMar>
              <w:left w:w="93" w:type="dxa"/>
            </w:tcMar>
          </w:tcPr>
          <w:p w14:paraId="56F06E5C" w14:textId="77777777" w:rsidR="006515C3" w:rsidRDefault="00D756D3">
            <w:pPr>
              <w:jc w:val="both"/>
              <w:rPr>
                <w:lang w:val="en-GB"/>
              </w:rPr>
            </w:pPr>
            <w:r>
              <w:rPr>
                <w:lang w:val="en-GB"/>
              </w:rPr>
              <w:t>SMC</w:t>
            </w:r>
          </w:p>
        </w:tc>
        <w:tc>
          <w:tcPr>
            <w:tcW w:w="4042" w:type="pct"/>
            <w:shd w:val="clear" w:color="auto" w:fill="auto"/>
            <w:tcMar>
              <w:left w:w="93" w:type="dxa"/>
            </w:tcMar>
          </w:tcPr>
          <w:p w14:paraId="60C6A82C" w14:textId="77777777" w:rsidR="006515C3" w:rsidRDefault="00D756D3">
            <w:pPr>
              <w:jc w:val="both"/>
              <w:rPr>
                <w:lang w:val="en-GB"/>
              </w:rPr>
            </w:pPr>
            <w:r>
              <w:rPr>
                <w:color w:val="000000"/>
              </w:rPr>
              <w:t>navzoč, e-klopa, udis, roberto, prekinjen, podprogram, prehajati, lipicer, kustec, katerim, grebenšek, h, battelli, epi, stanujoč, obveščati, krajnc, zaključevati, predajati, pričenjati, sodin, porotnica, simona, franc, glasovati, obrazložitev, moderen, kolegij, tanko, postopkovno, potisek, končevati, nuklearen, brezpredmeten, ep, jernej, dneven, počkaj, glasovnica, mandatno-volilen, vojko, jožef, trček, bojan, neusklajen, tilen, prelog, ustavnorevizijski, odločanje, arko, nadomeščati, he, branislav, matej, jože, glasovanje, prvopodpisan, e-klop, glas, dopolnjen, porotnik, terminski, vložen, simono, franca, pogačnik, erman, ugotavljati, klanjšček, smc, stebernak, nepovezan, jana, žibert, bien, matjaž, šircelj, fajt, postopkoven, lilijana, skrajšan, monetaren, prekinjati, poslovniški, matičen, bah, mag., marinka, šergan, lenča, vraničar, , izvolitev, karlovšek, razpravljavec, predstavnica, razširitev, anita, amandma, nadomeščanje, zame</w:t>
            </w:r>
          </w:p>
        </w:tc>
      </w:tr>
      <w:tr w:rsidR="006515C3" w14:paraId="4308CDD4" w14:textId="77777777" w:rsidTr="00771980">
        <w:tc>
          <w:tcPr>
            <w:tcW w:w="958" w:type="pct"/>
            <w:shd w:val="clear" w:color="auto" w:fill="auto"/>
            <w:tcMar>
              <w:left w:w="93" w:type="dxa"/>
            </w:tcMar>
          </w:tcPr>
          <w:p w14:paraId="51A2A9B8" w14:textId="77777777" w:rsidR="006515C3" w:rsidRDefault="00D756D3">
            <w:pPr>
              <w:jc w:val="both"/>
              <w:rPr>
                <w:lang w:val="en-GB"/>
              </w:rPr>
            </w:pPr>
            <w:r>
              <w:rPr>
                <w:lang w:val="en-GB"/>
              </w:rPr>
              <w:t>DeSUS</w:t>
            </w:r>
          </w:p>
        </w:tc>
        <w:tc>
          <w:tcPr>
            <w:tcW w:w="4042" w:type="pct"/>
            <w:shd w:val="clear" w:color="auto" w:fill="auto"/>
            <w:tcMar>
              <w:left w:w="93" w:type="dxa"/>
            </w:tcMar>
          </w:tcPr>
          <w:p w14:paraId="6855EA42" w14:textId="77777777" w:rsidR="006515C3" w:rsidRDefault="00D756D3">
            <w:pPr>
              <w:jc w:val="both"/>
              <w:rPr>
                <w:lang w:val="en-GB"/>
              </w:rPr>
            </w:pPr>
            <w:r>
              <w:rPr>
                <w:color w:val="000000"/>
              </w:rPr>
              <w:t xml:space="preserve">meglič, črnak, pripadajoč, desus, pogačar, dasiravno, vukov, valenca, požun, inferioren, upajoč, mӧderndorfer, pregrešiti, divjak, valorizacija, korva, rezime, kkr, kuzmanič, marijan, upokojen, vuk, mehčati, pojbič, košnik, bližnjevzhoden, zaposlovalen, punkcija, žmavc, milojka, zaporedno, celarc, konzularen, xv., marija, kolar, bačič, erika, grošelj, rubelj, minski, lukić, rudarski, zadržanost, mirjam, godec, valorizirati, sng, tašner, kušar, brinovšek, invalid, zamrznitev, tedaj, dvoživkarstvo, nina, pirnat, dekleva, merše, federacija, nada, klanjšček, protiukrep, jelka, ogrizek, gmoten, </w:t>
            </w:r>
            <w:r>
              <w:rPr>
                <w:color w:val="000000"/>
              </w:rPr>
              <w:lastRenderedPageBreak/>
              <w:t>kisikov, ivo, majcen, izvoliti, iva, dimic., modifikacija, ljubič, žan, upokojenec, prikrajšanje, prečitati, šimenko, jasna, izplačevanje, zipro, korpič, antonija, premožen, sapa, voljč, suzana, dimic, vesni, lukič, zdravko, irena, teja, sluga, regres, ruše, janja, razparava, trivialen</w:t>
            </w:r>
          </w:p>
        </w:tc>
      </w:tr>
      <w:tr w:rsidR="006515C3" w14:paraId="4935D899" w14:textId="77777777" w:rsidTr="00771980">
        <w:tc>
          <w:tcPr>
            <w:tcW w:w="958" w:type="pct"/>
            <w:shd w:val="clear" w:color="auto" w:fill="auto"/>
            <w:tcMar>
              <w:left w:w="93" w:type="dxa"/>
            </w:tcMar>
          </w:tcPr>
          <w:p w14:paraId="43CD0E6A" w14:textId="77777777" w:rsidR="006515C3" w:rsidRDefault="00D756D3">
            <w:pPr>
              <w:jc w:val="both"/>
              <w:rPr>
                <w:lang w:val="en-GB"/>
              </w:rPr>
            </w:pPr>
            <w:r>
              <w:rPr>
                <w:lang w:val="en-GB"/>
              </w:rPr>
              <w:lastRenderedPageBreak/>
              <w:t>SD</w:t>
            </w:r>
          </w:p>
        </w:tc>
        <w:tc>
          <w:tcPr>
            <w:tcW w:w="4042" w:type="pct"/>
            <w:shd w:val="clear" w:color="auto" w:fill="auto"/>
            <w:tcMar>
              <w:left w:w="93" w:type="dxa"/>
            </w:tcMar>
          </w:tcPr>
          <w:p w14:paraId="2CAECE87" w14:textId="77777777" w:rsidR="006515C3" w:rsidRDefault="00D756D3">
            <w:pPr>
              <w:jc w:val="both"/>
              <w:rPr>
                <w:lang w:val="en-GB"/>
              </w:rPr>
            </w:pPr>
            <w:r>
              <w:rPr>
                <w:color w:val="000000"/>
              </w:rPr>
              <w:t>izčistiti, genetsko, izčiščen, vezava, surov, demokrat, vojakinja, gorsko-hribovski, travinje, potočan, vadišče, razprodati, hip, služenje, hišniški, faktorski, pripadnica, stiskanje, zmogljivost, omd-, kočevski, anhovo, vrtojba, peterica, mineralen, maji, krušen, kmetica, ciolos, vklop, deti, socialdemokratski, formacijski, teran, selnica, kloniran, urszr, obramben, salonit, radeče, mlekarna, neperspektiven, marjana, popolnjevanje, omd, odzivanje, vrtnina, vselej, zorganizirati, vikariat, eutm, pokolp, govedo, rogaška, klirinški, razprodaja, surovina, ksenija, vinko, izčiščevati, konzumen, refundirati, pripadnik, neeksplodiran, social, uokviriti, žito, kfor, prebroditi, konvergenca, grajski, brecelj, hogan, administriranje, trader, kočevsko, h4, primož, korenjak, bržkone, kmetovati, obrtništvo, vojska, strelivo, poveljevanje, snežnik, plasiran, gorsko, refundacija, hribovski, proizvodnja, subvencijski, dacian, missing, kmetija, opazovati, voditeljstvo, kramar, fermentiran, viher</w:t>
            </w:r>
          </w:p>
        </w:tc>
      </w:tr>
      <w:tr w:rsidR="006515C3" w14:paraId="6F44F089" w14:textId="77777777" w:rsidTr="00771980">
        <w:tc>
          <w:tcPr>
            <w:tcW w:w="958" w:type="pct"/>
            <w:shd w:val="clear" w:color="auto" w:fill="auto"/>
            <w:tcMar>
              <w:left w:w="93" w:type="dxa"/>
            </w:tcMar>
          </w:tcPr>
          <w:p w14:paraId="31C35155" w14:textId="77777777" w:rsidR="006515C3" w:rsidRDefault="00D756D3">
            <w:pPr>
              <w:jc w:val="both"/>
              <w:rPr>
                <w:lang w:val="en-GB"/>
              </w:rPr>
            </w:pPr>
            <w:r>
              <w:rPr>
                <w:lang w:val="en-GB"/>
              </w:rPr>
              <w:t>SDS</w:t>
            </w:r>
          </w:p>
        </w:tc>
        <w:tc>
          <w:tcPr>
            <w:tcW w:w="4042" w:type="pct"/>
            <w:shd w:val="clear" w:color="auto" w:fill="auto"/>
            <w:tcMar>
              <w:left w:w="93" w:type="dxa"/>
            </w:tcMar>
          </w:tcPr>
          <w:p w14:paraId="2D13E500" w14:textId="77777777" w:rsidR="006515C3" w:rsidRDefault="00D756D3">
            <w:pPr>
              <w:jc w:val="both"/>
              <w:rPr>
                <w:lang w:val="en-GB"/>
              </w:rPr>
            </w:pPr>
            <w:r>
              <w:rPr>
                <w:color w:val="000000"/>
              </w:rPr>
              <w:t>islam, fišer, mark, svinjarija, levičarski, odnosno, medical, kb, demokratski, odnosen, lenart, zemljarič, kučan, zalar, bordojski, kb1909, morišče, zločin, iznenada, velikanski, tomos, kangler, patria, multikulti, masleša, prvorazreden, škrlec, udba, stožice, tranzicijski, šef, praprotnik, moralno-etičen, ilegalno, zločinski, bomben, peticija, porsche, srebrenica, cener, umor, totalitaren, pokrasti, totalno, genocid, drugorazreden, tamle, erdogan, judikat, vega, ribičič, privilegiranec, komunističen, razorožitev, varnostnoobveščevalen, žilen, opornica, indičen, škandal, ornik, lustracija, poljanski, posavje, počenjati, furlan, pobiti, sevnica, ubog, janković, krkovič, npu, deček, opran, bojda, blamaža, lopov, toplak, kerševan, slikati, bmw, veselo, amen, totalen, komunizem, totalitarizem, obsoditi, preiskati, bedarija, udbovski, pomorjen, turnšek, vladavina, zlagati, šoping, vpiti, ukc, avion, klemenčič, koruptiven, neumnost</w:t>
            </w:r>
          </w:p>
        </w:tc>
      </w:tr>
      <w:tr w:rsidR="006515C3" w14:paraId="7094527F" w14:textId="77777777" w:rsidTr="00771980">
        <w:tc>
          <w:tcPr>
            <w:tcW w:w="958" w:type="pct"/>
            <w:shd w:val="clear" w:color="auto" w:fill="auto"/>
            <w:tcMar>
              <w:left w:w="93" w:type="dxa"/>
            </w:tcMar>
          </w:tcPr>
          <w:p w14:paraId="42CCB92C" w14:textId="77777777" w:rsidR="006515C3" w:rsidRDefault="00D756D3">
            <w:pPr>
              <w:jc w:val="both"/>
              <w:rPr>
                <w:lang w:val="en-GB"/>
              </w:rPr>
            </w:pPr>
            <w:r>
              <w:rPr>
                <w:lang w:val="en-GB"/>
              </w:rPr>
              <w:t>NSI</w:t>
            </w:r>
          </w:p>
        </w:tc>
        <w:tc>
          <w:tcPr>
            <w:tcW w:w="4042" w:type="pct"/>
            <w:shd w:val="clear" w:color="auto" w:fill="auto"/>
            <w:tcMar>
              <w:left w:w="93" w:type="dxa"/>
            </w:tcMar>
          </w:tcPr>
          <w:p w14:paraId="42E89B22" w14:textId="77777777" w:rsidR="006515C3" w:rsidRDefault="00D756D3">
            <w:pPr>
              <w:jc w:val="both"/>
              <w:rPr>
                <w:lang w:val="en-GB"/>
              </w:rPr>
            </w:pPr>
            <w:r>
              <w:rPr>
                <w:color w:val="000000"/>
              </w:rPr>
              <w:t xml:space="preserve">komunalno, socialno-tržen, marn, božičnica, zidanica, egalitaren, krščanski, espejevec, fantastičen, ekstrapolacija, planšarija, medparlamentaren, kamnik, demografija, kapica, bundestag, podonavski, bajuk, samoprispevek, vinogradnik, razlastiti, vipavski, prijateljstvo, kanalizacija, aksiom, pomurje, bogataš, ferenc, parcelacija, optimirati, oljčnik, komenda, polnost, vrtalec, ozp, pomurski, ikt, simulirati, dimniški, parlamentarec, podčrtovati, artikulirati, obžalovati, omizje, cerknica, polčas, ginijev, zbirno-reciklažen, brutalno, prekladanje, širokogruden, absorpcijski, šinko, dolenjsko, lestev, vodovod, rodnost, traktor, notranjska, opn, posekan, vinograd, zaraščati, odvajanje, loža, kristjan, davno, regresen, lovrenčič, firefox, parcela, akrapovič, obdelovati, obratovalnica, zpn, terezija, mihael, odlašati, peskovci, vamp, notranjski, ovs, copatek, veselica, upniški, penzija, hala, digitalen, </w:t>
            </w:r>
            <w:r>
              <w:rPr>
                <w:color w:val="000000"/>
              </w:rPr>
              <w:lastRenderedPageBreak/>
              <w:t>goljuf, identifikacijski, mohar, postoriti, goveji, prirasti, splačati, samooskrba, prazniti, odstaven, todorić, pozor</w:t>
            </w:r>
          </w:p>
        </w:tc>
      </w:tr>
      <w:tr w:rsidR="006515C3" w14:paraId="5D430844" w14:textId="77777777" w:rsidTr="00771980">
        <w:tc>
          <w:tcPr>
            <w:tcW w:w="958" w:type="pct"/>
            <w:shd w:val="clear" w:color="auto" w:fill="auto"/>
            <w:tcMar>
              <w:left w:w="93" w:type="dxa"/>
            </w:tcMar>
          </w:tcPr>
          <w:p w14:paraId="052DC89A" w14:textId="77777777" w:rsidR="006515C3" w:rsidRDefault="00D756D3">
            <w:pPr>
              <w:jc w:val="both"/>
              <w:rPr>
                <w:lang w:val="en-GB"/>
              </w:rPr>
            </w:pPr>
            <w:r>
              <w:rPr>
                <w:lang w:val="en-GB"/>
              </w:rPr>
              <w:lastRenderedPageBreak/>
              <w:t>Levica</w:t>
            </w:r>
          </w:p>
        </w:tc>
        <w:tc>
          <w:tcPr>
            <w:tcW w:w="4042" w:type="pct"/>
            <w:shd w:val="clear" w:color="auto" w:fill="auto"/>
            <w:tcMar>
              <w:left w:w="93" w:type="dxa"/>
            </w:tcMar>
          </w:tcPr>
          <w:p w14:paraId="4875762A" w14:textId="77777777" w:rsidR="006515C3" w:rsidRDefault="00D756D3">
            <w:pPr>
              <w:jc w:val="both"/>
              <w:rPr>
                <w:lang w:val="en-GB"/>
              </w:rPr>
            </w:pPr>
            <w:r>
              <w:rPr>
                <w:color w:val="000000"/>
              </w:rPr>
              <w:t>penez, tuliti, vračljivost, ubesedovati, onkraj, bajta, neoliberalen, prečiti, nemara, ducat, socialist, delavski, imperialističen, zvrniti, desnica, navsezadnje, blazen, sociolog, šiht, soupravljanje, zategovanje, mandarin, kapitalizem, strokovec, šlamastika, blazno, kapitalističen, tovarišica, ubesedovanje, revizionizem, prekarnost, vzdržan, gazda, profit, sodržavljanka, izkoriščevalski, represija, protisocialen, nabijati, prekaren, metafora, soodločanje, periferen, agregaten, cinkarna, rezilen, mezda, amandmiranje, demokratizacija, ips, efektivno, natov, levica, belokranjec, bučka, zaposlovalec, izhajajoč, reven, požegnati, profiten, marof, ics, minimalec, podrejati, imperializem, kapitalist, silno, prekarizacija, odpustek, sodržavljan, noveliranje, versus, zvo, bolgarski, zastraševanje, informatičen, metaforično, režati, razreden, ciničen, striči, ropotati, korporacija, rasizem, redistributiven, pregrevanje, trade, rez, omv, prekeren, deregulacija, štacuna, grosist, znoreti, penzion, oligopolen, jahati, fevdalizacija, sočasno, prečenje</w:t>
            </w:r>
          </w:p>
        </w:tc>
      </w:tr>
      <w:tr w:rsidR="006515C3" w14:paraId="2014713B" w14:textId="77777777" w:rsidTr="00771980">
        <w:tc>
          <w:tcPr>
            <w:tcW w:w="958" w:type="pct"/>
            <w:shd w:val="clear" w:color="auto" w:fill="auto"/>
            <w:tcMar>
              <w:left w:w="93" w:type="dxa"/>
            </w:tcMar>
          </w:tcPr>
          <w:p w14:paraId="6FA0FED4" w14:textId="77777777" w:rsidR="006515C3" w:rsidRDefault="00D756D3">
            <w:pPr>
              <w:jc w:val="both"/>
              <w:rPr>
                <w:lang w:val="en-GB"/>
              </w:rPr>
            </w:pPr>
            <w:r>
              <w:rPr>
                <w:lang w:val="en-GB"/>
              </w:rPr>
              <w:t>SAB</w:t>
            </w:r>
          </w:p>
        </w:tc>
        <w:tc>
          <w:tcPr>
            <w:tcW w:w="4042" w:type="pct"/>
            <w:shd w:val="clear" w:color="auto" w:fill="auto"/>
            <w:tcMar>
              <w:left w:w="93" w:type="dxa"/>
            </w:tcMar>
          </w:tcPr>
          <w:p w14:paraId="0E5CFAF6" w14:textId="77777777" w:rsidR="006515C3" w:rsidRDefault="00D756D3">
            <w:pPr>
              <w:jc w:val="both"/>
              <w:rPr>
                <w:lang w:val="en-GB"/>
              </w:rPr>
            </w:pPr>
            <w:r>
              <w:rPr>
                <w:color w:val="000000"/>
              </w:rPr>
              <w:t>svojevrsten, večnost, mvk, pooblaščati, that's, diskvalifikacija, prekleto, bla, resnica, fakt, naglas, odpoklic, zavezništvo, minis, četrten, trapast, istrabenz, zasebništvo, zamah, dvokrožen, ramšakov, diskvalificirati, športnica, drk, štos, cetera, ups, nedostojno, redarski, strojan, nijz, proporcionalen, ma, evtanazija, zanič, bloudkov, etc, mv, vsakič, naturalizacija, zamera, nor, listnica, smešiti, dispečiranje, diskusija, strašansko, nefer, diskutirati, regres, sprevržen, r., zavrtanik, večen, hiv, nekorektno, ubežati, imperativen, presedan, prastrah, dinozaver, halo, ekstremističen, rimskokatoliški, mvk-, namenoma, zmazek, gedrih, somalijski, zamahniti, nonstop, kostanjevec, policaj, domišljati, prohibicija, znakoven, paradoks, barantati, et, hecen, močvirnik, avans, nametati, preprosto, prepričevati, podžupan, traparija, kričati, ekstra, non-stop, telovadba, stefanovič, el-zoheiry, ničkolikokrat, kozlarija, prvenstvo, boh, domišljija, rešpektiram</w:t>
            </w:r>
          </w:p>
        </w:tc>
      </w:tr>
    </w:tbl>
    <w:p w14:paraId="4B48B14F" w14:textId="77777777" w:rsidR="006515C3" w:rsidRDefault="00D756D3">
      <w:pPr>
        <w:spacing w:line="360" w:lineRule="auto"/>
        <w:jc w:val="center"/>
        <w:rPr>
          <w:lang w:val="en-GB"/>
        </w:rPr>
      </w:pPr>
      <w:r>
        <w:rPr>
          <w:lang w:val="en-GB"/>
        </w:rPr>
        <w:t>Table 11: 100 top-ranking keywords per political party, taking into account lowercased lemmas, computed against the rest of the Parlameter corpus and sorted according to their keyness score.</w:t>
      </w:r>
    </w:p>
    <w:p w14:paraId="3EC70B7A" w14:textId="77777777" w:rsidR="006515C3" w:rsidRDefault="006515C3">
      <w:pPr>
        <w:spacing w:line="360" w:lineRule="auto"/>
        <w:jc w:val="both"/>
        <w:rPr>
          <w:lang w:val="en-GB"/>
        </w:rPr>
      </w:pPr>
    </w:p>
    <w:p w14:paraId="751010BF" w14:textId="77777777" w:rsidR="00F26B24" w:rsidRDefault="00D756D3">
      <w:pPr>
        <w:spacing w:line="360" w:lineRule="auto"/>
        <w:jc w:val="center"/>
      </w:pPr>
      <w:r>
        <w:rPr>
          <w:b/>
          <w:lang w:val="en-GB"/>
        </w:rPr>
        <w:t>4.6</w:t>
      </w:r>
      <w:r w:rsidR="00A351E3">
        <w:rPr>
          <w:b/>
          <w:lang w:val="en-GB"/>
        </w:rPr>
        <w:t>.</w:t>
      </w:r>
      <w:r>
        <w:rPr>
          <w:b/>
          <w:lang w:val="en-GB"/>
        </w:rPr>
        <w:t xml:space="preserve"> </w:t>
      </w:r>
      <w:commentRangeStart w:id="14"/>
      <w:r w:rsidRPr="00771980">
        <w:rPr>
          <w:b/>
          <w:i/>
          <w:lang w:val="en-GB"/>
        </w:rPr>
        <w:t>The zeitgeist of ParlaMeter</w:t>
      </w:r>
      <w:commentRangeEnd w:id="14"/>
      <w:r w:rsidR="00DE3C07">
        <w:rPr>
          <w:rStyle w:val="CommentReference"/>
        </w:rPr>
        <w:commentReference w:id="14"/>
      </w:r>
    </w:p>
    <w:p w14:paraId="045F6FE5" w14:textId="77777777" w:rsidR="006515C3" w:rsidRDefault="00F26B24">
      <w:pPr>
        <w:spacing w:line="360" w:lineRule="auto"/>
        <w:jc w:val="both"/>
        <w:rPr>
          <w:lang w:val="en-GB"/>
        </w:rPr>
      </w:pPr>
      <w:r>
        <w:rPr>
          <w:lang w:val="en-GB"/>
        </w:rPr>
        <w:tab/>
      </w:r>
      <w:r w:rsidR="00D756D3">
        <w:rPr>
          <w:lang w:val="en-GB"/>
        </w:rPr>
        <w:t>Finally, we observe the zeitgeist of the Parlameter corpus by comparing it with its older and smaller cousin, the SlovParl corpus, which contains material from the period of Slovenia’s independence (1990-1992). First, we created keyword lists with each of the two corpora acting as a focus and a reference corpus. We then manually classified 100 top-ranking keywords into the same categories as in Section 4.1, with the following additional categories:</w:t>
      </w:r>
    </w:p>
    <w:p w14:paraId="5C544515" w14:textId="77777777" w:rsidR="006515C3" w:rsidRDefault="00D756D3">
      <w:pPr>
        <w:pStyle w:val="ListParagraph"/>
        <w:numPr>
          <w:ilvl w:val="0"/>
          <w:numId w:val="4"/>
        </w:numPr>
        <w:spacing w:line="360" w:lineRule="auto"/>
        <w:jc w:val="both"/>
        <w:rPr>
          <w:lang w:val="en-GB"/>
        </w:rPr>
      </w:pPr>
      <w:r>
        <w:rPr>
          <w:lang w:val="en-GB"/>
        </w:rPr>
        <w:lastRenderedPageBreak/>
        <w:t>abbreviations (</w:t>
      </w:r>
      <w:r>
        <w:rPr>
          <w:i/>
          <w:lang w:val="en-GB"/>
        </w:rPr>
        <w:t>etc., Mr.</w:t>
      </w:r>
      <w:r>
        <w:rPr>
          <w:lang w:val="en-GB"/>
        </w:rPr>
        <w:t>), which were in use in the SlovParl but are no longer the convention in the ParlaMeter transcriptions of the parliamentary sessions</w:t>
      </w:r>
    </w:p>
    <w:p w14:paraId="27EB2CDE" w14:textId="77777777" w:rsidR="006515C3" w:rsidRDefault="00D756D3">
      <w:pPr>
        <w:pStyle w:val="ListParagraph"/>
        <w:numPr>
          <w:ilvl w:val="0"/>
          <w:numId w:val="4"/>
        </w:numPr>
        <w:spacing w:line="360" w:lineRule="auto"/>
        <w:jc w:val="both"/>
        <w:rPr>
          <w:lang w:val="en-GB"/>
        </w:rPr>
      </w:pPr>
      <w:r>
        <w:rPr>
          <w:lang w:val="en-GB"/>
        </w:rPr>
        <w:t>IT vocabulary (</w:t>
      </w:r>
      <w:r>
        <w:rPr>
          <w:i/>
          <w:lang w:val="en-GB"/>
        </w:rPr>
        <w:t>internet, web</w:t>
      </w:r>
      <w:r>
        <w:rPr>
          <w:lang w:val="en-GB"/>
        </w:rPr>
        <w:t>), which at the time of SlovParl was not yet widespread.</w:t>
      </w:r>
    </w:p>
    <w:p w14:paraId="04250C41" w14:textId="77777777" w:rsidR="00C232F1" w:rsidRDefault="00C232F1" w:rsidP="00C232F1">
      <w:pPr>
        <w:pStyle w:val="ListParagraph"/>
        <w:spacing w:line="360" w:lineRule="auto"/>
        <w:jc w:val="both"/>
        <w:rPr>
          <w:lang w:val="en-GB"/>
        </w:rPr>
      </w:pPr>
    </w:p>
    <w:p w14:paraId="1C53D7A8" w14:textId="77777777" w:rsidR="006515C3" w:rsidRDefault="00D756D3" w:rsidP="00C232F1">
      <w:pPr>
        <w:spacing w:line="360" w:lineRule="auto"/>
        <w:ind w:firstLine="720"/>
        <w:jc w:val="both"/>
        <w:rPr>
          <w:lang w:val="en-GB"/>
        </w:rPr>
      </w:pPr>
      <w:r>
        <w:rPr>
          <w:lang w:val="en-GB"/>
        </w:rPr>
        <w:t>If we disregard the differences in the mentions of the active politicians in the two periods, which are the most frequent category, most of the top-ranking keywords in both corpora belong to procedural and legal issues, which are clearly different in a newly established state and a state integrated in the EU (see Tables 12 and 13). Apart from that, many more topics are identified in the Parlameter corpus, such as economy and technology, foreign affairs and health, which again is not surprising as a well-established state will need to take care of a full spectrum of issues.</w:t>
      </w:r>
    </w:p>
    <w:p w14:paraId="57850ACB" w14:textId="77777777" w:rsidR="006515C3" w:rsidRDefault="006515C3">
      <w:pPr>
        <w:spacing w:line="360" w:lineRule="auto"/>
        <w:jc w:val="both"/>
        <w:rPr>
          <w:lang w:val="en-GB"/>
        </w:rPr>
      </w:pPr>
    </w:p>
    <w:tbl>
      <w:tblPr>
        <w:tblW w:w="55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598"/>
        <w:gridCol w:w="1544"/>
        <w:gridCol w:w="1440"/>
      </w:tblGrid>
      <w:tr w:rsidR="006515C3" w14:paraId="3E82911B"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5FBE185" w14:textId="77777777" w:rsidR="006515C3" w:rsidRDefault="00D756D3">
            <w:pPr>
              <w:rPr>
                <w:color w:val="000000"/>
              </w:rPr>
            </w:pPr>
            <w:r>
              <w:rPr>
                <w:color w:val="000000"/>
              </w:rPr>
              <w:t>Topic</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B0761A4" w14:textId="77777777" w:rsidR="006515C3" w:rsidRDefault="00D756D3">
            <w:pPr>
              <w:rPr>
                <w:color w:val="000000"/>
              </w:rPr>
            </w:pPr>
            <w:r>
              <w:rPr>
                <w:color w:val="000000"/>
              </w:rPr>
              <w:t>ParlaMeter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5399E80" w14:textId="77777777" w:rsidR="006515C3" w:rsidRDefault="00D756D3">
            <w:pPr>
              <w:rPr>
                <w:color w:val="000000"/>
              </w:rPr>
            </w:pPr>
            <w:r>
              <w:rPr>
                <w:color w:val="000000"/>
              </w:rPr>
              <w:t>SlovParl</w:t>
            </w:r>
          </w:p>
        </w:tc>
      </w:tr>
      <w:tr w:rsidR="006515C3" w14:paraId="48681024"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2059559" w14:textId="77777777" w:rsidR="006515C3" w:rsidRDefault="00D756D3">
            <w:pPr>
              <w:rPr>
                <w:color w:val="000000"/>
              </w:rPr>
            </w:pPr>
            <w:r>
              <w:rPr>
                <w:color w:val="000000"/>
              </w:rPr>
              <w:t>abbreviation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B3F3753" w14:textId="77777777"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33A2346" w14:textId="77777777" w:rsidR="006515C3" w:rsidRDefault="00D756D3">
            <w:pPr>
              <w:jc w:val="right"/>
              <w:rPr>
                <w:color w:val="000000"/>
              </w:rPr>
            </w:pPr>
            <w:r>
              <w:rPr>
                <w:color w:val="000000"/>
              </w:rPr>
              <w:t>3</w:t>
            </w:r>
          </w:p>
        </w:tc>
      </w:tr>
      <w:tr w:rsidR="006515C3" w14:paraId="23DAC042"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B401B81" w14:textId="77777777" w:rsidR="006515C3" w:rsidRDefault="00D756D3">
            <w:pPr>
              <w:rPr>
                <w:color w:val="000000"/>
              </w:rPr>
            </w:pPr>
            <w:r>
              <w:rPr>
                <w:color w:val="000000"/>
              </w:rPr>
              <w:t>defence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56C0951" w14:textId="77777777"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CAE4004" w14:textId="77777777" w:rsidR="006515C3" w:rsidRDefault="00D756D3">
            <w:pPr>
              <w:jc w:val="right"/>
              <w:rPr>
                <w:color w:val="000000"/>
              </w:rPr>
            </w:pPr>
            <w:r>
              <w:rPr>
                <w:color w:val="000000"/>
              </w:rPr>
              <w:t>1</w:t>
            </w:r>
          </w:p>
        </w:tc>
      </w:tr>
      <w:tr w:rsidR="006515C3" w14:paraId="759566C3"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A0E5F8C" w14:textId="77777777" w:rsidR="006515C3" w:rsidRDefault="00D756D3">
            <w:pPr>
              <w:rPr>
                <w:color w:val="000000"/>
              </w:rPr>
            </w:pPr>
            <w:r>
              <w:rPr>
                <w:color w:val="000000"/>
              </w:rPr>
              <w:t>economy &amp; technology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47440D9" w14:textId="77777777" w:rsidR="006515C3" w:rsidRDefault="00D756D3">
            <w:pPr>
              <w:jc w:val="right"/>
              <w:rPr>
                <w:color w:val="000000"/>
              </w:rPr>
            </w:pPr>
            <w:r>
              <w:rPr>
                <w:color w:val="000000"/>
              </w:rPr>
              <w:t>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AE88724" w14:textId="77777777" w:rsidR="006515C3" w:rsidRDefault="00D756D3">
            <w:pPr>
              <w:jc w:val="right"/>
              <w:rPr>
                <w:color w:val="000000"/>
              </w:rPr>
            </w:pPr>
            <w:r>
              <w:rPr>
                <w:color w:val="000000"/>
              </w:rPr>
              <w:t>2</w:t>
            </w:r>
          </w:p>
        </w:tc>
      </w:tr>
      <w:tr w:rsidR="006515C3" w14:paraId="51006374"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F943C40" w14:textId="77777777" w:rsidR="006515C3" w:rsidRDefault="00D756D3">
            <w:pPr>
              <w:rPr>
                <w:color w:val="000000"/>
              </w:rPr>
            </w:pPr>
            <w:r>
              <w:rPr>
                <w:color w:val="000000"/>
              </w:rPr>
              <w:t>education</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4D8555D" w14:textId="77777777"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A4FC334" w14:textId="77777777" w:rsidR="006515C3" w:rsidRDefault="00D756D3">
            <w:pPr>
              <w:jc w:val="right"/>
              <w:rPr>
                <w:color w:val="000000"/>
              </w:rPr>
            </w:pPr>
            <w:r>
              <w:rPr>
                <w:color w:val="000000"/>
              </w:rPr>
              <w:t>0</w:t>
            </w:r>
          </w:p>
        </w:tc>
      </w:tr>
      <w:tr w:rsidR="006515C3" w14:paraId="6CD0FBCF"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6F43083" w14:textId="77777777" w:rsidR="006515C3" w:rsidRDefault="00D756D3">
            <w:pPr>
              <w:rPr>
                <w:color w:val="000000"/>
              </w:rPr>
            </w:pPr>
            <w:r>
              <w:rPr>
                <w:color w:val="000000"/>
              </w:rPr>
              <w:t>environment &amp; spatial planning</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0F5BD20"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E653C8E" w14:textId="77777777" w:rsidR="006515C3" w:rsidRDefault="00D756D3">
            <w:pPr>
              <w:jc w:val="right"/>
              <w:rPr>
                <w:color w:val="000000"/>
              </w:rPr>
            </w:pPr>
            <w:r>
              <w:rPr>
                <w:color w:val="000000"/>
              </w:rPr>
              <w:t>0</w:t>
            </w:r>
          </w:p>
        </w:tc>
      </w:tr>
      <w:tr w:rsidR="006515C3" w14:paraId="77BB5A76"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8592771" w14:textId="77777777" w:rsidR="006515C3" w:rsidRDefault="00D756D3">
            <w:pPr>
              <w:rPr>
                <w:color w:val="000000"/>
              </w:rPr>
            </w:pPr>
            <w:r>
              <w:rPr>
                <w:color w:val="000000"/>
              </w:rPr>
              <w:t>finance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F4ADB9C" w14:textId="77777777" w:rsidR="006515C3" w:rsidRDefault="00D756D3">
            <w:pPr>
              <w:jc w:val="right"/>
              <w:rPr>
                <w:color w:val="000000"/>
              </w:rPr>
            </w:pPr>
            <w:r>
              <w:rPr>
                <w:color w:val="000000"/>
              </w:rPr>
              <w:t>12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5D7ED66" w14:textId="77777777" w:rsidR="006515C3" w:rsidRDefault="00D756D3">
            <w:pPr>
              <w:jc w:val="right"/>
              <w:rPr>
                <w:color w:val="000000"/>
              </w:rPr>
            </w:pPr>
            <w:r>
              <w:rPr>
                <w:color w:val="000000"/>
              </w:rPr>
              <w:t>7</w:t>
            </w:r>
          </w:p>
        </w:tc>
      </w:tr>
      <w:tr w:rsidR="006515C3" w14:paraId="1E535073"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98A5D2C" w14:textId="77777777" w:rsidR="006515C3" w:rsidRDefault="00D756D3">
            <w:pPr>
              <w:rPr>
                <w:color w:val="000000"/>
              </w:rPr>
            </w:pPr>
            <w:r>
              <w:rPr>
                <w:color w:val="000000"/>
              </w:rPr>
              <w:t>foreign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C254802" w14:textId="77777777"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D486B90" w14:textId="77777777" w:rsidR="006515C3" w:rsidRDefault="00D756D3">
            <w:pPr>
              <w:jc w:val="right"/>
              <w:rPr>
                <w:color w:val="000000"/>
              </w:rPr>
            </w:pPr>
            <w:r>
              <w:rPr>
                <w:color w:val="000000"/>
              </w:rPr>
              <w:t>0</w:t>
            </w:r>
          </w:p>
        </w:tc>
      </w:tr>
      <w:tr w:rsidR="006515C3" w14:paraId="6A68E0B8"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D421D25" w14:textId="77777777" w:rsidR="006515C3" w:rsidRDefault="00D756D3">
            <w:pPr>
              <w:rPr>
                <w:color w:val="000000"/>
              </w:rPr>
            </w:pPr>
            <w:r>
              <w:rPr>
                <w:color w:val="000000"/>
              </w:rPr>
              <w:t>health</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C651EAF" w14:textId="77777777" w:rsidR="006515C3" w:rsidRDefault="00D756D3">
            <w:pPr>
              <w:jc w:val="right"/>
              <w:rPr>
                <w:color w:val="000000"/>
              </w:rPr>
            </w:pPr>
            <w:r>
              <w:rPr>
                <w:color w:val="000000"/>
              </w:rPr>
              <w:t>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E56FE5B" w14:textId="77777777" w:rsidR="006515C3" w:rsidRDefault="00D756D3">
            <w:pPr>
              <w:jc w:val="right"/>
              <w:rPr>
                <w:color w:val="000000"/>
              </w:rPr>
            </w:pPr>
            <w:r>
              <w:rPr>
                <w:color w:val="000000"/>
              </w:rPr>
              <w:t>0</w:t>
            </w:r>
          </w:p>
        </w:tc>
      </w:tr>
      <w:tr w:rsidR="006515C3" w14:paraId="57611B88"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481CFD4" w14:textId="77777777" w:rsidR="006515C3" w:rsidRDefault="00D756D3">
            <w:pPr>
              <w:rPr>
                <w:color w:val="000000"/>
              </w:rPr>
            </w:pPr>
            <w:r>
              <w:rPr>
                <w:color w:val="000000"/>
              </w:rPr>
              <w:t>multiple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30EE1D1" w14:textId="77777777" w:rsidR="006515C3" w:rsidRDefault="00D756D3">
            <w:pPr>
              <w:jc w:val="right"/>
              <w:rPr>
                <w:color w:val="000000"/>
              </w:rPr>
            </w:pPr>
            <w:r>
              <w:rPr>
                <w:color w:val="000000"/>
              </w:rPr>
              <w:t>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CF9D4AF" w14:textId="77777777" w:rsidR="006515C3" w:rsidRDefault="00D756D3">
            <w:pPr>
              <w:jc w:val="right"/>
              <w:rPr>
                <w:color w:val="000000"/>
              </w:rPr>
            </w:pPr>
            <w:r>
              <w:rPr>
                <w:color w:val="000000"/>
              </w:rPr>
              <w:t>1</w:t>
            </w:r>
          </w:p>
        </w:tc>
      </w:tr>
      <w:tr w:rsidR="006515C3" w14:paraId="05D25789"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36A2811" w14:textId="77777777" w:rsidR="006515C3" w:rsidRDefault="00D756D3">
            <w:pPr>
              <w:rPr>
                <w:color w:val="000000"/>
              </w:rPr>
            </w:pPr>
            <w:r>
              <w:rPr>
                <w:color w:val="000000"/>
              </w:rPr>
              <w:t>informal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A8FF116"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F20BBD2" w14:textId="77777777" w:rsidR="006515C3" w:rsidRDefault="00D756D3">
            <w:pPr>
              <w:jc w:val="right"/>
              <w:rPr>
                <w:color w:val="000000"/>
              </w:rPr>
            </w:pPr>
            <w:r>
              <w:rPr>
                <w:color w:val="000000"/>
              </w:rPr>
              <w:t>0</w:t>
            </w:r>
          </w:p>
        </w:tc>
      </w:tr>
      <w:tr w:rsidR="006515C3" w14:paraId="03AB4CF9"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174D9FD" w14:textId="77777777" w:rsidR="006515C3" w:rsidRDefault="00D756D3">
            <w:pPr>
              <w:rPr>
                <w:color w:val="000000"/>
              </w:rPr>
            </w:pPr>
            <w:r>
              <w:rPr>
                <w:color w:val="000000"/>
              </w:rPr>
              <w:t>infrastructure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ADBBA18" w14:textId="77777777"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A7EF5DF" w14:textId="77777777" w:rsidR="006515C3" w:rsidRDefault="00D756D3">
            <w:pPr>
              <w:jc w:val="right"/>
              <w:rPr>
                <w:color w:val="000000"/>
              </w:rPr>
            </w:pPr>
            <w:r>
              <w:rPr>
                <w:color w:val="000000"/>
              </w:rPr>
              <w:t>0</w:t>
            </w:r>
          </w:p>
        </w:tc>
      </w:tr>
      <w:tr w:rsidR="006515C3" w14:paraId="1632F7CF"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DB4A194" w14:textId="77777777" w:rsidR="006515C3" w:rsidRDefault="00D756D3">
            <w:pPr>
              <w:rPr>
                <w:color w:val="000000"/>
              </w:rPr>
            </w:pPr>
            <w:r>
              <w:rPr>
                <w:color w:val="000000"/>
              </w:rPr>
              <w:t>interior</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5A7A2A6"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B17AC1F" w14:textId="77777777" w:rsidR="006515C3" w:rsidRDefault="00D756D3">
            <w:pPr>
              <w:jc w:val="right"/>
              <w:rPr>
                <w:color w:val="000000"/>
              </w:rPr>
            </w:pPr>
            <w:r>
              <w:rPr>
                <w:color w:val="000000"/>
              </w:rPr>
              <w:t>0</w:t>
            </w:r>
          </w:p>
        </w:tc>
      </w:tr>
      <w:tr w:rsidR="006515C3" w14:paraId="7F95C0AF"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C596BCF" w14:textId="77777777" w:rsidR="006515C3" w:rsidRDefault="00D756D3">
            <w:pPr>
              <w:rPr>
                <w:color w:val="000000"/>
              </w:rPr>
            </w:pPr>
            <w:r>
              <w:rPr>
                <w:color w:val="000000"/>
              </w:rPr>
              <w:t>it vocabulary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D89B319" w14:textId="77777777" w:rsidR="006515C3" w:rsidRDefault="00D756D3">
            <w:pPr>
              <w:jc w:val="right"/>
              <w:rPr>
                <w:color w:val="000000"/>
              </w:rPr>
            </w:pPr>
            <w:r>
              <w:rPr>
                <w:color w:val="000000"/>
              </w:rPr>
              <w:t>2</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6A8AA30" w14:textId="77777777" w:rsidR="006515C3" w:rsidRDefault="00D756D3">
            <w:pPr>
              <w:jc w:val="right"/>
              <w:rPr>
                <w:color w:val="000000"/>
              </w:rPr>
            </w:pPr>
            <w:r>
              <w:rPr>
                <w:color w:val="000000"/>
              </w:rPr>
              <w:t>0</w:t>
            </w:r>
          </w:p>
        </w:tc>
      </w:tr>
      <w:tr w:rsidR="006515C3" w14:paraId="0697F475"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2F0E0431" w14:textId="77777777" w:rsidR="006515C3" w:rsidRDefault="00D756D3">
            <w:pPr>
              <w:rPr>
                <w:color w:val="000000"/>
              </w:rPr>
            </w:pPr>
            <w:r>
              <w:rPr>
                <w:color w:val="000000"/>
              </w:rPr>
              <w:t>justice</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7C3A723" w14:textId="77777777" w:rsidR="006515C3" w:rsidRDefault="00D756D3">
            <w:pPr>
              <w:jc w:val="right"/>
              <w:rPr>
                <w:color w:val="000000"/>
              </w:rPr>
            </w:pPr>
            <w:r>
              <w:rPr>
                <w:color w:val="000000"/>
              </w:rPr>
              <w:t>1</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7EFD3AA" w14:textId="77777777" w:rsidR="006515C3" w:rsidRDefault="00D756D3">
            <w:pPr>
              <w:jc w:val="right"/>
              <w:rPr>
                <w:color w:val="000000"/>
              </w:rPr>
            </w:pPr>
            <w:r>
              <w:rPr>
                <w:color w:val="000000"/>
              </w:rPr>
              <w:t>0</w:t>
            </w:r>
          </w:p>
        </w:tc>
      </w:tr>
      <w:tr w:rsidR="006515C3" w14:paraId="0056785B"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E89DBDD" w14:textId="77777777" w:rsidR="006515C3" w:rsidRDefault="00D756D3">
            <w:pPr>
              <w:rPr>
                <w:color w:val="000000"/>
              </w:rPr>
            </w:pPr>
            <w:r>
              <w:rPr>
                <w:color w:val="000000"/>
              </w:rPr>
              <w:t>labour, family &amp; social affairs</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9C458F8" w14:textId="77777777" w:rsidR="006515C3" w:rsidRDefault="00D756D3">
            <w:pPr>
              <w:jc w:val="right"/>
              <w:rPr>
                <w:color w:val="000000"/>
              </w:rPr>
            </w:pPr>
            <w:r>
              <w:rPr>
                <w:color w:val="000000"/>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C95F7F6" w14:textId="77777777" w:rsidR="006515C3" w:rsidRDefault="00D756D3">
            <w:pPr>
              <w:jc w:val="right"/>
              <w:rPr>
                <w:color w:val="000000"/>
              </w:rPr>
            </w:pPr>
            <w:r>
              <w:rPr>
                <w:color w:val="000000"/>
              </w:rPr>
              <w:t>0</w:t>
            </w:r>
          </w:p>
        </w:tc>
      </w:tr>
      <w:tr w:rsidR="006515C3" w14:paraId="29A70A86"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053E253" w14:textId="77777777" w:rsidR="006515C3" w:rsidRDefault="00D756D3">
            <w:pPr>
              <w:rPr>
                <w:color w:val="000000"/>
              </w:rPr>
            </w:pPr>
            <w:r>
              <w:rPr>
                <w:color w:val="000000"/>
              </w:rPr>
              <w:t>legal/procedural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D1E4485" w14:textId="77777777" w:rsidR="006515C3" w:rsidRDefault="00D756D3">
            <w:pPr>
              <w:jc w:val="right"/>
              <w:rPr>
                <w:color w:val="000000"/>
              </w:rPr>
            </w:pPr>
            <w:r>
              <w:rPr>
                <w:color w:val="000000"/>
              </w:rPr>
              <w:t>14</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D379DA2" w14:textId="77777777" w:rsidR="006515C3" w:rsidRDefault="00D756D3">
            <w:pPr>
              <w:jc w:val="right"/>
              <w:rPr>
                <w:color w:val="000000"/>
              </w:rPr>
            </w:pPr>
            <w:r>
              <w:rPr>
                <w:color w:val="000000"/>
              </w:rPr>
              <w:t>21</w:t>
            </w:r>
          </w:p>
        </w:tc>
      </w:tr>
      <w:tr w:rsidR="006515C3" w14:paraId="44D595B3"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84B72C7" w14:textId="77777777" w:rsidR="006515C3" w:rsidRDefault="00D756D3">
            <w:pPr>
              <w:rPr>
                <w:color w:val="000000"/>
              </w:rPr>
            </w:pPr>
            <w:r>
              <w:rPr>
                <w:color w:val="000000"/>
              </w:rPr>
              <w:t>politician/party</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17EE354" w14:textId="77777777" w:rsidR="006515C3" w:rsidRDefault="00D756D3">
            <w:pPr>
              <w:jc w:val="right"/>
              <w:rPr>
                <w:color w:val="000000"/>
              </w:rPr>
            </w:pPr>
            <w:r>
              <w:rPr>
                <w:color w:val="000000"/>
              </w:rPr>
              <w:t>46</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0BE3FFB6" w14:textId="77777777" w:rsidR="006515C3" w:rsidRDefault="00D756D3">
            <w:pPr>
              <w:jc w:val="right"/>
              <w:rPr>
                <w:color w:val="000000"/>
              </w:rPr>
            </w:pPr>
            <w:r>
              <w:rPr>
                <w:color w:val="000000"/>
              </w:rPr>
              <w:t>65</w:t>
            </w:r>
          </w:p>
        </w:tc>
      </w:tr>
      <w:tr w:rsidR="006515C3" w14:paraId="01ECE8D9" w14:textId="77777777">
        <w:trPr>
          <w:trHeight w:val="320"/>
          <w:jc w:val="center"/>
        </w:trPr>
        <w:tc>
          <w:tcPr>
            <w:tcW w:w="2598"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50DCD0CA" w14:textId="77777777" w:rsidR="006515C3" w:rsidRDefault="00D756D3">
            <w:pPr>
              <w:rPr>
                <w:color w:val="000000"/>
              </w:rPr>
            </w:pPr>
            <w:r>
              <w:rPr>
                <w:color w:val="000000"/>
              </w:rPr>
              <w:t>Total</w:t>
            </w:r>
          </w:p>
        </w:tc>
        <w:tc>
          <w:tcPr>
            <w:tcW w:w="1544"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4242AA47" w14:textId="77777777" w:rsidR="006515C3" w:rsidRDefault="00D756D3">
            <w:pPr>
              <w:jc w:val="right"/>
              <w:rPr>
                <w:color w:val="000000"/>
              </w:rPr>
            </w:pPr>
            <w:r>
              <w:rPr>
                <w:color w:val="000000"/>
              </w:rPr>
              <w:t>100</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28B37EB" w14:textId="77777777" w:rsidR="006515C3" w:rsidRDefault="00D756D3">
            <w:pPr>
              <w:jc w:val="right"/>
              <w:rPr>
                <w:color w:val="000000"/>
              </w:rPr>
            </w:pPr>
            <w:r>
              <w:rPr>
                <w:color w:val="000000"/>
              </w:rPr>
              <w:t>100</w:t>
            </w:r>
          </w:p>
        </w:tc>
      </w:tr>
    </w:tbl>
    <w:p w14:paraId="78AD8254" w14:textId="77777777" w:rsidR="006515C3" w:rsidRDefault="00D756D3">
      <w:pPr>
        <w:spacing w:line="360" w:lineRule="auto"/>
        <w:jc w:val="center"/>
        <w:rPr>
          <w:lang w:val="en-GB"/>
        </w:rPr>
      </w:pPr>
      <w:r>
        <w:rPr>
          <w:lang w:val="en-GB"/>
        </w:rPr>
        <w:t>Table 12: Topics of the 100 top-ranking keywords in Parlameter and SlovParl.</w:t>
      </w:r>
    </w:p>
    <w:p w14:paraId="336DC4E2" w14:textId="77777777" w:rsidR="006515C3" w:rsidRDefault="006515C3">
      <w:pPr>
        <w:spacing w:line="360" w:lineRule="auto"/>
        <w:jc w:val="both"/>
        <w:rPr>
          <w:lang w:val="en-GB"/>
        </w:rPr>
      </w:pPr>
    </w:p>
    <w:tbl>
      <w:tblPr>
        <w:tblStyle w:val="TableGrid"/>
        <w:tblW w:w="5000" w:type="pct"/>
        <w:tblCellMar>
          <w:left w:w="93" w:type="dxa"/>
        </w:tblCellMar>
        <w:tblLook w:val="04A0" w:firstRow="1" w:lastRow="0" w:firstColumn="1" w:lastColumn="0" w:noHBand="0" w:noVBand="1"/>
      </w:tblPr>
      <w:tblGrid>
        <w:gridCol w:w="2495"/>
        <w:gridCol w:w="5801"/>
      </w:tblGrid>
      <w:tr w:rsidR="006515C3" w14:paraId="7F618B96" w14:textId="77777777" w:rsidTr="00771980">
        <w:tc>
          <w:tcPr>
            <w:tcW w:w="1504" w:type="pct"/>
            <w:shd w:val="clear" w:color="auto" w:fill="auto"/>
            <w:tcMar>
              <w:left w:w="93" w:type="dxa"/>
            </w:tcMar>
          </w:tcPr>
          <w:p w14:paraId="1526DFF4" w14:textId="77777777" w:rsidR="006515C3" w:rsidRDefault="00D756D3">
            <w:pPr>
              <w:jc w:val="both"/>
              <w:rPr>
                <w:lang w:val="en-GB"/>
              </w:rPr>
            </w:pPr>
            <w:r>
              <w:rPr>
                <w:lang w:val="en-GB"/>
              </w:rPr>
              <w:t>ParlaMeter</w:t>
            </w:r>
          </w:p>
        </w:tc>
        <w:tc>
          <w:tcPr>
            <w:tcW w:w="3496" w:type="pct"/>
            <w:shd w:val="clear" w:color="auto" w:fill="auto"/>
            <w:tcMar>
              <w:left w:w="93" w:type="dxa"/>
            </w:tcMar>
          </w:tcPr>
          <w:p w14:paraId="0F6A62EB" w14:textId="77777777" w:rsidR="006515C3" w:rsidRDefault="00D756D3">
            <w:pPr>
              <w:jc w:val="both"/>
              <w:rPr>
                <w:b/>
                <w:color w:val="000000"/>
              </w:rPr>
            </w:pPr>
            <w:r>
              <w:rPr>
                <w:color w:val="000000"/>
              </w:rPr>
              <w:t xml:space="preserve">evro, eu, desus, smc, cerar, sdh, dutb, möderndorfer, trček, bratušek, sds, gorenak, spleten, mandatno-volilen, deležnik, koalicijski, kordiš, anja, matej, direktiva, </w:t>
            </w:r>
            <w:r>
              <w:rPr>
                <w:color w:val="000000"/>
              </w:rPr>
              <w:lastRenderedPageBreak/>
              <w:t>postopkovno, kpk, okoljski, kohezijski, javnofinančen, tonin, bdp, veber, naročanje, korupcija, bah, jani, levica, nlb, unija, tanko, migrantski, povprečnina, vatovec, čakalen, pojbič, migrant, varuhinja, prikl, žnidar, šircelj, varuh, zujf, teš, violeta, tomić, mahnič, ddv, digitalen, han, istospolen, lisec, telekom, vrtovec, dars, žibert, novela, globa, zorčič, vajeništvo, godec, trošarina, čuš, okrožen, internet, prvopodpisan, schengenski, matić, trajnosten, gašperšič, jurša, podneben, dz, lipica, lah, podizvajalec, žan, uredba, blagajna, okej, verbič, ferluga, dobovšek, mramor, računski, vraničar, zakonik, ljudmila, nevladen, postopkoven, preiskovalen, direktorat, hanžek, muršič, irgl</w:t>
            </w:r>
          </w:p>
        </w:tc>
      </w:tr>
      <w:tr w:rsidR="006515C3" w14:paraId="568D8E16" w14:textId="77777777" w:rsidTr="00771980">
        <w:tc>
          <w:tcPr>
            <w:tcW w:w="1504" w:type="pct"/>
            <w:shd w:val="clear" w:color="auto" w:fill="auto"/>
            <w:tcMar>
              <w:left w:w="93" w:type="dxa"/>
            </w:tcMar>
          </w:tcPr>
          <w:p w14:paraId="5C34FEDD" w14:textId="77777777" w:rsidR="006515C3" w:rsidRDefault="00D756D3">
            <w:pPr>
              <w:jc w:val="both"/>
              <w:rPr>
                <w:lang w:val="en-GB"/>
              </w:rPr>
            </w:pPr>
            <w:r>
              <w:rPr>
                <w:lang w:val="en-GB"/>
              </w:rPr>
              <w:lastRenderedPageBreak/>
              <w:t>SlovParl</w:t>
            </w:r>
          </w:p>
        </w:tc>
        <w:tc>
          <w:tcPr>
            <w:tcW w:w="3496" w:type="pct"/>
            <w:shd w:val="clear" w:color="auto" w:fill="auto"/>
            <w:tcMar>
              <w:left w:w="93" w:type="dxa"/>
            </w:tcMar>
          </w:tcPr>
          <w:p w14:paraId="78224A69" w14:textId="77777777" w:rsidR="006515C3" w:rsidRDefault="00D756D3">
            <w:pPr>
              <w:jc w:val="both"/>
              <w:rPr>
                <w:color w:val="000000"/>
              </w:rPr>
            </w:pPr>
            <w:r>
              <w:rPr>
                <w:color w:val="000000"/>
              </w:rPr>
              <w:t>delegat, oz., glavič, družbenopolitičen, gros, dinar, republiški, usklajevalen, din, skupščinski, starman, zakonjšek, alinea, vzdržati, potrč, vzdržan, kolešnik, izvršen, lukač, sklepčnost, pintar, npr., navzočnost, buser, arzenšek, feltrin, atelšek, liberalno-demokratski, smole, razpravljalec, školč, zvezen, schwarzbartl, delegatski, tomšič, zagožen, železarna, jakič, gošnik, skupščina, polajnar, tomažič, muren, štefančič, lastninjenje, deviza, zlobec, šter, demos, dretnik, kreditno-monetaren, sdp, čimprej, nabornik, devizen, marka, delegatka, sekretariat, bekeš, deželak, klavora, peterle, črnej, halb, kreft, šonc, lokar, gradišar, šeligo, juri, perko, sfrj, voljč, požarnik, semolič, volilec, kramarič, bučar, plebiscit, dvornik, tomše, grašič, tolar, starc, pregelj, podobnik, pozsonec, balažic, g., moge, medzborovski, jaša, razdevšek, rojec, šetinc, urbančič, lavtižar-bebler, vivod, anka, šešok</w:t>
            </w:r>
          </w:p>
        </w:tc>
      </w:tr>
    </w:tbl>
    <w:p w14:paraId="0F90CA39" w14:textId="77777777" w:rsidR="006515C3" w:rsidRDefault="00D756D3">
      <w:pPr>
        <w:spacing w:line="360" w:lineRule="auto"/>
        <w:jc w:val="center"/>
        <w:rPr>
          <w:lang w:val="en-GB"/>
        </w:rPr>
      </w:pPr>
      <w:r>
        <w:rPr>
          <w:lang w:val="en-GB"/>
        </w:rPr>
        <w:t>Table 13: 100 top-ranking keywords in Parlameter contrasted against SlovParl and vice versa.</w:t>
      </w:r>
    </w:p>
    <w:p w14:paraId="40AA9338" w14:textId="77777777" w:rsidR="006515C3" w:rsidRDefault="006515C3">
      <w:pPr>
        <w:spacing w:line="360" w:lineRule="auto"/>
        <w:jc w:val="both"/>
        <w:rPr>
          <w:lang w:val="en-GB"/>
        </w:rPr>
      </w:pPr>
    </w:p>
    <w:p w14:paraId="6ADEB31E" w14:textId="77777777" w:rsidR="006515C3" w:rsidRDefault="00D756D3" w:rsidP="00C232F1">
      <w:pPr>
        <w:spacing w:line="360" w:lineRule="auto"/>
        <w:ind w:firstLine="720"/>
        <w:jc w:val="both"/>
        <w:rPr>
          <w:lang w:val="en-GB"/>
        </w:rPr>
      </w:pPr>
      <w:r>
        <w:rPr>
          <w:lang w:val="en-GB"/>
        </w:rPr>
        <w:t>To illustrate differences in the zeitgeist of both corpora, we extracted the strongest collocations of the following 3 expressions, which are frequent in both corpora, taking into account the collocation candidates that appear at least 5 times immediately next (left or right) to the headword, and analysed the first 50 collocation candidates:</w:t>
      </w:r>
    </w:p>
    <w:p w14:paraId="7C8A75B0" w14:textId="77777777" w:rsidR="006515C3" w:rsidRDefault="00D756D3">
      <w:pPr>
        <w:pStyle w:val="ListParagraph"/>
        <w:numPr>
          <w:ilvl w:val="0"/>
          <w:numId w:val="4"/>
        </w:numPr>
        <w:spacing w:line="360" w:lineRule="auto"/>
        <w:jc w:val="both"/>
        <w:rPr>
          <w:lang w:val="en-GB"/>
        </w:rPr>
      </w:pPr>
      <w:r>
        <w:rPr>
          <w:lang w:val="en-GB"/>
        </w:rPr>
        <w:t xml:space="preserve">adjective </w:t>
      </w:r>
      <w:r>
        <w:rPr>
          <w:i/>
          <w:lang w:val="en-GB"/>
        </w:rPr>
        <w:t>južen – southern</w:t>
      </w:r>
      <w:r>
        <w:rPr>
          <w:lang w:val="en-GB"/>
        </w:rPr>
        <w:t>,</w:t>
      </w:r>
    </w:p>
    <w:p w14:paraId="66D1E170" w14:textId="77777777" w:rsidR="006515C3" w:rsidRDefault="00D756D3">
      <w:pPr>
        <w:pStyle w:val="ListParagraph"/>
        <w:numPr>
          <w:ilvl w:val="0"/>
          <w:numId w:val="4"/>
        </w:numPr>
        <w:spacing w:line="360" w:lineRule="auto"/>
        <w:jc w:val="both"/>
        <w:rPr>
          <w:lang w:val="en-GB"/>
        </w:rPr>
      </w:pPr>
      <w:r>
        <w:rPr>
          <w:lang w:val="en-GB"/>
        </w:rPr>
        <w:t xml:space="preserve">noun </w:t>
      </w:r>
      <w:r>
        <w:rPr>
          <w:i/>
          <w:lang w:val="en-GB"/>
        </w:rPr>
        <w:t>kriza – crisis</w:t>
      </w:r>
      <w:r>
        <w:rPr>
          <w:lang w:val="en-GB"/>
        </w:rPr>
        <w:t>, and</w:t>
      </w:r>
    </w:p>
    <w:p w14:paraId="1CC2734F" w14:textId="77777777" w:rsidR="006515C3" w:rsidRDefault="00D756D3">
      <w:pPr>
        <w:pStyle w:val="ListParagraph"/>
        <w:numPr>
          <w:ilvl w:val="0"/>
          <w:numId w:val="4"/>
        </w:numPr>
        <w:spacing w:line="360" w:lineRule="auto"/>
        <w:jc w:val="both"/>
        <w:rPr>
          <w:lang w:val="en-GB"/>
        </w:rPr>
      </w:pPr>
      <w:r>
        <w:rPr>
          <w:lang w:val="en-GB"/>
        </w:rPr>
        <w:t xml:space="preserve">verb </w:t>
      </w:r>
      <w:r>
        <w:rPr>
          <w:i/>
          <w:lang w:val="en-GB"/>
        </w:rPr>
        <w:t>sprožiti – trigger</w:t>
      </w:r>
      <w:r>
        <w:rPr>
          <w:lang w:val="en-GB"/>
        </w:rPr>
        <w:t>.</w:t>
      </w:r>
    </w:p>
    <w:p w14:paraId="6ACE6D92" w14:textId="77777777" w:rsidR="006515C3" w:rsidRDefault="006515C3">
      <w:pPr>
        <w:spacing w:line="360" w:lineRule="auto"/>
        <w:jc w:val="both"/>
        <w:rPr>
          <w:lang w:val="en-GB"/>
        </w:rPr>
      </w:pPr>
    </w:p>
    <w:tbl>
      <w:tblPr>
        <w:tblStyle w:val="TableGrid"/>
        <w:tblW w:w="5000" w:type="pct"/>
        <w:tblCellMar>
          <w:left w:w="93" w:type="dxa"/>
        </w:tblCellMar>
        <w:tblLook w:val="04A0" w:firstRow="1" w:lastRow="0" w:firstColumn="1" w:lastColumn="0" w:noHBand="0" w:noVBand="1"/>
      </w:tblPr>
      <w:tblGrid>
        <w:gridCol w:w="934"/>
        <w:gridCol w:w="3881"/>
        <w:gridCol w:w="3481"/>
      </w:tblGrid>
      <w:tr w:rsidR="006515C3" w14:paraId="07F2F22E" w14:textId="77777777" w:rsidTr="00771980">
        <w:tc>
          <w:tcPr>
            <w:tcW w:w="563" w:type="pct"/>
            <w:shd w:val="clear" w:color="auto" w:fill="auto"/>
            <w:tcMar>
              <w:left w:w="93" w:type="dxa"/>
            </w:tcMar>
          </w:tcPr>
          <w:p w14:paraId="0C4E6C02" w14:textId="77777777" w:rsidR="006515C3" w:rsidRDefault="006515C3">
            <w:pPr>
              <w:jc w:val="both"/>
              <w:rPr>
                <w:lang w:val="en-GB"/>
              </w:rPr>
            </w:pPr>
          </w:p>
        </w:tc>
        <w:tc>
          <w:tcPr>
            <w:tcW w:w="2339" w:type="pct"/>
            <w:shd w:val="clear" w:color="auto" w:fill="auto"/>
            <w:tcMar>
              <w:left w:w="93" w:type="dxa"/>
            </w:tcMar>
          </w:tcPr>
          <w:p w14:paraId="379246D8" w14:textId="77777777" w:rsidR="006515C3" w:rsidRDefault="00D756D3">
            <w:pPr>
              <w:jc w:val="both"/>
              <w:rPr>
                <w:color w:val="000000"/>
              </w:rPr>
            </w:pPr>
            <w:r>
              <w:rPr>
                <w:color w:val="000000"/>
              </w:rPr>
              <w:t>SlovParl</w:t>
            </w:r>
          </w:p>
        </w:tc>
        <w:tc>
          <w:tcPr>
            <w:tcW w:w="2098" w:type="pct"/>
            <w:shd w:val="clear" w:color="auto" w:fill="auto"/>
            <w:tcMar>
              <w:left w:w="93" w:type="dxa"/>
            </w:tcMar>
          </w:tcPr>
          <w:p w14:paraId="01B49634" w14:textId="77777777" w:rsidR="006515C3" w:rsidRDefault="00D756D3">
            <w:pPr>
              <w:jc w:val="both"/>
              <w:rPr>
                <w:color w:val="000000"/>
              </w:rPr>
            </w:pPr>
            <w:r>
              <w:rPr>
                <w:color w:val="000000"/>
              </w:rPr>
              <w:t>ParlaMeter</w:t>
            </w:r>
          </w:p>
        </w:tc>
      </w:tr>
      <w:tr w:rsidR="006515C3" w14:paraId="7FF6091B" w14:textId="77777777" w:rsidTr="00771980">
        <w:tc>
          <w:tcPr>
            <w:tcW w:w="563" w:type="pct"/>
            <w:shd w:val="clear" w:color="auto" w:fill="auto"/>
            <w:tcMar>
              <w:left w:w="93" w:type="dxa"/>
            </w:tcMar>
          </w:tcPr>
          <w:p w14:paraId="0E41856A" w14:textId="77777777" w:rsidR="006515C3" w:rsidRDefault="00D756D3">
            <w:pPr>
              <w:jc w:val="both"/>
              <w:rPr>
                <w:lang w:val="en-GB"/>
              </w:rPr>
            </w:pPr>
            <w:r>
              <w:rPr>
                <w:lang w:val="en-GB"/>
              </w:rPr>
              <w:t>južen</w:t>
            </w:r>
          </w:p>
        </w:tc>
        <w:tc>
          <w:tcPr>
            <w:tcW w:w="2339" w:type="pct"/>
            <w:shd w:val="clear" w:color="auto" w:fill="auto"/>
            <w:tcMar>
              <w:left w:w="93" w:type="dxa"/>
            </w:tcMar>
          </w:tcPr>
          <w:p w14:paraId="02A7EE8C" w14:textId="77777777" w:rsidR="006515C3" w:rsidRDefault="00D756D3">
            <w:pPr>
              <w:jc w:val="both"/>
              <w:rPr>
                <w:color w:val="000000"/>
              </w:rPr>
            </w:pPr>
            <w:r>
              <w:rPr>
                <w:color w:val="000000"/>
              </w:rPr>
              <w:t>178 (14.03 per million)</w:t>
            </w:r>
          </w:p>
          <w:p w14:paraId="7F771A2E" w14:textId="77777777" w:rsidR="006515C3" w:rsidRDefault="00D756D3">
            <w:pPr>
              <w:pStyle w:val="ListParagraph"/>
              <w:numPr>
                <w:ilvl w:val="0"/>
                <w:numId w:val="3"/>
              </w:numPr>
              <w:jc w:val="both"/>
              <w:rPr>
                <w:b/>
                <w:color w:val="000000"/>
              </w:rPr>
            </w:pPr>
            <w:r>
              <w:rPr>
                <w:color w:val="000000"/>
              </w:rPr>
              <w:t>[GEOGRAPHY]: koreja, primorska, amerika</w:t>
            </w:r>
          </w:p>
          <w:p w14:paraId="17344A71" w14:textId="77777777" w:rsidR="006515C3" w:rsidRDefault="00D756D3">
            <w:pPr>
              <w:pStyle w:val="ListParagraph"/>
              <w:numPr>
                <w:ilvl w:val="0"/>
                <w:numId w:val="3"/>
              </w:numPr>
              <w:jc w:val="both"/>
              <w:rPr>
                <w:b/>
                <w:color w:val="000000"/>
              </w:rPr>
            </w:pPr>
            <w:r>
              <w:rPr>
                <w:color w:val="000000"/>
              </w:rPr>
              <w:lastRenderedPageBreak/>
              <w:t xml:space="preserve">[CONCRETE]: meja, železnica </w:t>
            </w:r>
          </w:p>
          <w:p w14:paraId="4C189D41" w14:textId="77777777" w:rsidR="006515C3" w:rsidRDefault="00D756D3">
            <w:pPr>
              <w:pStyle w:val="ListParagraph"/>
              <w:numPr>
                <w:ilvl w:val="0"/>
                <w:numId w:val="3"/>
              </w:numPr>
              <w:jc w:val="both"/>
              <w:rPr>
                <w:b/>
                <w:color w:val="000000"/>
              </w:rPr>
            </w:pPr>
            <w:r>
              <w:rPr>
                <w:color w:val="000000"/>
              </w:rPr>
              <w:t>[METAPHORICAL]: trg, del, stran, republika</w:t>
            </w:r>
          </w:p>
        </w:tc>
        <w:tc>
          <w:tcPr>
            <w:tcW w:w="2098" w:type="pct"/>
            <w:shd w:val="clear" w:color="auto" w:fill="auto"/>
            <w:tcMar>
              <w:left w:w="93" w:type="dxa"/>
            </w:tcMar>
          </w:tcPr>
          <w:p w14:paraId="67559609" w14:textId="77777777" w:rsidR="006515C3" w:rsidRDefault="00D756D3">
            <w:pPr>
              <w:jc w:val="both"/>
              <w:rPr>
                <w:color w:val="000000"/>
              </w:rPr>
            </w:pPr>
            <w:r>
              <w:rPr>
                <w:color w:val="000000"/>
              </w:rPr>
              <w:lastRenderedPageBreak/>
              <w:t>910 (22.20 per million)</w:t>
            </w:r>
          </w:p>
          <w:p w14:paraId="5969C5CA" w14:textId="77777777" w:rsidR="006515C3" w:rsidRDefault="00D756D3">
            <w:pPr>
              <w:pStyle w:val="ListParagraph"/>
              <w:numPr>
                <w:ilvl w:val="0"/>
                <w:numId w:val="3"/>
              </w:numPr>
              <w:jc w:val="both"/>
              <w:rPr>
                <w:color w:val="000000"/>
              </w:rPr>
            </w:pPr>
            <w:r>
              <w:rPr>
                <w:color w:val="000000"/>
              </w:rPr>
              <w:t>[GEOGRAPHY]:</w:t>
            </w:r>
            <w:r>
              <w:rPr>
                <w:b/>
                <w:color w:val="000000"/>
              </w:rPr>
              <w:t xml:space="preserve"> afrika</w:t>
            </w:r>
            <w:r>
              <w:rPr>
                <w:color w:val="000000"/>
              </w:rPr>
              <w:t xml:space="preserve">, koreja, </w:t>
            </w:r>
            <w:r>
              <w:rPr>
                <w:b/>
                <w:color w:val="000000"/>
              </w:rPr>
              <w:t>sredozemlje</w:t>
            </w:r>
            <w:r>
              <w:rPr>
                <w:color w:val="000000"/>
              </w:rPr>
              <w:t xml:space="preserve">, </w:t>
            </w:r>
            <w:r>
              <w:rPr>
                <w:color w:val="000000"/>
              </w:rPr>
              <w:lastRenderedPageBreak/>
              <w:t xml:space="preserve">amerika, </w:t>
            </w:r>
            <w:r>
              <w:rPr>
                <w:b/>
                <w:color w:val="000000"/>
              </w:rPr>
              <w:t>tirolska</w:t>
            </w:r>
            <w:r>
              <w:rPr>
                <w:color w:val="000000"/>
              </w:rPr>
              <w:t xml:space="preserve">, </w:t>
            </w:r>
            <w:r>
              <w:rPr>
                <w:b/>
                <w:color w:val="000000"/>
              </w:rPr>
              <w:t>sudan</w:t>
            </w:r>
            <w:r>
              <w:rPr>
                <w:color w:val="000000"/>
              </w:rPr>
              <w:t xml:space="preserve">, </w:t>
            </w:r>
            <w:r>
              <w:rPr>
                <w:b/>
                <w:color w:val="000000"/>
              </w:rPr>
              <w:t>tirolec</w:t>
            </w:r>
            <w:r>
              <w:rPr>
                <w:color w:val="000000"/>
              </w:rPr>
              <w:t xml:space="preserve">, </w:t>
            </w:r>
            <w:r>
              <w:rPr>
                <w:b/>
                <w:color w:val="000000"/>
              </w:rPr>
              <w:t>koroška</w:t>
            </w:r>
            <w:r>
              <w:rPr>
                <w:color w:val="000000"/>
              </w:rPr>
              <w:t xml:space="preserve">, </w:t>
            </w:r>
            <w:r>
              <w:rPr>
                <w:b/>
                <w:color w:val="000000"/>
              </w:rPr>
              <w:t>italija</w:t>
            </w:r>
            <w:r>
              <w:rPr>
                <w:color w:val="000000"/>
              </w:rPr>
              <w:t xml:space="preserve">, </w:t>
            </w:r>
            <w:r>
              <w:rPr>
                <w:b/>
                <w:color w:val="000000"/>
              </w:rPr>
              <w:t>evropa</w:t>
            </w:r>
            <w:r>
              <w:rPr>
                <w:color w:val="000000"/>
              </w:rPr>
              <w:t xml:space="preserve">, </w:t>
            </w:r>
            <w:r>
              <w:rPr>
                <w:b/>
                <w:color w:val="000000"/>
              </w:rPr>
              <w:t>nemčija</w:t>
            </w:r>
            <w:r>
              <w:rPr>
                <w:color w:val="000000"/>
              </w:rPr>
              <w:t xml:space="preserve">, </w:t>
            </w:r>
            <w:r>
              <w:rPr>
                <w:b/>
                <w:color w:val="000000"/>
              </w:rPr>
              <w:t>slovenija</w:t>
            </w:r>
          </w:p>
          <w:p w14:paraId="49D5AD26" w14:textId="77777777" w:rsidR="006515C3" w:rsidRDefault="00D756D3">
            <w:pPr>
              <w:pStyle w:val="ListParagraph"/>
              <w:numPr>
                <w:ilvl w:val="0"/>
                <w:numId w:val="3"/>
              </w:numPr>
              <w:jc w:val="both"/>
              <w:rPr>
                <w:color w:val="000000"/>
              </w:rPr>
            </w:pPr>
            <w:r>
              <w:rPr>
                <w:color w:val="000000"/>
              </w:rPr>
              <w:t xml:space="preserve">[CONCRETE]: meja, </w:t>
            </w:r>
            <w:r>
              <w:rPr>
                <w:b/>
                <w:color w:val="000000"/>
              </w:rPr>
              <w:t>obvoznica</w:t>
            </w:r>
            <w:r>
              <w:rPr>
                <w:color w:val="000000"/>
              </w:rPr>
              <w:t xml:space="preserve">, </w:t>
            </w:r>
            <w:r>
              <w:rPr>
                <w:b/>
                <w:color w:val="000000"/>
              </w:rPr>
              <w:t xml:space="preserve">tok, sadje, odsek, </w:t>
            </w:r>
            <w:r>
              <w:rPr>
                <w:color w:val="000000"/>
              </w:rPr>
              <w:t xml:space="preserve">železnica, </w:t>
            </w:r>
            <w:r>
              <w:rPr>
                <w:b/>
                <w:color w:val="000000"/>
              </w:rPr>
              <w:t>ulica</w:t>
            </w:r>
          </w:p>
          <w:p w14:paraId="256071AF" w14:textId="77777777" w:rsidR="006515C3" w:rsidRDefault="00D756D3">
            <w:pPr>
              <w:pStyle w:val="ListParagraph"/>
              <w:numPr>
                <w:ilvl w:val="0"/>
                <w:numId w:val="3"/>
              </w:numPr>
              <w:jc w:val="both"/>
              <w:rPr>
                <w:color w:val="000000"/>
              </w:rPr>
            </w:pPr>
            <w:r>
              <w:rPr>
                <w:color w:val="000000"/>
              </w:rPr>
              <w:t>[METAPHORICAL]:</w:t>
            </w:r>
            <w:r>
              <w:rPr>
                <w:b/>
                <w:color w:val="000000"/>
              </w:rPr>
              <w:t xml:space="preserve"> sosedstvo, soseda, sosed, soseščina</w:t>
            </w:r>
            <w:r>
              <w:rPr>
                <w:color w:val="000000"/>
              </w:rPr>
              <w:t xml:space="preserve">, del, trg, </w:t>
            </w:r>
            <w:r>
              <w:rPr>
                <w:b/>
                <w:color w:val="000000"/>
              </w:rPr>
              <w:t>projekt, stran, država, republika</w:t>
            </w:r>
          </w:p>
        </w:tc>
      </w:tr>
      <w:tr w:rsidR="006515C3" w14:paraId="10422C45" w14:textId="77777777" w:rsidTr="00771980">
        <w:tc>
          <w:tcPr>
            <w:tcW w:w="563" w:type="pct"/>
            <w:shd w:val="clear" w:color="auto" w:fill="auto"/>
            <w:tcMar>
              <w:left w:w="93" w:type="dxa"/>
            </w:tcMar>
          </w:tcPr>
          <w:p w14:paraId="1CC85C67" w14:textId="77777777" w:rsidR="006515C3" w:rsidRDefault="00D756D3">
            <w:pPr>
              <w:jc w:val="both"/>
              <w:rPr>
                <w:lang w:val="en-GB"/>
              </w:rPr>
            </w:pPr>
            <w:r>
              <w:rPr>
                <w:lang w:val="en-GB"/>
              </w:rPr>
              <w:lastRenderedPageBreak/>
              <w:t>sprožiti</w:t>
            </w:r>
          </w:p>
        </w:tc>
        <w:tc>
          <w:tcPr>
            <w:tcW w:w="2339" w:type="pct"/>
            <w:shd w:val="clear" w:color="auto" w:fill="auto"/>
            <w:tcMar>
              <w:left w:w="93" w:type="dxa"/>
            </w:tcMar>
          </w:tcPr>
          <w:p w14:paraId="4D8D9E2E" w14:textId="77777777" w:rsidR="006515C3" w:rsidRDefault="00D756D3">
            <w:pPr>
              <w:jc w:val="both"/>
              <w:rPr>
                <w:color w:val="000000"/>
              </w:rPr>
            </w:pPr>
            <w:r>
              <w:rPr>
                <w:color w:val="000000"/>
              </w:rPr>
              <w:t>548 (43.19 per million)</w:t>
            </w:r>
          </w:p>
          <w:p w14:paraId="4CFA1E7B" w14:textId="77777777" w:rsidR="006515C3" w:rsidRDefault="00D756D3">
            <w:pPr>
              <w:pStyle w:val="ListParagraph"/>
              <w:numPr>
                <w:ilvl w:val="0"/>
                <w:numId w:val="3"/>
              </w:numPr>
              <w:jc w:val="both"/>
              <w:rPr>
                <w:color w:val="000000"/>
              </w:rPr>
            </w:pPr>
            <w:r>
              <w:rPr>
                <w:color w:val="000000"/>
              </w:rPr>
              <w:t>[CONCRETE]: spor, postopek, proces, interpelacijo, arbitražo</w:t>
            </w:r>
          </w:p>
          <w:p w14:paraId="3270315F" w14:textId="77777777" w:rsidR="006515C3" w:rsidRDefault="00D756D3">
            <w:pPr>
              <w:pStyle w:val="ListParagraph"/>
              <w:numPr>
                <w:ilvl w:val="0"/>
                <w:numId w:val="3"/>
              </w:numPr>
              <w:jc w:val="both"/>
              <w:rPr>
                <w:color w:val="000000"/>
              </w:rPr>
            </w:pPr>
            <w:r>
              <w:rPr>
                <w:color w:val="000000"/>
              </w:rPr>
              <w:t>[METAPHORICAL]: reakcijo, polemiko, akcijo, mehanizem, pobudo, vprašanje, diskusijo, zahtevo, spremembo, razpravo, zadevo</w:t>
            </w:r>
          </w:p>
        </w:tc>
        <w:tc>
          <w:tcPr>
            <w:tcW w:w="2098" w:type="pct"/>
            <w:shd w:val="clear" w:color="auto" w:fill="auto"/>
            <w:tcMar>
              <w:left w:w="93" w:type="dxa"/>
            </w:tcMar>
          </w:tcPr>
          <w:p w14:paraId="1522D771" w14:textId="77777777" w:rsidR="006515C3" w:rsidRDefault="00D756D3">
            <w:pPr>
              <w:jc w:val="both"/>
              <w:rPr>
                <w:color w:val="000000"/>
              </w:rPr>
            </w:pPr>
            <w:r>
              <w:rPr>
                <w:color w:val="000000"/>
              </w:rPr>
              <w:t>1,569 (38.28 per million)</w:t>
            </w:r>
          </w:p>
          <w:p w14:paraId="74AFB9ED" w14:textId="77777777" w:rsidR="006515C3" w:rsidRDefault="00D756D3">
            <w:pPr>
              <w:pStyle w:val="ListParagraph"/>
              <w:numPr>
                <w:ilvl w:val="0"/>
                <w:numId w:val="3"/>
              </w:numPr>
              <w:jc w:val="both"/>
              <w:rPr>
                <w:color w:val="000000"/>
              </w:rPr>
            </w:pPr>
            <w:r>
              <w:rPr>
                <w:color w:val="000000"/>
              </w:rPr>
              <w:t xml:space="preserve">[CONCRETE]: postopek, spor, </w:t>
            </w:r>
            <w:r>
              <w:rPr>
                <w:b/>
                <w:color w:val="000000"/>
              </w:rPr>
              <w:t>preiskavo</w:t>
            </w:r>
            <w:r>
              <w:rPr>
                <w:color w:val="000000"/>
              </w:rPr>
              <w:t xml:space="preserve">, </w:t>
            </w:r>
            <w:r>
              <w:rPr>
                <w:b/>
                <w:color w:val="000000"/>
              </w:rPr>
              <w:t>alarm</w:t>
            </w:r>
            <w:r>
              <w:rPr>
                <w:color w:val="000000"/>
              </w:rPr>
              <w:t>, process</w:t>
            </w:r>
            <w:r>
              <w:rPr>
                <w:b/>
                <w:color w:val="000000"/>
              </w:rPr>
              <w:t>, ovadbo, tožbo</w:t>
            </w:r>
            <w:r>
              <w:rPr>
                <w:color w:val="000000"/>
              </w:rPr>
              <w:t xml:space="preserve">, </w:t>
            </w:r>
            <w:r>
              <w:rPr>
                <w:b/>
                <w:color w:val="000000"/>
              </w:rPr>
              <w:t>stečaj</w:t>
            </w:r>
            <w:r>
              <w:rPr>
                <w:color w:val="000000"/>
              </w:rPr>
              <w:t xml:space="preserve">, </w:t>
            </w:r>
            <w:r>
              <w:rPr>
                <w:b/>
                <w:color w:val="000000"/>
              </w:rPr>
              <w:t>prijavo</w:t>
            </w:r>
            <w:r>
              <w:rPr>
                <w:color w:val="000000"/>
              </w:rPr>
              <w:t xml:space="preserve">, </w:t>
            </w:r>
            <w:r>
              <w:rPr>
                <w:b/>
                <w:color w:val="000000"/>
              </w:rPr>
              <w:t>revizijo</w:t>
            </w:r>
          </w:p>
          <w:p w14:paraId="147CBBED" w14:textId="77777777" w:rsidR="006515C3" w:rsidRDefault="00D756D3">
            <w:pPr>
              <w:pStyle w:val="ListParagraph"/>
              <w:numPr>
                <w:ilvl w:val="0"/>
                <w:numId w:val="3"/>
              </w:numPr>
              <w:jc w:val="both"/>
              <w:rPr>
                <w:color w:val="000000"/>
              </w:rPr>
            </w:pPr>
            <w:r>
              <w:rPr>
                <w:color w:val="000000"/>
              </w:rPr>
              <w:t>[METAPHORICAL]:</w:t>
            </w:r>
            <w:r>
              <w:rPr>
                <w:b/>
                <w:color w:val="000000"/>
              </w:rPr>
              <w:t xml:space="preserve"> plaz</w:t>
            </w:r>
            <w:r>
              <w:rPr>
                <w:color w:val="000000"/>
              </w:rPr>
              <w:t xml:space="preserve">, mehanizem, polemiko, reakcijo, </w:t>
            </w:r>
            <w:r>
              <w:rPr>
                <w:b/>
                <w:color w:val="000000"/>
              </w:rPr>
              <w:t>kepo</w:t>
            </w:r>
            <w:r>
              <w:rPr>
                <w:color w:val="000000"/>
              </w:rPr>
              <w:t xml:space="preserve">, pobudo, akcijo, </w:t>
            </w:r>
            <w:r>
              <w:rPr>
                <w:b/>
                <w:color w:val="000000"/>
              </w:rPr>
              <w:t>iniciativo</w:t>
            </w:r>
            <w:r>
              <w:rPr>
                <w:color w:val="000000"/>
              </w:rPr>
              <w:t xml:space="preserve">, </w:t>
            </w:r>
            <w:r>
              <w:rPr>
                <w:b/>
                <w:color w:val="000000"/>
              </w:rPr>
              <w:t>aktivnost</w:t>
            </w:r>
            <w:r>
              <w:rPr>
                <w:color w:val="000000"/>
              </w:rPr>
              <w:t xml:space="preserve">, </w:t>
            </w:r>
            <w:r>
              <w:rPr>
                <w:b/>
                <w:color w:val="000000"/>
              </w:rPr>
              <w:t>debato</w:t>
            </w:r>
            <w:r>
              <w:rPr>
                <w:color w:val="000000"/>
              </w:rPr>
              <w:t xml:space="preserve">, </w:t>
            </w:r>
            <w:r>
              <w:rPr>
                <w:b/>
                <w:color w:val="000000"/>
              </w:rPr>
              <w:t>kampanjo</w:t>
            </w:r>
          </w:p>
        </w:tc>
      </w:tr>
      <w:tr w:rsidR="006515C3" w14:paraId="436BE56B" w14:textId="77777777" w:rsidTr="00771980">
        <w:tc>
          <w:tcPr>
            <w:tcW w:w="563" w:type="pct"/>
            <w:shd w:val="clear" w:color="auto" w:fill="auto"/>
            <w:tcMar>
              <w:left w:w="93" w:type="dxa"/>
            </w:tcMar>
          </w:tcPr>
          <w:p w14:paraId="55A91D3F" w14:textId="77777777" w:rsidR="006515C3" w:rsidRDefault="00D756D3">
            <w:pPr>
              <w:jc w:val="both"/>
              <w:rPr>
                <w:lang w:val="en-GB"/>
              </w:rPr>
            </w:pPr>
            <w:r>
              <w:rPr>
                <w:lang w:val="en-GB"/>
              </w:rPr>
              <w:t>kriza</w:t>
            </w:r>
          </w:p>
        </w:tc>
        <w:tc>
          <w:tcPr>
            <w:tcW w:w="2339" w:type="pct"/>
            <w:shd w:val="clear" w:color="auto" w:fill="auto"/>
            <w:tcMar>
              <w:left w:w="93" w:type="dxa"/>
            </w:tcMar>
          </w:tcPr>
          <w:p w14:paraId="53D3CCFB" w14:textId="77777777" w:rsidR="006515C3" w:rsidRDefault="00D756D3">
            <w:pPr>
              <w:jc w:val="both"/>
              <w:rPr>
                <w:color w:val="000000"/>
              </w:rPr>
            </w:pPr>
            <w:r>
              <w:rPr>
                <w:color w:val="000000"/>
              </w:rPr>
              <w:t>1,114 (87.79 per million)</w:t>
            </w:r>
          </w:p>
          <w:p w14:paraId="7F6BA3E1" w14:textId="77777777" w:rsidR="006515C3" w:rsidRDefault="00D756D3">
            <w:pPr>
              <w:pStyle w:val="ListParagraph"/>
              <w:numPr>
                <w:ilvl w:val="0"/>
                <w:numId w:val="3"/>
              </w:numPr>
              <w:jc w:val="both"/>
              <w:rPr>
                <w:color w:val="000000"/>
              </w:rPr>
            </w:pPr>
            <w:r>
              <w:rPr>
                <w:color w:val="000000"/>
              </w:rPr>
              <w:t>[GEOGRAPHY]: jugoslovanska, zalivska kriza</w:t>
            </w:r>
          </w:p>
          <w:p w14:paraId="5F7AE1C0" w14:textId="77777777" w:rsidR="006515C3" w:rsidRDefault="00D756D3">
            <w:pPr>
              <w:pStyle w:val="ListParagraph"/>
              <w:numPr>
                <w:ilvl w:val="0"/>
                <w:numId w:val="3"/>
              </w:numPr>
              <w:jc w:val="both"/>
              <w:rPr>
                <w:color w:val="000000"/>
              </w:rPr>
            </w:pPr>
            <w:r>
              <w:rPr>
                <w:color w:val="000000"/>
              </w:rPr>
              <w:t>[POLITICS]: vladna, gospodarska, parlamentarna, ekonomska, ustavna, politična kriza</w:t>
            </w:r>
          </w:p>
          <w:p w14:paraId="08337C10" w14:textId="77777777" w:rsidR="006515C3" w:rsidRDefault="00D756D3">
            <w:pPr>
              <w:pStyle w:val="ListParagraph"/>
              <w:numPr>
                <w:ilvl w:val="0"/>
                <w:numId w:val="3"/>
              </w:numPr>
              <w:jc w:val="both"/>
              <w:rPr>
                <w:color w:val="000000"/>
              </w:rPr>
            </w:pPr>
            <w:r>
              <w:rPr>
                <w:color w:val="000000"/>
              </w:rPr>
              <w:t>[METAPHORICAL]: duševna, socialna, razvojna, družbena kriza</w:t>
            </w:r>
          </w:p>
          <w:p w14:paraId="3A2B2836" w14:textId="77777777" w:rsidR="006515C3" w:rsidRDefault="00D756D3">
            <w:pPr>
              <w:pStyle w:val="ListParagraph"/>
              <w:numPr>
                <w:ilvl w:val="0"/>
                <w:numId w:val="3"/>
              </w:numPr>
              <w:jc w:val="both"/>
              <w:rPr>
                <w:color w:val="000000"/>
              </w:rPr>
            </w:pPr>
            <w:r>
              <w:rPr>
                <w:color w:val="000000"/>
              </w:rPr>
              <w:t>[MODIFIERS]: huda, moralna, globoka, katastrofalna, velika, težka kriza</w:t>
            </w:r>
          </w:p>
          <w:p w14:paraId="24B27483" w14:textId="77777777" w:rsidR="006515C3" w:rsidRDefault="00D756D3">
            <w:pPr>
              <w:pStyle w:val="ListParagraph"/>
              <w:numPr>
                <w:ilvl w:val="0"/>
                <w:numId w:val="3"/>
              </w:numPr>
              <w:jc w:val="both"/>
              <w:rPr>
                <w:color w:val="000000"/>
              </w:rPr>
            </w:pPr>
            <w:r>
              <w:rPr>
                <w:color w:val="000000"/>
              </w:rPr>
              <w:t>[NOUNS]: reševanje, razrešitev, rešitev, razplet, razreševanje krize</w:t>
            </w:r>
          </w:p>
          <w:p w14:paraId="6D2C97B5" w14:textId="77777777" w:rsidR="006515C3" w:rsidRDefault="00D756D3">
            <w:pPr>
              <w:pStyle w:val="ListParagraph"/>
              <w:numPr>
                <w:ilvl w:val="0"/>
                <w:numId w:val="3"/>
              </w:numPr>
              <w:jc w:val="both"/>
              <w:rPr>
                <w:color w:val="000000"/>
              </w:rPr>
            </w:pPr>
            <w:r>
              <w:rPr>
                <w:color w:val="000000"/>
              </w:rPr>
              <w:t>[VERBS]: prebroditi, poglabljati, razrešiti, povzročiti, rešiti, začeti krizo</w:t>
            </w:r>
          </w:p>
          <w:p w14:paraId="62C4FDF4" w14:textId="77777777" w:rsidR="006515C3" w:rsidRDefault="006515C3">
            <w:pPr>
              <w:jc w:val="both"/>
            </w:pPr>
          </w:p>
        </w:tc>
        <w:tc>
          <w:tcPr>
            <w:tcW w:w="2098" w:type="pct"/>
            <w:shd w:val="clear" w:color="auto" w:fill="auto"/>
            <w:tcMar>
              <w:left w:w="93" w:type="dxa"/>
            </w:tcMar>
          </w:tcPr>
          <w:p w14:paraId="3A4F5594" w14:textId="77777777" w:rsidR="006515C3" w:rsidRDefault="00D756D3">
            <w:pPr>
              <w:jc w:val="both"/>
              <w:rPr>
                <w:color w:val="000000"/>
              </w:rPr>
            </w:pPr>
            <w:r>
              <w:rPr>
                <w:color w:val="000000"/>
              </w:rPr>
              <w:t>8,062 (196.69 per million)</w:t>
            </w:r>
          </w:p>
          <w:p w14:paraId="1092E3BD" w14:textId="77777777" w:rsidR="006515C3" w:rsidRDefault="00D756D3">
            <w:pPr>
              <w:pStyle w:val="ListParagraph"/>
              <w:numPr>
                <w:ilvl w:val="0"/>
                <w:numId w:val="3"/>
              </w:numPr>
              <w:jc w:val="both"/>
              <w:rPr>
                <w:color w:val="000000"/>
              </w:rPr>
            </w:pPr>
            <w:r>
              <w:rPr>
                <w:color w:val="000000"/>
              </w:rPr>
              <w:t>[GEOGRAPHY]: ukrajinska, grška, svetovna, globalna kriza</w:t>
            </w:r>
          </w:p>
          <w:p w14:paraId="6E377C62" w14:textId="77777777" w:rsidR="006515C3" w:rsidRDefault="00D756D3">
            <w:pPr>
              <w:pStyle w:val="ListParagraph"/>
              <w:numPr>
                <w:ilvl w:val="0"/>
                <w:numId w:val="3"/>
              </w:numPr>
              <w:jc w:val="both"/>
              <w:rPr>
                <w:color w:val="000000"/>
              </w:rPr>
            </w:pPr>
            <w:r>
              <w:rPr>
                <w:color w:val="000000"/>
              </w:rPr>
              <w:t>[POLITICS]:</w:t>
            </w:r>
            <w:r>
              <w:rPr>
                <w:b/>
                <w:color w:val="000000"/>
              </w:rPr>
              <w:t xml:space="preserve"> migrantska, begunska</w:t>
            </w:r>
            <w:r>
              <w:rPr>
                <w:color w:val="000000"/>
              </w:rPr>
              <w:t xml:space="preserve">, gospodarska, finančna, </w:t>
            </w:r>
            <w:r>
              <w:rPr>
                <w:b/>
                <w:color w:val="000000"/>
              </w:rPr>
              <w:t>migracijska</w:t>
            </w:r>
            <w:r>
              <w:rPr>
                <w:color w:val="000000"/>
              </w:rPr>
              <w:t xml:space="preserve">, </w:t>
            </w:r>
            <w:r>
              <w:rPr>
                <w:b/>
                <w:color w:val="000000"/>
              </w:rPr>
              <w:t>humanitarna</w:t>
            </w:r>
            <w:r>
              <w:rPr>
                <w:color w:val="000000"/>
              </w:rPr>
              <w:t xml:space="preserve">, ekonomska, </w:t>
            </w:r>
            <w:r>
              <w:rPr>
                <w:b/>
                <w:color w:val="000000"/>
              </w:rPr>
              <w:t>dolžniška</w:t>
            </w:r>
            <w:r>
              <w:rPr>
                <w:color w:val="000000"/>
              </w:rPr>
              <w:t xml:space="preserve">, bančna, politična, </w:t>
            </w:r>
            <w:r>
              <w:rPr>
                <w:b/>
                <w:color w:val="000000"/>
              </w:rPr>
              <w:t>begunsko-migrantska</w:t>
            </w:r>
            <w:r>
              <w:rPr>
                <w:color w:val="000000"/>
              </w:rPr>
              <w:t xml:space="preserve">, </w:t>
            </w:r>
            <w:r>
              <w:rPr>
                <w:b/>
                <w:color w:val="000000"/>
              </w:rPr>
              <w:t>mlečna</w:t>
            </w:r>
            <w:r>
              <w:rPr>
                <w:color w:val="000000"/>
              </w:rPr>
              <w:t xml:space="preserve">, </w:t>
            </w:r>
            <w:r>
              <w:rPr>
                <w:b/>
                <w:color w:val="000000"/>
              </w:rPr>
              <w:t>javnofinančna</w:t>
            </w:r>
            <w:r>
              <w:rPr>
                <w:color w:val="000000"/>
              </w:rPr>
              <w:t xml:space="preserve">, </w:t>
            </w:r>
            <w:r>
              <w:rPr>
                <w:b/>
                <w:color w:val="000000"/>
              </w:rPr>
              <w:t>varnostna</w:t>
            </w:r>
            <w:r>
              <w:rPr>
                <w:color w:val="000000"/>
              </w:rPr>
              <w:t>, kapitalistična kriza</w:t>
            </w:r>
          </w:p>
          <w:p w14:paraId="61ABBAAE" w14:textId="77777777" w:rsidR="006515C3" w:rsidRDefault="00D756D3">
            <w:pPr>
              <w:pStyle w:val="ListParagraph"/>
              <w:numPr>
                <w:ilvl w:val="0"/>
                <w:numId w:val="3"/>
              </w:numPr>
              <w:jc w:val="both"/>
              <w:rPr>
                <w:color w:val="000000"/>
              </w:rPr>
            </w:pPr>
            <w:r>
              <w:rPr>
                <w:color w:val="000000"/>
              </w:rPr>
              <w:t xml:space="preserve">[METAPHORICAL]: </w:t>
            </w:r>
            <w:r>
              <w:rPr>
                <w:b/>
                <w:color w:val="000000"/>
              </w:rPr>
              <w:t>socialna</w:t>
            </w:r>
            <w:r>
              <w:rPr>
                <w:color w:val="000000"/>
              </w:rPr>
              <w:t xml:space="preserve"> kriza</w:t>
            </w:r>
          </w:p>
          <w:p w14:paraId="14258173" w14:textId="77777777" w:rsidR="006515C3" w:rsidRDefault="00D756D3">
            <w:pPr>
              <w:pStyle w:val="ListParagraph"/>
              <w:numPr>
                <w:ilvl w:val="0"/>
                <w:numId w:val="3"/>
              </w:numPr>
              <w:jc w:val="both"/>
              <w:rPr>
                <w:color w:val="000000"/>
              </w:rPr>
            </w:pPr>
            <w:r>
              <w:rPr>
                <w:color w:val="000000"/>
              </w:rPr>
              <w:t xml:space="preserve">[MODIFIERS]: huda, </w:t>
            </w:r>
            <w:r>
              <w:rPr>
                <w:b/>
                <w:color w:val="000000"/>
              </w:rPr>
              <w:t>kompleksna</w:t>
            </w:r>
            <w:r>
              <w:rPr>
                <w:color w:val="000000"/>
              </w:rPr>
              <w:t>, globoka, velika kriza</w:t>
            </w:r>
          </w:p>
          <w:p w14:paraId="7DE3E341" w14:textId="77777777" w:rsidR="006515C3" w:rsidRDefault="00D756D3">
            <w:pPr>
              <w:pStyle w:val="ListParagraph"/>
              <w:numPr>
                <w:ilvl w:val="0"/>
                <w:numId w:val="3"/>
              </w:numPr>
              <w:jc w:val="both"/>
              <w:rPr>
                <w:color w:val="000000"/>
              </w:rPr>
            </w:pPr>
            <w:r>
              <w:rPr>
                <w:color w:val="000000"/>
              </w:rPr>
              <w:t xml:space="preserve">[NOUNS]: </w:t>
            </w:r>
            <w:r>
              <w:rPr>
                <w:b/>
                <w:color w:val="000000"/>
              </w:rPr>
              <w:t>začetek</w:t>
            </w:r>
            <w:r>
              <w:rPr>
                <w:color w:val="000000"/>
              </w:rPr>
              <w:t xml:space="preserve">, breme, </w:t>
            </w:r>
            <w:r>
              <w:rPr>
                <w:b/>
                <w:color w:val="000000"/>
              </w:rPr>
              <w:t>izbruh</w:t>
            </w:r>
            <w:r>
              <w:rPr>
                <w:color w:val="000000"/>
              </w:rPr>
              <w:t xml:space="preserve">, </w:t>
            </w:r>
            <w:r>
              <w:rPr>
                <w:b/>
                <w:color w:val="000000"/>
              </w:rPr>
              <w:t>nastop</w:t>
            </w:r>
            <w:r>
              <w:rPr>
                <w:color w:val="000000"/>
              </w:rPr>
              <w:t xml:space="preserve">, </w:t>
            </w:r>
            <w:r>
              <w:rPr>
                <w:b/>
                <w:color w:val="000000"/>
              </w:rPr>
              <w:t>posledica</w:t>
            </w:r>
            <w:r>
              <w:rPr>
                <w:color w:val="000000"/>
              </w:rPr>
              <w:t xml:space="preserve">, </w:t>
            </w:r>
            <w:r>
              <w:rPr>
                <w:b/>
                <w:color w:val="000000"/>
              </w:rPr>
              <w:t>nastanek</w:t>
            </w:r>
            <w:r>
              <w:rPr>
                <w:color w:val="000000"/>
              </w:rPr>
              <w:t xml:space="preserve">, reševanje, </w:t>
            </w:r>
            <w:r>
              <w:rPr>
                <w:b/>
                <w:color w:val="000000"/>
              </w:rPr>
              <w:t>obdobje</w:t>
            </w:r>
            <w:r>
              <w:rPr>
                <w:color w:val="000000"/>
              </w:rPr>
              <w:t xml:space="preserve"> krize</w:t>
            </w:r>
          </w:p>
          <w:p w14:paraId="2A922395" w14:textId="77777777" w:rsidR="006515C3" w:rsidRDefault="00D756D3">
            <w:pPr>
              <w:pStyle w:val="ListParagraph"/>
              <w:numPr>
                <w:ilvl w:val="0"/>
                <w:numId w:val="3"/>
              </w:numPr>
              <w:jc w:val="both"/>
              <w:rPr>
                <w:color w:val="000000"/>
              </w:rPr>
            </w:pPr>
            <w:r>
              <w:rPr>
                <w:color w:val="000000"/>
              </w:rPr>
              <w:t xml:space="preserve">[VERBS]: kriza </w:t>
            </w:r>
            <w:r>
              <w:rPr>
                <w:b/>
                <w:color w:val="000000"/>
              </w:rPr>
              <w:t>nastopi</w:t>
            </w:r>
            <w:r>
              <w:rPr>
                <w:color w:val="000000"/>
              </w:rPr>
              <w:t xml:space="preserve">, </w:t>
            </w:r>
            <w:r>
              <w:rPr>
                <w:b/>
                <w:color w:val="000000"/>
              </w:rPr>
              <w:t>nastane</w:t>
            </w:r>
            <w:r>
              <w:rPr>
                <w:color w:val="000000"/>
              </w:rPr>
              <w:t xml:space="preserve">, </w:t>
            </w:r>
            <w:r>
              <w:rPr>
                <w:b/>
                <w:color w:val="000000"/>
              </w:rPr>
              <w:t>pokaže</w:t>
            </w:r>
            <w:r>
              <w:rPr>
                <w:color w:val="000000"/>
              </w:rPr>
              <w:t xml:space="preserve">, </w:t>
            </w:r>
            <w:r>
              <w:rPr>
                <w:b/>
                <w:color w:val="000000"/>
              </w:rPr>
              <w:t>udari</w:t>
            </w:r>
            <w:r>
              <w:rPr>
                <w:color w:val="000000"/>
              </w:rPr>
              <w:t xml:space="preserve"> // povzročiti, reševati, poglabljati krizo</w:t>
            </w:r>
          </w:p>
        </w:tc>
      </w:tr>
    </w:tbl>
    <w:p w14:paraId="1D4D0EFE" w14:textId="77777777" w:rsidR="006515C3" w:rsidRDefault="00D756D3">
      <w:pPr>
        <w:spacing w:line="360" w:lineRule="auto"/>
        <w:jc w:val="center"/>
      </w:pPr>
      <w:r>
        <w:rPr>
          <w:lang w:val="en-GB"/>
        </w:rPr>
        <w:lastRenderedPageBreak/>
        <w:t xml:space="preserve">Table 14: Comparison of collocations of </w:t>
      </w:r>
      <w:r>
        <w:rPr>
          <w:i/>
          <w:lang w:val="en-GB"/>
        </w:rPr>
        <w:t>južen</w:t>
      </w:r>
      <w:r>
        <w:rPr>
          <w:lang w:val="en-GB"/>
        </w:rPr>
        <w:t xml:space="preserve">, </w:t>
      </w:r>
      <w:r>
        <w:rPr>
          <w:i/>
          <w:lang w:val="en-GB"/>
        </w:rPr>
        <w:t xml:space="preserve">kriza </w:t>
      </w:r>
      <w:r>
        <w:rPr>
          <w:lang w:val="en-GB"/>
        </w:rPr>
        <w:t xml:space="preserve">and </w:t>
      </w:r>
      <w:r>
        <w:rPr>
          <w:i/>
          <w:lang w:val="en-GB"/>
        </w:rPr>
        <w:t>sprožiti</w:t>
      </w:r>
      <w:r>
        <w:rPr>
          <w:lang w:val="en-GB"/>
        </w:rPr>
        <w:t xml:space="preserve"> in SlovParl and ParlaMeter. Topics or morphosyntactic categories are indicated in square brackets, and new collocations in Parlameter are highlighted in bold.</w:t>
      </w:r>
    </w:p>
    <w:p w14:paraId="3044E6F0" w14:textId="77777777" w:rsidR="006515C3" w:rsidRDefault="006515C3">
      <w:pPr>
        <w:spacing w:line="360" w:lineRule="auto"/>
        <w:jc w:val="both"/>
        <w:rPr>
          <w:lang w:val="en-GB"/>
        </w:rPr>
      </w:pPr>
    </w:p>
    <w:p w14:paraId="5E5C55A9" w14:textId="77777777" w:rsidR="006515C3" w:rsidRDefault="00F26B24">
      <w:pPr>
        <w:spacing w:line="360" w:lineRule="auto"/>
        <w:jc w:val="both"/>
        <w:rPr>
          <w:lang w:val="en-GB"/>
        </w:rPr>
      </w:pPr>
      <w:r>
        <w:rPr>
          <w:lang w:val="en-GB"/>
        </w:rPr>
        <w:tab/>
      </w:r>
      <w:r w:rsidR="00D756D3">
        <w:rPr>
          <w:lang w:val="en-GB"/>
        </w:rPr>
        <w:t xml:space="preserve">As can be seen from Table 14, the biggest difference in relative frequency between the two corpora is observed for the noun </w:t>
      </w:r>
      <w:r w:rsidR="00D756D3">
        <w:rPr>
          <w:i/>
          <w:lang w:val="en-GB"/>
        </w:rPr>
        <w:t>crisis</w:t>
      </w:r>
      <w:r w:rsidR="00D756D3">
        <w:rPr>
          <w:lang w:val="en-GB"/>
        </w:rPr>
        <w:t xml:space="preserve">, which is more than twice as frequent in Parlameter compared to SlovParl, despite the fact that the early 1990s were marked by a long and bloody war in the Balkans as well as severe economic hardship related to change of the economic and political system. Parlameter contains the largest number of new collocation candidates that indicate issues that were not present in the period of SlovParl, such as </w:t>
      </w:r>
      <w:r w:rsidR="00D756D3">
        <w:rPr>
          <w:i/>
          <w:lang w:val="en-GB"/>
        </w:rPr>
        <w:t>migrant/refugee/humanitarian/security crisis</w:t>
      </w:r>
      <w:r w:rsidR="00D756D3">
        <w:rPr>
          <w:lang w:val="en-GB"/>
        </w:rPr>
        <w:t xml:space="preserve">. On the other hand, the secession period was marked by </w:t>
      </w:r>
      <w:r w:rsidR="00D756D3">
        <w:rPr>
          <w:i/>
          <w:lang w:val="en-GB"/>
        </w:rPr>
        <w:t>constitutional/parliamentary crisis</w:t>
      </w:r>
      <w:r w:rsidR="00D756D3">
        <w:rPr>
          <w:lang w:val="en-GB"/>
        </w:rPr>
        <w:t xml:space="preserve">, which are not observed in the late 2010s. Interestingly, SlovParl contains more metaphorical collocations which are not prominent in the Parlameter corpus, such as </w:t>
      </w:r>
      <w:r w:rsidR="00D756D3">
        <w:rPr>
          <w:i/>
          <w:lang w:val="en-GB"/>
        </w:rPr>
        <w:t>mental/social/welfare/moral crisis</w:t>
      </w:r>
      <w:r w:rsidR="00D756D3">
        <w:rPr>
          <w:lang w:val="en-GB"/>
        </w:rPr>
        <w:t xml:space="preserve">. Collocations containing geographical terms indicate the key political, military and social hotspots from that period: </w:t>
      </w:r>
      <w:r w:rsidR="00D756D3">
        <w:rPr>
          <w:i/>
          <w:lang w:val="en-GB"/>
        </w:rPr>
        <w:t>Yugoslav/Gulf crisis</w:t>
      </w:r>
      <w:r w:rsidR="00D756D3">
        <w:rPr>
          <w:lang w:val="en-GB"/>
        </w:rPr>
        <w:t xml:space="preserve"> in early 1990s, and </w:t>
      </w:r>
      <w:r w:rsidR="00D756D3">
        <w:rPr>
          <w:i/>
          <w:lang w:val="en-GB"/>
        </w:rPr>
        <w:t>Ukraine/Greek crisis</w:t>
      </w:r>
      <w:r w:rsidR="00D756D3">
        <w:rPr>
          <w:lang w:val="en-GB"/>
        </w:rPr>
        <w:t xml:space="preserve"> in late 2010s. An analysis of key verbal collocates with the noun crisis reveals another interesting observation, which is that in SlovParl, all the verbs are about solving the crisis (</w:t>
      </w:r>
      <w:r w:rsidR="00D756D3">
        <w:rPr>
          <w:i/>
          <w:lang w:val="en-GB"/>
        </w:rPr>
        <w:t>to</w:t>
      </w:r>
      <w:r w:rsidR="00D756D3">
        <w:rPr>
          <w:lang w:val="en-GB"/>
        </w:rPr>
        <w:t xml:space="preserve"> </w:t>
      </w:r>
      <w:r w:rsidR="00D756D3">
        <w:rPr>
          <w:i/>
          <w:lang w:val="en-GB"/>
        </w:rPr>
        <w:t>solve/resolve/untangle the crisis</w:t>
      </w:r>
      <w:r w:rsidR="00D756D3">
        <w:rPr>
          <w:lang w:val="en-GB"/>
        </w:rPr>
        <w:t>), whereas in Parlameter, politicians mostly use verbs that discuss the beginnings or deepening of the crisis (</w:t>
      </w:r>
      <w:r w:rsidR="00D756D3">
        <w:rPr>
          <w:i/>
          <w:lang w:val="en-GB"/>
        </w:rPr>
        <w:t>crisis sets in/appears/starts/hits</w:t>
      </w:r>
      <w:r w:rsidR="00D756D3">
        <w:rPr>
          <w:lang w:val="en-GB"/>
        </w:rPr>
        <w:t xml:space="preserve">, </w:t>
      </w:r>
      <w:r w:rsidR="00D756D3">
        <w:rPr>
          <w:i/>
          <w:lang w:val="en-GB"/>
        </w:rPr>
        <w:t>to trigger/deepen the crisis</w:t>
      </w:r>
      <w:r w:rsidR="00D756D3">
        <w:rPr>
          <w:lang w:val="en-GB"/>
        </w:rPr>
        <w:t>).</w:t>
      </w:r>
    </w:p>
    <w:p w14:paraId="174F1162" w14:textId="77777777" w:rsidR="006515C3" w:rsidRDefault="00F26B24">
      <w:pPr>
        <w:spacing w:line="360" w:lineRule="auto"/>
        <w:jc w:val="both"/>
        <w:rPr>
          <w:lang w:val="en-GB"/>
        </w:rPr>
      </w:pPr>
      <w:r>
        <w:rPr>
          <w:lang w:val="en-GB"/>
        </w:rPr>
        <w:tab/>
      </w:r>
      <w:r w:rsidR="00D756D3">
        <w:rPr>
          <w:lang w:val="en-GB"/>
        </w:rPr>
        <w:t xml:space="preserve">The verb </w:t>
      </w:r>
      <w:r w:rsidR="00D756D3">
        <w:rPr>
          <w:i/>
          <w:lang w:val="en-GB"/>
        </w:rPr>
        <w:t>trigger</w:t>
      </w:r>
      <w:r w:rsidR="00D756D3">
        <w:rPr>
          <w:lang w:val="en-GB"/>
        </w:rPr>
        <w:t xml:space="preserve"> is the only one of the three examples that has a higher relative frequency in SlovParl but despite the greater relative frequency, Parlameter contains more collocation candidates, both in the direct and the metaphorical sense, such as </w:t>
      </w:r>
      <w:r w:rsidR="00D756D3">
        <w:rPr>
          <w:i/>
          <w:lang w:val="en-GB"/>
        </w:rPr>
        <w:t>trigger</w:t>
      </w:r>
      <w:r w:rsidR="00D756D3">
        <w:rPr>
          <w:lang w:val="en-GB"/>
        </w:rPr>
        <w:t xml:space="preserve"> </w:t>
      </w:r>
      <w:r w:rsidR="00D756D3">
        <w:rPr>
          <w:i/>
          <w:lang w:val="en-GB"/>
        </w:rPr>
        <w:t>an investigation/indictment/lawsuit</w:t>
      </w:r>
      <w:r w:rsidR="00D756D3">
        <w:rPr>
          <w:lang w:val="en-GB"/>
        </w:rPr>
        <w:t xml:space="preserve">, or </w:t>
      </w:r>
      <w:r w:rsidR="00D756D3">
        <w:rPr>
          <w:i/>
          <w:lang w:val="en-GB"/>
        </w:rPr>
        <w:t>trigger an audit/bankruptcy</w:t>
      </w:r>
      <w:r w:rsidR="00D756D3">
        <w:rPr>
          <w:lang w:val="en-GB"/>
        </w:rPr>
        <w:t>.</w:t>
      </w:r>
    </w:p>
    <w:p w14:paraId="4F5AA009" w14:textId="77777777" w:rsidR="006515C3" w:rsidRDefault="00F26B24">
      <w:pPr>
        <w:spacing w:line="360" w:lineRule="auto"/>
        <w:jc w:val="both"/>
      </w:pPr>
      <w:r>
        <w:rPr>
          <w:lang w:val="en-GB"/>
        </w:rPr>
        <w:tab/>
      </w:r>
      <w:r w:rsidR="00D756D3">
        <w:rPr>
          <w:lang w:val="en-GB"/>
        </w:rPr>
        <w:t xml:space="preserve">It is interesting to note that the adjective </w:t>
      </w:r>
      <w:r w:rsidR="00D756D3">
        <w:rPr>
          <w:i/>
          <w:lang w:val="en-GB"/>
        </w:rPr>
        <w:t>southern</w:t>
      </w:r>
      <w:r w:rsidR="00D756D3">
        <w:rPr>
          <w:lang w:val="en-GB"/>
        </w:rPr>
        <w:t xml:space="preserve"> is more frequently used and has more collocations in general in ParlaMeter despite the fact that in the secession period, links to the rest of former Yugoslavia were probably stronger and there were probably more open issues, signalling that certain topics were probably not discussed on purpose until the issues were resolved and the relations were established again. Especially interesting are all the neighbour-related collocations, which only appear in the Parlameter corpus, 30 years after Slovenia left Yugoslavia: </w:t>
      </w:r>
      <w:r w:rsidR="00D756D3">
        <w:rPr>
          <w:i/>
          <w:lang w:val="en-GB"/>
        </w:rPr>
        <w:t xml:space="preserve">southern neighbour / neighbours / neighbourhood / market / fruit, </w:t>
      </w:r>
      <w:r w:rsidR="00D756D3">
        <w:rPr>
          <w:lang w:val="en-GB"/>
        </w:rPr>
        <w:t xml:space="preserve">despite the fact that geographically speaking, the former Yugoslav republics, spread south-east, not south of Slovenia. The </w:t>
      </w:r>
      <w:r w:rsidR="00D756D3">
        <w:rPr>
          <w:lang w:val="en-GB"/>
        </w:rPr>
        <w:lastRenderedPageBreak/>
        <w:t xml:space="preserve">one major unsettled issue is the border with Croatia that has even been subject of international arbitration during the parliamentary term included in the Parlameter corpus, which is reflected in the top-ranking strong collocation </w:t>
      </w:r>
      <w:r w:rsidR="00D756D3">
        <w:rPr>
          <w:i/>
          <w:lang w:val="en-GB"/>
        </w:rPr>
        <w:t>južna meja/southern border</w:t>
      </w:r>
      <w:r w:rsidR="00D756D3">
        <w:rPr>
          <w:lang w:val="en-GB"/>
        </w:rPr>
        <w:t>.</w:t>
      </w:r>
    </w:p>
    <w:p w14:paraId="62BA6564" w14:textId="77777777" w:rsidR="006515C3" w:rsidRPr="00A93E80" w:rsidRDefault="00D756D3">
      <w:pPr>
        <w:spacing w:line="360" w:lineRule="auto"/>
        <w:jc w:val="center"/>
        <w:rPr>
          <w:b/>
          <w:sz w:val="28"/>
          <w:szCs w:val="28"/>
          <w:lang w:val="en-GB"/>
        </w:rPr>
      </w:pPr>
      <w:r w:rsidRPr="00A93E80">
        <w:rPr>
          <w:b/>
          <w:sz w:val="28"/>
          <w:szCs w:val="28"/>
          <w:lang w:val="en-GB"/>
        </w:rPr>
        <w:t>5</w:t>
      </w:r>
      <w:r w:rsidR="00A351E3" w:rsidRPr="00A93E80">
        <w:rPr>
          <w:b/>
          <w:sz w:val="28"/>
          <w:szCs w:val="28"/>
          <w:lang w:val="en-GB"/>
        </w:rPr>
        <w:t>.</w:t>
      </w:r>
      <w:r w:rsidRPr="00A93E80">
        <w:rPr>
          <w:b/>
          <w:sz w:val="28"/>
          <w:szCs w:val="28"/>
          <w:lang w:val="en-GB"/>
        </w:rPr>
        <w:t xml:space="preserve"> Conclusions</w:t>
      </w:r>
    </w:p>
    <w:p w14:paraId="23D08B4A" w14:textId="77777777" w:rsidR="006515C3" w:rsidRDefault="006515C3">
      <w:pPr>
        <w:spacing w:line="360" w:lineRule="auto"/>
        <w:jc w:val="both"/>
        <w:rPr>
          <w:lang w:val="en-GB"/>
        </w:rPr>
      </w:pPr>
    </w:p>
    <w:p w14:paraId="127C672F" w14:textId="77777777" w:rsidR="006515C3" w:rsidRDefault="00F26B24">
      <w:pPr>
        <w:spacing w:line="360" w:lineRule="auto"/>
        <w:jc w:val="both"/>
        <w:rPr>
          <w:lang w:val="en-GB"/>
        </w:rPr>
      </w:pPr>
      <w:r>
        <w:rPr>
          <w:lang w:val="en-GB"/>
        </w:rPr>
        <w:tab/>
      </w:r>
      <w:r w:rsidR="00D756D3">
        <w:rPr>
          <w:lang w:val="en-GB"/>
        </w:rPr>
        <w:t>In this paper we presented the Parlameter corpus of contemporary Slovene parliamentary proceedings. We analysed the linguistic production of the speakers according to the morphosyntactic annotation of the corpus and the speaker metadata.</w:t>
      </w:r>
    </w:p>
    <w:p w14:paraId="498F2C9F" w14:textId="77777777" w:rsidR="006515C3" w:rsidRDefault="00F72528">
      <w:pPr>
        <w:spacing w:line="360" w:lineRule="auto"/>
        <w:jc w:val="both"/>
        <w:rPr>
          <w:lang w:val="en-GB"/>
        </w:rPr>
      </w:pPr>
      <w:r>
        <w:rPr>
          <w:lang w:val="en-GB"/>
        </w:rPr>
        <w:tab/>
      </w:r>
      <w:r w:rsidR="00D756D3">
        <w:rPr>
          <w:lang w:val="en-GB"/>
        </w:rPr>
        <w:t xml:space="preserve">We have shown that despite the fact that the material included in the corpus spans the period 2014-2018, the bulk of the material was recorded in the first two full years of the parliament. When contrasted against general Slovene, parliamentary speeches contain more present tense forms and personal and demonstrative pronouns. A comparison of male and female speakers shows that while male speakers take the floor more often than their female colleagues, it is the female speakers who make longer contributions. Female speakers mostly address the topics of </w:t>
      </w:r>
      <w:r w:rsidR="00D756D3">
        <w:rPr>
          <w:i/>
          <w:lang w:val="en-GB"/>
        </w:rPr>
        <w:t>health</w:t>
      </w:r>
      <w:r w:rsidR="00D756D3">
        <w:rPr>
          <w:lang w:val="en-GB"/>
        </w:rPr>
        <w:t xml:space="preserve">, </w:t>
      </w:r>
      <w:r w:rsidR="00D756D3">
        <w:rPr>
          <w:i/>
          <w:lang w:val="en-GB"/>
        </w:rPr>
        <w:t>labour, family and social affairs</w:t>
      </w:r>
      <w:r w:rsidR="00D756D3">
        <w:rPr>
          <w:lang w:val="en-GB"/>
        </w:rPr>
        <w:t xml:space="preserve">, </w:t>
      </w:r>
      <w:r w:rsidR="00D756D3">
        <w:rPr>
          <w:i/>
          <w:lang w:val="en-GB"/>
        </w:rPr>
        <w:t>public administration</w:t>
      </w:r>
      <w:r w:rsidR="00D756D3">
        <w:rPr>
          <w:lang w:val="en-GB"/>
        </w:rPr>
        <w:t xml:space="preserve">, and </w:t>
      </w:r>
      <w:r w:rsidR="00D756D3">
        <w:rPr>
          <w:i/>
          <w:lang w:val="en-GB"/>
        </w:rPr>
        <w:t>education, science and sport</w:t>
      </w:r>
      <w:r w:rsidR="00D756D3">
        <w:rPr>
          <w:lang w:val="en-GB"/>
        </w:rPr>
        <w:t>, while most of the keywords from male speakers do not belong to specific topics, which indicate a more discursive, debating style of the male speakers. When comparing speeches according to party lines, the most prolific deputy group is the largest opposition party Slovenian Democratic Party (SDS) while the ruling Party of Modern Centre (SMC) is the least prolific one. The most productive parties with a relative token to speaker ratio are the smallest parties in this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Pr>
          <w:lang w:val="en-GB"/>
        </w:rPr>
        <w:t>c</w:t>
      </w:r>
      <w:r w:rsidR="00D756D3">
        <w:rPr>
          <w:lang w:val="en-GB"/>
        </w:rPr>
        <w:t xml:space="preserve">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w:t>
      </w:r>
      <w:r w:rsidR="00D756D3">
        <w:rPr>
          <w:lang w:val="en-GB"/>
        </w:rPr>
        <w:lastRenderedPageBreak/>
        <w:t>procedural issues and the new legislature. In the future we plan to enrich the corpus with additional session records of previous and the most recent parliamentary terms as well as with additional metadata available through the Parlameter system, such as voting data and accepted legislation, which are also valuable for addressing a number of research questions in various research communities. In parallel, we also plan to develop comparable corpora from other parliaments, starting with Croatian and Bosnian.</w:t>
      </w:r>
    </w:p>
    <w:p w14:paraId="14AFB298" w14:textId="77777777" w:rsidR="00C232F1" w:rsidRDefault="00C232F1">
      <w:pPr>
        <w:spacing w:line="360" w:lineRule="auto"/>
        <w:jc w:val="both"/>
        <w:rPr>
          <w:lang w:val="en-GB"/>
        </w:rPr>
      </w:pPr>
    </w:p>
    <w:p w14:paraId="33633B19" w14:textId="77777777" w:rsidR="006515C3" w:rsidRPr="00A93E80" w:rsidRDefault="00D756D3">
      <w:pPr>
        <w:spacing w:line="360" w:lineRule="auto"/>
        <w:jc w:val="center"/>
        <w:rPr>
          <w:sz w:val="28"/>
          <w:szCs w:val="28"/>
        </w:rPr>
      </w:pPr>
      <w:r w:rsidRPr="00A93E80">
        <w:rPr>
          <w:b/>
          <w:sz w:val="28"/>
          <w:szCs w:val="28"/>
          <w:lang w:val="en-GB"/>
        </w:rPr>
        <w:t>Acknowledgments</w:t>
      </w:r>
    </w:p>
    <w:p w14:paraId="00DF0BAC" w14:textId="77777777" w:rsidR="006515C3" w:rsidRDefault="006515C3">
      <w:pPr>
        <w:spacing w:line="360" w:lineRule="auto"/>
        <w:jc w:val="both"/>
        <w:rPr>
          <w:lang w:val="en-GB"/>
        </w:rPr>
      </w:pPr>
    </w:p>
    <w:p w14:paraId="07CF73F2" w14:textId="77777777" w:rsidR="006515C3" w:rsidRDefault="00F26B24">
      <w:pPr>
        <w:spacing w:line="360" w:lineRule="auto"/>
        <w:jc w:val="both"/>
        <w:rPr>
          <w:lang w:val="en-GB"/>
        </w:rPr>
      </w:pPr>
      <w:r>
        <w:rPr>
          <w:rFonts w:eastAsiaTheme="minorEastAsia"/>
          <w:lang w:val="en-GB" w:eastAsia="sl-SI"/>
        </w:rPr>
        <w:tab/>
      </w:r>
      <w:r w:rsidR="00D756D3">
        <w:rPr>
          <w:rFonts w:eastAsiaTheme="minorEastAsia"/>
          <w:lang w:val="en-GB" w:eastAsia="sl-SI"/>
        </w:rPr>
        <w:t>The work described in this paper was funded by the Slovenian Research Agency within the national basic research project “Resources, methods, and tools for the understanding, identification, and classification of various forms of socially unacceptable discourse in the information society</w:t>
      </w:r>
      <w:r w:rsidR="00D756D3">
        <w:rPr>
          <w:lang w:val="en-GB"/>
        </w:rPr>
        <w:t>” (J7-8280, 2017-2019) and the Slovenian research infrastructure for language resources and technology CLARIN.SI.</w:t>
      </w:r>
    </w:p>
    <w:p w14:paraId="3C9FAFB5" w14:textId="77777777" w:rsidR="006515C3" w:rsidRDefault="006515C3">
      <w:pPr>
        <w:spacing w:line="360" w:lineRule="auto"/>
        <w:jc w:val="both"/>
        <w:rPr>
          <w:lang w:val="en-GB"/>
        </w:rPr>
      </w:pPr>
    </w:p>
    <w:p w14:paraId="552478D9" w14:textId="77777777" w:rsidR="006515C3" w:rsidRPr="00A93E80" w:rsidRDefault="00C232F1">
      <w:pPr>
        <w:spacing w:line="360" w:lineRule="auto"/>
        <w:jc w:val="center"/>
        <w:rPr>
          <w:sz w:val="28"/>
          <w:szCs w:val="28"/>
          <w:lang w:val="en-GB"/>
        </w:rPr>
      </w:pPr>
      <w:r w:rsidRPr="00A93E80">
        <w:rPr>
          <w:sz w:val="28"/>
          <w:szCs w:val="28"/>
          <w:lang w:val="en-GB"/>
        </w:rPr>
        <w:t>Sources and L</w:t>
      </w:r>
      <w:r w:rsidR="00D756D3" w:rsidRPr="00A93E80">
        <w:rPr>
          <w:sz w:val="28"/>
          <w:szCs w:val="28"/>
          <w:lang w:val="en-GB"/>
        </w:rPr>
        <w:t>iterature</w:t>
      </w:r>
    </w:p>
    <w:p w14:paraId="733D06ED" w14:textId="77777777" w:rsidR="006515C3" w:rsidRPr="00A93E80" w:rsidRDefault="00D756D3" w:rsidP="00C232F1">
      <w:pPr>
        <w:spacing w:line="360" w:lineRule="auto"/>
        <w:jc w:val="center"/>
        <w:rPr>
          <w:lang w:val="en-GB"/>
        </w:rPr>
      </w:pPr>
      <w:r w:rsidRPr="00A93E80">
        <w:rPr>
          <w:lang w:val="en-GB"/>
        </w:rPr>
        <w:t>Literature:</w:t>
      </w:r>
    </w:p>
    <w:p w14:paraId="073FBA19" w14:textId="77777777" w:rsidR="006515C3" w:rsidRPr="00771980" w:rsidRDefault="00D756D3" w:rsidP="00896CB5">
      <w:pPr>
        <w:pStyle w:val="ListParagraph"/>
        <w:numPr>
          <w:ilvl w:val="0"/>
          <w:numId w:val="6"/>
        </w:numPr>
        <w:jc w:val="both"/>
        <w:rPr>
          <w:sz w:val="20"/>
        </w:rPr>
      </w:pPr>
      <w:r w:rsidRPr="00771980">
        <w:rPr>
          <w:sz w:val="20"/>
        </w:rPr>
        <w:t>Bayley, Paul. 2014.</w:t>
      </w:r>
      <w:r w:rsidRPr="00771980">
        <w:rPr>
          <w:i/>
          <w:sz w:val="20"/>
        </w:rPr>
        <w:t xml:space="preserve"> </w:t>
      </w:r>
      <w:r w:rsidRPr="00771980">
        <w:rPr>
          <w:sz w:val="20"/>
        </w:rPr>
        <w:t xml:space="preserve">“Introduction: The whys and wherefores of analyzing parliamentary discourse.” In </w:t>
      </w:r>
      <w:r w:rsidRPr="00771980">
        <w:rPr>
          <w:i/>
          <w:sz w:val="20"/>
        </w:rPr>
        <w:t>Cross-Cultural Perspectives on Parliamentary Discourse</w:t>
      </w:r>
      <w:r w:rsidRPr="00771980">
        <w:rPr>
          <w:sz w:val="20"/>
        </w:rPr>
        <w:t xml:space="preserve">, edited by Paul Bayley, 1–44. </w:t>
      </w:r>
      <w:r w:rsidR="008B3D09">
        <w:rPr>
          <w:sz w:val="20"/>
        </w:rPr>
        <w:t>Amsterdam</w:t>
      </w:r>
      <w:r w:rsidR="002F392A">
        <w:rPr>
          <w:sz w:val="20"/>
        </w:rPr>
        <w:t>,</w:t>
      </w:r>
      <w:r w:rsidR="008B3D09">
        <w:rPr>
          <w:sz w:val="20"/>
        </w:rPr>
        <w:t xml:space="preserve"> Philadelphia: </w:t>
      </w:r>
      <w:r w:rsidRPr="00771980">
        <w:rPr>
          <w:sz w:val="20"/>
        </w:rPr>
        <w:t>John Benjamins Publishing.</w:t>
      </w:r>
    </w:p>
    <w:p w14:paraId="32D2F845" w14:textId="77777777" w:rsidR="006515C3" w:rsidRPr="00771980" w:rsidRDefault="00D756D3" w:rsidP="00896CB5">
      <w:pPr>
        <w:pStyle w:val="ListParagraph"/>
        <w:numPr>
          <w:ilvl w:val="0"/>
          <w:numId w:val="6"/>
        </w:numPr>
        <w:jc w:val="both"/>
        <w:rPr>
          <w:sz w:val="20"/>
        </w:rPr>
      </w:pPr>
      <w:r w:rsidRPr="00771980">
        <w:rPr>
          <w:sz w:val="20"/>
        </w:rPr>
        <w:t xml:space="preserve">Cheng, Jennifer E. 2015. “Islamophobia, Muslimophobia or racism? Parliamentary discourses on Islam and Muslims in debates on the minaret ban in Switzerland.” </w:t>
      </w:r>
      <w:r w:rsidRPr="00771980">
        <w:rPr>
          <w:i/>
          <w:sz w:val="20"/>
        </w:rPr>
        <w:t>Discourse &amp; Society</w:t>
      </w:r>
      <w:r w:rsidRPr="00771980">
        <w:rPr>
          <w:sz w:val="20"/>
        </w:rPr>
        <w:t xml:space="preserve"> 26 (5): 562–86.</w:t>
      </w:r>
    </w:p>
    <w:p w14:paraId="628B48D4" w14:textId="77777777" w:rsidR="006515C3" w:rsidRPr="00771980" w:rsidRDefault="00D756D3" w:rsidP="00896CB5">
      <w:pPr>
        <w:pStyle w:val="ListParagraph"/>
        <w:numPr>
          <w:ilvl w:val="0"/>
          <w:numId w:val="6"/>
        </w:numPr>
        <w:jc w:val="both"/>
        <w:rPr>
          <w:sz w:val="20"/>
        </w:rPr>
      </w:pPr>
      <w:r w:rsidRPr="00771980">
        <w:rPr>
          <w:sz w:val="20"/>
        </w:rPr>
        <w:t xml:space="preserve">Chester, Daniel Norman, and Nona Bowring. 1962. </w:t>
      </w:r>
      <w:r w:rsidRPr="00771980">
        <w:rPr>
          <w:i/>
          <w:sz w:val="20"/>
        </w:rPr>
        <w:t>Questions in Parliament.</w:t>
      </w:r>
      <w:r w:rsidRPr="00771980">
        <w:rPr>
          <w:sz w:val="20"/>
        </w:rPr>
        <w:t xml:space="preserve"> Oxford: Clarendon Press.</w:t>
      </w:r>
    </w:p>
    <w:p w14:paraId="1475DE16" w14:textId="77777777" w:rsidR="006515C3" w:rsidRPr="00771980" w:rsidRDefault="00D756D3" w:rsidP="00896CB5">
      <w:pPr>
        <w:pStyle w:val="ListParagraph"/>
        <w:numPr>
          <w:ilvl w:val="0"/>
          <w:numId w:val="6"/>
        </w:numPr>
        <w:jc w:val="both"/>
        <w:rPr>
          <w:sz w:val="20"/>
        </w:rPr>
      </w:pPr>
      <w:r w:rsidRPr="00771980">
        <w:rPr>
          <w:sz w:val="20"/>
        </w:rPr>
        <w:t xml:space="preserve">van Dijk, Teun A. 2010. “Political identities in parliamentary debates.” In </w:t>
      </w:r>
      <w:r w:rsidRPr="00771980">
        <w:rPr>
          <w:i/>
          <w:sz w:val="20"/>
        </w:rPr>
        <w:t>European Parliaments under Scrutiny: Discourse strategies and interaction practices</w:t>
      </w:r>
      <w:r w:rsidRPr="00771980">
        <w:rPr>
          <w:sz w:val="20"/>
        </w:rPr>
        <w:t xml:space="preserve">, edited by Cornelia Ilie, 29–56. </w:t>
      </w:r>
      <w:r w:rsidR="008B3D09">
        <w:rPr>
          <w:sz w:val="20"/>
        </w:rPr>
        <w:t>Amster</w:t>
      </w:r>
      <w:r w:rsidR="002F392A">
        <w:rPr>
          <w:sz w:val="20"/>
        </w:rPr>
        <w:t xml:space="preserve">dam, </w:t>
      </w:r>
      <w:r w:rsidR="008B3D09">
        <w:rPr>
          <w:sz w:val="20"/>
        </w:rPr>
        <w:t xml:space="preserve">Philadelphia: </w:t>
      </w:r>
      <w:r w:rsidRPr="00771980">
        <w:rPr>
          <w:sz w:val="20"/>
        </w:rPr>
        <w:t xml:space="preserve">John Benjamins Publishing. </w:t>
      </w:r>
    </w:p>
    <w:p w14:paraId="08D5A925" w14:textId="77777777" w:rsidR="006515C3" w:rsidRPr="00771980" w:rsidRDefault="00D756D3" w:rsidP="00896CB5">
      <w:pPr>
        <w:pStyle w:val="ListParagraph"/>
        <w:numPr>
          <w:ilvl w:val="0"/>
          <w:numId w:val="6"/>
        </w:numPr>
        <w:jc w:val="both"/>
        <w:rPr>
          <w:sz w:val="20"/>
        </w:rPr>
      </w:pPr>
      <w:r w:rsidRPr="00771980">
        <w:rPr>
          <w:sz w:val="20"/>
        </w:rPr>
        <w:t xml:space="preserve">Fišer, Darja, and Jakob Lenardič. 2018. “Parliamentary Corpora in the CLARIN infrastructure.” In </w:t>
      </w:r>
      <w:r w:rsidRPr="00771980">
        <w:rPr>
          <w:i/>
          <w:sz w:val="20"/>
        </w:rPr>
        <w:t>Selected papers from the CLARIN Annual Conference 2017</w:t>
      </w:r>
      <w:r w:rsidRPr="00771980">
        <w:rPr>
          <w:sz w:val="20"/>
        </w:rPr>
        <w:t xml:space="preserve">, edited by Maciej Piasecki, 75–85. </w:t>
      </w:r>
      <w:r w:rsidR="002E7FE8">
        <w:rPr>
          <w:sz w:val="20"/>
        </w:rPr>
        <w:t>A</w:t>
      </w:r>
      <w:r w:rsidR="002E7FE8" w:rsidRPr="00B3134E">
        <w:rPr>
          <w:sz w:val="20"/>
        </w:rPr>
        <w:t xml:space="preserve">ccessed </w:t>
      </w:r>
      <w:r w:rsidR="002E7FE8" w:rsidRPr="00C1312B">
        <w:rPr>
          <w:sz w:val="20"/>
        </w:rPr>
        <w:t xml:space="preserve">February </w:t>
      </w:r>
      <w:r w:rsidR="002E7FE8" w:rsidRPr="00B3134E">
        <w:rPr>
          <w:sz w:val="20"/>
        </w:rPr>
        <w:t>27</w:t>
      </w:r>
      <w:r w:rsidR="002E7FE8">
        <w:rPr>
          <w:sz w:val="20"/>
        </w:rPr>
        <w:t>,</w:t>
      </w:r>
      <w:r w:rsidR="002E7FE8" w:rsidRPr="00B3134E">
        <w:rPr>
          <w:sz w:val="20"/>
        </w:rPr>
        <w:t xml:space="preserve"> 2019</w:t>
      </w:r>
      <w:r w:rsidR="002E7FE8">
        <w:rPr>
          <w:sz w:val="20"/>
        </w:rPr>
        <w:t xml:space="preserve">. </w:t>
      </w:r>
      <w:hyperlink r:id="rId11">
        <w:r w:rsidRPr="00771980">
          <w:rPr>
            <w:rStyle w:val="InternetLink"/>
            <w:color w:val="auto"/>
            <w:sz w:val="20"/>
            <w:u w:val="none"/>
          </w:rPr>
          <w:t>http://www.ep.liu.se/ecp/147/007/ecp17147007.pdf</w:t>
        </w:r>
      </w:hyperlink>
      <w:r w:rsidRPr="00771980">
        <w:rPr>
          <w:sz w:val="20"/>
        </w:rPr>
        <w:t>.</w:t>
      </w:r>
    </w:p>
    <w:p w14:paraId="07C697EF" w14:textId="77777777" w:rsidR="006515C3" w:rsidRPr="00771980" w:rsidRDefault="00D756D3" w:rsidP="00896CB5">
      <w:pPr>
        <w:pStyle w:val="ListParagraph"/>
        <w:numPr>
          <w:ilvl w:val="0"/>
          <w:numId w:val="6"/>
        </w:numPr>
        <w:jc w:val="both"/>
        <w:rPr>
          <w:sz w:val="20"/>
        </w:rPr>
      </w:pPr>
      <w:r w:rsidRPr="00771980">
        <w:rPr>
          <w:sz w:val="20"/>
        </w:rPr>
        <w:t xml:space="preserve">Fišer, Darja, and Vojko Gorjanc. 2013. </w:t>
      </w:r>
      <w:r w:rsidRPr="00771980">
        <w:rPr>
          <w:i/>
          <w:sz w:val="20"/>
        </w:rPr>
        <w:t>Korpusna analiza</w:t>
      </w:r>
      <w:r w:rsidRPr="00771980">
        <w:rPr>
          <w:sz w:val="20"/>
        </w:rPr>
        <w:t>. Ljubljana: Znanstvena založba Filozofske Fakultete.</w:t>
      </w:r>
    </w:p>
    <w:p w14:paraId="68BF54BC" w14:textId="77777777" w:rsidR="006515C3" w:rsidRPr="00771980" w:rsidRDefault="00D756D3" w:rsidP="00896CB5">
      <w:pPr>
        <w:pStyle w:val="ListParagraph"/>
        <w:numPr>
          <w:ilvl w:val="0"/>
          <w:numId w:val="6"/>
        </w:numPr>
        <w:jc w:val="both"/>
        <w:rPr>
          <w:sz w:val="20"/>
        </w:rPr>
      </w:pPr>
      <w:r w:rsidRPr="00771980">
        <w:rPr>
          <w:sz w:val="20"/>
        </w:rPr>
        <w:t xml:space="preserve">Fišer, Darja, Nikola Ljubešić, and Tomaž Erjavec. 2018. “The Janes project: language resources and tools for Slovene user generated content.” </w:t>
      </w:r>
      <w:r w:rsidRPr="00771980">
        <w:rPr>
          <w:i/>
          <w:sz w:val="20"/>
        </w:rPr>
        <w:t>Language Resources and Evaluation</w:t>
      </w:r>
      <w:r w:rsidRPr="00771980">
        <w:rPr>
          <w:sz w:val="20"/>
        </w:rPr>
        <w:t xml:space="preserve">. In press. </w:t>
      </w:r>
      <w:hyperlink r:id="rId12">
        <w:r w:rsidRPr="00771980">
          <w:rPr>
            <w:rStyle w:val="InternetLink"/>
            <w:color w:val="auto"/>
            <w:sz w:val="20"/>
            <w:u w:val="none"/>
          </w:rPr>
          <w:t>https://doi.org/10.1007/s10579-018-9425-z</w:t>
        </w:r>
      </w:hyperlink>
      <w:r w:rsidRPr="00771980">
        <w:rPr>
          <w:sz w:val="20"/>
        </w:rPr>
        <w:t>.</w:t>
      </w:r>
    </w:p>
    <w:p w14:paraId="0F2290E2" w14:textId="77777777" w:rsidR="006515C3" w:rsidRPr="00771980" w:rsidRDefault="00D756D3" w:rsidP="00896CB5">
      <w:pPr>
        <w:pStyle w:val="ListParagraph"/>
        <w:numPr>
          <w:ilvl w:val="0"/>
          <w:numId w:val="6"/>
        </w:numPr>
        <w:jc w:val="both"/>
        <w:rPr>
          <w:sz w:val="20"/>
        </w:rPr>
      </w:pPr>
      <w:r w:rsidRPr="00771980">
        <w:rPr>
          <w:sz w:val="20"/>
        </w:rPr>
        <w:t xml:space="preserve">Franklin, Mark N., and Philip Norton. 1993. </w:t>
      </w:r>
      <w:r w:rsidRPr="00771980">
        <w:rPr>
          <w:i/>
          <w:sz w:val="20"/>
        </w:rPr>
        <w:t>Parliamentary Questions: For the Study of Parliament Group</w:t>
      </w:r>
      <w:r w:rsidRPr="00771980">
        <w:rPr>
          <w:sz w:val="20"/>
        </w:rPr>
        <w:t>. Oxford: Oxford University Press.</w:t>
      </w:r>
    </w:p>
    <w:p w14:paraId="3C1CE6BF" w14:textId="77777777" w:rsidR="006515C3" w:rsidRPr="00771980" w:rsidRDefault="00D756D3" w:rsidP="00896CB5">
      <w:pPr>
        <w:pStyle w:val="ListParagraph"/>
        <w:numPr>
          <w:ilvl w:val="0"/>
          <w:numId w:val="6"/>
        </w:numPr>
        <w:jc w:val="both"/>
        <w:rPr>
          <w:sz w:val="20"/>
        </w:rPr>
      </w:pPr>
      <w:r w:rsidRPr="00771980">
        <w:rPr>
          <w:sz w:val="20"/>
        </w:rPr>
        <w:t xml:space="preserve">Hirst, Graeme, Vanessa Wei Feng, Christopher Cochrane, and Nona Naderi. 2014. “Argumentation, Ideology, and Issue Framing in Parliamentary Discourse.” In </w:t>
      </w:r>
      <w:r w:rsidRPr="00771980">
        <w:rPr>
          <w:i/>
          <w:sz w:val="20"/>
        </w:rPr>
        <w:t>ArgNLP</w:t>
      </w:r>
      <w:r w:rsidRPr="00771980">
        <w:rPr>
          <w:sz w:val="20"/>
        </w:rPr>
        <w:t xml:space="preserve">. </w:t>
      </w:r>
      <w:r w:rsidR="002E7FE8">
        <w:rPr>
          <w:sz w:val="20"/>
        </w:rPr>
        <w:t>A</w:t>
      </w:r>
      <w:r w:rsidR="002E7FE8" w:rsidRPr="002B690B">
        <w:rPr>
          <w:sz w:val="20"/>
        </w:rPr>
        <w:t>ccessed 27 February 2019</w:t>
      </w:r>
      <w:r w:rsidR="0058688D">
        <w:rPr>
          <w:sz w:val="20"/>
        </w:rPr>
        <w:t>.</w:t>
      </w:r>
      <w:r w:rsidR="002E7FE8">
        <w:rPr>
          <w:sz w:val="20"/>
        </w:rPr>
        <w:t xml:space="preserve"> </w:t>
      </w:r>
      <w:hyperlink r:id="rId13">
        <w:r w:rsidRPr="00771980">
          <w:rPr>
            <w:rStyle w:val="InternetLink"/>
            <w:color w:val="auto"/>
            <w:sz w:val="20"/>
            <w:u w:val="none"/>
          </w:rPr>
          <w:t>ftp://www.cs.toronto.edu/pub/gh/Hirst-etal-Bertinoro-2014.pdf</w:t>
        </w:r>
      </w:hyperlink>
      <w:r w:rsidRPr="00771980">
        <w:rPr>
          <w:sz w:val="20"/>
        </w:rPr>
        <w:t>.</w:t>
      </w:r>
    </w:p>
    <w:p w14:paraId="3BCD1384" w14:textId="77777777" w:rsidR="006515C3" w:rsidRPr="00771980" w:rsidRDefault="00D756D3" w:rsidP="00896CB5">
      <w:pPr>
        <w:pStyle w:val="ListParagraph"/>
        <w:numPr>
          <w:ilvl w:val="0"/>
          <w:numId w:val="6"/>
        </w:numPr>
        <w:jc w:val="both"/>
        <w:rPr>
          <w:sz w:val="20"/>
        </w:rPr>
      </w:pPr>
      <w:r w:rsidRPr="00771980">
        <w:rPr>
          <w:sz w:val="20"/>
        </w:rPr>
        <w:t xml:space="preserve">Hughes, Lorna M., Paul S. Ell, Gareth A.G. Knight, and Milena Dobreva. 2013. “Assessing and measuring impact of a digital collection in the humanities: An analysis of the SPHERE </w:t>
      </w:r>
      <w:r w:rsidRPr="00771980">
        <w:rPr>
          <w:sz w:val="20"/>
        </w:rPr>
        <w:lastRenderedPageBreak/>
        <w:t xml:space="preserve">(Stormont Parliamentary Hansards: Embedded in Research and Education) Project.” </w:t>
      </w:r>
      <w:r w:rsidRPr="00771980">
        <w:rPr>
          <w:i/>
          <w:sz w:val="20"/>
        </w:rPr>
        <w:t xml:space="preserve">Digital Scholarship in the Humanities </w:t>
      </w:r>
      <w:r w:rsidRPr="00771980">
        <w:rPr>
          <w:sz w:val="20"/>
        </w:rPr>
        <w:t>30 (2): 183–98.</w:t>
      </w:r>
    </w:p>
    <w:p w14:paraId="45727888" w14:textId="77777777" w:rsidR="006515C3" w:rsidRPr="00771980" w:rsidRDefault="00D756D3" w:rsidP="00896CB5">
      <w:pPr>
        <w:pStyle w:val="ListParagraph"/>
        <w:numPr>
          <w:ilvl w:val="0"/>
          <w:numId w:val="6"/>
        </w:numPr>
        <w:jc w:val="both"/>
        <w:rPr>
          <w:sz w:val="20"/>
        </w:rPr>
      </w:pPr>
      <w:r w:rsidRPr="00771980">
        <w:rPr>
          <w:sz w:val="20"/>
        </w:rPr>
        <w:t xml:space="preserve">Ihalainen, Pasi, Cornelia Ilie, and Kari Palonen. 2016. </w:t>
      </w:r>
      <w:r w:rsidRPr="00771980">
        <w:rPr>
          <w:i/>
          <w:sz w:val="20"/>
        </w:rPr>
        <w:t>Parliament and Parliamentarism: A Comparative History of a European Concept.</w:t>
      </w:r>
      <w:r w:rsidRPr="00771980">
        <w:rPr>
          <w:sz w:val="20"/>
        </w:rPr>
        <w:t xml:space="preserve"> Oxford, New York: Berghahn Books.</w:t>
      </w:r>
    </w:p>
    <w:p w14:paraId="5386E17B" w14:textId="77777777" w:rsidR="006515C3" w:rsidRPr="00771980" w:rsidRDefault="00D756D3" w:rsidP="00896CB5">
      <w:pPr>
        <w:pStyle w:val="ListParagraph"/>
        <w:numPr>
          <w:ilvl w:val="0"/>
          <w:numId w:val="6"/>
        </w:numPr>
        <w:jc w:val="both"/>
        <w:rPr>
          <w:sz w:val="20"/>
        </w:rPr>
      </w:pPr>
      <w:r w:rsidRPr="00771980">
        <w:rPr>
          <w:sz w:val="20"/>
        </w:rPr>
        <w:t xml:space="preserve">Ilie, Cornelia. 2017. “Parliamentary Debates.” In </w:t>
      </w:r>
      <w:r w:rsidRPr="00771980">
        <w:rPr>
          <w:i/>
          <w:sz w:val="20"/>
        </w:rPr>
        <w:t>The Routledge Handbook of Language and Politics</w:t>
      </w:r>
      <w:r w:rsidRPr="00771980">
        <w:rPr>
          <w:sz w:val="20"/>
        </w:rPr>
        <w:t>, edited by Ruth Wodak and Bernhard Forchtner. Routledge.</w:t>
      </w:r>
    </w:p>
    <w:p w14:paraId="788510FC" w14:textId="77777777" w:rsidR="00C232F1" w:rsidRDefault="00D756D3" w:rsidP="00896CB5">
      <w:pPr>
        <w:pStyle w:val="ListParagraph"/>
        <w:numPr>
          <w:ilvl w:val="0"/>
          <w:numId w:val="6"/>
        </w:numPr>
        <w:jc w:val="both"/>
        <w:rPr>
          <w:sz w:val="20"/>
        </w:rPr>
      </w:pPr>
      <w:r w:rsidRPr="00771980">
        <w:rPr>
          <w:sz w:val="20"/>
        </w:rPr>
        <w:t xml:space="preserve">Ljubešić, Nikola, and Tomaž Erjavec. 2016. “Corpus vs. Lexicon Supervision in Morphosyntactic Tagging: The Case of Slovene.” In </w:t>
      </w:r>
      <w:r w:rsidRPr="00771980">
        <w:rPr>
          <w:i/>
          <w:sz w:val="20"/>
        </w:rPr>
        <w:t>Proceedings of the Tenth International Conference on Language Resources and Evaluation (LREC 2016)</w:t>
      </w:r>
      <w:r w:rsidRPr="00771980">
        <w:rPr>
          <w:sz w:val="20"/>
        </w:rPr>
        <w:t xml:space="preserve">, edited by Nicoletta Calzolari, Khalid Choukri, Thierry Declerck, Sara Goggi, Marko Grobelnik, Bente Maegaard, Joseph Mariani, Helene Mazo, Asuncion Moreno, Jan Odijk, and Stelios Piperidis, 1527–31. </w:t>
      </w:r>
      <w:r w:rsidR="002F392A">
        <w:rPr>
          <w:sz w:val="20"/>
        </w:rPr>
        <w:t>A</w:t>
      </w:r>
      <w:r w:rsidR="002F392A" w:rsidRPr="00B2477F">
        <w:rPr>
          <w:sz w:val="20"/>
        </w:rPr>
        <w:t>ccessed February 27</w:t>
      </w:r>
      <w:r w:rsidR="002F392A">
        <w:rPr>
          <w:sz w:val="20"/>
        </w:rPr>
        <w:t>,</w:t>
      </w:r>
      <w:r w:rsidR="002F392A" w:rsidRPr="00B2477F">
        <w:rPr>
          <w:sz w:val="20"/>
        </w:rPr>
        <w:t xml:space="preserve"> 2019</w:t>
      </w:r>
      <w:r w:rsidR="0058688D">
        <w:rPr>
          <w:sz w:val="20"/>
        </w:rPr>
        <w:t>.</w:t>
      </w:r>
      <w:r w:rsidR="002F392A">
        <w:rPr>
          <w:sz w:val="20"/>
        </w:rPr>
        <w:t xml:space="preserve"> </w:t>
      </w:r>
    </w:p>
    <w:p w14:paraId="23E98391" w14:textId="77777777" w:rsidR="006515C3" w:rsidRPr="00771980" w:rsidRDefault="0069092E" w:rsidP="00C232F1">
      <w:pPr>
        <w:pStyle w:val="ListParagraph"/>
        <w:jc w:val="both"/>
        <w:rPr>
          <w:sz w:val="20"/>
        </w:rPr>
      </w:pPr>
      <w:hyperlink r:id="rId14">
        <w:r w:rsidR="00D756D3" w:rsidRPr="00771980">
          <w:rPr>
            <w:rStyle w:val="InternetLink"/>
            <w:color w:val="auto"/>
            <w:sz w:val="20"/>
            <w:u w:val="none"/>
          </w:rPr>
          <w:t>http://www.lrec-conf.org/proceedings/lrec2016/pdf/811_Paper.pdf</w:t>
        </w:r>
      </w:hyperlink>
      <w:r w:rsidR="002F392A" w:rsidRPr="0093054D">
        <w:rPr>
          <w:rStyle w:val="InternetLink"/>
          <w:color w:val="auto"/>
          <w:sz w:val="20"/>
          <w:u w:val="none"/>
        </w:rPr>
        <w:t>.</w:t>
      </w:r>
    </w:p>
    <w:p w14:paraId="50691A6E" w14:textId="3E236BC2" w:rsidR="006515C3" w:rsidRDefault="00D756D3" w:rsidP="00896CB5">
      <w:pPr>
        <w:pStyle w:val="ListParagraph"/>
        <w:numPr>
          <w:ilvl w:val="0"/>
          <w:numId w:val="6"/>
        </w:numPr>
        <w:jc w:val="both"/>
        <w:rPr>
          <w:sz w:val="20"/>
        </w:rPr>
      </w:pPr>
      <w:r w:rsidRPr="00771980">
        <w:rPr>
          <w:sz w:val="20"/>
        </w:rPr>
        <w:t xml:space="preserve">Ljubešić, Nikola, Tomaž Erjavec, Darja Fišer, Tanja Samardžić, Maja Miličević, Filip Klubička, and Filip Petkovski. 2016. “Easily Accessible Language Technologies for Slovene, Croatian and Serbian.” In </w:t>
      </w:r>
      <w:r w:rsidRPr="00771980">
        <w:rPr>
          <w:i/>
          <w:sz w:val="20"/>
        </w:rPr>
        <w:t>Proceedings of the Conference on Language Technologies and Digital Humanities</w:t>
      </w:r>
      <w:r w:rsidRPr="00771980">
        <w:rPr>
          <w:sz w:val="20"/>
        </w:rPr>
        <w:t xml:space="preserve"> </w:t>
      </w:r>
      <w:r w:rsidRPr="00771980">
        <w:rPr>
          <w:i/>
          <w:sz w:val="20"/>
        </w:rPr>
        <w:t>2016</w:t>
      </w:r>
      <w:r w:rsidRPr="00771980">
        <w:rPr>
          <w:sz w:val="20"/>
        </w:rPr>
        <w:t xml:space="preserve">, edited by Tomaž Erjavec and Darja Fišer, 120–24. </w:t>
      </w:r>
      <w:r w:rsidR="002F392A">
        <w:rPr>
          <w:sz w:val="20"/>
        </w:rPr>
        <w:t>A</w:t>
      </w:r>
      <w:r w:rsidR="002F392A" w:rsidRPr="002528C1">
        <w:rPr>
          <w:sz w:val="20"/>
        </w:rPr>
        <w:t>ccessed February 27</w:t>
      </w:r>
      <w:r w:rsidR="002F392A">
        <w:rPr>
          <w:sz w:val="20"/>
        </w:rPr>
        <w:t>,</w:t>
      </w:r>
      <w:r w:rsidR="002F392A" w:rsidRPr="002528C1">
        <w:rPr>
          <w:sz w:val="20"/>
        </w:rPr>
        <w:t xml:space="preserve"> 2019</w:t>
      </w:r>
      <w:r w:rsidR="0058688D">
        <w:rPr>
          <w:sz w:val="20"/>
        </w:rPr>
        <w:t>.</w:t>
      </w:r>
      <w:r w:rsidR="002F392A">
        <w:rPr>
          <w:sz w:val="20"/>
        </w:rPr>
        <w:t xml:space="preserve"> </w:t>
      </w:r>
      <w:hyperlink r:id="rId15">
        <w:r w:rsidRPr="00771980">
          <w:rPr>
            <w:rStyle w:val="InternetLink"/>
            <w:color w:val="auto"/>
            <w:sz w:val="20"/>
            <w:u w:val="none"/>
          </w:rPr>
          <w:t>http://www.sdjt.si/wp/wp-content/uploads/2016/09/JTDH-2016_Ljubesic-et-al_Easily-Accessible-Language-Technologies.pdf</w:t>
        </w:r>
      </w:hyperlink>
      <w:r w:rsidRPr="00771980">
        <w:rPr>
          <w:sz w:val="20"/>
        </w:rPr>
        <w:t>.</w:t>
      </w:r>
    </w:p>
    <w:p w14:paraId="6FE9BCED" w14:textId="63427690" w:rsidR="004F1A83" w:rsidRPr="00771980" w:rsidRDefault="004F1A83" w:rsidP="00896CB5">
      <w:pPr>
        <w:pStyle w:val="ListParagraph"/>
        <w:numPr>
          <w:ilvl w:val="0"/>
          <w:numId w:val="6"/>
        </w:numPr>
        <w:jc w:val="both"/>
        <w:rPr>
          <w:sz w:val="20"/>
        </w:rPr>
      </w:pPr>
      <w:commentRangeStart w:id="15"/>
      <w:r>
        <w:rPr>
          <w:sz w:val="20"/>
        </w:rPr>
        <w:t xml:space="preserve">Manjka </w:t>
      </w:r>
      <w:commentRangeEnd w:id="15"/>
      <w:r>
        <w:rPr>
          <w:rStyle w:val="CommentReference"/>
        </w:rPr>
        <w:commentReference w:id="15"/>
      </w:r>
    </w:p>
    <w:p w14:paraId="6B27D61C" w14:textId="77777777" w:rsidR="006515C3" w:rsidRPr="00771980" w:rsidRDefault="00D756D3" w:rsidP="00896CB5">
      <w:pPr>
        <w:pStyle w:val="ListParagraph"/>
        <w:numPr>
          <w:ilvl w:val="0"/>
          <w:numId w:val="6"/>
        </w:numPr>
        <w:jc w:val="both"/>
        <w:rPr>
          <w:sz w:val="20"/>
        </w:rPr>
      </w:pPr>
      <w:r w:rsidRPr="00771980">
        <w:rPr>
          <w:sz w:val="20"/>
        </w:rPr>
        <w:t xml:space="preserve">Pančur, Andrej, and Mojca Šorn. 2016. “Smart Big Data: Use of Slovenian Parliamentary Papers in Digital History.” </w:t>
      </w:r>
      <w:r w:rsidRPr="00771980">
        <w:rPr>
          <w:i/>
          <w:sz w:val="20"/>
        </w:rPr>
        <w:t>Prispevki za novejšo zgodovino</w:t>
      </w:r>
      <w:r w:rsidRPr="00771980">
        <w:rPr>
          <w:sz w:val="20"/>
        </w:rPr>
        <w:t xml:space="preserve"> 56 (3):</w:t>
      </w:r>
      <w:r w:rsidR="0058688D">
        <w:rPr>
          <w:sz w:val="20"/>
        </w:rPr>
        <w:t xml:space="preserve"> </w:t>
      </w:r>
      <w:r w:rsidRPr="00771980">
        <w:rPr>
          <w:sz w:val="20"/>
        </w:rPr>
        <w:t>130–46.</w:t>
      </w:r>
    </w:p>
    <w:p w14:paraId="724DDC71" w14:textId="77777777" w:rsidR="006515C3" w:rsidRPr="00771980" w:rsidRDefault="00D756D3" w:rsidP="00896CB5">
      <w:pPr>
        <w:pStyle w:val="ListParagraph"/>
        <w:numPr>
          <w:ilvl w:val="0"/>
          <w:numId w:val="6"/>
        </w:numPr>
        <w:jc w:val="both"/>
        <w:rPr>
          <w:sz w:val="20"/>
        </w:rPr>
      </w:pPr>
      <w:r w:rsidRPr="00771980">
        <w:rPr>
          <w:sz w:val="20"/>
        </w:rPr>
        <w:t xml:space="preserve">Pančur, Andrej. 2016. “Označevanje zbirke zapisnikov sej slovenskega parlamenta s smernicami TEI.” In </w:t>
      </w:r>
      <w:r w:rsidRPr="00771980">
        <w:rPr>
          <w:i/>
          <w:sz w:val="20"/>
        </w:rPr>
        <w:t>Proceedings of the Conference on Language Technologies and Digital Humanities 2016</w:t>
      </w:r>
      <w:r w:rsidRPr="00771980">
        <w:rPr>
          <w:sz w:val="20"/>
        </w:rPr>
        <w:t xml:space="preserve">, edited by Tomaž Erjavec and Darja Fišer, 142–48. </w:t>
      </w:r>
      <w:r w:rsidR="0058688D">
        <w:rPr>
          <w:sz w:val="20"/>
        </w:rPr>
        <w:t>A</w:t>
      </w:r>
      <w:r w:rsidR="0058688D" w:rsidRPr="00EE6D96">
        <w:rPr>
          <w:sz w:val="20"/>
        </w:rPr>
        <w:t>ccessed February 27</w:t>
      </w:r>
      <w:r w:rsidR="0058688D">
        <w:rPr>
          <w:sz w:val="20"/>
        </w:rPr>
        <w:t>,</w:t>
      </w:r>
      <w:r w:rsidR="0058688D" w:rsidRPr="00EE6D96">
        <w:rPr>
          <w:sz w:val="20"/>
        </w:rPr>
        <w:t xml:space="preserve"> 2019</w:t>
      </w:r>
      <w:r w:rsidR="0058688D">
        <w:rPr>
          <w:sz w:val="20"/>
        </w:rPr>
        <w:t xml:space="preserve">. </w:t>
      </w:r>
      <w:hyperlink r:id="rId16">
        <w:r w:rsidRPr="00771980">
          <w:rPr>
            <w:rStyle w:val="InternetLink"/>
            <w:color w:val="auto"/>
            <w:sz w:val="20"/>
            <w:u w:val="none"/>
          </w:rPr>
          <w:t>http://www.sdjt.si/wp/wp-content/uploads/2016/09/JTDH-2016_Pancur_Oznacevanje-zbirke-zapisnikov-sej-slovenskega-parlamenta.pdf</w:t>
        </w:r>
      </w:hyperlink>
      <w:r w:rsidRPr="00771980">
        <w:rPr>
          <w:sz w:val="20"/>
        </w:rPr>
        <w:t>.</w:t>
      </w:r>
    </w:p>
    <w:p w14:paraId="300EC706" w14:textId="77777777" w:rsidR="006515C3" w:rsidRPr="00771980" w:rsidRDefault="00D756D3" w:rsidP="00896CB5">
      <w:pPr>
        <w:pStyle w:val="ListParagraph"/>
        <w:numPr>
          <w:ilvl w:val="0"/>
          <w:numId w:val="6"/>
        </w:numPr>
        <w:jc w:val="both"/>
        <w:rPr>
          <w:sz w:val="20"/>
        </w:rPr>
      </w:pPr>
      <w:r w:rsidRPr="00771980">
        <w:rPr>
          <w:sz w:val="20"/>
        </w:rPr>
        <w:t xml:space="preserve">Rheault, Ludovic, Kaspar Beelen, Christopher Cochrane, and Graeme Hirst. 2016. “Measuring Emotion in Parliamentary Debates with Automated Textual Analysis.” </w:t>
      </w:r>
      <w:r w:rsidRPr="00771980">
        <w:rPr>
          <w:i/>
          <w:sz w:val="20"/>
        </w:rPr>
        <w:t>PLoS ONE</w:t>
      </w:r>
      <w:r w:rsidRPr="00771980">
        <w:rPr>
          <w:sz w:val="20"/>
        </w:rPr>
        <w:t xml:space="preserve"> 11 (12): 1–18. </w:t>
      </w:r>
    </w:p>
    <w:p w14:paraId="41F60147" w14:textId="77777777" w:rsidR="006515C3" w:rsidRDefault="00D756D3" w:rsidP="00896CB5">
      <w:pPr>
        <w:pStyle w:val="ListParagraph"/>
        <w:numPr>
          <w:ilvl w:val="0"/>
          <w:numId w:val="6"/>
        </w:numPr>
        <w:jc w:val="both"/>
      </w:pPr>
      <w:r w:rsidRPr="00771980">
        <w:rPr>
          <w:sz w:val="20"/>
        </w:rPr>
        <w:t xml:space="preserve">TEI Consortium, 2017. Guidelines for Electronic Text Encoding and Interchange. </w:t>
      </w:r>
      <w:r w:rsidR="0058688D">
        <w:rPr>
          <w:sz w:val="20"/>
        </w:rPr>
        <w:t>A</w:t>
      </w:r>
      <w:r w:rsidR="0058688D" w:rsidRPr="00050641">
        <w:rPr>
          <w:sz w:val="20"/>
        </w:rPr>
        <w:t>ccessed February 27</w:t>
      </w:r>
      <w:r w:rsidR="0058688D">
        <w:rPr>
          <w:sz w:val="20"/>
        </w:rPr>
        <w:t>,</w:t>
      </w:r>
      <w:r w:rsidR="0058688D" w:rsidRPr="00050641">
        <w:rPr>
          <w:sz w:val="20"/>
        </w:rPr>
        <w:t xml:space="preserve"> 2019</w:t>
      </w:r>
      <w:r w:rsidR="0058688D">
        <w:rPr>
          <w:sz w:val="20"/>
        </w:rPr>
        <w:t xml:space="preserve">. </w:t>
      </w:r>
      <w:hyperlink r:id="rId17">
        <w:r w:rsidRPr="00771980">
          <w:rPr>
            <w:rStyle w:val="InternetLink"/>
            <w:color w:val="auto"/>
            <w:sz w:val="20"/>
            <w:u w:val="none"/>
          </w:rPr>
          <w:t>http://www.tei-c.org/release/doc/tei-p5-doc/en/html/index.html</w:t>
        </w:r>
      </w:hyperlink>
      <w:r w:rsidR="0058688D" w:rsidRPr="0093054D">
        <w:rPr>
          <w:rStyle w:val="InternetLink"/>
          <w:color w:val="auto"/>
          <w:sz w:val="20"/>
          <w:u w:val="none"/>
        </w:rPr>
        <w:t>.</w:t>
      </w:r>
    </w:p>
    <w:p w14:paraId="159BE14E" w14:textId="77777777" w:rsidR="006515C3" w:rsidRDefault="006515C3" w:rsidP="00771980">
      <w:pPr>
        <w:spacing w:line="360" w:lineRule="auto"/>
        <w:jc w:val="both"/>
      </w:pPr>
    </w:p>
    <w:p w14:paraId="181F1F04" w14:textId="77777777" w:rsidR="006515C3" w:rsidRPr="00A93E80" w:rsidRDefault="00D756D3" w:rsidP="00C232F1">
      <w:pPr>
        <w:spacing w:line="360" w:lineRule="auto"/>
        <w:jc w:val="center"/>
        <w:rPr>
          <w:lang w:val="en-GB"/>
        </w:rPr>
      </w:pPr>
      <w:r w:rsidRPr="00A93E80">
        <w:rPr>
          <w:lang w:val="en-GB"/>
        </w:rPr>
        <w:t>Sources:</w:t>
      </w:r>
    </w:p>
    <w:p w14:paraId="7CF5A056" w14:textId="77777777" w:rsidR="006515C3" w:rsidRPr="00771980" w:rsidRDefault="00D756D3" w:rsidP="00896CB5">
      <w:pPr>
        <w:pStyle w:val="ListParagraph"/>
        <w:numPr>
          <w:ilvl w:val="0"/>
          <w:numId w:val="7"/>
        </w:numPr>
        <w:jc w:val="both"/>
        <w:rPr>
          <w:sz w:val="20"/>
        </w:rPr>
      </w:pPr>
      <w:r w:rsidRPr="00771980">
        <w:rPr>
          <w:sz w:val="20"/>
          <w:lang w:val="en-GB"/>
        </w:rPr>
        <w:t xml:space="preserve">Dobranić, Filip, Nikola Ljubešić, and Tomaž, Erjavec. 2019. </w:t>
      </w:r>
      <w:r w:rsidRPr="00771980">
        <w:rPr>
          <w:i/>
          <w:sz w:val="20"/>
          <w:lang w:val="en-GB"/>
        </w:rPr>
        <w:t>Slovenian parliamentary corpus ParlaMeter-sl 1.0</w:t>
      </w:r>
      <w:r w:rsidRPr="00771980">
        <w:rPr>
          <w:sz w:val="20"/>
          <w:lang w:val="en-GB"/>
        </w:rPr>
        <w:t xml:space="preserve">, Slovenian language resource repository CLARIN.SI. </w:t>
      </w:r>
      <w:hyperlink r:id="rId18">
        <w:r w:rsidRPr="00771980">
          <w:rPr>
            <w:rStyle w:val="InternetLink"/>
            <w:color w:val="auto"/>
            <w:sz w:val="20"/>
            <w:u w:val="none"/>
            <w:lang w:val="en-GB"/>
          </w:rPr>
          <w:t>http://hdl.handle.net/11356/1208</w:t>
        </w:r>
      </w:hyperlink>
      <w:r w:rsidRPr="00771980">
        <w:rPr>
          <w:sz w:val="20"/>
          <w:lang w:val="en-GB"/>
        </w:rPr>
        <w:t>.</w:t>
      </w:r>
    </w:p>
    <w:p w14:paraId="7614F2CF" w14:textId="77777777" w:rsidR="006515C3" w:rsidRPr="00771980" w:rsidRDefault="00D756D3" w:rsidP="00896CB5">
      <w:pPr>
        <w:pStyle w:val="ListParagraph"/>
        <w:numPr>
          <w:ilvl w:val="0"/>
          <w:numId w:val="7"/>
        </w:numPr>
        <w:jc w:val="both"/>
        <w:rPr>
          <w:sz w:val="20"/>
        </w:rPr>
      </w:pPr>
      <w:r w:rsidRPr="00771980">
        <w:rPr>
          <w:sz w:val="20"/>
        </w:rPr>
        <w:t xml:space="preserve">Pančur, Andrej, Mojca Šorn, and Tomaž Erjavec. 2017. </w:t>
      </w:r>
      <w:r w:rsidRPr="00771980">
        <w:rPr>
          <w:i/>
          <w:sz w:val="20"/>
        </w:rPr>
        <w:t>Slovenian parliamentary corpus SlovParl 2.0</w:t>
      </w:r>
      <w:r w:rsidRPr="00771980">
        <w:rPr>
          <w:sz w:val="20"/>
        </w:rPr>
        <w:t xml:space="preserve">, Slovenian language resource repository CLARIN.SI. </w:t>
      </w:r>
      <w:hyperlink r:id="rId19">
        <w:r w:rsidRPr="00771980">
          <w:rPr>
            <w:rStyle w:val="InternetLink"/>
            <w:color w:val="auto"/>
            <w:sz w:val="20"/>
            <w:u w:val="none"/>
          </w:rPr>
          <w:t>http://hdl.handle.net/11356/1167</w:t>
        </w:r>
      </w:hyperlink>
      <w:r w:rsidRPr="00771980">
        <w:rPr>
          <w:sz w:val="20"/>
        </w:rPr>
        <w:t xml:space="preserve">. </w:t>
      </w:r>
    </w:p>
    <w:p w14:paraId="1CB3DAE0" w14:textId="77777777" w:rsidR="008A778C" w:rsidRDefault="008A778C" w:rsidP="008A778C">
      <w:pPr>
        <w:spacing w:line="360" w:lineRule="auto"/>
        <w:rPr>
          <w:i/>
          <w:lang w:val="sl-SI"/>
        </w:rPr>
      </w:pPr>
    </w:p>
    <w:p w14:paraId="3AE0779A" w14:textId="77777777" w:rsidR="002F0F31" w:rsidRDefault="002F0F31" w:rsidP="008A778C">
      <w:pPr>
        <w:spacing w:line="360" w:lineRule="auto"/>
        <w:rPr>
          <w:i/>
          <w:lang w:val="sl-SI"/>
        </w:rPr>
      </w:pPr>
    </w:p>
    <w:p w14:paraId="50591993" w14:textId="77777777" w:rsidR="008B2629" w:rsidRPr="00A93E80" w:rsidRDefault="008B2629" w:rsidP="008B2629">
      <w:pPr>
        <w:spacing w:line="360" w:lineRule="auto"/>
        <w:jc w:val="center"/>
        <w:rPr>
          <w:iCs/>
          <w:lang w:val="en-GB"/>
        </w:rPr>
      </w:pPr>
      <w:r w:rsidRPr="00A93E80">
        <w:rPr>
          <w:iCs/>
          <w:lang w:val="en-GB"/>
        </w:rPr>
        <w:t>Nikola Ljubešič, Darja Fišer, Tomaž Erjavec</w:t>
      </w:r>
    </w:p>
    <w:p w14:paraId="0536F2F3" w14:textId="77777777" w:rsidR="008B2629" w:rsidRPr="00A93E80" w:rsidRDefault="008B2629" w:rsidP="00A93E80">
      <w:pPr>
        <w:jc w:val="center"/>
        <w:rPr>
          <w:b/>
          <w:caps/>
          <w:sz w:val="28"/>
          <w:szCs w:val="28"/>
          <w:lang w:val="en-GB"/>
        </w:rPr>
      </w:pPr>
      <w:r w:rsidRPr="00A93E80">
        <w:rPr>
          <w:b/>
          <w:caps/>
          <w:sz w:val="28"/>
          <w:szCs w:val="28"/>
          <w:lang w:val="en-GB"/>
        </w:rPr>
        <w:t>Parlameter – a corpus of contemporary Slovene parliamentary proceedings</w:t>
      </w:r>
    </w:p>
    <w:p w14:paraId="2812FFE3" w14:textId="77777777" w:rsidR="000A2CC4" w:rsidRPr="00A93E80" w:rsidRDefault="00DE0172" w:rsidP="00155DE5">
      <w:pPr>
        <w:spacing w:line="360" w:lineRule="auto"/>
        <w:jc w:val="center"/>
        <w:rPr>
          <w:lang w:val="en-GB"/>
        </w:rPr>
      </w:pPr>
      <w:r w:rsidRPr="00A93E80">
        <w:rPr>
          <w:lang w:val="en-GB"/>
        </w:rPr>
        <w:t>SUMMARY</w:t>
      </w:r>
    </w:p>
    <w:p w14:paraId="7BEF765C" w14:textId="77777777" w:rsidR="00CF00FB" w:rsidRPr="00771980" w:rsidRDefault="00F26B24" w:rsidP="000D61E6">
      <w:pPr>
        <w:spacing w:line="360" w:lineRule="auto"/>
        <w:jc w:val="both"/>
        <w:rPr>
          <w:iCs/>
          <w:sz w:val="20"/>
          <w:szCs w:val="20"/>
          <w:lang w:val="en-GB"/>
        </w:rPr>
      </w:pPr>
      <w:r w:rsidRPr="00771980">
        <w:rPr>
          <w:iCs/>
          <w:sz w:val="20"/>
          <w:szCs w:val="20"/>
          <w:lang w:val="en-GB"/>
        </w:rPr>
        <w:tab/>
      </w:r>
      <w:r w:rsidR="000D61E6" w:rsidRPr="00771980">
        <w:rPr>
          <w:iCs/>
          <w:sz w:val="20"/>
          <w:szCs w:val="20"/>
          <w:lang w:val="en-GB"/>
        </w:rPr>
        <w:t xml:space="preserve">The unique content, structure and language, as </w:t>
      </w:r>
      <w:r w:rsidR="00D50952" w:rsidRPr="00771980">
        <w:rPr>
          <w:iCs/>
          <w:sz w:val="20"/>
          <w:szCs w:val="20"/>
          <w:lang w:val="en-GB"/>
        </w:rPr>
        <w:t xml:space="preserve">well as the </w:t>
      </w:r>
      <w:r w:rsidR="000D61E6" w:rsidRPr="00771980">
        <w:rPr>
          <w:iCs/>
          <w:sz w:val="20"/>
          <w:szCs w:val="20"/>
          <w:lang w:val="en-GB"/>
        </w:rPr>
        <w:t xml:space="preserve">availability of records of parliamentary debates are all factors that make them an important object of study in a wide range disciplines in digital humanities and social sciences. This has motivated a number of national as well as international initiatives to compile, process and analyse parliamentary corpora. </w:t>
      </w:r>
      <w:r w:rsidR="00D50952" w:rsidRPr="00771980">
        <w:rPr>
          <w:iCs/>
          <w:sz w:val="20"/>
          <w:szCs w:val="20"/>
          <w:lang w:val="en-GB"/>
        </w:rPr>
        <w:t>This</w:t>
      </w:r>
      <w:r w:rsidR="000D61E6" w:rsidRPr="00771980">
        <w:rPr>
          <w:iCs/>
          <w:sz w:val="20"/>
          <w:szCs w:val="20"/>
          <w:lang w:val="en-GB"/>
        </w:rPr>
        <w:t xml:space="preserve"> paper presents the Parlameter corpus of contemporary Slovene parliamentary proceedings, which covers the VIIth mandate </w:t>
      </w:r>
      <w:r w:rsidR="000D61E6" w:rsidRPr="00771980">
        <w:rPr>
          <w:iCs/>
          <w:sz w:val="20"/>
          <w:szCs w:val="20"/>
          <w:lang w:val="en-GB"/>
        </w:rPr>
        <w:lastRenderedPageBreak/>
        <w:t>of the Slovene Parliament (2014-2018). The Parlameter corpus offers rich speaker metadata (gender, age, education, party affiliation) and is linguistically annotated (lemmatization, tagging, named entity recognition).</w:t>
      </w:r>
    </w:p>
    <w:p w14:paraId="2C9CB1E4" w14:textId="77777777" w:rsidR="00D50952" w:rsidRPr="00771980" w:rsidRDefault="00F26B24" w:rsidP="00D50952">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contains 371 sessions </w:t>
      </w:r>
      <w:r w:rsidR="00DE2542" w:rsidRPr="00771980">
        <w:rPr>
          <w:iCs/>
          <w:sz w:val="20"/>
          <w:szCs w:val="20"/>
          <w:lang w:val="en-GB"/>
        </w:rPr>
        <w:t xml:space="preserve">and </w:t>
      </w:r>
      <w:r w:rsidR="00CF00FB" w:rsidRPr="00771980">
        <w:rPr>
          <w:iCs/>
          <w:sz w:val="20"/>
          <w:szCs w:val="20"/>
          <w:lang w:val="en-GB"/>
        </w:rPr>
        <w:t>1,981 speakers who gave 133,287 speeches which contain almost 35 million words.</w:t>
      </w:r>
      <w:r w:rsidR="00D50952" w:rsidRPr="00771980">
        <w:rPr>
          <w:iCs/>
          <w:sz w:val="20"/>
          <w:szCs w:val="20"/>
          <w:lang w:val="en-GB"/>
        </w:rPr>
        <w:t xml:space="preserve"> </w:t>
      </w:r>
      <w:r w:rsidR="005C3849" w:rsidRPr="00771980">
        <w:rPr>
          <w:iCs/>
          <w:sz w:val="20"/>
          <w:szCs w:val="20"/>
          <w:lang w:val="en-GB"/>
        </w:rPr>
        <w:t>In the paper w</w:t>
      </w:r>
      <w:r w:rsidR="00D50952" w:rsidRPr="00771980">
        <w:rPr>
          <w:iCs/>
          <w:sz w:val="20"/>
          <w:szCs w:val="20"/>
          <w:lang w:val="en-GB"/>
        </w:rPr>
        <w:t>e demonstrate the potential of the corpus analysis techniques for investigating political debates by analysing the linguistic production of the speakers according to the morphosyntactic annotation of the corpus and the speaker metadata. When contrasted against general Slovene, parliamentary speeches contain more present tense forms and personal and demonstrative pronouns. While male speakers take the floor more often than their female colleagues, the female speakers’ contributions tend to be longer. Female speakers mostly address the topics of health, labour, family and social affairs, public administration, and education, science and sport, while most of the keywords from male speakers do not belong to specific topics, which indicate a more discursive, debating style of the male speakers.</w:t>
      </w:r>
      <w:r w:rsidR="005C3849" w:rsidRPr="00771980">
        <w:rPr>
          <w:iCs/>
          <w:sz w:val="20"/>
          <w:szCs w:val="20"/>
          <w:lang w:val="en-GB"/>
        </w:rPr>
        <w:t xml:space="preserve"> The most prolific deputy group</w:t>
      </w:r>
      <w:r w:rsidR="00D11B93" w:rsidRPr="00771980">
        <w:rPr>
          <w:iCs/>
          <w:sz w:val="20"/>
          <w:szCs w:val="20"/>
          <w:lang w:val="en-GB"/>
        </w:rPr>
        <w:t xml:space="preserve"> overall</w:t>
      </w:r>
      <w:r w:rsidR="005C3849" w:rsidRPr="00771980">
        <w:rPr>
          <w:iCs/>
          <w:sz w:val="20"/>
          <w:szCs w:val="20"/>
          <w:lang w:val="en-GB"/>
        </w:rPr>
        <w:t xml:space="preserve"> is the largest opposition party Slovenian Democratic Party (SDS) while the then ruling Party of Modern Centre (SMC) is the least prolific. The most productive parties with a relative token to speaker ratio are the smallest parties in </w:t>
      </w:r>
      <w:r w:rsidR="00D11B93" w:rsidRPr="00771980">
        <w:rPr>
          <w:iCs/>
          <w:sz w:val="20"/>
          <w:szCs w:val="20"/>
          <w:lang w:val="en-GB"/>
        </w:rPr>
        <w:t>that</w:t>
      </w:r>
      <w:r w:rsidR="005C3849" w:rsidRPr="00771980">
        <w:rPr>
          <w:iCs/>
          <w:sz w:val="20"/>
          <w:szCs w:val="20"/>
          <w:lang w:val="en-GB"/>
        </w:rPr>
        <w:t xml:space="preserve"> parliamentary term, the Left (Levica) and New Slovenia (NSi). The largest opposition party SDS stands out from the rest by the large amount of ideological keywords while Levica stands out by signature stylistic devices which range from very informal to highly elevated. NSi and Levica, the opposition parties with the same number of MPs but from the opposite ends of the political spectrum, both address the widest variety of issues. With keywords belonging almost ex</w:t>
      </w:r>
      <w:r w:rsidR="00D11B93" w:rsidRPr="00771980">
        <w:rPr>
          <w:iCs/>
          <w:sz w:val="20"/>
          <w:szCs w:val="20"/>
          <w:lang w:val="en-GB"/>
        </w:rPr>
        <w:t>c</w:t>
      </w:r>
      <w:r w:rsidR="005C3849" w:rsidRPr="00771980">
        <w:rPr>
          <w:iCs/>
          <w:sz w:val="20"/>
          <w:szCs w:val="20"/>
          <w:lang w:val="en-GB"/>
        </w:rPr>
        <w:t>lusively to the semantic field of retirement and pension, DeSUS lies on the other end of the spectrum as a single-issue party. A comparison with the SlovParl corpus of parliamentary debates from the period of Slovenia’s independence, many more topics are identified in Parlameter, which understandable as a well-established state will need to take care of a full spectrum of issues whereas a new state will mostly be dealing with procedural issues and the new legislature.</w:t>
      </w:r>
    </w:p>
    <w:p w14:paraId="12614515" w14:textId="77777777" w:rsidR="00901443" w:rsidRPr="00771980" w:rsidRDefault="00F26B24" w:rsidP="00D11B93">
      <w:pPr>
        <w:spacing w:line="360" w:lineRule="auto"/>
        <w:jc w:val="both"/>
        <w:rPr>
          <w:iCs/>
          <w:sz w:val="20"/>
          <w:szCs w:val="20"/>
          <w:lang w:val="en-GB"/>
        </w:rPr>
      </w:pPr>
      <w:r w:rsidRPr="00771980">
        <w:rPr>
          <w:iCs/>
          <w:sz w:val="20"/>
          <w:szCs w:val="20"/>
          <w:lang w:val="en-GB"/>
        </w:rPr>
        <w:tab/>
      </w:r>
      <w:r w:rsidR="00CF00FB" w:rsidRPr="00771980">
        <w:rPr>
          <w:iCs/>
          <w:sz w:val="20"/>
          <w:szCs w:val="20"/>
          <w:lang w:val="en-GB"/>
        </w:rPr>
        <w:t xml:space="preserve">The Parlameter corpus is available through both CLARIN.SI concordancers, as well as for download from its repository, both as a TEI document and in the simpler vertical file format, under the liberal Creative Commons - Attribution-ShareAlike (CC BY-SA 4.0) licence. </w:t>
      </w:r>
      <w:r w:rsidR="000D61E6" w:rsidRPr="00771980">
        <w:rPr>
          <w:iCs/>
          <w:sz w:val="20"/>
          <w:szCs w:val="20"/>
          <w:lang w:val="en-GB"/>
        </w:rPr>
        <w:t>The corpus architecture allows for regular extensions of the corpus with additional Slovene data, as well as data from other parliaments, starting with Croatian and Bosnian.</w:t>
      </w:r>
    </w:p>
    <w:p w14:paraId="38A3F485" w14:textId="77777777" w:rsidR="008A778C" w:rsidRDefault="008A778C" w:rsidP="008A778C">
      <w:pPr>
        <w:spacing w:line="360" w:lineRule="auto"/>
        <w:jc w:val="both"/>
        <w:rPr>
          <w:iCs/>
          <w:sz w:val="20"/>
          <w:szCs w:val="20"/>
          <w:lang w:val="en-GB"/>
        </w:rPr>
      </w:pPr>
    </w:p>
    <w:p w14:paraId="04E86D82" w14:textId="77777777" w:rsidR="008B2629" w:rsidRPr="00A93E80" w:rsidRDefault="008B2629" w:rsidP="00771980">
      <w:pPr>
        <w:spacing w:line="360" w:lineRule="auto"/>
        <w:jc w:val="center"/>
        <w:rPr>
          <w:iCs/>
          <w:lang w:val="en-GB"/>
        </w:rPr>
      </w:pPr>
      <w:r w:rsidRPr="00A93E80">
        <w:rPr>
          <w:iCs/>
          <w:lang w:val="en-GB"/>
        </w:rPr>
        <w:t>Nikola Ljubešič, Darja Fišer, Tomaž Erjavec</w:t>
      </w:r>
    </w:p>
    <w:p w14:paraId="63BDC9E0" w14:textId="77777777" w:rsidR="008B2629" w:rsidRPr="00A93E80" w:rsidRDefault="008B2629" w:rsidP="00A93E80">
      <w:pPr>
        <w:jc w:val="center"/>
        <w:rPr>
          <w:b/>
          <w:sz w:val="28"/>
          <w:szCs w:val="28"/>
          <w:lang w:val="en-GB"/>
        </w:rPr>
      </w:pPr>
      <w:r w:rsidRPr="00A93E80">
        <w:rPr>
          <w:b/>
          <w:sz w:val="28"/>
          <w:szCs w:val="28"/>
          <w:lang w:val="en-GB"/>
        </w:rPr>
        <w:t>PARLAMETER – KORPUS RAZPRAV SLOVENSKEGA DRŽAVNEGA ZBORA</w:t>
      </w:r>
    </w:p>
    <w:p w14:paraId="02F67251" w14:textId="77777777" w:rsidR="00FE4F24" w:rsidRPr="00A93E80" w:rsidRDefault="00DE0172" w:rsidP="00FE4F24">
      <w:pPr>
        <w:spacing w:line="360" w:lineRule="auto"/>
        <w:jc w:val="center"/>
        <w:rPr>
          <w:lang w:val="en-GB"/>
        </w:rPr>
      </w:pPr>
      <w:r w:rsidRPr="00A93E80">
        <w:rPr>
          <w:lang w:val="en-GB"/>
        </w:rPr>
        <w:t>POVZETEK</w:t>
      </w:r>
    </w:p>
    <w:p w14:paraId="438C3C08" w14:textId="77777777" w:rsidR="00FE4F24" w:rsidRPr="00771980" w:rsidRDefault="00F26B24" w:rsidP="00FE4F24">
      <w:pPr>
        <w:spacing w:line="360" w:lineRule="auto"/>
        <w:jc w:val="both"/>
        <w:rPr>
          <w:iCs/>
          <w:sz w:val="20"/>
          <w:szCs w:val="20"/>
          <w:lang w:val="en-GB"/>
        </w:rPr>
      </w:pPr>
      <w:r w:rsidRPr="00771980">
        <w:rPr>
          <w:iCs/>
          <w:sz w:val="20"/>
          <w:szCs w:val="20"/>
          <w:lang w:val="en-GB"/>
        </w:rPr>
        <w:tab/>
      </w:r>
      <w:r w:rsidR="003B1322" w:rsidRPr="00771980">
        <w:rPr>
          <w:iCs/>
          <w:sz w:val="20"/>
          <w:szCs w:val="20"/>
          <w:lang w:val="en-GB"/>
        </w:rPr>
        <w:t>Edinstvena vsebina, struktura in jezik, pa tudi dostopnost prepisov parlamentarnih razprav so dejavniki, za</w:t>
      </w:r>
      <w:r w:rsidR="005F0947" w:rsidRPr="00771980">
        <w:rPr>
          <w:iCs/>
          <w:sz w:val="20"/>
          <w:szCs w:val="20"/>
          <w:lang w:val="en-GB"/>
        </w:rPr>
        <w:t>radi</w:t>
      </w:r>
      <w:r w:rsidR="003B1322" w:rsidRPr="00771980">
        <w:rPr>
          <w:iCs/>
          <w:sz w:val="20"/>
          <w:szCs w:val="20"/>
          <w:lang w:val="en-GB"/>
        </w:rPr>
        <w:t xml:space="preserve"> katerih so le-ti pomemben predmet raziskav v številnih znanstvenih disciplinah digitalne humanistike in družboslovja</w:t>
      </w:r>
      <w:r w:rsidR="00FE4F24" w:rsidRPr="00771980">
        <w:rPr>
          <w:iCs/>
          <w:sz w:val="20"/>
          <w:szCs w:val="20"/>
          <w:lang w:val="en-GB"/>
        </w:rPr>
        <w:t xml:space="preserve">. </w:t>
      </w:r>
      <w:r w:rsidR="00112822" w:rsidRPr="00771980">
        <w:rPr>
          <w:iCs/>
          <w:sz w:val="20"/>
          <w:szCs w:val="20"/>
          <w:lang w:val="en-GB"/>
        </w:rPr>
        <w:t xml:space="preserve">To je motiviralo številne nacionalne in mednarodne iniciative za izgradnjo, označevanje in analizo parlamentarnih korpusov. </w:t>
      </w:r>
      <w:r w:rsidR="00112822" w:rsidRPr="00771980">
        <w:rPr>
          <w:iCs/>
          <w:sz w:val="20"/>
          <w:szCs w:val="20"/>
          <w:lang w:val="sl-SI"/>
        </w:rPr>
        <w:t xml:space="preserve">V tem prispevku predstavimo korpus sodobnih parlamentarnih razprav Parlameter, ki vsebuje razprave 7. mandata slovenskega Državnega </w:t>
      </w:r>
      <w:r w:rsidR="00112822" w:rsidRPr="00771980">
        <w:rPr>
          <w:iCs/>
          <w:sz w:val="20"/>
          <w:szCs w:val="20"/>
          <w:lang w:val="sl-SI"/>
        </w:rPr>
        <w:lastRenderedPageBreak/>
        <w:t>zbora (2014-2018). Korpus Parlameter vsebuje bogate metapodatke o govorcih (spol, starost, izobrazba, strankarska pripadnost) in je jezikoslovno označen (lematizacija, tegiranje, imenske entitete)</w:t>
      </w:r>
      <w:r w:rsidR="00FE4F24" w:rsidRPr="00771980">
        <w:rPr>
          <w:iCs/>
          <w:sz w:val="20"/>
          <w:szCs w:val="20"/>
          <w:lang w:val="en-GB"/>
        </w:rPr>
        <w:t>.</w:t>
      </w:r>
    </w:p>
    <w:p w14:paraId="75E7D7FF" w14:textId="77777777" w:rsidR="00112822" w:rsidRPr="00771980" w:rsidRDefault="00F26B24" w:rsidP="00112822">
      <w:pPr>
        <w:spacing w:line="360" w:lineRule="auto"/>
        <w:jc w:val="both"/>
        <w:rPr>
          <w:iCs/>
          <w:sz w:val="20"/>
          <w:szCs w:val="20"/>
          <w:lang w:val="en-GB"/>
        </w:rPr>
      </w:pPr>
      <w:r w:rsidRPr="00771980">
        <w:rPr>
          <w:iCs/>
          <w:sz w:val="20"/>
          <w:szCs w:val="20"/>
          <w:lang w:val="en-GB"/>
        </w:rPr>
        <w:tab/>
      </w:r>
      <w:r w:rsidR="00112822" w:rsidRPr="00771980">
        <w:rPr>
          <w:iCs/>
          <w:sz w:val="20"/>
          <w:szCs w:val="20"/>
          <w:lang w:val="en-GB"/>
        </w:rPr>
        <w:t>Korpus Parlameter vsebuje 371 razprav in 1</w:t>
      </w:r>
      <w:r w:rsidR="00BF79AF" w:rsidRPr="00771980">
        <w:rPr>
          <w:iCs/>
          <w:sz w:val="20"/>
          <w:szCs w:val="20"/>
          <w:lang w:val="en-GB"/>
        </w:rPr>
        <w:t>.</w:t>
      </w:r>
      <w:r w:rsidR="00112822" w:rsidRPr="00771980">
        <w:rPr>
          <w:iCs/>
          <w:sz w:val="20"/>
          <w:szCs w:val="20"/>
          <w:lang w:val="en-GB"/>
        </w:rPr>
        <w:t>981 govorcev, ki so prispevali 133</w:t>
      </w:r>
      <w:r w:rsidR="00BF79AF" w:rsidRPr="00771980">
        <w:rPr>
          <w:iCs/>
          <w:sz w:val="20"/>
          <w:szCs w:val="20"/>
          <w:lang w:val="en-GB"/>
        </w:rPr>
        <w:t>.</w:t>
      </w:r>
      <w:r w:rsidR="00112822" w:rsidRPr="00771980">
        <w:rPr>
          <w:iCs/>
          <w:sz w:val="20"/>
          <w:szCs w:val="20"/>
          <w:lang w:val="en-GB"/>
        </w:rPr>
        <w:t xml:space="preserve">287 govorov oziroma 35 milijonov besed. </w:t>
      </w:r>
      <w:r w:rsidR="00FE4F24" w:rsidRPr="00771980">
        <w:rPr>
          <w:iCs/>
          <w:sz w:val="20"/>
          <w:szCs w:val="20"/>
          <w:lang w:val="sl-SI"/>
        </w:rPr>
        <w:t>V prispevku prikažemo potencial korpusnoanalitičnih tehnik za raziskovanje političnih razprav</w:t>
      </w:r>
      <w:r w:rsidR="00112822" w:rsidRPr="00771980">
        <w:rPr>
          <w:iCs/>
          <w:sz w:val="20"/>
          <w:szCs w:val="20"/>
          <w:lang w:val="sl-SI"/>
        </w:rPr>
        <w:t xml:space="preserve"> </w:t>
      </w:r>
      <w:r w:rsidR="00112822" w:rsidRPr="00771980">
        <w:rPr>
          <w:iCs/>
          <w:sz w:val="20"/>
          <w:szCs w:val="20"/>
          <w:lang w:val="en-GB"/>
        </w:rPr>
        <w:t>z analizo jezikovne produkcije govorcev glede na morfosintaktične oznake in metapodatke o govorcih</w:t>
      </w:r>
      <w:r w:rsidR="00FE4F24" w:rsidRPr="00771980">
        <w:rPr>
          <w:iCs/>
          <w:sz w:val="20"/>
          <w:szCs w:val="20"/>
          <w:lang w:val="sl-SI"/>
        </w:rPr>
        <w:t>.</w:t>
      </w:r>
      <w:r w:rsidR="00112822" w:rsidRPr="00771980">
        <w:rPr>
          <w:iCs/>
          <w:sz w:val="20"/>
          <w:szCs w:val="20"/>
          <w:lang w:val="sl-SI"/>
        </w:rPr>
        <w:t xml:space="preserve"> </w:t>
      </w:r>
      <w:r w:rsidR="004148C7" w:rsidRPr="00771980">
        <w:rPr>
          <w:iCs/>
          <w:sz w:val="20"/>
          <w:szCs w:val="20"/>
          <w:lang w:val="sl-SI"/>
        </w:rPr>
        <w:t>Primerjava s splošno slovenščino pokaže, da v parlamentarnih govorih izstopajo sedanjiške oblike ter osebni in kazalni zaimki</w:t>
      </w:r>
      <w:r w:rsidR="00112822" w:rsidRPr="00771980">
        <w:rPr>
          <w:iCs/>
          <w:sz w:val="20"/>
          <w:szCs w:val="20"/>
          <w:lang w:val="en-GB"/>
        </w:rPr>
        <w:t xml:space="preserve">. </w:t>
      </w:r>
      <w:r w:rsidR="004148C7" w:rsidRPr="00771980">
        <w:rPr>
          <w:iCs/>
          <w:sz w:val="20"/>
          <w:szCs w:val="20"/>
          <w:lang w:val="en-GB"/>
        </w:rPr>
        <w:t xml:space="preserve">Čeprav moški govorci spregovorijo večkrat, so govori </w:t>
      </w:r>
      <w:r w:rsidR="00BF79AF" w:rsidRPr="00771980">
        <w:rPr>
          <w:iCs/>
          <w:sz w:val="20"/>
          <w:szCs w:val="20"/>
          <w:lang w:val="en-GB"/>
        </w:rPr>
        <w:t xml:space="preserve">žensk </w:t>
      </w:r>
      <w:r w:rsidR="004148C7" w:rsidRPr="00771980">
        <w:rPr>
          <w:iCs/>
          <w:sz w:val="20"/>
          <w:szCs w:val="20"/>
          <w:lang w:val="en-GB"/>
        </w:rPr>
        <w:t>daljši</w:t>
      </w:r>
      <w:r w:rsidR="00112822" w:rsidRPr="00771980">
        <w:rPr>
          <w:iCs/>
          <w:sz w:val="20"/>
          <w:szCs w:val="20"/>
          <w:lang w:val="en-GB"/>
        </w:rPr>
        <w:t xml:space="preserve">. </w:t>
      </w:r>
      <w:r w:rsidR="004148C7" w:rsidRPr="00771980">
        <w:rPr>
          <w:iCs/>
          <w:sz w:val="20"/>
          <w:szCs w:val="20"/>
          <w:lang w:val="en-GB"/>
        </w:rPr>
        <w:t xml:space="preserve">Ženske večinoma </w:t>
      </w:r>
      <w:r w:rsidR="00BF79AF" w:rsidRPr="00771980">
        <w:rPr>
          <w:iCs/>
          <w:sz w:val="20"/>
          <w:szCs w:val="20"/>
          <w:lang w:val="en-GB"/>
        </w:rPr>
        <w:t>razpravljajo</w:t>
      </w:r>
      <w:r w:rsidR="004148C7" w:rsidRPr="00771980">
        <w:rPr>
          <w:iCs/>
          <w:sz w:val="20"/>
          <w:szCs w:val="20"/>
          <w:lang w:val="en-GB"/>
        </w:rPr>
        <w:t xml:space="preserve"> o temah, kot so zdravje, delo, družina in sociala, javna uprava ter izobraževanje, znanost in šoprt, </w:t>
      </w:r>
      <w:r w:rsidR="001A3209" w:rsidRPr="00771980">
        <w:rPr>
          <w:iCs/>
          <w:sz w:val="20"/>
          <w:szCs w:val="20"/>
          <w:lang w:val="en-GB"/>
        </w:rPr>
        <w:t xml:space="preserve">večina ključnih besed v moških govorih </w:t>
      </w:r>
      <w:r w:rsidR="00BF79AF" w:rsidRPr="00771980">
        <w:rPr>
          <w:iCs/>
          <w:sz w:val="20"/>
          <w:szCs w:val="20"/>
          <w:lang w:val="en-GB"/>
        </w:rPr>
        <w:t xml:space="preserve">pa </w:t>
      </w:r>
      <w:r w:rsidR="001A3209" w:rsidRPr="00771980">
        <w:rPr>
          <w:iCs/>
          <w:sz w:val="20"/>
          <w:szCs w:val="20"/>
          <w:lang w:val="en-GB"/>
        </w:rPr>
        <w:t>ni vezanih na določeno tematiko, kar nakazuje bolj diskurziven, razpravljalski slog moških govorcev</w:t>
      </w:r>
      <w:r w:rsidR="00112822" w:rsidRPr="00771980">
        <w:rPr>
          <w:iCs/>
          <w:sz w:val="20"/>
          <w:szCs w:val="20"/>
          <w:lang w:val="en-GB"/>
        </w:rPr>
        <w:t xml:space="preserve">. </w:t>
      </w:r>
      <w:r w:rsidR="00F11E4F" w:rsidRPr="00771980">
        <w:rPr>
          <w:iCs/>
          <w:sz w:val="20"/>
          <w:szCs w:val="20"/>
          <w:lang w:val="en-GB"/>
        </w:rPr>
        <w:t>V celoti gledano je najbolj produktivna strankarska skupina največja opozicijska stranka SDS, medtem ko je vladajoča stranka SMC v korpusu zastopana z najmanj izrečenimi besedami</w:t>
      </w:r>
      <w:r w:rsidR="00112822" w:rsidRPr="00771980">
        <w:rPr>
          <w:iCs/>
          <w:sz w:val="20"/>
          <w:szCs w:val="20"/>
          <w:lang w:val="en-GB"/>
        </w:rPr>
        <w:t xml:space="preserve">. </w:t>
      </w:r>
      <w:r w:rsidR="0005252F" w:rsidRPr="00771980">
        <w:rPr>
          <w:iCs/>
          <w:sz w:val="20"/>
          <w:szCs w:val="20"/>
          <w:lang w:val="en-GB"/>
        </w:rPr>
        <w:t xml:space="preserve">Najvišji relativni delež števila pojavnic na govorca imata najmanjši parlamentarni stranki tega sklica </w:t>
      </w:r>
      <w:r w:rsidR="00112822" w:rsidRPr="00771980">
        <w:rPr>
          <w:iCs/>
          <w:sz w:val="20"/>
          <w:szCs w:val="20"/>
          <w:lang w:val="en-GB"/>
        </w:rPr>
        <w:t>Levica</w:t>
      </w:r>
      <w:r w:rsidR="0005252F" w:rsidRPr="00771980">
        <w:rPr>
          <w:iCs/>
          <w:sz w:val="20"/>
          <w:szCs w:val="20"/>
          <w:lang w:val="en-GB"/>
        </w:rPr>
        <w:t xml:space="preserve"> in NSi</w:t>
      </w:r>
      <w:r w:rsidR="00112822" w:rsidRPr="00771980">
        <w:rPr>
          <w:iCs/>
          <w:sz w:val="20"/>
          <w:szCs w:val="20"/>
          <w:lang w:val="en-GB"/>
        </w:rPr>
        <w:t xml:space="preserve">. </w:t>
      </w:r>
      <w:r w:rsidR="0005252F" w:rsidRPr="00771980">
        <w:rPr>
          <w:iCs/>
          <w:sz w:val="20"/>
          <w:szCs w:val="20"/>
          <w:lang w:val="en-GB"/>
        </w:rPr>
        <w:t xml:space="preserve">Največja opozicijska stranka SDS izstopa po izrazito velikem obsegu ideološko obarvanih ključnih besed, Levica pa po specifičnih slogovnih figurah, ki so tako zelo neformalne kot zelo </w:t>
      </w:r>
      <w:r w:rsidR="0088740A" w:rsidRPr="00771980">
        <w:rPr>
          <w:iCs/>
          <w:sz w:val="20"/>
          <w:szCs w:val="20"/>
          <w:lang w:val="en-GB"/>
        </w:rPr>
        <w:t>povzdignjene</w:t>
      </w:r>
      <w:r w:rsidR="00112822" w:rsidRPr="00771980">
        <w:rPr>
          <w:iCs/>
          <w:sz w:val="20"/>
          <w:szCs w:val="20"/>
          <w:lang w:val="en-GB"/>
        </w:rPr>
        <w:t xml:space="preserve">. NSi </w:t>
      </w:r>
      <w:r w:rsidR="0005252F" w:rsidRPr="00771980">
        <w:rPr>
          <w:iCs/>
          <w:sz w:val="20"/>
          <w:szCs w:val="20"/>
          <w:lang w:val="en-GB"/>
        </w:rPr>
        <w:t xml:space="preserve">in </w:t>
      </w:r>
      <w:r w:rsidR="00112822" w:rsidRPr="00771980">
        <w:rPr>
          <w:iCs/>
          <w:sz w:val="20"/>
          <w:szCs w:val="20"/>
          <w:lang w:val="en-GB"/>
        </w:rPr>
        <w:t xml:space="preserve">Levica, </w:t>
      </w:r>
      <w:r w:rsidR="0005252F" w:rsidRPr="00771980">
        <w:rPr>
          <w:iCs/>
          <w:sz w:val="20"/>
          <w:szCs w:val="20"/>
          <w:lang w:val="en-GB"/>
        </w:rPr>
        <w:t>opozicijski stranki z enakim številom poslancev a s pov</w:t>
      </w:r>
      <w:r w:rsidR="003126DA" w:rsidRPr="00771980">
        <w:rPr>
          <w:iCs/>
          <w:sz w:val="20"/>
          <w:szCs w:val="20"/>
          <w:lang w:val="en-GB"/>
        </w:rPr>
        <w:t>s</w:t>
      </w:r>
      <w:r w:rsidR="0005252F" w:rsidRPr="00771980">
        <w:rPr>
          <w:iCs/>
          <w:sz w:val="20"/>
          <w:szCs w:val="20"/>
          <w:lang w:val="en-GB"/>
        </w:rPr>
        <w:t>em različnih polov političnega spektra</w:t>
      </w:r>
      <w:r w:rsidR="003126DA" w:rsidRPr="00771980">
        <w:rPr>
          <w:iCs/>
          <w:sz w:val="20"/>
          <w:szCs w:val="20"/>
          <w:lang w:val="en-GB"/>
        </w:rPr>
        <w:t>,</w:t>
      </w:r>
      <w:r w:rsidR="0005252F" w:rsidRPr="00771980">
        <w:rPr>
          <w:iCs/>
          <w:sz w:val="20"/>
          <w:szCs w:val="20"/>
          <w:lang w:val="en-GB"/>
        </w:rPr>
        <w:t xml:space="preserve"> obe naslavljajta največje število tematik</w:t>
      </w:r>
      <w:r w:rsidR="00112822" w:rsidRPr="00771980">
        <w:rPr>
          <w:iCs/>
          <w:sz w:val="20"/>
          <w:szCs w:val="20"/>
          <w:lang w:val="en-GB"/>
        </w:rPr>
        <w:t xml:space="preserve">. </w:t>
      </w:r>
      <w:r w:rsidR="003126DA" w:rsidRPr="00771980">
        <w:rPr>
          <w:iCs/>
          <w:sz w:val="20"/>
          <w:szCs w:val="20"/>
          <w:lang w:val="en-GB"/>
        </w:rPr>
        <w:t>Po drugi strani pa s</w:t>
      </w:r>
      <w:r w:rsidR="00B851F5" w:rsidRPr="00771980">
        <w:rPr>
          <w:iCs/>
          <w:sz w:val="20"/>
          <w:szCs w:val="20"/>
          <w:lang w:val="en-GB"/>
        </w:rPr>
        <w:t xml:space="preserve"> ključnimi besedami, ki skoraj v celoti spadajo v pomensko polje upokojevanja in pokojnin, pa je povsem obratno pri stranki </w:t>
      </w:r>
      <w:r w:rsidR="00112822" w:rsidRPr="00771980">
        <w:rPr>
          <w:iCs/>
          <w:sz w:val="20"/>
          <w:szCs w:val="20"/>
          <w:lang w:val="en-GB"/>
        </w:rPr>
        <w:t>DeSUS</w:t>
      </w:r>
      <w:r w:rsidR="00B851F5" w:rsidRPr="00771980">
        <w:rPr>
          <w:iCs/>
          <w:sz w:val="20"/>
          <w:szCs w:val="20"/>
          <w:lang w:val="en-GB"/>
        </w:rPr>
        <w:t>, ki s tem utrjuje svoj status problemske stranke</w:t>
      </w:r>
      <w:r w:rsidR="00112822" w:rsidRPr="00771980">
        <w:rPr>
          <w:iCs/>
          <w:sz w:val="20"/>
          <w:szCs w:val="20"/>
          <w:lang w:val="en-GB"/>
        </w:rPr>
        <w:t xml:space="preserve">. </w:t>
      </w:r>
      <w:r w:rsidR="00754BAB" w:rsidRPr="00771980">
        <w:rPr>
          <w:iCs/>
          <w:sz w:val="20"/>
          <w:szCs w:val="20"/>
          <w:lang w:val="en-GB"/>
        </w:rPr>
        <w:t xml:space="preserve">Primerjava s korpusom </w:t>
      </w:r>
      <w:r w:rsidR="00112822" w:rsidRPr="00771980">
        <w:rPr>
          <w:iCs/>
          <w:sz w:val="20"/>
          <w:szCs w:val="20"/>
          <w:lang w:val="en-GB"/>
        </w:rPr>
        <w:t xml:space="preserve">SlovParl </w:t>
      </w:r>
      <w:r w:rsidR="00754BAB" w:rsidRPr="00771980">
        <w:rPr>
          <w:iCs/>
          <w:sz w:val="20"/>
          <w:szCs w:val="20"/>
          <w:lang w:val="en-GB"/>
        </w:rPr>
        <w:t xml:space="preserve">iz obdobja slovenske osamosvojitve kaže, da je v korpusu Parlameter obravnavanih veliko več tem kot v korpusu SlovParl, kar je razumljivo, saj </w:t>
      </w:r>
      <w:r w:rsidR="004400EA" w:rsidRPr="00771980">
        <w:rPr>
          <w:iCs/>
          <w:sz w:val="20"/>
          <w:szCs w:val="20"/>
          <w:lang w:val="en-GB"/>
        </w:rPr>
        <w:t>se mora uveljavljena država ukvarjati s celotnim spektrom problematik, medtem ko se novo ustanovljena država posveča predvsem priceduralnim vprašanjem in sprejemanju nove zakonodaje</w:t>
      </w:r>
      <w:r w:rsidR="00112822" w:rsidRPr="00771980">
        <w:rPr>
          <w:iCs/>
          <w:sz w:val="20"/>
          <w:szCs w:val="20"/>
          <w:lang w:val="en-GB"/>
        </w:rPr>
        <w:t>.</w:t>
      </w:r>
    </w:p>
    <w:p w14:paraId="5A56415B" w14:textId="77777777" w:rsidR="00FE4F24" w:rsidRPr="00D11B93" w:rsidRDefault="00F26B24" w:rsidP="00FE4F24">
      <w:pPr>
        <w:spacing w:line="360" w:lineRule="auto"/>
        <w:jc w:val="both"/>
        <w:rPr>
          <w:i/>
          <w:iCs/>
          <w:sz w:val="20"/>
          <w:szCs w:val="20"/>
          <w:lang w:val="en-GB"/>
        </w:rPr>
      </w:pPr>
      <w:r w:rsidRPr="00771980">
        <w:rPr>
          <w:iCs/>
          <w:sz w:val="20"/>
          <w:szCs w:val="20"/>
          <w:lang w:val="en-GB"/>
        </w:rPr>
        <w:tab/>
      </w:r>
      <w:r w:rsidR="00112822" w:rsidRPr="00771980">
        <w:rPr>
          <w:iCs/>
          <w:sz w:val="20"/>
          <w:szCs w:val="20"/>
          <w:lang w:val="en-GB"/>
        </w:rPr>
        <w:t xml:space="preserve">Korpus </w:t>
      </w:r>
      <w:r w:rsidR="00FE4F24" w:rsidRPr="00771980">
        <w:rPr>
          <w:iCs/>
          <w:sz w:val="20"/>
          <w:szCs w:val="20"/>
          <w:lang w:val="en-GB"/>
        </w:rPr>
        <w:t xml:space="preserve">Parlameter </w:t>
      </w:r>
      <w:r w:rsidR="00112822" w:rsidRPr="00771980">
        <w:rPr>
          <w:iCs/>
          <w:sz w:val="20"/>
          <w:szCs w:val="20"/>
          <w:lang w:val="en-GB"/>
        </w:rPr>
        <w:t xml:space="preserve">je dostopen preko obeh konkordančnikov v okviru raziskovalne infrastructure </w:t>
      </w:r>
      <w:r w:rsidR="00FE4F24" w:rsidRPr="00771980">
        <w:rPr>
          <w:iCs/>
          <w:sz w:val="20"/>
          <w:szCs w:val="20"/>
          <w:lang w:val="en-GB"/>
        </w:rPr>
        <w:t xml:space="preserve">CLARIN.SI, </w:t>
      </w:r>
      <w:r w:rsidR="00112822" w:rsidRPr="00771980">
        <w:rPr>
          <w:iCs/>
          <w:sz w:val="20"/>
          <w:szCs w:val="20"/>
          <w:lang w:val="en-GB"/>
        </w:rPr>
        <w:t>prav tako pa ga je mogoče prenesti z repozitorija v format TEI, pa tudi v preprostejšem vertikalnem formatu pod licenco</w:t>
      </w:r>
      <w:r w:rsidR="00FE4F24" w:rsidRPr="00771980">
        <w:rPr>
          <w:iCs/>
          <w:sz w:val="20"/>
          <w:szCs w:val="20"/>
          <w:lang w:val="en-GB"/>
        </w:rPr>
        <w:t xml:space="preserve"> Creative Commons - Attribution-ShareAlike (CC BY-SA 4.0). </w:t>
      </w:r>
      <w:r w:rsidR="00112822" w:rsidRPr="00771980">
        <w:rPr>
          <w:iCs/>
          <w:sz w:val="20"/>
          <w:szCs w:val="20"/>
          <w:lang w:val="sl-SI"/>
        </w:rPr>
        <w:t>Korpusna arhitektura je zasnovana tako, da omogoča širitev korpusa na druga časovna obdobja, prav tako pa tudi vključevanje gradiv drugih parlamentov, začenši s hrvaškim in bosanskim</w:t>
      </w:r>
      <w:r w:rsidR="00FE4F24" w:rsidRPr="00771980">
        <w:rPr>
          <w:iCs/>
          <w:sz w:val="20"/>
          <w:szCs w:val="20"/>
          <w:lang w:val="en-GB"/>
        </w:rPr>
        <w:t>.</w:t>
      </w:r>
    </w:p>
    <w:p w14:paraId="3A16134E" w14:textId="77777777" w:rsidR="00D756D3" w:rsidRDefault="00D756D3"/>
    <w:sectPr w:rsidR="00D756D3">
      <w:type w:val="continuous"/>
      <w:pgSz w:w="11906" w:h="16838"/>
      <w:pgMar w:top="1440" w:right="1800" w:bottom="1440" w:left="1800" w:header="0" w:footer="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6-12T14:37:00Z" w:initials="MOU">
    <w:p w14:paraId="11717D73" w14:textId="69A0C28C" w:rsidR="00751F7C" w:rsidRDefault="00751F7C">
      <w:pPr>
        <w:pStyle w:val="CommentText"/>
      </w:pPr>
      <w:r>
        <w:rPr>
          <w:rStyle w:val="CommentReference"/>
        </w:rPr>
        <w:annotationRef/>
      </w:r>
      <w:r>
        <w:t>Velike začetnice</w:t>
      </w:r>
    </w:p>
  </w:comment>
  <w:comment w:id="1" w:author="Microsoft Office User" w:date="2019-06-12T14:38:00Z" w:initials="MOU">
    <w:p w14:paraId="5576B7CD" w14:textId="471E94A3" w:rsidR="00BC516C" w:rsidRDefault="00BC516C">
      <w:pPr>
        <w:pStyle w:val="CommentText"/>
      </w:pPr>
      <w:r>
        <w:rPr>
          <w:rStyle w:val="CommentReference"/>
        </w:rPr>
        <w:annotationRef/>
      </w:r>
      <w:r>
        <w:t>Velike začetnice</w:t>
      </w:r>
    </w:p>
  </w:comment>
  <w:comment w:id="2" w:author="Microsoft Office User" w:date="2019-06-12T14:38:00Z" w:initials="MOU">
    <w:p w14:paraId="6B149289" w14:textId="26AFB320" w:rsidR="00CC513E" w:rsidRDefault="00CC513E">
      <w:pPr>
        <w:pStyle w:val="CommentText"/>
      </w:pPr>
      <w:r>
        <w:rPr>
          <w:rStyle w:val="CommentReference"/>
        </w:rPr>
        <w:annotationRef/>
      </w:r>
      <w:r>
        <w:t>začetnice</w:t>
      </w:r>
    </w:p>
  </w:comment>
  <w:comment w:id="3" w:author="Microsoft Office User" w:date="2019-06-12T14:38:00Z" w:initials="MOU">
    <w:p w14:paraId="6BB5959B" w14:textId="24D2A33E" w:rsidR="00106FBD" w:rsidRDefault="00106FBD">
      <w:pPr>
        <w:pStyle w:val="CommentText"/>
      </w:pPr>
      <w:r>
        <w:rPr>
          <w:rStyle w:val="CommentReference"/>
        </w:rPr>
        <w:annotationRef/>
      </w:r>
      <w:r>
        <w:t>začetnice</w:t>
      </w:r>
    </w:p>
  </w:comment>
  <w:comment w:id="4" w:author="Microsoft Office User" w:date="2019-06-12T14:38:00Z" w:initials="MOU">
    <w:p w14:paraId="2E0F5346" w14:textId="6356CF73" w:rsidR="00337967" w:rsidRDefault="00337967">
      <w:pPr>
        <w:pStyle w:val="CommentText"/>
      </w:pPr>
      <w:r>
        <w:rPr>
          <w:rStyle w:val="CommentReference"/>
        </w:rPr>
        <w:annotationRef/>
      </w:r>
      <w:r>
        <w:t>Začetnice</w:t>
      </w:r>
    </w:p>
  </w:comment>
  <w:comment w:id="5" w:author="Microsoft Office User" w:date="2019-06-12T14:39:00Z" w:initials="MOU">
    <w:p w14:paraId="625C85F4" w14:textId="312CC496" w:rsidR="005B481A" w:rsidRDefault="005B481A">
      <w:pPr>
        <w:pStyle w:val="CommentText"/>
      </w:pPr>
      <w:r>
        <w:rPr>
          <w:rStyle w:val="CommentReference"/>
        </w:rPr>
        <w:annotationRef/>
      </w:r>
      <w:r>
        <w:t>začetnice</w:t>
      </w:r>
    </w:p>
  </w:comment>
  <w:comment w:id="6" w:author="Microsoft Office User" w:date="2019-06-12T14:39:00Z" w:initials="MOU">
    <w:p w14:paraId="5B4CEA2D" w14:textId="71F4C204" w:rsidR="00831191" w:rsidRDefault="00831191">
      <w:pPr>
        <w:pStyle w:val="CommentText"/>
      </w:pPr>
      <w:r>
        <w:rPr>
          <w:rStyle w:val="CommentReference"/>
        </w:rPr>
        <w:annotationRef/>
      </w:r>
      <w:r>
        <w:t>začetnice</w:t>
      </w:r>
    </w:p>
  </w:comment>
  <w:comment w:id="7" w:author="Microsoft Office User" w:date="2019-06-12T14:39:00Z" w:initials="MOU">
    <w:p w14:paraId="32627BD6" w14:textId="2B8F7CFD" w:rsidR="004E1EBF" w:rsidRDefault="004E1EBF">
      <w:pPr>
        <w:pStyle w:val="CommentText"/>
      </w:pPr>
      <w:r>
        <w:rPr>
          <w:rStyle w:val="CommentReference"/>
        </w:rPr>
        <w:annotationRef/>
      </w:r>
      <w:r>
        <w:t>začetnice</w:t>
      </w:r>
    </w:p>
  </w:comment>
  <w:comment w:id="8" w:author="Microsoft Office User" w:date="2019-06-12T14:40:00Z" w:initials="MOU">
    <w:p w14:paraId="44D9F66E" w14:textId="6E538D1E" w:rsidR="0001393B" w:rsidRDefault="0001393B">
      <w:pPr>
        <w:pStyle w:val="CommentText"/>
      </w:pPr>
      <w:r>
        <w:rPr>
          <w:rStyle w:val="CommentReference"/>
        </w:rPr>
        <w:annotationRef/>
      </w:r>
      <w:r>
        <w:t>Začetnice</w:t>
      </w:r>
    </w:p>
  </w:comment>
  <w:comment w:id="9" w:author="Microsoft Office User" w:date="2019-06-12T05:30:00Z" w:initials="MOU">
    <w:p w14:paraId="2AB34A15" w14:textId="09CF9F8C" w:rsidR="00E03B10" w:rsidRDefault="00E03B10">
      <w:pPr>
        <w:pStyle w:val="CommentText"/>
      </w:pPr>
      <w:r>
        <w:rPr>
          <w:rStyle w:val="CommentReference"/>
        </w:rPr>
        <w:annotationRef/>
      </w:r>
      <w:r>
        <w:t xml:space="preserve">Ni </w:t>
      </w:r>
      <w:r w:rsidR="002B4DBB">
        <w:t xml:space="preserve">bilo </w:t>
      </w:r>
      <w:r w:rsidR="00084E88">
        <w:t xml:space="preserve">navedeno v </w:t>
      </w:r>
      <w:r w:rsidR="002B4DBB">
        <w:t>literature, zato sem spodaj dodal.</w:t>
      </w:r>
    </w:p>
  </w:comment>
  <w:comment w:id="10" w:author="Microsoft Office User" w:date="2019-06-12T14:57:00Z" w:initials="MOU">
    <w:p w14:paraId="4B56BE33" w14:textId="305C1AA7" w:rsidR="002711D8" w:rsidRDefault="002711D8">
      <w:pPr>
        <w:pStyle w:val="CommentText"/>
      </w:pPr>
      <w:r>
        <w:rPr>
          <w:rStyle w:val="CommentReference"/>
        </w:rPr>
        <w:annotationRef/>
      </w:r>
      <w:r>
        <w:t>Posledično se briše povezava</w:t>
      </w:r>
      <w:bookmarkStart w:id="11" w:name="_GoBack"/>
      <w:bookmarkEnd w:id="11"/>
    </w:p>
  </w:comment>
  <w:comment w:id="12" w:author="Microsoft Office User" w:date="2019-06-12T14:40:00Z" w:initials="MOU">
    <w:p w14:paraId="42F79D48" w14:textId="2C7984DD" w:rsidR="0042196E" w:rsidRDefault="0042196E">
      <w:pPr>
        <w:pStyle w:val="CommentText"/>
      </w:pPr>
      <w:r>
        <w:rPr>
          <w:rStyle w:val="CommentReference"/>
        </w:rPr>
        <w:annotationRef/>
      </w:r>
      <w:r>
        <w:t>začetnice</w:t>
      </w:r>
    </w:p>
  </w:comment>
  <w:comment w:id="14" w:author="Microsoft Office User" w:date="2019-06-12T14:41:00Z" w:initials="MOU">
    <w:p w14:paraId="0ACFD83C" w14:textId="58FE4DEB" w:rsidR="00DE3C07" w:rsidRDefault="00DE3C07">
      <w:pPr>
        <w:pStyle w:val="CommentText"/>
      </w:pPr>
      <w:r>
        <w:rPr>
          <w:rStyle w:val="CommentReference"/>
        </w:rPr>
        <w:annotationRef/>
      </w:r>
      <w:r>
        <w:t>začetnice</w:t>
      </w:r>
    </w:p>
  </w:comment>
  <w:comment w:id="15" w:author="Microsoft Office User" w:date="2019-06-12T14:52:00Z" w:initials="MOU">
    <w:p w14:paraId="445A9CA1" w14:textId="77777777" w:rsidR="004F1A83" w:rsidRDefault="004F1A83" w:rsidP="004F1A83">
      <w:pPr>
        <w:suppressAutoHyphens w:val="0"/>
      </w:pPr>
      <w:r>
        <w:rPr>
          <w:rStyle w:val="CommentReference"/>
        </w:rPr>
        <w:annotationRef/>
      </w:r>
      <w:r>
        <w:rPr>
          <w:rFonts w:ascii="Helvetica Neue" w:hAnsi="Helvetica Neue"/>
          <w:color w:val="0A0A0A"/>
          <w:shd w:val="clear" w:color="auto" w:fill="FEFEFE"/>
        </w:rPr>
        <w:t>Ljubešić, Nikola, Darja Fišer, Tomaž Erjavec, and Filip Dobranić. 2018. “</w:t>
      </w:r>
      <w:r>
        <w:rPr>
          <w:rFonts w:ascii="Arial" w:hAnsi="Arial" w:cs="Arial"/>
          <w:color w:val="222222"/>
          <w:sz w:val="20"/>
          <w:szCs w:val="20"/>
          <w:shd w:val="clear" w:color="auto" w:fill="FFFFFF"/>
        </w:rPr>
        <w:t>The Parlameter corpus of contemporary Slovene parliamentary proceedings</w:t>
      </w:r>
      <w:r>
        <w:rPr>
          <w:rFonts w:ascii="Helvetica Neue" w:hAnsi="Helvetica Neue"/>
          <w:color w:val="0A0A0A"/>
          <w:shd w:val="clear" w:color="auto" w:fill="FEFEFE"/>
        </w:rPr>
        <w:t>.” In </w:t>
      </w:r>
      <w:r>
        <w:rPr>
          <w:rFonts w:ascii="Helvetica Neue" w:hAnsi="Helvetica Neue"/>
          <w:i/>
          <w:iCs/>
          <w:color w:val="0A0A0A"/>
        </w:rPr>
        <w:t>Proceedings of the Conference on Language Technologies and Digital Humanities 2018</w:t>
      </w:r>
      <w:r>
        <w:rPr>
          <w:rFonts w:ascii="Helvetica Neue" w:hAnsi="Helvetica Neue"/>
          <w:color w:val="0A0A0A"/>
          <w:shd w:val="clear" w:color="auto" w:fill="FEFEFE"/>
        </w:rPr>
        <w:t>, edited by Darja Fišer and Andrej Pančur, 162–167. Accessed June 12, 2019. </w:t>
      </w:r>
      <w:hyperlink r:id="rId1" w:tgtFrame="_blank" w:history="1">
        <w:r>
          <w:rPr>
            <w:rStyle w:val="Hyperlink"/>
            <w:rFonts w:ascii="Helvetica Neue" w:hAnsi="Helvetica Neue"/>
          </w:rPr>
          <w:t>http://www.sdjt.si/wp/wp-content/uploads/2018/09/JTDH-2018_Ljubesic-et-al_The-Parlameter-corpus-of-contemporary-Slovene-parliamentary-proceedings.pdf</w:t>
        </w:r>
      </w:hyperlink>
    </w:p>
    <w:p w14:paraId="07CB639C" w14:textId="20B8FD5D" w:rsidR="004F1A83" w:rsidRDefault="004F1A8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717D73" w15:done="0"/>
  <w15:commentEx w15:paraId="5576B7CD" w15:done="0"/>
  <w15:commentEx w15:paraId="6B149289" w15:done="0"/>
  <w15:commentEx w15:paraId="6BB5959B" w15:done="0"/>
  <w15:commentEx w15:paraId="2E0F5346" w15:done="0"/>
  <w15:commentEx w15:paraId="625C85F4" w15:done="0"/>
  <w15:commentEx w15:paraId="5B4CEA2D" w15:done="0"/>
  <w15:commentEx w15:paraId="32627BD6" w15:done="0"/>
  <w15:commentEx w15:paraId="44D9F66E" w15:done="0"/>
  <w15:commentEx w15:paraId="2AB34A15" w15:done="0"/>
  <w15:commentEx w15:paraId="4B56BE33" w15:done="0"/>
  <w15:commentEx w15:paraId="42F79D48" w15:done="0"/>
  <w15:commentEx w15:paraId="0ACFD83C" w15:done="0"/>
  <w15:commentEx w15:paraId="07CB63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717D73" w16cid:durableId="20AB8CC3"/>
  <w16cid:commentId w16cid:paraId="5576B7CD" w16cid:durableId="20AB8CD0"/>
  <w16cid:commentId w16cid:paraId="6B149289" w16cid:durableId="20AB8CDE"/>
  <w16cid:commentId w16cid:paraId="6BB5959B" w16cid:durableId="20AB8CEA"/>
  <w16cid:commentId w16cid:paraId="2E0F5346" w16cid:durableId="20AB8CF8"/>
  <w16cid:commentId w16cid:paraId="625C85F4" w16cid:durableId="20AB8D05"/>
  <w16cid:commentId w16cid:paraId="5B4CEA2D" w16cid:durableId="20AB8D18"/>
  <w16cid:commentId w16cid:paraId="32627BD6" w16cid:durableId="20AB8D2B"/>
  <w16cid:commentId w16cid:paraId="44D9F66E" w16cid:durableId="20AB8D42"/>
  <w16cid:commentId w16cid:paraId="2AB34A15" w16cid:durableId="20AB0C67"/>
  <w16cid:commentId w16cid:paraId="4B56BE33" w16cid:durableId="20AB916C"/>
  <w16cid:commentId w16cid:paraId="42F79D48" w16cid:durableId="20AB8D5B"/>
  <w16cid:commentId w16cid:paraId="0ACFD83C" w16cid:durableId="20AB8D7E"/>
  <w16cid:commentId w16cid:paraId="07CB639C" w16cid:durableId="20AB90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1C39B" w14:textId="77777777" w:rsidR="0069092E" w:rsidRDefault="0069092E">
      <w:r>
        <w:separator/>
      </w:r>
    </w:p>
  </w:endnote>
  <w:endnote w:type="continuationSeparator" w:id="0">
    <w:p w14:paraId="3536DA33" w14:textId="77777777" w:rsidR="0069092E" w:rsidRDefault="0069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altName w:val="Calibri"/>
    <w:panose1 w:val="020B0604020202020204"/>
    <w:charset w:val="00"/>
    <w:family w:val="swiss"/>
    <w:pitch w:val="variable"/>
    <w:sig w:usb0="00000003" w:usb1="00000000" w:usb2="00000000" w:usb3="00000000" w:csb0="00000001" w:csb1="00000000"/>
  </w:font>
  <w:font w:name="Liberation Sans">
    <w:altName w:val="Arial"/>
    <w:panose1 w:val="020B0604020202020204"/>
    <w:charset w:val="01"/>
    <w:family w:val="swiss"/>
    <w:pitch w:val="variable"/>
    <w:sig w:usb0="A00002AF" w:usb1="5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panose1 w:val="020B0604020202020204"/>
    <w:charset w:val="00"/>
    <w:family w:val="roman"/>
    <w:pitch w:val="variable"/>
    <w:sig w:usb0="A00002AF" w:usb1="500078FB" w:usb2="00000000" w:usb3="00000000" w:csb0="000000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5E213" w14:textId="77777777" w:rsidR="0069092E" w:rsidRDefault="0069092E">
      <w:r>
        <w:separator/>
      </w:r>
    </w:p>
  </w:footnote>
  <w:footnote w:type="continuationSeparator" w:id="0">
    <w:p w14:paraId="1D342B9D" w14:textId="77777777" w:rsidR="0069092E" w:rsidRDefault="0069092E">
      <w:r>
        <w:continuationSeparator/>
      </w:r>
    </w:p>
  </w:footnote>
  <w:footnote w:id="1">
    <w:p w14:paraId="48472A8D" w14:textId="77777777" w:rsidR="00E03B10" w:rsidRPr="002F0F31" w:rsidRDefault="00E03B10" w:rsidP="00940592">
      <w:pPr>
        <w:pStyle w:val="FootnoteText"/>
        <w:jc w:val="both"/>
        <w:rPr>
          <w:sz w:val="20"/>
          <w:szCs w:val="20"/>
          <w:lang w:val="sl-SI"/>
        </w:rPr>
      </w:pPr>
      <w:r w:rsidRPr="002F0F31">
        <w:rPr>
          <w:rStyle w:val="FootnoteReference"/>
          <w:sz w:val="20"/>
          <w:szCs w:val="20"/>
        </w:rPr>
        <w:sym w:font="Symbol" w:char="F02A"/>
      </w:r>
      <w:r w:rsidRPr="002F0F31">
        <w:rPr>
          <w:sz w:val="20"/>
          <w:szCs w:val="20"/>
        </w:rPr>
        <w:t xml:space="preserve"> </w:t>
      </w:r>
      <w:r w:rsidRPr="002F0F31">
        <w:rPr>
          <w:b/>
          <w:sz w:val="20"/>
          <w:szCs w:val="20"/>
          <w:lang w:val="sl-SI"/>
        </w:rPr>
        <w:t xml:space="preserve">Department of Translation, Faculty of Arts, University of Ljubljana, Aškerčeva cesta 2, SI-1000 Ljubljana, Department of Knowledge Technologies, Jožef Stefan Institute, Jamova cesta 39, SI-1000 Ljubljana, </w:t>
      </w:r>
      <w:hyperlink r:id="rId1" w:history="1">
        <w:r w:rsidRPr="002F0F31">
          <w:rPr>
            <w:rStyle w:val="Hyperlink"/>
            <w:b/>
            <w:color w:val="auto"/>
            <w:sz w:val="20"/>
            <w:szCs w:val="20"/>
            <w:u w:val="none"/>
            <w:lang w:val="sl-SI"/>
          </w:rPr>
          <w:t>darja.fiser@ff.uni-lj.si</w:t>
        </w:r>
      </w:hyperlink>
    </w:p>
  </w:footnote>
  <w:footnote w:id="2">
    <w:p w14:paraId="6D3845AD" w14:textId="77777777" w:rsidR="00E03B10" w:rsidRPr="002F0F31" w:rsidRDefault="00E03B10" w:rsidP="00940592">
      <w:pPr>
        <w:pStyle w:val="FootnoteText"/>
        <w:jc w:val="both"/>
        <w:rPr>
          <w:b/>
          <w:sz w:val="20"/>
          <w:szCs w:val="20"/>
          <w:lang w:val="sl-SI"/>
        </w:rPr>
      </w:pPr>
      <w:r w:rsidRPr="002F0F31">
        <w:rPr>
          <w:rStyle w:val="FootnoteReference"/>
          <w:sz w:val="20"/>
          <w:szCs w:val="20"/>
        </w:rPr>
        <w:sym w:font="Symbol" w:char="F02A"/>
      </w:r>
      <w:r w:rsidRPr="002F0F31">
        <w:rPr>
          <w:rStyle w:val="FootnoteReference"/>
          <w:sz w:val="20"/>
          <w:szCs w:val="20"/>
        </w:rPr>
        <w:sym w:font="Symbol" w:char="F02A"/>
      </w:r>
      <w:r w:rsidRPr="002F0F31">
        <w:rPr>
          <w:sz w:val="20"/>
          <w:szCs w:val="20"/>
        </w:rPr>
        <w:t xml:space="preserve"> </w:t>
      </w:r>
      <w:r w:rsidRPr="002F0F31">
        <w:rPr>
          <w:b/>
          <w:sz w:val="20"/>
          <w:szCs w:val="20"/>
          <w:lang w:val="sl-SI"/>
        </w:rPr>
        <w:t xml:space="preserve">Department of Knowledge Technologies, Jožef Stefan Institute, Jamova cesta 39, SI-1000 Ljubljana, </w:t>
      </w:r>
      <w:hyperlink r:id="rId2" w:history="1">
        <w:r w:rsidRPr="002F0F31">
          <w:rPr>
            <w:rStyle w:val="Hyperlink"/>
            <w:b/>
            <w:color w:val="auto"/>
            <w:sz w:val="20"/>
            <w:szCs w:val="20"/>
            <w:u w:val="none"/>
            <w:lang w:val="sl-SI"/>
          </w:rPr>
          <w:t>nikola.ljubesic@ijs.si</w:t>
        </w:r>
      </w:hyperlink>
    </w:p>
  </w:footnote>
  <w:footnote w:id="3">
    <w:p w14:paraId="22D5F19D" w14:textId="77777777" w:rsidR="00E03B10" w:rsidRPr="00771980" w:rsidRDefault="00E03B10" w:rsidP="00771980">
      <w:pPr>
        <w:pStyle w:val="FootnoteText"/>
        <w:jc w:val="both"/>
        <w:rPr>
          <w:sz w:val="20"/>
          <w:szCs w:val="20"/>
          <w:lang w:val="sl-SI"/>
        </w:rPr>
      </w:pPr>
      <w:r w:rsidRPr="00771980">
        <w:rPr>
          <w:rStyle w:val="FootnoteReference"/>
          <w:sz w:val="20"/>
          <w:szCs w:val="20"/>
        </w:rPr>
        <w:sym w:font="Symbol" w:char="F02A"/>
      </w:r>
      <w:r w:rsidRPr="00771980">
        <w:rPr>
          <w:rStyle w:val="FootnoteReference"/>
          <w:sz w:val="20"/>
          <w:szCs w:val="20"/>
        </w:rPr>
        <w:sym w:font="Symbol" w:char="F02A"/>
      </w:r>
      <w:r w:rsidRPr="00771980">
        <w:rPr>
          <w:rStyle w:val="FootnoteReference"/>
          <w:sz w:val="20"/>
          <w:szCs w:val="20"/>
        </w:rPr>
        <w:sym w:font="Symbol" w:char="F02A"/>
      </w:r>
      <w:r w:rsidRPr="00771980">
        <w:rPr>
          <w:sz w:val="20"/>
          <w:szCs w:val="20"/>
        </w:rPr>
        <w:t xml:space="preserve"> </w:t>
      </w:r>
      <w:r w:rsidRPr="00771980">
        <w:rPr>
          <w:b/>
          <w:sz w:val="20"/>
          <w:szCs w:val="20"/>
        </w:rPr>
        <w:t xml:space="preserve">Department of Knowledge Technologies, Jožef Stefan Institute, Jamova Cesta 39, SI-1000 Ljubljana, </w:t>
      </w:r>
      <w:hyperlink r:id="rId3" w:history="1">
        <w:r w:rsidRPr="00771980">
          <w:rPr>
            <w:rStyle w:val="Hyperlink"/>
            <w:b/>
            <w:color w:val="auto"/>
            <w:sz w:val="20"/>
            <w:szCs w:val="20"/>
            <w:u w:val="none"/>
          </w:rPr>
          <w:t>tomaz.erjavec@ijs.si</w:t>
        </w:r>
      </w:hyperlink>
    </w:p>
  </w:footnote>
  <w:footnote w:id="4">
    <w:p w14:paraId="04A2DFF1" w14:textId="77777777" w:rsidR="00E03B10" w:rsidRPr="00771980" w:rsidRDefault="00E03B10" w:rsidP="00771980">
      <w:pPr>
        <w:pStyle w:val="Footnote"/>
        <w:jc w:val="both"/>
        <w:rPr>
          <w:sz w:val="20"/>
          <w:szCs w:val="20"/>
        </w:rPr>
      </w:pPr>
      <w:r w:rsidRPr="00771980">
        <w:rPr>
          <w:rStyle w:val="FootnoteReference"/>
          <w:sz w:val="20"/>
          <w:szCs w:val="20"/>
        </w:rPr>
        <w:t>1</w:t>
      </w:r>
      <w:r w:rsidRPr="00771980">
        <w:rPr>
          <w:sz w:val="20"/>
          <w:szCs w:val="20"/>
        </w:rPr>
        <w:t xml:space="preserve"> </w:t>
      </w:r>
      <w:r w:rsidRPr="00771980">
        <w:rPr>
          <w:i/>
          <w:sz w:val="20"/>
          <w:szCs w:val="20"/>
        </w:rPr>
        <w:t>Parlameter</w:t>
      </w:r>
      <w:r w:rsidRPr="002F0F31">
        <w:rPr>
          <w:sz w:val="20"/>
          <w:szCs w:val="20"/>
        </w:rPr>
        <w:t xml:space="preserve">, </w:t>
      </w:r>
      <w:hyperlink r:id="rId4">
        <w:r w:rsidRPr="00771980">
          <w:rPr>
            <w:rStyle w:val="InternetLink"/>
            <w:color w:val="auto"/>
            <w:sz w:val="20"/>
            <w:szCs w:val="20"/>
            <w:u w:val="none"/>
            <w:lang w:val="en-GB"/>
          </w:rPr>
          <w:t>https://parlameter.si</w:t>
        </w:r>
      </w:hyperlink>
      <w:r w:rsidRPr="002F0F31">
        <w:rPr>
          <w:rStyle w:val="InternetLink"/>
          <w:color w:val="auto"/>
          <w:sz w:val="20"/>
          <w:szCs w:val="20"/>
          <w:u w:val="none"/>
          <w:lang w:val="en-GB"/>
        </w:rPr>
        <w:t>.</w:t>
      </w:r>
    </w:p>
  </w:footnote>
  <w:footnote w:id="5">
    <w:p w14:paraId="7775D419" w14:textId="77777777" w:rsidR="00E03B10" w:rsidRPr="00771980" w:rsidRDefault="00E03B10" w:rsidP="00771980">
      <w:pPr>
        <w:pStyle w:val="Footnote"/>
        <w:jc w:val="both"/>
        <w:rPr>
          <w:sz w:val="20"/>
          <w:szCs w:val="20"/>
        </w:rPr>
      </w:pPr>
      <w:r w:rsidRPr="00771980">
        <w:rPr>
          <w:rStyle w:val="FootnoteReference"/>
          <w:sz w:val="20"/>
          <w:szCs w:val="20"/>
        </w:rPr>
        <w:footnoteRef/>
      </w:r>
      <w:r w:rsidRPr="00771980">
        <w:rPr>
          <w:sz w:val="20"/>
          <w:szCs w:val="20"/>
        </w:rPr>
        <w:t xml:space="preserve"> </w:t>
      </w:r>
      <w:r w:rsidRPr="00771980">
        <w:rPr>
          <w:i/>
          <w:sz w:val="20"/>
          <w:szCs w:val="20"/>
        </w:rPr>
        <w:t>CLARIN Slovenia</w:t>
      </w:r>
      <w:r w:rsidRPr="002F0F31">
        <w:rPr>
          <w:sz w:val="20"/>
          <w:szCs w:val="20"/>
        </w:rPr>
        <w:t xml:space="preserve">, </w:t>
      </w:r>
      <w:hyperlink r:id="rId5" w:history="1">
        <w:r w:rsidRPr="00771980">
          <w:rPr>
            <w:rStyle w:val="Hyperlink"/>
            <w:color w:val="auto"/>
            <w:sz w:val="20"/>
            <w:szCs w:val="20"/>
            <w:u w:val="none"/>
          </w:rPr>
          <w:t>http://www.clarin.si/info/about/</w:t>
        </w:r>
      </w:hyperlink>
      <w:r w:rsidRPr="002F0F31">
        <w:rPr>
          <w:sz w:val="20"/>
          <w:szCs w:val="20"/>
        </w:rPr>
        <w:t>.</w:t>
      </w:r>
    </w:p>
  </w:footnote>
  <w:footnote w:id="6">
    <w:p w14:paraId="7E56C215" w14:textId="77777777" w:rsidR="00E03B10" w:rsidRPr="00771980" w:rsidRDefault="00E03B10" w:rsidP="00771980">
      <w:pPr>
        <w:pStyle w:val="Footnote"/>
        <w:jc w:val="both"/>
        <w:rPr>
          <w:sz w:val="20"/>
          <w:szCs w:val="20"/>
        </w:rPr>
      </w:pPr>
      <w:r w:rsidRPr="00771980">
        <w:rPr>
          <w:rStyle w:val="FootnoteReference"/>
          <w:sz w:val="20"/>
          <w:szCs w:val="20"/>
        </w:rPr>
        <w:footnoteRef/>
      </w:r>
      <w:r w:rsidRPr="00771980">
        <w:rPr>
          <w:sz w:val="20"/>
          <w:szCs w:val="20"/>
          <w:lang w:val="sl-SI"/>
        </w:rPr>
        <w:t xml:space="preserve"> </w:t>
      </w:r>
      <w:r w:rsidRPr="00771980">
        <w:rPr>
          <w:i/>
          <w:sz w:val="20"/>
          <w:szCs w:val="20"/>
          <w:lang w:val="sl-SI"/>
        </w:rPr>
        <w:t>NoSketch Engine @ CLARIN.SI</w:t>
      </w:r>
      <w:r w:rsidRPr="002F0F31">
        <w:rPr>
          <w:sz w:val="20"/>
          <w:szCs w:val="20"/>
          <w:lang w:val="sl-SI"/>
        </w:rPr>
        <w:t xml:space="preserve">, </w:t>
      </w:r>
      <w:hyperlink r:id="rId6" w:history="1">
        <w:r w:rsidRPr="00771980">
          <w:rPr>
            <w:rStyle w:val="Hyperlink"/>
            <w:color w:val="auto"/>
            <w:sz w:val="20"/>
            <w:szCs w:val="20"/>
            <w:u w:val="none"/>
          </w:rPr>
          <w:t>https://www.clarin.si/noske/</w:t>
        </w:r>
      </w:hyperlink>
      <w:r w:rsidRPr="002F0F31">
        <w:rPr>
          <w:sz w:val="20"/>
          <w:szCs w:val="20"/>
          <w:lang w:val="sl-SI"/>
        </w:rPr>
        <w:t>.</w:t>
      </w:r>
    </w:p>
  </w:footnote>
  <w:footnote w:id="7">
    <w:p w14:paraId="61609B55" w14:textId="77777777" w:rsidR="00E03B10" w:rsidRPr="00771980" w:rsidRDefault="00E03B10" w:rsidP="00771980">
      <w:pPr>
        <w:pStyle w:val="Footnote"/>
        <w:jc w:val="both"/>
        <w:rPr>
          <w:sz w:val="20"/>
          <w:szCs w:val="20"/>
        </w:rPr>
      </w:pPr>
      <w:r w:rsidRPr="00771980">
        <w:rPr>
          <w:rStyle w:val="FootnoteReference"/>
          <w:sz w:val="20"/>
          <w:szCs w:val="20"/>
        </w:rPr>
        <w:footnoteRef/>
      </w:r>
      <w:r w:rsidRPr="00771980">
        <w:rPr>
          <w:sz w:val="20"/>
          <w:szCs w:val="20"/>
        </w:rPr>
        <w:t xml:space="preserve"> </w:t>
      </w:r>
      <w:r w:rsidRPr="00771980">
        <w:rPr>
          <w:sz w:val="20"/>
          <w:szCs w:val="20"/>
          <w:lang w:val="en-GB"/>
        </w:rPr>
        <w:t xml:space="preserve">For this comparison we used the deduplicated version of Gigafida 2.0. At the time of writing, this corpus was newly made and does not yet have a reference publication. It is, however, freely available for searching and analysis at </w:t>
      </w:r>
      <w:hyperlink r:id="rId7" w:history="1">
        <w:r w:rsidRPr="00771980">
          <w:rPr>
            <w:rStyle w:val="Hyperlink"/>
            <w:color w:val="auto"/>
            <w:sz w:val="20"/>
            <w:szCs w:val="20"/>
            <w:u w:val="none"/>
          </w:rPr>
          <w:t>https://www.clarin.si/noske/</w:t>
        </w:r>
      </w:hyperlink>
      <w:r w:rsidRPr="00771980">
        <w:rPr>
          <w:sz w:val="20"/>
          <w:szCs w:val="20"/>
          <w:lang w:val="en-GB"/>
        </w:rPr>
        <w:t>.</w:t>
      </w:r>
    </w:p>
  </w:footnote>
  <w:footnote w:id="8">
    <w:p w14:paraId="523407E2" w14:textId="77777777" w:rsidR="00E03B10" w:rsidRPr="00771980" w:rsidRDefault="00E03B10" w:rsidP="00771980">
      <w:pPr>
        <w:pStyle w:val="Footnote"/>
        <w:jc w:val="both"/>
        <w:rPr>
          <w:sz w:val="20"/>
          <w:szCs w:val="20"/>
        </w:rPr>
      </w:pPr>
      <w:r w:rsidRPr="00771980">
        <w:rPr>
          <w:rStyle w:val="FootnoteReference"/>
          <w:sz w:val="20"/>
          <w:szCs w:val="20"/>
          <w:lang w:val="en-GB"/>
        </w:rPr>
        <w:footnoteRef/>
      </w:r>
      <w:r w:rsidRPr="00771980">
        <w:rPr>
          <w:sz w:val="20"/>
          <w:szCs w:val="20"/>
          <w:lang w:val="en-GB"/>
        </w:rPr>
        <w:t xml:space="preserve"> The morphosyntactic tags are given here in their expanded form to aid understanding. The reference to these morphosyntactic descriptions is given in </w:t>
      </w:r>
      <w:hyperlink r:id="rId8" w:history="1">
        <w:r w:rsidRPr="00771980">
          <w:rPr>
            <w:rStyle w:val="Hyperlink"/>
            <w:color w:val="auto"/>
            <w:sz w:val="20"/>
            <w:szCs w:val="20"/>
            <w:u w:val="none"/>
          </w:rPr>
          <w:t>http://nl.ijs.si/ME/V6/msd/html/msd-sl.html</w:t>
        </w:r>
      </w:hyperlink>
      <w:r w:rsidRPr="00771980">
        <w:rPr>
          <w:sz w:val="20"/>
          <w:szCs w:val="20"/>
          <w:lang w:val="en-GB"/>
        </w:rPr>
        <w:t>.</w:t>
      </w:r>
    </w:p>
  </w:footnote>
  <w:footnote w:id="9">
    <w:p w14:paraId="311F5A8B" w14:textId="77777777" w:rsidR="00E03B10" w:rsidRPr="00771980" w:rsidRDefault="00E03B10" w:rsidP="00771980">
      <w:pPr>
        <w:pStyle w:val="Footnote"/>
        <w:jc w:val="both"/>
        <w:rPr>
          <w:sz w:val="20"/>
          <w:szCs w:val="20"/>
        </w:rPr>
      </w:pPr>
      <w:r w:rsidRPr="00771980">
        <w:rPr>
          <w:rStyle w:val="FootnoteReference"/>
          <w:sz w:val="20"/>
          <w:szCs w:val="20"/>
        </w:rPr>
        <w:footnoteRef/>
      </w:r>
      <w:r w:rsidRPr="002F0F31">
        <w:rPr>
          <w:sz w:val="20"/>
          <w:szCs w:val="20"/>
        </w:rPr>
        <w:t xml:space="preserve"> </w:t>
      </w:r>
      <w:r w:rsidRPr="00771980">
        <w:rPr>
          <w:sz w:val="20"/>
          <w:szCs w:val="20"/>
          <w:lang w:val="sl-SI"/>
        </w:rPr>
        <w:t xml:space="preserve">This missing information is </w:t>
      </w:r>
      <w:r w:rsidRPr="00771980">
        <w:rPr>
          <w:sz w:val="20"/>
          <w:szCs w:val="20"/>
          <w:lang w:val="en-GB"/>
        </w:rPr>
        <w:t>due to errors in input metadata records, which will be improved in the next version of the corpus.</w:t>
      </w:r>
    </w:p>
  </w:footnote>
  <w:footnote w:id="10">
    <w:p w14:paraId="1AE1607D" w14:textId="77777777" w:rsidR="00E03B10" w:rsidRPr="00771980" w:rsidRDefault="00E03B10" w:rsidP="00771980">
      <w:pPr>
        <w:pStyle w:val="Footnote"/>
        <w:jc w:val="both"/>
        <w:rPr>
          <w:sz w:val="20"/>
          <w:szCs w:val="20"/>
        </w:rPr>
      </w:pPr>
      <w:r w:rsidRPr="00771980">
        <w:rPr>
          <w:rStyle w:val="FootnoteReference"/>
          <w:sz w:val="20"/>
          <w:szCs w:val="20"/>
          <w:lang w:val="en-GB"/>
        </w:rPr>
        <w:footnoteRef/>
      </w:r>
      <w:r w:rsidRPr="00771980">
        <w:rPr>
          <w:sz w:val="20"/>
          <w:szCs w:val="20"/>
          <w:lang w:val="en-GB"/>
        </w:rPr>
        <w:t xml:space="preserve"> This problem could be avoided by removing outliers regarding production in the dataset before performing the analyses. But our goal here was to present the complete corpus and demonstrate the basic corpus analysis techniques.</w:t>
      </w:r>
    </w:p>
  </w:footnote>
  <w:footnote w:id="11">
    <w:p w14:paraId="533F54A8" w14:textId="77777777" w:rsidR="00E03B10" w:rsidRPr="00771980" w:rsidRDefault="00E03B10" w:rsidP="00771980">
      <w:pPr>
        <w:pStyle w:val="Footnote"/>
        <w:jc w:val="both"/>
        <w:rPr>
          <w:sz w:val="20"/>
          <w:szCs w:val="20"/>
        </w:rPr>
      </w:pPr>
      <w:r w:rsidRPr="00771980">
        <w:rPr>
          <w:sz w:val="20"/>
          <w:szCs w:val="20"/>
          <w:lang w:val="en-GB"/>
        </w:rPr>
        <w:footnoteRef/>
      </w:r>
      <w:r w:rsidRPr="002F0F31">
        <w:rPr>
          <w:sz w:val="20"/>
          <w:szCs w:val="20"/>
          <w:lang w:val="en-GB"/>
        </w:rPr>
        <w:t xml:space="preserve"> </w:t>
      </w:r>
      <w:r w:rsidRPr="00771980">
        <w:rPr>
          <w:sz w:val="20"/>
          <w:szCs w:val="20"/>
          <w:lang w:val="en-GB"/>
        </w:rPr>
        <w:t>The number of speakers per party is calculated from the ParlaMeter dump and deviates slightly from the official member number due to different handling of speakers with multiple roles.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851"/>
    <w:multiLevelType w:val="hybridMultilevel"/>
    <w:tmpl w:val="675230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C943D3C"/>
    <w:multiLevelType w:val="multilevel"/>
    <w:tmpl w:val="B756E16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19A45978"/>
    <w:multiLevelType w:val="hybridMultilevel"/>
    <w:tmpl w:val="14263B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9B75B53"/>
    <w:multiLevelType w:val="multilevel"/>
    <w:tmpl w:val="8E12D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F59793D"/>
    <w:multiLevelType w:val="multilevel"/>
    <w:tmpl w:val="BCBAAA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DC974BC"/>
    <w:multiLevelType w:val="multilevel"/>
    <w:tmpl w:val="1CDEC5F6"/>
    <w:lvl w:ilvl="0">
      <w:start w:val="4"/>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E5574C3"/>
    <w:multiLevelType w:val="multilevel"/>
    <w:tmpl w:val="482E7CBC"/>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5"/>
  </w:num>
  <w:num w:numId="5">
    <w:abstractNumId w:val="1"/>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5C3"/>
    <w:rsid w:val="0001393B"/>
    <w:rsid w:val="0005252F"/>
    <w:rsid w:val="000760E5"/>
    <w:rsid w:val="00084E88"/>
    <w:rsid w:val="000A2CC4"/>
    <w:rsid w:val="000D61E6"/>
    <w:rsid w:val="00104079"/>
    <w:rsid w:val="00106FBD"/>
    <w:rsid w:val="00112822"/>
    <w:rsid w:val="00155DE5"/>
    <w:rsid w:val="001A3209"/>
    <w:rsid w:val="00205690"/>
    <w:rsid w:val="002711D8"/>
    <w:rsid w:val="002B4DBB"/>
    <w:rsid w:val="002D521E"/>
    <w:rsid w:val="002E7FE8"/>
    <w:rsid w:val="002F0F31"/>
    <w:rsid w:val="002F392A"/>
    <w:rsid w:val="003126DA"/>
    <w:rsid w:val="00337967"/>
    <w:rsid w:val="003B1322"/>
    <w:rsid w:val="003D57F8"/>
    <w:rsid w:val="004148C7"/>
    <w:rsid w:val="0042196E"/>
    <w:rsid w:val="004400EA"/>
    <w:rsid w:val="004E1EBF"/>
    <w:rsid w:val="004F1A83"/>
    <w:rsid w:val="0053430D"/>
    <w:rsid w:val="0058688D"/>
    <w:rsid w:val="005B481A"/>
    <w:rsid w:val="005C3849"/>
    <w:rsid w:val="005F0947"/>
    <w:rsid w:val="006515C3"/>
    <w:rsid w:val="0069092E"/>
    <w:rsid w:val="0069456C"/>
    <w:rsid w:val="006B5AAB"/>
    <w:rsid w:val="006E1290"/>
    <w:rsid w:val="00705CA3"/>
    <w:rsid w:val="00750ABE"/>
    <w:rsid w:val="00751F7C"/>
    <w:rsid w:val="00754BAB"/>
    <w:rsid w:val="00771980"/>
    <w:rsid w:val="00831191"/>
    <w:rsid w:val="0085310A"/>
    <w:rsid w:val="0088740A"/>
    <w:rsid w:val="00896CB5"/>
    <w:rsid w:val="008A778C"/>
    <w:rsid w:val="008B2629"/>
    <w:rsid w:val="008B3D09"/>
    <w:rsid w:val="008B5043"/>
    <w:rsid w:val="00901443"/>
    <w:rsid w:val="0093054D"/>
    <w:rsid w:val="00940592"/>
    <w:rsid w:val="00A10200"/>
    <w:rsid w:val="00A351E3"/>
    <w:rsid w:val="00A93E80"/>
    <w:rsid w:val="00AC3B9F"/>
    <w:rsid w:val="00B0678C"/>
    <w:rsid w:val="00B34AAA"/>
    <w:rsid w:val="00B532FA"/>
    <w:rsid w:val="00B851F5"/>
    <w:rsid w:val="00B87CCB"/>
    <w:rsid w:val="00BC516C"/>
    <w:rsid w:val="00BF79AF"/>
    <w:rsid w:val="00C232F1"/>
    <w:rsid w:val="00CC513E"/>
    <w:rsid w:val="00CF00FB"/>
    <w:rsid w:val="00D11B93"/>
    <w:rsid w:val="00D50952"/>
    <w:rsid w:val="00D756D3"/>
    <w:rsid w:val="00DE0172"/>
    <w:rsid w:val="00DE2542"/>
    <w:rsid w:val="00DE3C07"/>
    <w:rsid w:val="00E03B10"/>
    <w:rsid w:val="00E15A4F"/>
    <w:rsid w:val="00F11E4F"/>
    <w:rsid w:val="00F26B24"/>
    <w:rsid w:val="00F72528"/>
    <w:rsid w:val="00F90DC5"/>
    <w:rsid w:val="00FE2F56"/>
    <w:rsid w:val="00FE4F24"/>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83DA6"/>
  <w15:docId w15:val="{60D4EEA6-B61A-3246-BE7C-0A91360C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1EF"/>
    <w:pPr>
      <w:suppressAutoHyphens/>
    </w:pPr>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C92221"/>
    <w:rPr>
      <w:lang w:val="sv-SE"/>
    </w:rPr>
  </w:style>
  <w:style w:type="character" w:styleId="FootnoteReference">
    <w:name w:val="footnote reference"/>
    <w:basedOn w:val="DefaultParagraphFont"/>
    <w:uiPriority w:val="99"/>
    <w:unhideWhenUsed/>
    <w:qFormat/>
    <w:rsid w:val="00C92221"/>
    <w:rPr>
      <w:vertAlign w:val="superscript"/>
    </w:rPr>
  </w:style>
  <w:style w:type="character" w:customStyle="1" w:styleId="InternetLink">
    <w:name w:val="Internet Link"/>
    <w:basedOn w:val="DefaultParagraphFont"/>
    <w:uiPriority w:val="99"/>
    <w:unhideWhenUsed/>
    <w:rsid w:val="00075395"/>
    <w:rPr>
      <w:color w:val="0000FF" w:themeColor="hyperlink"/>
      <w:u w:val="single"/>
    </w:rPr>
  </w:style>
  <w:style w:type="character" w:styleId="FollowedHyperlink">
    <w:name w:val="FollowedHyperlink"/>
    <w:basedOn w:val="DefaultParagraphFont"/>
    <w:uiPriority w:val="99"/>
    <w:semiHidden/>
    <w:unhideWhenUsed/>
    <w:qFormat/>
    <w:rsid w:val="00E51594"/>
    <w:rPr>
      <w:color w:val="800080" w:themeColor="followedHyperlink"/>
      <w:u w:val="single"/>
    </w:rPr>
  </w:style>
  <w:style w:type="character" w:styleId="CommentReference">
    <w:name w:val="annotation reference"/>
    <w:basedOn w:val="DefaultParagraphFont"/>
    <w:uiPriority w:val="99"/>
    <w:semiHidden/>
    <w:unhideWhenUsed/>
    <w:qFormat/>
    <w:rsid w:val="0044197B"/>
    <w:rPr>
      <w:sz w:val="16"/>
      <w:szCs w:val="16"/>
    </w:rPr>
  </w:style>
  <w:style w:type="character" w:customStyle="1" w:styleId="CommentTextChar">
    <w:name w:val="Comment Text Char"/>
    <w:basedOn w:val="DefaultParagraphFont"/>
    <w:link w:val="CommentText"/>
    <w:uiPriority w:val="99"/>
    <w:semiHidden/>
    <w:qFormat/>
    <w:rsid w:val="0044197B"/>
    <w:rPr>
      <w:rFonts w:ascii="Times New Roman" w:eastAsia="Times New Roman" w:hAnsi="Times New Roman" w:cs="Times New Roman"/>
      <w:sz w:val="20"/>
      <w:szCs w:val="20"/>
      <w:lang w:val="en-US" w:eastAsia="en-US"/>
    </w:rPr>
  </w:style>
  <w:style w:type="character" w:customStyle="1" w:styleId="CommentSubjectChar">
    <w:name w:val="Comment Subject Char"/>
    <w:basedOn w:val="CommentTextChar"/>
    <w:link w:val="CommentSubject"/>
    <w:uiPriority w:val="99"/>
    <w:semiHidden/>
    <w:qFormat/>
    <w:rsid w:val="0044197B"/>
    <w:rPr>
      <w:rFonts w:ascii="Times New Roman" w:eastAsia="Times New Roman" w:hAnsi="Times New Roman" w:cs="Times New Roman"/>
      <w:b/>
      <w:bCs/>
      <w:sz w:val="20"/>
      <w:szCs w:val="20"/>
      <w:lang w:val="en-US" w:eastAsia="en-US"/>
    </w:rPr>
  </w:style>
  <w:style w:type="character" w:customStyle="1" w:styleId="BalloonTextChar">
    <w:name w:val="Balloon Text Char"/>
    <w:basedOn w:val="DefaultParagraphFont"/>
    <w:link w:val="BalloonText"/>
    <w:uiPriority w:val="99"/>
    <w:semiHidden/>
    <w:qFormat/>
    <w:rsid w:val="0044197B"/>
    <w:rPr>
      <w:rFonts w:ascii="Times New Roman" w:eastAsia="Times New Roman" w:hAnsi="Times New Roman" w:cs="Times New Roman"/>
      <w:sz w:val="18"/>
      <w:szCs w:val="18"/>
      <w:lang w:val="en-US" w:eastAsia="en-US"/>
    </w:rPr>
  </w:style>
  <w:style w:type="character" w:customStyle="1" w:styleId="UnresolvedMention1">
    <w:name w:val="Unresolved Mention1"/>
    <w:basedOn w:val="DefaultParagraphFont"/>
    <w:uiPriority w:val="99"/>
    <w:semiHidden/>
    <w:unhideWhenUsed/>
    <w:qFormat/>
    <w:rsid w:val="00E52A45"/>
    <w:rPr>
      <w:color w:val="605E5C"/>
      <w:shd w:val="clear" w:color="auto" w:fill="E1DFDD"/>
    </w:rPr>
  </w:style>
  <w:style w:type="character" w:customStyle="1" w:styleId="apple-converted-space">
    <w:name w:val="apple-converted-space"/>
    <w:basedOn w:val="DefaultParagraphFont"/>
    <w:qFormat/>
    <w:rsid w:val="00BE0881"/>
  </w:style>
  <w:style w:type="character" w:customStyle="1" w:styleId="UnresolvedMention2">
    <w:name w:val="Unresolved Mention2"/>
    <w:basedOn w:val="DefaultParagraphFont"/>
    <w:uiPriority w:val="99"/>
    <w:semiHidden/>
    <w:unhideWhenUsed/>
    <w:qFormat/>
    <w:rsid w:val="00C83531"/>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eastAsia="Times New Roman" w:cs="Times New Roman"/>
      <w: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Times New Roman"/>
      <w:b/>
    </w:rPr>
  </w:style>
  <w:style w:type="character" w:customStyle="1" w:styleId="UnresolvedMention3">
    <w:name w:val="Unresolved Mention3"/>
    <w:basedOn w:val="DefaultParagraphFont"/>
    <w:uiPriority w:val="99"/>
    <w:semiHidden/>
    <w:unhideWhenUsed/>
    <w:qFormat/>
    <w:rsid w:val="00075395"/>
    <w:rPr>
      <w:color w:val="605E5C"/>
      <w:shd w:val="clear" w:color="auto" w:fill="E1DFDD"/>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Times New Roman"/>
      <w:b/>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Times New Roman"/>
      <w:b/>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link w:val="FootnoteTextChar"/>
    <w:uiPriority w:val="99"/>
    <w:unhideWhenUsed/>
    <w:qFormat/>
    <w:rsid w:val="00C92221"/>
  </w:style>
  <w:style w:type="paragraph" w:styleId="ListParagraph">
    <w:name w:val="List Paragraph"/>
    <w:basedOn w:val="Normal"/>
    <w:uiPriority w:val="34"/>
    <w:qFormat/>
    <w:rsid w:val="000667FE"/>
    <w:pPr>
      <w:ind w:left="720"/>
      <w:contextualSpacing/>
    </w:pPr>
  </w:style>
  <w:style w:type="paragraph" w:customStyle="1" w:styleId="LRECmainbodytext">
    <w:name w:val="LREC main body text"/>
    <w:basedOn w:val="Normal"/>
    <w:qFormat/>
    <w:rsid w:val="00CD7AB8"/>
    <w:pPr>
      <w:spacing w:line="220" w:lineRule="exact"/>
      <w:ind w:firstLine="284"/>
      <w:jc w:val="both"/>
    </w:pPr>
    <w:rPr>
      <w:sz w:val="20"/>
      <w:szCs w:val="20"/>
      <w:lang w:eastAsia="ja-JP"/>
    </w:rPr>
  </w:style>
  <w:style w:type="paragraph" w:styleId="CommentText">
    <w:name w:val="annotation text"/>
    <w:basedOn w:val="Normal"/>
    <w:link w:val="CommentTextChar"/>
    <w:uiPriority w:val="99"/>
    <w:semiHidden/>
    <w:unhideWhenUsed/>
    <w:qFormat/>
    <w:rsid w:val="0044197B"/>
    <w:rPr>
      <w:sz w:val="20"/>
      <w:szCs w:val="20"/>
    </w:rPr>
  </w:style>
  <w:style w:type="paragraph" w:styleId="CommentSubject">
    <w:name w:val="annotation subject"/>
    <w:basedOn w:val="CommentText"/>
    <w:link w:val="CommentSubjectChar"/>
    <w:uiPriority w:val="99"/>
    <w:semiHidden/>
    <w:unhideWhenUsed/>
    <w:qFormat/>
    <w:rsid w:val="0044197B"/>
    <w:rPr>
      <w:b/>
      <w:bCs/>
    </w:rPr>
  </w:style>
  <w:style w:type="paragraph" w:styleId="BalloonText">
    <w:name w:val="Balloon Text"/>
    <w:basedOn w:val="Normal"/>
    <w:link w:val="BalloonTextChar"/>
    <w:uiPriority w:val="99"/>
    <w:semiHidden/>
    <w:unhideWhenUsed/>
    <w:qFormat/>
    <w:rsid w:val="0044197B"/>
    <w:rPr>
      <w:sz w:val="18"/>
      <w:szCs w:val="18"/>
    </w:rPr>
  </w:style>
  <w:style w:type="paragraph" w:customStyle="1" w:styleId="bodytext">
    <w:name w:val="bodytext"/>
    <w:basedOn w:val="Normal"/>
    <w:qFormat/>
    <w:rsid w:val="00BE0881"/>
    <w:pPr>
      <w:spacing w:beforeAutospacing="1" w:afterAutospacing="1"/>
    </w:pPr>
  </w:style>
  <w:style w:type="paragraph" w:customStyle="1" w:styleId="Footnote">
    <w:name w:val="Footnote"/>
    <w:basedOn w:val="Normal"/>
  </w:style>
  <w:style w:type="paragraph" w:customStyle="1" w:styleId="Navaden1">
    <w:name w:val="Navaden1"/>
    <w:qFormat/>
    <w:rsid w:val="0038121F"/>
    <w:pPr>
      <w:suppressAutoHyphens/>
      <w:spacing w:line="276" w:lineRule="auto"/>
      <w:textAlignment w:val="baseline"/>
    </w:pPr>
    <w:rPr>
      <w:rFonts w:ascii="Liberation Serif" w:eastAsia="Noto Sans CJK SC Regular" w:hAnsi="Liberation Serif" w:cs="FreeSans"/>
      <w:color w:val="000000"/>
      <w:sz w:val="22"/>
      <w:lang w:val="en-US" w:eastAsia="ja-JP" w:bidi="hi-IN"/>
    </w:rPr>
  </w:style>
  <w:style w:type="table" w:styleId="TableGrid">
    <w:name w:val="Table Grid"/>
    <w:basedOn w:val="TableNormal"/>
    <w:uiPriority w:val="59"/>
    <w:rsid w:val="00F206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4A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59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mail.inz.si/owa/redir.aspx?C=PR82R0dXx8AsAhc_kI--eWq0lDmO2LQXynX9pDkN6BSl8yhFM-_WCA..&amp;URL=http%3a%2f%2fwww.sdjt.si%2fwp%2fwp-content%2fuploads%2f2018%2f09%2fJTDH-2018_Ljubesic-et-al_The-Parlameter-corpus-of-contemporary-Slovene-parliamentary-proceedings.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tp://www.cs.toronto.edu/pub/gh/Hirst-etal-Bertinoro-2014.pdf" TargetMode="External"/><Relationship Id="rId18" Type="http://schemas.openxmlformats.org/officeDocument/2006/relationships/hyperlink" Target="http://hdl.handle.net/11356/1208"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doi.org/10.1007/s10579-018-9425-z" TargetMode="External"/><Relationship Id="rId17" Type="http://schemas.openxmlformats.org/officeDocument/2006/relationships/hyperlink" Target="http://www.tei-c.org/release/doc/tei-p5-doc/en/html/index.html" TargetMode="External"/><Relationship Id="rId2" Type="http://schemas.openxmlformats.org/officeDocument/2006/relationships/numbering" Target="numbering.xml"/><Relationship Id="rId16" Type="http://schemas.openxmlformats.org/officeDocument/2006/relationships/hyperlink" Target="http://www.sdjt.si/wp/wp-content/uploads/2016/09/JTDH-2016_Pancur_Oznacevanje-zbirke-zapisnikov-sej-slovenskega-parlament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liu.se/ecp/147/007/ecp17147007.pdf" TargetMode="External"/><Relationship Id="rId5" Type="http://schemas.openxmlformats.org/officeDocument/2006/relationships/webSettings" Target="webSettings.xml"/><Relationship Id="rId15" Type="http://schemas.openxmlformats.org/officeDocument/2006/relationships/hyperlink" Target="http://www.sdjt.si/wp/wp-content/uploads/2016/09/JTDH-2016_Ljubesic-et-al_Easily-Accessible-Language-Technologies.pdf" TargetMode="External"/><Relationship Id="rId10" Type="http://schemas.microsoft.com/office/2016/09/relationships/commentsIds" Target="commentsIds.xml"/><Relationship Id="rId19" Type="http://schemas.openxmlformats.org/officeDocument/2006/relationships/hyperlink" Target="http://hdl.handle.net/11356/116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lrec-conf.org/proceedings/lrec2016/pdf/811_Paper.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nl.ijs.si/ME/V6/msd/html/msd-sl.html" TargetMode="External"/><Relationship Id="rId3" Type="http://schemas.openxmlformats.org/officeDocument/2006/relationships/hyperlink" Target="mailto:tomaz.erjavec@ijs.si" TargetMode="External"/><Relationship Id="rId7" Type="http://schemas.openxmlformats.org/officeDocument/2006/relationships/hyperlink" Target="https://www.clarin.si/noske/" TargetMode="External"/><Relationship Id="rId2" Type="http://schemas.openxmlformats.org/officeDocument/2006/relationships/hyperlink" Target="mailto:nikola.ljubesic@ijs.si" TargetMode="External"/><Relationship Id="rId1" Type="http://schemas.openxmlformats.org/officeDocument/2006/relationships/hyperlink" Target="mailto:darja.fiser@ff.uni-lj.si" TargetMode="External"/><Relationship Id="rId6" Type="http://schemas.openxmlformats.org/officeDocument/2006/relationships/hyperlink" Target="https://www.clarin.si/noske/" TargetMode="External"/><Relationship Id="rId5" Type="http://schemas.openxmlformats.org/officeDocument/2006/relationships/hyperlink" Target="http://www.clarin.si/info/about/" TargetMode="External"/><Relationship Id="rId4" Type="http://schemas.openxmlformats.org/officeDocument/2006/relationships/hyperlink" Target="https://parlameter.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1AC73-686F-5844-A066-33980E7C1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31</Pages>
  <Words>10595</Words>
  <Characters>60392</Characters>
  <Application>Microsoft Office Word</Application>
  <DocSecurity>0</DocSecurity>
  <Lines>503</Lines>
  <Paragraphs>141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IJS</Company>
  <LinksUpToDate>false</LinksUpToDate>
  <CharactersWithSpaces>70846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dc:creator>
  <cp:lastModifiedBy>Microsoft Office User</cp:lastModifiedBy>
  <cp:revision>20</cp:revision>
  <dcterms:created xsi:type="dcterms:W3CDTF">2019-06-12T03:28:00Z</dcterms:created>
  <dcterms:modified xsi:type="dcterms:W3CDTF">2019-06-12T12:57:00Z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IJS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