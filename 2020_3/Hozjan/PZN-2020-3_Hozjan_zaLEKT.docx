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051004" w14:textId="18D36420" w:rsidR="00733C41" w:rsidRDefault="001C1723" w:rsidP="00733C41">
      <w:pPr>
        <w:pStyle w:val="Brezrazmikov"/>
        <w:jc w:val="center"/>
        <w:rPr>
          <w:rStyle w:val="apple-converted-space"/>
          <w:bCs/>
          <w:szCs w:val="24"/>
        </w:rPr>
      </w:pPr>
      <w:r w:rsidRPr="00B31A2C">
        <w:rPr>
          <w:bCs/>
        </w:rPr>
        <w:t>Andrej Hozjan</w:t>
      </w:r>
      <w:r w:rsidR="00733C41" w:rsidRPr="00C11840">
        <w:rPr>
          <w:rStyle w:val="Sprotnaopomba-sklic"/>
          <w:szCs w:val="24"/>
        </w:rPr>
        <w:footnoteReference w:customMarkFollows="1" w:id="1"/>
        <w:t>*</w:t>
      </w:r>
      <w:r w:rsidRPr="00B31A2C">
        <w:rPr>
          <w:rStyle w:val="apple-converted-space"/>
          <w:bCs/>
          <w:szCs w:val="24"/>
        </w:rPr>
        <w:t> </w:t>
      </w:r>
    </w:p>
    <w:p w14:paraId="666ADAEE" w14:textId="29DC58D0" w:rsidR="001C1723" w:rsidRPr="00B31A2C" w:rsidRDefault="001C1723" w:rsidP="00305CC2">
      <w:pPr>
        <w:pStyle w:val="Brezrazmikov"/>
      </w:pPr>
    </w:p>
    <w:p w14:paraId="4918A937" w14:textId="52207B78" w:rsidR="00733C41" w:rsidRPr="00733C41" w:rsidRDefault="00733C41" w:rsidP="00733C41">
      <w:pPr>
        <w:pStyle w:val="Brezrazmikov"/>
        <w:jc w:val="center"/>
        <w:rPr>
          <w:rStyle w:val="Hiperpovezava"/>
          <w:color w:val="auto"/>
          <w:sz w:val="32"/>
          <w:szCs w:val="32"/>
          <w:u w:val="none"/>
        </w:rPr>
      </w:pPr>
    </w:p>
    <w:p w14:paraId="473825B9" w14:textId="72D03F03" w:rsidR="00733C41" w:rsidRPr="00733C41" w:rsidRDefault="00733C41" w:rsidP="00733C41">
      <w:pPr>
        <w:jc w:val="center"/>
        <w:rPr>
          <w:b/>
          <w:sz w:val="32"/>
          <w:szCs w:val="32"/>
        </w:rPr>
      </w:pPr>
      <w:r w:rsidRPr="00733C41">
        <w:rPr>
          <w:b/>
          <w:sz w:val="32"/>
          <w:szCs w:val="32"/>
        </w:rPr>
        <w:t>Burno leto Prekmurca Jožefa (Bonaventure) Godine od decembra 1918 do septembra 1919</w:t>
      </w:r>
      <w:r w:rsidR="00A16B92" w:rsidRPr="00A16B92">
        <w:rPr>
          <w:rStyle w:val="Sprotnaopomba-sklic"/>
          <w:b/>
          <w:bCs/>
          <w:sz w:val="32"/>
          <w:szCs w:val="32"/>
        </w:rPr>
        <w:footnoteReference w:customMarkFollows="1" w:id="2"/>
        <w:t>**</w:t>
      </w:r>
    </w:p>
    <w:p w14:paraId="432D984A" w14:textId="77777777" w:rsidR="00733C41" w:rsidRPr="0021530E" w:rsidRDefault="00733C41" w:rsidP="00733C41">
      <w:pPr>
        <w:pStyle w:val="Brezrazmikov"/>
        <w:rPr>
          <w:b/>
        </w:rPr>
      </w:pPr>
    </w:p>
    <w:p w14:paraId="2793F22F" w14:textId="77777777" w:rsidR="001C1723" w:rsidRDefault="001C1723" w:rsidP="001C1723">
      <w:pPr>
        <w:pStyle w:val="Brezrazmikov"/>
        <w:rPr>
          <w:b/>
        </w:rPr>
      </w:pPr>
    </w:p>
    <w:p w14:paraId="71BEC9D1" w14:textId="7287E0C3" w:rsidR="001C1723" w:rsidRPr="00305CC2" w:rsidRDefault="00733C41" w:rsidP="00733C41">
      <w:pPr>
        <w:jc w:val="center"/>
        <w:rPr>
          <w:i/>
        </w:rPr>
      </w:pPr>
      <w:r w:rsidRPr="00305CC2">
        <w:rPr>
          <w:bCs/>
          <w:i/>
        </w:rPr>
        <w:t>IZVLEČEK</w:t>
      </w:r>
    </w:p>
    <w:p w14:paraId="7B15BD4E" w14:textId="58A8BE2A" w:rsidR="000A4002" w:rsidRDefault="005261C3" w:rsidP="00305CC2">
      <w:pPr>
        <w:spacing w:after="0" w:line="360" w:lineRule="auto"/>
        <w:ind w:firstLine="708"/>
        <w:jc w:val="both"/>
        <w:rPr>
          <w:i/>
          <w:iCs/>
          <w:sz w:val="20"/>
          <w:szCs w:val="20"/>
        </w:rPr>
      </w:pPr>
      <w:r w:rsidRPr="00733C41">
        <w:rPr>
          <w:rFonts w:eastAsia="Calibri"/>
          <w:bCs/>
          <w:i/>
          <w:iCs/>
          <w:sz w:val="20"/>
          <w:szCs w:val="20"/>
        </w:rPr>
        <w:t>Č</w:t>
      </w:r>
      <w:r w:rsidR="001C1723" w:rsidRPr="00733C41">
        <w:rPr>
          <w:rFonts w:eastAsia="Calibri"/>
          <w:bCs/>
          <w:i/>
          <w:iCs/>
          <w:sz w:val="20"/>
          <w:szCs w:val="20"/>
        </w:rPr>
        <w:t>lanek je celovita razdelava enega leta življenja in delovanja Jožefa Godine</w:t>
      </w:r>
      <w:r w:rsidR="001C2915" w:rsidRPr="00733C41">
        <w:rPr>
          <w:rFonts w:eastAsia="Calibri"/>
          <w:bCs/>
          <w:i/>
          <w:iCs/>
          <w:sz w:val="20"/>
          <w:szCs w:val="20"/>
        </w:rPr>
        <w:t xml:space="preserve"> (1898−1986)</w:t>
      </w:r>
      <w:r w:rsidR="001C1723" w:rsidRPr="00733C41">
        <w:rPr>
          <w:rFonts w:eastAsia="Calibri"/>
          <w:bCs/>
          <w:i/>
          <w:iCs/>
          <w:sz w:val="20"/>
          <w:szCs w:val="20"/>
        </w:rPr>
        <w:t>, udeleženca 1. svetovne vojne, domoljuba, Maistrovega borca, narodn</w:t>
      </w:r>
      <w:r w:rsidRPr="00733C41">
        <w:rPr>
          <w:rFonts w:eastAsia="Calibri"/>
          <w:bCs/>
          <w:i/>
          <w:iCs/>
          <w:sz w:val="20"/>
          <w:szCs w:val="20"/>
        </w:rPr>
        <w:t>ozavedn</w:t>
      </w:r>
      <w:r w:rsidR="001C1723" w:rsidRPr="00733C41">
        <w:rPr>
          <w:rFonts w:eastAsia="Calibri"/>
          <w:bCs/>
          <w:i/>
          <w:iCs/>
          <w:sz w:val="20"/>
          <w:szCs w:val="20"/>
        </w:rPr>
        <w:t>ega a</w:t>
      </w:r>
      <w:r w:rsidRPr="00733C41">
        <w:rPr>
          <w:rFonts w:eastAsia="Calibri"/>
          <w:bCs/>
          <w:i/>
          <w:iCs/>
          <w:sz w:val="20"/>
          <w:szCs w:val="20"/>
        </w:rPr>
        <w:t>ktivista</w:t>
      </w:r>
      <w:r w:rsidR="001C1723" w:rsidRPr="00733C41">
        <w:rPr>
          <w:rFonts w:eastAsia="Calibri"/>
          <w:bCs/>
          <w:i/>
          <w:iCs/>
          <w:sz w:val="20"/>
          <w:szCs w:val="20"/>
        </w:rPr>
        <w:t>, duhovnika ter urednika in publicista.</w:t>
      </w:r>
      <w:r w:rsidR="001C1723" w:rsidRPr="00733C41">
        <w:rPr>
          <w:i/>
          <w:iCs/>
          <w:sz w:val="20"/>
          <w:szCs w:val="20"/>
        </w:rPr>
        <w:t xml:space="preserve"> V njem so v dveh krajših poglavjih najprej predstavljeni Godinov rod in neposredni predniki, ter doba od njegovega rojstva </w:t>
      </w:r>
      <w:r w:rsidR="001C2915" w:rsidRPr="00733C41">
        <w:rPr>
          <w:i/>
          <w:iCs/>
          <w:sz w:val="20"/>
          <w:szCs w:val="20"/>
        </w:rPr>
        <w:t xml:space="preserve">vse </w:t>
      </w:r>
      <w:r w:rsidR="001C1723" w:rsidRPr="00733C41">
        <w:rPr>
          <w:i/>
          <w:iCs/>
          <w:sz w:val="20"/>
          <w:szCs w:val="20"/>
        </w:rPr>
        <w:t xml:space="preserve">do </w:t>
      </w:r>
      <w:r w:rsidR="001C2915" w:rsidRPr="00733C41">
        <w:rPr>
          <w:i/>
          <w:iCs/>
          <w:sz w:val="20"/>
          <w:szCs w:val="20"/>
        </w:rPr>
        <w:t>dnev</w:t>
      </w:r>
      <w:r w:rsidR="001C1723" w:rsidRPr="00733C41">
        <w:rPr>
          <w:i/>
          <w:iCs/>
          <w:sz w:val="20"/>
          <w:szCs w:val="20"/>
        </w:rPr>
        <w:t>a pred božičem 1918. Sled</w:t>
      </w:r>
      <w:r w:rsidR="00765EC0">
        <w:rPr>
          <w:i/>
          <w:iCs/>
          <w:sz w:val="20"/>
          <w:szCs w:val="20"/>
        </w:rPr>
        <w:t>ijo</w:t>
      </w:r>
      <w:r w:rsidR="001C1723" w:rsidRPr="00733C41">
        <w:rPr>
          <w:i/>
          <w:iCs/>
          <w:sz w:val="20"/>
          <w:szCs w:val="20"/>
        </w:rPr>
        <w:t xml:space="preserve"> poudarjeno obsežen prikaz njegovih dni med 24. decembrom 1918 ter pobegom iz ujetništva v zgodnjem februarju 1919, in nato čas od marca do septembra 1919. Godina nedvomno spada med najzaslužnejše Prekmurce, ki so aktivno in vsestransko, tvegajoč tudi lastno življenje, delovali za priključitev pokrajine h Kralje</w:t>
      </w:r>
      <w:r w:rsidR="00A653E1">
        <w:rPr>
          <w:i/>
          <w:iCs/>
          <w:sz w:val="20"/>
          <w:szCs w:val="20"/>
        </w:rPr>
        <w:t>stvu</w:t>
      </w:r>
      <w:r w:rsidR="001C1723" w:rsidRPr="00733C41">
        <w:rPr>
          <w:i/>
          <w:iCs/>
          <w:sz w:val="20"/>
          <w:szCs w:val="20"/>
        </w:rPr>
        <w:t xml:space="preserve"> SHS.</w:t>
      </w:r>
    </w:p>
    <w:p w14:paraId="3FCE0CB7" w14:textId="77777777" w:rsidR="00733C41" w:rsidRPr="00733C41" w:rsidRDefault="00733C41" w:rsidP="00305CC2">
      <w:pPr>
        <w:spacing w:after="0" w:line="360" w:lineRule="auto"/>
        <w:jc w:val="both"/>
        <w:rPr>
          <w:i/>
          <w:iCs/>
          <w:sz w:val="20"/>
          <w:szCs w:val="20"/>
        </w:rPr>
      </w:pPr>
    </w:p>
    <w:p w14:paraId="31E073AC" w14:textId="5092A451" w:rsidR="00413903" w:rsidRPr="00305CC2" w:rsidRDefault="00413903" w:rsidP="00305CC2">
      <w:pPr>
        <w:spacing w:after="0" w:line="360" w:lineRule="auto"/>
        <w:ind w:firstLine="708"/>
        <w:jc w:val="both"/>
        <w:rPr>
          <w:i/>
          <w:sz w:val="20"/>
          <w:szCs w:val="20"/>
        </w:rPr>
      </w:pPr>
      <w:r w:rsidRPr="00305CC2">
        <w:rPr>
          <w:i/>
          <w:sz w:val="20"/>
          <w:szCs w:val="20"/>
        </w:rPr>
        <w:t>Ključne besede: 1918−1919, Jožef Godina, Prekmurje, Dolnja Bistrica, priključitev Prekmurja h Kralje</w:t>
      </w:r>
      <w:r w:rsidR="00A653E1" w:rsidRPr="00305CC2">
        <w:rPr>
          <w:i/>
          <w:sz w:val="20"/>
          <w:szCs w:val="20"/>
        </w:rPr>
        <w:t>stvu</w:t>
      </w:r>
      <w:r w:rsidRPr="00305CC2">
        <w:rPr>
          <w:i/>
          <w:sz w:val="20"/>
          <w:szCs w:val="20"/>
        </w:rPr>
        <w:t xml:space="preserve"> SHS  </w:t>
      </w:r>
    </w:p>
    <w:p w14:paraId="2FD89A1F" w14:textId="77777777" w:rsidR="00F75DB4" w:rsidRDefault="00F75DB4" w:rsidP="001C1723">
      <w:pPr>
        <w:jc w:val="both"/>
        <w:rPr>
          <w:sz w:val="20"/>
          <w:szCs w:val="20"/>
        </w:rPr>
      </w:pPr>
    </w:p>
    <w:p w14:paraId="68F4D088" w14:textId="77777777" w:rsidR="00F75DB4" w:rsidRDefault="00F75DB4" w:rsidP="001C1723">
      <w:pPr>
        <w:jc w:val="both"/>
        <w:rPr>
          <w:sz w:val="20"/>
          <w:szCs w:val="20"/>
        </w:rPr>
      </w:pPr>
    </w:p>
    <w:p w14:paraId="432C8820" w14:textId="239D69E9" w:rsidR="001C1723" w:rsidRPr="00C61306" w:rsidRDefault="001C1723" w:rsidP="001C1723">
      <w:pPr>
        <w:jc w:val="both"/>
        <w:rPr>
          <w:rFonts w:eastAsia="Calibri"/>
          <w:b/>
          <w:szCs w:val="24"/>
        </w:rPr>
      </w:pPr>
      <w:r w:rsidRPr="00733C41">
        <w:rPr>
          <w:rFonts w:eastAsia="Calibri"/>
          <w:b/>
          <w:szCs w:val="24"/>
        </w:rPr>
        <w:t>Uvod</w:t>
      </w:r>
    </w:p>
    <w:p w14:paraId="1E6F006E" w14:textId="205B954B" w:rsidR="001C1723" w:rsidRPr="00733C41" w:rsidRDefault="001C1723" w:rsidP="00733C41">
      <w:pPr>
        <w:pStyle w:val="Brezrazmikov"/>
        <w:spacing w:line="360" w:lineRule="auto"/>
        <w:ind w:firstLine="709"/>
        <w:jc w:val="both"/>
      </w:pPr>
      <w:r w:rsidRPr="00733C41">
        <w:rPr>
          <w:rFonts w:eastAsia="Calibri"/>
          <w:bCs/>
        </w:rPr>
        <w:t xml:space="preserve">Pričujoči članek je celovita razdelava </w:t>
      </w:r>
      <w:r w:rsidR="00DB76E2" w:rsidRPr="00733C41">
        <w:rPr>
          <w:rFonts w:eastAsia="Calibri"/>
          <w:bCs/>
        </w:rPr>
        <w:t xml:space="preserve">sicer </w:t>
      </w:r>
      <w:r w:rsidRPr="00733C41">
        <w:rPr>
          <w:rFonts w:eastAsia="Calibri"/>
          <w:bCs/>
        </w:rPr>
        <w:t>ne</w:t>
      </w:r>
      <w:r w:rsidR="00DB76E2" w:rsidRPr="00733C41">
        <w:rPr>
          <w:rFonts w:eastAsia="Calibri"/>
          <w:bCs/>
        </w:rPr>
        <w:t>polne</w:t>
      </w:r>
      <w:r w:rsidRPr="00733C41">
        <w:rPr>
          <w:rFonts w:eastAsia="Calibri"/>
          <w:bCs/>
        </w:rPr>
        <w:t>ga leta življenja in delovanja Jožefa Godine</w:t>
      </w:r>
      <w:r w:rsidR="009703FD" w:rsidRPr="00733C41">
        <w:rPr>
          <w:rFonts w:eastAsia="Calibri"/>
          <w:bCs/>
        </w:rPr>
        <w:t xml:space="preserve"> (1898−1986)</w:t>
      </w:r>
      <w:r w:rsidRPr="00733C41">
        <w:rPr>
          <w:rFonts w:eastAsia="Calibri"/>
          <w:bCs/>
        </w:rPr>
        <w:t xml:space="preserve">, udeleženca 1. svetovne vojne, domoljuba, Maistrovega borca, narodnega delavca, </w:t>
      </w:r>
      <w:r w:rsidR="009703FD" w:rsidRPr="00733C41">
        <w:rPr>
          <w:rFonts w:eastAsia="Calibri"/>
          <w:bCs/>
        </w:rPr>
        <w:t xml:space="preserve">katoliškega </w:t>
      </w:r>
      <w:r w:rsidRPr="00733C41">
        <w:rPr>
          <w:rFonts w:eastAsia="Calibri"/>
          <w:bCs/>
        </w:rPr>
        <w:t>duhovnika ter urednika in publicista.</w:t>
      </w:r>
      <w:r w:rsidRPr="00733C41">
        <w:rPr>
          <w:rStyle w:val="Sprotnaopomba-sklic"/>
          <w:szCs w:val="24"/>
          <w:shd w:val="clear" w:color="auto" w:fill="FFFFFF"/>
        </w:rPr>
        <w:footnoteReference w:id="3"/>
      </w:r>
      <w:r w:rsidRPr="00733C41">
        <w:t xml:space="preserve"> V njem so v dveh krajših poglavjih najprej predstavljeni Godinov rod in neposredni predniki, ter doba od njegovega rojstva </w:t>
      </w:r>
      <w:r w:rsidR="001C2915" w:rsidRPr="00733C41">
        <w:t xml:space="preserve">vse do dneva </w:t>
      </w:r>
      <w:r w:rsidRPr="00733C41">
        <w:t xml:space="preserve">pred božičem 1918. Sledita dve okvirni poglavji v vsebinskem smislu naslova: poudarjeno obsežen prikaz njegovih dni med 24. decembrom 1918 ter pobegom iz ujetništva v zgodnjem februarju 1919, in nato čas od marca do septembra 1919. </w:t>
      </w:r>
      <w:r w:rsidR="001C2915" w:rsidRPr="00733C41">
        <w:t>V tem času je njegovo ime vseskozi in najtesneje povezano z rojstno pokrajino − Prekmurjem.</w:t>
      </w:r>
    </w:p>
    <w:p w14:paraId="23703668" w14:textId="4A04F701" w:rsidR="001C1723" w:rsidRPr="00733C41" w:rsidRDefault="001C1723" w:rsidP="00733C41">
      <w:pPr>
        <w:pStyle w:val="Brezrazmikov"/>
        <w:spacing w:line="360" w:lineRule="auto"/>
        <w:ind w:firstLine="709"/>
        <w:jc w:val="both"/>
      </w:pPr>
      <w:r w:rsidRPr="00733C41">
        <w:t>Njegova takratna dejavnost</w:t>
      </w:r>
      <w:r w:rsidR="001C2915" w:rsidRPr="00733C41">
        <w:t>, tudi publicistična,</w:t>
      </w:r>
      <w:r w:rsidRPr="00733C41">
        <w:t xml:space="preserve"> spada med najodmevnejše v pokrajini sploh. Zato bi obsežnejši </w:t>
      </w:r>
      <w:r w:rsidR="000964D8" w:rsidRPr="00733C41">
        <w:t xml:space="preserve">ali tudi le krajši </w:t>
      </w:r>
      <w:r w:rsidR="0033490B" w:rsidRPr="00733C41">
        <w:t xml:space="preserve">celovit </w:t>
      </w:r>
      <w:r w:rsidRPr="00733C41">
        <w:t>pregled povojnega dogajanja v Prekmurju brez vsaj omembe njegove vloge nujno tvegal oznako površnosti, nepopolnosti ali celo ideološko pogojenega izključevanja osebnosti glede na n</w:t>
      </w:r>
      <w:r w:rsidR="000964D8" w:rsidRPr="00733C41">
        <w:t>jeg</w:t>
      </w:r>
      <w:r w:rsidRPr="00733C41">
        <w:t xml:space="preserve">ovo poznejšo idejno usmerjenost in delo. Kot tak je bil </w:t>
      </w:r>
      <w:r w:rsidR="000964D8" w:rsidRPr="00733C41">
        <w:t>deležen</w:t>
      </w:r>
      <w:r w:rsidRPr="00733C41">
        <w:t xml:space="preserve"> sočasnih in poznejših medijskih objav ter poznejših raziskav, spominskih in prigodniških zapisov</w:t>
      </w:r>
      <w:r w:rsidR="001C2915" w:rsidRPr="00733C41">
        <w:t>, skratka velikokrat se je že pojavil in se pojavlja v znanstveni ter strokovni literaturi in publicistiki.</w:t>
      </w:r>
      <w:r w:rsidR="001C2915" w:rsidRPr="00733C41">
        <w:rPr>
          <w:rStyle w:val="Sprotnaopomba-sklic"/>
          <w:szCs w:val="24"/>
        </w:rPr>
        <w:footnoteReference w:id="4"/>
      </w:r>
      <w:r w:rsidRPr="00733C41">
        <w:t xml:space="preserve"> Iz njih se lahko razbere mnogo resničnih ter nenamerno zgrešenih elementov, pa tudi neka</w:t>
      </w:r>
      <w:r w:rsidR="00631020" w:rsidRPr="00733C41">
        <w:t>j</w:t>
      </w:r>
      <w:r w:rsidRPr="00733C41">
        <w:t xml:space="preserve"> neosnovan</w:t>
      </w:r>
      <w:r w:rsidR="00631020" w:rsidRPr="00733C41">
        <w:t>ih</w:t>
      </w:r>
      <w:r w:rsidRPr="00733C41">
        <w:t xml:space="preserve"> in </w:t>
      </w:r>
      <w:r w:rsidR="00631020" w:rsidRPr="00733C41">
        <w:t xml:space="preserve">morda celo </w:t>
      </w:r>
      <w:r w:rsidRPr="00733C41">
        <w:t>tendenciozno zlagan</w:t>
      </w:r>
      <w:r w:rsidR="00631020" w:rsidRPr="00733C41">
        <w:t>ih</w:t>
      </w:r>
      <w:r w:rsidRPr="00733C41">
        <w:t xml:space="preserve"> posamičnosti. Članek ima namen opozoriti na vsaj nekaj še nejasnih elementov dogajanj, njegove vloge v le-teh, kot tudi na omenjene posamičnosti. Zavoljo količine vsebin pa tu ne bo hkratnega </w:t>
      </w:r>
      <w:r w:rsidRPr="00733C41">
        <w:lastRenderedPageBreak/>
        <w:t xml:space="preserve">pojasnjevanja vseh </w:t>
      </w:r>
      <w:r w:rsidR="00176E37" w:rsidRPr="00733C41">
        <w:t>posamič</w:t>
      </w:r>
      <w:r w:rsidRPr="00733C41">
        <w:t xml:space="preserve">nih razvojnih in časovno zaporednih stanj ter dogajanj </w:t>
      </w:r>
      <w:r w:rsidR="00150CF8" w:rsidRPr="00733C41">
        <w:t xml:space="preserve">ob koncu vojne ter posebej </w:t>
      </w:r>
      <w:r w:rsidRPr="00733C41">
        <w:t>v sami pokrajini.</w:t>
      </w:r>
      <w:r w:rsidR="00EC66B3" w:rsidRPr="00733C41">
        <w:rPr>
          <w:rStyle w:val="Sprotnaopomba-sklic"/>
          <w:szCs w:val="24"/>
        </w:rPr>
        <w:footnoteReference w:id="5"/>
      </w:r>
      <w:r w:rsidRPr="00733C41">
        <w:t xml:space="preserve"> Tovrstnih pregledov je sedaj precej na voljo</w:t>
      </w:r>
      <w:r w:rsidR="0027319B">
        <w:t>; o</w:t>
      </w:r>
      <w:r w:rsidR="00AC5193" w:rsidRPr="00733C41">
        <w:t xml:space="preserve"> Prekmurju v nekdaj takoimenovani</w:t>
      </w:r>
      <w:r w:rsidRPr="00733C41">
        <w:t xml:space="preserve"> </w:t>
      </w:r>
      <w:r w:rsidR="0027319B">
        <w:t>'</w:t>
      </w:r>
      <w:r w:rsidR="00AC5193" w:rsidRPr="00733C41">
        <w:t>prevratni dobi</w:t>
      </w:r>
      <w:r w:rsidR="0027319B">
        <w:t>'</w:t>
      </w:r>
      <w:r w:rsidR="00AC5193" w:rsidRPr="00733C41">
        <w:t xml:space="preserve"> je pokojni Franc Kuzmič že sestavil priročno bibliografijo.</w:t>
      </w:r>
      <w:r w:rsidR="00AC5193" w:rsidRPr="00733C41">
        <w:rPr>
          <w:rStyle w:val="Sprotnaopomba-sklic"/>
          <w:szCs w:val="24"/>
        </w:rPr>
        <w:footnoteReference w:id="6"/>
      </w:r>
      <w:r w:rsidR="00AC5193" w:rsidRPr="00733C41">
        <w:t xml:space="preserve"> </w:t>
      </w:r>
      <w:r w:rsidRPr="00733C41">
        <w:t xml:space="preserve"> </w:t>
      </w:r>
    </w:p>
    <w:p w14:paraId="22E40156" w14:textId="6F6D2AE2" w:rsidR="001C1723" w:rsidRPr="00733C41" w:rsidRDefault="001C1723" w:rsidP="00733C41">
      <w:pPr>
        <w:spacing w:after="0" w:line="360" w:lineRule="auto"/>
        <w:ind w:firstLine="709"/>
        <w:jc w:val="both"/>
        <w:rPr>
          <w:szCs w:val="24"/>
        </w:rPr>
      </w:pPr>
      <w:r w:rsidRPr="00733C41">
        <w:rPr>
          <w:szCs w:val="24"/>
        </w:rPr>
        <w:t xml:space="preserve">Glede obdelane in uporabljene literature avtor </w:t>
      </w:r>
      <w:r w:rsidR="000964D8" w:rsidRPr="00733C41">
        <w:rPr>
          <w:szCs w:val="24"/>
        </w:rPr>
        <w:t xml:space="preserve">članka </w:t>
      </w:r>
      <w:r w:rsidRPr="00733C41">
        <w:rPr>
          <w:szCs w:val="24"/>
        </w:rPr>
        <w:t>ugotavlja, da je madžarskojezičnih virov o J</w:t>
      </w:r>
      <w:r w:rsidR="00273535">
        <w:rPr>
          <w:szCs w:val="24"/>
        </w:rPr>
        <w:t xml:space="preserve">ožefu </w:t>
      </w:r>
      <w:r w:rsidRPr="00733C41">
        <w:rPr>
          <w:szCs w:val="24"/>
        </w:rPr>
        <w:t>G</w:t>
      </w:r>
      <w:r w:rsidR="00273535">
        <w:rPr>
          <w:szCs w:val="24"/>
        </w:rPr>
        <w:t xml:space="preserve">odini </w:t>
      </w:r>
      <w:r w:rsidRPr="00733C41">
        <w:rPr>
          <w:szCs w:val="24"/>
        </w:rPr>
        <w:t>količinsko zelo malo</w:t>
      </w:r>
      <w:r w:rsidR="0027319B">
        <w:rPr>
          <w:szCs w:val="24"/>
        </w:rPr>
        <w:t>;</w:t>
      </w:r>
      <w:r w:rsidRPr="00733C41">
        <w:rPr>
          <w:szCs w:val="24"/>
        </w:rPr>
        <w:t xml:space="preserve"> obstoječi </w:t>
      </w:r>
      <w:r w:rsidR="000951EB" w:rsidRPr="00733C41">
        <w:rPr>
          <w:szCs w:val="24"/>
        </w:rPr>
        <w:t>–</w:t>
      </w:r>
      <w:r w:rsidRPr="00733C41">
        <w:rPr>
          <w:szCs w:val="24"/>
        </w:rPr>
        <w:t xml:space="preserve"> </w:t>
      </w:r>
      <w:r w:rsidR="000951EB" w:rsidRPr="00733C41">
        <w:rPr>
          <w:szCs w:val="24"/>
        </w:rPr>
        <w:t xml:space="preserve">predvsem </w:t>
      </w:r>
      <w:r w:rsidRPr="00733C41">
        <w:t xml:space="preserve">takratno madžarsko časopisje, izhajajoče na prostoru Prekmurja v Murski Soboti in Dolnji Lendavi </w:t>
      </w:r>
      <w:r w:rsidRPr="00733C41">
        <w:rPr>
          <w:szCs w:val="24"/>
        </w:rPr>
        <w:t xml:space="preserve">− pa so </w:t>
      </w:r>
      <w:r w:rsidR="000951EB" w:rsidRPr="00733C41">
        <w:rPr>
          <w:szCs w:val="24"/>
        </w:rPr>
        <w:t xml:space="preserve">bili </w:t>
      </w:r>
      <w:r w:rsidRPr="00733C41">
        <w:rPr>
          <w:szCs w:val="24"/>
        </w:rPr>
        <w:t xml:space="preserve">razumljivo </w:t>
      </w:r>
      <w:r w:rsidR="000951EB" w:rsidRPr="00733C41">
        <w:rPr>
          <w:szCs w:val="24"/>
        </w:rPr>
        <w:t xml:space="preserve">izrazito </w:t>
      </w:r>
      <w:r w:rsidRPr="00733C41">
        <w:rPr>
          <w:szCs w:val="24"/>
        </w:rPr>
        <w:t>promadžarsko usmerjeni. Nadaljnja ugotovitev pa je o hrvaškojezični literaturi in virih: le-teh, čeprav so jezikovno dostopnejši kot madžars</w:t>
      </w:r>
      <w:r w:rsidR="000951EB" w:rsidRPr="00733C41">
        <w:rPr>
          <w:szCs w:val="24"/>
        </w:rPr>
        <w:t>k</w:t>
      </w:r>
      <w:r w:rsidRPr="00733C41">
        <w:rPr>
          <w:szCs w:val="24"/>
        </w:rPr>
        <w:t>i, slovenski raziskovalci doslej niso uporabljali</w:t>
      </w:r>
      <w:r w:rsidR="00AC5193" w:rsidRPr="00733C41">
        <w:rPr>
          <w:szCs w:val="24"/>
        </w:rPr>
        <w:t xml:space="preserve"> ustrezno obstoječi količini ter predvsem izpovednosti</w:t>
      </w:r>
      <w:r w:rsidRPr="00733C41">
        <w:rPr>
          <w:szCs w:val="24"/>
        </w:rPr>
        <w:t xml:space="preserve">. Zato je marsikak element o Jurišićevih akcijah − in povezano o dejavnosti </w:t>
      </w:r>
      <w:r w:rsidR="000951EB" w:rsidRPr="00733C41">
        <w:rPr>
          <w:szCs w:val="24"/>
        </w:rPr>
        <w:t>G</w:t>
      </w:r>
      <w:r w:rsidR="0027319B">
        <w:rPr>
          <w:szCs w:val="24"/>
        </w:rPr>
        <w:t>odine</w:t>
      </w:r>
      <w:r w:rsidRPr="00733C41">
        <w:rPr>
          <w:szCs w:val="24"/>
        </w:rPr>
        <w:t xml:space="preserve"> − ostal slovenski javnosti zaenkrat </w:t>
      </w:r>
      <w:r w:rsidR="00AC5193" w:rsidRPr="00733C41">
        <w:rPr>
          <w:szCs w:val="24"/>
        </w:rPr>
        <w:t xml:space="preserve">manj </w:t>
      </w:r>
      <w:r w:rsidRPr="00733C41">
        <w:rPr>
          <w:szCs w:val="24"/>
        </w:rPr>
        <w:t>znan. Kot doslej zadnji aktivnejši raziskovalec Godinovih dejanj v letih 1918−1919 se je v smislu kritičnega pretresa dosegljivega gradiva izkazal Viktor Vrbnjak. Sam</w:t>
      </w:r>
      <w:r w:rsidR="0027319B">
        <w:rPr>
          <w:szCs w:val="24"/>
        </w:rPr>
        <w:t xml:space="preserve"> </w:t>
      </w:r>
      <w:r w:rsidRPr="00733C41">
        <w:rPr>
          <w:szCs w:val="24"/>
        </w:rPr>
        <w:t>G</w:t>
      </w:r>
      <w:r w:rsidR="0027319B">
        <w:rPr>
          <w:szCs w:val="24"/>
        </w:rPr>
        <w:t>odina</w:t>
      </w:r>
      <w:r w:rsidRPr="00733C41">
        <w:rPr>
          <w:szCs w:val="24"/>
        </w:rPr>
        <w:t xml:space="preserve"> pa j</w:t>
      </w:r>
      <w:r w:rsidR="0027319B">
        <w:rPr>
          <w:szCs w:val="24"/>
        </w:rPr>
        <w:t>e</w:t>
      </w:r>
      <w:r w:rsidRPr="00733C41">
        <w:rPr>
          <w:szCs w:val="24"/>
        </w:rPr>
        <w:t xml:space="preserve"> pred več kot pol stoletja </w:t>
      </w:r>
      <w:r w:rsidR="00631020" w:rsidRPr="00733C41">
        <w:rPr>
          <w:szCs w:val="24"/>
        </w:rPr>
        <w:t>z</w:t>
      </w:r>
      <w:r w:rsidRPr="00733C41">
        <w:rPr>
          <w:szCs w:val="24"/>
        </w:rPr>
        <w:t>a</w:t>
      </w:r>
      <w:r w:rsidR="00631020" w:rsidRPr="00733C41">
        <w:rPr>
          <w:szCs w:val="24"/>
        </w:rPr>
        <w:t>pros</w:t>
      </w:r>
      <w:r w:rsidRPr="00733C41">
        <w:rPr>
          <w:szCs w:val="24"/>
        </w:rPr>
        <w:t>il svoj</w:t>
      </w:r>
      <w:r w:rsidR="00631020" w:rsidRPr="00733C41">
        <w:rPr>
          <w:szCs w:val="24"/>
        </w:rPr>
        <w:t>o</w:t>
      </w:r>
      <w:r w:rsidRPr="00733C41">
        <w:rPr>
          <w:szCs w:val="24"/>
        </w:rPr>
        <w:t xml:space="preserve"> nečakinj</w:t>
      </w:r>
      <w:r w:rsidR="00631020" w:rsidRPr="00733C41">
        <w:rPr>
          <w:szCs w:val="24"/>
        </w:rPr>
        <w:t>o</w:t>
      </w:r>
      <w:r w:rsidRPr="00733C41">
        <w:rPr>
          <w:szCs w:val="24"/>
        </w:rPr>
        <w:t xml:space="preserve"> in po smrti </w:t>
      </w:r>
      <w:r w:rsidR="00631020" w:rsidRPr="00733C41">
        <w:rPr>
          <w:szCs w:val="24"/>
        </w:rPr>
        <w:t>pravno</w:t>
      </w:r>
      <w:r w:rsidRPr="00733C41">
        <w:rPr>
          <w:szCs w:val="24"/>
        </w:rPr>
        <w:t xml:space="preserve"> </w:t>
      </w:r>
      <w:r w:rsidR="00631020" w:rsidRPr="00733C41">
        <w:rPr>
          <w:szCs w:val="24"/>
        </w:rPr>
        <w:t>opolnomočenko</w:t>
      </w:r>
      <w:r w:rsidRPr="00733C41">
        <w:rPr>
          <w:szCs w:val="24"/>
        </w:rPr>
        <w:t xml:space="preserve"> mag. Karolin</w:t>
      </w:r>
      <w:r w:rsidR="00631020" w:rsidRPr="00733C41">
        <w:rPr>
          <w:szCs w:val="24"/>
        </w:rPr>
        <w:t>o</w:t>
      </w:r>
      <w:r w:rsidRPr="00733C41">
        <w:rPr>
          <w:szCs w:val="24"/>
        </w:rPr>
        <w:t xml:space="preserve"> Godina, dr. med.</w:t>
      </w:r>
      <w:r w:rsidR="0027319B">
        <w:rPr>
          <w:szCs w:val="24"/>
        </w:rPr>
        <w:t>, spec. dermatovenerologije v pok., zdaj živečo v Celju</w:t>
      </w:r>
      <w:r w:rsidRPr="00733C41">
        <w:rPr>
          <w:szCs w:val="24"/>
        </w:rPr>
        <w:t xml:space="preserve">, naj z zbiranjem </w:t>
      </w:r>
      <w:r w:rsidR="00CA7AEC" w:rsidRPr="00733C41">
        <w:rPr>
          <w:szCs w:val="24"/>
        </w:rPr>
        <w:t>objav/</w:t>
      </w:r>
      <w:r w:rsidRPr="00733C41">
        <w:rPr>
          <w:szCs w:val="24"/>
        </w:rPr>
        <w:t xml:space="preserve">gradiva in </w:t>
      </w:r>
      <w:r w:rsidR="008B3525" w:rsidRPr="00733C41">
        <w:rPr>
          <w:szCs w:val="24"/>
        </w:rPr>
        <w:t xml:space="preserve">z </w:t>
      </w:r>
      <w:r w:rsidRPr="00733C41">
        <w:rPr>
          <w:szCs w:val="24"/>
        </w:rPr>
        <w:t xml:space="preserve">objavami </w:t>
      </w:r>
      <w:r w:rsidR="008B3525" w:rsidRPr="00733C41">
        <w:rPr>
          <w:szCs w:val="24"/>
        </w:rPr>
        <w:t xml:space="preserve">njegovih še neobjavljenih tekstov </w:t>
      </w:r>
      <w:r w:rsidRPr="00733C41">
        <w:rPr>
          <w:szCs w:val="24"/>
        </w:rPr>
        <w:t xml:space="preserve">poskrbi za resnico o njegovem </w:t>
      </w:r>
      <w:r w:rsidRPr="00733C41">
        <w:rPr>
          <w:i/>
          <w:iCs/>
          <w:szCs w:val="24"/>
        </w:rPr>
        <w:t>curriculumu vitae</w:t>
      </w:r>
      <w:r w:rsidR="008B3525" w:rsidRPr="00733C41">
        <w:rPr>
          <w:szCs w:val="24"/>
        </w:rPr>
        <w:t xml:space="preserve">, kar je </w:t>
      </w:r>
      <w:r w:rsidR="000951EB" w:rsidRPr="00733C41">
        <w:rPr>
          <w:szCs w:val="24"/>
        </w:rPr>
        <w:t xml:space="preserve">uresničila </w:t>
      </w:r>
      <w:r w:rsidR="008B3525" w:rsidRPr="00733C41">
        <w:rPr>
          <w:szCs w:val="24"/>
        </w:rPr>
        <w:t>iz hvaležnosti do njega</w:t>
      </w:r>
      <w:r w:rsidRPr="00733C41">
        <w:rPr>
          <w:szCs w:val="24"/>
        </w:rPr>
        <w:t xml:space="preserve">. Vse navedbe </w:t>
      </w:r>
      <w:r w:rsidR="0027319B">
        <w:rPr>
          <w:szCs w:val="24"/>
        </w:rPr>
        <w:t>Karolin</w:t>
      </w:r>
      <w:r w:rsidRPr="00733C41">
        <w:rPr>
          <w:szCs w:val="24"/>
        </w:rPr>
        <w:t xml:space="preserve">e Godina, tako objavljene kot tudi neobjavljene − nekaj jih je avtor pridobil </w:t>
      </w:r>
      <w:r w:rsidR="0027319B">
        <w:rPr>
          <w:szCs w:val="24"/>
        </w:rPr>
        <w:t xml:space="preserve">ob obisku in </w:t>
      </w:r>
      <w:r w:rsidRPr="00733C41">
        <w:rPr>
          <w:szCs w:val="24"/>
        </w:rPr>
        <w:t>pogovor</w:t>
      </w:r>
      <w:r w:rsidR="0027319B">
        <w:rPr>
          <w:szCs w:val="24"/>
        </w:rPr>
        <w:t>u</w:t>
      </w:r>
      <w:r w:rsidRPr="00733C41">
        <w:rPr>
          <w:szCs w:val="24"/>
        </w:rPr>
        <w:t xml:space="preserve"> z njo v</w:t>
      </w:r>
      <w:r w:rsidR="00631020" w:rsidRPr="00733C41">
        <w:rPr>
          <w:szCs w:val="24"/>
        </w:rPr>
        <w:t xml:space="preserve"> mesecih pisanja </w:t>
      </w:r>
      <w:r w:rsidR="000951EB" w:rsidRPr="00733C41">
        <w:rPr>
          <w:szCs w:val="24"/>
        </w:rPr>
        <w:t>članka</w:t>
      </w:r>
      <w:r w:rsidR="00631020" w:rsidRPr="00733C41">
        <w:rPr>
          <w:szCs w:val="24"/>
        </w:rPr>
        <w:t xml:space="preserve"> </w:t>
      </w:r>
      <w:r w:rsidRPr="00733C41">
        <w:rPr>
          <w:szCs w:val="24"/>
        </w:rPr>
        <w:t xml:space="preserve">−, bodo razpoznavne </w:t>
      </w:r>
      <w:r w:rsidR="008E6CE1">
        <w:rPr>
          <w:szCs w:val="24"/>
        </w:rPr>
        <w:t>z imenom</w:t>
      </w:r>
      <w:r w:rsidRPr="00733C41">
        <w:rPr>
          <w:szCs w:val="24"/>
        </w:rPr>
        <w:t>.</w:t>
      </w:r>
      <w:r w:rsidRPr="00733C41">
        <w:rPr>
          <w:rStyle w:val="Sprotnaopomba-sklic"/>
          <w:szCs w:val="24"/>
        </w:rPr>
        <w:footnoteReference w:id="7"/>
      </w:r>
      <w:r w:rsidRPr="00733C41">
        <w:rPr>
          <w:szCs w:val="24"/>
        </w:rPr>
        <w:t xml:space="preserve"> </w:t>
      </w:r>
      <w:r w:rsidR="006D01EC">
        <w:rPr>
          <w:szCs w:val="24"/>
        </w:rPr>
        <w:t>Z</w:t>
      </w:r>
      <w:r w:rsidR="009B2C97" w:rsidRPr="00733C41">
        <w:rPr>
          <w:szCs w:val="24"/>
        </w:rPr>
        <w:t xml:space="preserve">brano gradivo njenega strica ter o njem </w:t>
      </w:r>
      <w:r w:rsidR="006D01EC">
        <w:rPr>
          <w:szCs w:val="24"/>
        </w:rPr>
        <w:t xml:space="preserve">je </w:t>
      </w:r>
      <w:r w:rsidR="009B2C97" w:rsidRPr="00733C41">
        <w:rPr>
          <w:szCs w:val="24"/>
        </w:rPr>
        <w:t xml:space="preserve">predala v </w:t>
      </w:r>
      <w:r w:rsidR="006D01EC">
        <w:rPr>
          <w:szCs w:val="24"/>
        </w:rPr>
        <w:t xml:space="preserve">več ustanov, predvsem </w:t>
      </w:r>
      <w:r w:rsidR="009B2C97" w:rsidRPr="00733C41">
        <w:rPr>
          <w:szCs w:val="24"/>
        </w:rPr>
        <w:t xml:space="preserve">Nadškofijski arhiv Ljubljana. Več njegovih različnih člankov hranijo na mikrofilmih v NUK; nekaj je tudi v zbirki </w:t>
      </w:r>
      <w:r w:rsidR="009B2C97" w:rsidRPr="00733C41">
        <w:rPr>
          <w:i/>
          <w:iCs/>
          <w:szCs w:val="24"/>
        </w:rPr>
        <w:t>Studia Slovenica</w:t>
      </w:r>
      <w:r w:rsidR="009B2C97" w:rsidRPr="00733C41">
        <w:rPr>
          <w:szCs w:val="24"/>
        </w:rPr>
        <w:t>, in prav tako v Pokrajinskem arhivu Maribor; obstaja tudi obsežnejša dokumentacija člankov v več škatlah v Pokrajinski in študijski knjižnici Murska Sobota. Lastno zbirko gradiva o G</w:t>
      </w:r>
      <w:r w:rsidR="006D01EC">
        <w:rPr>
          <w:szCs w:val="24"/>
        </w:rPr>
        <w:t>odini</w:t>
      </w:r>
      <w:r w:rsidR="009B2C97" w:rsidRPr="00733C41">
        <w:rPr>
          <w:szCs w:val="24"/>
        </w:rPr>
        <w:t xml:space="preserve"> si je ustvaril tudi pokojni V</w:t>
      </w:r>
      <w:r w:rsidR="00D70238" w:rsidRPr="00733C41">
        <w:rPr>
          <w:szCs w:val="24"/>
        </w:rPr>
        <w:t>.</w:t>
      </w:r>
      <w:r w:rsidR="009B2C97" w:rsidRPr="00733C41">
        <w:rPr>
          <w:szCs w:val="24"/>
        </w:rPr>
        <w:t xml:space="preserve"> Vrbnjak.  </w:t>
      </w:r>
    </w:p>
    <w:p w14:paraId="2013F3A5" w14:textId="4B2B4575" w:rsidR="001C1723" w:rsidRDefault="001C1723" w:rsidP="00733C41">
      <w:pPr>
        <w:spacing w:after="0" w:line="360" w:lineRule="auto"/>
        <w:ind w:firstLine="709"/>
        <w:jc w:val="both"/>
        <w:rPr>
          <w:szCs w:val="24"/>
        </w:rPr>
      </w:pPr>
      <w:r w:rsidRPr="00733C41">
        <w:rPr>
          <w:szCs w:val="24"/>
        </w:rPr>
        <w:t xml:space="preserve">Na sklep o podrobnejši seznanitvi javnosti z njegovo vlogo v teh dogajanjih sta vplivala avtorjev rodbinski izvor iz ene od najbližjih vasi Godinove rojstne Dolnje Bistrice in zato </w:t>
      </w:r>
      <w:r w:rsidRPr="00733C41">
        <w:rPr>
          <w:szCs w:val="24"/>
        </w:rPr>
        <w:lastRenderedPageBreak/>
        <w:t xml:space="preserve">zanimanje zanj, poznavanje najožjega prostora in preteklosti Prekmurja, kot tudi </w:t>
      </w:r>
      <w:r w:rsidR="00DB76E2" w:rsidRPr="00733C41">
        <w:rPr>
          <w:szCs w:val="24"/>
        </w:rPr>
        <w:t>priključ</w:t>
      </w:r>
      <w:r w:rsidRPr="00733C41">
        <w:rPr>
          <w:szCs w:val="24"/>
        </w:rPr>
        <w:t>itvena obletnica v letu 2019.</w:t>
      </w:r>
    </w:p>
    <w:p w14:paraId="56146C99" w14:textId="77777777" w:rsidR="008F3BFE" w:rsidRPr="00733C41" w:rsidRDefault="008F3BFE" w:rsidP="00733C41">
      <w:pPr>
        <w:spacing w:after="0" w:line="360" w:lineRule="auto"/>
        <w:ind w:firstLine="709"/>
        <w:jc w:val="both"/>
        <w:rPr>
          <w:szCs w:val="24"/>
        </w:rPr>
      </w:pPr>
    </w:p>
    <w:p w14:paraId="3876CBA5" w14:textId="127E3DE9" w:rsidR="001C1723" w:rsidRPr="00733C41" w:rsidRDefault="001C1723" w:rsidP="00CB1E19">
      <w:pPr>
        <w:spacing w:after="360" w:line="360" w:lineRule="auto"/>
        <w:jc w:val="both"/>
        <w:textAlignment w:val="baseline"/>
        <w:rPr>
          <w:rFonts w:eastAsia="Times New Roman"/>
          <w:b/>
          <w:szCs w:val="24"/>
          <w:lang w:eastAsia="sl-SI"/>
        </w:rPr>
      </w:pPr>
      <w:r w:rsidRPr="00733C41">
        <w:rPr>
          <w:rFonts w:eastAsia="Times New Roman"/>
          <w:b/>
          <w:szCs w:val="24"/>
          <w:lang w:eastAsia="sl-SI"/>
        </w:rPr>
        <w:t>Rodbina Godina od 17. stoletja do Jožefovih neposrednih prednikov</w:t>
      </w:r>
      <w:r w:rsidRPr="00733C41">
        <w:rPr>
          <w:sz w:val="20"/>
          <w:szCs w:val="20"/>
        </w:rPr>
        <w:t xml:space="preserve"> </w:t>
      </w:r>
    </w:p>
    <w:p w14:paraId="406F5674" w14:textId="604564EA" w:rsidR="001C1723" w:rsidRPr="00733C41" w:rsidRDefault="00A718EB" w:rsidP="006D01EC">
      <w:pPr>
        <w:spacing w:after="0" w:line="360" w:lineRule="auto"/>
        <w:jc w:val="both"/>
        <w:rPr>
          <w:szCs w:val="24"/>
          <w:shd w:val="clear" w:color="auto" w:fill="FFFFFF"/>
        </w:rPr>
      </w:pPr>
      <w:r>
        <w:rPr>
          <w:szCs w:val="24"/>
          <w:shd w:val="clear" w:color="auto" w:fill="FFFFFF"/>
        </w:rPr>
        <w:t xml:space="preserve">            </w:t>
      </w:r>
      <w:r w:rsidR="001C1723" w:rsidRPr="00733C41">
        <w:rPr>
          <w:szCs w:val="24"/>
          <w:shd w:val="clear" w:color="auto" w:fill="FFFFFF"/>
        </w:rPr>
        <w:t xml:space="preserve">Priimek Godina je v slovenskem prostoru danes maloštevilen, zato pa po </w:t>
      </w:r>
      <w:r w:rsidR="009724E1" w:rsidRPr="00733C41">
        <w:rPr>
          <w:szCs w:val="24"/>
          <w:shd w:val="clear" w:color="auto" w:fill="FFFFFF"/>
        </w:rPr>
        <w:t xml:space="preserve">kar </w:t>
      </w:r>
      <w:r w:rsidR="001C1723" w:rsidRPr="00733C41">
        <w:rPr>
          <w:szCs w:val="24"/>
          <w:shd w:val="clear" w:color="auto" w:fill="FFFFFF"/>
        </w:rPr>
        <w:t>nekaj nosilcih le-tega dokaj znan.</w:t>
      </w:r>
      <w:r w:rsidR="001C1723" w:rsidRPr="00733C41">
        <w:rPr>
          <w:rStyle w:val="Sprotnaopomba-sklic"/>
          <w:szCs w:val="24"/>
          <w:shd w:val="clear" w:color="auto" w:fill="FFFFFF"/>
        </w:rPr>
        <w:footnoteReference w:id="8"/>
      </w:r>
      <w:r w:rsidR="001C1723" w:rsidRPr="00733C41">
        <w:rPr>
          <w:szCs w:val="24"/>
          <w:shd w:val="clear" w:color="auto" w:fill="FFFFFF"/>
        </w:rPr>
        <w:t xml:space="preserve"> Večstoletno tradicijo obstoja ima tudi na Hrvaškem</w:t>
      </w:r>
      <w:r w:rsidR="001C1723" w:rsidRPr="00733C41">
        <w:rPr>
          <w:rStyle w:val="Sprotnaopomba-sklic"/>
          <w:szCs w:val="24"/>
          <w:shd w:val="clear" w:color="auto" w:fill="FFFFFF"/>
        </w:rPr>
        <w:footnoteReference w:id="9"/>
      </w:r>
      <w:r w:rsidR="001C1723" w:rsidRPr="00733C41">
        <w:rPr>
          <w:szCs w:val="24"/>
          <w:shd w:val="clear" w:color="auto" w:fill="FFFFFF"/>
        </w:rPr>
        <w:t xml:space="preserve"> in na Madžarskem, </w:t>
      </w:r>
      <w:r w:rsidR="009724E1" w:rsidRPr="00733C41">
        <w:rPr>
          <w:szCs w:val="24"/>
          <w:shd w:val="clear" w:color="auto" w:fill="FFFFFF"/>
        </w:rPr>
        <w:t>npr.</w:t>
      </w:r>
      <w:r w:rsidR="001C1723" w:rsidRPr="00733C41">
        <w:rPr>
          <w:szCs w:val="24"/>
          <w:shd w:val="clear" w:color="auto" w:fill="FFFFFF"/>
        </w:rPr>
        <w:t xml:space="preserve"> na ozemlju sedanje županije Zala v zahodnem delu škofije Veszprém (širok pas severno od Blatnega jezera), za katero so že objavili vse priimke in imena, izpisane iz terezijanskih županijskih</w:t>
      </w:r>
      <w:r w:rsidR="009724E1" w:rsidRPr="00733C41">
        <w:rPr>
          <w:szCs w:val="24"/>
          <w:shd w:val="clear" w:color="auto" w:fill="FFFFFF"/>
        </w:rPr>
        <w:t xml:space="preserve"> (javnih)</w:t>
      </w:r>
      <w:r w:rsidR="001C1723" w:rsidRPr="00733C41">
        <w:rPr>
          <w:szCs w:val="24"/>
          <w:shd w:val="clear" w:color="auto" w:fill="FFFFFF"/>
        </w:rPr>
        <w:t xml:space="preserve"> in cerkvenih popisov prebivalstva v času pred 1777.</w:t>
      </w:r>
      <w:r w:rsidR="001C1723" w:rsidRPr="00733C41">
        <w:rPr>
          <w:rStyle w:val="Sprotnaopomba-sklic"/>
          <w:szCs w:val="24"/>
          <w:shd w:val="clear" w:color="auto" w:fill="FFFFFF"/>
        </w:rPr>
        <w:footnoteReference w:id="10"/>
      </w:r>
      <w:r w:rsidR="001C1723" w:rsidRPr="00733C41">
        <w:rPr>
          <w:szCs w:val="24"/>
          <w:shd w:val="clear" w:color="auto" w:fill="FFFFFF"/>
        </w:rPr>
        <w:t xml:space="preserve"> Zalska županija je do leta 1919 obsegala tudi prostor dolnjega Prekmurja vse do Mure, tudi vasi Črensovci in vse tri obmurske Bistrice, ožji okoliš tukaj živeče rodbine Godina.</w:t>
      </w:r>
    </w:p>
    <w:p w14:paraId="0A546DFF" w14:textId="0AF8A6A1" w:rsidR="001C1723" w:rsidRPr="00733C41" w:rsidRDefault="001C1723" w:rsidP="00733C41">
      <w:pPr>
        <w:spacing w:after="0" w:line="360" w:lineRule="auto"/>
        <w:ind w:firstLine="709"/>
        <w:jc w:val="both"/>
        <w:rPr>
          <w:rFonts w:eastAsia="Times New Roman"/>
          <w:bCs/>
          <w:szCs w:val="24"/>
          <w:lang w:eastAsia="sl-SI"/>
        </w:rPr>
      </w:pPr>
      <w:r w:rsidRPr="00733C41">
        <w:t xml:space="preserve">Zaenkrat najstarejši podatek o obstoju rodbine Godina na ozemlju današnje občine Črenšovci (v nadaljnjem se piše starejša oblika </w:t>
      </w:r>
      <w:r w:rsidR="009724E1" w:rsidRPr="00733C41">
        <w:t xml:space="preserve">uradnega </w:t>
      </w:r>
      <w:r w:rsidRPr="00733C41">
        <w:t>toponima), hkrati tudi najstarejši o rodbini sploh, je listina grofa Krištofa Baniča Dolnjelendavskega: ta je 18. maja leta 1638 bratom Janezu (Ivanu), Štefanu in Mihaelu Godin</w:t>
      </w:r>
      <w:r w:rsidR="009724E1" w:rsidRPr="00733C41">
        <w:t>i</w:t>
      </w:r>
      <w:r w:rsidRPr="00733C41">
        <w:t xml:space="preserve"> prodal mlin v Črensovcih na potoku Črncu za 200 tolarjev.</w:t>
      </w:r>
      <w:r w:rsidRPr="00733C41">
        <w:rPr>
          <w:rStyle w:val="Sprotnaopomba-sklic"/>
        </w:rPr>
        <w:footnoteReference w:id="11"/>
      </w:r>
      <w:r w:rsidRPr="00733C41">
        <w:t xml:space="preserve"> Podatek pove, da so bili </w:t>
      </w:r>
      <w:r w:rsidR="00EA662F" w:rsidRPr="00733C41">
        <w:t>našteti</w:t>
      </w:r>
      <w:r w:rsidRPr="00733C41">
        <w:t xml:space="preserve"> tedaj že osebno svobodni kmetje in ne podložniki Baničev</w:t>
      </w:r>
      <w:r w:rsidR="008E6CE1">
        <w:t>.</w:t>
      </w:r>
      <w:r w:rsidRPr="00733C41">
        <w:t xml:space="preserve"> </w:t>
      </w:r>
      <w:r w:rsidR="008E6CE1">
        <w:t>N</w:t>
      </w:r>
      <w:r w:rsidRPr="00733C41">
        <w:t xml:space="preserve">ajverjetneje so vsi trije živeli v </w:t>
      </w:r>
      <w:r w:rsidR="004E6877" w:rsidRPr="00733C41">
        <w:t>tej vasi</w:t>
      </w:r>
      <w:r w:rsidRPr="00733C41">
        <w:t>, kjer je, po</w:t>
      </w:r>
      <w:r w:rsidR="008B3525" w:rsidRPr="00733C41">
        <w:t xml:space="preserve"> dr.</w:t>
      </w:r>
      <w:r w:rsidRPr="00733C41">
        <w:t xml:space="preserve"> Ivanu Zelku, mož po imenu Štefan Godina dokazljiv </w:t>
      </w:r>
      <w:r w:rsidR="004E6877" w:rsidRPr="00733C41">
        <w:t>v drugi polovici</w:t>
      </w:r>
      <w:r w:rsidRPr="00733C41">
        <w:t xml:space="preserve"> 17. stoletja.</w:t>
      </w:r>
      <w:r w:rsidR="004E6877" w:rsidRPr="00733C41">
        <w:rPr>
          <w:rStyle w:val="Sprotnaopomba-sklic"/>
        </w:rPr>
        <w:footnoteReference w:id="12"/>
      </w:r>
      <w:r w:rsidRPr="00733C41">
        <w:t xml:space="preserve"> Vendar ni nujno, da je to bil prav </w:t>
      </w:r>
      <w:r w:rsidR="00BD68FD" w:rsidRPr="00733C41">
        <w:t>ta</w:t>
      </w:r>
      <w:r w:rsidRPr="00733C41">
        <w:t xml:space="preserve"> omenjeni Štefan. </w:t>
      </w:r>
      <w:r w:rsidR="00EA662F" w:rsidRPr="00733C41">
        <w:t>M</w:t>
      </w:r>
      <w:r w:rsidRPr="00733C41">
        <w:rPr>
          <w:rFonts w:eastAsia="Times New Roman"/>
          <w:szCs w:val="24"/>
          <w:lang w:eastAsia="sl-SI"/>
        </w:rPr>
        <w:t xml:space="preserve">atični kraj bivanja </w:t>
      </w:r>
      <w:r w:rsidR="00EA662F" w:rsidRPr="00733C41">
        <w:rPr>
          <w:rFonts w:eastAsia="Times New Roman"/>
          <w:szCs w:val="24"/>
          <w:lang w:eastAsia="sl-SI"/>
        </w:rPr>
        <w:t xml:space="preserve">rodu </w:t>
      </w:r>
      <w:r w:rsidRPr="00733C41">
        <w:rPr>
          <w:rFonts w:eastAsia="Times New Roman"/>
          <w:szCs w:val="24"/>
          <w:lang w:eastAsia="sl-SI"/>
        </w:rPr>
        <w:t>torej ni bila vseskozi Dolnja Bistrica, kot bi menili na osnovi poznejših podatkov o nastanitvi v 19. stoletju. Nasprotno, vsi razpoložljivi viri govore o njihovem prvotnem bivanju v Črensovcih, kjer s</w:t>
      </w:r>
      <w:r w:rsidR="00EA662F" w:rsidRPr="00733C41">
        <w:rPr>
          <w:rFonts w:eastAsia="Times New Roman"/>
          <w:szCs w:val="24"/>
          <w:lang w:eastAsia="sl-SI"/>
        </w:rPr>
        <w:t xml:space="preserve">o </w:t>
      </w:r>
      <w:r w:rsidR="00BD68FD" w:rsidRPr="00733C41">
        <w:rPr>
          <w:rFonts w:eastAsia="Times New Roman"/>
          <w:szCs w:val="24"/>
          <w:lang w:eastAsia="sl-SI"/>
        </w:rPr>
        <w:t xml:space="preserve">kot gospoščinski uradniki skozi generacije </w:t>
      </w:r>
      <w:r w:rsidR="00EA662F" w:rsidRPr="00733C41">
        <w:rPr>
          <w:rFonts w:eastAsia="Times New Roman"/>
          <w:szCs w:val="24"/>
          <w:lang w:eastAsia="sl-SI"/>
        </w:rPr>
        <w:t xml:space="preserve">živeli v </w:t>
      </w:r>
      <w:r w:rsidRPr="00733C41">
        <w:rPr>
          <w:rFonts w:eastAsia="Times New Roman"/>
          <w:szCs w:val="24"/>
          <w:lang w:eastAsia="sl-SI"/>
        </w:rPr>
        <w:t>nadstropn</w:t>
      </w:r>
      <w:r w:rsidR="00BD68FD" w:rsidRPr="00733C41">
        <w:rPr>
          <w:rFonts w:eastAsia="Times New Roman"/>
          <w:szCs w:val="24"/>
          <w:lang w:eastAsia="sl-SI"/>
        </w:rPr>
        <w:t>i</w:t>
      </w:r>
      <w:r w:rsidRPr="00733C41">
        <w:rPr>
          <w:rFonts w:eastAsia="Times New Roman"/>
          <w:szCs w:val="24"/>
          <w:lang w:eastAsia="sl-SI"/>
        </w:rPr>
        <w:t xml:space="preserve"> </w:t>
      </w:r>
      <w:r w:rsidR="009B33B0" w:rsidRPr="00733C41">
        <w:rPr>
          <w:rFonts w:eastAsia="Times New Roman"/>
          <w:szCs w:val="24"/>
          <w:lang w:eastAsia="sl-SI"/>
        </w:rPr>
        <w:t>kuriji</w:t>
      </w:r>
      <w:r w:rsidR="00BD68FD" w:rsidRPr="00733C41">
        <w:rPr>
          <w:rFonts w:eastAsia="Times New Roman"/>
          <w:szCs w:val="24"/>
          <w:lang w:eastAsia="sl-SI"/>
        </w:rPr>
        <w:t>/dvorcu</w:t>
      </w:r>
      <w:r w:rsidR="00EA662F" w:rsidRPr="00733C41">
        <w:rPr>
          <w:rFonts w:eastAsia="Times New Roman"/>
          <w:szCs w:val="24"/>
          <w:lang w:eastAsia="sl-SI"/>
        </w:rPr>
        <w:t xml:space="preserve">, v katerem je bil stoletja dolgo tamkajšnji marof </w:t>
      </w:r>
      <w:r w:rsidR="00BD68FD" w:rsidRPr="00733C41">
        <w:rPr>
          <w:rFonts w:eastAsia="Times New Roman"/>
          <w:szCs w:val="24"/>
          <w:lang w:eastAsia="sl-SI"/>
        </w:rPr>
        <w:t>−</w:t>
      </w:r>
      <w:r w:rsidR="00EA662F" w:rsidRPr="00733C41">
        <w:rPr>
          <w:rFonts w:eastAsia="Times New Roman"/>
          <w:szCs w:val="24"/>
          <w:lang w:eastAsia="sl-SI"/>
        </w:rPr>
        <w:t xml:space="preserve"> sedež </w:t>
      </w:r>
      <w:r w:rsidR="00BD68FD" w:rsidRPr="00733C41">
        <w:rPr>
          <w:rFonts w:eastAsia="Times New Roman"/>
          <w:szCs w:val="24"/>
          <w:lang w:eastAsia="sl-SI"/>
        </w:rPr>
        <w:t xml:space="preserve">enega od </w:t>
      </w:r>
      <w:r w:rsidR="00EA662F" w:rsidRPr="00733C41">
        <w:rPr>
          <w:rFonts w:eastAsia="Times New Roman"/>
          <w:szCs w:val="24"/>
          <w:lang w:eastAsia="sl-SI"/>
        </w:rPr>
        <w:t>posestn</w:t>
      </w:r>
      <w:r w:rsidR="00BD68FD" w:rsidRPr="00733C41">
        <w:rPr>
          <w:rFonts w:eastAsia="Times New Roman"/>
          <w:szCs w:val="24"/>
          <w:lang w:eastAsia="sl-SI"/>
        </w:rPr>
        <w:t>ih</w:t>
      </w:r>
      <w:r w:rsidR="00EA662F" w:rsidRPr="00733C41">
        <w:rPr>
          <w:rFonts w:eastAsia="Times New Roman"/>
          <w:szCs w:val="24"/>
          <w:lang w:eastAsia="sl-SI"/>
        </w:rPr>
        <w:t xml:space="preserve"> urad</w:t>
      </w:r>
      <w:r w:rsidR="00BD68FD" w:rsidRPr="00733C41">
        <w:rPr>
          <w:rFonts w:eastAsia="Times New Roman"/>
          <w:szCs w:val="24"/>
          <w:lang w:eastAsia="sl-SI"/>
        </w:rPr>
        <w:t>ov</w:t>
      </w:r>
      <w:r w:rsidR="009B33B0" w:rsidRPr="00733C41">
        <w:rPr>
          <w:rFonts w:eastAsia="Times New Roman"/>
          <w:szCs w:val="24"/>
          <w:lang w:eastAsia="sl-SI"/>
        </w:rPr>
        <w:t xml:space="preserve"> gospostva Beltinci</w:t>
      </w:r>
      <w:r w:rsidR="00BD68FD" w:rsidRPr="00733C41">
        <w:rPr>
          <w:rFonts w:eastAsia="Times New Roman"/>
          <w:szCs w:val="24"/>
          <w:lang w:eastAsia="sl-SI"/>
        </w:rPr>
        <w:t xml:space="preserve">, in ga najverjetneje </w:t>
      </w:r>
      <w:r w:rsidR="004E6877" w:rsidRPr="00733C41">
        <w:rPr>
          <w:rFonts w:eastAsia="Times New Roman"/>
          <w:szCs w:val="24"/>
          <w:lang w:eastAsia="sl-SI"/>
        </w:rPr>
        <w:t>že ze</w:t>
      </w:r>
      <w:r w:rsidR="00016F68" w:rsidRPr="00733C41">
        <w:rPr>
          <w:rFonts w:eastAsia="Times New Roman"/>
          <w:szCs w:val="24"/>
          <w:lang w:eastAsia="sl-SI"/>
        </w:rPr>
        <w:t xml:space="preserve">lo </w:t>
      </w:r>
      <w:r w:rsidR="004E6877" w:rsidRPr="00733C41">
        <w:rPr>
          <w:rFonts w:eastAsia="Times New Roman"/>
          <w:szCs w:val="24"/>
          <w:lang w:eastAsia="sl-SI"/>
        </w:rPr>
        <w:t xml:space="preserve">godaj </w:t>
      </w:r>
      <w:r w:rsidR="00BD68FD" w:rsidRPr="00733C41">
        <w:rPr>
          <w:rFonts w:eastAsia="Times New Roman"/>
          <w:szCs w:val="24"/>
          <w:lang w:eastAsia="sl-SI"/>
        </w:rPr>
        <w:t>dobili kot nagrado v last</w:t>
      </w:r>
      <w:r w:rsidRPr="00733C41">
        <w:rPr>
          <w:rFonts w:eastAsia="Times New Roman"/>
          <w:szCs w:val="24"/>
          <w:lang w:eastAsia="sl-SI"/>
        </w:rPr>
        <w:t>. Po izumrtju črensovske veje Godin pred koncem 18. stoletja</w:t>
      </w:r>
      <w:r w:rsidR="00BD68FD" w:rsidRPr="00733C41">
        <w:rPr>
          <w:rFonts w:eastAsia="Times New Roman"/>
          <w:szCs w:val="24"/>
          <w:lang w:eastAsia="sl-SI"/>
        </w:rPr>
        <w:t xml:space="preserve"> je dvorec</w:t>
      </w:r>
      <w:r w:rsidRPr="00733C41">
        <w:rPr>
          <w:rFonts w:eastAsia="Times New Roman"/>
          <w:szCs w:val="24"/>
          <w:lang w:eastAsia="sl-SI"/>
        </w:rPr>
        <w:t xml:space="preserve"> osta</w:t>
      </w:r>
      <w:r w:rsidR="00BD68FD" w:rsidRPr="00733C41">
        <w:rPr>
          <w:rFonts w:eastAsia="Times New Roman"/>
          <w:szCs w:val="24"/>
          <w:lang w:eastAsia="sl-SI"/>
        </w:rPr>
        <w:t>l</w:t>
      </w:r>
      <w:r w:rsidRPr="00733C41">
        <w:rPr>
          <w:rFonts w:eastAsia="Times New Roman"/>
          <w:szCs w:val="24"/>
          <w:lang w:eastAsia="sl-SI"/>
        </w:rPr>
        <w:t xml:space="preserve"> praz</w:t>
      </w:r>
      <w:r w:rsidR="00BD68FD" w:rsidRPr="00733C41">
        <w:rPr>
          <w:rFonts w:eastAsia="Times New Roman"/>
          <w:szCs w:val="24"/>
          <w:lang w:eastAsia="sl-SI"/>
        </w:rPr>
        <w:t>e</w:t>
      </w:r>
      <w:r w:rsidRPr="00733C41">
        <w:rPr>
          <w:rFonts w:eastAsia="Times New Roman"/>
          <w:szCs w:val="24"/>
          <w:lang w:eastAsia="sl-SI"/>
        </w:rPr>
        <w:t xml:space="preserve">n; zato </w:t>
      </w:r>
      <w:r w:rsidR="008B3525" w:rsidRPr="00733C41">
        <w:rPr>
          <w:rFonts w:eastAsia="Times New Roman"/>
          <w:szCs w:val="24"/>
          <w:lang w:eastAsia="sl-SI"/>
        </w:rPr>
        <w:t xml:space="preserve">so </w:t>
      </w:r>
      <w:r w:rsidR="00BD68FD" w:rsidRPr="00733C41">
        <w:rPr>
          <w:rFonts w:eastAsia="Times New Roman"/>
          <w:szCs w:val="24"/>
          <w:lang w:eastAsia="sl-SI"/>
        </w:rPr>
        <w:t>ga</w:t>
      </w:r>
      <w:r w:rsidRPr="00733C41">
        <w:rPr>
          <w:rFonts w:eastAsia="Times New Roman"/>
          <w:szCs w:val="24"/>
          <w:lang w:eastAsia="sl-SI"/>
        </w:rPr>
        <w:t xml:space="preserve"> čez nekaj let beltinski graščaki grofje Čaki (madž. Csáky)</w:t>
      </w:r>
      <w:r w:rsidR="00EA662F" w:rsidRPr="00733C41">
        <w:rPr>
          <w:rFonts w:eastAsia="Times New Roman"/>
          <w:szCs w:val="24"/>
          <w:lang w:eastAsia="sl-SI"/>
        </w:rPr>
        <w:t xml:space="preserve"> odkupili od </w:t>
      </w:r>
      <w:r w:rsidR="00EA662F" w:rsidRPr="00733C41">
        <w:rPr>
          <w:rFonts w:eastAsia="Times New Roman"/>
          <w:szCs w:val="24"/>
          <w:lang w:eastAsia="sl-SI"/>
        </w:rPr>
        <w:lastRenderedPageBreak/>
        <w:t>dedičev</w:t>
      </w:r>
      <w:r w:rsidRPr="00733C41">
        <w:rPr>
          <w:rFonts w:eastAsia="Times New Roman"/>
          <w:szCs w:val="24"/>
          <w:lang w:eastAsia="sl-SI"/>
        </w:rPr>
        <w:t xml:space="preserve"> in daro</w:t>
      </w:r>
      <w:r w:rsidR="008B3525" w:rsidRPr="00733C41">
        <w:rPr>
          <w:rFonts w:eastAsia="Times New Roman"/>
          <w:szCs w:val="24"/>
          <w:lang w:eastAsia="sl-SI"/>
        </w:rPr>
        <w:t>vali</w:t>
      </w:r>
      <w:r w:rsidRPr="00733C41">
        <w:rPr>
          <w:rFonts w:eastAsia="Times New Roman"/>
          <w:szCs w:val="24"/>
          <w:lang w:eastAsia="sl-SI"/>
        </w:rPr>
        <w:t xml:space="preserve"> tamkajšnji novoustanovljeni (1807) župniji sv. Križa za župnišče, ki je tako svojemu namenu služilo skorajda dvesto let. </w:t>
      </w:r>
    </w:p>
    <w:p w14:paraId="640C788C" w14:textId="210D9F79" w:rsidR="001C1723" w:rsidRPr="00733C41" w:rsidRDefault="001C1723" w:rsidP="00733C41">
      <w:pPr>
        <w:spacing w:after="0" w:line="360" w:lineRule="auto"/>
        <w:ind w:firstLine="709"/>
        <w:jc w:val="both"/>
        <w:rPr>
          <w:szCs w:val="24"/>
        </w:rPr>
      </w:pPr>
      <w:r w:rsidRPr="00733C41">
        <w:rPr>
          <w:szCs w:val="24"/>
        </w:rPr>
        <w:t>Plemiško listino in grb, se pravi</w:t>
      </w:r>
      <w:r w:rsidRPr="00733C41">
        <w:rPr>
          <w:rFonts w:eastAsia="Times New Roman"/>
          <w:szCs w:val="24"/>
          <w:lang w:eastAsia="sl-SI"/>
        </w:rPr>
        <w:t xml:space="preserve"> nižjeplemiški naziv </w:t>
      </w:r>
      <w:r w:rsidR="00BD68FD" w:rsidRPr="00733C41">
        <w:rPr>
          <w:rFonts w:eastAsia="Times New Roman"/>
          <w:szCs w:val="24"/>
          <w:lang w:eastAsia="sl-SI"/>
        </w:rPr>
        <w:t>in</w:t>
      </w:r>
      <w:r w:rsidRPr="00733C41">
        <w:rPr>
          <w:rFonts w:eastAsia="Times New Roman"/>
          <w:szCs w:val="24"/>
          <w:lang w:eastAsia="sl-SI"/>
        </w:rPr>
        <w:t xml:space="preserve"> status armalista, si je kar več članov družine oziroma v bistvu vsi živeči iste veje hkrati, pridobilo </w:t>
      </w:r>
      <w:r w:rsidR="00923661" w:rsidRPr="00733C41">
        <w:rPr>
          <w:rFonts w:eastAsia="Times New Roman"/>
          <w:szCs w:val="24"/>
          <w:lang w:eastAsia="sl-SI"/>
        </w:rPr>
        <w:t>nekaj let po omenjenem nakupu</w:t>
      </w:r>
      <w:r w:rsidRPr="00733C41">
        <w:rPr>
          <w:rFonts w:eastAsia="Times New Roman"/>
          <w:szCs w:val="24"/>
          <w:lang w:eastAsia="sl-SI"/>
        </w:rPr>
        <w:t xml:space="preserve">. Dobili so ga </w:t>
      </w:r>
      <w:r w:rsidR="003B4796" w:rsidRPr="00733C41">
        <w:rPr>
          <w:szCs w:val="24"/>
        </w:rPr>
        <w:t xml:space="preserve">z listino, izdano v Požunu (današnja Bratislava) </w:t>
      </w:r>
      <w:r w:rsidRPr="00733C41">
        <w:rPr>
          <w:rFonts w:eastAsia="Times New Roman"/>
          <w:szCs w:val="24"/>
          <w:lang w:eastAsia="sl-SI"/>
        </w:rPr>
        <w:t xml:space="preserve">prav zgoraj omenjeni trije bratje skupaj </w:t>
      </w:r>
      <w:r w:rsidRPr="00733C41">
        <w:rPr>
          <w:szCs w:val="24"/>
        </w:rPr>
        <w:t>13. decembra 1646</w:t>
      </w:r>
      <w:r w:rsidR="00923661" w:rsidRPr="00733C41">
        <w:rPr>
          <w:szCs w:val="24"/>
        </w:rPr>
        <w:t>:</w:t>
      </w:r>
      <w:r w:rsidRPr="00733C41">
        <w:rPr>
          <w:szCs w:val="24"/>
        </w:rPr>
        <w:t xml:space="preserve"> očitno najstarejši Štefan Godina, njegova soproga Agata in otroci Peter, Janez in Elizabeta, nadalje Štefanova brata Mihael in Janez, Janezova soproga Marjeta, ter Mihaelovi sinovi Štefan, Franc, Marko in Ambrozij, vsi kot prejemniki zapisani v listini kralja Ferdinanda III.</w:t>
      </w:r>
      <w:r w:rsidR="00BA57FD" w:rsidRPr="00733C41">
        <w:rPr>
          <w:rStyle w:val="Sprotnaopomba-sklic"/>
          <w:rFonts w:cs="Calibri"/>
          <w:iCs/>
          <w:szCs w:val="24"/>
        </w:rPr>
        <w:footnoteReference w:id="13"/>
      </w:r>
      <w:r w:rsidRPr="00733C41">
        <w:rPr>
          <w:szCs w:val="24"/>
        </w:rPr>
        <w:t xml:space="preserve"> Potrditev statusa na skupščini stanov županije Zala in hkraten sprejem med županijsko plemstvo se je moral zgoditi kar hitro zatem, saj je »glava« rodbine do</w:t>
      </w:r>
      <w:r w:rsidR="003B4796" w:rsidRPr="00733C41">
        <w:rPr>
          <w:szCs w:val="24"/>
        </w:rPr>
        <w:t>bi</w:t>
      </w:r>
      <w:r w:rsidRPr="00733C41">
        <w:rPr>
          <w:szCs w:val="24"/>
        </w:rPr>
        <w:t>l pomemb</w:t>
      </w:r>
      <w:r w:rsidR="003B4796" w:rsidRPr="00733C41">
        <w:rPr>
          <w:szCs w:val="24"/>
        </w:rPr>
        <w:t>e</w:t>
      </w:r>
      <w:r w:rsidRPr="00733C41">
        <w:rPr>
          <w:szCs w:val="24"/>
        </w:rPr>
        <w:t>n javn</w:t>
      </w:r>
      <w:r w:rsidR="003B4796" w:rsidRPr="00733C41">
        <w:rPr>
          <w:szCs w:val="24"/>
        </w:rPr>
        <w:t>i</w:t>
      </w:r>
      <w:r w:rsidRPr="00733C41">
        <w:rPr>
          <w:szCs w:val="24"/>
        </w:rPr>
        <w:t xml:space="preserve"> po</w:t>
      </w:r>
      <w:r w:rsidR="003B4796" w:rsidRPr="00733C41">
        <w:rPr>
          <w:szCs w:val="24"/>
        </w:rPr>
        <w:t>ložaj</w:t>
      </w:r>
      <w:r w:rsidRPr="00733C41">
        <w:rPr>
          <w:szCs w:val="24"/>
        </w:rPr>
        <w:t xml:space="preserve"> na županijskem nivoju.</w:t>
      </w:r>
    </w:p>
    <w:p w14:paraId="4D797371" w14:textId="22AB9D88" w:rsidR="001C1723" w:rsidRPr="00733C41" w:rsidRDefault="001C1723" w:rsidP="00733C41">
      <w:pPr>
        <w:pStyle w:val="Brezrazmikov"/>
        <w:spacing w:line="360" w:lineRule="auto"/>
        <w:ind w:firstLine="709"/>
        <w:jc w:val="both"/>
        <w:rPr>
          <w:lang w:eastAsia="sl-SI"/>
        </w:rPr>
      </w:pPr>
      <w:r w:rsidRPr="00733C41">
        <w:rPr>
          <w:lang w:eastAsia="sl-SI"/>
        </w:rPr>
        <w:t xml:space="preserve">Le dobro desetletje od poplemenitenja mlajši je namreč verodostojen podatek, da je </w:t>
      </w:r>
      <w:r w:rsidR="00016F68" w:rsidRPr="00733C41">
        <w:rPr>
          <w:lang w:eastAsia="sl-SI"/>
        </w:rPr>
        <w:t xml:space="preserve">že omenjeni </w:t>
      </w:r>
      <w:r w:rsidRPr="00733C41">
        <w:rPr>
          <w:lang w:eastAsia="sl-SI"/>
        </w:rPr>
        <w:t>plemič Štefan Godina opravljal eno najvišjih pravosodnih funkcij na ozemlju županije Zala. Vsaj v dobi med leti 1658 in 167</w:t>
      </w:r>
      <w:r w:rsidR="004E6877" w:rsidRPr="00733C41">
        <w:rPr>
          <w:lang w:eastAsia="sl-SI"/>
        </w:rPr>
        <w:t>7</w:t>
      </w:r>
      <w:r w:rsidRPr="00733C41">
        <w:rPr>
          <w:lang w:eastAsia="sl-SI"/>
        </w:rPr>
        <w:t xml:space="preserve"> je bil plemiški sodnik medmurskega okraja (madž. </w:t>
      </w:r>
      <w:r w:rsidRPr="00733C41">
        <w:rPr>
          <w:i/>
          <w:lang w:eastAsia="sl-SI"/>
        </w:rPr>
        <w:t>muraközi járási főszolgabíró</w:t>
      </w:r>
      <w:r w:rsidRPr="00733C41">
        <w:rPr>
          <w:lang w:eastAsia="sl-SI"/>
        </w:rPr>
        <w:t>)</w:t>
      </w:r>
      <w:r w:rsidRPr="00733C41">
        <w:rPr>
          <w:rStyle w:val="Sprotnaopomba-sklic"/>
          <w:lang w:eastAsia="sl-SI"/>
        </w:rPr>
        <w:footnoteReference w:id="14"/>
      </w:r>
      <w:r w:rsidRPr="00733C41">
        <w:rPr>
          <w:lang w:eastAsia="sl-SI"/>
        </w:rPr>
        <w:t xml:space="preserve">, kamor je tedaj spadalo tudi območje celotnega dolnjega Prekmurja. To je pomenilo izjemno čast in potrditev ugleda te osebe med zalskimi plemiškimi družinami. Kot zapisano pa je malo verjetna istovetnost prav tega Štefana z omenjenim Štefanom Godino, živečim v Črensovcih tik pred koncem tega stoletja. Bržkone je šlo že za njegovega enakoimenskega sina. </w:t>
      </w:r>
      <w:r w:rsidR="00E8413F" w:rsidRPr="00733C41">
        <w:rPr>
          <w:lang w:eastAsia="sl-SI"/>
        </w:rPr>
        <w:t>Š</w:t>
      </w:r>
      <w:r w:rsidRPr="00733C41">
        <w:rPr>
          <w:lang w:eastAsia="sl-SI"/>
        </w:rPr>
        <w:t xml:space="preserve">e dva člana </w:t>
      </w:r>
      <w:r w:rsidR="00923661" w:rsidRPr="00733C41">
        <w:rPr>
          <w:lang w:eastAsia="sl-SI"/>
        </w:rPr>
        <w:t>rodu</w:t>
      </w:r>
      <w:r w:rsidRPr="00733C41">
        <w:rPr>
          <w:lang w:eastAsia="sl-SI"/>
        </w:rPr>
        <w:t xml:space="preserve">, ugledni plemeniti Janez (Ivan) in pa Ignac Godina, morda Janezov sin, </w:t>
      </w:r>
      <w:r w:rsidR="00E8413F" w:rsidRPr="00733C41">
        <w:rPr>
          <w:lang w:eastAsia="sl-SI"/>
        </w:rPr>
        <w:t xml:space="preserve">sta </w:t>
      </w:r>
      <w:r w:rsidRPr="00733C41">
        <w:rPr>
          <w:lang w:eastAsia="sl-SI"/>
        </w:rPr>
        <w:t xml:space="preserve">od začetka 18. stoletja naprej prav tako opravljala sicer nižjo od omenjene, a še zmeraj kar ugledno funkcijo zapriseženega sodnika prisednika okrajnega županijskega sodišča, vendar v okraju Egerszeg, se pravi v notranjosti županije Zala. Kot tak se Janez </w:t>
      </w:r>
      <w:r w:rsidR="00901E17" w:rsidRPr="00733C41">
        <w:rPr>
          <w:lang w:eastAsia="sl-SI"/>
        </w:rPr>
        <w:t xml:space="preserve">Godina </w:t>
      </w:r>
      <w:r w:rsidR="00923661" w:rsidRPr="00733C41">
        <w:rPr>
          <w:lang w:eastAsia="sl-SI"/>
        </w:rPr>
        <w:t xml:space="preserve">(gl. sliko 1) </w:t>
      </w:r>
      <w:r w:rsidRPr="00733C41">
        <w:rPr>
          <w:lang w:eastAsia="sl-SI"/>
        </w:rPr>
        <w:t xml:space="preserve">v virih za gospostvo Beltinci omenja že v letu 1701 in je v njih navzoč še leta 1736, medtem ko ga madžarska literatura kot </w:t>
      </w:r>
      <w:r w:rsidR="00DB76E2" w:rsidRPr="00733C41">
        <w:rPr>
          <w:lang w:eastAsia="sl-SI"/>
        </w:rPr>
        <w:t xml:space="preserve">sodnika </w:t>
      </w:r>
      <w:r w:rsidRPr="00733C41">
        <w:rPr>
          <w:lang w:eastAsia="sl-SI"/>
        </w:rPr>
        <w:t>prisednika v tem okraju označuje med leti 1716 in 1730; Ignac Godina pa je isto funkcijo opravljal vsaj med leti 1752 in 1756.</w:t>
      </w:r>
      <w:r w:rsidRPr="00733C41">
        <w:rPr>
          <w:rStyle w:val="Sprotnaopomba-sklic"/>
          <w:lang w:eastAsia="sl-SI"/>
        </w:rPr>
        <w:footnoteReference w:id="15"/>
      </w:r>
    </w:p>
    <w:tbl>
      <w:tblPr>
        <w:tblStyle w:val="Tabelamrea"/>
        <w:tblW w:w="0" w:type="auto"/>
        <w:jc w:val="center"/>
        <w:tblLook w:val="04A0" w:firstRow="1" w:lastRow="0" w:firstColumn="1" w:lastColumn="0" w:noHBand="0" w:noVBand="1"/>
      </w:tblPr>
      <w:tblGrid>
        <w:gridCol w:w="2689"/>
      </w:tblGrid>
      <w:tr w:rsidR="00A97E01" w14:paraId="2A8DA820" w14:textId="77777777" w:rsidTr="00A97E01">
        <w:trPr>
          <w:jc w:val="center"/>
        </w:trPr>
        <w:tc>
          <w:tcPr>
            <w:tcW w:w="2689" w:type="dxa"/>
          </w:tcPr>
          <w:p w14:paraId="3DE58E37" w14:textId="005FEA78" w:rsidR="00A97E01" w:rsidRDefault="00A97E01" w:rsidP="00A97E01">
            <w:pPr>
              <w:pStyle w:val="Brezrazmikov"/>
              <w:jc w:val="center"/>
            </w:pPr>
            <w:r>
              <w:t>SLIKA 1</w:t>
            </w:r>
          </w:p>
        </w:tc>
      </w:tr>
    </w:tbl>
    <w:p w14:paraId="479DC90B" w14:textId="77777777" w:rsidR="001C1723" w:rsidRPr="004C46F4" w:rsidRDefault="001C1723" w:rsidP="001C1723">
      <w:pPr>
        <w:pStyle w:val="Brezrazmikov"/>
      </w:pPr>
    </w:p>
    <w:p w14:paraId="6F986F06" w14:textId="3E8E220F" w:rsidR="00D70238" w:rsidRDefault="009E4050" w:rsidP="00733C41">
      <w:pPr>
        <w:spacing w:after="0" w:line="360" w:lineRule="auto"/>
        <w:ind w:firstLine="709"/>
        <w:jc w:val="both"/>
        <w:rPr>
          <w:rFonts w:cs="Calibri"/>
          <w:szCs w:val="24"/>
        </w:rPr>
      </w:pPr>
      <w:r w:rsidRPr="00733C41">
        <w:rPr>
          <w:lang w:eastAsia="sl-SI"/>
        </w:rPr>
        <w:lastRenderedPageBreak/>
        <w:t>R</w:t>
      </w:r>
      <w:r w:rsidR="001C1723" w:rsidRPr="00733C41">
        <w:rPr>
          <w:lang w:eastAsia="sl-SI"/>
        </w:rPr>
        <w:t xml:space="preserve">odbina </w:t>
      </w:r>
      <w:r w:rsidRPr="00733C41">
        <w:rPr>
          <w:lang w:eastAsia="sl-SI"/>
        </w:rPr>
        <w:t xml:space="preserve">je </w:t>
      </w:r>
      <w:r w:rsidR="001C1723" w:rsidRPr="00733C41">
        <w:rPr>
          <w:lang w:eastAsia="sl-SI"/>
        </w:rPr>
        <w:t xml:space="preserve">tu v Črensovcih in drugod v bližnji okolici, zagotovo pa v Odrancih, imela v lasti več </w:t>
      </w:r>
      <w:r w:rsidR="00D37FE7" w:rsidRPr="00733C41">
        <w:rPr>
          <w:lang w:eastAsia="sl-SI"/>
        </w:rPr>
        <w:t>nena</w:t>
      </w:r>
      <w:r w:rsidR="001C1723" w:rsidRPr="00733C41">
        <w:rPr>
          <w:lang w:eastAsia="sl-SI"/>
        </w:rPr>
        <w:t>st</w:t>
      </w:r>
      <w:r w:rsidR="00D37FE7" w:rsidRPr="00733C41">
        <w:rPr>
          <w:lang w:eastAsia="sl-SI"/>
        </w:rPr>
        <w:t>anjen</w:t>
      </w:r>
      <w:r w:rsidR="001C1723" w:rsidRPr="00733C41">
        <w:rPr>
          <w:lang w:eastAsia="sl-SI"/>
        </w:rPr>
        <w:t>ih kmetij − brez podložni</w:t>
      </w:r>
      <w:r w:rsidRPr="00733C41">
        <w:rPr>
          <w:lang w:eastAsia="sl-SI"/>
        </w:rPr>
        <w:t>h družin</w:t>
      </w:r>
      <w:r w:rsidR="001C1723" w:rsidRPr="00733C41">
        <w:rPr>
          <w:lang w:eastAsia="sl-SI"/>
        </w:rPr>
        <w:t>, jih obdelovala z najeto delovno silo (dninarji) in tržila pridelke. Očitno je tudi slej ko prej prišlo do preselitve vsaj enega od sinov  ̶  ali več  ̶  omenjenih Godin v sosednjo Dolnjo Bistrico na tamkaj</w:t>
      </w:r>
      <w:r w:rsidRPr="00733C41">
        <w:rPr>
          <w:lang w:eastAsia="sl-SI"/>
        </w:rPr>
        <w:t xml:space="preserve"> pridoblje</w:t>
      </w:r>
      <w:r w:rsidR="001C1723" w:rsidRPr="00733C41">
        <w:rPr>
          <w:lang w:eastAsia="sl-SI"/>
        </w:rPr>
        <w:t xml:space="preserve">no rodbinsko posest, kjer so se ustalili in zasnovali močno bistriško vejo. Izvirna črensovska rodbinska veja pa je konec 18. stoletja izumrla. Vendar so se </w:t>
      </w:r>
      <w:r w:rsidR="00D37FE7" w:rsidRPr="00733C41">
        <w:rPr>
          <w:lang w:eastAsia="sl-SI"/>
        </w:rPr>
        <w:t>p</w:t>
      </w:r>
      <w:r w:rsidR="001C1723" w:rsidRPr="00733C41">
        <w:rPr>
          <w:lang w:eastAsia="sl-SI"/>
        </w:rPr>
        <w:t>o</w:t>
      </w:r>
      <w:r w:rsidR="00D37FE7" w:rsidRPr="00733C41">
        <w:rPr>
          <w:lang w:eastAsia="sl-SI"/>
        </w:rPr>
        <w:t>zneje</w:t>
      </w:r>
      <w:r w:rsidR="001C1723" w:rsidRPr="00733C41">
        <w:rPr>
          <w:lang w:eastAsia="sl-SI"/>
        </w:rPr>
        <w:t xml:space="preserve"> tudi v Črensovce znova naselili posamični </w:t>
      </w:r>
      <w:r w:rsidR="008D12E7" w:rsidRPr="00733C41">
        <w:rPr>
          <w:lang w:eastAsia="sl-SI"/>
        </w:rPr>
        <w:t>člani rodu</w:t>
      </w:r>
      <w:r w:rsidR="001C1723" w:rsidRPr="00733C41">
        <w:rPr>
          <w:lang w:eastAsia="sl-SI"/>
        </w:rPr>
        <w:t>.</w:t>
      </w:r>
      <w:r w:rsidR="00D70238" w:rsidRPr="00733C41">
        <w:rPr>
          <w:rFonts w:cs="Calibri"/>
          <w:szCs w:val="24"/>
        </w:rPr>
        <w:t xml:space="preserve"> Ob omenjenih krajih je predstavnike družine ob koncu 18. in prvi polovici 19. stoletja možno zaslediti še v drugih krajih zalske županije (Domašinec, Keszthely).</w:t>
      </w:r>
    </w:p>
    <w:p w14:paraId="6DBD7935" w14:textId="77777777" w:rsidR="00733C41" w:rsidRPr="00733C41" w:rsidRDefault="00733C41" w:rsidP="00733C41">
      <w:pPr>
        <w:spacing w:after="0" w:line="360" w:lineRule="auto"/>
        <w:ind w:firstLine="709"/>
        <w:jc w:val="both"/>
        <w:rPr>
          <w:rFonts w:cs="Calibri"/>
          <w:szCs w:val="24"/>
        </w:rPr>
      </w:pPr>
    </w:p>
    <w:p w14:paraId="1574202C" w14:textId="77777777" w:rsidR="001C1723" w:rsidRPr="00577C06" w:rsidRDefault="001C1723" w:rsidP="001C1723">
      <w:pPr>
        <w:pStyle w:val="Brezrazmikov"/>
        <w:jc w:val="center"/>
        <w:rPr>
          <w:lang w:eastAsia="sl-SI"/>
        </w:rPr>
      </w:pPr>
      <w:r w:rsidRPr="00363A13">
        <w:rPr>
          <w:i/>
          <w:iCs/>
          <w:lang w:eastAsia="sl-SI"/>
        </w:rPr>
        <w:t>Preglednica 1: Tri generacije direktnih prednikov Jožefa Godine</w:t>
      </w:r>
      <w:r w:rsidRPr="00577C06">
        <w:rPr>
          <w:rStyle w:val="Sprotnaopomba-sklic"/>
          <w:lang w:eastAsia="sl-SI"/>
        </w:rPr>
        <w:footnoteReference w:id="16"/>
      </w:r>
    </w:p>
    <w:p w14:paraId="2302F2CE" w14:textId="77777777" w:rsidR="001C1723" w:rsidRDefault="001C1723" w:rsidP="001C1723">
      <w:pPr>
        <w:pStyle w:val="Brezrazmikov"/>
        <w:rPr>
          <w:lang w:eastAsia="sl-SI"/>
        </w:rPr>
      </w:pPr>
    </w:p>
    <w:tbl>
      <w:tblPr>
        <w:tblStyle w:val="Tabelamrea"/>
        <w:tblW w:w="0" w:type="auto"/>
        <w:tblInd w:w="704" w:type="dxa"/>
        <w:tblLook w:val="04A0" w:firstRow="1" w:lastRow="0" w:firstColumn="1" w:lastColumn="0" w:noHBand="0" w:noVBand="1"/>
      </w:tblPr>
      <w:tblGrid>
        <w:gridCol w:w="7938"/>
      </w:tblGrid>
      <w:tr w:rsidR="001C1723" w14:paraId="48B4D608" w14:textId="77777777" w:rsidTr="008E6CE1">
        <w:trPr>
          <w:trHeight w:val="557"/>
        </w:trPr>
        <w:tc>
          <w:tcPr>
            <w:tcW w:w="7938" w:type="dxa"/>
          </w:tcPr>
          <w:p w14:paraId="2F9FB329" w14:textId="77777777" w:rsidR="003D46C0" w:rsidRDefault="00BE510A" w:rsidP="003D46C0">
            <w:pPr>
              <w:pStyle w:val="Brezrazmikov"/>
              <w:jc w:val="center"/>
              <w:rPr>
                <w:rFonts w:eastAsia="Times New Roman"/>
                <w:color w:val="000000"/>
                <w:sz w:val="22"/>
              </w:rPr>
            </w:pPr>
            <w:r>
              <w:rPr>
                <w:sz w:val="22"/>
                <w:szCs w:val="20"/>
                <w:lang w:eastAsia="sl-SI"/>
              </w:rPr>
              <w:t xml:space="preserve">plemič </w:t>
            </w:r>
            <w:r w:rsidR="001C1723" w:rsidRPr="00631020">
              <w:rPr>
                <w:sz w:val="22"/>
                <w:szCs w:val="20"/>
                <w:lang w:eastAsia="sl-SI"/>
              </w:rPr>
              <w:t>Janez (Ivan) Godina</w:t>
            </w:r>
            <w:r w:rsidR="003D46C0">
              <w:rPr>
                <w:sz w:val="22"/>
                <w:szCs w:val="20"/>
                <w:lang w:eastAsia="sl-SI"/>
              </w:rPr>
              <w:t xml:space="preserve"> </w:t>
            </w:r>
            <w:r w:rsidR="003D46C0" w:rsidRPr="003D46C0">
              <w:rPr>
                <w:sz w:val="22"/>
                <w:lang w:eastAsia="sl-SI"/>
              </w:rPr>
              <w:t>(u. 1869)</w:t>
            </w:r>
            <w:r w:rsidRPr="003D46C0">
              <w:rPr>
                <w:sz w:val="22"/>
                <w:lang w:eastAsia="sl-SI"/>
              </w:rPr>
              <w:t xml:space="preserve">, poročen z </w:t>
            </w:r>
            <w:r w:rsidRPr="003D46C0">
              <w:rPr>
                <w:rFonts w:eastAsia="Times New Roman"/>
                <w:color w:val="000000"/>
                <w:sz w:val="22"/>
              </w:rPr>
              <w:t>Anastazijo roj. Mezga,</w:t>
            </w:r>
          </w:p>
          <w:p w14:paraId="432992DD" w14:textId="1A6D990F" w:rsidR="001C1723" w:rsidRPr="003D46C0" w:rsidRDefault="00BE510A" w:rsidP="003D46C0">
            <w:pPr>
              <w:pStyle w:val="Brezrazmikov"/>
              <w:jc w:val="center"/>
              <w:rPr>
                <w:sz w:val="22"/>
                <w:lang w:eastAsia="sl-SI"/>
              </w:rPr>
            </w:pPr>
            <w:r w:rsidRPr="003D46C0">
              <w:rPr>
                <w:rFonts w:eastAsia="Times New Roman"/>
                <w:color w:val="000000"/>
                <w:sz w:val="22"/>
              </w:rPr>
              <w:t xml:space="preserve"> podložnega stanu</w:t>
            </w:r>
            <w:r w:rsidR="001C1723" w:rsidRPr="003D46C0">
              <w:rPr>
                <w:sz w:val="22"/>
                <w:lang w:eastAsia="sl-SI"/>
              </w:rPr>
              <w:t>;</w:t>
            </w:r>
            <w:r w:rsidR="003D46C0">
              <w:rPr>
                <w:sz w:val="22"/>
                <w:lang w:eastAsia="sl-SI"/>
              </w:rPr>
              <w:t xml:space="preserve"> </w:t>
            </w:r>
            <w:r w:rsidR="001C1723" w:rsidRPr="00631020">
              <w:rPr>
                <w:sz w:val="22"/>
                <w:szCs w:val="20"/>
                <w:lang w:eastAsia="sl-SI"/>
              </w:rPr>
              <w:t>ob poroki sina Marka (1863) živeč</w:t>
            </w:r>
            <w:r>
              <w:rPr>
                <w:sz w:val="22"/>
                <w:szCs w:val="20"/>
                <w:lang w:eastAsia="sl-SI"/>
              </w:rPr>
              <w:t>i</w:t>
            </w:r>
            <w:r w:rsidR="001C1723" w:rsidRPr="00631020">
              <w:rPr>
                <w:sz w:val="22"/>
                <w:szCs w:val="20"/>
                <w:lang w:eastAsia="sl-SI"/>
              </w:rPr>
              <w:t xml:space="preserve"> na Dolnji Bistrici št. 8.</w:t>
            </w:r>
          </w:p>
          <w:p w14:paraId="2CF413CF" w14:textId="77777777" w:rsidR="001C1723" w:rsidRPr="00631020" w:rsidRDefault="001C1723" w:rsidP="00D17446">
            <w:pPr>
              <w:pStyle w:val="Brezrazmikov"/>
              <w:jc w:val="center"/>
              <w:rPr>
                <w:bCs/>
                <w:sz w:val="22"/>
                <w:szCs w:val="20"/>
                <w:lang w:eastAsia="sl-SI"/>
              </w:rPr>
            </w:pPr>
            <w:r w:rsidRPr="00631020">
              <w:rPr>
                <w:sz w:val="22"/>
                <w:szCs w:val="20"/>
                <w:lang w:eastAsia="sl-SI"/>
              </w:rPr>
              <w:t>↓</w:t>
            </w:r>
          </w:p>
          <w:p w14:paraId="2AA8B8C7" w14:textId="77777777" w:rsidR="001C1723" w:rsidRPr="00631020" w:rsidRDefault="001C1723" w:rsidP="00D17446">
            <w:pPr>
              <w:pStyle w:val="Brezrazmikov"/>
              <w:spacing w:line="276" w:lineRule="auto"/>
              <w:jc w:val="center"/>
              <w:rPr>
                <w:sz w:val="22"/>
                <w:szCs w:val="20"/>
                <w:lang w:eastAsia="sl-SI"/>
              </w:rPr>
            </w:pPr>
            <w:r w:rsidRPr="00631020">
              <w:rPr>
                <w:i/>
                <w:sz w:val="22"/>
                <w:szCs w:val="20"/>
                <w:lang w:eastAsia="sl-SI"/>
              </w:rPr>
              <w:t>nobilis</w:t>
            </w:r>
            <w:r w:rsidRPr="00631020">
              <w:rPr>
                <w:sz w:val="22"/>
                <w:szCs w:val="20"/>
                <w:lang w:eastAsia="sl-SI"/>
              </w:rPr>
              <w:t xml:space="preserve"> Marko Godina (1842−1929), poročen 11. 2. 1863 z Barbaro Fratar z </w:t>
            </w:r>
          </w:p>
          <w:p w14:paraId="25C57632" w14:textId="05CF9AAB" w:rsidR="001C1723" w:rsidRPr="00631020" w:rsidRDefault="001C1723" w:rsidP="00D17446">
            <w:pPr>
              <w:pStyle w:val="Brezrazmikov"/>
              <w:spacing w:line="276" w:lineRule="auto"/>
              <w:jc w:val="center"/>
              <w:rPr>
                <w:sz w:val="22"/>
                <w:szCs w:val="20"/>
                <w:lang w:eastAsia="sl-SI"/>
              </w:rPr>
            </w:pPr>
            <w:r w:rsidRPr="00631020">
              <w:rPr>
                <w:sz w:val="22"/>
                <w:szCs w:val="20"/>
                <w:lang w:eastAsia="sl-SI"/>
              </w:rPr>
              <w:t xml:space="preserve">Dolnje Bistrice št. 34. </w:t>
            </w:r>
            <w:r w:rsidR="00BE510A">
              <w:rPr>
                <w:sz w:val="22"/>
                <w:szCs w:val="20"/>
                <w:lang w:eastAsia="sl-SI"/>
              </w:rPr>
              <w:t>O</w:t>
            </w:r>
            <w:r w:rsidRPr="00631020">
              <w:rPr>
                <w:sz w:val="22"/>
                <w:szCs w:val="20"/>
                <w:lang w:eastAsia="sl-SI"/>
              </w:rPr>
              <w:t xml:space="preserve">b rojstvu prvorojenca Štefana decembra 1863 </w:t>
            </w:r>
          </w:p>
          <w:p w14:paraId="23543615" w14:textId="0E292515" w:rsidR="001C1723" w:rsidRPr="00631020" w:rsidRDefault="001C1723" w:rsidP="00D17446">
            <w:pPr>
              <w:pStyle w:val="Brezrazmikov"/>
              <w:spacing w:line="276" w:lineRule="auto"/>
              <w:jc w:val="center"/>
              <w:rPr>
                <w:sz w:val="22"/>
                <w:szCs w:val="20"/>
                <w:lang w:eastAsia="sl-SI"/>
              </w:rPr>
            </w:pPr>
            <w:r w:rsidRPr="00631020">
              <w:rPr>
                <w:sz w:val="22"/>
                <w:szCs w:val="20"/>
                <w:lang w:eastAsia="sl-SI"/>
              </w:rPr>
              <w:t xml:space="preserve">živeči na Dolnji Bistrici št. 8; pozneje se preselijo na </w:t>
            </w:r>
            <w:r w:rsidR="001557D4" w:rsidRPr="00631020">
              <w:rPr>
                <w:sz w:val="22"/>
                <w:szCs w:val="20"/>
                <w:lang w:eastAsia="sl-SI"/>
              </w:rPr>
              <w:t xml:space="preserve">takratno </w:t>
            </w:r>
            <w:r w:rsidRPr="00631020">
              <w:rPr>
                <w:sz w:val="22"/>
                <w:szCs w:val="20"/>
                <w:lang w:eastAsia="sl-SI"/>
              </w:rPr>
              <w:t>št. 46.</w:t>
            </w:r>
          </w:p>
          <w:p w14:paraId="70AB75E7" w14:textId="77777777" w:rsidR="001C1723" w:rsidRPr="00631020" w:rsidRDefault="001C1723" w:rsidP="00D17446">
            <w:pPr>
              <w:pStyle w:val="Brezrazmikov"/>
              <w:spacing w:line="276" w:lineRule="auto"/>
              <w:jc w:val="center"/>
              <w:rPr>
                <w:bCs/>
                <w:sz w:val="22"/>
                <w:szCs w:val="20"/>
                <w:lang w:eastAsia="sl-SI"/>
              </w:rPr>
            </w:pPr>
            <w:r w:rsidRPr="00631020">
              <w:rPr>
                <w:sz w:val="22"/>
                <w:szCs w:val="20"/>
                <w:lang w:eastAsia="sl-SI"/>
              </w:rPr>
              <w:t>↓</w:t>
            </w:r>
          </w:p>
          <w:p w14:paraId="7599830B" w14:textId="4132D1BF" w:rsidR="003D46C0" w:rsidRDefault="001C1723" w:rsidP="008B3525">
            <w:pPr>
              <w:pStyle w:val="Brezrazmikov"/>
              <w:spacing w:line="276" w:lineRule="auto"/>
              <w:jc w:val="center"/>
              <w:rPr>
                <w:sz w:val="22"/>
                <w:szCs w:val="20"/>
                <w:lang w:eastAsia="sl-SI"/>
              </w:rPr>
            </w:pPr>
            <w:r w:rsidRPr="00631020">
              <w:rPr>
                <w:i/>
                <w:sz w:val="22"/>
                <w:szCs w:val="20"/>
                <w:lang w:eastAsia="sl-SI"/>
              </w:rPr>
              <w:t>nobilis</w:t>
            </w:r>
            <w:r w:rsidRPr="00631020">
              <w:rPr>
                <w:sz w:val="22"/>
                <w:szCs w:val="20"/>
                <w:lang w:eastAsia="sl-SI"/>
              </w:rPr>
              <w:t xml:space="preserve"> Marko Godina, roj. 11. 4. 1867 na Dolnji Bistrici št. 46</w:t>
            </w:r>
            <w:r w:rsidR="003D46C0">
              <w:rPr>
                <w:sz w:val="22"/>
                <w:szCs w:val="20"/>
                <w:lang w:eastAsia="sl-SI"/>
              </w:rPr>
              <w:t xml:space="preserve"> </w:t>
            </w:r>
            <w:r w:rsidR="003D46C0" w:rsidRPr="00631020">
              <w:rPr>
                <w:sz w:val="22"/>
                <w:szCs w:val="20"/>
                <w:lang w:eastAsia="sl-SI"/>
              </w:rPr>
              <w:t>(u. 5. 3. 1938)</w:t>
            </w:r>
            <w:r w:rsidRPr="00631020">
              <w:rPr>
                <w:sz w:val="22"/>
                <w:szCs w:val="20"/>
                <w:lang w:eastAsia="sl-SI"/>
              </w:rPr>
              <w:t xml:space="preserve">, </w:t>
            </w:r>
          </w:p>
          <w:p w14:paraId="442877FE" w14:textId="770F1FCA" w:rsidR="008E6CE1" w:rsidRDefault="001C1723" w:rsidP="003D46C0">
            <w:pPr>
              <w:pStyle w:val="Brezrazmikov"/>
              <w:spacing w:line="276" w:lineRule="auto"/>
              <w:jc w:val="center"/>
              <w:rPr>
                <w:sz w:val="22"/>
                <w:szCs w:val="20"/>
                <w:lang w:eastAsia="sl-SI"/>
              </w:rPr>
            </w:pPr>
            <w:r w:rsidRPr="00631020">
              <w:rPr>
                <w:sz w:val="22"/>
                <w:szCs w:val="20"/>
                <w:lang w:eastAsia="sl-SI"/>
              </w:rPr>
              <w:t>poročen z Marijo roj. Doma</w:t>
            </w:r>
            <w:r w:rsidR="008E6CE1">
              <w:rPr>
                <w:sz w:val="22"/>
                <w:szCs w:val="20"/>
                <w:lang w:eastAsia="sl-SI"/>
              </w:rPr>
              <w:t xml:space="preserve"> nekaj pred avgustom 1893</w:t>
            </w:r>
            <w:r w:rsidRPr="00631020">
              <w:rPr>
                <w:sz w:val="22"/>
                <w:szCs w:val="20"/>
                <w:lang w:eastAsia="sl-SI"/>
              </w:rPr>
              <w:t xml:space="preserve">; dotlej živeč </w:t>
            </w:r>
          </w:p>
          <w:p w14:paraId="391563B3" w14:textId="5F901DC5" w:rsidR="001C1723" w:rsidRPr="00631020" w:rsidRDefault="001C1723" w:rsidP="008E6CE1">
            <w:pPr>
              <w:pStyle w:val="Brezrazmikov"/>
              <w:spacing w:line="276" w:lineRule="auto"/>
              <w:jc w:val="center"/>
              <w:rPr>
                <w:sz w:val="22"/>
                <w:szCs w:val="20"/>
                <w:lang w:eastAsia="sl-SI"/>
              </w:rPr>
            </w:pPr>
            <w:r w:rsidRPr="00631020">
              <w:rPr>
                <w:sz w:val="22"/>
                <w:szCs w:val="20"/>
                <w:lang w:eastAsia="sl-SI"/>
              </w:rPr>
              <w:t xml:space="preserve">na domu staršev, nato pa na Dolnji Bistrici, </w:t>
            </w:r>
            <w:r w:rsidR="001557D4" w:rsidRPr="00631020">
              <w:rPr>
                <w:sz w:val="22"/>
                <w:szCs w:val="20"/>
                <w:lang w:eastAsia="sl-SI"/>
              </w:rPr>
              <w:t>takra</w:t>
            </w:r>
            <w:r w:rsidRPr="00631020">
              <w:rPr>
                <w:sz w:val="22"/>
                <w:szCs w:val="20"/>
                <w:lang w:eastAsia="sl-SI"/>
              </w:rPr>
              <w:t>tna št. 27.</w:t>
            </w:r>
          </w:p>
          <w:p w14:paraId="049EA67E" w14:textId="77777777" w:rsidR="001C1723" w:rsidRPr="00631020" w:rsidRDefault="001C1723" w:rsidP="00D17446">
            <w:pPr>
              <w:pStyle w:val="Brezrazmikov"/>
              <w:jc w:val="center"/>
              <w:rPr>
                <w:sz w:val="22"/>
                <w:szCs w:val="20"/>
                <w:lang w:eastAsia="sl-SI"/>
              </w:rPr>
            </w:pPr>
            <w:r w:rsidRPr="00631020">
              <w:rPr>
                <w:sz w:val="22"/>
                <w:szCs w:val="20"/>
                <w:lang w:eastAsia="sl-SI"/>
              </w:rPr>
              <w:t>↓</w:t>
            </w:r>
          </w:p>
          <w:p w14:paraId="34D10C21" w14:textId="2EC4E4E8" w:rsidR="00631020" w:rsidRDefault="001C1723" w:rsidP="00D17446">
            <w:pPr>
              <w:pStyle w:val="Brezrazmikov"/>
              <w:jc w:val="center"/>
              <w:rPr>
                <w:sz w:val="22"/>
                <w:szCs w:val="20"/>
                <w:lang w:eastAsia="sl-SI"/>
              </w:rPr>
            </w:pPr>
            <w:r w:rsidRPr="00631020">
              <w:rPr>
                <w:sz w:val="22"/>
                <w:szCs w:val="20"/>
                <w:lang w:eastAsia="sl-SI"/>
              </w:rPr>
              <w:t>Jožef Godina</w:t>
            </w:r>
            <w:r w:rsidR="003D46C0">
              <w:rPr>
                <w:sz w:val="22"/>
                <w:szCs w:val="20"/>
                <w:lang w:eastAsia="sl-SI"/>
              </w:rPr>
              <w:t xml:space="preserve"> (</w:t>
            </w:r>
            <w:r w:rsidRPr="00631020">
              <w:rPr>
                <w:i/>
                <w:iCs/>
                <w:sz w:val="22"/>
                <w:szCs w:val="20"/>
                <w:lang w:eastAsia="sl-SI"/>
              </w:rPr>
              <w:t>Godina Jozsef</w:t>
            </w:r>
            <w:r w:rsidR="003D46C0">
              <w:rPr>
                <w:sz w:val="22"/>
                <w:szCs w:val="20"/>
                <w:lang w:eastAsia="sl-SI"/>
              </w:rPr>
              <w:t>)</w:t>
            </w:r>
            <w:r w:rsidR="00631020">
              <w:rPr>
                <w:sz w:val="22"/>
                <w:szCs w:val="20"/>
                <w:lang w:eastAsia="sl-SI"/>
              </w:rPr>
              <w:t>,</w:t>
            </w:r>
            <w:r w:rsidRPr="00631020">
              <w:rPr>
                <w:i/>
                <w:iCs/>
                <w:sz w:val="22"/>
                <w:szCs w:val="20"/>
                <w:lang w:eastAsia="sl-SI"/>
              </w:rPr>
              <w:t xml:space="preserve"> </w:t>
            </w:r>
            <w:r w:rsidR="00631020">
              <w:rPr>
                <w:sz w:val="22"/>
                <w:szCs w:val="20"/>
                <w:lang w:eastAsia="sl-SI"/>
              </w:rPr>
              <w:t>roj. 12. 3. 1898</w:t>
            </w:r>
            <w:r w:rsidRPr="00631020">
              <w:rPr>
                <w:sz w:val="22"/>
                <w:szCs w:val="20"/>
                <w:lang w:eastAsia="sl-SI"/>
              </w:rPr>
              <w:t xml:space="preserve"> na </w:t>
            </w:r>
          </w:p>
          <w:p w14:paraId="41A0965A" w14:textId="3C7567CF" w:rsidR="009454EF" w:rsidRPr="00631020" w:rsidRDefault="001C1723" w:rsidP="009454EF">
            <w:pPr>
              <w:pStyle w:val="Brezrazmikov"/>
              <w:jc w:val="center"/>
              <w:rPr>
                <w:sz w:val="22"/>
                <w:szCs w:val="20"/>
                <w:lang w:eastAsia="sl-SI"/>
              </w:rPr>
            </w:pPr>
            <w:r w:rsidRPr="00631020">
              <w:rPr>
                <w:sz w:val="22"/>
                <w:szCs w:val="20"/>
                <w:lang w:eastAsia="sl-SI"/>
              </w:rPr>
              <w:t>Dolnji Bistrici št. 27</w:t>
            </w:r>
            <w:r w:rsidR="00631020">
              <w:rPr>
                <w:sz w:val="22"/>
                <w:szCs w:val="20"/>
                <w:lang w:eastAsia="sl-SI"/>
              </w:rPr>
              <w:t xml:space="preserve"> </w:t>
            </w:r>
            <w:r w:rsidRPr="00631020">
              <w:rPr>
                <w:sz w:val="22"/>
                <w:szCs w:val="20"/>
                <w:lang w:eastAsia="sl-SI"/>
              </w:rPr>
              <w:t xml:space="preserve">(u. 16. 1. 1986, </w:t>
            </w:r>
            <w:r w:rsidR="00CF28EB" w:rsidRPr="00631020">
              <w:rPr>
                <w:sz w:val="22"/>
                <w:szCs w:val="20"/>
                <w:lang w:eastAsia="sl-SI"/>
              </w:rPr>
              <w:t>Graz (Gradec)</w:t>
            </w:r>
            <w:r w:rsidRPr="00631020">
              <w:rPr>
                <w:sz w:val="22"/>
                <w:szCs w:val="20"/>
                <w:lang w:eastAsia="sl-SI"/>
              </w:rPr>
              <w:t>).</w:t>
            </w:r>
          </w:p>
        </w:tc>
      </w:tr>
    </w:tbl>
    <w:p w14:paraId="496FD741" w14:textId="77777777" w:rsidR="001C1723" w:rsidRDefault="001C1723" w:rsidP="001C1723">
      <w:pPr>
        <w:pStyle w:val="Brezrazmikov"/>
        <w:rPr>
          <w:bCs/>
          <w:lang w:eastAsia="sl-SI"/>
        </w:rPr>
      </w:pPr>
    </w:p>
    <w:p w14:paraId="5EF48DF7" w14:textId="2B2C0031" w:rsidR="001C1723" w:rsidRPr="00733C41" w:rsidRDefault="001C1723" w:rsidP="00733C41">
      <w:pPr>
        <w:pStyle w:val="Brezrazmikov"/>
        <w:spacing w:line="360" w:lineRule="auto"/>
        <w:ind w:firstLine="708"/>
        <w:jc w:val="both"/>
        <w:rPr>
          <w:rFonts w:eastAsia="Times New Roman"/>
          <w:szCs w:val="24"/>
          <w:lang w:eastAsia="sl-SI"/>
        </w:rPr>
      </w:pPr>
      <w:r w:rsidRPr="00733C41">
        <w:rPr>
          <w:rFonts w:eastAsia="Times New Roman"/>
          <w:szCs w:val="24"/>
          <w:lang w:eastAsia="sl-SI"/>
        </w:rPr>
        <w:t xml:space="preserve">Razširjenost in posestno bogastvo rodbine </w:t>
      </w:r>
      <w:r w:rsidR="008D12E7" w:rsidRPr="00733C41">
        <w:rPr>
          <w:rFonts w:eastAsia="Times New Roman"/>
          <w:szCs w:val="24"/>
          <w:lang w:eastAsia="sl-SI"/>
        </w:rPr>
        <w:t xml:space="preserve">na Dolnji Bistrici </w:t>
      </w:r>
      <w:r w:rsidRPr="00733C41">
        <w:rPr>
          <w:rFonts w:eastAsia="Times New Roman"/>
          <w:szCs w:val="24"/>
          <w:lang w:eastAsia="sl-SI"/>
        </w:rPr>
        <w:t>v drugi polovici 19. stoletja je moč opisati kar z naštetjem vseh hišnih številk</w:t>
      </w:r>
      <w:r w:rsidR="008D12E7" w:rsidRPr="00733C41">
        <w:rPr>
          <w:rFonts w:eastAsia="Times New Roman"/>
          <w:szCs w:val="24"/>
          <w:lang w:eastAsia="sl-SI"/>
        </w:rPr>
        <w:t xml:space="preserve"> v vasi</w:t>
      </w:r>
      <w:r w:rsidRPr="00733C41">
        <w:rPr>
          <w:rFonts w:eastAsia="Times New Roman"/>
          <w:szCs w:val="24"/>
          <w:lang w:eastAsia="sl-SI"/>
        </w:rPr>
        <w:t xml:space="preserve">, kjer so Godine takrat živeli. V razpredelnici št. 1 so naštete hiše na prvotnih št. 8, 27 in 46, katerim je treba dodati še hiše št. 9 in pa 21. V slednji (št. 21) se je v začetku stoletja rodil </w:t>
      </w:r>
      <w:r w:rsidRPr="00733C41">
        <w:rPr>
          <w:i/>
          <w:lang w:eastAsia="sl-SI"/>
        </w:rPr>
        <w:t>nobilis</w:t>
      </w:r>
      <w:r w:rsidRPr="00733C41">
        <w:rPr>
          <w:rFonts w:eastAsia="Times New Roman"/>
          <w:szCs w:val="24"/>
          <w:lang w:eastAsia="sl-SI"/>
        </w:rPr>
        <w:t xml:space="preserve"> Štefan Godina  ̶  morda brat Jožefovega pradeda Janeza (Ivana, prvi v preglednici</w:t>
      </w:r>
      <w:r w:rsidR="008E6CE1">
        <w:rPr>
          <w:rFonts w:eastAsia="Times New Roman"/>
          <w:szCs w:val="24"/>
          <w:lang w:eastAsia="sl-SI"/>
        </w:rPr>
        <w:t xml:space="preserve"> 1</w:t>
      </w:r>
      <w:r w:rsidRPr="00733C41">
        <w:rPr>
          <w:rFonts w:eastAsia="Times New Roman"/>
          <w:szCs w:val="24"/>
          <w:lang w:eastAsia="sl-SI"/>
        </w:rPr>
        <w:t xml:space="preserve">), umrlega leta 1869 v Črensovcih; v hiši št. 8 je leta 1866 v starosti 32 let umrl </w:t>
      </w:r>
      <w:r w:rsidRPr="00733C41">
        <w:rPr>
          <w:i/>
          <w:lang w:eastAsia="sl-SI"/>
        </w:rPr>
        <w:t>nobilis</w:t>
      </w:r>
      <w:r w:rsidRPr="00733C41">
        <w:rPr>
          <w:lang w:eastAsia="sl-SI"/>
        </w:rPr>
        <w:t xml:space="preserve"> Jožef Godina. »Našega« Jožefa stric Janez pa je </w:t>
      </w:r>
      <w:r w:rsidRPr="00733C41">
        <w:rPr>
          <w:rFonts w:eastAsia="Times New Roman"/>
          <w:szCs w:val="24"/>
          <w:lang w:eastAsia="sl-SI"/>
        </w:rPr>
        <w:t xml:space="preserve">konec stoletja </w:t>
      </w:r>
      <w:r w:rsidRPr="00733C41">
        <w:rPr>
          <w:lang w:eastAsia="sl-SI"/>
        </w:rPr>
        <w:t xml:space="preserve">z družino </w:t>
      </w:r>
      <w:r w:rsidR="00DC5741" w:rsidRPr="00733C41">
        <w:rPr>
          <w:lang w:eastAsia="sl-SI"/>
        </w:rPr>
        <w:t xml:space="preserve">še </w:t>
      </w:r>
      <w:r w:rsidRPr="00733C41">
        <w:rPr>
          <w:lang w:eastAsia="sl-SI"/>
        </w:rPr>
        <w:t>živel v novi hiši v prav t</w:t>
      </w:r>
      <w:r w:rsidR="00F20C4B" w:rsidRPr="00733C41">
        <w:rPr>
          <w:lang w:eastAsia="sl-SI"/>
        </w:rPr>
        <w:t>akrat</w:t>
      </w:r>
      <w:r w:rsidRPr="00733C41">
        <w:rPr>
          <w:lang w:eastAsia="sl-SI"/>
        </w:rPr>
        <w:t xml:space="preserve"> nastajajočem novem dolnjebistriškem zaselku </w:t>
      </w:r>
      <w:r w:rsidRPr="00733C41">
        <w:rPr>
          <w:i/>
          <w:lang w:eastAsia="sl-SI"/>
        </w:rPr>
        <w:t>Bednja</w:t>
      </w:r>
      <w:r w:rsidRPr="00733C41">
        <w:rPr>
          <w:lang w:eastAsia="sl-SI"/>
        </w:rPr>
        <w:t xml:space="preserve"> (danes Bednjaj). Ime Godina je bilo brez dvoma najuglednejše družinsko ime na Dolnji Bistrici, poznali so jih tudi </w:t>
      </w:r>
      <w:r w:rsidR="00DC5741" w:rsidRPr="00733C41">
        <w:rPr>
          <w:lang w:eastAsia="sl-SI"/>
        </w:rPr>
        <w:t>v sosedstvu</w:t>
      </w:r>
      <w:r w:rsidRPr="00733C41">
        <w:rPr>
          <w:lang w:eastAsia="sl-SI"/>
        </w:rPr>
        <w:t>.</w:t>
      </w:r>
      <w:r w:rsidRPr="00733C41">
        <w:rPr>
          <w:rFonts w:eastAsia="Times New Roman"/>
          <w:szCs w:val="24"/>
          <w:lang w:eastAsia="sl-SI"/>
        </w:rPr>
        <w:t xml:space="preserve"> Vendar se nihče ni družbeno povzpel na kako vidnejše javnouradniško ali podobno mesto, kar je pomenilo, da svojih sinov niso pošiljali v višje stopnje šol z namenom uradniškega izšolanja. Ostajali so premožnejši kmetovalci. Tako številčna rodbina je z nasledstvom povzročala nenehno drobljenje zemljiške posesti, saj je vsaka veja želela sinovom zagotoviti vsaj kmečko eksistenco. </w:t>
      </w:r>
    </w:p>
    <w:p w14:paraId="66F71CDD" w14:textId="122FB448" w:rsidR="001C1723" w:rsidRPr="00733C41" w:rsidRDefault="001C1723" w:rsidP="00733C41">
      <w:pPr>
        <w:pStyle w:val="Brezrazmikov"/>
        <w:spacing w:line="360" w:lineRule="auto"/>
        <w:ind w:firstLine="708"/>
        <w:jc w:val="both"/>
      </w:pPr>
      <w:r w:rsidRPr="00733C41">
        <w:rPr>
          <w:rFonts w:eastAsia="Times New Roman"/>
          <w:szCs w:val="24"/>
          <w:lang w:eastAsia="sl-SI"/>
        </w:rPr>
        <w:t xml:space="preserve">Tudi njihov plemiški naziv, sicer v maticah prisoten vse do poznega 19. stoletja, je s tem nekolikanj izgubljal veljavo. Vendar je bil dejanski razlog izgube njihovega plemiškega statusa drugje, </w:t>
      </w:r>
      <w:r w:rsidR="00D55BD3" w:rsidRPr="00733C41">
        <w:rPr>
          <w:rFonts w:eastAsia="Times New Roman"/>
          <w:szCs w:val="24"/>
          <w:lang w:eastAsia="sl-SI"/>
        </w:rPr>
        <w:t>namreč</w:t>
      </w:r>
      <w:r w:rsidRPr="00733C41">
        <w:rPr>
          <w:rFonts w:eastAsia="Times New Roman"/>
          <w:szCs w:val="24"/>
          <w:lang w:eastAsia="sl-SI"/>
        </w:rPr>
        <w:t xml:space="preserve"> v ženitvi sinov še plemiških staršev z nevestami nižjega stanu. </w:t>
      </w:r>
      <w:r w:rsidR="00D55BD3" w:rsidRPr="00733C41">
        <w:rPr>
          <w:rFonts w:eastAsia="Times New Roman"/>
          <w:szCs w:val="24"/>
          <w:lang w:eastAsia="sl-SI"/>
        </w:rPr>
        <w:t xml:space="preserve">Vsi </w:t>
      </w:r>
      <w:r w:rsidRPr="00733C41">
        <w:rPr>
          <w:rFonts w:eastAsia="Times New Roman"/>
          <w:szCs w:val="24"/>
          <w:lang w:eastAsia="sl-SI"/>
        </w:rPr>
        <w:t>Jožefov</w:t>
      </w:r>
      <w:r w:rsidR="00D55BD3" w:rsidRPr="00733C41">
        <w:rPr>
          <w:rFonts w:eastAsia="Times New Roman"/>
          <w:szCs w:val="24"/>
          <w:lang w:eastAsia="sl-SI"/>
        </w:rPr>
        <w:t>i</w:t>
      </w:r>
      <w:r w:rsidRPr="00733C41">
        <w:rPr>
          <w:rFonts w:eastAsia="Times New Roman"/>
          <w:szCs w:val="24"/>
          <w:lang w:eastAsia="sl-SI"/>
        </w:rPr>
        <w:t xml:space="preserve"> </w:t>
      </w:r>
      <w:r w:rsidR="00D55BD3" w:rsidRPr="00733C41">
        <w:rPr>
          <w:rFonts w:eastAsia="Times New Roman"/>
          <w:szCs w:val="24"/>
          <w:lang w:eastAsia="sl-SI"/>
        </w:rPr>
        <w:t>predniki v preglednici št. 1</w:t>
      </w:r>
      <w:r w:rsidRPr="00733C41">
        <w:rPr>
          <w:rFonts w:eastAsia="Times New Roman"/>
          <w:szCs w:val="24"/>
          <w:lang w:eastAsia="sl-SI"/>
        </w:rPr>
        <w:t xml:space="preserve"> </w:t>
      </w:r>
      <w:r w:rsidR="00D55BD3" w:rsidRPr="00733C41">
        <w:rPr>
          <w:rFonts w:eastAsia="Times New Roman"/>
          <w:szCs w:val="24"/>
          <w:lang w:eastAsia="sl-SI"/>
        </w:rPr>
        <w:t xml:space="preserve">so </w:t>
      </w:r>
      <w:r w:rsidRPr="00733C41">
        <w:rPr>
          <w:rFonts w:eastAsia="Times New Roman"/>
          <w:szCs w:val="24"/>
          <w:lang w:eastAsia="sl-SI"/>
        </w:rPr>
        <w:t>se oženil</w:t>
      </w:r>
      <w:r w:rsidR="00D55BD3" w:rsidRPr="00733C41">
        <w:rPr>
          <w:rFonts w:eastAsia="Times New Roman"/>
          <w:szCs w:val="24"/>
          <w:lang w:eastAsia="sl-SI"/>
        </w:rPr>
        <w:t>i</w:t>
      </w:r>
      <w:r w:rsidRPr="00733C41">
        <w:rPr>
          <w:rFonts w:eastAsia="Times New Roman"/>
          <w:szCs w:val="24"/>
          <w:lang w:eastAsia="sl-SI"/>
        </w:rPr>
        <w:t xml:space="preserve"> </w:t>
      </w:r>
      <w:r w:rsidR="00D55BD3" w:rsidRPr="00733C41">
        <w:rPr>
          <w:rFonts w:eastAsia="Times New Roman"/>
          <w:szCs w:val="24"/>
          <w:lang w:eastAsia="sl-SI"/>
        </w:rPr>
        <w:t>s</w:t>
      </w:r>
      <w:r w:rsidRPr="00733C41">
        <w:rPr>
          <w:rFonts w:eastAsia="Times New Roman"/>
          <w:szCs w:val="24"/>
          <w:lang w:eastAsia="sl-SI"/>
        </w:rPr>
        <w:t xml:space="preserve"> </w:t>
      </w:r>
      <w:r w:rsidR="00D55BD3" w:rsidRPr="00733C41">
        <w:rPr>
          <w:rFonts w:eastAsia="Times New Roman"/>
          <w:szCs w:val="24"/>
          <w:lang w:eastAsia="sl-SI"/>
        </w:rPr>
        <w:t>hčerkam</w:t>
      </w:r>
      <w:r w:rsidRPr="00733C41">
        <w:rPr>
          <w:rFonts w:eastAsia="Times New Roman"/>
          <w:szCs w:val="24"/>
          <w:lang w:eastAsia="sl-SI"/>
        </w:rPr>
        <w:t>i</w:t>
      </w:r>
      <w:r w:rsidR="00D55BD3" w:rsidRPr="00733C41">
        <w:rPr>
          <w:rFonts w:eastAsia="Times New Roman"/>
          <w:szCs w:val="24"/>
          <w:lang w:eastAsia="sl-SI"/>
        </w:rPr>
        <w:t xml:space="preserve"> svobodnih kmetov ali celo podložnikov</w:t>
      </w:r>
      <w:r w:rsidRPr="00733C41">
        <w:rPr>
          <w:rFonts w:eastAsia="Times New Roman"/>
          <w:szCs w:val="24"/>
          <w:lang w:eastAsia="sl-SI"/>
        </w:rPr>
        <w:t>, se pravi z neplemeniti</w:t>
      </w:r>
      <w:r w:rsidR="00D55BD3" w:rsidRPr="00733C41">
        <w:rPr>
          <w:rFonts w:eastAsia="Times New Roman"/>
          <w:szCs w:val="24"/>
          <w:lang w:eastAsia="sl-SI"/>
        </w:rPr>
        <w:t>mi</w:t>
      </w:r>
      <w:r w:rsidRPr="00733C41">
        <w:rPr>
          <w:rFonts w:eastAsia="Times New Roman"/>
          <w:szCs w:val="24"/>
          <w:lang w:eastAsia="sl-SI"/>
        </w:rPr>
        <w:t xml:space="preserve"> (</w:t>
      </w:r>
      <w:r w:rsidR="0033490B" w:rsidRPr="00733C41">
        <w:rPr>
          <w:rFonts w:eastAsia="Times New Roman"/>
          <w:szCs w:val="24"/>
          <w:lang w:eastAsia="sl-SI"/>
        </w:rPr>
        <w:t>Ka</w:t>
      </w:r>
      <w:r w:rsidR="008E6CE1">
        <w:rPr>
          <w:rFonts w:eastAsia="Times New Roman"/>
          <w:szCs w:val="24"/>
          <w:lang w:eastAsia="sl-SI"/>
        </w:rPr>
        <w:t xml:space="preserve">rolina </w:t>
      </w:r>
      <w:r w:rsidR="0033490B" w:rsidRPr="00733C41">
        <w:rPr>
          <w:rFonts w:eastAsia="Times New Roman"/>
          <w:szCs w:val="24"/>
          <w:lang w:eastAsia="sl-SI"/>
        </w:rPr>
        <w:t>G</w:t>
      </w:r>
      <w:r w:rsidR="008E6CE1">
        <w:rPr>
          <w:rFonts w:eastAsia="Times New Roman"/>
          <w:szCs w:val="24"/>
          <w:lang w:eastAsia="sl-SI"/>
        </w:rPr>
        <w:t>odina</w:t>
      </w:r>
      <w:r w:rsidRPr="00733C41">
        <w:rPr>
          <w:rFonts w:eastAsia="Times New Roman"/>
          <w:szCs w:val="24"/>
          <w:lang w:eastAsia="sl-SI"/>
        </w:rPr>
        <w:t>: izjava J</w:t>
      </w:r>
      <w:r w:rsidR="008E6CE1">
        <w:rPr>
          <w:rFonts w:eastAsia="Times New Roman"/>
          <w:szCs w:val="24"/>
          <w:lang w:eastAsia="sl-SI"/>
        </w:rPr>
        <w:t xml:space="preserve">ožefa </w:t>
      </w:r>
      <w:r w:rsidRPr="00733C41">
        <w:rPr>
          <w:rFonts w:eastAsia="Times New Roman"/>
          <w:szCs w:val="24"/>
          <w:lang w:eastAsia="sl-SI"/>
        </w:rPr>
        <w:t>G</w:t>
      </w:r>
      <w:r w:rsidR="008E6CE1">
        <w:rPr>
          <w:rFonts w:eastAsia="Times New Roman"/>
          <w:szCs w:val="24"/>
          <w:lang w:eastAsia="sl-SI"/>
        </w:rPr>
        <w:t>odine</w:t>
      </w:r>
      <w:r w:rsidRPr="00733C41">
        <w:rPr>
          <w:rFonts w:eastAsia="Times New Roman"/>
          <w:szCs w:val="24"/>
          <w:lang w:eastAsia="sl-SI"/>
        </w:rPr>
        <w:t xml:space="preserve"> njej o izgubi statusa zavoljo dedove druge poroke). </w:t>
      </w:r>
      <w:r w:rsidRPr="00733C41">
        <w:t xml:space="preserve">Ko se je to zgodilo skozi dve generaciji in prišlo kot uradna informacija na sedež županije, je praktično samodejno sledilo ugašenje, oziroma bolje odvzem statusa tisti veji rodu. </w:t>
      </w:r>
      <w:r w:rsidR="00D55BD3" w:rsidRPr="00733C41">
        <w:t>Očitno</w:t>
      </w:r>
      <w:r w:rsidRPr="00733C41">
        <w:t xml:space="preserve"> se je J</w:t>
      </w:r>
      <w:r w:rsidR="008E6CE1">
        <w:t>ožef</w:t>
      </w:r>
      <w:r w:rsidRPr="00733C41">
        <w:t xml:space="preserve"> dobro zavedal svojega plemiškega porekla, pa tudi tu zapisanega o izgubi statusa. </w:t>
      </w:r>
    </w:p>
    <w:p w14:paraId="7987CE52" w14:textId="77777777" w:rsidR="001C1723" w:rsidRPr="004F367C" w:rsidRDefault="001C1723" w:rsidP="004F367C">
      <w:pPr>
        <w:pStyle w:val="Brezrazmikov"/>
      </w:pPr>
    </w:p>
    <w:p w14:paraId="6A030D7B" w14:textId="67EE345D" w:rsidR="001C1723" w:rsidRPr="00733C41" w:rsidRDefault="001C1723" w:rsidP="001C1723">
      <w:pPr>
        <w:pStyle w:val="Brezrazmikov"/>
        <w:spacing w:line="276" w:lineRule="auto"/>
        <w:jc w:val="both"/>
        <w:rPr>
          <w:rFonts w:eastAsia="Times New Roman"/>
          <w:b/>
          <w:bCs/>
          <w:szCs w:val="24"/>
          <w:lang w:eastAsia="sl-SI"/>
        </w:rPr>
      </w:pPr>
      <w:r w:rsidRPr="00733C41">
        <w:rPr>
          <w:rFonts w:eastAsia="Times New Roman"/>
          <w:b/>
          <w:bCs/>
          <w:szCs w:val="24"/>
          <w:lang w:eastAsia="sl-SI"/>
        </w:rPr>
        <w:t xml:space="preserve">Jožef Godina od rojstva do predbožičnih dni 1918 </w:t>
      </w:r>
    </w:p>
    <w:p w14:paraId="122924E4" w14:textId="77777777" w:rsidR="001C1723" w:rsidRPr="0071209E" w:rsidRDefault="001C1723" w:rsidP="001C1723">
      <w:pPr>
        <w:pStyle w:val="Brezrazmikov"/>
      </w:pPr>
    </w:p>
    <w:p w14:paraId="4F79064F" w14:textId="34735820" w:rsidR="001C1723" w:rsidRPr="00733C41" w:rsidRDefault="00A718EB" w:rsidP="008E6CE1">
      <w:pPr>
        <w:pStyle w:val="Brezrazmikov"/>
        <w:spacing w:line="360" w:lineRule="auto"/>
        <w:jc w:val="both"/>
        <w:rPr>
          <w:rFonts w:eastAsia="Times New Roman"/>
          <w:szCs w:val="24"/>
          <w:lang w:eastAsia="sl-SI"/>
        </w:rPr>
      </w:pPr>
      <w:r>
        <w:rPr>
          <w:rFonts w:eastAsia="Times New Roman"/>
          <w:szCs w:val="24"/>
          <w:lang w:eastAsia="sl-SI"/>
        </w:rPr>
        <w:t xml:space="preserve">           </w:t>
      </w:r>
      <w:r w:rsidR="001C1723" w:rsidRPr="00733C41">
        <w:rPr>
          <w:rFonts w:eastAsia="Times New Roman"/>
          <w:szCs w:val="24"/>
          <w:lang w:eastAsia="sl-SI"/>
        </w:rPr>
        <w:t xml:space="preserve">Vas Dolnja Bistrica, ena od tamkajšnjih treh istega imena, </w:t>
      </w:r>
      <w:r w:rsidR="004F367C" w:rsidRPr="00733C41">
        <w:rPr>
          <w:rFonts w:eastAsia="Times New Roman"/>
          <w:szCs w:val="24"/>
          <w:lang w:eastAsia="sl-SI"/>
        </w:rPr>
        <w:t xml:space="preserve">ki </w:t>
      </w:r>
      <w:r w:rsidR="001C1723" w:rsidRPr="00733C41">
        <w:rPr>
          <w:rFonts w:eastAsia="Times New Roman"/>
          <w:szCs w:val="24"/>
          <w:lang w:eastAsia="sl-SI"/>
        </w:rPr>
        <w:t>lež</w:t>
      </w:r>
      <w:r w:rsidR="004F367C" w:rsidRPr="00733C41">
        <w:rPr>
          <w:rFonts w:eastAsia="Times New Roman"/>
          <w:szCs w:val="24"/>
          <w:lang w:eastAsia="sl-SI"/>
        </w:rPr>
        <w:t>e</w:t>
      </w:r>
      <w:r w:rsidR="001C1723" w:rsidRPr="00733C41">
        <w:rPr>
          <w:rFonts w:eastAsia="Times New Roman"/>
          <w:szCs w:val="24"/>
          <w:lang w:eastAsia="sl-SI"/>
        </w:rPr>
        <w:t xml:space="preserve"> v zaporedju tik ob Muri med Melinci in Hotizo ter se ločijo s predponami Gornja, Srednja in Dolnja, in na mestu katerih so ljudje zagotovo živeli že vsaj sedemsto let, je na prelomu stoletja štela okrog 500 prebivalcev.</w:t>
      </w:r>
      <w:r w:rsidR="001C1723" w:rsidRPr="00733C41">
        <w:rPr>
          <w:rStyle w:val="Sprotnaopomba-sklic"/>
          <w:rFonts w:eastAsia="Times New Roman"/>
          <w:szCs w:val="24"/>
          <w:lang w:eastAsia="sl-SI"/>
        </w:rPr>
        <w:footnoteReference w:id="17"/>
      </w:r>
      <w:r w:rsidR="001C1723" w:rsidRPr="00733C41">
        <w:rPr>
          <w:rFonts w:eastAsia="Times New Roman"/>
          <w:szCs w:val="24"/>
          <w:lang w:eastAsia="sl-SI"/>
        </w:rPr>
        <w:t xml:space="preserve"> Velika večina njih je torej poznala očeta, kot tudi celotno »ródbino« Godina.</w:t>
      </w:r>
    </w:p>
    <w:p w14:paraId="70F3E97A" w14:textId="71E57A89" w:rsidR="001C1723" w:rsidRPr="00733C41" w:rsidRDefault="001C1723" w:rsidP="00733C41">
      <w:pPr>
        <w:spacing w:after="0" w:line="360" w:lineRule="auto"/>
        <w:jc w:val="both"/>
        <w:rPr>
          <w:szCs w:val="24"/>
          <w:shd w:val="clear" w:color="auto" w:fill="FFFFFF"/>
        </w:rPr>
      </w:pPr>
      <w:r w:rsidRPr="00733C41">
        <w:rPr>
          <w:rFonts w:eastAsia="Times New Roman"/>
          <w:szCs w:val="24"/>
          <w:lang w:eastAsia="sl-SI"/>
        </w:rPr>
        <w:t>Malo pred koncem 19. stoletja (12. 3. 1898) je bil</w:t>
      </w:r>
      <w:r w:rsidR="008E6CE1">
        <w:rPr>
          <w:rFonts w:eastAsia="Times New Roman"/>
          <w:szCs w:val="24"/>
          <w:lang w:eastAsia="sl-SI"/>
        </w:rPr>
        <w:t xml:space="preserve"> </w:t>
      </w:r>
      <w:r w:rsidRPr="00733C41">
        <w:rPr>
          <w:rFonts w:eastAsia="Times New Roman"/>
          <w:szCs w:val="24"/>
          <w:lang w:eastAsia="sl-SI"/>
        </w:rPr>
        <w:t>G</w:t>
      </w:r>
      <w:r w:rsidR="008E6CE1">
        <w:rPr>
          <w:rFonts w:eastAsia="Times New Roman"/>
          <w:szCs w:val="24"/>
          <w:lang w:eastAsia="sl-SI"/>
        </w:rPr>
        <w:t>odina</w:t>
      </w:r>
      <w:r w:rsidRPr="00733C41">
        <w:rPr>
          <w:rFonts w:eastAsia="Times New Roman"/>
          <w:szCs w:val="24"/>
          <w:lang w:eastAsia="sl-SI"/>
        </w:rPr>
        <w:t xml:space="preserve"> rojen kot </w:t>
      </w:r>
      <w:r w:rsidR="008E6CE1">
        <w:rPr>
          <w:rFonts w:eastAsia="Times New Roman"/>
          <w:szCs w:val="24"/>
          <w:lang w:eastAsia="sl-SI"/>
        </w:rPr>
        <w:t>tretji</w:t>
      </w:r>
      <w:r w:rsidRPr="00733C41">
        <w:rPr>
          <w:rFonts w:eastAsia="Times New Roman"/>
          <w:szCs w:val="24"/>
          <w:lang w:eastAsia="sl-SI"/>
        </w:rPr>
        <w:t xml:space="preserve"> izmed desetih otrok Marka in Marije</w:t>
      </w:r>
      <w:r w:rsidR="00C45432" w:rsidRPr="00733C41">
        <w:rPr>
          <w:rFonts w:eastAsia="Times New Roman"/>
          <w:szCs w:val="24"/>
          <w:lang w:eastAsia="sl-SI"/>
        </w:rPr>
        <w:t>,</w:t>
      </w:r>
      <w:r w:rsidR="00F60091">
        <w:rPr>
          <w:rFonts w:eastAsia="Times New Roman"/>
          <w:szCs w:val="24"/>
          <w:lang w:eastAsia="sl-SI"/>
        </w:rPr>
        <w:t xml:space="preserve"> kot drugi sin za Martinom;</w:t>
      </w:r>
      <w:r w:rsidR="00C45432" w:rsidRPr="00733C41">
        <w:rPr>
          <w:rFonts w:eastAsia="Times New Roman"/>
          <w:szCs w:val="24"/>
          <w:lang w:eastAsia="sl-SI"/>
        </w:rPr>
        <w:t xml:space="preserve"> m</w:t>
      </w:r>
      <w:r w:rsidRPr="00733C41">
        <w:rPr>
          <w:szCs w:val="24"/>
          <w:shd w:val="clear" w:color="auto" w:fill="FFFFFF"/>
        </w:rPr>
        <w:t>ed mlajši</w:t>
      </w:r>
      <w:r w:rsidR="00C45432" w:rsidRPr="00733C41">
        <w:rPr>
          <w:szCs w:val="24"/>
          <w:shd w:val="clear" w:color="auto" w:fill="FFFFFF"/>
        </w:rPr>
        <w:t>mi</w:t>
      </w:r>
      <w:r w:rsidRPr="00733C41">
        <w:rPr>
          <w:szCs w:val="24"/>
          <w:shd w:val="clear" w:color="auto" w:fill="FFFFFF"/>
        </w:rPr>
        <w:t xml:space="preserve"> brat</w:t>
      </w:r>
      <w:r w:rsidR="00C45432" w:rsidRPr="00733C41">
        <w:rPr>
          <w:szCs w:val="24"/>
          <w:shd w:val="clear" w:color="auto" w:fill="FFFFFF"/>
        </w:rPr>
        <w:t>i</w:t>
      </w:r>
      <w:r w:rsidRPr="00733C41">
        <w:rPr>
          <w:szCs w:val="24"/>
          <w:shd w:val="clear" w:color="auto" w:fill="FFFFFF"/>
        </w:rPr>
        <w:t xml:space="preserve"> </w:t>
      </w:r>
      <w:r w:rsidR="00F60091">
        <w:rPr>
          <w:szCs w:val="24"/>
          <w:shd w:val="clear" w:color="auto" w:fill="FFFFFF"/>
        </w:rPr>
        <w:t>je tudi</w:t>
      </w:r>
      <w:r w:rsidRPr="00733C41">
        <w:rPr>
          <w:szCs w:val="24"/>
          <w:shd w:val="clear" w:color="auto" w:fill="FFFFFF"/>
        </w:rPr>
        <w:t xml:space="preserve"> znan </w:t>
      </w:r>
      <w:r w:rsidR="004F367C" w:rsidRPr="00733C41">
        <w:rPr>
          <w:szCs w:val="24"/>
          <w:shd w:val="clear" w:color="auto" w:fill="FFFFFF"/>
        </w:rPr>
        <w:t xml:space="preserve">partizan ter povojni </w:t>
      </w:r>
      <w:r w:rsidRPr="00733C41">
        <w:rPr>
          <w:szCs w:val="24"/>
          <w:shd w:val="clear" w:color="auto" w:fill="FFFFFF"/>
        </w:rPr>
        <w:t xml:space="preserve">javni kulturni delavec in pisatelj Ferdo. </w:t>
      </w:r>
    </w:p>
    <w:p w14:paraId="7952CC56" w14:textId="16CF0EA7" w:rsidR="00414B10" w:rsidRPr="00733C41" w:rsidRDefault="001C1723" w:rsidP="00733C41">
      <w:pPr>
        <w:pStyle w:val="Brezrazmikov"/>
        <w:spacing w:line="360" w:lineRule="auto"/>
        <w:ind w:firstLine="708"/>
        <w:jc w:val="both"/>
        <w:rPr>
          <w:rFonts w:eastAsia="Times New Roman"/>
          <w:bCs/>
          <w:szCs w:val="24"/>
          <w:lang w:eastAsia="sl-SI"/>
        </w:rPr>
      </w:pPr>
      <w:r w:rsidRPr="00733C41">
        <w:rPr>
          <w:rFonts w:eastAsia="Times New Roman"/>
          <w:szCs w:val="24"/>
          <w:lang w:eastAsia="sl-SI"/>
        </w:rPr>
        <w:t>Oče Marko Godina</w:t>
      </w:r>
      <w:r w:rsidR="001D6B87" w:rsidRPr="00733C41">
        <w:rPr>
          <w:rFonts w:eastAsia="Times New Roman"/>
          <w:szCs w:val="24"/>
          <w:lang w:eastAsia="sl-SI"/>
        </w:rPr>
        <w:t>, nekdaj madžarski vojak,</w:t>
      </w:r>
      <w:r w:rsidRPr="00733C41">
        <w:rPr>
          <w:rFonts w:eastAsia="Times New Roman"/>
          <w:szCs w:val="24"/>
          <w:lang w:eastAsia="sl-SI"/>
        </w:rPr>
        <w:t xml:space="preserve"> je v letih Jožefovega odraščanja imel gostilničarsko obrt na Dolnji Bistrici, in tudi zato spadal med takrat najbolj znane Dolnjebistričance. </w:t>
      </w:r>
      <w:r w:rsidR="00C45432" w:rsidRPr="00733C41">
        <w:rPr>
          <w:rFonts w:eastAsia="Times New Roman"/>
          <w:szCs w:val="24"/>
          <w:lang w:eastAsia="sl-SI"/>
        </w:rPr>
        <w:t>Sin</w:t>
      </w:r>
      <w:r w:rsidRPr="00733C41">
        <w:rPr>
          <w:rFonts w:eastAsia="Times New Roman"/>
          <w:szCs w:val="24"/>
          <w:lang w:eastAsia="sl-SI"/>
        </w:rPr>
        <w:t xml:space="preserve">u Jožefu je poklicno namenil nadaljevanje obrti, se pravi za gostilničarja, za kar bi </w:t>
      </w:r>
      <w:r w:rsidR="00C45432" w:rsidRPr="00733C41">
        <w:rPr>
          <w:rFonts w:eastAsia="Times New Roman"/>
          <w:szCs w:val="24"/>
          <w:lang w:eastAsia="sl-SI"/>
        </w:rPr>
        <w:t xml:space="preserve">ta </w:t>
      </w:r>
      <w:r w:rsidRPr="00733C41">
        <w:rPr>
          <w:rFonts w:eastAsia="Times New Roman"/>
          <w:szCs w:val="24"/>
          <w:lang w:eastAsia="sl-SI"/>
        </w:rPr>
        <w:t xml:space="preserve">nujno moral dokončati vsaj nižjo gimnazijo, s katero bi lahko zaprosil za prenos obrtne pravice z očeta nase. </w:t>
      </w:r>
      <w:r w:rsidRPr="00733C41">
        <w:rPr>
          <w:rFonts w:eastAsia="Times New Roman"/>
          <w:bCs/>
          <w:szCs w:val="24"/>
          <w:lang w:eastAsia="sl-SI"/>
        </w:rPr>
        <w:t xml:space="preserve">Osnovno šolanje je </w:t>
      </w:r>
      <w:r w:rsidR="001D6B87" w:rsidRPr="00733C41">
        <w:rPr>
          <w:rFonts w:eastAsia="Times New Roman"/>
          <w:bCs/>
          <w:szCs w:val="24"/>
          <w:lang w:eastAsia="sl-SI"/>
        </w:rPr>
        <w:t xml:space="preserve">sprva </w:t>
      </w:r>
      <w:r w:rsidRPr="00733C41">
        <w:rPr>
          <w:rFonts w:eastAsia="Times New Roman"/>
          <w:bCs/>
          <w:szCs w:val="24"/>
          <w:lang w:eastAsia="sl-SI"/>
        </w:rPr>
        <w:t>opravl</w:t>
      </w:r>
      <w:r w:rsidR="001D6B87" w:rsidRPr="00733C41">
        <w:rPr>
          <w:rFonts w:eastAsia="Times New Roman"/>
          <w:bCs/>
          <w:szCs w:val="24"/>
          <w:lang w:eastAsia="sl-SI"/>
        </w:rPr>
        <w:t>jal</w:t>
      </w:r>
      <w:r w:rsidRPr="00733C41">
        <w:rPr>
          <w:rFonts w:eastAsia="Times New Roman"/>
          <w:bCs/>
          <w:szCs w:val="24"/>
          <w:lang w:eastAsia="sl-SI"/>
        </w:rPr>
        <w:t xml:space="preserve"> v </w:t>
      </w:r>
      <w:r w:rsidR="001D6B87" w:rsidRPr="00733C41">
        <w:rPr>
          <w:rFonts w:eastAsia="Times New Roman"/>
          <w:bCs/>
          <w:szCs w:val="24"/>
          <w:lang w:eastAsia="sl-SI"/>
        </w:rPr>
        <w:t>njim</w:t>
      </w:r>
      <w:r w:rsidR="00F92A97" w:rsidRPr="00733C41">
        <w:rPr>
          <w:rFonts w:eastAsia="Times New Roman"/>
          <w:bCs/>
          <w:szCs w:val="24"/>
          <w:lang w:eastAsia="sl-SI"/>
        </w:rPr>
        <w:t xml:space="preserve"> </w:t>
      </w:r>
      <w:r w:rsidR="001D6B87" w:rsidRPr="00733C41">
        <w:rPr>
          <w:rFonts w:eastAsia="Times New Roman"/>
          <w:bCs/>
          <w:szCs w:val="24"/>
          <w:lang w:eastAsia="sl-SI"/>
        </w:rPr>
        <w:t>naj</w:t>
      </w:r>
      <w:r w:rsidRPr="00733C41">
        <w:rPr>
          <w:rFonts w:eastAsia="Times New Roman"/>
          <w:bCs/>
          <w:szCs w:val="24"/>
          <w:lang w:eastAsia="sl-SI"/>
        </w:rPr>
        <w:t xml:space="preserve">bližji </w:t>
      </w:r>
      <w:r w:rsidR="00C45432" w:rsidRPr="00733C41">
        <w:rPr>
          <w:rFonts w:eastAsia="Times New Roman"/>
          <w:bCs/>
          <w:szCs w:val="24"/>
          <w:lang w:eastAsia="sl-SI"/>
        </w:rPr>
        <w:t>dvo</w:t>
      </w:r>
      <w:r w:rsidRPr="00733C41">
        <w:rPr>
          <w:rFonts w:eastAsia="Times New Roman"/>
          <w:bCs/>
          <w:szCs w:val="24"/>
          <w:lang w:eastAsia="sl-SI"/>
        </w:rPr>
        <w:t xml:space="preserve">razrednici </w:t>
      </w:r>
      <w:r w:rsidR="001D6B87" w:rsidRPr="00733C41">
        <w:rPr>
          <w:rFonts w:eastAsia="Times New Roman"/>
          <w:bCs/>
          <w:szCs w:val="24"/>
          <w:lang w:eastAsia="sl-SI"/>
        </w:rPr>
        <w:t xml:space="preserve">na Dolnji Bistrici (ustanovljena 1902), kamor je </w:t>
      </w:r>
      <w:r w:rsidR="00C45432" w:rsidRPr="00733C41">
        <w:rPr>
          <w:rFonts w:eastAsia="Times New Roman"/>
          <w:bCs/>
          <w:szCs w:val="24"/>
          <w:lang w:eastAsia="sl-SI"/>
        </w:rPr>
        <w:t xml:space="preserve">bil očitno </w:t>
      </w:r>
      <w:r w:rsidR="001D6B87" w:rsidRPr="00733C41">
        <w:rPr>
          <w:rFonts w:eastAsia="Times New Roman"/>
          <w:bCs/>
          <w:szCs w:val="24"/>
          <w:lang w:eastAsia="sl-SI"/>
        </w:rPr>
        <w:t>vpisan</w:t>
      </w:r>
      <w:r w:rsidR="00271F00" w:rsidRPr="00733C41">
        <w:rPr>
          <w:rFonts w:eastAsia="Times New Roman"/>
          <w:bCs/>
          <w:szCs w:val="24"/>
          <w:lang w:eastAsia="sl-SI"/>
        </w:rPr>
        <w:t xml:space="preserve"> </w:t>
      </w:r>
      <w:r w:rsidR="00C45432" w:rsidRPr="00733C41">
        <w:rPr>
          <w:rFonts w:eastAsia="Times New Roman"/>
          <w:bCs/>
          <w:szCs w:val="24"/>
          <w:lang w:eastAsia="sl-SI"/>
        </w:rPr>
        <w:t xml:space="preserve">najpozneje </w:t>
      </w:r>
      <w:r w:rsidR="00F92A97" w:rsidRPr="00733C41">
        <w:rPr>
          <w:rFonts w:eastAsia="Times New Roman"/>
          <w:bCs/>
          <w:szCs w:val="24"/>
          <w:lang w:eastAsia="sl-SI"/>
        </w:rPr>
        <w:t>leta 190</w:t>
      </w:r>
      <w:r w:rsidR="00C45432" w:rsidRPr="00733C41">
        <w:rPr>
          <w:rFonts w:eastAsia="Times New Roman"/>
          <w:bCs/>
          <w:szCs w:val="24"/>
          <w:lang w:eastAsia="sl-SI"/>
        </w:rPr>
        <w:t>6</w:t>
      </w:r>
      <w:r w:rsidR="00F92A97" w:rsidRPr="00733C41">
        <w:rPr>
          <w:rFonts w:eastAsia="Times New Roman"/>
          <w:bCs/>
          <w:szCs w:val="24"/>
          <w:lang w:eastAsia="sl-SI"/>
        </w:rPr>
        <w:t>.</w:t>
      </w:r>
      <w:r w:rsidR="00BD3D85" w:rsidRPr="00733C41">
        <w:rPr>
          <w:rStyle w:val="Sprotnaopomba-sklic"/>
          <w:rFonts w:eastAsia="Times New Roman"/>
          <w:bCs/>
          <w:szCs w:val="24"/>
          <w:lang w:eastAsia="sl-SI"/>
        </w:rPr>
        <w:footnoteReference w:id="18"/>
      </w:r>
      <w:r w:rsidRPr="00733C41">
        <w:rPr>
          <w:rFonts w:eastAsia="Times New Roman"/>
          <w:bCs/>
          <w:szCs w:val="24"/>
          <w:lang w:eastAsia="sl-SI"/>
        </w:rPr>
        <w:t xml:space="preserve"> </w:t>
      </w:r>
      <w:r w:rsidR="00271F00" w:rsidRPr="00733C41">
        <w:rPr>
          <w:rFonts w:eastAsia="Times New Roman"/>
          <w:bCs/>
          <w:szCs w:val="24"/>
          <w:lang w:eastAsia="sl-SI"/>
        </w:rPr>
        <w:t>Dese</w:t>
      </w:r>
      <w:r w:rsidR="00F92A97" w:rsidRPr="00733C41">
        <w:rPr>
          <w:rFonts w:eastAsia="Times New Roman"/>
          <w:bCs/>
          <w:szCs w:val="24"/>
          <w:lang w:eastAsia="sl-SI"/>
        </w:rPr>
        <w:t>tletnega (190</w:t>
      </w:r>
      <w:r w:rsidR="00271F00" w:rsidRPr="00733C41">
        <w:rPr>
          <w:rFonts w:eastAsia="Times New Roman"/>
          <w:bCs/>
          <w:szCs w:val="24"/>
          <w:lang w:eastAsia="sl-SI"/>
        </w:rPr>
        <w:t>8)</w:t>
      </w:r>
      <w:r w:rsidR="00F92A97" w:rsidRPr="00733C41">
        <w:rPr>
          <w:rFonts w:eastAsia="Times New Roman"/>
          <w:bCs/>
          <w:szCs w:val="24"/>
          <w:lang w:eastAsia="sl-SI"/>
        </w:rPr>
        <w:t xml:space="preserve"> ga odpelje oče</w:t>
      </w:r>
      <w:r w:rsidR="00271F00" w:rsidRPr="00733C41">
        <w:rPr>
          <w:rFonts w:eastAsia="Times New Roman"/>
          <w:bCs/>
          <w:szCs w:val="24"/>
          <w:lang w:eastAsia="sl-SI"/>
        </w:rPr>
        <w:t xml:space="preserve"> – nehote zaveden − </w:t>
      </w:r>
      <w:r w:rsidR="00F92A97" w:rsidRPr="00733C41">
        <w:rPr>
          <w:rFonts w:eastAsia="Times New Roman"/>
          <w:bCs/>
          <w:szCs w:val="24"/>
          <w:lang w:eastAsia="sl-SI"/>
        </w:rPr>
        <w:t>v</w:t>
      </w:r>
      <w:r w:rsidRPr="00733C41">
        <w:rPr>
          <w:rFonts w:eastAsia="Times New Roman"/>
          <w:bCs/>
          <w:szCs w:val="24"/>
          <w:lang w:eastAsia="sl-SI"/>
        </w:rPr>
        <w:t xml:space="preserve"> šolo v oddaljen</w:t>
      </w:r>
      <w:r w:rsidR="00271F00" w:rsidRPr="00733C41">
        <w:rPr>
          <w:rFonts w:eastAsia="Times New Roman"/>
          <w:bCs/>
          <w:szCs w:val="24"/>
          <w:lang w:eastAsia="sl-SI"/>
        </w:rPr>
        <w:t>i</w:t>
      </w:r>
      <w:r w:rsidRPr="00733C41">
        <w:rPr>
          <w:rFonts w:eastAsia="Times New Roman"/>
          <w:bCs/>
          <w:szCs w:val="24"/>
          <w:lang w:eastAsia="sl-SI"/>
        </w:rPr>
        <w:t xml:space="preserve"> Resznek (jugovzhodno od Kobilja), kjer pa mu izključno madžarsko govoreče okolje ni ustrezalo. Na </w:t>
      </w:r>
      <w:r w:rsidR="00271F00" w:rsidRPr="00733C41">
        <w:rPr>
          <w:rFonts w:eastAsia="Times New Roman"/>
          <w:bCs/>
          <w:szCs w:val="24"/>
          <w:lang w:eastAsia="sl-SI"/>
        </w:rPr>
        <w:t xml:space="preserve">tam </w:t>
      </w:r>
      <w:r w:rsidRPr="00733C41">
        <w:rPr>
          <w:rFonts w:eastAsia="Times New Roman"/>
          <w:bCs/>
          <w:szCs w:val="24"/>
          <w:lang w:eastAsia="sl-SI"/>
        </w:rPr>
        <w:t xml:space="preserve">zastavljeno vprašanje o narodnosti, ali je Hrvat, je odgovoril: </w:t>
      </w:r>
      <w:r w:rsidR="00CD007E">
        <w:rPr>
          <w:rFonts w:eastAsia="Times New Roman"/>
          <w:bCs/>
          <w:szCs w:val="24"/>
          <w:lang w:eastAsia="sl-SI"/>
        </w:rPr>
        <w:t>»</w:t>
      </w:r>
      <w:r w:rsidRPr="00733C41">
        <w:rPr>
          <w:rFonts w:eastAsia="Times New Roman"/>
          <w:bCs/>
          <w:i/>
          <w:iCs/>
          <w:szCs w:val="24"/>
          <w:lang w:eastAsia="sl-SI"/>
        </w:rPr>
        <w:t>Ne Hrvat, Slovenec</w:t>
      </w:r>
      <w:r w:rsidR="00CD007E" w:rsidRPr="00CD007E">
        <w:rPr>
          <w:rFonts w:eastAsia="Times New Roman"/>
          <w:bCs/>
          <w:szCs w:val="24"/>
          <w:lang w:eastAsia="sl-SI"/>
        </w:rPr>
        <w:t>«</w:t>
      </w:r>
      <w:r w:rsidRPr="00733C41">
        <w:rPr>
          <w:rFonts w:eastAsia="Times New Roman"/>
          <w:bCs/>
          <w:i/>
          <w:iCs/>
          <w:szCs w:val="24"/>
          <w:lang w:eastAsia="sl-SI"/>
        </w:rPr>
        <w:t>.</w:t>
      </w:r>
      <w:r w:rsidRPr="00733C41">
        <w:rPr>
          <w:rStyle w:val="Sprotnaopomba-sklic"/>
          <w:rFonts w:eastAsia="Times New Roman"/>
          <w:bCs/>
          <w:szCs w:val="24"/>
          <w:lang w:eastAsia="sl-SI"/>
        </w:rPr>
        <w:footnoteReference w:id="19"/>
      </w:r>
      <w:r w:rsidRPr="00733C41">
        <w:rPr>
          <w:rFonts w:eastAsia="Times New Roman"/>
          <w:bCs/>
          <w:szCs w:val="24"/>
          <w:lang w:eastAsia="sl-SI"/>
        </w:rPr>
        <w:t xml:space="preserve">, kar je bila njegova izpričana opredelitev za slovenstvo. </w:t>
      </w:r>
      <w:r w:rsidR="00271F00" w:rsidRPr="00733C41">
        <w:rPr>
          <w:rFonts w:eastAsia="Times New Roman"/>
          <w:bCs/>
          <w:szCs w:val="24"/>
          <w:lang w:eastAsia="sl-SI"/>
        </w:rPr>
        <w:t>Tam</w:t>
      </w:r>
      <w:r w:rsidR="00864E93" w:rsidRPr="00733C41">
        <w:rPr>
          <w:rFonts w:eastAsia="Times New Roman"/>
          <w:bCs/>
          <w:szCs w:val="24"/>
          <w:lang w:eastAsia="sl-SI"/>
        </w:rPr>
        <w:t xml:space="preserve"> ni </w:t>
      </w:r>
      <w:r w:rsidR="00271F00" w:rsidRPr="00733C41">
        <w:rPr>
          <w:rFonts w:eastAsia="Times New Roman"/>
          <w:bCs/>
          <w:szCs w:val="24"/>
          <w:lang w:eastAsia="sl-SI"/>
        </w:rPr>
        <w:t>h</w:t>
      </w:r>
      <w:r w:rsidR="00864E93" w:rsidRPr="00733C41">
        <w:rPr>
          <w:rFonts w:eastAsia="Times New Roman"/>
          <w:bCs/>
          <w:szCs w:val="24"/>
          <w:lang w:eastAsia="sl-SI"/>
        </w:rPr>
        <w:t>o</w:t>
      </w:r>
      <w:r w:rsidR="00271F00" w:rsidRPr="00733C41">
        <w:rPr>
          <w:rFonts w:eastAsia="Times New Roman"/>
          <w:bCs/>
          <w:szCs w:val="24"/>
          <w:lang w:eastAsia="sl-SI"/>
        </w:rPr>
        <w:t>t</w:t>
      </w:r>
      <w:r w:rsidR="00864E93" w:rsidRPr="00733C41">
        <w:rPr>
          <w:rFonts w:eastAsia="Times New Roman"/>
          <w:bCs/>
          <w:szCs w:val="24"/>
          <w:lang w:eastAsia="sl-SI"/>
        </w:rPr>
        <w:t>el dlje ostati</w:t>
      </w:r>
      <w:r w:rsidRPr="00733C41">
        <w:rPr>
          <w:rFonts w:eastAsia="Times New Roman"/>
          <w:bCs/>
          <w:szCs w:val="24"/>
          <w:lang w:eastAsia="sl-SI"/>
        </w:rPr>
        <w:t xml:space="preserve">. Vrnil se je </w:t>
      </w:r>
      <w:r w:rsidR="00271F00" w:rsidRPr="00733C41">
        <w:rPr>
          <w:rFonts w:eastAsia="Times New Roman"/>
          <w:bCs/>
          <w:szCs w:val="24"/>
          <w:lang w:eastAsia="sl-SI"/>
        </w:rPr>
        <w:t xml:space="preserve">čez dobrega pol leta </w:t>
      </w:r>
      <w:r w:rsidRPr="00733C41">
        <w:rPr>
          <w:rFonts w:eastAsia="Times New Roman"/>
          <w:bCs/>
          <w:szCs w:val="24"/>
          <w:lang w:eastAsia="sl-SI"/>
        </w:rPr>
        <w:t xml:space="preserve">in nadaljeval nižje šolanje </w:t>
      </w:r>
      <w:r w:rsidR="00271F00" w:rsidRPr="00733C41">
        <w:rPr>
          <w:rFonts w:eastAsia="Times New Roman"/>
          <w:bCs/>
          <w:szCs w:val="24"/>
          <w:lang w:eastAsia="sl-SI"/>
        </w:rPr>
        <w:t xml:space="preserve">doma. Nato ga je oče vpisal v prvi razred </w:t>
      </w:r>
      <w:r w:rsidRPr="00733C41">
        <w:rPr>
          <w:rFonts w:eastAsia="Times New Roman"/>
          <w:bCs/>
          <w:szCs w:val="24"/>
          <w:lang w:eastAsia="sl-SI"/>
        </w:rPr>
        <w:t>nemškojezičn</w:t>
      </w:r>
      <w:r w:rsidR="00271F00" w:rsidRPr="00733C41">
        <w:rPr>
          <w:rFonts w:eastAsia="Times New Roman"/>
          <w:bCs/>
          <w:szCs w:val="24"/>
          <w:lang w:eastAsia="sl-SI"/>
        </w:rPr>
        <w:t>e</w:t>
      </w:r>
      <w:r w:rsidRPr="00733C41">
        <w:rPr>
          <w:rFonts w:eastAsia="Times New Roman"/>
          <w:bCs/>
          <w:szCs w:val="24"/>
          <w:lang w:eastAsia="sl-SI"/>
        </w:rPr>
        <w:t xml:space="preserve"> </w:t>
      </w:r>
      <w:r w:rsidR="00B237F4">
        <w:rPr>
          <w:rFonts w:eastAsia="Times New Roman"/>
          <w:bCs/>
          <w:szCs w:val="24"/>
          <w:lang w:eastAsia="sl-SI"/>
        </w:rPr>
        <w:t>s</w:t>
      </w:r>
      <w:r w:rsidR="00414B10" w:rsidRPr="00733C41">
        <w:rPr>
          <w:rFonts w:eastAsia="Times New Roman"/>
          <w:bCs/>
          <w:szCs w:val="24"/>
          <w:lang w:eastAsia="sl-SI"/>
        </w:rPr>
        <w:t>chulvereinsk</w:t>
      </w:r>
      <w:r w:rsidR="00271F00" w:rsidRPr="00733C41">
        <w:rPr>
          <w:rFonts w:eastAsia="Times New Roman"/>
          <w:bCs/>
          <w:szCs w:val="24"/>
          <w:lang w:eastAsia="sl-SI"/>
        </w:rPr>
        <w:t>e</w:t>
      </w:r>
      <w:r w:rsidRPr="00733C41">
        <w:rPr>
          <w:rFonts w:eastAsia="Times New Roman"/>
          <w:bCs/>
          <w:szCs w:val="24"/>
          <w:lang w:eastAsia="sl-SI"/>
        </w:rPr>
        <w:t xml:space="preserve"> </w:t>
      </w:r>
      <w:r w:rsidR="00414B10" w:rsidRPr="00733C41">
        <w:rPr>
          <w:rFonts w:eastAsia="Times New Roman"/>
          <w:bCs/>
          <w:szCs w:val="24"/>
          <w:lang w:eastAsia="sl-SI"/>
        </w:rPr>
        <w:t xml:space="preserve">šole </w:t>
      </w:r>
      <w:r w:rsidRPr="00733C41">
        <w:rPr>
          <w:rFonts w:eastAsia="Times New Roman"/>
          <w:bCs/>
          <w:szCs w:val="24"/>
          <w:lang w:eastAsia="sl-SI"/>
        </w:rPr>
        <w:t>v Ormožu, kjer se je naučil še nemščine</w:t>
      </w:r>
      <w:r w:rsidR="00414B10" w:rsidRPr="00733C41">
        <w:rPr>
          <w:rFonts w:eastAsia="Times New Roman"/>
          <w:bCs/>
          <w:szCs w:val="24"/>
          <w:lang w:eastAsia="sl-SI"/>
        </w:rPr>
        <w:t xml:space="preserve">; pravzaprav sta mu ti </w:t>
      </w:r>
      <w:r w:rsidR="00B237F4">
        <w:rPr>
          <w:rFonts w:eastAsia="Times New Roman"/>
          <w:bCs/>
          <w:szCs w:val="24"/>
          <w:lang w:eastAsia="sl-SI"/>
        </w:rPr>
        <w:t>dv</w:t>
      </w:r>
      <w:r w:rsidR="00414B10" w:rsidRPr="00733C41">
        <w:rPr>
          <w:rFonts w:eastAsia="Times New Roman"/>
          <w:bCs/>
          <w:szCs w:val="24"/>
          <w:lang w:eastAsia="sl-SI"/>
        </w:rPr>
        <w:t xml:space="preserve">e </w:t>
      </w:r>
      <w:r w:rsidR="00B237F4">
        <w:rPr>
          <w:rFonts w:eastAsia="Times New Roman"/>
          <w:bCs/>
          <w:szCs w:val="24"/>
          <w:lang w:eastAsia="sl-SI"/>
        </w:rPr>
        <w:t>šolski '</w:t>
      </w:r>
      <w:r w:rsidR="00414B10" w:rsidRPr="00733C41">
        <w:rPr>
          <w:rFonts w:eastAsia="Times New Roman"/>
          <w:bCs/>
          <w:szCs w:val="24"/>
          <w:lang w:eastAsia="sl-SI"/>
        </w:rPr>
        <w:t>gostovanji</w:t>
      </w:r>
      <w:r w:rsidR="00B237F4">
        <w:rPr>
          <w:rFonts w:eastAsia="Times New Roman"/>
          <w:bCs/>
          <w:szCs w:val="24"/>
          <w:lang w:eastAsia="sl-SI"/>
        </w:rPr>
        <w:t>'</w:t>
      </w:r>
      <w:r w:rsidR="00414B10" w:rsidRPr="00733C41">
        <w:rPr>
          <w:rFonts w:eastAsia="Times New Roman"/>
          <w:bCs/>
          <w:szCs w:val="24"/>
          <w:lang w:eastAsia="sl-SI"/>
        </w:rPr>
        <w:t xml:space="preserve"> še najbolj koristili v znanju jezikov</w:t>
      </w:r>
      <w:r w:rsidRPr="00733C41">
        <w:rPr>
          <w:rFonts w:eastAsia="Times New Roman"/>
          <w:bCs/>
          <w:szCs w:val="24"/>
          <w:lang w:eastAsia="sl-SI"/>
        </w:rPr>
        <w:t xml:space="preserve">. </w:t>
      </w:r>
    </w:p>
    <w:p w14:paraId="341E592C" w14:textId="0B80EE6E" w:rsidR="00751AE2" w:rsidRPr="00733C41" w:rsidRDefault="00414B10" w:rsidP="00733C41">
      <w:pPr>
        <w:pStyle w:val="Brezrazmikov"/>
        <w:spacing w:line="360" w:lineRule="auto"/>
        <w:ind w:firstLine="708"/>
        <w:jc w:val="both"/>
        <w:rPr>
          <w:rFonts w:eastAsia="Times New Roman"/>
          <w:bCs/>
          <w:szCs w:val="24"/>
          <w:lang w:eastAsia="sl-SI"/>
        </w:rPr>
      </w:pPr>
      <w:r w:rsidRPr="00733C41">
        <w:rPr>
          <w:rFonts w:eastAsia="Times New Roman"/>
          <w:bCs/>
          <w:szCs w:val="24"/>
          <w:lang w:eastAsia="sl-SI"/>
        </w:rPr>
        <w:t xml:space="preserve">Leta 1911 se je vrnil na Dol. Bistrico. Za nadaljnje šolanje pa oče </w:t>
      </w:r>
      <w:r w:rsidR="00C45432" w:rsidRPr="00733C41">
        <w:rPr>
          <w:rFonts w:eastAsia="Times New Roman"/>
          <w:bCs/>
          <w:szCs w:val="24"/>
          <w:lang w:eastAsia="sl-SI"/>
        </w:rPr>
        <w:t>»</w:t>
      </w:r>
      <w:r w:rsidRPr="00733C41">
        <w:rPr>
          <w:rFonts w:eastAsia="Times New Roman"/>
          <w:bCs/>
          <w:szCs w:val="24"/>
          <w:lang w:eastAsia="sl-SI"/>
        </w:rPr>
        <w:t>ni imel jasnega načrta</w:t>
      </w:r>
      <w:r w:rsidR="00C45432" w:rsidRPr="00733C41">
        <w:rPr>
          <w:rFonts w:eastAsia="Times New Roman"/>
          <w:bCs/>
          <w:szCs w:val="24"/>
          <w:lang w:eastAsia="sl-SI"/>
        </w:rPr>
        <w:t>«</w:t>
      </w:r>
      <w:r w:rsidRPr="00733C41">
        <w:rPr>
          <w:rFonts w:eastAsia="Times New Roman"/>
          <w:bCs/>
          <w:szCs w:val="24"/>
          <w:lang w:eastAsia="sl-SI"/>
        </w:rPr>
        <w:t xml:space="preserve">; zato ga je odpeljal v Črensovce </w:t>
      </w:r>
      <w:r w:rsidR="00D005D0" w:rsidRPr="00733C41">
        <w:rPr>
          <w:rFonts w:eastAsia="Times New Roman"/>
          <w:bCs/>
          <w:szCs w:val="24"/>
          <w:lang w:eastAsia="sl-SI"/>
        </w:rPr>
        <w:t>k Jožefu Kleklu st.</w:t>
      </w:r>
      <w:r w:rsidRPr="00733C41">
        <w:rPr>
          <w:rFonts w:eastAsia="Times New Roman"/>
          <w:bCs/>
          <w:szCs w:val="24"/>
          <w:lang w:eastAsia="sl-SI"/>
        </w:rPr>
        <w:t xml:space="preserve">, </w:t>
      </w:r>
      <w:r w:rsidR="008561DE" w:rsidRPr="00733C41">
        <w:rPr>
          <w:rFonts w:eastAsia="Times New Roman"/>
          <w:bCs/>
          <w:szCs w:val="24"/>
          <w:lang w:eastAsia="sl-SI"/>
        </w:rPr>
        <w:t>če</w:t>
      </w:r>
      <w:r w:rsidRPr="00733C41">
        <w:rPr>
          <w:rFonts w:eastAsia="Times New Roman"/>
          <w:bCs/>
          <w:szCs w:val="24"/>
          <w:lang w:eastAsia="sl-SI"/>
        </w:rPr>
        <w:t xml:space="preserve"> bi mu ta </w:t>
      </w:r>
      <w:r w:rsidR="008561DE" w:rsidRPr="00733C41">
        <w:rPr>
          <w:rFonts w:eastAsia="Times New Roman"/>
          <w:bCs/>
          <w:szCs w:val="24"/>
          <w:lang w:eastAsia="sl-SI"/>
        </w:rPr>
        <w:t>moge</w:t>
      </w:r>
      <w:r w:rsidRPr="00733C41">
        <w:rPr>
          <w:rFonts w:eastAsia="Times New Roman"/>
          <w:bCs/>
          <w:szCs w:val="24"/>
          <w:lang w:eastAsia="sl-SI"/>
        </w:rPr>
        <w:t>l dati kak nasvet. Tako je J</w:t>
      </w:r>
      <w:r w:rsidR="003C7F88">
        <w:rPr>
          <w:rFonts w:eastAsia="Times New Roman"/>
          <w:bCs/>
          <w:szCs w:val="24"/>
          <w:lang w:eastAsia="sl-SI"/>
        </w:rPr>
        <w:t>ožef</w:t>
      </w:r>
      <w:r w:rsidRPr="00733C41">
        <w:rPr>
          <w:rFonts w:eastAsia="Times New Roman"/>
          <w:bCs/>
          <w:szCs w:val="24"/>
          <w:lang w:eastAsia="sl-SI"/>
        </w:rPr>
        <w:t xml:space="preserve"> spoznal</w:t>
      </w:r>
      <w:r w:rsidR="001C1723" w:rsidRPr="00733C41">
        <w:rPr>
          <w:rFonts w:eastAsia="Times New Roman"/>
          <w:bCs/>
          <w:szCs w:val="24"/>
          <w:lang w:eastAsia="sl-SI"/>
        </w:rPr>
        <w:t xml:space="preserve"> </w:t>
      </w:r>
      <w:r w:rsidR="001C1723" w:rsidRPr="00733C41">
        <w:rPr>
          <w:szCs w:val="24"/>
          <w:shd w:val="clear" w:color="auto" w:fill="FFFFFF"/>
        </w:rPr>
        <w:t>od let</w:t>
      </w:r>
      <w:r w:rsidR="00D005D0" w:rsidRPr="00733C41">
        <w:rPr>
          <w:szCs w:val="24"/>
          <w:shd w:val="clear" w:color="auto" w:fill="FFFFFF"/>
        </w:rPr>
        <w:t>o poprej</w:t>
      </w:r>
      <w:r w:rsidR="001C1723" w:rsidRPr="00733C41">
        <w:rPr>
          <w:szCs w:val="24"/>
          <w:shd w:val="clear" w:color="auto" w:fill="FFFFFF"/>
        </w:rPr>
        <w:t xml:space="preserve"> stalno</w:t>
      </w:r>
      <w:r w:rsidR="001C1723" w:rsidRPr="00733C41">
        <w:rPr>
          <w:szCs w:val="24"/>
        </w:rPr>
        <w:t xml:space="preserve"> </w:t>
      </w:r>
      <w:r w:rsidRPr="00733C41">
        <w:rPr>
          <w:szCs w:val="24"/>
        </w:rPr>
        <w:t>tam</w:t>
      </w:r>
      <w:r w:rsidR="001C1723" w:rsidRPr="00733C41">
        <w:rPr>
          <w:szCs w:val="24"/>
        </w:rPr>
        <w:t xml:space="preserve"> živečega </w:t>
      </w:r>
      <w:r w:rsidR="00D005D0" w:rsidRPr="00733C41">
        <w:rPr>
          <w:szCs w:val="24"/>
        </w:rPr>
        <w:t xml:space="preserve">legendarnega prekmurskega </w:t>
      </w:r>
      <w:r w:rsidR="001C1723" w:rsidRPr="00733C41">
        <w:rPr>
          <w:szCs w:val="24"/>
        </w:rPr>
        <w:t>duhovnika</w:t>
      </w:r>
      <w:r w:rsidR="001C1723" w:rsidRPr="00733C41">
        <w:rPr>
          <w:rFonts w:eastAsia="Times New Roman"/>
          <w:bCs/>
          <w:szCs w:val="24"/>
          <w:lang w:eastAsia="sl-SI"/>
        </w:rPr>
        <w:t xml:space="preserve">. </w:t>
      </w:r>
      <w:r w:rsidR="00D005D0" w:rsidRPr="00733C41">
        <w:rPr>
          <w:rFonts w:eastAsia="Times New Roman"/>
          <w:bCs/>
          <w:szCs w:val="24"/>
          <w:lang w:eastAsia="sl-SI"/>
        </w:rPr>
        <w:t xml:space="preserve">Prvič ga je sicer videl že leta 1904 na tamkajšnji cerkveni slovesnosti. </w:t>
      </w:r>
      <w:r w:rsidR="001C1723" w:rsidRPr="00733C41">
        <w:rPr>
          <w:rFonts w:eastAsia="Times New Roman"/>
          <w:bCs/>
          <w:szCs w:val="24"/>
          <w:lang w:eastAsia="sl-SI"/>
        </w:rPr>
        <w:t xml:space="preserve">Prav očitno je – glede na podatke o naraščanju števila le-teh − Klekl od svojega prvega prihoda v Črensovce (kaplan 1903−1905; nato vnovič po invalidski upokojitvi </w:t>
      </w:r>
      <w:r w:rsidR="00D005D0" w:rsidRPr="00733C41">
        <w:rPr>
          <w:szCs w:val="24"/>
        </w:rPr>
        <w:t xml:space="preserve">zavoljo nenadne hude izčrpanosti </w:t>
      </w:r>
      <w:r w:rsidR="001C1723" w:rsidRPr="00733C41">
        <w:rPr>
          <w:rFonts w:eastAsia="Times New Roman"/>
          <w:bCs/>
          <w:szCs w:val="24"/>
          <w:lang w:eastAsia="sl-SI"/>
        </w:rPr>
        <w:t xml:space="preserve">od 1910) vse intenzivneje vplival na tamkajšnje </w:t>
      </w:r>
      <w:r w:rsidR="005B7BB7" w:rsidRPr="00733C41">
        <w:rPr>
          <w:rFonts w:eastAsia="Times New Roman"/>
          <w:bCs/>
          <w:szCs w:val="24"/>
          <w:lang w:eastAsia="sl-SI"/>
        </w:rPr>
        <w:t>starš</w:t>
      </w:r>
      <w:r w:rsidR="001C1723" w:rsidRPr="00733C41">
        <w:rPr>
          <w:rFonts w:eastAsia="Times New Roman"/>
          <w:bCs/>
          <w:szCs w:val="24"/>
          <w:lang w:eastAsia="sl-SI"/>
        </w:rPr>
        <w:t>e fant</w:t>
      </w:r>
      <w:r w:rsidR="005B7BB7" w:rsidRPr="00733C41">
        <w:rPr>
          <w:rFonts w:eastAsia="Times New Roman"/>
          <w:bCs/>
          <w:szCs w:val="24"/>
          <w:lang w:eastAsia="sl-SI"/>
        </w:rPr>
        <w:t>ov</w:t>
      </w:r>
      <w:r w:rsidR="001C1723" w:rsidRPr="00733C41">
        <w:rPr>
          <w:rFonts w:eastAsia="Times New Roman"/>
          <w:bCs/>
          <w:szCs w:val="24"/>
          <w:lang w:eastAsia="sl-SI"/>
        </w:rPr>
        <w:t xml:space="preserve"> in deklet v smislu odločanja za duhovniški ali redovni stan.</w:t>
      </w:r>
      <w:r w:rsidR="00D005D0" w:rsidRPr="00733C41">
        <w:rPr>
          <w:rFonts w:eastAsia="Times New Roman"/>
          <w:bCs/>
          <w:szCs w:val="24"/>
          <w:lang w:eastAsia="sl-SI"/>
        </w:rPr>
        <w:t xml:space="preserve"> </w:t>
      </w:r>
      <w:r w:rsidR="005B7BB7" w:rsidRPr="00733C41">
        <w:rPr>
          <w:rFonts w:eastAsia="Times New Roman"/>
          <w:bCs/>
          <w:szCs w:val="24"/>
          <w:lang w:eastAsia="sl-SI"/>
        </w:rPr>
        <w:t>V</w:t>
      </w:r>
      <w:r w:rsidR="00D746F5" w:rsidRPr="00733C41">
        <w:rPr>
          <w:rFonts w:eastAsia="Times New Roman"/>
          <w:bCs/>
          <w:szCs w:val="24"/>
          <w:lang w:eastAsia="sl-SI"/>
        </w:rPr>
        <w:t xml:space="preserve"> svojem narodnozavednem prepričanju</w:t>
      </w:r>
      <w:r w:rsidR="00D005D0" w:rsidRPr="00733C41">
        <w:rPr>
          <w:rFonts w:eastAsia="Times New Roman"/>
          <w:bCs/>
          <w:szCs w:val="24"/>
          <w:lang w:eastAsia="sl-SI"/>
        </w:rPr>
        <w:t xml:space="preserve"> </w:t>
      </w:r>
      <w:r w:rsidR="005B7BB7" w:rsidRPr="00733C41">
        <w:rPr>
          <w:rFonts w:eastAsia="Times New Roman"/>
          <w:bCs/>
          <w:szCs w:val="24"/>
          <w:lang w:eastAsia="sl-SI"/>
        </w:rPr>
        <w:t xml:space="preserve">je očetu </w:t>
      </w:r>
      <w:r w:rsidR="00D005D0" w:rsidRPr="00733C41">
        <w:rPr>
          <w:rFonts w:eastAsia="Times New Roman"/>
          <w:bCs/>
          <w:szCs w:val="24"/>
          <w:lang w:eastAsia="sl-SI"/>
        </w:rPr>
        <w:t>nasvetoval Jožefov odhod v Ljubljano</w:t>
      </w:r>
      <w:r w:rsidR="00D746F5" w:rsidRPr="00733C41">
        <w:rPr>
          <w:rFonts w:eastAsia="Times New Roman"/>
          <w:bCs/>
          <w:szCs w:val="24"/>
          <w:lang w:eastAsia="sl-SI"/>
        </w:rPr>
        <w:t xml:space="preserve">: </w:t>
      </w:r>
      <w:r w:rsidR="00CD007E">
        <w:rPr>
          <w:rFonts w:eastAsia="Times New Roman"/>
          <w:bCs/>
          <w:szCs w:val="24"/>
          <w:lang w:eastAsia="sl-SI"/>
        </w:rPr>
        <w:t>»</w:t>
      </w:r>
      <w:r w:rsidR="00D746F5" w:rsidRPr="00733C41">
        <w:rPr>
          <w:rFonts w:eastAsia="Times New Roman"/>
          <w:bCs/>
          <w:i/>
          <w:iCs/>
          <w:szCs w:val="24"/>
          <w:lang w:eastAsia="sl-SI"/>
        </w:rPr>
        <w:t>Vi ste Slovenec, mati Jožekova je Slovenka. Otroke trbej dati v slovenske škole. Naše slovensko središče je pa v Ljubljani, tam so slovenske škole. Zdaj pošljite Jožeka v Ljubljano</w:t>
      </w:r>
      <w:r w:rsidR="00CD007E">
        <w:rPr>
          <w:rFonts w:eastAsia="Times New Roman"/>
          <w:bCs/>
          <w:i/>
          <w:iCs/>
          <w:szCs w:val="24"/>
          <w:lang w:eastAsia="sl-SI"/>
        </w:rPr>
        <w:t>.</w:t>
      </w:r>
      <w:r w:rsidR="00CD007E">
        <w:rPr>
          <w:rFonts w:eastAsia="Times New Roman"/>
          <w:bCs/>
          <w:szCs w:val="24"/>
          <w:lang w:eastAsia="sl-SI"/>
        </w:rPr>
        <w:t>«</w:t>
      </w:r>
      <w:r w:rsidR="0009756C" w:rsidRPr="00733C41">
        <w:rPr>
          <w:rFonts w:eastAsia="Times New Roman"/>
          <w:bCs/>
          <w:szCs w:val="24"/>
          <w:lang w:eastAsia="sl-SI"/>
        </w:rPr>
        <w:t xml:space="preserve"> </w:t>
      </w:r>
      <w:r w:rsidR="00CD007E">
        <w:rPr>
          <w:rFonts w:eastAsia="Times New Roman"/>
          <w:bCs/>
          <w:szCs w:val="24"/>
          <w:lang w:eastAsia="sl-SI"/>
        </w:rPr>
        <w:t>Obljubil mu je</w:t>
      </w:r>
      <w:r w:rsidR="0009756C" w:rsidRPr="00733C41">
        <w:rPr>
          <w:rFonts w:eastAsia="Times New Roman"/>
          <w:bCs/>
          <w:szCs w:val="24"/>
          <w:lang w:eastAsia="sl-SI"/>
        </w:rPr>
        <w:t xml:space="preserve"> ureditev tako bivanja kot šol</w:t>
      </w:r>
      <w:r w:rsidR="007F0BC1" w:rsidRPr="00733C41">
        <w:rPr>
          <w:rFonts w:eastAsia="Times New Roman"/>
          <w:bCs/>
          <w:szCs w:val="24"/>
          <w:lang w:eastAsia="sl-SI"/>
        </w:rPr>
        <w:t>e</w:t>
      </w:r>
      <w:r w:rsidR="0009756C" w:rsidRPr="00733C41">
        <w:rPr>
          <w:rFonts w:eastAsia="Times New Roman"/>
          <w:bCs/>
          <w:szCs w:val="24"/>
          <w:lang w:eastAsia="sl-SI"/>
        </w:rPr>
        <w:t xml:space="preserve">, za kar je </w:t>
      </w:r>
      <w:r w:rsidR="00D746F5" w:rsidRPr="00733C41">
        <w:rPr>
          <w:rFonts w:eastAsia="Times New Roman"/>
          <w:bCs/>
          <w:szCs w:val="24"/>
          <w:lang w:eastAsia="sl-SI"/>
        </w:rPr>
        <w:t xml:space="preserve">takoj </w:t>
      </w:r>
      <w:r w:rsidR="0009756C" w:rsidRPr="00733C41">
        <w:rPr>
          <w:rFonts w:eastAsia="Times New Roman"/>
          <w:bCs/>
          <w:szCs w:val="24"/>
          <w:lang w:eastAsia="sl-SI"/>
        </w:rPr>
        <w:t>pisal znamenitemu patru dr. Alojziju Nastranu</w:t>
      </w:r>
      <w:r w:rsidR="00751AE2" w:rsidRPr="00733C41">
        <w:rPr>
          <w:rFonts w:eastAsia="Times New Roman"/>
          <w:bCs/>
          <w:szCs w:val="24"/>
          <w:lang w:eastAsia="sl-SI"/>
        </w:rPr>
        <w:t xml:space="preserve">, </w:t>
      </w:r>
      <w:r w:rsidR="005B7BB7" w:rsidRPr="00733C41">
        <w:rPr>
          <w:rFonts w:eastAsia="Times New Roman"/>
          <w:bCs/>
          <w:szCs w:val="24"/>
          <w:lang w:eastAsia="sl-SI"/>
        </w:rPr>
        <w:t>»</w:t>
      </w:r>
      <w:r w:rsidR="00751AE2" w:rsidRPr="00733C41">
        <w:rPr>
          <w:rFonts w:eastAsia="Times New Roman"/>
          <w:bCs/>
          <w:szCs w:val="24"/>
          <w:lang w:eastAsia="sl-SI"/>
        </w:rPr>
        <w:t>vodji Marijanišča in prof. moralke</w:t>
      </w:r>
      <w:r w:rsidR="005B7BB7" w:rsidRPr="00733C41">
        <w:rPr>
          <w:rFonts w:eastAsia="Times New Roman"/>
          <w:bCs/>
          <w:szCs w:val="24"/>
          <w:lang w:eastAsia="sl-SI"/>
        </w:rPr>
        <w:t>«</w:t>
      </w:r>
      <w:r w:rsidR="00D005D0" w:rsidRPr="00733C41">
        <w:rPr>
          <w:rFonts w:eastAsia="Times New Roman"/>
          <w:bCs/>
          <w:szCs w:val="24"/>
          <w:lang w:eastAsia="sl-SI"/>
        </w:rPr>
        <w:t>.</w:t>
      </w:r>
      <w:r w:rsidR="00D746F5" w:rsidRPr="00733C41">
        <w:rPr>
          <w:rFonts w:eastAsia="Times New Roman"/>
          <w:bCs/>
          <w:szCs w:val="24"/>
          <w:lang w:eastAsia="sl-SI"/>
        </w:rPr>
        <w:t xml:space="preserve"> </w:t>
      </w:r>
      <w:r w:rsidR="00F13252" w:rsidRPr="00733C41">
        <w:rPr>
          <w:rFonts w:eastAsia="Times New Roman"/>
          <w:bCs/>
          <w:szCs w:val="24"/>
          <w:lang w:eastAsia="sl-SI"/>
        </w:rPr>
        <w:t xml:space="preserve">Predvojne dijake iz Prekmurja v Ljubljani se je dalo prešteti na prste ene roke. </w:t>
      </w:r>
      <w:r w:rsidR="00D746F5" w:rsidRPr="00733C41">
        <w:rPr>
          <w:rFonts w:eastAsia="Times New Roman"/>
          <w:bCs/>
          <w:szCs w:val="24"/>
          <w:lang w:eastAsia="sl-SI"/>
        </w:rPr>
        <w:t xml:space="preserve">Oče </w:t>
      </w:r>
      <w:r w:rsidR="00F13252" w:rsidRPr="00733C41">
        <w:rPr>
          <w:rFonts w:eastAsia="Times New Roman"/>
          <w:bCs/>
          <w:szCs w:val="24"/>
          <w:lang w:eastAsia="sl-SI"/>
        </w:rPr>
        <w:t xml:space="preserve">pa </w:t>
      </w:r>
      <w:r w:rsidR="00D746F5" w:rsidRPr="00733C41">
        <w:rPr>
          <w:rFonts w:eastAsia="Times New Roman"/>
          <w:bCs/>
          <w:szCs w:val="24"/>
          <w:lang w:eastAsia="sl-SI"/>
        </w:rPr>
        <w:t xml:space="preserve">se je </w:t>
      </w:r>
      <w:r w:rsidR="00F13252" w:rsidRPr="00733C41">
        <w:rPr>
          <w:rFonts w:eastAsia="Times New Roman"/>
          <w:bCs/>
          <w:szCs w:val="24"/>
          <w:lang w:eastAsia="sl-SI"/>
        </w:rPr>
        <w:t xml:space="preserve">takoj </w:t>
      </w:r>
      <w:r w:rsidR="00D746F5" w:rsidRPr="00733C41">
        <w:rPr>
          <w:rFonts w:eastAsia="Times New Roman"/>
          <w:bCs/>
          <w:szCs w:val="24"/>
          <w:lang w:eastAsia="sl-SI"/>
        </w:rPr>
        <w:t>strinjal in s tem v bistvu zapečatil sinovo nadaljnjo usodo.</w:t>
      </w:r>
    </w:p>
    <w:p w14:paraId="3C1DCDA0" w14:textId="50427CE9" w:rsidR="0009756C" w:rsidRPr="00733C41" w:rsidRDefault="001C1723" w:rsidP="00733C41">
      <w:pPr>
        <w:pStyle w:val="Brezrazmikov"/>
        <w:spacing w:line="360" w:lineRule="auto"/>
        <w:ind w:firstLine="708"/>
        <w:jc w:val="both"/>
        <w:rPr>
          <w:rFonts w:eastAsia="Times New Roman"/>
          <w:bCs/>
          <w:szCs w:val="24"/>
          <w:lang w:eastAsia="sl-SI"/>
        </w:rPr>
      </w:pPr>
      <w:r w:rsidRPr="00733C41">
        <w:rPr>
          <w:rFonts w:eastAsia="Times New Roman"/>
          <w:bCs/>
          <w:szCs w:val="24"/>
          <w:lang w:eastAsia="sl-SI"/>
        </w:rPr>
        <w:t>Od šolskega leta 191</w:t>
      </w:r>
      <w:r w:rsidR="0009756C" w:rsidRPr="00733C41">
        <w:rPr>
          <w:rFonts w:eastAsia="Times New Roman"/>
          <w:bCs/>
          <w:szCs w:val="24"/>
          <w:lang w:eastAsia="sl-SI"/>
        </w:rPr>
        <w:t>1</w:t>
      </w:r>
      <w:r w:rsidRPr="00733C41">
        <w:rPr>
          <w:rFonts w:eastAsia="Times New Roman"/>
          <w:bCs/>
          <w:szCs w:val="24"/>
          <w:lang w:eastAsia="sl-SI"/>
        </w:rPr>
        <w:t>−191</w:t>
      </w:r>
      <w:r w:rsidR="0009756C" w:rsidRPr="00733C41">
        <w:rPr>
          <w:rFonts w:eastAsia="Times New Roman"/>
          <w:bCs/>
          <w:szCs w:val="24"/>
          <w:lang w:eastAsia="sl-SI"/>
        </w:rPr>
        <w:t>2</w:t>
      </w:r>
      <w:r w:rsidRPr="00733C41">
        <w:rPr>
          <w:rFonts w:eastAsia="Times New Roman"/>
          <w:bCs/>
          <w:szCs w:val="24"/>
          <w:lang w:eastAsia="sl-SI"/>
        </w:rPr>
        <w:t xml:space="preserve"> je </w:t>
      </w:r>
      <w:r w:rsidR="008561DE" w:rsidRPr="00733C41">
        <w:rPr>
          <w:rFonts w:eastAsia="Times New Roman"/>
          <w:bCs/>
          <w:szCs w:val="24"/>
          <w:lang w:eastAsia="sl-SI"/>
        </w:rPr>
        <w:t>Godina</w:t>
      </w:r>
      <w:r w:rsidR="00F13252" w:rsidRPr="00733C41">
        <w:rPr>
          <w:rFonts w:eastAsia="Times New Roman"/>
          <w:bCs/>
          <w:szCs w:val="24"/>
          <w:lang w:eastAsia="sl-SI"/>
        </w:rPr>
        <w:t xml:space="preserve"> tako</w:t>
      </w:r>
      <w:r w:rsidRPr="00733C41">
        <w:rPr>
          <w:rFonts w:eastAsia="Times New Roman"/>
          <w:bCs/>
          <w:szCs w:val="24"/>
          <w:lang w:eastAsia="sl-SI"/>
        </w:rPr>
        <w:t xml:space="preserve"> prebival pri </w:t>
      </w:r>
      <w:r w:rsidR="008561DE" w:rsidRPr="00733C41">
        <w:rPr>
          <w:rFonts w:eastAsia="Times New Roman"/>
          <w:bCs/>
          <w:szCs w:val="24"/>
          <w:lang w:eastAsia="sl-SI"/>
        </w:rPr>
        <w:t xml:space="preserve">redovnikih </w:t>
      </w:r>
      <w:r w:rsidRPr="00733C41">
        <w:rPr>
          <w:rFonts w:eastAsia="Times New Roman"/>
          <w:bCs/>
          <w:szCs w:val="24"/>
          <w:lang w:eastAsia="sl-SI"/>
        </w:rPr>
        <w:t xml:space="preserve">lazaristih </w:t>
      </w:r>
      <w:r w:rsidR="008561DE" w:rsidRPr="00733C41">
        <w:rPr>
          <w:rFonts w:eastAsia="Times New Roman"/>
          <w:bCs/>
          <w:szCs w:val="24"/>
          <w:lang w:eastAsia="sl-SI"/>
        </w:rPr>
        <w:t xml:space="preserve">(CM oziroma slovenska oznaka MD (Misijonska družba)) </w:t>
      </w:r>
      <w:r w:rsidRPr="00733C41">
        <w:rPr>
          <w:rFonts w:eastAsia="Times New Roman"/>
          <w:bCs/>
          <w:szCs w:val="24"/>
          <w:lang w:eastAsia="sl-SI"/>
        </w:rPr>
        <w:t xml:space="preserve">v njihovem </w:t>
      </w:r>
      <w:r w:rsidR="0009756C" w:rsidRPr="00733C41">
        <w:rPr>
          <w:rFonts w:eastAsia="Times New Roman"/>
          <w:bCs/>
          <w:szCs w:val="24"/>
          <w:lang w:eastAsia="sl-SI"/>
        </w:rPr>
        <w:t xml:space="preserve">ljubljanskem </w:t>
      </w:r>
      <w:r w:rsidRPr="00733C41">
        <w:rPr>
          <w:rFonts w:eastAsia="Times New Roman"/>
          <w:bCs/>
          <w:szCs w:val="24"/>
          <w:lang w:eastAsia="sl-SI"/>
        </w:rPr>
        <w:t>dijaškem domu.</w:t>
      </w:r>
      <w:r w:rsidR="0009756C" w:rsidRPr="00733C41">
        <w:rPr>
          <w:rFonts w:eastAsia="Times New Roman"/>
          <w:bCs/>
          <w:szCs w:val="24"/>
          <w:lang w:eastAsia="sl-SI"/>
        </w:rPr>
        <w:t xml:space="preserve"> Kako je Klekl prišel </w:t>
      </w:r>
      <w:r w:rsidR="005B7BB7" w:rsidRPr="00733C41">
        <w:rPr>
          <w:rFonts w:eastAsia="Times New Roman"/>
          <w:bCs/>
          <w:szCs w:val="24"/>
          <w:lang w:eastAsia="sl-SI"/>
        </w:rPr>
        <w:t>v</w:t>
      </w:r>
      <w:r w:rsidR="0009756C" w:rsidRPr="00733C41">
        <w:rPr>
          <w:rFonts w:eastAsia="Times New Roman"/>
          <w:bCs/>
          <w:szCs w:val="24"/>
          <w:lang w:eastAsia="sl-SI"/>
        </w:rPr>
        <w:t xml:space="preserve"> stik</w:t>
      </w:r>
      <w:r w:rsidR="005B7BB7" w:rsidRPr="00733C41">
        <w:rPr>
          <w:rFonts w:eastAsia="Times New Roman"/>
          <w:bCs/>
          <w:szCs w:val="24"/>
          <w:lang w:eastAsia="sl-SI"/>
        </w:rPr>
        <w:t>e</w:t>
      </w:r>
      <w:r w:rsidR="0009756C" w:rsidRPr="00733C41">
        <w:rPr>
          <w:rFonts w:eastAsia="Times New Roman"/>
          <w:bCs/>
          <w:szCs w:val="24"/>
          <w:lang w:eastAsia="sl-SI"/>
        </w:rPr>
        <w:t xml:space="preserve"> z </w:t>
      </w:r>
      <w:r w:rsidR="005B7BB7" w:rsidRPr="00733C41">
        <w:rPr>
          <w:rFonts w:eastAsia="Times New Roman"/>
          <w:bCs/>
          <w:szCs w:val="24"/>
          <w:lang w:eastAsia="sl-SI"/>
        </w:rPr>
        <w:t>njim</w:t>
      </w:r>
      <w:r w:rsidR="0009756C" w:rsidRPr="00733C41">
        <w:rPr>
          <w:rFonts w:eastAsia="Times New Roman"/>
          <w:bCs/>
          <w:szCs w:val="24"/>
          <w:lang w:eastAsia="sl-SI"/>
        </w:rPr>
        <w:t xml:space="preserve">i? Znano je, da so celjski lazaristi po letu 1905 pričeli organizirati duhovne vaje, na katere so vabili tudi mlade fante in dekleta iz Prekmurja; 1907 so v Beltincih izvedli znameniti misijon, ki ga je prihajalo poslušat mlado in staro od blizu in daleč. Rezultat obojega so bili prvi prekmurski gojenci lazaristov pri Sv. Jožefu v Celju, in </w:t>
      </w:r>
      <w:r w:rsidR="007B2432" w:rsidRPr="00733C41">
        <w:rPr>
          <w:rFonts w:eastAsia="Times New Roman"/>
          <w:bCs/>
          <w:szCs w:val="24"/>
          <w:lang w:eastAsia="sl-SI"/>
        </w:rPr>
        <w:t xml:space="preserve">tudi </w:t>
      </w:r>
      <w:r w:rsidR="0009756C" w:rsidRPr="00733C41">
        <w:rPr>
          <w:rFonts w:eastAsia="Times New Roman"/>
          <w:bCs/>
          <w:szCs w:val="24"/>
          <w:lang w:eastAsia="sl-SI"/>
        </w:rPr>
        <w:t>prvi prekmurski dijaki, šolani v Ljubljani ter bivajoči v njihovem domu. Pri tem je očitno imel vlogo sam Klekl</w:t>
      </w:r>
      <w:r w:rsidR="007F0BC1" w:rsidRPr="00733C41">
        <w:rPr>
          <w:rFonts w:eastAsia="Times New Roman"/>
          <w:bCs/>
          <w:szCs w:val="24"/>
          <w:lang w:eastAsia="sl-SI"/>
        </w:rPr>
        <w:t xml:space="preserve">, </w:t>
      </w:r>
      <w:r w:rsidR="007B2432" w:rsidRPr="00733C41">
        <w:rPr>
          <w:rFonts w:eastAsia="Times New Roman"/>
          <w:bCs/>
          <w:szCs w:val="24"/>
          <w:lang w:eastAsia="sl-SI"/>
        </w:rPr>
        <w:t>saj</w:t>
      </w:r>
      <w:r w:rsidR="007F0BC1" w:rsidRPr="00733C41">
        <w:rPr>
          <w:rFonts w:eastAsia="Times New Roman"/>
          <w:bCs/>
          <w:szCs w:val="24"/>
          <w:lang w:eastAsia="sl-SI"/>
        </w:rPr>
        <w:t xml:space="preserve"> je</w:t>
      </w:r>
      <w:r w:rsidR="007B2432" w:rsidRPr="00733C41">
        <w:rPr>
          <w:rFonts w:eastAsia="Times New Roman"/>
          <w:bCs/>
          <w:szCs w:val="24"/>
          <w:lang w:eastAsia="sl-SI"/>
        </w:rPr>
        <w:t xml:space="preserve">, po </w:t>
      </w:r>
      <w:r w:rsidR="00C05492" w:rsidRPr="00733C41">
        <w:rPr>
          <w:rFonts w:eastAsia="Times New Roman"/>
          <w:bCs/>
          <w:szCs w:val="24"/>
          <w:lang w:eastAsia="sl-SI"/>
        </w:rPr>
        <w:t xml:space="preserve">besedah </w:t>
      </w:r>
      <w:r w:rsidR="007B2432" w:rsidRPr="00733C41">
        <w:rPr>
          <w:rFonts w:eastAsia="Times New Roman"/>
          <w:bCs/>
          <w:szCs w:val="24"/>
          <w:lang w:eastAsia="sl-SI"/>
        </w:rPr>
        <w:t>G</w:t>
      </w:r>
      <w:r w:rsidR="003C7F88">
        <w:rPr>
          <w:rFonts w:eastAsia="Times New Roman"/>
          <w:bCs/>
          <w:szCs w:val="24"/>
          <w:lang w:eastAsia="sl-SI"/>
        </w:rPr>
        <w:t>odine</w:t>
      </w:r>
      <w:r w:rsidR="007B2432" w:rsidRPr="00733C41">
        <w:rPr>
          <w:rFonts w:eastAsia="Times New Roman"/>
          <w:bCs/>
          <w:szCs w:val="24"/>
          <w:lang w:eastAsia="sl-SI"/>
        </w:rPr>
        <w:t>, osebno poznal več tamkajšnjih ljudi in imel prijateljske zveze z osebnostmi kot Gregorij Pečjak, Andrej Kalan in že omenjeni Alojzij Nastran</w:t>
      </w:r>
      <w:r w:rsidR="0009756C" w:rsidRPr="00733C41">
        <w:rPr>
          <w:rFonts w:eastAsia="Times New Roman"/>
          <w:bCs/>
          <w:szCs w:val="24"/>
          <w:lang w:eastAsia="sl-SI"/>
        </w:rPr>
        <w:t>.</w:t>
      </w:r>
      <w:r w:rsidR="00751AE2" w:rsidRPr="00733C41">
        <w:rPr>
          <w:rFonts w:eastAsia="Times New Roman"/>
          <w:bCs/>
          <w:szCs w:val="24"/>
          <w:lang w:eastAsia="sl-SI"/>
        </w:rPr>
        <w:t xml:space="preserve"> </w:t>
      </w:r>
      <w:r w:rsidR="0009756C" w:rsidRPr="00733C41">
        <w:rPr>
          <w:rFonts w:eastAsia="Times New Roman"/>
          <w:bCs/>
          <w:szCs w:val="24"/>
          <w:lang w:eastAsia="sl-SI"/>
        </w:rPr>
        <w:t xml:space="preserve">Jožef, </w:t>
      </w:r>
      <w:r w:rsidR="007B2432" w:rsidRPr="00733C41">
        <w:rPr>
          <w:rFonts w:eastAsia="Times New Roman"/>
          <w:bCs/>
          <w:szCs w:val="24"/>
          <w:lang w:eastAsia="sl-SI"/>
        </w:rPr>
        <w:t>vsaj pet let</w:t>
      </w:r>
      <w:r w:rsidR="0009756C" w:rsidRPr="00733C41">
        <w:rPr>
          <w:rFonts w:eastAsia="Times New Roman"/>
          <w:bCs/>
          <w:szCs w:val="24"/>
          <w:lang w:eastAsia="sl-SI"/>
        </w:rPr>
        <w:t xml:space="preserve"> pred njim Mihael Kühar in še nekaj njih so </w:t>
      </w:r>
      <w:r w:rsidR="007B2432" w:rsidRPr="00733C41">
        <w:rPr>
          <w:rFonts w:eastAsia="Times New Roman"/>
          <w:bCs/>
          <w:szCs w:val="24"/>
          <w:lang w:eastAsia="sl-SI"/>
        </w:rPr>
        <w:t>pr</w:t>
      </w:r>
      <w:r w:rsidR="0009756C" w:rsidRPr="00733C41">
        <w:rPr>
          <w:rFonts w:eastAsia="Times New Roman"/>
          <w:bCs/>
          <w:szCs w:val="24"/>
          <w:lang w:eastAsia="sl-SI"/>
        </w:rPr>
        <w:t>i</w:t>
      </w:r>
      <w:r w:rsidR="007B2432" w:rsidRPr="00733C41">
        <w:rPr>
          <w:rFonts w:eastAsia="Times New Roman"/>
          <w:bCs/>
          <w:szCs w:val="24"/>
          <w:lang w:eastAsia="sl-SI"/>
        </w:rPr>
        <w:t>š</w:t>
      </w:r>
      <w:r w:rsidR="0009756C" w:rsidRPr="00733C41">
        <w:rPr>
          <w:rFonts w:eastAsia="Times New Roman"/>
          <w:bCs/>
          <w:szCs w:val="24"/>
          <w:lang w:eastAsia="sl-SI"/>
        </w:rPr>
        <w:t xml:space="preserve">li </w:t>
      </w:r>
      <w:r w:rsidR="007B2432" w:rsidRPr="00733C41">
        <w:rPr>
          <w:rFonts w:eastAsia="Times New Roman"/>
          <w:bCs/>
          <w:szCs w:val="24"/>
          <w:lang w:eastAsia="sl-SI"/>
        </w:rPr>
        <w:t xml:space="preserve">v Ljubljano </w:t>
      </w:r>
      <w:r w:rsidR="00751AE2" w:rsidRPr="00733C41">
        <w:rPr>
          <w:rFonts w:eastAsia="Times New Roman"/>
          <w:bCs/>
          <w:szCs w:val="24"/>
          <w:lang w:eastAsia="sl-SI"/>
        </w:rPr>
        <w:t>kot</w:t>
      </w:r>
      <w:r w:rsidR="0009756C" w:rsidRPr="00733C41">
        <w:rPr>
          <w:rFonts w:eastAsia="Times New Roman"/>
          <w:bCs/>
          <w:szCs w:val="24"/>
          <w:lang w:eastAsia="sl-SI"/>
        </w:rPr>
        <w:t xml:space="preserve"> prvi; prav tam so se spoznali. Drugi so </w:t>
      </w:r>
      <w:r w:rsidR="00B54FF7" w:rsidRPr="00733C41">
        <w:rPr>
          <w:rFonts w:eastAsia="Times New Roman"/>
          <w:bCs/>
          <w:szCs w:val="24"/>
          <w:lang w:eastAsia="sl-SI"/>
        </w:rPr>
        <w:t>v Ljubljano pr</w:t>
      </w:r>
      <w:r w:rsidR="0009756C" w:rsidRPr="00733C41">
        <w:rPr>
          <w:rFonts w:eastAsia="Times New Roman"/>
          <w:bCs/>
          <w:szCs w:val="24"/>
          <w:lang w:eastAsia="sl-SI"/>
        </w:rPr>
        <w:t>i</w:t>
      </w:r>
      <w:r w:rsidR="00B54FF7" w:rsidRPr="00733C41">
        <w:rPr>
          <w:rFonts w:eastAsia="Times New Roman"/>
          <w:bCs/>
          <w:szCs w:val="24"/>
          <w:lang w:eastAsia="sl-SI"/>
        </w:rPr>
        <w:t>š</w:t>
      </w:r>
      <w:r w:rsidR="0009756C" w:rsidRPr="00733C41">
        <w:rPr>
          <w:rFonts w:eastAsia="Times New Roman"/>
          <w:bCs/>
          <w:szCs w:val="24"/>
          <w:lang w:eastAsia="sl-SI"/>
        </w:rPr>
        <w:t>l</w:t>
      </w:r>
      <w:r w:rsidR="00B54FF7" w:rsidRPr="00733C41">
        <w:rPr>
          <w:rFonts w:eastAsia="Times New Roman"/>
          <w:bCs/>
          <w:szCs w:val="24"/>
          <w:lang w:eastAsia="sl-SI"/>
        </w:rPr>
        <w:t>i</w:t>
      </w:r>
      <w:r w:rsidR="0009756C" w:rsidRPr="00733C41">
        <w:rPr>
          <w:rFonts w:eastAsia="Times New Roman"/>
          <w:bCs/>
          <w:szCs w:val="24"/>
          <w:lang w:eastAsia="sl-SI"/>
        </w:rPr>
        <w:t xml:space="preserve"> za le kratek čas, kot npr. Ivan Jerič, ki je jeseni 1912</w:t>
      </w:r>
      <w:r w:rsidR="008561DE" w:rsidRPr="00733C41">
        <w:rPr>
          <w:rFonts w:eastAsia="Times New Roman"/>
          <w:bCs/>
          <w:szCs w:val="24"/>
          <w:lang w:eastAsia="sl-SI"/>
        </w:rPr>
        <w:t xml:space="preserve"> v </w:t>
      </w:r>
      <w:r w:rsidR="00F20C4B" w:rsidRPr="00733C41">
        <w:rPr>
          <w:rFonts w:eastAsia="Times New Roman"/>
          <w:bCs/>
          <w:szCs w:val="24"/>
          <w:lang w:eastAsia="sl-SI"/>
        </w:rPr>
        <w:t>Šentvidu</w:t>
      </w:r>
      <w:r w:rsidR="008561DE" w:rsidRPr="00733C41">
        <w:rPr>
          <w:rFonts w:eastAsia="Times New Roman"/>
          <w:bCs/>
          <w:szCs w:val="24"/>
          <w:lang w:eastAsia="sl-SI"/>
        </w:rPr>
        <w:t xml:space="preserve"> preživel teden dni</w:t>
      </w:r>
      <w:r w:rsidR="0009756C" w:rsidRPr="00733C41">
        <w:rPr>
          <w:rFonts w:eastAsia="Times New Roman"/>
          <w:bCs/>
          <w:szCs w:val="24"/>
          <w:lang w:eastAsia="sl-SI"/>
        </w:rPr>
        <w:t>.</w:t>
      </w:r>
      <w:r w:rsidR="000B4A43" w:rsidRPr="00733C41">
        <w:rPr>
          <w:rFonts w:eastAsia="Times New Roman"/>
          <w:bCs/>
          <w:szCs w:val="24"/>
          <w:lang w:eastAsia="sl-SI"/>
        </w:rPr>
        <w:t xml:space="preserve"> </w:t>
      </w:r>
      <w:r w:rsidR="00F20C4B" w:rsidRPr="00733C41">
        <w:rPr>
          <w:rFonts w:eastAsia="Times New Roman"/>
          <w:bCs/>
          <w:szCs w:val="24"/>
          <w:lang w:eastAsia="sl-SI"/>
        </w:rPr>
        <w:t>O</w:t>
      </w:r>
      <w:r w:rsidR="000B4A43" w:rsidRPr="00733C41">
        <w:rPr>
          <w:rFonts w:eastAsia="Times New Roman"/>
          <w:bCs/>
          <w:szCs w:val="24"/>
          <w:lang w:eastAsia="sl-SI"/>
        </w:rPr>
        <w:t xml:space="preserve"> teh prekmurskih dijakih in njihovi povezanosti </w:t>
      </w:r>
      <w:r w:rsidR="00F20C4B" w:rsidRPr="00733C41">
        <w:rPr>
          <w:rFonts w:eastAsia="Times New Roman"/>
          <w:bCs/>
          <w:szCs w:val="24"/>
          <w:lang w:eastAsia="sl-SI"/>
        </w:rPr>
        <w:t xml:space="preserve">je </w:t>
      </w:r>
      <w:r w:rsidR="000B4A43" w:rsidRPr="00733C41">
        <w:rPr>
          <w:rFonts w:eastAsia="Times New Roman"/>
          <w:bCs/>
          <w:szCs w:val="24"/>
          <w:lang w:eastAsia="sl-SI"/>
        </w:rPr>
        <w:t xml:space="preserve">zapisal: </w:t>
      </w:r>
      <w:r w:rsidR="00C05492" w:rsidRPr="00733C41">
        <w:rPr>
          <w:rFonts w:eastAsia="Times New Roman"/>
          <w:bCs/>
          <w:szCs w:val="24"/>
          <w:lang w:eastAsia="sl-SI"/>
        </w:rPr>
        <w:t>»</w:t>
      </w:r>
      <w:r w:rsidR="000B4A43" w:rsidRPr="00CD007E">
        <w:rPr>
          <w:rFonts w:eastAsia="Times New Roman"/>
          <w:bCs/>
          <w:i/>
          <w:iCs/>
          <w:szCs w:val="24"/>
          <w:lang w:eastAsia="sl-SI"/>
        </w:rPr>
        <w:t>Glavni nosilci jugoslovanske misli pa so bili bivši dijaki v lazaristovskem dijaškem domu. Mihael Kühar in Mihael Erjavec iz Bratonec, Alojzij Kühar iz Ižakovec, Jožko Godina iz Dolnje Bistrice, Viktor Vereš in Jožef Škafar iz Beltinec, Bobovec iz Lipovec. Ta povezava je bila tako tajna, kakor da je sploh ne bi bilo. Nihče je nikjer ni imenoval. Nikdo zanjo vedel</w:t>
      </w:r>
      <w:r w:rsidR="000B4A43" w:rsidRPr="00733C41">
        <w:rPr>
          <w:rFonts w:eastAsia="Times New Roman"/>
          <w:bCs/>
          <w:szCs w:val="24"/>
          <w:lang w:eastAsia="sl-SI"/>
        </w:rPr>
        <w:t>.</w:t>
      </w:r>
      <w:r w:rsidR="00C05492" w:rsidRPr="00733C41">
        <w:rPr>
          <w:rFonts w:eastAsia="Times New Roman"/>
          <w:bCs/>
          <w:szCs w:val="24"/>
          <w:lang w:eastAsia="sl-SI"/>
        </w:rPr>
        <w:t>«</w:t>
      </w:r>
      <w:r w:rsidR="0009756C" w:rsidRPr="00733C41">
        <w:rPr>
          <w:rStyle w:val="Sprotnaopomba-sklic"/>
          <w:rFonts w:eastAsia="Times New Roman"/>
          <w:bCs/>
          <w:szCs w:val="24"/>
          <w:lang w:eastAsia="sl-SI"/>
        </w:rPr>
        <w:footnoteReference w:id="20"/>
      </w:r>
      <w:r w:rsidR="0009756C" w:rsidRPr="00733C41">
        <w:rPr>
          <w:rFonts w:eastAsia="Times New Roman"/>
          <w:bCs/>
          <w:szCs w:val="24"/>
          <w:lang w:eastAsia="sl-SI"/>
        </w:rPr>
        <w:t xml:space="preserve"> </w:t>
      </w:r>
      <w:r w:rsidR="00B374FD" w:rsidRPr="00733C41">
        <w:rPr>
          <w:rFonts w:eastAsia="Times New Roman"/>
          <w:bCs/>
          <w:szCs w:val="24"/>
          <w:lang w:eastAsia="sl-SI"/>
        </w:rPr>
        <w:t>Ka</w:t>
      </w:r>
      <w:r w:rsidR="003C7F88">
        <w:rPr>
          <w:rFonts w:eastAsia="Times New Roman"/>
          <w:bCs/>
          <w:szCs w:val="24"/>
          <w:lang w:eastAsia="sl-SI"/>
        </w:rPr>
        <w:t xml:space="preserve">rolina </w:t>
      </w:r>
      <w:r w:rsidR="00B374FD" w:rsidRPr="00733C41">
        <w:rPr>
          <w:rFonts w:eastAsia="Times New Roman"/>
          <w:bCs/>
          <w:szCs w:val="24"/>
          <w:lang w:eastAsia="sl-SI"/>
        </w:rPr>
        <w:t>G</w:t>
      </w:r>
      <w:r w:rsidR="003C7F88">
        <w:rPr>
          <w:rFonts w:eastAsia="Times New Roman"/>
          <w:bCs/>
          <w:szCs w:val="24"/>
          <w:lang w:eastAsia="sl-SI"/>
        </w:rPr>
        <w:t>odina</w:t>
      </w:r>
      <w:r w:rsidR="00B374FD" w:rsidRPr="00733C41">
        <w:rPr>
          <w:rFonts w:eastAsia="Times New Roman"/>
          <w:bCs/>
          <w:szCs w:val="24"/>
          <w:lang w:eastAsia="sl-SI"/>
        </w:rPr>
        <w:t xml:space="preserve"> trdi, da so ustanovili </w:t>
      </w:r>
      <w:r w:rsidR="00C05492" w:rsidRPr="00733C41">
        <w:rPr>
          <w:rFonts w:eastAsia="Times New Roman"/>
          <w:bCs/>
          <w:szCs w:val="24"/>
          <w:lang w:eastAsia="sl-SI"/>
        </w:rPr>
        <w:t xml:space="preserve">celo </w:t>
      </w:r>
      <w:r w:rsidR="00B374FD" w:rsidRPr="00733C41">
        <w:rPr>
          <w:rFonts w:eastAsia="Times New Roman"/>
          <w:bCs/>
          <w:szCs w:val="24"/>
          <w:lang w:eastAsia="sl-SI"/>
        </w:rPr>
        <w:t xml:space="preserve">Društvo prekmurskih dijakov v Ljubljani, katerega prvi predsednik je bil prav Godina. Vsi našteti so nato dejansko bili v priključitvenem času med najvidnejšimi prekmurskimi domoljubi.   </w:t>
      </w:r>
    </w:p>
    <w:p w14:paraId="2FB88D43" w14:textId="77A112F5" w:rsidR="001C1723" w:rsidRPr="00733C41" w:rsidRDefault="001C1723" w:rsidP="00733C41">
      <w:pPr>
        <w:pStyle w:val="Brezrazmikov"/>
        <w:spacing w:line="360" w:lineRule="auto"/>
        <w:ind w:firstLine="708"/>
        <w:jc w:val="both"/>
        <w:rPr>
          <w:rFonts w:eastAsia="Times New Roman"/>
          <w:bCs/>
          <w:szCs w:val="24"/>
          <w:lang w:eastAsia="sl-SI"/>
        </w:rPr>
      </w:pPr>
      <w:r w:rsidRPr="00733C41">
        <w:rPr>
          <w:rFonts w:eastAsia="Times New Roman"/>
          <w:bCs/>
          <w:szCs w:val="24"/>
          <w:lang w:eastAsia="sl-SI"/>
        </w:rPr>
        <w:t xml:space="preserve">Več zapisov trdi, da se je </w:t>
      </w:r>
      <w:r w:rsidR="007B2432" w:rsidRPr="00733C41">
        <w:rPr>
          <w:rFonts w:eastAsia="Times New Roman"/>
          <w:bCs/>
          <w:szCs w:val="24"/>
          <w:lang w:eastAsia="sl-SI"/>
        </w:rPr>
        <w:t>J</w:t>
      </w:r>
      <w:r w:rsidR="003C7F88">
        <w:rPr>
          <w:rFonts w:eastAsia="Times New Roman"/>
          <w:bCs/>
          <w:szCs w:val="24"/>
          <w:lang w:eastAsia="sl-SI"/>
        </w:rPr>
        <w:t xml:space="preserve">ožef </w:t>
      </w:r>
      <w:r w:rsidR="007B2432" w:rsidRPr="00733C41">
        <w:rPr>
          <w:rFonts w:eastAsia="Times New Roman"/>
          <w:bCs/>
          <w:szCs w:val="24"/>
          <w:lang w:eastAsia="sl-SI"/>
        </w:rPr>
        <w:t>G</w:t>
      </w:r>
      <w:r w:rsidR="003C7F88">
        <w:rPr>
          <w:rFonts w:eastAsia="Times New Roman"/>
          <w:bCs/>
          <w:szCs w:val="24"/>
          <w:lang w:eastAsia="sl-SI"/>
        </w:rPr>
        <w:t>odina</w:t>
      </w:r>
      <w:r w:rsidRPr="00733C41">
        <w:rPr>
          <w:rFonts w:eastAsia="Times New Roman"/>
          <w:bCs/>
          <w:szCs w:val="24"/>
          <w:lang w:eastAsia="sl-SI"/>
        </w:rPr>
        <w:t xml:space="preserve"> </w:t>
      </w:r>
      <w:r w:rsidR="00751AE2" w:rsidRPr="00733C41">
        <w:rPr>
          <w:rFonts w:eastAsia="Times New Roman"/>
          <w:bCs/>
          <w:szCs w:val="24"/>
          <w:lang w:eastAsia="sl-SI"/>
        </w:rPr>
        <w:t xml:space="preserve">v </w:t>
      </w:r>
      <w:r w:rsidR="00E96309">
        <w:rPr>
          <w:rFonts w:eastAsia="Times New Roman"/>
          <w:bCs/>
          <w:szCs w:val="24"/>
          <w:lang w:eastAsia="sl-SI"/>
        </w:rPr>
        <w:t>Tavčarjevi</w:t>
      </w:r>
      <w:r w:rsidR="00E96309">
        <w:rPr>
          <w:rStyle w:val="Sprotnaopomba-sklic"/>
          <w:rFonts w:eastAsia="Times New Roman"/>
          <w:bCs/>
          <w:szCs w:val="24"/>
          <w:lang w:eastAsia="sl-SI"/>
        </w:rPr>
        <w:footnoteReference w:id="21"/>
      </w:r>
      <w:r w:rsidR="00E96309">
        <w:rPr>
          <w:rFonts w:eastAsia="Times New Roman"/>
          <w:bCs/>
          <w:szCs w:val="24"/>
          <w:lang w:eastAsia="sl-SI"/>
        </w:rPr>
        <w:t xml:space="preserve"> </w:t>
      </w:r>
      <w:r w:rsidR="00751AE2" w:rsidRPr="00733C41">
        <w:rPr>
          <w:rFonts w:eastAsia="Times New Roman"/>
          <w:bCs/>
          <w:szCs w:val="24"/>
          <w:lang w:eastAsia="sl-SI"/>
        </w:rPr>
        <w:t xml:space="preserve">Ljubljani </w:t>
      </w:r>
      <w:r w:rsidRPr="00733C41">
        <w:rPr>
          <w:rFonts w:eastAsia="Times New Roman"/>
          <w:bCs/>
          <w:szCs w:val="24"/>
          <w:lang w:eastAsia="sl-SI"/>
        </w:rPr>
        <w:t xml:space="preserve">šolal v </w:t>
      </w:r>
      <w:r w:rsidR="00C05492" w:rsidRPr="00733C41">
        <w:rPr>
          <w:rFonts w:eastAsia="Times New Roman"/>
          <w:bCs/>
          <w:szCs w:val="24"/>
          <w:lang w:eastAsia="sl-SI"/>
        </w:rPr>
        <w:t>Z</w:t>
      </w:r>
      <w:r w:rsidRPr="00733C41">
        <w:rPr>
          <w:rFonts w:eastAsia="Times New Roman"/>
          <w:bCs/>
          <w:szCs w:val="24"/>
          <w:lang w:eastAsia="sl-SI"/>
        </w:rPr>
        <w:t>avodu Sv. Stanislava v Šentvidu (</w:t>
      </w:r>
      <w:r w:rsidR="00751AE2" w:rsidRPr="00733C41">
        <w:rPr>
          <w:rFonts w:eastAsia="Times New Roman"/>
          <w:bCs/>
          <w:szCs w:val="24"/>
          <w:lang w:eastAsia="sl-SI"/>
        </w:rPr>
        <w:t xml:space="preserve">poznejši </w:t>
      </w:r>
      <w:r w:rsidRPr="00733C41">
        <w:rPr>
          <w:rFonts w:eastAsia="Times New Roman"/>
          <w:bCs/>
          <w:szCs w:val="24"/>
          <w:lang w:eastAsia="sl-SI"/>
        </w:rPr>
        <w:t xml:space="preserve">znani </w:t>
      </w:r>
      <w:r w:rsidR="003C7F88">
        <w:rPr>
          <w:rFonts w:eastAsia="Times New Roman"/>
          <w:bCs/>
          <w:szCs w:val="24"/>
          <w:lang w:eastAsia="sl-SI"/>
        </w:rPr>
        <w:t>'</w:t>
      </w:r>
      <w:r w:rsidRPr="00733C41">
        <w:rPr>
          <w:rFonts w:eastAsia="Times New Roman"/>
          <w:bCs/>
          <w:szCs w:val="24"/>
          <w:lang w:eastAsia="sl-SI"/>
        </w:rPr>
        <w:t>škofovi zavodi</w:t>
      </w:r>
      <w:r w:rsidR="003C7F88">
        <w:rPr>
          <w:rFonts w:eastAsia="Times New Roman"/>
          <w:bCs/>
          <w:szCs w:val="24"/>
          <w:lang w:eastAsia="sl-SI"/>
        </w:rPr>
        <w:t>'</w:t>
      </w:r>
      <w:r w:rsidRPr="00733C41">
        <w:rPr>
          <w:rFonts w:eastAsia="Times New Roman"/>
          <w:bCs/>
          <w:szCs w:val="24"/>
          <w:lang w:eastAsia="sl-SI"/>
        </w:rPr>
        <w:t>)</w:t>
      </w:r>
      <w:r w:rsidRPr="00733C41">
        <w:rPr>
          <w:rStyle w:val="Sprotnaopomba-sklic"/>
          <w:rFonts w:eastAsia="Times New Roman"/>
          <w:bCs/>
          <w:szCs w:val="24"/>
          <w:lang w:eastAsia="sl-SI"/>
        </w:rPr>
        <w:footnoteReference w:id="22"/>
      </w:r>
      <w:r w:rsidR="00C05492" w:rsidRPr="00733C41">
        <w:rPr>
          <w:rFonts w:eastAsia="Times New Roman"/>
          <w:bCs/>
          <w:szCs w:val="24"/>
          <w:lang w:eastAsia="sl-SI"/>
        </w:rPr>
        <w:t>;</w:t>
      </w:r>
      <w:r w:rsidR="00125B80" w:rsidRPr="00733C41">
        <w:rPr>
          <w:rFonts w:eastAsia="Times New Roman"/>
          <w:bCs/>
          <w:szCs w:val="24"/>
          <w:lang w:eastAsia="sl-SI"/>
        </w:rPr>
        <w:t xml:space="preserve"> pa</w:t>
      </w:r>
      <w:r w:rsidR="00751AE2" w:rsidRPr="00733C41">
        <w:rPr>
          <w:rFonts w:eastAsia="Times New Roman"/>
          <w:bCs/>
          <w:szCs w:val="24"/>
          <w:lang w:eastAsia="sl-SI"/>
        </w:rPr>
        <w:t xml:space="preserve"> </w:t>
      </w:r>
      <w:r w:rsidR="00125B80" w:rsidRPr="00733C41">
        <w:rPr>
          <w:rFonts w:eastAsia="Times New Roman"/>
          <w:bCs/>
          <w:szCs w:val="24"/>
          <w:lang w:eastAsia="sl-SI"/>
        </w:rPr>
        <w:t>t</w:t>
      </w:r>
      <w:r w:rsidR="00751AE2" w:rsidRPr="00733C41">
        <w:rPr>
          <w:rFonts w:eastAsia="Times New Roman"/>
          <w:bCs/>
          <w:szCs w:val="24"/>
          <w:lang w:eastAsia="sl-SI"/>
        </w:rPr>
        <w:t>o ni res.</w:t>
      </w:r>
      <w:r w:rsidRPr="00733C41">
        <w:rPr>
          <w:rFonts w:eastAsia="Times New Roman"/>
          <w:bCs/>
          <w:szCs w:val="24"/>
          <w:lang w:eastAsia="sl-SI"/>
        </w:rPr>
        <w:t xml:space="preserve"> </w:t>
      </w:r>
      <w:r w:rsidR="00751AE2" w:rsidRPr="00733C41">
        <w:rPr>
          <w:rFonts w:eastAsia="Times New Roman"/>
          <w:bCs/>
          <w:szCs w:val="24"/>
          <w:lang w:eastAsia="sl-SI"/>
        </w:rPr>
        <w:t>Ob prihodu je sprva eno leto prebil v ljudski šoli in se naučil obvladovanja jezika</w:t>
      </w:r>
      <w:r w:rsidR="00B54FF7" w:rsidRPr="00733C41">
        <w:rPr>
          <w:rFonts w:eastAsia="Times New Roman"/>
          <w:bCs/>
          <w:szCs w:val="24"/>
          <w:lang w:eastAsia="sl-SI"/>
        </w:rPr>
        <w:t xml:space="preserve"> za nadaljnje šolanje</w:t>
      </w:r>
      <w:r w:rsidR="00751AE2" w:rsidRPr="00733C41">
        <w:rPr>
          <w:rFonts w:eastAsia="Times New Roman"/>
          <w:bCs/>
          <w:szCs w:val="24"/>
          <w:lang w:eastAsia="sl-SI"/>
        </w:rPr>
        <w:t xml:space="preserve">. Leta 1912 vstopi v </w:t>
      </w:r>
      <w:r w:rsidR="00C05492" w:rsidRPr="00733C41">
        <w:rPr>
          <w:rFonts w:eastAsia="Times New Roman"/>
          <w:bCs/>
          <w:szCs w:val="24"/>
          <w:lang w:eastAsia="sl-SI"/>
        </w:rPr>
        <w:t xml:space="preserve">Ljubljani v </w:t>
      </w:r>
      <w:r w:rsidR="00751AE2" w:rsidRPr="00733C41">
        <w:rPr>
          <w:rFonts w:eastAsia="Times New Roman"/>
          <w:bCs/>
          <w:szCs w:val="24"/>
          <w:lang w:eastAsia="sl-SI"/>
        </w:rPr>
        <w:t>nižjo gimnazijo</w:t>
      </w:r>
      <w:r w:rsidR="003B4796" w:rsidRPr="00733C41">
        <w:rPr>
          <w:rFonts w:eastAsia="Times New Roman"/>
          <w:bCs/>
          <w:szCs w:val="24"/>
          <w:lang w:eastAsia="sl-SI"/>
        </w:rPr>
        <w:t>;</w:t>
      </w:r>
      <w:r w:rsidR="00751AE2" w:rsidRPr="00733C41">
        <w:rPr>
          <w:rFonts w:eastAsia="Times New Roman"/>
          <w:bCs/>
          <w:szCs w:val="24"/>
          <w:lang w:eastAsia="sl-SI"/>
        </w:rPr>
        <w:t xml:space="preserve"> še pred tem pa </w:t>
      </w:r>
      <w:r w:rsidR="003B4796" w:rsidRPr="00733C41">
        <w:rPr>
          <w:rFonts w:eastAsia="Times New Roman"/>
          <w:bCs/>
          <w:szCs w:val="24"/>
          <w:lang w:eastAsia="sl-SI"/>
        </w:rPr>
        <w:t xml:space="preserve">je </w:t>
      </w:r>
      <w:r w:rsidR="00C05492" w:rsidRPr="00733C41">
        <w:rPr>
          <w:rFonts w:eastAsia="Times New Roman"/>
          <w:bCs/>
          <w:szCs w:val="24"/>
          <w:lang w:eastAsia="sl-SI"/>
        </w:rPr>
        <w:t>tam šel</w:t>
      </w:r>
      <w:r w:rsidR="00751AE2" w:rsidRPr="00733C41">
        <w:rPr>
          <w:rFonts w:eastAsia="Times New Roman"/>
          <w:bCs/>
          <w:szCs w:val="24"/>
          <w:lang w:eastAsia="sl-SI"/>
        </w:rPr>
        <w:t xml:space="preserve"> k birmi. Očitno je že imel stalne pisne stike s Kleklom, saj mu je le-ta v odgovor na njegovo sporočilo o tem obljubil, da </w:t>
      </w:r>
      <w:r w:rsidR="000B4A43" w:rsidRPr="00733C41">
        <w:rPr>
          <w:rFonts w:eastAsia="Times New Roman"/>
          <w:bCs/>
          <w:szCs w:val="24"/>
          <w:lang w:eastAsia="sl-SI"/>
        </w:rPr>
        <w:t xml:space="preserve">mu </w:t>
      </w:r>
      <w:r w:rsidR="00751AE2" w:rsidRPr="00733C41">
        <w:rPr>
          <w:rFonts w:eastAsia="Times New Roman"/>
          <w:bCs/>
          <w:szCs w:val="24"/>
          <w:lang w:eastAsia="sl-SI"/>
        </w:rPr>
        <w:t>bo z veseljem birmansk</w:t>
      </w:r>
      <w:r w:rsidR="000B4A43" w:rsidRPr="00733C41">
        <w:rPr>
          <w:rFonts w:eastAsia="Times New Roman"/>
          <w:bCs/>
          <w:szCs w:val="24"/>
          <w:lang w:eastAsia="sl-SI"/>
        </w:rPr>
        <w:t>i</w:t>
      </w:r>
      <w:r w:rsidR="00751AE2" w:rsidRPr="00733C41">
        <w:rPr>
          <w:rFonts w:eastAsia="Times New Roman"/>
          <w:bCs/>
          <w:szCs w:val="24"/>
          <w:lang w:eastAsia="sl-SI"/>
        </w:rPr>
        <w:t xml:space="preserve"> bo</w:t>
      </w:r>
      <w:r w:rsidR="000B4A43" w:rsidRPr="00733C41">
        <w:rPr>
          <w:rFonts w:eastAsia="Times New Roman"/>
          <w:bCs/>
          <w:szCs w:val="24"/>
          <w:lang w:eastAsia="sl-SI"/>
        </w:rPr>
        <w:t>ter</w:t>
      </w:r>
      <w:r w:rsidR="00B54FF7" w:rsidRPr="00733C41">
        <w:rPr>
          <w:rFonts w:eastAsia="Times New Roman"/>
          <w:bCs/>
          <w:szCs w:val="24"/>
          <w:lang w:eastAsia="sl-SI"/>
        </w:rPr>
        <w:t xml:space="preserve">, le da ga bo pri tem nekdo zastopal. </w:t>
      </w:r>
      <w:r w:rsidR="003B4796" w:rsidRPr="00733C41">
        <w:rPr>
          <w:rFonts w:eastAsia="Times New Roman"/>
          <w:bCs/>
          <w:szCs w:val="24"/>
          <w:lang w:eastAsia="sl-SI"/>
        </w:rPr>
        <w:t>Prejel je tudi zanimivo birmansko ime</w:t>
      </w:r>
      <w:r w:rsidR="00B54FF7" w:rsidRPr="00733C41">
        <w:rPr>
          <w:rFonts w:eastAsia="Times New Roman"/>
          <w:bCs/>
          <w:szCs w:val="24"/>
          <w:lang w:eastAsia="sl-SI"/>
        </w:rPr>
        <w:t xml:space="preserve">: </w:t>
      </w:r>
      <w:r w:rsidR="00CA5F85" w:rsidRPr="00733C41">
        <w:rPr>
          <w:rFonts w:eastAsia="Times New Roman"/>
          <w:bCs/>
          <w:szCs w:val="24"/>
          <w:lang w:eastAsia="sl-SI"/>
        </w:rPr>
        <w:t>»</w:t>
      </w:r>
      <w:r w:rsidR="003B4796" w:rsidRPr="00CD007E">
        <w:rPr>
          <w:rFonts w:eastAsia="Times New Roman"/>
          <w:bCs/>
          <w:i/>
          <w:iCs/>
          <w:szCs w:val="24"/>
          <w:lang w:eastAsia="sl-SI"/>
        </w:rPr>
        <w:t>Ker je Klekl tudi »Jožef« kot jaz, so mi za birmansko ime dali ime škofa: Bonaventura (Jeglič)</w:t>
      </w:r>
      <w:r w:rsidR="003B4796" w:rsidRPr="00733C41">
        <w:rPr>
          <w:rFonts w:eastAsia="Times New Roman"/>
          <w:bCs/>
          <w:i/>
          <w:iCs/>
          <w:szCs w:val="24"/>
          <w:lang w:eastAsia="sl-SI"/>
        </w:rPr>
        <w:t>.</w:t>
      </w:r>
      <w:r w:rsidR="00CA5F85" w:rsidRPr="00733C41">
        <w:rPr>
          <w:rFonts w:eastAsia="Times New Roman"/>
          <w:bCs/>
          <w:szCs w:val="24"/>
          <w:lang w:eastAsia="sl-SI"/>
        </w:rPr>
        <w:t>«</w:t>
      </w:r>
      <w:r w:rsidR="00751AE2" w:rsidRPr="00733C41">
        <w:rPr>
          <w:rFonts w:eastAsia="Times New Roman"/>
          <w:bCs/>
          <w:szCs w:val="24"/>
          <w:lang w:eastAsia="sl-SI"/>
        </w:rPr>
        <w:t xml:space="preserve"> </w:t>
      </w:r>
      <w:r w:rsidRPr="00733C41">
        <w:rPr>
          <w:rFonts w:eastAsia="Times New Roman"/>
          <w:bCs/>
          <w:szCs w:val="24"/>
          <w:lang w:eastAsia="sl-SI"/>
        </w:rPr>
        <w:t>Ohranjena je njegova prošnja predstojniku lazaristov za podaljšanje njegovega dotedanjega bivanja pri njih iz sredine julija 1915, ki priča, da je že takrat razmišljal o nadaljevanju šolanja v bogoslovju in o duhovniški službi.</w:t>
      </w:r>
      <w:r w:rsidR="003C7F88" w:rsidRPr="00733C41">
        <w:rPr>
          <w:rStyle w:val="Sprotnaopomba-sklic"/>
          <w:rFonts w:eastAsia="Times New Roman"/>
          <w:bCs/>
          <w:szCs w:val="24"/>
          <w:lang w:eastAsia="sl-SI"/>
        </w:rPr>
        <w:footnoteReference w:id="23"/>
      </w:r>
      <w:r w:rsidRPr="00733C41">
        <w:rPr>
          <w:rFonts w:eastAsia="Times New Roman"/>
          <w:bCs/>
          <w:szCs w:val="24"/>
          <w:lang w:eastAsia="sl-SI"/>
        </w:rPr>
        <w:t xml:space="preserve"> </w:t>
      </w:r>
      <w:r w:rsidR="00765EC0">
        <w:rPr>
          <w:rFonts w:eastAsia="Times New Roman"/>
          <w:bCs/>
          <w:color w:val="333333"/>
          <w:szCs w:val="24"/>
          <w:lang w:eastAsia="sl-SI"/>
        </w:rPr>
        <w:t xml:space="preserve">V njej je nadaljevanje izrazil kot svojo željo; prošnjo so ob njem podpisali tudi starši, ki so torej vedeli zanjo ter ga v tem očitno podpirali. </w:t>
      </w:r>
      <w:r w:rsidRPr="00733C41">
        <w:rPr>
          <w:rFonts w:eastAsia="Times New Roman"/>
          <w:bCs/>
          <w:szCs w:val="24"/>
          <w:lang w:eastAsia="sl-SI"/>
        </w:rPr>
        <w:t xml:space="preserve">Duhovniški stan se mu je torej že kot srednješolcu zdel realna možnost eksistence. Dokončen sklep o tem </w:t>
      </w:r>
      <w:r w:rsidR="000B4A43" w:rsidRPr="00733C41">
        <w:rPr>
          <w:rFonts w:eastAsia="Times New Roman"/>
          <w:bCs/>
          <w:szCs w:val="24"/>
          <w:lang w:eastAsia="sl-SI"/>
        </w:rPr>
        <w:t xml:space="preserve">− </w:t>
      </w:r>
      <w:r w:rsidRPr="00733C41">
        <w:rPr>
          <w:szCs w:val="24"/>
          <w:shd w:val="clear" w:color="auto" w:fill="FFFFFF"/>
        </w:rPr>
        <w:t>ob u</w:t>
      </w:r>
      <w:r w:rsidR="000B4A43" w:rsidRPr="00733C41">
        <w:rPr>
          <w:szCs w:val="24"/>
          <w:shd w:val="clear" w:color="auto" w:fill="FFFFFF"/>
        </w:rPr>
        <w:t>speš</w:t>
      </w:r>
      <w:r w:rsidRPr="00733C41">
        <w:rPr>
          <w:szCs w:val="24"/>
          <w:shd w:val="clear" w:color="auto" w:fill="FFFFFF"/>
        </w:rPr>
        <w:t xml:space="preserve">ni rešitvi iz madžarskega ujetništva </w:t>
      </w:r>
      <w:r w:rsidR="000B4A43" w:rsidRPr="00733C41">
        <w:rPr>
          <w:szCs w:val="24"/>
          <w:shd w:val="clear" w:color="auto" w:fill="FFFFFF"/>
        </w:rPr>
        <w:t xml:space="preserve">− </w:t>
      </w:r>
      <w:r w:rsidRPr="00733C41">
        <w:rPr>
          <w:szCs w:val="24"/>
          <w:shd w:val="clear" w:color="auto" w:fill="FFFFFF"/>
        </w:rPr>
        <w:t>pa je v luči le-tega dozorel kot pika na i.</w:t>
      </w:r>
      <w:r w:rsidR="000B4A43" w:rsidRPr="00733C41">
        <w:rPr>
          <w:szCs w:val="24"/>
          <w:shd w:val="clear" w:color="auto" w:fill="FFFFFF"/>
        </w:rPr>
        <w:t xml:space="preserve"> Za dosego cilja je, seveda s časovnimi presledki, leta 192</w:t>
      </w:r>
      <w:r w:rsidR="006E492A" w:rsidRPr="00733C41">
        <w:rPr>
          <w:szCs w:val="24"/>
          <w:shd w:val="clear" w:color="auto" w:fill="FFFFFF"/>
        </w:rPr>
        <w:t>0</w:t>
      </w:r>
      <w:r w:rsidR="000B4A43" w:rsidRPr="00733C41">
        <w:rPr>
          <w:szCs w:val="24"/>
          <w:shd w:val="clear" w:color="auto" w:fill="FFFFFF"/>
        </w:rPr>
        <w:t xml:space="preserve"> zaključil klasično gimnazijo</w:t>
      </w:r>
      <w:r w:rsidR="00F376BD" w:rsidRPr="00733C41">
        <w:rPr>
          <w:szCs w:val="24"/>
          <w:shd w:val="clear" w:color="auto" w:fill="FFFFFF"/>
        </w:rPr>
        <w:t xml:space="preserve"> v Ljubljani</w:t>
      </w:r>
      <w:r w:rsidR="000B4A43" w:rsidRPr="00733C41">
        <w:rPr>
          <w:szCs w:val="24"/>
          <w:shd w:val="clear" w:color="auto" w:fill="FFFFFF"/>
        </w:rPr>
        <w:t xml:space="preserve">, ne pa škofijske. Njegovega imena med maturanti slednje </w:t>
      </w:r>
      <w:r w:rsidR="00F13252" w:rsidRPr="00733C41">
        <w:rPr>
          <w:szCs w:val="24"/>
          <w:shd w:val="clear" w:color="auto" w:fill="FFFFFF"/>
        </w:rPr>
        <w:t xml:space="preserve">ni moč najti </w:t>
      </w:r>
      <w:r w:rsidR="000B4A43" w:rsidRPr="00733C41">
        <w:rPr>
          <w:szCs w:val="24"/>
          <w:shd w:val="clear" w:color="auto" w:fill="FFFFFF"/>
        </w:rPr>
        <w:t xml:space="preserve">ne v tem letu </w:t>
      </w:r>
      <w:r w:rsidR="00D746F5" w:rsidRPr="00733C41">
        <w:rPr>
          <w:szCs w:val="24"/>
          <w:shd w:val="clear" w:color="auto" w:fill="FFFFFF"/>
        </w:rPr>
        <w:t xml:space="preserve">ne </w:t>
      </w:r>
      <w:r w:rsidR="000B4A43" w:rsidRPr="00733C41">
        <w:rPr>
          <w:szCs w:val="24"/>
          <w:shd w:val="clear" w:color="auto" w:fill="FFFFFF"/>
        </w:rPr>
        <w:t>v</w:t>
      </w:r>
      <w:r w:rsidR="00D746F5" w:rsidRPr="00733C41">
        <w:rPr>
          <w:szCs w:val="24"/>
          <w:shd w:val="clear" w:color="auto" w:fill="FFFFFF"/>
        </w:rPr>
        <w:t xml:space="preserve"> drugih; najde pa se </w:t>
      </w:r>
      <w:r w:rsidR="006E492A" w:rsidRPr="00733C41">
        <w:rPr>
          <w:szCs w:val="24"/>
          <w:shd w:val="clear" w:color="auto" w:fill="FFFFFF"/>
        </w:rPr>
        <w:t xml:space="preserve">isto </w:t>
      </w:r>
      <w:r w:rsidR="00F376BD" w:rsidRPr="00733C41">
        <w:rPr>
          <w:szCs w:val="24"/>
          <w:shd w:val="clear" w:color="auto" w:fill="FFFFFF"/>
        </w:rPr>
        <w:t xml:space="preserve">leto tamkajšnji maturant </w:t>
      </w:r>
      <w:r w:rsidR="00D746F5" w:rsidRPr="00733C41">
        <w:rPr>
          <w:szCs w:val="24"/>
          <w:shd w:val="clear" w:color="auto" w:fill="FFFFFF"/>
        </w:rPr>
        <w:t>Ivan Jerič.</w:t>
      </w:r>
      <w:r w:rsidR="00D746F5" w:rsidRPr="00733C41">
        <w:rPr>
          <w:rStyle w:val="Sprotnaopomba-sklic"/>
          <w:szCs w:val="24"/>
          <w:shd w:val="clear" w:color="auto" w:fill="FFFFFF"/>
        </w:rPr>
        <w:footnoteReference w:id="24"/>
      </w:r>
      <w:r w:rsidR="000B4A43" w:rsidRPr="00733C41">
        <w:rPr>
          <w:szCs w:val="24"/>
          <w:shd w:val="clear" w:color="auto" w:fill="FFFFFF"/>
        </w:rPr>
        <w:t xml:space="preserve">  </w:t>
      </w:r>
    </w:p>
    <w:p w14:paraId="43F1573C" w14:textId="00FABFBF" w:rsidR="001C1723" w:rsidRPr="00733C41" w:rsidRDefault="001C1723" w:rsidP="00733C41">
      <w:pPr>
        <w:pStyle w:val="Brezrazmikov"/>
        <w:spacing w:line="360" w:lineRule="auto"/>
        <w:ind w:firstLine="708"/>
        <w:jc w:val="both"/>
        <w:rPr>
          <w:rFonts w:eastAsia="Times New Roman"/>
          <w:bCs/>
          <w:szCs w:val="24"/>
          <w:lang w:eastAsia="sl-SI"/>
        </w:rPr>
      </w:pPr>
      <w:r w:rsidRPr="00733C41">
        <w:rPr>
          <w:rFonts w:eastAsia="Times New Roman"/>
          <w:bCs/>
          <w:szCs w:val="24"/>
          <w:lang w:eastAsia="sl-SI"/>
        </w:rPr>
        <w:t xml:space="preserve">Vpliv ljubljanske gimnazije je bil v njegovem </w:t>
      </w:r>
      <w:r w:rsidR="006E492A" w:rsidRPr="00733C41">
        <w:rPr>
          <w:rFonts w:eastAsia="Times New Roman"/>
          <w:bCs/>
          <w:szCs w:val="24"/>
          <w:lang w:eastAsia="sl-SI"/>
        </w:rPr>
        <w:t>nadaljn</w:t>
      </w:r>
      <w:r w:rsidRPr="00733C41">
        <w:rPr>
          <w:rFonts w:eastAsia="Times New Roman"/>
          <w:bCs/>
          <w:szCs w:val="24"/>
          <w:lang w:eastAsia="sl-SI"/>
        </w:rPr>
        <w:t xml:space="preserve">jem življenju vseobsežen. Lahko se le ugiba, v kolikšni meri ga je preobrazil v slovenskega domoljuba, kar bo izkazal že v poznem letu 1918. </w:t>
      </w:r>
    </w:p>
    <w:p w14:paraId="1CAC7B1B" w14:textId="26AFFDE4" w:rsidR="001C1723" w:rsidRPr="00733C41" w:rsidRDefault="001C1723" w:rsidP="00733C41">
      <w:pPr>
        <w:pStyle w:val="Brezrazmikov"/>
        <w:spacing w:line="360" w:lineRule="auto"/>
        <w:ind w:firstLine="708"/>
        <w:jc w:val="both"/>
        <w:rPr>
          <w:rFonts w:eastAsia="Times New Roman"/>
          <w:szCs w:val="24"/>
          <w:lang w:eastAsia="sl-SI"/>
        </w:rPr>
      </w:pPr>
      <w:r w:rsidRPr="00733C41">
        <w:rPr>
          <w:rFonts w:eastAsia="Times New Roman"/>
          <w:bCs/>
          <w:szCs w:val="24"/>
          <w:lang w:eastAsia="sl-SI"/>
        </w:rPr>
        <w:t xml:space="preserve">Leta 1916, verjetno kmalu po dopolnitvi polnoletnosti, so ga vpoklicali v kraljevo vojsko. </w:t>
      </w:r>
      <w:r w:rsidR="00B2364A">
        <w:rPr>
          <w:rFonts w:eastAsia="Times New Roman"/>
          <w:bCs/>
          <w:szCs w:val="24"/>
          <w:lang w:eastAsia="sl-SI"/>
        </w:rPr>
        <w:t>Prekmurje je v vojaško-upravnem smislu pripadlo V. korpusnemu poveljstvu s sedežem v Bratislavi.</w:t>
      </w:r>
      <w:r w:rsidR="00B2364A">
        <w:rPr>
          <w:rStyle w:val="Sprotnaopomba-sklic"/>
          <w:rFonts w:eastAsia="Times New Roman"/>
          <w:bCs/>
          <w:szCs w:val="24"/>
          <w:lang w:eastAsia="sl-SI"/>
        </w:rPr>
        <w:footnoteReference w:id="25"/>
      </w:r>
      <w:r w:rsidR="00B2364A">
        <w:rPr>
          <w:rFonts w:eastAsia="Times New Roman"/>
          <w:bCs/>
          <w:szCs w:val="24"/>
          <w:lang w:eastAsia="sl-SI"/>
        </w:rPr>
        <w:t xml:space="preserve"> Godina</w:t>
      </w:r>
      <w:r w:rsidR="00B2364A" w:rsidRPr="00733C41">
        <w:rPr>
          <w:rFonts w:eastAsia="Times New Roman"/>
          <w:bCs/>
          <w:szCs w:val="24"/>
          <w:lang w:eastAsia="sl-SI"/>
        </w:rPr>
        <w:t xml:space="preserve"> </w:t>
      </w:r>
      <w:r w:rsidRPr="00733C41">
        <w:rPr>
          <w:rFonts w:eastAsia="Times New Roman"/>
          <w:bCs/>
          <w:szCs w:val="24"/>
          <w:lang w:eastAsia="sl-SI"/>
        </w:rPr>
        <w:t>se je sprva</w:t>
      </w:r>
      <w:r w:rsidR="00B2364A">
        <w:rPr>
          <w:rFonts w:eastAsia="Times New Roman"/>
          <w:bCs/>
          <w:szCs w:val="24"/>
          <w:lang w:eastAsia="sl-SI"/>
        </w:rPr>
        <w:t xml:space="preserve"> boril</w:t>
      </w:r>
      <w:r w:rsidRPr="00733C41">
        <w:rPr>
          <w:rFonts w:eastAsia="Times New Roman"/>
          <w:bCs/>
          <w:szCs w:val="24"/>
          <w:lang w:eastAsia="sl-SI"/>
        </w:rPr>
        <w:t xml:space="preserve"> na vzhodni</w:t>
      </w:r>
      <w:r w:rsidR="006E492A" w:rsidRPr="00733C41">
        <w:rPr>
          <w:rFonts w:eastAsia="Times New Roman"/>
          <w:bCs/>
          <w:szCs w:val="24"/>
          <w:lang w:eastAsia="sl-SI"/>
        </w:rPr>
        <w:t xml:space="preserve"> fronti </w:t>
      </w:r>
      <w:r w:rsidR="00B74584" w:rsidRPr="00733C41">
        <w:rPr>
          <w:rFonts w:eastAsia="Times New Roman"/>
          <w:bCs/>
          <w:szCs w:val="24"/>
          <w:lang w:eastAsia="sl-SI"/>
        </w:rPr>
        <w:t>v Bukovini – v spominu so mu ostale Černovice (</w:t>
      </w:r>
      <w:r w:rsidR="00261145">
        <w:rPr>
          <w:rFonts w:eastAsia="Times New Roman"/>
          <w:bCs/>
          <w:szCs w:val="24"/>
          <w:lang w:eastAsia="sl-SI"/>
        </w:rPr>
        <w:t xml:space="preserve">ukr. </w:t>
      </w:r>
      <w:r w:rsidR="00B74584" w:rsidRPr="00733C41">
        <w:rPr>
          <w:rFonts w:eastAsia="Times New Roman"/>
          <w:bCs/>
          <w:szCs w:val="24"/>
          <w:lang w:eastAsia="sl-SI"/>
        </w:rPr>
        <w:t>Černivci)</w:t>
      </w:r>
      <w:r w:rsidR="00F13252" w:rsidRPr="00733C41">
        <w:rPr>
          <w:rFonts w:eastAsia="Times New Roman"/>
          <w:bCs/>
          <w:szCs w:val="24"/>
          <w:lang w:eastAsia="sl-SI"/>
        </w:rPr>
        <w:t>,</w:t>
      </w:r>
      <w:r w:rsidRPr="00733C41">
        <w:rPr>
          <w:rFonts w:eastAsia="Times New Roman"/>
          <w:bCs/>
          <w:szCs w:val="24"/>
          <w:lang w:eastAsia="sl-SI"/>
        </w:rPr>
        <w:t xml:space="preserve"> in nato na italijanski fronti</w:t>
      </w:r>
      <w:r w:rsidR="003768BF">
        <w:rPr>
          <w:rStyle w:val="Sprotnaopomba-sklic"/>
          <w:rFonts w:eastAsia="Times New Roman"/>
          <w:bCs/>
          <w:szCs w:val="24"/>
          <w:lang w:eastAsia="sl-SI"/>
        </w:rPr>
        <w:footnoteReference w:id="26"/>
      </w:r>
      <w:r w:rsidRPr="00733C41">
        <w:rPr>
          <w:rFonts w:eastAsia="Times New Roman"/>
          <w:szCs w:val="24"/>
          <w:lang w:eastAsia="sl-SI"/>
        </w:rPr>
        <w:t xml:space="preserve"> </w:t>
      </w:r>
      <w:r w:rsidR="00B374FD" w:rsidRPr="00733C41">
        <w:rPr>
          <w:rFonts w:eastAsia="Times New Roman"/>
          <w:szCs w:val="24"/>
          <w:lang w:eastAsia="sl-SI"/>
        </w:rPr>
        <w:t xml:space="preserve">− </w:t>
      </w:r>
      <w:r w:rsidR="00F13252" w:rsidRPr="00733C41">
        <w:rPr>
          <w:rFonts w:eastAsia="Times New Roman"/>
          <w:szCs w:val="24"/>
          <w:lang w:eastAsia="sl-SI"/>
        </w:rPr>
        <w:t xml:space="preserve">na Tirolskem, </w:t>
      </w:r>
      <w:r w:rsidRPr="00733C41">
        <w:rPr>
          <w:rFonts w:eastAsia="Times New Roman"/>
          <w:szCs w:val="24"/>
          <w:lang w:eastAsia="sl-SI"/>
        </w:rPr>
        <w:t>ter si pridobil nižji častniški čin podporočnika, kar je pomenilo vsaj nekaj njegovih izrednih dejanj poguma ali požrtvovalnosti na frontah, pa tudi že strateških oziroma poveljniških sposobnosti.</w:t>
      </w:r>
      <w:r w:rsidR="00F13252" w:rsidRPr="00733C41">
        <w:rPr>
          <w:rFonts w:eastAsia="Times New Roman"/>
          <w:szCs w:val="24"/>
          <w:lang w:eastAsia="sl-SI"/>
        </w:rPr>
        <w:t xml:space="preserve"> Tam je med drugim s</w:t>
      </w:r>
      <w:r w:rsidR="00C05492" w:rsidRPr="00733C41">
        <w:rPr>
          <w:rFonts w:eastAsia="Times New Roman"/>
          <w:szCs w:val="24"/>
          <w:lang w:eastAsia="sl-SI"/>
        </w:rPr>
        <w:t>reč</w:t>
      </w:r>
      <w:r w:rsidR="00F13252" w:rsidRPr="00733C41">
        <w:rPr>
          <w:rFonts w:eastAsia="Times New Roman"/>
          <w:szCs w:val="24"/>
          <w:lang w:eastAsia="sl-SI"/>
        </w:rPr>
        <w:t xml:space="preserve">al </w:t>
      </w:r>
      <w:r w:rsidR="00C05492" w:rsidRPr="00733C41">
        <w:rPr>
          <w:rFonts w:eastAsia="Times New Roman"/>
          <w:szCs w:val="24"/>
          <w:lang w:eastAsia="sl-SI"/>
        </w:rPr>
        <w:t xml:space="preserve">predvojnega znanca iz doma lazaristov </w:t>
      </w:r>
      <w:r w:rsidR="00E8413F" w:rsidRPr="00733C41">
        <w:rPr>
          <w:rFonts w:eastAsia="Times New Roman"/>
          <w:szCs w:val="24"/>
          <w:lang w:eastAsia="sl-SI"/>
        </w:rPr>
        <w:t xml:space="preserve">Prekmurca </w:t>
      </w:r>
      <w:r w:rsidR="00F13252" w:rsidRPr="00733C41">
        <w:rPr>
          <w:rFonts w:eastAsia="Times New Roman"/>
          <w:szCs w:val="24"/>
          <w:lang w:eastAsia="sl-SI"/>
        </w:rPr>
        <w:t>Viktorja Vöröša,</w:t>
      </w:r>
      <w:r w:rsidR="00FE1B84" w:rsidRPr="00733C41">
        <w:rPr>
          <w:rFonts w:eastAsia="Times New Roman"/>
          <w:szCs w:val="24"/>
          <w:lang w:eastAsia="sl-SI"/>
        </w:rPr>
        <w:t xml:space="preserve"> »dobrega prijatelja«,</w:t>
      </w:r>
      <w:r w:rsidR="00F13252" w:rsidRPr="00733C41">
        <w:rPr>
          <w:rFonts w:eastAsia="Times New Roman"/>
          <w:szCs w:val="24"/>
          <w:lang w:eastAsia="sl-SI"/>
        </w:rPr>
        <w:t xml:space="preserve"> s katerim bo kontaktiral </w:t>
      </w:r>
      <w:r w:rsidR="00C05492" w:rsidRPr="00733C41">
        <w:rPr>
          <w:rFonts w:eastAsia="Times New Roman"/>
          <w:szCs w:val="24"/>
          <w:lang w:eastAsia="sl-SI"/>
        </w:rPr>
        <w:t xml:space="preserve">tudi </w:t>
      </w:r>
      <w:r w:rsidR="00F13252" w:rsidRPr="00733C41">
        <w:rPr>
          <w:rFonts w:eastAsia="Times New Roman"/>
          <w:szCs w:val="24"/>
          <w:lang w:eastAsia="sl-SI"/>
        </w:rPr>
        <w:t>v času njegove sombotelske ječe.</w:t>
      </w:r>
    </w:p>
    <w:p w14:paraId="07AEE8AB" w14:textId="016DF608" w:rsidR="00BC063B" w:rsidRPr="00733C41" w:rsidRDefault="001C1723" w:rsidP="00733C41">
      <w:pPr>
        <w:pStyle w:val="Brezrazmikov"/>
        <w:spacing w:line="360" w:lineRule="auto"/>
        <w:ind w:firstLine="708"/>
        <w:jc w:val="both"/>
        <w:rPr>
          <w:rFonts w:eastAsia="Times New Roman"/>
          <w:szCs w:val="24"/>
          <w:lang w:eastAsia="sl-SI"/>
        </w:rPr>
      </w:pPr>
      <w:r w:rsidRPr="00733C41">
        <w:rPr>
          <w:rFonts w:eastAsia="Times New Roman"/>
          <w:szCs w:val="24"/>
          <w:lang w:eastAsia="sl-SI"/>
        </w:rPr>
        <w:t xml:space="preserve">Po razpadu fronte se je </w:t>
      </w:r>
      <w:r w:rsidR="00F13252" w:rsidRPr="00733C41">
        <w:rPr>
          <w:rFonts w:eastAsia="Times New Roman"/>
          <w:szCs w:val="24"/>
          <w:lang w:eastAsia="sl-SI"/>
        </w:rPr>
        <w:t xml:space="preserve">vrnil </w:t>
      </w:r>
      <w:r w:rsidRPr="00733C41">
        <w:rPr>
          <w:rFonts w:eastAsia="Times New Roman"/>
          <w:szCs w:val="24"/>
          <w:lang w:eastAsia="sl-SI"/>
        </w:rPr>
        <w:t xml:space="preserve">živ in zdrav ter sklenil </w:t>
      </w:r>
      <w:r w:rsidR="00BC063B" w:rsidRPr="00733C41">
        <w:rPr>
          <w:rFonts w:eastAsia="Times New Roman"/>
          <w:szCs w:val="24"/>
          <w:lang w:eastAsia="sl-SI"/>
        </w:rPr>
        <w:t xml:space="preserve">takoj </w:t>
      </w:r>
      <w:r w:rsidR="00F13252" w:rsidRPr="00733C41">
        <w:rPr>
          <w:rFonts w:eastAsia="Times New Roman"/>
          <w:szCs w:val="24"/>
          <w:lang w:eastAsia="sl-SI"/>
        </w:rPr>
        <w:t>nadaljeva</w:t>
      </w:r>
      <w:r w:rsidRPr="00733C41">
        <w:rPr>
          <w:rFonts w:eastAsia="Times New Roman"/>
          <w:szCs w:val="24"/>
          <w:lang w:eastAsia="sl-SI"/>
        </w:rPr>
        <w:t>ti šolanje v Ljubljani. Vendar so razmere v zadnjih tednih vojne najavljale neko dotlej neznano in nesluteno dogajanje. Čeprav daleč od rojstn</w:t>
      </w:r>
      <w:r w:rsidR="00FE1B84" w:rsidRPr="00733C41">
        <w:rPr>
          <w:rFonts w:eastAsia="Times New Roman"/>
          <w:szCs w:val="24"/>
          <w:lang w:eastAsia="sl-SI"/>
        </w:rPr>
        <w:t>ega</w:t>
      </w:r>
      <w:r w:rsidRPr="00733C41">
        <w:rPr>
          <w:rFonts w:eastAsia="Times New Roman"/>
          <w:szCs w:val="24"/>
          <w:lang w:eastAsia="sl-SI"/>
        </w:rPr>
        <w:t xml:space="preserve"> kraj</w:t>
      </w:r>
      <w:r w:rsidR="00FE1B84" w:rsidRPr="00733C41">
        <w:rPr>
          <w:rFonts w:eastAsia="Times New Roman"/>
          <w:szCs w:val="24"/>
          <w:lang w:eastAsia="sl-SI"/>
        </w:rPr>
        <w:t>a</w:t>
      </w:r>
      <w:r w:rsidRPr="00733C41">
        <w:rPr>
          <w:rFonts w:eastAsia="Times New Roman"/>
          <w:szCs w:val="24"/>
          <w:lang w:eastAsia="sl-SI"/>
        </w:rPr>
        <w:t xml:space="preserve"> je zagotovo dobival vesti o </w:t>
      </w:r>
      <w:r w:rsidR="00BC063B" w:rsidRPr="00733C41">
        <w:rPr>
          <w:rFonts w:eastAsia="Times New Roman"/>
          <w:szCs w:val="24"/>
          <w:lang w:eastAsia="sl-SI"/>
        </w:rPr>
        <w:t>hitr</w:t>
      </w:r>
      <w:r w:rsidRPr="00733C41">
        <w:rPr>
          <w:rFonts w:eastAsia="Times New Roman"/>
          <w:szCs w:val="24"/>
          <w:lang w:eastAsia="sl-SI"/>
        </w:rPr>
        <w:t xml:space="preserve">i radikalizaciji splošne situacije od sredine oktobra naprej, tudi v Prekmurju in širši slovenski okolici čez Muro, o zborovanju v Murski Soboti 20. 10. in predvsem </w:t>
      </w:r>
      <w:r w:rsidR="00FE1B84" w:rsidRPr="00733C41">
        <w:rPr>
          <w:rFonts w:eastAsia="Times New Roman"/>
          <w:szCs w:val="24"/>
          <w:lang w:eastAsia="sl-SI"/>
        </w:rPr>
        <w:t xml:space="preserve">tistemu </w:t>
      </w:r>
      <w:r w:rsidRPr="00733C41">
        <w:rPr>
          <w:rFonts w:eastAsia="Times New Roman"/>
          <w:szCs w:val="24"/>
          <w:lang w:eastAsia="sl-SI"/>
        </w:rPr>
        <w:t xml:space="preserve">v Ljutomeru 3. novembra, ki je z aktivno udeležbo več stotin Prekmurcev izbilo dno </w:t>
      </w:r>
      <w:r w:rsidR="001861E9" w:rsidRPr="00733C41">
        <w:rPr>
          <w:rFonts w:eastAsia="Times New Roman"/>
          <w:szCs w:val="24"/>
          <w:lang w:eastAsia="sl-SI"/>
        </w:rPr>
        <w:t>do</w:t>
      </w:r>
      <w:r w:rsidRPr="00733C41">
        <w:rPr>
          <w:rFonts w:eastAsia="Times New Roman"/>
          <w:szCs w:val="24"/>
          <w:lang w:eastAsia="sl-SI"/>
        </w:rPr>
        <w:t>takratnemu težavnemu življenju dolnjeprekmurskih rojakov.</w:t>
      </w:r>
      <w:r w:rsidR="001861E9" w:rsidRPr="00733C41">
        <w:rPr>
          <w:rStyle w:val="Sprotnaopomba-sklic"/>
          <w:rFonts w:eastAsia="Times New Roman"/>
          <w:szCs w:val="24"/>
          <w:lang w:eastAsia="sl-SI"/>
        </w:rPr>
        <w:footnoteReference w:id="27"/>
      </w:r>
      <w:r w:rsidRPr="00733C41">
        <w:rPr>
          <w:rFonts w:eastAsia="Times New Roman"/>
          <w:szCs w:val="24"/>
          <w:lang w:eastAsia="sl-SI"/>
        </w:rPr>
        <w:t xml:space="preserve"> Šli so v ponekod kar nebrzdan rop in uničevanje. Zgodnjenovembrska dogajanja predvsem v njemu najbližjih krajih – Črensovci, Beltinci, Velika Polana</w:t>
      </w:r>
      <w:r w:rsidR="00B342A2">
        <w:rPr>
          <w:rFonts w:eastAsia="Times New Roman"/>
          <w:szCs w:val="24"/>
          <w:lang w:eastAsia="sl-SI"/>
        </w:rPr>
        <w:t xml:space="preserve"> </w:t>
      </w:r>
      <w:r w:rsidRPr="00733C41">
        <w:rPr>
          <w:rFonts w:eastAsia="Times New Roman"/>
          <w:szCs w:val="24"/>
          <w:lang w:eastAsia="sl-SI"/>
        </w:rPr>
        <w:t>– so mu dala misliti.</w:t>
      </w:r>
      <w:r w:rsidR="00B342A2" w:rsidRPr="00733C41">
        <w:rPr>
          <w:rStyle w:val="Sprotnaopomba-sklic"/>
          <w:rFonts w:eastAsia="Times New Roman"/>
          <w:szCs w:val="24"/>
          <w:lang w:eastAsia="sl-SI"/>
        </w:rPr>
        <w:footnoteReference w:id="28"/>
      </w:r>
      <w:r w:rsidR="00B342A2" w:rsidRPr="00733C41">
        <w:rPr>
          <w:rFonts w:eastAsia="Times New Roman"/>
          <w:szCs w:val="24"/>
          <w:lang w:eastAsia="sl-SI"/>
        </w:rPr>
        <w:t xml:space="preserve"> </w:t>
      </w:r>
      <w:r w:rsidR="00BC063B" w:rsidRPr="00733C41">
        <w:rPr>
          <w:rFonts w:eastAsia="Times New Roman"/>
          <w:szCs w:val="24"/>
          <w:lang w:eastAsia="sl-SI"/>
        </w:rPr>
        <w:t>Z</w:t>
      </w:r>
      <w:r w:rsidRPr="00733C41">
        <w:rPr>
          <w:rFonts w:eastAsia="Times New Roman"/>
          <w:szCs w:val="24"/>
          <w:lang w:eastAsia="sl-SI"/>
        </w:rPr>
        <w:t xml:space="preserve"> </w:t>
      </w:r>
      <w:r w:rsidR="00BC063B" w:rsidRPr="00733C41">
        <w:rPr>
          <w:rFonts w:eastAsia="Times New Roman"/>
          <w:szCs w:val="24"/>
          <w:lang w:eastAsia="sl-SI"/>
        </w:rPr>
        <w:t xml:space="preserve">ljubljanskim </w:t>
      </w:r>
      <w:r w:rsidRPr="00733C41">
        <w:rPr>
          <w:rFonts w:eastAsia="Times New Roman"/>
          <w:szCs w:val="24"/>
          <w:lang w:eastAsia="sl-SI"/>
        </w:rPr>
        <w:t>šolanjem</w:t>
      </w:r>
      <w:r w:rsidR="00BC063B" w:rsidRPr="00733C41">
        <w:rPr>
          <w:rFonts w:eastAsia="Times New Roman"/>
          <w:szCs w:val="24"/>
          <w:lang w:eastAsia="sl-SI"/>
        </w:rPr>
        <w:t xml:space="preserve"> pa</w:t>
      </w:r>
      <w:r w:rsidRPr="00733C41">
        <w:rPr>
          <w:rFonts w:eastAsia="Times New Roman"/>
          <w:szCs w:val="24"/>
          <w:lang w:eastAsia="sl-SI"/>
        </w:rPr>
        <w:t xml:space="preserve"> je </w:t>
      </w:r>
      <w:r w:rsidR="00BC063B" w:rsidRPr="00733C41">
        <w:rPr>
          <w:rFonts w:eastAsia="Times New Roman"/>
          <w:szCs w:val="24"/>
          <w:lang w:eastAsia="sl-SI"/>
        </w:rPr>
        <w:t>lahko nemoteno nadaljeval</w:t>
      </w:r>
      <w:r w:rsidRPr="00733C41">
        <w:rPr>
          <w:rFonts w:eastAsia="Times New Roman"/>
          <w:szCs w:val="24"/>
          <w:lang w:eastAsia="sl-SI"/>
        </w:rPr>
        <w:t xml:space="preserve"> </w:t>
      </w:r>
      <w:r w:rsidR="00BC063B" w:rsidRPr="00733C41">
        <w:rPr>
          <w:rFonts w:eastAsia="Times New Roman"/>
          <w:szCs w:val="24"/>
          <w:lang w:eastAsia="sl-SI"/>
        </w:rPr>
        <w:t>kljub</w:t>
      </w:r>
      <w:r w:rsidRPr="00733C41">
        <w:rPr>
          <w:rFonts w:eastAsia="Times New Roman"/>
          <w:szCs w:val="24"/>
          <w:lang w:eastAsia="sl-SI"/>
        </w:rPr>
        <w:t xml:space="preserve"> dejstv</w:t>
      </w:r>
      <w:r w:rsidR="00BC063B" w:rsidRPr="00733C41">
        <w:rPr>
          <w:rFonts w:eastAsia="Times New Roman"/>
          <w:szCs w:val="24"/>
          <w:lang w:eastAsia="sl-SI"/>
        </w:rPr>
        <w:t>u</w:t>
      </w:r>
      <w:r w:rsidRPr="00733C41">
        <w:rPr>
          <w:rFonts w:eastAsia="Times New Roman"/>
          <w:szCs w:val="24"/>
          <w:lang w:eastAsia="sl-SI"/>
        </w:rPr>
        <w:t xml:space="preserve">, da je od dne razglasitve </w:t>
      </w:r>
      <w:r w:rsidR="00BC063B" w:rsidRPr="00733C41">
        <w:rPr>
          <w:rFonts w:eastAsia="Times New Roman"/>
          <w:szCs w:val="24"/>
          <w:lang w:eastAsia="sl-SI"/>
        </w:rPr>
        <w:t>D</w:t>
      </w:r>
      <w:r w:rsidRPr="00733C41">
        <w:rPr>
          <w:rFonts w:eastAsia="Times New Roman"/>
          <w:szCs w:val="24"/>
          <w:lang w:eastAsia="sl-SI"/>
        </w:rPr>
        <w:t xml:space="preserve">ržave SHS </w:t>
      </w:r>
      <w:r w:rsidR="00BC063B" w:rsidRPr="00733C41">
        <w:rPr>
          <w:rFonts w:eastAsia="Times New Roman"/>
          <w:szCs w:val="24"/>
          <w:lang w:eastAsia="sl-SI"/>
        </w:rPr>
        <w:t>ter</w:t>
      </w:r>
      <w:r w:rsidRPr="00733C41">
        <w:rPr>
          <w:rFonts w:eastAsia="Times New Roman"/>
          <w:szCs w:val="24"/>
          <w:lang w:eastAsia="sl-SI"/>
        </w:rPr>
        <w:t xml:space="preserve"> od združitvenega 1. decembra postal državljan tuje države. </w:t>
      </w:r>
    </w:p>
    <w:p w14:paraId="0D8EA381" w14:textId="48C894FB" w:rsidR="001C1723" w:rsidRPr="00733C41" w:rsidRDefault="001C1723" w:rsidP="00733C41">
      <w:pPr>
        <w:pStyle w:val="Brezrazmikov"/>
        <w:spacing w:line="360" w:lineRule="auto"/>
        <w:ind w:firstLine="708"/>
        <w:jc w:val="both"/>
        <w:rPr>
          <w:shd w:val="clear" w:color="auto" w:fill="FFFFFF"/>
        </w:rPr>
      </w:pPr>
      <w:r w:rsidRPr="00733C41">
        <w:rPr>
          <w:rFonts w:eastAsia="Times New Roman"/>
          <w:lang w:eastAsia="sl-SI"/>
        </w:rPr>
        <w:t xml:space="preserve">Takrat se je pričenjala njegova povsem nova življenjska pot, pot prepričanega in v naslednjih mesecih konkretno preizkušenega prekmurskega domoljuba. </w:t>
      </w:r>
      <w:r w:rsidRPr="00733C41">
        <w:rPr>
          <w:shd w:val="clear" w:color="auto" w:fill="FFFFFF"/>
        </w:rPr>
        <w:t xml:space="preserve">Za domoljubne ideje je Godino, kot tudi mnoge druge Prekmurce, nedvomno navdušil </w:t>
      </w:r>
      <w:r w:rsidRPr="00733C41">
        <w:t xml:space="preserve">Klekl. Ta je dotlej po 1913. umrlem murskosoboškem dekanu in dolgoletnem župniku na Tišini Francu Ivanóczyju že prevzel vlogo najuglednejše osebe prekmurskoslovenskih katolikov. Od leta 1913 je izdajal priljubljen list </w:t>
      </w:r>
      <w:r w:rsidRPr="00733C41">
        <w:rPr>
          <w:i/>
        </w:rPr>
        <w:t>Novine</w:t>
      </w:r>
      <w:r w:rsidRPr="00733C41">
        <w:t xml:space="preserve"> v domačem dialektu oziroma v takrat že dolgo knjižnem jeziku, in v njih</w:t>
      </w:r>
      <w:r w:rsidR="00E8413F" w:rsidRPr="00733C41">
        <w:t xml:space="preserve"> s pisanjem o vse očitnejšem razpadanju oblastnih ustanov,</w:t>
      </w:r>
      <w:r w:rsidRPr="00733C41">
        <w:t xml:space="preserve"> s komentiranjem vsakdanjih dogodkov ter razvoja situacije medijsko oblikoval razpoloženje tukajšnjega slovenskega življa. Danes </w:t>
      </w:r>
      <w:r w:rsidR="001E4A92" w:rsidRPr="00733C41">
        <w:t>je jasn</w:t>
      </w:r>
      <w:r w:rsidRPr="00733C41">
        <w:t xml:space="preserve">o, da je kot lastnik takrat edinega </w:t>
      </w:r>
      <w:r w:rsidR="007C770F" w:rsidRPr="00733C41">
        <w:t xml:space="preserve">slovenskojezičnega </w:t>
      </w:r>
      <w:r w:rsidRPr="00733C41">
        <w:t xml:space="preserve">tiskanega in ljudstvu zelo dostopnega medija direktno vplival na potek dogajanj, </w:t>
      </w:r>
      <w:r w:rsidR="00E55459" w:rsidRPr="00733C41">
        <w:t xml:space="preserve">med drugim na usmeritev ljudske jeze proti judovskim trgovcem, </w:t>
      </w:r>
      <w:r w:rsidRPr="00733C41">
        <w:t xml:space="preserve">ne sicer kot </w:t>
      </w:r>
      <w:r w:rsidR="00B342A2">
        <w:t>so</w:t>
      </w:r>
      <w:r w:rsidRPr="00733C41">
        <w:t>d</w:t>
      </w:r>
      <w:r w:rsidR="00B342A2">
        <w:t>obn</w:t>
      </w:r>
      <w:r w:rsidRPr="00733C41">
        <w:t xml:space="preserve">i </w:t>
      </w:r>
      <w:r w:rsidR="00B342A2">
        <w:t>'</w:t>
      </w:r>
      <w:r w:rsidRPr="00733C41">
        <w:t>medijski magnat</w:t>
      </w:r>
      <w:r w:rsidR="00B342A2">
        <w:t>'</w:t>
      </w:r>
      <w:r w:rsidRPr="00733C41">
        <w:t>, temveč predvsem kot dejanska duhovna avtoriteta. Že takrat je postal zaupna oseba in trdna opora proslavljenemu prof. dr. Matiji Slaviču</w:t>
      </w:r>
      <w:r w:rsidR="007C770F" w:rsidRPr="00733C41">
        <w:t>.</w:t>
      </w:r>
    </w:p>
    <w:p w14:paraId="342337B3" w14:textId="5F7D8363" w:rsidR="001C1723" w:rsidRPr="00733C41" w:rsidRDefault="001C1723" w:rsidP="00733C41">
      <w:pPr>
        <w:pStyle w:val="Brezrazmikov"/>
        <w:spacing w:line="360" w:lineRule="auto"/>
        <w:ind w:firstLine="708"/>
        <w:jc w:val="both"/>
        <w:rPr>
          <w:rFonts w:eastAsia="Times New Roman"/>
          <w:bCs/>
          <w:lang w:eastAsia="sl-SI"/>
        </w:rPr>
      </w:pPr>
      <w:r w:rsidRPr="00733C41">
        <w:rPr>
          <w:rFonts w:eastAsia="Times New Roman"/>
          <w:lang w:eastAsia="sl-SI"/>
        </w:rPr>
        <w:t>Takoj po koncu vojne</w:t>
      </w:r>
      <w:r w:rsidR="003768BF">
        <w:rPr>
          <w:rStyle w:val="Sprotnaopomba-sklic"/>
          <w:rFonts w:eastAsia="Times New Roman"/>
          <w:lang w:eastAsia="sl-SI"/>
        </w:rPr>
        <w:footnoteReference w:id="29"/>
      </w:r>
      <w:r w:rsidRPr="00733C41">
        <w:rPr>
          <w:rFonts w:eastAsia="Times New Roman"/>
          <w:lang w:eastAsia="sl-SI"/>
        </w:rPr>
        <w:t xml:space="preserve"> je dvajsetletni </w:t>
      </w:r>
      <w:r w:rsidR="00E50050" w:rsidRPr="00733C41">
        <w:t>sedmošolec</w:t>
      </w:r>
      <w:r w:rsidR="00E50050" w:rsidRPr="00733C41">
        <w:rPr>
          <w:rFonts w:eastAsia="Times New Roman"/>
          <w:sz w:val="32"/>
          <w:szCs w:val="28"/>
          <w:lang w:eastAsia="sl-SI"/>
        </w:rPr>
        <w:t xml:space="preserve"> </w:t>
      </w:r>
      <w:r w:rsidRPr="00733C41">
        <w:rPr>
          <w:rFonts w:eastAsia="Times New Roman"/>
          <w:lang w:eastAsia="sl-SI"/>
        </w:rPr>
        <w:t>Godina že podpiral idejo priključitve Prekmurja k pravkar ustanovljeni</w:t>
      </w:r>
      <w:r w:rsidR="00BC063B" w:rsidRPr="00733C41">
        <w:rPr>
          <w:rFonts w:eastAsia="Times New Roman"/>
          <w:lang w:eastAsia="sl-SI"/>
        </w:rPr>
        <w:t>m novim</w:t>
      </w:r>
      <w:r w:rsidRPr="00733C41">
        <w:rPr>
          <w:rFonts w:eastAsia="Times New Roman"/>
          <w:lang w:eastAsia="sl-SI"/>
        </w:rPr>
        <w:t xml:space="preserve"> držav</w:t>
      </w:r>
      <w:r w:rsidR="00BC063B" w:rsidRPr="00733C41">
        <w:rPr>
          <w:rFonts w:eastAsia="Times New Roman"/>
          <w:lang w:eastAsia="sl-SI"/>
        </w:rPr>
        <w:t>n</w:t>
      </w:r>
      <w:r w:rsidRPr="00733C41">
        <w:rPr>
          <w:rFonts w:eastAsia="Times New Roman"/>
          <w:lang w:eastAsia="sl-SI"/>
        </w:rPr>
        <w:t>i</w:t>
      </w:r>
      <w:r w:rsidR="00BC063B" w:rsidRPr="00733C41">
        <w:rPr>
          <w:rFonts w:eastAsia="Times New Roman"/>
          <w:lang w:eastAsia="sl-SI"/>
        </w:rPr>
        <w:t>m skupnostim</w:t>
      </w:r>
      <w:r w:rsidRPr="00733C41">
        <w:rPr>
          <w:rFonts w:eastAsia="Times New Roman"/>
          <w:lang w:eastAsia="sl-SI"/>
        </w:rPr>
        <w:t xml:space="preserve">. Navduševal se je nad početjem generala Maistra v Mariboru in pričakoval njegovo zasedbo Prekmurja. V času </w:t>
      </w:r>
      <w:r w:rsidR="00BC063B" w:rsidRPr="00733C41">
        <w:rPr>
          <w:rFonts w:eastAsia="Times New Roman"/>
          <w:lang w:eastAsia="sl-SI"/>
        </w:rPr>
        <w:t xml:space="preserve">tik </w:t>
      </w:r>
      <w:r w:rsidRPr="00733C41">
        <w:rPr>
          <w:rFonts w:eastAsia="Times New Roman"/>
          <w:lang w:eastAsia="sl-SI"/>
        </w:rPr>
        <w:t>pred božičnimi prazniki je</w:t>
      </w:r>
      <w:r w:rsidRPr="00733C41">
        <w:rPr>
          <w:rFonts w:eastAsia="Times New Roman"/>
          <w:bCs/>
          <w:lang w:eastAsia="sl-SI"/>
        </w:rPr>
        <w:t xml:space="preserve"> pomagal očetu z delom v domači gostilni. Tudi tistega usodepolnega dne 24. decembra </w:t>
      </w:r>
      <w:r w:rsidR="00B342A2">
        <w:rPr>
          <w:rFonts w:eastAsia="Times New Roman"/>
          <w:bCs/>
          <w:lang w:eastAsia="sl-SI"/>
        </w:rPr>
        <w:t xml:space="preserve">1918 </w:t>
      </w:r>
      <w:r w:rsidRPr="00733C41">
        <w:rPr>
          <w:rFonts w:eastAsia="Times New Roman"/>
          <w:bCs/>
          <w:lang w:eastAsia="sl-SI"/>
        </w:rPr>
        <w:t xml:space="preserve">je že dopoldne stregel madžarskim orožnikom iz dolnjebistriške  postojanke. </w:t>
      </w:r>
    </w:p>
    <w:p w14:paraId="461C8B78" w14:textId="77777777" w:rsidR="001C1723" w:rsidRDefault="001C1723" w:rsidP="001C1723">
      <w:pPr>
        <w:pStyle w:val="Brezrazmikov"/>
        <w:rPr>
          <w:rFonts w:eastAsia="Times New Roman"/>
          <w:bCs/>
          <w:color w:val="333333"/>
          <w:lang w:eastAsia="sl-SI"/>
        </w:rPr>
      </w:pPr>
    </w:p>
    <w:p w14:paraId="501F5256" w14:textId="0ACC6DCA" w:rsidR="001C1723" w:rsidRPr="00733C41" w:rsidRDefault="0001529D" w:rsidP="00733C41">
      <w:pPr>
        <w:pStyle w:val="Brezrazmikov"/>
        <w:jc w:val="both"/>
        <w:rPr>
          <w:rFonts w:eastAsia="Times New Roman"/>
          <w:b/>
          <w:lang w:eastAsia="sl-SI"/>
        </w:rPr>
      </w:pPr>
      <w:r w:rsidRPr="00733C41">
        <w:rPr>
          <w:rFonts w:eastAsia="Times New Roman"/>
          <w:b/>
          <w:lang w:eastAsia="sl-SI"/>
        </w:rPr>
        <w:t xml:space="preserve">Antić − </w:t>
      </w:r>
      <w:r w:rsidR="001C1723" w:rsidRPr="00733C41">
        <w:rPr>
          <w:rFonts w:eastAsia="Times New Roman"/>
          <w:b/>
          <w:lang w:eastAsia="sl-SI"/>
        </w:rPr>
        <w:t>Godinova zasedba Dolnje Bistrice, pot v Mursko Soboto, zajetje, ujetništvo in rešitev</w:t>
      </w:r>
    </w:p>
    <w:p w14:paraId="5CA67B9E" w14:textId="77777777" w:rsidR="001C1723" w:rsidRDefault="001C1723" w:rsidP="001C1723">
      <w:pPr>
        <w:pStyle w:val="Brezrazmikov"/>
        <w:rPr>
          <w:rFonts w:eastAsia="Times New Roman"/>
          <w:bCs/>
          <w:color w:val="333333"/>
          <w:lang w:eastAsia="sl-SI"/>
        </w:rPr>
      </w:pPr>
    </w:p>
    <w:p w14:paraId="79E13616" w14:textId="64839CD5" w:rsidR="001C1723" w:rsidRPr="00733C41" w:rsidRDefault="00A718EB" w:rsidP="00B342A2">
      <w:pPr>
        <w:pStyle w:val="Brezrazmikov"/>
        <w:spacing w:line="360" w:lineRule="auto"/>
        <w:jc w:val="both"/>
      </w:pPr>
      <w:r>
        <w:t xml:space="preserve">           </w:t>
      </w:r>
      <w:r w:rsidR="001C1723" w:rsidRPr="00733C41">
        <w:t xml:space="preserve">Dogodki z njim kot soudeležencem, ki so sledili od predbožičnega dne, so bili že objavljeni v več verzijah časopisnih člankov ter v raznih knjižnih izdajah, končno tudi zabeleženi oziroma opisani kot dokumentarno filmsko gradivo. </w:t>
      </w:r>
    </w:p>
    <w:p w14:paraId="4FE4D417" w14:textId="35C8E460" w:rsidR="001C1723" w:rsidRPr="00733C41" w:rsidRDefault="001C1723" w:rsidP="00733C41">
      <w:pPr>
        <w:pStyle w:val="Brezrazmikov"/>
        <w:spacing w:line="360" w:lineRule="auto"/>
        <w:ind w:firstLine="709"/>
        <w:jc w:val="both"/>
      </w:pPr>
      <w:r w:rsidRPr="00733C41">
        <w:t xml:space="preserve">Na dlani je, da brez akcije zavzetja Medmurja (hrv. </w:t>
      </w:r>
      <w:r w:rsidRPr="00733C41">
        <w:rPr>
          <w:szCs w:val="24"/>
        </w:rPr>
        <w:t xml:space="preserve">Međimurja) in v sklopu le-te posebej </w:t>
      </w:r>
      <w:r w:rsidRPr="00733C41">
        <w:t>pohoda</w:t>
      </w:r>
      <w:r w:rsidRPr="00733C41">
        <w:rPr>
          <w:szCs w:val="24"/>
        </w:rPr>
        <w:t xml:space="preserve"> Antić – </w:t>
      </w:r>
      <w:r w:rsidRPr="00733C41">
        <w:t xml:space="preserve">Jurišićeve skupine tudi Godinovega dejanja na Dolnji Bistrici ne bi bilo. Zato je nujna vsaj osnovna seznanitev z operativnimi načrti, sestavo in izvedbo celotne akcije </w:t>
      </w:r>
      <w:r w:rsidRPr="00733C41">
        <w:rPr>
          <w:szCs w:val="24"/>
        </w:rPr>
        <w:t>Hrvatov</w:t>
      </w:r>
      <w:r w:rsidRPr="00733C41">
        <w:t xml:space="preserve">, </w:t>
      </w:r>
      <w:r w:rsidRPr="00733C41">
        <w:rPr>
          <w:szCs w:val="24"/>
        </w:rPr>
        <w:t>sicer že druge zapovrstjo. Prva jim je zavoljo slabe pripravljenosti in premajhnega števila vojaštva v novembru (</w:t>
      </w:r>
      <w:r w:rsidRPr="00733C41">
        <w:t>13. 11.</w:t>
      </w:r>
      <w:r w:rsidR="00B342A2">
        <w:t xml:space="preserve"> 1918</w:t>
      </w:r>
      <w:r w:rsidRPr="00733C41">
        <w:rPr>
          <w:szCs w:val="24"/>
        </w:rPr>
        <w:t xml:space="preserve">) hudo spodletela. Zasedbo Medmurja so </w:t>
      </w:r>
      <w:r w:rsidRPr="00733C41">
        <w:t xml:space="preserve">po novembrskem polomu znova </w:t>
      </w:r>
      <w:r w:rsidRPr="00733C41">
        <w:rPr>
          <w:szCs w:val="24"/>
        </w:rPr>
        <w:t>nameravali izvesti že 5. decembra. Vendar so jim nepričakovani incidenti v Zagrebu in drugod nekaj dni pred tem le-to preprečili; zato so jo prestavili na predbožični dan.</w:t>
      </w:r>
      <w:r w:rsidRPr="00733C41">
        <w:t xml:space="preserve"> Načrte so pod vodstvom v Zagrebu imenovanega poveljnika akcije podpolkovnika Slavka Kvaternika pripravili zelo vestno in realno, se temeljito seznanili s stanjem madžarske vojske </w:t>
      </w:r>
      <w:r w:rsidR="0001529D" w:rsidRPr="00733C41">
        <w:t xml:space="preserve">in orožnikov </w:t>
      </w:r>
      <w:r w:rsidRPr="00733C41">
        <w:t xml:space="preserve">v prostoru, nato več tednov od vsepovsod zbirali takrat možne vojaške enote, med njimi tudi dve četi od Maistra </w:t>
      </w:r>
      <w:r w:rsidR="0001529D" w:rsidRPr="00733C41">
        <w:t xml:space="preserve">v pomoč </w:t>
      </w:r>
      <w:r w:rsidRPr="00733C41">
        <w:t xml:space="preserve">poslanih Slovencev, torej Maistrovih borcev pod poveljnikoma stotnikoma Deklevo in </w:t>
      </w:r>
      <w:r w:rsidR="0001529D" w:rsidRPr="00733C41">
        <w:t xml:space="preserve">M. </w:t>
      </w:r>
      <w:r w:rsidRPr="00733C41">
        <w:t>Rakušo (</w:t>
      </w:r>
      <w:r w:rsidRPr="00733C41">
        <w:rPr>
          <w:i/>
        </w:rPr>
        <w:t>Slovenski polubataljon</w:t>
      </w:r>
      <w:r w:rsidRPr="00733C41">
        <w:t>), in določili poveljniški zbor ter štab. Končni cilj operacije je bil osvojitev Čakovca</w:t>
      </w:r>
      <w:r w:rsidR="0001529D" w:rsidRPr="00733C41">
        <w:t>, medmurskega prostora</w:t>
      </w:r>
      <w:r w:rsidRPr="00733C41">
        <w:t xml:space="preserve"> in celotnega toka Mure na desnem bregu z mostovi in brodovi vse do kraja Kakonia. </w:t>
      </w:r>
      <w:r w:rsidRPr="00733C41">
        <w:rPr>
          <w:szCs w:val="24"/>
        </w:rPr>
        <w:t xml:space="preserve">Sprožili so jo z odobritvijo le </w:t>
      </w:r>
      <w:r w:rsidRPr="00733C41">
        <w:rPr>
          <w:i/>
          <w:iCs/>
          <w:szCs w:val="24"/>
        </w:rPr>
        <w:t>Narodnog vijeća</w:t>
      </w:r>
      <w:r w:rsidRPr="00733C41">
        <w:rPr>
          <w:szCs w:val="24"/>
        </w:rPr>
        <w:t xml:space="preserve"> v Zagrebu. Drugih nivojev oblasti, predvsem pa beograjskega dvora, o njej niso vnaprej obvestili.</w:t>
      </w:r>
      <w:r w:rsidRPr="00733C41">
        <w:t xml:space="preserve"> Vse to je v obširni razpravi opisal Kvaternikov namestnik in operativni poveljujoči celotni akciji podpolkovnik Dragutin Perko</w:t>
      </w:r>
      <w:r w:rsidR="0001529D" w:rsidRPr="00733C41">
        <w:t>.</w:t>
      </w:r>
      <w:r w:rsidRPr="00733C41">
        <w:t xml:space="preserve"> </w:t>
      </w:r>
      <w:r w:rsidR="0001529D" w:rsidRPr="00733C41">
        <w:t>Tu</w:t>
      </w:r>
      <w:r w:rsidRPr="00733C41">
        <w:t xml:space="preserve"> bo poudarek le na opisu enot in načrtu delovanja Antić – Jurišićeve skupine. </w:t>
      </w:r>
    </w:p>
    <w:p w14:paraId="18A957FD" w14:textId="39D906C7" w:rsidR="001C1723" w:rsidRPr="00733C41" w:rsidRDefault="001C1723" w:rsidP="00733C41">
      <w:pPr>
        <w:pStyle w:val="Brezrazmikov"/>
        <w:spacing w:line="360" w:lineRule="auto"/>
        <w:ind w:firstLine="709"/>
        <w:jc w:val="both"/>
      </w:pPr>
      <w:r w:rsidRPr="00733C41">
        <w:t>Celotno zbrano vojaštvo so razdelili na dve fronti</w:t>
      </w:r>
      <w:r w:rsidR="000430B9" w:rsidRPr="00733C41">
        <w:t>:</w:t>
      </w:r>
      <w:r w:rsidRPr="00733C41">
        <w:t xml:space="preserve"> južno in zahodno. Del prve sta tvorila tudi </w:t>
      </w:r>
      <w:r w:rsidR="000430B9" w:rsidRPr="00733C41">
        <w:t>t</w:t>
      </w:r>
      <w:r w:rsidR="00CD007E">
        <w:t>i</w:t>
      </w:r>
      <w:r w:rsidR="000430B9" w:rsidRPr="00733C41">
        <w:t xml:space="preserve">m. </w:t>
      </w:r>
      <w:r w:rsidRPr="00733C41">
        <w:rPr>
          <w:i/>
          <w:iCs/>
        </w:rPr>
        <w:t>sokolska legija</w:t>
      </w:r>
      <w:r w:rsidRPr="00733C41">
        <w:t>, nanovačena predvsem v Zagrebu in okolici, in oddelek dalmatinskih mornarjev s poveljnikoma poročnikom fregate Robertom Antićem in Dalmatincem kapetanom Erminijem Jurišićem. Ista poveljujoča sta bila hkrati operativno vključena tudi v zahodno fronto, v okvir katere so od obstoječih enot odredili še obe Maistrovi četi, in ki je imela nalogo nastopiti iz smeri Štajerske</w:t>
      </w:r>
      <w:r w:rsidR="000430B9" w:rsidRPr="00733C41">
        <w:t>:</w:t>
      </w:r>
      <w:r w:rsidRPr="00733C41">
        <w:t xml:space="preserve"> kreniti z vlakom iz Ormoža do Središča ob Dravi ter nadaljevati v smeri Štrigove proti Muri oziroma iti do obmurskih </w:t>
      </w:r>
      <w:r w:rsidR="000430B9" w:rsidRPr="00733C41">
        <w:t xml:space="preserve">strateških </w:t>
      </w:r>
      <w:r w:rsidRPr="00733C41">
        <w:t>točk. Antić in Jurišić bi morala z njima podrejenimi enotami – sokoli</w:t>
      </w:r>
      <w:r w:rsidR="000430B9" w:rsidRPr="00733C41">
        <w:t>/legionarji</w:t>
      </w:r>
      <w:r w:rsidRPr="00733C41">
        <w:t xml:space="preserve">, mornarji, Slovenci in manjšim oddelkom posavskih prostovoljcev iz Nove Gradiške, skupno okrog 700 mož z devet mitraljezi in štirimi lažjimi topovi – zasesti oba mosta (cestni in železniški) </w:t>
      </w:r>
      <w:r w:rsidR="000430B9" w:rsidRPr="00733C41">
        <w:t xml:space="preserve">ter brod </w:t>
      </w:r>
      <w:r w:rsidRPr="00733C41">
        <w:t>pri Murskem Središću, in hkrati še vse brodove na reki navzgor do Razkrižja, posebej tistega v Sv. Martinu/Muri. V tem kraju bi se naj oba dela združila in šla družno do Murskega Središća, kjer bi se po zavzetju vseh naštetih točk ustavili in utaborili.</w:t>
      </w:r>
    </w:p>
    <w:p w14:paraId="33A15263" w14:textId="52B46316" w:rsidR="001C1723" w:rsidRPr="00733C41" w:rsidRDefault="000430B9" w:rsidP="00733C41">
      <w:pPr>
        <w:pStyle w:val="Brezrazmikov"/>
        <w:spacing w:line="360" w:lineRule="auto"/>
        <w:ind w:firstLine="709"/>
        <w:jc w:val="both"/>
      </w:pPr>
      <w:r w:rsidRPr="00733C41">
        <w:t>Kako je uspela</w:t>
      </w:r>
      <w:r w:rsidR="001C1723" w:rsidRPr="00733C41">
        <w:t xml:space="preserve"> izvedba načrta? Vse je Hrvatom šlo kot po maslu s takojšnjimi uspehi. </w:t>
      </w:r>
      <w:r w:rsidR="001C1723" w:rsidRPr="00733C41">
        <w:rPr>
          <w:szCs w:val="24"/>
        </w:rPr>
        <w:t xml:space="preserve">Zbrane res močne hrvaške sile so z akcijo na določeni dan (torek 24. </w:t>
      </w:r>
      <w:r w:rsidR="00B342A2">
        <w:rPr>
          <w:szCs w:val="24"/>
        </w:rPr>
        <w:t>decembra 1918</w:t>
      </w:r>
      <w:r w:rsidR="001C1723" w:rsidRPr="00733C41">
        <w:rPr>
          <w:szCs w:val="24"/>
        </w:rPr>
        <w:t>) bliskovito zasedle Medmurje iz kar štirih smeri.</w:t>
      </w:r>
      <w:r w:rsidR="001C1723" w:rsidRPr="00733C41">
        <w:t xml:space="preserve"> Le Jurišićeva izvedba se je glede na načrt </w:t>
      </w:r>
      <w:r w:rsidR="00BF75B5" w:rsidRPr="00733C41">
        <w:t>v zadnji fazi</w:t>
      </w:r>
      <w:r w:rsidR="001C1723" w:rsidRPr="00733C41">
        <w:t xml:space="preserve"> bistveno spremenila. Celotna zahodna fronta je šla tisti dan iz štajerske smeri ob 6.00</w:t>
      </w:r>
      <w:r w:rsidR="00B342A2">
        <w:t xml:space="preserve"> uri</w:t>
      </w:r>
      <w:r w:rsidR="001C1723" w:rsidRPr="00733C41">
        <w:t xml:space="preserve"> proti gornjemu Medmurju. Tako sta se Antić in Jurišić usmerila iz Varaždina prek Sv. Bolfenka pri Ormožu v Ormož, z vlakom prišla do Središča ob Dravi, se izkrcala in šla prek Štrigove v smer proti Muri. Jurišić se </w:t>
      </w:r>
      <w:r w:rsidR="00BF75B5" w:rsidRPr="00733C41">
        <w:t xml:space="preserve">je </w:t>
      </w:r>
      <w:r w:rsidR="001C1723" w:rsidRPr="00733C41">
        <w:t>pojavi</w:t>
      </w:r>
      <w:r w:rsidR="00BF75B5" w:rsidRPr="00733C41">
        <w:t>l</w:t>
      </w:r>
      <w:r w:rsidR="001C1723" w:rsidRPr="00733C41">
        <w:t xml:space="preserve"> v Sv. Martinu/Muri in </w:t>
      </w:r>
      <w:r w:rsidR="00BF75B5" w:rsidRPr="00733C41">
        <w:t>tam čakal Antića za skupno pot</w:t>
      </w:r>
      <w:r w:rsidR="001C1723" w:rsidRPr="00733C41">
        <w:t xml:space="preserve"> naprej do Mur. Središća. Antić je šel proti Razkrižju in do reke z namenom po zavzetju obeh strateških brodov </w:t>
      </w:r>
      <w:r w:rsidR="00BF75B5" w:rsidRPr="00733C41">
        <w:t xml:space="preserve">takoj </w:t>
      </w:r>
      <w:r w:rsidR="001C1723" w:rsidRPr="00733C41">
        <w:t xml:space="preserve">kreniti proti Sv. Martinu/Muri. Res so se oboji potrudili in še pred poldnevom osvojili ter zavarovali vse te točke razen Mur. Središća. Ob 10.30 so se </w:t>
      </w:r>
      <w:r w:rsidR="00BF75B5" w:rsidRPr="00733C41">
        <w:t>dotlej še aktualne oblasti</w:t>
      </w:r>
      <w:r w:rsidR="001C1723" w:rsidRPr="00733C41">
        <w:t xml:space="preserve"> </w:t>
      </w:r>
      <w:r w:rsidR="00BF75B5" w:rsidRPr="00733C41">
        <w:t xml:space="preserve">in vojaštvo </w:t>
      </w:r>
      <w:r w:rsidR="001C1723" w:rsidRPr="00733C41">
        <w:t>že predali v Čakovcu. V dobrih sedmih urah so Hrvati osvojili in zagospodarili nad praktično celotno pokrajino. Vendar je bilo z Jurišićem kot edinim nemogoče vzpostaviti kontakt; zato so k njemu iz Čakovca poslali oklepni avto, ki je končno prinesel vesti.</w:t>
      </w:r>
      <w:r w:rsidR="001C1723" w:rsidRPr="00733C41">
        <w:rPr>
          <w:rStyle w:val="Sprotnaopomba-sklic"/>
        </w:rPr>
        <w:footnoteReference w:id="30"/>
      </w:r>
      <w:r w:rsidR="001C1723" w:rsidRPr="00733C41">
        <w:t xml:space="preserve"> Nato pa je z le delom vojaštva 26. </w:t>
      </w:r>
      <w:r w:rsidR="00B233D3">
        <w:t>decembra</w:t>
      </w:r>
      <w:r w:rsidR="001C1723" w:rsidRPr="00733C41">
        <w:t xml:space="preserve"> prestopil reko </w:t>
      </w:r>
      <w:r w:rsidR="001C1723" w:rsidRPr="00733C41">
        <w:rPr>
          <w:szCs w:val="24"/>
        </w:rPr>
        <w:t>nad Mur</w:t>
      </w:r>
      <w:r w:rsidR="00B233D3">
        <w:rPr>
          <w:szCs w:val="24"/>
        </w:rPr>
        <w:t>skim</w:t>
      </w:r>
      <w:r w:rsidR="001C1723" w:rsidRPr="00733C41">
        <w:rPr>
          <w:szCs w:val="24"/>
        </w:rPr>
        <w:t xml:space="preserve"> Središćem </w:t>
      </w:r>
      <w:r w:rsidR="001C1723" w:rsidRPr="00733C41">
        <w:t xml:space="preserve">ter deloval v dolnjem Prekmurju vse do osvojitve Murske Sobote, čeprav za to ni imel nikakršnega ukaza, pooblastila ali vsaj napotka za tako ukrepanje na podlagi trenutno zatečene situacije. Tako se je vsaj vpraševal eden od članov Perkovega štaba Ivan Tkalčec, poveljnik </w:t>
      </w:r>
      <w:r w:rsidR="00DB76E2" w:rsidRPr="00733C41">
        <w:t xml:space="preserve">Jurišiću dodeljene </w:t>
      </w:r>
      <w:r w:rsidR="001C1723" w:rsidRPr="00733C41">
        <w:t>enote prostovoljnih dalmatinskih mornarjev. Ni mu bilo jasno, zakaj je Jurišić preko Mure krenil sam, brez neke občutnejše vojaške enote, ki bi zagotovo imela več možnosti za uspeh akcije.</w:t>
      </w:r>
      <w:r w:rsidR="001C1723" w:rsidRPr="00733C41">
        <w:rPr>
          <w:rStyle w:val="Sprotnaopomba-sklic"/>
        </w:rPr>
        <w:footnoteReference w:id="31"/>
      </w:r>
      <w:r w:rsidR="001C1723" w:rsidRPr="00733C41">
        <w:t xml:space="preserve">    </w:t>
      </w:r>
    </w:p>
    <w:p w14:paraId="79C00BCC" w14:textId="252D11FB" w:rsidR="001D3FFE" w:rsidRPr="00733C41" w:rsidRDefault="001C1723" w:rsidP="00733C41">
      <w:pPr>
        <w:pStyle w:val="Brezrazmikov"/>
        <w:spacing w:line="360" w:lineRule="auto"/>
        <w:ind w:firstLine="709"/>
        <w:jc w:val="both"/>
      </w:pPr>
      <w:r w:rsidRPr="00733C41">
        <w:t xml:space="preserve">Poglejmo sedaj zelo strnjeno povzet dejanski potek dogodkov na obeh bregovih Mure med 24. decembrom 1918 in 3. januarjem 1919. </w:t>
      </w:r>
      <w:r w:rsidRPr="00733C41">
        <w:rPr>
          <w:szCs w:val="24"/>
        </w:rPr>
        <w:t xml:space="preserve">Močnejši hrvaški oddelek prav pod vodstvom Jurišića in Antića je </w:t>
      </w:r>
      <w:r w:rsidR="00B233D3">
        <w:rPr>
          <w:szCs w:val="24"/>
        </w:rPr>
        <w:t>na predbožični dan</w:t>
      </w:r>
      <w:r w:rsidRPr="00733C41">
        <w:rPr>
          <w:szCs w:val="24"/>
        </w:rPr>
        <w:t xml:space="preserve"> šel iz smeri Štrigove proti Muri. </w:t>
      </w:r>
      <w:r w:rsidRPr="00733C41">
        <w:t>Ni jasno, ali sta skupaj prišla do Razkrižja; znano pa je, da je od Razkrižja do tamkajšnjega broda nastopil le Antić. Jurišić je</w:t>
      </w:r>
      <w:r w:rsidRPr="00733C41">
        <w:rPr>
          <w:szCs w:val="24"/>
        </w:rPr>
        <w:t xml:space="preserve"> dospel v Sv. Martin/Muri,</w:t>
      </w:r>
      <w:r w:rsidRPr="00733C41">
        <w:t xml:space="preserve"> kjer pa, razumljivo, ni in ni dočakal Antićevih enot, ki so po prestopu reke zavzele Dolnjo Bistrico. K</w:t>
      </w:r>
      <w:r w:rsidRPr="00733C41">
        <w:rPr>
          <w:szCs w:val="24"/>
        </w:rPr>
        <w:t>renil je naprej po desnem bregu v smeri Mur</w:t>
      </w:r>
      <w:r w:rsidR="00B233D3">
        <w:rPr>
          <w:szCs w:val="24"/>
        </w:rPr>
        <w:t>skega</w:t>
      </w:r>
      <w:r w:rsidRPr="00733C41">
        <w:rPr>
          <w:szCs w:val="24"/>
        </w:rPr>
        <w:t xml:space="preserve"> Središća, kjer je po zavzetju trga </w:t>
      </w:r>
      <w:r w:rsidRPr="00733C41">
        <w:t>na božično noč</w:t>
      </w:r>
      <w:r w:rsidR="009D1F5D" w:rsidRPr="00733C41">
        <w:t xml:space="preserve"> in </w:t>
      </w:r>
      <w:r w:rsidRPr="00733C41">
        <w:t xml:space="preserve">jutro </w:t>
      </w:r>
      <w:r w:rsidRPr="00733C41">
        <w:rPr>
          <w:szCs w:val="24"/>
        </w:rPr>
        <w:t>tudi ostal kot zavarovanje tamkajšnjih strateških prehodov čez reko. Manj številčni del njegovih enot pod Antićem, kakih sto do največ 150 vojakov, je</w:t>
      </w:r>
      <w:r w:rsidR="009D1F5D" w:rsidRPr="00733C41">
        <w:rPr>
          <w:szCs w:val="24"/>
        </w:rPr>
        <w:t xml:space="preserve"> prvi dan akcije</w:t>
      </w:r>
      <w:r w:rsidRPr="00733C41">
        <w:rPr>
          <w:szCs w:val="24"/>
        </w:rPr>
        <w:t xml:space="preserve"> </w:t>
      </w:r>
      <w:r w:rsidR="009D1F5D" w:rsidRPr="00733C41">
        <w:rPr>
          <w:szCs w:val="24"/>
        </w:rPr>
        <w:t>po načrtu nastopi</w:t>
      </w:r>
      <w:r w:rsidRPr="00733C41">
        <w:rPr>
          <w:szCs w:val="24"/>
        </w:rPr>
        <w:t>l</w:t>
      </w:r>
      <w:r w:rsidR="009D1F5D" w:rsidRPr="00733C41">
        <w:rPr>
          <w:szCs w:val="24"/>
        </w:rPr>
        <w:t xml:space="preserve"> v smeri</w:t>
      </w:r>
      <w:r w:rsidRPr="00733C41">
        <w:rPr>
          <w:szCs w:val="24"/>
        </w:rPr>
        <w:t xml:space="preserve"> murske</w:t>
      </w:r>
      <w:r w:rsidR="009D1F5D" w:rsidRPr="00733C41">
        <w:rPr>
          <w:szCs w:val="24"/>
        </w:rPr>
        <w:t>ga</w:t>
      </w:r>
      <w:r w:rsidRPr="00733C41">
        <w:rPr>
          <w:szCs w:val="24"/>
        </w:rPr>
        <w:t xml:space="preserve"> brod</w:t>
      </w:r>
      <w:r w:rsidR="009D1F5D" w:rsidRPr="00733C41">
        <w:rPr>
          <w:szCs w:val="24"/>
        </w:rPr>
        <w:t>a</w:t>
      </w:r>
      <w:r w:rsidRPr="00733C41">
        <w:rPr>
          <w:szCs w:val="24"/>
        </w:rPr>
        <w:t xml:space="preserve"> nad Razkrižjem z nalogo njegove osvojitve</w:t>
      </w:r>
      <w:r w:rsidR="009D1F5D" w:rsidRPr="00733C41">
        <w:rPr>
          <w:szCs w:val="24"/>
        </w:rPr>
        <w:t>:</w:t>
      </w:r>
      <w:r w:rsidRPr="00733C41">
        <w:rPr>
          <w:szCs w:val="24"/>
        </w:rPr>
        <w:t xml:space="preserve"> prišel </w:t>
      </w:r>
      <w:r w:rsidR="009D1F5D" w:rsidRPr="00733C41">
        <w:rPr>
          <w:szCs w:val="24"/>
        </w:rPr>
        <w:t xml:space="preserve">je </w:t>
      </w:r>
      <w:r w:rsidRPr="00733C41">
        <w:rPr>
          <w:szCs w:val="24"/>
        </w:rPr>
        <w:t>do Razkrižja in se pred 10.00 uro dopoldne pojavil pri brodu. Na poti</w:t>
      </w:r>
      <w:r w:rsidR="009D1F5D" w:rsidRPr="00733C41">
        <w:rPr>
          <w:szCs w:val="24"/>
        </w:rPr>
        <w:t xml:space="preserve"> </w:t>
      </w:r>
      <w:r w:rsidRPr="00733C41">
        <w:rPr>
          <w:szCs w:val="24"/>
        </w:rPr>
        <w:t xml:space="preserve">so zvedeli o prisotnosti orožniške posadke na Dolnji Bistrici, torej v neposredni bližini broda, in jih nekaj </w:t>
      </w:r>
      <w:r w:rsidR="00A7582B" w:rsidRPr="00733C41">
        <w:rPr>
          <w:szCs w:val="24"/>
        </w:rPr>
        <w:t xml:space="preserve">že </w:t>
      </w:r>
      <w:r w:rsidRPr="00733C41">
        <w:rPr>
          <w:szCs w:val="24"/>
        </w:rPr>
        <w:t>tudi ugledali na samem rečnem bregu</w:t>
      </w:r>
      <w:r w:rsidR="00A7582B" w:rsidRPr="00733C41">
        <w:rPr>
          <w:szCs w:val="24"/>
        </w:rPr>
        <w:t xml:space="preserve"> ter pričeli močno streljati nanje</w:t>
      </w:r>
      <w:r w:rsidRPr="00733C41">
        <w:rPr>
          <w:szCs w:val="24"/>
        </w:rPr>
        <w:t xml:space="preserve">. Takoj zatem so s pomočjo Godine, ki je </w:t>
      </w:r>
      <w:r w:rsidR="00A7582B" w:rsidRPr="00733C41">
        <w:rPr>
          <w:szCs w:val="24"/>
        </w:rPr>
        <w:t>na streljanje</w:t>
      </w:r>
      <w:r w:rsidRPr="00733C41">
        <w:rPr>
          <w:szCs w:val="24"/>
        </w:rPr>
        <w:t xml:space="preserve"> pritekel k Muri skupaj z brodarjem, z brodom, zasidranim na </w:t>
      </w:r>
      <w:r w:rsidR="005647B3" w:rsidRPr="00733C41">
        <w:rPr>
          <w:szCs w:val="24"/>
        </w:rPr>
        <w:t>prekmursk</w:t>
      </w:r>
      <w:r w:rsidRPr="00733C41">
        <w:rPr>
          <w:szCs w:val="24"/>
        </w:rPr>
        <w:t>i strani, prečkali reko</w:t>
      </w:r>
      <w:r w:rsidR="00A7582B" w:rsidRPr="00733C41">
        <w:rPr>
          <w:szCs w:val="24"/>
        </w:rPr>
        <w:t xml:space="preserve">. Vendar so – brez vnaprejšnjega ukaza in nasprotno načrtu – </w:t>
      </w:r>
      <w:r w:rsidRPr="00733C41">
        <w:rPr>
          <w:szCs w:val="24"/>
        </w:rPr>
        <w:t xml:space="preserve"> </w:t>
      </w:r>
      <w:r w:rsidR="00A7582B" w:rsidRPr="00733C41">
        <w:rPr>
          <w:szCs w:val="24"/>
        </w:rPr>
        <w:t>po dogovoru z njim</w:t>
      </w:r>
      <w:r w:rsidRPr="00733C41">
        <w:rPr>
          <w:szCs w:val="24"/>
        </w:rPr>
        <w:t xml:space="preserve"> na levem bregu </w:t>
      </w:r>
      <w:r w:rsidR="00A7582B" w:rsidRPr="00733C41">
        <w:rPr>
          <w:szCs w:val="24"/>
        </w:rPr>
        <w:t>krenili</w:t>
      </w:r>
      <w:r w:rsidRPr="00733C41">
        <w:rPr>
          <w:szCs w:val="24"/>
        </w:rPr>
        <w:t xml:space="preserve"> </w:t>
      </w:r>
      <w:r w:rsidR="00A7582B" w:rsidRPr="00733C41">
        <w:rPr>
          <w:szCs w:val="24"/>
        </w:rPr>
        <w:t>nad</w:t>
      </w:r>
      <w:r w:rsidRPr="00733C41">
        <w:rPr>
          <w:szCs w:val="24"/>
        </w:rPr>
        <w:t xml:space="preserve"> tamkajšnj</w:t>
      </w:r>
      <w:r w:rsidR="001474C9" w:rsidRPr="00733C41">
        <w:rPr>
          <w:szCs w:val="24"/>
        </w:rPr>
        <w:t>e</w:t>
      </w:r>
      <w:r w:rsidRPr="00733C41">
        <w:rPr>
          <w:szCs w:val="24"/>
        </w:rPr>
        <w:t xml:space="preserve"> orožnik</w:t>
      </w:r>
      <w:r w:rsidR="001474C9" w:rsidRPr="00733C41">
        <w:rPr>
          <w:szCs w:val="24"/>
        </w:rPr>
        <w:t>e</w:t>
      </w:r>
      <w:r w:rsidRPr="00733C41">
        <w:rPr>
          <w:szCs w:val="24"/>
        </w:rPr>
        <w:t xml:space="preserve"> </w:t>
      </w:r>
      <w:r w:rsidR="00D345B8" w:rsidRPr="00733C41">
        <w:rPr>
          <w:szCs w:val="24"/>
        </w:rPr>
        <w:t xml:space="preserve">ter </w:t>
      </w:r>
      <w:r w:rsidRPr="00733C41">
        <w:rPr>
          <w:szCs w:val="24"/>
        </w:rPr>
        <w:t xml:space="preserve">zasedli </w:t>
      </w:r>
      <w:r w:rsidR="00B233D3">
        <w:rPr>
          <w:szCs w:val="24"/>
        </w:rPr>
        <w:t>'</w:t>
      </w:r>
      <w:r w:rsidRPr="00733C41">
        <w:rPr>
          <w:szCs w:val="24"/>
        </w:rPr>
        <w:t>njegovo</w:t>
      </w:r>
      <w:r w:rsidR="00B233D3">
        <w:rPr>
          <w:szCs w:val="24"/>
        </w:rPr>
        <w:t>'</w:t>
      </w:r>
      <w:r w:rsidRPr="00733C41">
        <w:rPr>
          <w:szCs w:val="24"/>
        </w:rPr>
        <w:t xml:space="preserve"> Dolnjo Bistrico. </w:t>
      </w:r>
    </w:p>
    <w:tbl>
      <w:tblPr>
        <w:tblStyle w:val="Tabelamrea"/>
        <w:tblW w:w="0" w:type="auto"/>
        <w:jc w:val="center"/>
        <w:tblLook w:val="04A0" w:firstRow="1" w:lastRow="0" w:firstColumn="1" w:lastColumn="0" w:noHBand="0" w:noVBand="1"/>
      </w:tblPr>
      <w:tblGrid>
        <w:gridCol w:w="3114"/>
      </w:tblGrid>
      <w:tr w:rsidR="001D3FFE" w14:paraId="1BC7DFCF" w14:textId="77777777" w:rsidTr="001D3FFE">
        <w:trPr>
          <w:jc w:val="center"/>
        </w:trPr>
        <w:tc>
          <w:tcPr>
            <w:tcW w:w="3114" w:type="dxa"/>
          </w:tcPr>
          <w:p w14:paraId="7145BF46" w14:textId="751ED322" w:rsidR="001D3FFE" w:rsidRDefault="001D3FFE" w:rsidP="001D3FFE">
            <w:pPr>
              <w:pStyle w:val="Brezrazmikov"/>
              <w:spacing w:line="276" w:lineRule="auto"/>
              <w:jc w:val="center"/>
              <w:rPr>
                <w:szCs w:val="24"/>
              </w:rPr>
            </w:pPr>
            <w:r>
              <w:rPr>
                <w:szCs w:val="24"/>
              </w:rPr>
              <w:t>S</w:t>
            </w:r>
            <w:r>
              <w:t>LIKA 2</w:t>
            </w:r>
          </w:p>
        </w:tc>
      </w:tr>
    </w:tbl>
    <w:p w14:paraId="06C578B6" w14:textId="77777777" w:rsidR="001D3FFE" w:rsidRPr="00A7582B" w:rsidRDefault="001D3FFE" w:rsidP="00A7582B">
      <w:pPr>
        <w:pStyle w:val="Brezrazmikov"/>
      </w:pPr>
    </w:p>
    <w:p w14:paraId="626A63E4" w14:textId="2AF26147" w:rsidR="001C1723" w:rsidRPr="00195E97" w:rsidRDefault="001C1723" w:rsidP="00195E97">
      <w:pPr>
        <w:pStyle w:val="Brezrazmikov"/>
        <w:spacing w:line="360" w:lineRule="auto"/>
        <w:ind w:firstLine="709"/>
        <w:jc w:val="both"/>
        <w:rPr>
          <w:szCs w:val="24"/>
        </w:rPr>
      </w:pPr>
      <w:r w:rsidRPr="00195E97">
        <w:rPr>
          <w:szCs w:val="24"/>
        </w:rPr>
        <w:t xml:space="preserve">O uspešni akciji pa niso nič javili Jurišiću. Kmalu po zavzetju </w:t>
      </w:r>
      <w:r w:rsidR="001474C9" w:rsidRPr="00195E97">
        <w:rPr>
          <w:szCs w:val="24"/>
        </w:rPr>
        <w:t>vasi</w:t>
      </w:r>
      <w:r w:rsidRPr="00195E97">
        <w:rPr>
          <w:szCs w:val="24"/>
        </w:rPr>
        <w:t xml:space="preserve"> je </w:t>
      </w:r>
      <w:r w:rsidR="001474C9" w:rsidRPr="00195E97">
        <w:rPr>
          <w:szCs w:val="24"/>
        </w:rPr>
        <w:t>poveljnik Antić Godini predal poveljstvo nad maloštevilno enoto svojih vojakov, ki mu jih je prepustil</w:t>
      </w:r>
      <w:r w:rsidR="009F65DD" w:rsidRPr="00195E97">
        <w:rPr>
          <w:szCs w:val="24"/>
        </w:rPr>
        <w:t>,</w:t>
      </w:r>
      <w:r w:rsidR="001474C9" w:rsidRPr="00195E97">
        <w:rPr>
          <w:szCs w:val="24"/>
        </w:rPr>
        <w:t xml:space="preserve"> z</w:t>
      </w:r>
      <w:r w:rsidRPr="00195E97">
        <w:rPr>
          <w:szCs w:val="24"/>
        </w:rPr>
        <w:t xml:space="preserve"> večin</w:t>
      </w:r>
      <w:r w:rsidR="001474C9" w:rsidRPr="00195E97">
        <w:rPr>
          <w:szCs w:val="24"/>
        </w:rPr>
        <w:t>o</w:t>
      </w:r>
      <w:r w:rsidRPr="00195E97">
        <w:rPr>
          <w:szCs w:val="24"/>
        </w:rPr>
        <w:t xml:space="preserve"> vojakov </w:t>
      </w:r>
      <w:r w:rsidR="001474C9" w:rsidRPr="00195E97">
        <w:rPr>
          <w:szCs w:val="24"/>
        </w:rPr>
        <w:t>pa se takoj</w:t>
      </w:r>
      <w:r w:rsidRPr="00195E97">
        <w:rPr>
          <w:szCs w:val="24"/>
        </w:rPr>
        <w:t xml:space="preserve"> z brodom odpravil nazaj čez Muro in se po desnem bregu hitel pridružiti Jurišiću v </w:t>
      </w:r>
      <w:r w:rsidRPr="00195E97">
        <w:t>Sv. Martin/Muri</w:t>
      </w:r>
      <w:r w:rsidRPr="00195E97">
        <w:rPr>
          <w:szCs w:val="24"/>
        </w:rPr>
        <w:t xml:space="preserve"> oziroma Mur</w:t>
      </w:r>
      <w:r w:rsidR="00B233D3">
        <w:rPr>
          <w:szCs w:val="24"/>
        </w:rPr>
        <w:t>sko</w:t>
      </w:r>
      <w:r w:rsidRPr="00195E97">
        <w:rPr>
          <w:szCs w:val="24"/>
        </w:rPr>
        <w:t xml:space="preserve"> Središće. </w:t>
      </w:r>
      <w:r w:rsidR="009F65DD" w:rsidRPr="00195E97">
        <w:rPr>
          <w:szCs w:val="24"/>
        </w:rPr>
        <w:t>Slednji je</w:t>
      </w:r>
      <w:r w:rsidRPr="00195E97">
        <w:rPr>
          <w:szCs w:val="24"/>
        </w:rPr>
        <w:t xml:space="preserve"> v toku božičnega dne pridobil podatke o stanju v Dolnji Lendavi, in </w:t>
      </w:r>
      <w:r w:rsidRPr="00195E97">
        <w:t>se, očitno v noči s 25. na 26. december, odločil za nadaljnjo akcijo,</w:t>
      </w:r>
      <w:r w:rsidRPr="00195E97">
        <w:rPr>
          <w:szCs w:val="24"/>
        </w:rPr>
        <w:t xml:space="preserve"> za usodni korak osvajanja levega brega</w:t>
      </w:r>
      <w:r w:rsidR="009F65DD" w:rsidRPr="00195E97">
        <w:rPr>
          <w:szCs w:val="24"/>
        </w:rPr>
        <w:t>.</w:t>
      </w:r>
      <w:r w:rsidRPr="00195E97">
        <w:rPr>
          <w:szCs w:val="24"/>
        </w:rPr>
        <w:t xml:space="preserve"> </w:t>
      </w:r>
      <w:r w:rsidR="009F65DD" w:rsidRPr="00195E97">
        <w:rPr>
          <w:szCs w:val="24"/>
        </w:rPr>
        <w:t>Že</w:t>
      </w:r>
      <w:r w:rsidRPr="00195E97">
        <w:rPr>
          <w:szCs w:val="24"/>
        </w:rPr>
        <w:t xml:space="preserve"> </w:t>
      </w:r>
      <w:r w:rsidRPr="00195E97">
        <w:t xml:space="preserve">zgodaj zjutraj </w:t>
      </w:r>
      <w:r w:rsidR="009F65DD" w:rsidRPr="00195E97">
        <w:t xml:space="preserve">je prestopil reko in </w:t>
      </w:r>
      <w:r w:rsidRPr="00195E97">
        <w:rPr>
          <w:szCs w:val="24"/>
        </w:rPr>
        <w:t>zasedel tamkajšnji prostor do Dol</w:t>
      </w:r>
      <w:r w:rsidR="001474C9" w:rsidRPr="00195E97">
        <w:rPr>
          <w:szCs w:val="24"/>
        </w:rPr>
        <w:t>.</w:t>
      </w:r>
      <w:r w:rsidRPr="00195E97">
        <w:rPr>
          <w:szCs w:val="24"/>
        </w:rPr>
        <w:t xml:space="preserve"> Lendave skupaj z osrednjim krajem</w:t>
      </w:r>
      <w:r w:rsidR="009F65DD" w:rsidRPr="00195E97">
        <w:rPr>
          <w:szCs w:val="24"/>
        </w:rPr>
        <w:t>.</w:t>
      </w:r>
      <w:r w:rsidRPr="00195E97">
        <w:rPr>
          <w:szCs w:val="24"/>
        </w:rPr>
        <w:t xml:space="preserve"> </w:t>
      </w:r>
      <w:r w:rsidR="009F65DD" w:rsidRPr="00195E97">
        <w:rPr>
          <w:szCs w:val="24"/>
        </w:rPr>
        <w:t>Naslednji dan 27.</w:t>
      </w:r>
      <w:r w:rsidR="00B233D3">
        <w:rPr>
          <w:szCs w:val="24"/>
        </w:rPr>
        <w:t xml:space="preserve"> decembra</w:t>
      </w:r>
      <w:r w:rsidR="009F65DD" w:rsidRPr="00195E97">
        <w:rPr>
          <w:szCs w:val="24"/>
        </w:rPr>
        <w:t xml:space="preserve"> se je, n</w:t>
      </w:r>
      <w:r w:rsidRPr="00195E97">
        <w:rPr>
          <w:szCs w:val="24"/>
        </w:rPr>
        <w:t>e ve</w:t>
      </w:r>
      <w:r w:rsidR="009F65DD" w:rsidRPr="00195E97">
        <w:rPr>
          <w:szCs w:val="24"/>
        </w:rPr>
        <w:t>doč</w:t>
      </w:r>
      <w:r w:rsidRPr="00195E97">
        <w:rPr>
          <w:szCs w:val="24"/>
        </w:rPr>
        <w:t xml:space="preserve"> o Godinovi </w:t>
      </w:r>
      <w:r w:rsidR="009F65DD" w:rsidRPr="00195E97">
        <w:rPr>
          <w:szCs w:val="24"/>
        </w:rPr>
        <w:t xml:space="preserve">nadaljnji </w:t>
      </w:r>
      <w:r w:rsidRPr="00195E97">
        <w:rPr>
          <w:szCs w:val="24"/>
        </w:rPr>
        <w:t>akciji</w:t>
      </w:r>
      <w:r w:rsidR="009F65DD" w:rsidRPr="00195E97">
        <w:rPr>
          <w:szCs w:val="24"/>
        </w:rPr>
        <w:t>, odločil za združitev z njim in takojšnjo skupno osvojitev Murske Sobote, ter krenil po cesti proti Črensovcem</w:t>
      </w:r>
      <w:r w:rsidRPr="00195E97">
        <w:rPr>
          <w:szCs w:val="24"/>
        </w:rPr>
        <w:t>. Dogodki so se nato kar prehitevali. Zelo hitro se je prav ta nekomunikacija, izostanek medsebojne povezave, izkazala kot usodna za Godinovo nadalj</w:t>
      </w:r>
      <w:r w:rsidR="009F65DD" w:rsidRPr="00195E97">
        <w:rPr>
          <w:szCs w:val="24"/>
        </w:rPr>
        <w:t>eva</w:t>
      </w:r>
      <w:r w:rsidRPr="00195E97">
        <w:rPr>
          <w:szCs w:val="24"/>
        </w:rPr>
        <w:t xml:space="preserve">nje. </w:t>
      </w:r>
      <w:r w:rsidR="001474C9" w:rsidRPr="00195E97">
        <w:rPr>
          <w:szCs w:val="24"/>
        </w:rPr>
        <w:t>J</w:t>
      </w:r>
      <w:r w:rsidR="00B233D3">
        <w:rPr>
          <w:szCs w:val="24"/>
        </w:rPr>
        <w:t>ožef</w:t>
      </w:r>
      <w:r w:rsidRPr="00195E97">
        <w:rPr>
          <w:szCs w:val="24"/>
        </w:rPr>
        <w:t xml:space="preserve"> je namreč</w:t>
      </w:r>
      <w:r w:rsidR="001474C9" w:rsidRPr="00195E97">
        <w:rPr>
          <w:szCs w:val="24"/>
        </w:rPr>
        <w:t xml:space="preserve"> </w:t>
      </w:r>
      <w:r w:rsidR="009F65DD" w:rsidRPr="00195E97">
        <w:rPr>
          <w:szCs w:val="24"/>
        </w:rPr>
        <w:t>na božič v vlogi</w:t>
      </w:r>
      <w:r w:rsidR="001474C9" w:rsidRPr="00195E97">
        <w:rPr>
          <w:szCs w:val="24"/>
        </w:rPr>
        <w:t xml:space="preserve"> poveljnik</w:t>
      </w:r>
      <w:r w:rsidR="009F65DD" w:rsidRPr="00195E97">
        <w:rPr>
          <w:szCs w:val="24"/>
        </w:rPr>
        <w:t xml:space="preserve">a in </w:t>
      </w:r>
      <w:r w:rsidR="00B233D3">
        <w:rPr>
          <w:szCs w:val="24"/>
        </w:rPr>
        <w:t>'</w:t>
      </w:r>
      <w:r w:rsidR="009F65DD" w:rsidRPr="00195E97">
        <w:rPr>
          <w:szCs w:val="24"/>
        </w:rPr>
        <w:t>lokalne oblasti</w:t>
      </w:r>
      <w:r w:rsidR="00B233D3">
        <w:rPr>
          <w:szCs w:val="24"/>
        </w:rPr>
        <w:t>'</w:t>
      </w:r>
      <w:r w:rsidR="009F65DD" w:rsidRPr="00195E97">
        <w:rPr>
          <w:szCs w:val="24"/>
        </w:rPr>
        <w:t xml:space="preserve"> </w:t>
      </w:r>
      <w:r w:rsidRPr="00195E97">
        <w:rPr>
          <w:szCs w:val="24"/>
        </w:rPr>
        <w:t xml:space="preserve">na hitro sklical </w:t>
      </w:r>
      <w:r w:rsidR="009F65DD" w:rsidRPr="00195E97">
        <w:rPr>
          <w:szCs w:val="24"/>
        </w:rPr>
        <w:t xml:space="preserve">še </w:t>
      </w:r>
      <w:r w:rsidRPr="00195E97">
        <w:rPr>
          <w:szCs w:val="24"/>
        </w:rPr>
        <w:t>slabi dve desetini prostovoljcev iz Dol</w:t>
      </w:r>
      <w:r w:rsidR="001474C9" w:rsidRPr="00195E97">
        <w:rPr>
          <w:szCs w:val="24"/>
        </w:rPr>
        <w:t>.</w:t>
      </w:r>
      <w:r w:rsidRPr="00195E97">
        <w:rPr>
          <w:szCs w:val="24"/>
        </w:rPr>
        <w:t xml:space="preserve"> Bistrice, in </w:t>
      </w:r>
      <w:r w:rsidR="005C20AF" w:rsidRPr="00195E97">
        <w:rPr>
          <w:szCs w:val="24"/>
        </w:rPr>
        <w:t>hkrati</w:t>
      </w:r>
      <w:r w:rsidR="009F65DD" w:rsidRPr="00195E97">
        <w:rPr>
          <w:szCs w:val="24"/>
        </w:rPr>
        <w:t xml:space="preserve"> </w:t>
      </w:r>
      <w:r w:rsidRPr="00195E97">
        <w:rPr>
          <w:szCs w:val="24"/>
        </w:rPr>
        <w:t xml:space="preserve">okoliškim vaškim županom razglasil zavzetje </w:t>
      </w:r>
      <w:r w:rsidR="009F65DD" w:rsidRPr="00195E97">
        <w:rPr>
          <w:szCs w:val="24"/>
        </w:rPr>
        <w:t xml:space="preserve">sosednjih </w:t>
      </w:r>
      <w:r w:rsidRPr="00195E97">
        <w:rPr>
          <w:szCs w:val="24"/>
        </w:rPr>
        <w:t>Gornje Bistrice in Črensovcev</w:t>
      </w:r>
      <w:r w:rsidR="009F65DD" w:rsidRPr="00195E97">
        <w:rPr>
          <w:szCs w:val="24"/>
        </w:rPr>
        <w:t>.</w:t>
      </w:r>
      <w:r w:rsidRPr="00195E97">
        <w:rPr>
          <w:szCs w:val="24"/>
        </w:rPr>
        <w:t xml:space="preserve"> </w:t>
      </w:r>
      <w:r w:rsidR="009F65DD" w:rsidRPr="00195E97">
        <w:rPr>
          <w:szCs w:val="24"/>
        </w:rPr>
        <w:t>Ta njegova dejanja</w:t>
      </w:r>
      <w:r w:rsidRPr="00195E97">
        <w:rPr>
          <w:szCs w:val="24"/>
        </w:rPr>
        <w:t xml:space="preserve"> danes zapisujemo tudi kot »osvobojenje, osvoboditev« teh vasi. Vendar je raje kot pri Jurišiću šel </w:t>
      </w:r>
      <w:r w:rsidR="005C20AF" w:rsidRPr="00195E97">
        <w:rPr>
          <w:szCs w:val="24"/>
        </w:rPr>
        <w:t xml:space="preserve">še isti dan </w:t>
      </w:r>
      <w:r w:rsidRPr="00195E97">
        <w:rPr>
          <w:szCs w:val="24"/>
        </w:rPr>
        <w:t>iskat pomoč celo v Štrigovo ter zvečer še v Ljutomer, kjer je dobil nekaj orožja. Skratka, G</w:t>
      </w:r>
      <w:r w:rsidR="00B233D3">
        <w:rPr>
          <w:szCs w:val="24"/>
        </w:rPr>
        <w:t>odina</w:t>
      </w:r>
      <w:r w:rsidRPr="00195E97">
        <w:rPr>
          <w:szCs w:val="24"/>
        </w:rPr>
        <w:t xml:space="preserve"> je hipoma postal vnovični vojak z velikimi pričakovanji Maistrove zasedbe Prekmurja. Pa se je obrnilo drugače.         </w:t>
      </w:r>
    </w:p>
    <w:p w14:paraId="26871991" w14:textId="3E68EA3D" w:rsidR="001C1723" w:rsidRPr="00195E97" w:rsidRDefault="001C1723" w:rsidP="00195E97">
      <w:pPr>
        <w:pStyle w:val="Brezrazmikov"/>
        <w:spacing w:line="360" w:lineRule="auto"/>
        <w:ind w:firstLine="709"/>
        <w:jc w:val="both"/>
      </w:pPr>
      <w:r w:rsidRPr="00195E97">
        <w:rPr>
          <w:szCs w:val="24"/>
        </w:rPr>
        <w:t>Že naslednji dan</w:t>
      </w:r>
      <w:r w:rsidR="00B233D3">
        <w:rPr>
          <w:szCs w:val="24"/>
        </w:rPr>
        <w:t>,</w:t>
      </w:r>
      <w:r w:rsidRPr="00195E97">
        <w:rPr>
          <w:szCs w:val="24"/>
        </w:rPr>
        <w:t xml:space="preserve"> četrtek 26. </w:t>
      </w:r>
      <w:r w:rsidR="00B233D3">
        <w:rPr>
          <w:szCs w:val="24"/>
        </w:rPr>
        <w:t>decembra,</w:t>
      </w:r>
      <w:r w:rsidRPr="00195E97">
        <w:rPr>
          <w:szCs w:val="24"/>
        </w:rPr>
        <w:t xml:space="preserve"> so madžarske enote po kratkem, krvavem boju, ki je na nasprotni strani terjal več mrtvih in ranjenih, pregnale Godino in njegove, da so se komaj zmogli umakniti čez Muro v Ljutomer. Nato pa je prav te Madžare 27. </w:t>
      </w:r>
      <w:r w:rsidR="00B233D3">
        <w:rPr>
          <w:szCs w:val="24"/>
        </w:rPr>
        <w:t>decembra</w:t>
      </w:r>
      <w:r w:rsidRPr="00195E97">
        <w:rPr>
          <w:szCs w:val="24"/>
        </w:rPr>
        <w:t xml:space="preserve"> pregnal iz smeri Dol</w:t>
      </w:r>
      <w:r w:rsidR="00B233D3">
        <w:rPr>
          <w:szCs w:val="24"/>
        </w:rPr>
        <w:t>nje</w:t>
      </w:r>
      <w:r w:rsidRPr="00195E97">
        <w:rPr>
          <w:szCs w:val="24"/>
        </w:rPr>
        <w:t xml:space="preserve"> Lendave do Črensovcev prispeli Jurišić, dan zatem v petek prodrl v Beltince, tam prespal, nato šel v soboto 28. </w:t>
      </w:r>
      <w:r w:rsidR="00B233D3">
        <w:rPr>
          <w:szCs w:val="24"/>
        </w:rPr>
        <w:t>decembra</w:t>
      </w:r>
      <w:r w:rsidRPr="00195E97">
        <w:rPr>
          <w:szCs w:val="24"/>
        </w:rPr>
        <w:t xml:space="preserve"> zjutraj do Murske Sobote in jo zasedel. To vse mu je uspelo z do največ sto vojaštva, med katerimi je bilo tudi nekaj Maistrovih Slovencev z Rakušo, Deklevo in še nekaterimi. Udarno silo teh osvajalcev so tvorili legionarji oziroma elitna četa prostovoljske </w:t>
      </w:r>
      <w:r w:rsidRPr="00195E97">
        <w:rPr>
          <w:i/>
          <w:iCs/>
          <w:szCs w:val="24"/>
        </w:rPr>
        <w:t>sokolske legije</w:t>
      </w:r>
      <w:r w:rsidRPr="00195E97">
        <w:rPr>
          <w:szCs w:val="18"/>
        </w:rPr>
        <w:t xml:space="preserve"> pod poveljstvom dr. Jerka Franetovića, namestnika poveljnika Roberta Antića</w:t>
      </w:r>
      <w:r w:rsidRPr="00195E97">
        <w:rPr>
          <w:szCs w:val="24"/>
        </w:rPr>
        <w:t>, ki mu je bila kot taka dodeljena le nekaj dni pred akcijo (</w:t>
      </w:r>
      <w:r w:rsidRPr="00195E97">
        <w:rPr>
          <w:szCs w:val="18"/>
        </w:rPr>
        <w:t xml:space="preserve">20. </w:t>
      </w:r>
      <w:r w:rsidR="00B233D3">
        <w:rPr>
          <w:szCs w:val="18"/>
        </w:rPr>
        <w:t>decembra</w:t>
      </w:r>
      <w:r w:rsidRPr="00195E97">
        <w:rPr>
          <w:szCs w:val="24"/>
        </w:rPr>
        <w:t xml:space="preserve">) </w:t>
      </w:r>
      <w:r w:rsidRPr="00195E97">
        <w:rPr>
          <w:szCs w:val="18"/>
        </w:rPr>
        <w:t xml:space="preserve">za najtežje naloge. </w:t>
      </w:r>
      <w:r w:rsidR="005C20AF" w:rsidRPr="00195E97">
        <w:rPr>
          <w:szCs w:val="18"/>
        </w:rPr>
        <w:t>Franetović</w:t>
      </w:r>
      <w:r w:rsidRPr="00195E97">
        <w:rPr>
          <w:szCs w:val="18"/>
        </w:rPr>
        <w:t xml:space="preserve"> je v spominskem zapisu trdil, da je </w:t>
      </w:r>
      <w:r w:rsidRPr="00195E97">
        <w:t>legija kot predhodnica že na božič zvečer vstopila v Dolnjo Lendavo za zavarovanje nastopa Jurišićevega odreda proti Murski Soboti. Ko se je ta pohod nesrečno končal, pa je legija varovala umik vseh čet iz Prekmurja in ga sama zapustila zadnja s čolni preko Mure pri Hotizi do Sv. Martina/Muri.</w:t>
      </w:r>
      <w:r w:rsidRPr="00195E97">
        <w:rPr>
          <w:rStyle w:val="Sprotnaopomba-sklic"/>
        </w:rPr>
        <w:footnoteReference w:id="32"/>
      </w:r>
      <w:r w:rsidRPr="00195E97">
        <w:t xml:space="preserve"> </w:t>
      </w:r>
    </w:p>
    <w:p w14:paraId="27EC8D32" w14:textId="31F63F74" w:rsidR="001C1723" w:rsidRPr="00195E97" w:rsidRDefault="001C1723" w:rsidP="00195E97">
      <w:pPr>
        <w:pStyle w:val="Telobesedila"/>
        <w:spacing w:line="360" w:lineRule="auto"/>
        <w:ind w:firstLine="709"/>
        <w:jc w:val="both"/>
        <w:rPr>
          <w:sz w:val="24"/>
          <w:szCs w:val="24"/>
        </w:rPr>
      </w:pPr>
      <w:r w:rsidRPr="00195E97">
        <w:rPr>
          <w:sz w:val="24"/>
          <w:szCs w:val="24"/>
        </w:rPr>
        <w:t>V Mursko Soboto je kmalu nato pri</w:t>
      </w:r>
      <w:r w:rsidR="002F2B3E" w:rsidRPr="00195E97">
        <w:rPr>
          <w:sz w:val="24"/>
          <w:szCs w:val="24"/>
        </w:rPr>
        <w:t>š</w:t>
      </w:r>
      <w:r w:rsidRPr="00195E97">
        <w:rPr>
          <w:sz w:val="24"/>
          <w:szCs w:val="24"/>
        </w:rPr>
        <w:t>el tudi G</w:t>
      </w:r>
      <w:r w:rsidR="00B233D3">
        <w:rPr>
          <w:sz w:val="24"/>
          <w:szCs w:val="24"/>
        </w:rPr>
        <w:t>odina</w:t>
      </w:r>
      <w:r w:rsidRPr="00195E97">
        <w:rPr>
          <w:sz w:val="24"/>
          <w:szCs w:val="24"/>
        </w:rPr>
        <w:t xml:space="preserve"> s svojimi še preostalimi prostovoljci ter se nastanil</w:t>
      </w:r>
      <w:r w:rsidR="00D345B8" w:rsidRPr="00195E97">
        <w:rPr>
          <w:sz w:val="24"/>
          <w:szCs w:val="24"/>
        </w:rPr>
        <w:t xml:space="preserve"> v hotelu Dobray</w:t>
      </w:r>
      <w:r w:rsidR="005C20AF" w:rsidRPr="00195E97">
        <w:rPr>
          <w:sz w:val="24"/>
          <w:szCs w:val="24"/>
        </w:rPr>
        <w:t>;</w:t>
      </w:r>
      <w:r w:rsidRPr="00195E97">
        <w:rPr>
          <w:sz w:val="24"/>
          <w:szCs w:val="24"/>
        </w:rPr>
        <w:t xml:space="preserve"> pozneje</w:t>
      </w:r>
      <w:r w:rsidR="005C20AF" w:rsidRPr="00195E97">
        <w:rPr>
          <w:sz w:val="24"/>
          <w:szCs w:val="24"/>
        </w:rPr>
        <w:t>, 2. januarja zvečer, se mu je pridružil še</w:t>
      </w:r>
      <w:r w:rsidRPr="00195E97">
        <w:rPr>
          <w:sz w:val="24"/>
          <w:szCs w:val="24"/>
        </w:rPr>
        <w:t xml:space="preserve"> iz Veržeja </w:t>
      </w:r>
      <w:r w:rsidR="005C20AF" w:rsidRPr="00195E97">
        <w:rPr>
          <w:sz w:val="24"/>
          <w:szCs w:val="24"/>
        </w:rPr>
        <w:t xml:space="preserve">prispeli </w:t>
      </w:r>
      <w:r w:rsidRPr="00195E97">
        <w:rPr>
          <w:sz w:val="24"/>
          <w:szCs w:val="24"/>
        </w:rPr>
        <w:t>A. Osterc. Brez nikakršne pomoči pa se niso dolgo obdržali. 3. januarja</w:t>
      </w:r>
      <w:r w:rsidR="00D345B8" w:rsidRPr="00195E97">
        <w:rPr>
          <w:sz w:val="24"/>
          <w:szCs w:val="24"/>
        </w:rPr>
        <w:t xml:space="preserve"> krepko pred svitom</w:t>
      </w:r>
      <w:r w:rsidRPr="00195E97">
        <w:rPr>
          <w:sz w:val="24"/>
          <w:szCs w:val="24"/>
        </w:rPr>
        <w:t xml:space="preserve"> so Madžari – </w:t>
      </w:r>
      <w:r w:rsidR="00B233D3">
        <w:rPr>
          <w:sz w:val="24"/>
          <w:szCs w:val="24"/>
        </w:rPr>
        <w:t>po pridobljenih informacijah ali izdajstvu, in</w:t>
      </w:r>
      <w:r w:rsidR="00B233D3" w:rsidRPr="00195E97">
        <w:rPr>
          <w:sz w:val="24"/>
          <w:szCs w:val="24"/>
        </w:rPr>
        <w:t xml:space="preserve"> </w:t>
      </w:r>
      <w:r w:rsidRPr="00195E97">
        <w:rPr>
          <w:sz w:val="24"/>
          <w:szCs w:val="24"/>
        </w:rPr>
        <w:t xml:space="preserve">pa z odlično izvedbo akcije – s hitrim vpadom zavzeli kraj. Vse presenečene, tudi Godino in Jurišića, so zajeli ter najprej hoteli kar tam takoj ustreliti; vendar so si zadnji hip premislili in jih odpeljali v zapor v Sombotel ter na postopek pred izrednim sodiščem. Od tam pa je </w:t>
      </w:r>
      <w:r w:rsidR="005C20AF" w:rsidRPr="00195E97">
        <w:rPr>
          <w:sz w:val="24"/>
          <w:szCs w:val="24"/>
        </w:rPr>
        <w:t>tre</w:t>
      </w:r>
      <w:r w:rsidRPr="00195E97">
        <w:rPr>
          <w:sz w:val="24"/>
          <w:szCs w:val="24"/>
        </w:rPr>
        <w:t xml:space="preserve">m, </w:t>
      </w:r>
      <w:r w:rsidR="005C20AF" w:rsidRPr="00195E97">
        <w:rPr>
          <w:sz w:val="24"/>
          <w:szCs w:val="24"/>
        </w:rPr>
        <w:t>med njim</w:t>
      </w:r>
      <w:r w:rsidRPr="00195E97">
        <w:rPr>
          <w:sz w:val="24"/>
          <w:szCs w:val="24"/>
        </w:rPr>
        <w:t>i G</w:t>
      </w:r>
      <w:r w:rsidR="00BF7F1C">
        <w:rPr>
          <w:sz w:val="24"/>
          <w:szCs w:val="24"/>
        </w:rPr>
        <w:t>odini</w:t>
      </w:r>
      <w:r w:rsidRPr="00195E97">
        <w:rPr>
          <w:sz w:val="24"/>
          <w:szCs w:val="24"/>
        </w:rPr>
        <w:t xml:space="preserve">, uspelo v zgodnjem februarju pobegniti proti najbližjemu delu državne meje z Avstrijo in se </w:t>
      </w:r>
      <w:r w:rsidR="005C20AF" w:rsidRPr="00195E97">
        <w:rPr>
          <w:sz w:val="24"/>
          <w:szCs w:val="24"/>
        </w:rPr>
        <w:t xml:space="preserve">vrniti </w:t>
      </w:r>
      <w:r w:rsidRPr="00195E97">
        <w:rPr>
          <w:sz w:val="24"/>
          <w:szCs w:val="24"/>
        </w:rPr>
        <w:t xml:space="preserve">prek Pinkafelda, Gradca </w:t>
      </w:r>
      <w:r w:rsidR="005C20AF" w:rsidRPr="00195E97">
        <w:rPr>
          <w:sz w:val="24"/>
          <w:szCs w:val="24"/>
        </w:rPr>
        <w:t xml:space="preserve">v </w:t>
      </w:r>
      <w:r w:rsidRPr="00195E97">
        <w:rPr>
          <w:sz w:val="24"/>
          <w:szCs w:val="24"/>
        </w:rPr>
        <w:t>Maribor.</w:t>
      </w:r>
      <w:r w:rsidR="002F2B3E" w:rsidRPr="00195E97">
        <w:rPr>
          <w:sz w:val="24"/>
          <w:szCs w:val="24"/>
        </w:rPr>
        <w:t xml:space="preserve"> Že naslednji dan je Jožef o vsem poročal Maistru.</w:t>
      </w:r>
      <w:r w:rsidRPr="00195E97">
        <w:rPr>
          <w:sz w:val="24"/>
          <w:szCs w:val="24"/>
        </w:rPr>
        <w:t xml:space="preserve"> </w:t>
      </w:r>
    </w:p>
    <w:p w14:paraId="38F16F83" w14:textId="314B88FB" w:rsidR="001C1723" w:rsidRPr="00195E97" w:rsidRDefault="001C1723" w:rsidP="00195E97">
      <w:pPr>
        <w:pStyle w:val="Brezrazmikov"/>
        <w:spacing w:line="360" w:lineRule="auto"/>
        <w:ind w:firstLine="709"/>
        <w:jc w:val="both"/>
        <w:rPr>
          <w:szCs w:val="24"/>
        </w:rPr>
      </w:pPr>
      <w:r w:rsidRPr="00195E97">
        <w:rPr>
          <w:szCs w:val="24"/>
        </w:rPr>
        <w:t xml:space="preserve">General Maister je kljub začrtani začasni demarkacijski meji na severovzhodu – ta je potekala po reki Muri do stika s Ščavnico, nato po takratni državni meji do Drave in nato po Dravi do stika z Muro  − decembra 1918 že snoval tudi vojaško zasedbo </w:t>
      </w:r>
      <w:r w:rsidR="00132565" w:rsidRPr="00195E97">
        <w:rPr>
          <w:szCs w:val="24"/>
        </w:rPr>
        <w:t>Pr</w:t>
      </w:r>
      <w:r w:rsidRPr="00195E97">
        <w:rPr>
          <w:szCs w:val="24"/>
        </w:rPr>
        <w:t>e</w:t>
      </w:r>
      <w:r w:rsidR="00132565" w:rsidRPr="00195E97">
        <w:rPr>
          <w:szCs w:val="24"/>
        </w:rPr>
        <w:t>kmurja</w:t>
      </w:r>
      <w:r w:rsidRPr="00195E97">
        <w:rPr>
          <w:szCs w:val="24"/>
        </w:rPr>
        <w:t xml:space="preserve">. V zvezi s tem je podprl načrte Hrvatov za zasedbo Medmurja, s katerimi so ga seznanili kmalu po novembrski katastrofi, in jim na pomoč poslal dve stotniji svojih vojakov. Ne </w:t>
      </w:r>
      <w:r w:rsidR="00132565" w:rsidRPr="00195E97">
        <w:rPr>
          <w:szCs w:val="24"/>
        </w:rPr>
        <w:t>slute</w:t>
      </w:r>
      <w:r w:rsidRPr="00195E97">
        <w:rPr>
          <w:szCs w:val="24"/>
        </w:rPr>
        <w:t>č</w:t>
      </w:r>
      <w:r w:rsidR="00132565" w:rsidRPr="00195E97">
        <w:rPr>
          <w:szCs w:val="24"/>
        </w:rPr>
        <w:t xml:space="preserve"> o</w:t>
      </w:r>
      <w:r w:rsidRPr="00195E97">
        <w:rPr>
          <w:szCs w:val="24"/>
        </w:rPr>
        <w:t xml:space="preserve"> </w:t>
      </w:r>
      <w:r w:rsidR="00132565" w:rsidRPr="00195E97">
        <w:rPr>
          <w:szCs w:val="24"/>
        </w:rPr>
        <w:t xml:space="preserve">kakršni koli </w:t>
      </w:r>
      <w:r w:rsidRPr="00195E97">
        <w:rPr>
          <w:szCs w:val="24"/>
        </w:rPr>
        <w:t>Jurišićev</w:t>
      </w:r>
      <w:r w:rsidR="00132565" w:rsidRPr="00195E97">
        <w:rPr>
          <w:szCs w:val="24"/>
        </w:rPr>
        <w:t>i</w:t>
      </w:r>
      <w:r w:rsidRPr="00195E97">
        <w:rPr>
          <w:szCs w:val="24"/>
        </w:rPr>
        <w:t xml:space="preserve"> in ne Godinov</w:t>
      </w:r>
      <w:r w:rsidR="00132565" w:rsidRPr="00195E97">
        <w:rPr>
          <w:szCs w:val="24"/>
        </w:rPr>
        <w:t>i</w:t>
      </w:r>
      <w:r w:rsidRPr="00195E97">
        <w:rPr>
          <w:szCs w:val="24"/>
        </w:rPr>
        <w:t xml:space="preserve"> </w:t>
      </w:r>
      <w:r w:rsidR="00132565" w:rsidRPr="00195E97">
        <w:rPr>
          <w:szCs w:val="24"/>
        </w:rPr>
        <w:t xml:space="preserve">»solo </w:t>
      </w:r>
      <w:r w:rsidRPr="00195E97">
        <w:rPr>
          <w:szCs w:val="24"/>
        </w:rPr>
        <w:t>akcij</w:t>
      </w:r>
      <w:r w:rsidR="00132565" w:rsidRPr="00195E97">
        <w:rPr>
          <w:szCs w:val="24"/>
        </w:rPr>
        <w:t>i«</w:t>
      </w:r>
      <w:r w:rsidRPr="00195E97">
        <w:rPr>
          <w:szCs w:val="24"/>
        </w:rPr>
        <w:t xml:space="preserve"> so Maister, Slavič, Jerič in drugi 26. </w:t>
      </w:r>
      <w:r w:rsidR="00BF7F1C">
        <w:rPr>
          <w:szCs w:val="24"/>
        </w:rPr>
        <w:t>decembra</w:t>
      </w:r>
      <w:r w:rsidRPr="00195E97">
        <w:rPr>
          <w:szCs w:val="24"/>
        </w:rPr>
        <w:t xml:space="preserve"> pripravili veliko</w:t>
      </w:r>
      <w:r w:rsidR="00132565" w:rsidRPr="00195E97">
        <w:rPr>
          <w:szCs w:val="24"/>
        </w:rPr>
        <w:t xml:space="preserve"> in</w:t>
      </w:r>
      <w:r w:rsidRPr="00195E97">
        <w:rPr>
          <w:szCs w:val="24"/>
        </w:rPr>
        <w:t xml:space="preserve"> odlično uspelo zborovanje v Radgoni za propagando priključitve pokrajine. Po radgonskem zboru je general </w:t>
      </w:r>
      <w:r w:rsidR="00132565" w:rsidRPr="00195E97">
        <w:rPr>
          <w:szCs w:val="24"/>
        </w:rPr>
        <w:t>pri</w:t>
      </w:r>
      <w:r w:rsidRPr="00195E97">
        <w:rPr>
          <w:szCs w:val="24"/>
        </w:rPr>
        <w:t>čak</w:t>
      </w:r>
      <w:r w:rsidR="00132565" w:rsidRPr="00195E97">
        <w:rPr>
          <w:szCs w:val="24"/>
        </w:rPr>
        <w:t>ov</w:t>
      </w:r>
      <w:r w:rsidRPr="00195E97">
        <w:rPr>
          <w:szCs w:val="24"/>
        </w:rPr>
        <w:t xml:space="preserve">al vesti o </w:t>
      </w:r>
      <w:r w:rsidR="00132565" w:rsidRPr="00195E97">
        <w:rPr>
          <w:szCs w:val="24"/>
        </w:rPr>
        <w:t>hrvašk</w:t>
      </w:r>
      <w:r w:rsidRPr="00195E97">
        <w:rPr>
          <w:szCs w:val="24"/>
        </w:rPr>
        <w:t xml:space="preserve">em uspehu, saj bi na podlagi le-teh lahko v nadaljevanju sam ali s pomočjo nekaj hrvaških enot takoj po novem letu sam zasedel tudi </w:t>
      </w:r>
      <w:r w:rsidR="00765EC0">
        <w:rPr>
          <w:szCs w:val="24"/>
        </w:rPr>
        <w:t>Prekmurje</w:t>
      </w:r>
      <w:r w:rsidRPr="00195E97">
        <w:rPr>
          <w:szCs w:val="24"/>
        </w:rPr>
        <w:t xml:space="preserve">. </w:t>
      </w:r>
      <w:r w:rsidR="00132565" w:rsidRPr="00195E97">
        <w:rPr>
          <w:szCs w:val="24"/>
        </w:rPr>
        <w:t xml:space="preserve">Razsežnosti </w:t>
      </w:r>
      <w:r w:rsidRPr="00195E97">
        <w:rPr>
          <w:szCs w:val="24"/>
        </w:rPr>
        <w:t>Jurišićev</w:t>
      </w:r>
      <w:r w:rsidR="00132565" w:rsidRPr="00195E97">
        <w:rPr>
          <w:szCs w:val="24"/>
        </w:rPr>
        <w:t>e</w:t>
      </w:r>
      <w:r w:rsidRPr="00195E97">
        <w:rPr>
          <w:szCs w:val="24"/>
        </w:rPr>
        <w:t xml:space="preserve"> nenačrtovan</w:t>
      </w:r>
      <w:r w:rsidR="00132565" w:rsidRPr="00195E97">
        <w:rPr>
          <w:szCs w:val="24"/>
        </w:rPr>
        <w:t>e</w:t>
      </w:r>
      <w:r w:rsidRPr="00195E97">
        <w:rPr>
          <w:szCs w:val="24"/>
        </w:rPr>
        <w:t xml:space="preserve"> </w:t>
      </w:r>
      <w:r w:rsidR="00132565" w:rsidRPr="00195E97">
        <w:rPr>
          <w:szCs w:val="24"/>
        </w:rPr>
        <w:t>zasedb</w:t>
      </w:r>
      <w:r w:rsidRPr="00195E97">
        <w:rPr>
          <w:szCs w:val="24"/>
        </w:rPr>
        <w:t xml:space="preserve">e </w:t>
      </w:r>
      <w:r w:rsidR="00132565" w:rsidRPr="00195E97">
        <w:rPr>
          <w:szCs w:val="24"/>
        </w:rPr>
        <w:t xml:space="preserve">takoj po božiču pa so ga </w:t>
      </w:r>
      <w:r w:rsidRPr="00195E97">
        <w:rPr>
          <w:szCs w:val="24"/>
        </w:rPr>
        <w:t>zelo neprijetno presenetil</w:t>
      </w:r>
      <w:r w:rsidR="00132565" w:rsidRPr="00195E97">
        <w:rPr>
          <w:szCs w:val="24"/>
        </w:rPr>
        <w:t>e</w:t>
      </w:r>
      <w:r w:rsidRPr="00195E97">
        <w:rPr>
          <w:szCs w:val="24"/>
        </w:rPr>
        <w:t xml:space="preserve">. </w:t>
      </w:r>
      <w:r w:rsidR="00132565" w:rsidRPr="00195E97">
        <w:rPr>
          <w:szCs w:val="24"/>
        </w:rPr>
        <w:t>K</w:t>
      </w:r>
      <w:r w:rsidRPr="00195E97">
        <w:rPr>
          <w:szCs w:val="24"/>
        </w:rPr>
        <w:t xml:space="preserve">ljub </w:t>
      </w:r>
      <w:r w:rsidR="00132565" w:rsidRPr="00195E97">
        <w:rPr>
          <w:szCs w:val="24"/>
        </w:rPr>
        <w:t xml:space="preserve">že </w:t>
      </w:r>
      <w:r w:rsidRPr="00195E97">
        <w:rPr>
          <w:szCs w:val="24"/>
        </w:rPr>
        <w:t>zased</w:t>
      </w:r>
      <w:r w:rsidR="00132565" w:rsidRPr="00195E97">
        <w:rPr>
          <w:szCs w:val="24"/>
        </w:rPr>
        <w:t>en</w:t>
      </w:r>
      <w:r w:rsidRPr="00195E97">
        <w:rPr>
          <w:szCs w:val="24"/>
        </w:rPr>
        <w:t>i Radgon</w:t>
      </w:r>
      <w:r w:rsidR="00132565" w:rsidRPr="00195E97">
        <w:rPr>
          <w:szCs w:val="24"/>
        </w:rPr>
        <w:t>i</w:t>
      </w:r>
      <w:r w:rsidRPr="00195E97">
        <w:rPr>
          <w:szCs w:val="24"/>
        </w:rPr>
        <w:t xml:space="preserve"> in vroči želji po </w:t>
      </w:r>
      <w:r w:rsidR="00A849EE" w:rsidRPr="00195E97">
        <w:rPr>
          <w:szCs w:val="24"/>
        </w:rPr>
        <w:t>osvojitv</w:t>
      </w:r>
      <w:r w:rsidRPr="00195E97">
        <w:rPr>
          <w:szCs w:val="24"/>
        </w:rPr>
        <w:t>i celotnega prostora</w:t>
      </w:r>
      <w:r w:rsidR="00132565" w:rsidRPr="00195E97">
        <w:rPr>
          <w:szCs w:val="24"/>
        </w:rPr>
        <w:t xml:space="preserve"> prav zato takojšnje pomoči Maistra Hrvatu ni bilo. </w:t>
      </w:r>
      <w:r w:rsidRPr="00195E97">
        <w:rPr>
          <w:szCs w:val="24"/>
        </w:rPr>
        <w:t>P</w:t>
      </w:r>
      <w:r w:rsidR="00132565" w:rsidRPr="00195E97">
        <w:rPr>
          <w:szCs w:val="24"/>
        </w:rPr>
        <w:t>r</w:t>
      </w:r>
      <w:r w:rsidRPr="00195E97">
        <w:rPr>
          <w:szCs w:val="24"/>
        </w:rPr>
        <w:t>a</w:t>
      </w:r>
      <w:r w:rsidR="00132565" w:rsidRPr="00195E97">
        <w:rPr>
          <w:szCs w:val="24"/>
        </w:rPr>
        <w:t>v</w:t>
      </w:r>
      <w:r w:rsidRPr="00195E97">
        <w:rPr>
          <w:szCs w:val="24"/>
        </w:rPr>
        <w:t xml:space="preserve"> </w:t>
      </w:r>
      <w:r w:rsidR="00A849EE" w:rsidRPr="00195E97">
        <w:rPr>
          <w:szCs w:val="24"/>
        </w:rPr>
        <w:t xml:space="preserve">takrat je prišla </w:t>
      </w:r>
      <w:r w:rsidRPr="00195E97">
        <w:rPr>
          <w:szCs w:val="24"/>
        </w:rPr>
        <w:t xml:space="preserve">še dodatna smola, saj je moral že dva dni po radgonskem zboru zavoljo nenadnega protiudarca avstrijskih sil usmeriti vse svoje sile na Koroško, ki mu je vsekakor bila pomembnejša. </w:t>
      </w:r>
      <w:r w:rsidR="00A849EE" w:rsidRPr="00195E97">
        <w:rPr>
          <w:szCs w:val="24"/>
        </w:rPr>
        <w:t xml:space="preserve">Tako mu je za severovzhod zmanjkalo vojakov, opreme in prevoznih sredstev. Tudi ni imel za zasedbo </w:t>
      </w:r>
      <w:r w:rsidR="00176E37" w:rsidRPr="00195E97">
        <w:rPr>
          <w:szCs w:val="24"/>
        </w:rPr>
        <w:t>direk</w:t>
      </w:r>
      <w:r w:rsidR="00A849EE" w:rsidRPr="00195E97">
        <w:rPr>
          <w:szCs w:val="24"/>
        </w:rPr>
        <w:t xml:space="preserve">tnega ukaza iz Ljubljane. </w:t>
      </w:r>
      <w:r w:rsidRPr="00195E97">
        <w:rPr>
          <w:szCs w:val="24"/>
        </w:rPr>
        <w:t>Potem, ko je v naslednjih mesecih izgubil Radgono, pa tudi dejansko ni več mogel razmišljati o vojaški zasedbi Prekmurja.</w:t>
      </w:r>
      <w:r w:rsidR="00A849EE" w:rsidRPr="00195E97">
        <w:rPr>
          <w:rStyle w:val="Sprotnaopomba-sklic"/>
          <w:szCs w:val="24"/>
        </w:rPr>
        <w:footnoteReference w:id="33"/>
      </w:r>
      <w:r w:rsidRPr="00195E97">
        <w:rPr>
          <w:szCs w:val="24"/>
        </w:rPr>
        <w:t xml:space="preserve"> </w:t>
      </w:r>
    </w:p>
    <w:p w14:paraId="214FBED9" w14:textId="262816F8" w:rsidR="001C1723" w:rsidRPr="00195E97" w:rsidRDefault="001C1723" w:rsidP="00195E97">
      <w:pPr>
        <w:pStyle w:val="Brezrazmikov"/>
        <w:spacing w:line="360" w:lineRule="auto"/>
        <w:ind w:firstLine="709"/>
        <w:jc w:val="both"/>
      </w:pPr>
      <w:r w:rsidRPr="00195E97">
        <w:t>O Jurišić</w:t>
      </w:r>
      <w:r w:rsidR="00E60B2A" w:rsidRPr="00195E97">
        <w:t>evem</w:t>
      </w:r>
      <w:r w:rsidRPr="00195E97">
        <w:t xml:space="preserve"> nenadnem vpadu čez Muro so pisali vsi takratni odmevnejši slovenski in tudi hrvaški</w:t>
      </w:r>
      <w:r w:rsidR="004254F3" w:rsidRPr="00195E97">
        <w:t xml:space="preserve"> časniki</w:t>
      </w:r>
      <w:r w:rsidRPr="00195E97">
        <w:t xml:space="preserve">, </w:t>
      </w:r>
      <w:r w:rsidR="00BF7F1C">
        <w:t xml:space="preserve">javnost je iz njih zvedela nepreverjene in nekaj povsem neverjetnih </w:t>
      </w:r>
      <w:r w:rsidRPr="00195E97">
        <w:t xml:space="preserve">vesti. V </w:t>
      </w:r>
      <w:r w:rsidRPr="00195E97">
        <w:rPr>
          <w:iCs/>
        </w:rPr>
        <w:t xml:space="preserve">opisu izvedbe zasedbe Medmurja je npr. o njem zapisano, da je </w:t>
      </w:r>
      <w:r w:rsidR="004254F3" w:rsidRPr="00195E97">
        <w:rPr>
          <w:iCs/>
        </w:rPr>
        <w:t xml:space="preserve">(v slov. prevodu) </w:t>
      </w:r>
      <w:r w:rsidRPr="00195E97">
        <w:rPr>
          <w:iCs/>
        </w:rPr>
        <w:t xml:space="preserve">»… v skupini imel tri stotnije </w:t>
      </w:r>
      <w:r w:rsidR="00187991" w:rsidRPr="00195E97">
        <w:rPr>
          <w:iCs/>
        </w:rPr>
        <w:t>[</w:t>
      </w:r>
      <w:r w:rsidRPr="00195E97">
        <w:rPr>
          <w:i/>
        </w:rPr>
        <w:t>satnije</w:t>
      </w:r>
      <w:r w:rsidRPr="00195E97">
        <w:rPr>
          <w:iCs/>
        </w:rPr>
        <w:t>; dejansko</w:t>
      </w:r>
      <w:r w:rsidR="00187991" w:rsidRPr="00195E97">
        <w:rPr>
          <w:iCs/>
        </w:rPr>
        <w:t xml:space="preserve"> le</w:t>
      </w:r>
      <w:r w:rsidRPr="00195E97">
        <w:rPr>
          <w:iCs/>
        </w:rPr>
        <w:t xml:space="preserve"> dve</w:t>
      </w:r>
      <w:r w:rsidR="00187991" w:rsidRPr="00195E97">
        <w:rPr>
          <w:iCs/>
        </w:rPr>
        <w:t>]</w:t>
      </w:r>
      <w:r w:rsidRPr="00195E97">
        <w:rPr>
          <w:iCs/>
        </w:rPr>
        <w:t xml:space="preserve"> Slovencev pod poveljstvom stotnikov Rakuše in Dekleve, zagrebško prostovoljno četo in četo mornarjev, in še novogradiški bataljon, ki naj bi iz Ormoža krenil direktno v Čakovec</w:t>
      </w:r>
      <w:r w:rsidR="004254F3" w:rsidRPr="00195E97">
        <w:rPr>
          <w:iCs/>
        </w:rPr>
        <w:t>;</w:t>
      </w:r>
      <w:r w:rsidRPr="00195E97">
        <w:rPr>
          <w:iCs/>
        </w:rPr>
        <w:t xml:space="preserve"> Jurišić je s svojimi mornarji prestopil Muro pri Lendavi in tam razorožil prek 1000 Madžarov, zaplenil je 2000 pušk, en top, kuhinje in nekaj strojnih pušk.«</w:t>
      </w:r>
      <w:r w:rsidRPr="00195E97">
        <w:rPr>
          <w:rStyle w:val="Sprotnaopomba-sklic"/>
          <w:iCs/>
        </w:rPr>
        <w:footnoteReference w:id="34"/>
      </w:r>
      <w:r w:rsidRPr="00195E97">
        <w:rPr>
          <w:iCs/>
        </w:rPr>
        <w:t xml:space="preserve"> Še trikratno višjo številko uplenjenih pušk</w:t>
      </w:r>
      <w:r w:rsidR="00C019AC" w:rsidRPr="00195E97">
        <w:rPr>
          <w:iCs/>
        </w:rPr>
        <w:t xml:space="preserve"> −</w:t>
      </w:r>
      <w:r w:rsidRPr="00195E97">
        <w:rPr>
          <w:iCs/>
        </w:rPr>
        <w:t xml:space="preserve"> kar 6000 </w:t>
      </w:r>
      <w:r w:rsidR="00BF7F1C">
        <w:rPr>
          <w:iCs/>
        </w:rPr>
        <w:t>(</w:t>
      </w:r>
      <w:r w:rsidR="00187991" w:rsidRPr="00195E97">
        <w:rPr>
          <w:iCs/>
        </w:rPr>
        <w:t xml:space="preserve">to je </w:t>
      </w:r>
      <w:r w:rsidRPr="00195E97">
        <w:rPr>
          <w:iCs/>
        </w:rPr>
        <w:t>za celo takratno divizijo, in prav v Do</w:t>
      </w:r>
      <w:r w:rsidR="004254F3" w:rsidRPr="00195E97">
        <w:rPr>
          <w:iCs/>
        </w:rPr>
        <w:t>l</w:t>
      </w:r>
      <w:r w:rsidR="00BF7F1C">
        <w:rPr>
          <w:iCs/>
        </w:rPr>
        <w:t>nji</w:t>
      </w:r>
      <w:r w:rsidRPr="00195E97">
        <w:rPr>
          <w:iCs/>
        </w:rPr>
        <w:t xml:space="preserve"> Lendavi (?)</w:t>
      </w:r>
      <w:r w:rsidR="00BF7F1C">
        <w:rPr>
          <w:iCs/>
        </w:rPr>
        <w:t xml:space="preserve">) </w:t>
      </w:r>
      <w:r w:rsidRPr="00195E97">
        <w:rPr>
          <w:iCs/>
        </w:rPr>
        <w:t xml:space="preserve">in visok znesek </w:t>
      </w:r>
      <w:r w:rsidR="00C019AC" w:rsidRPr="00195E97">
        <w:rPr>
          <w:iCs/>
        </w:rPr>
        <w:t xml:space="preserve">uplenjene </w:t>
      </w:r>
      <w:r w:rsidRPr="00195E97">
        <w:rPr>
          <w:iCs/>
        </w:rPr>
        <w:t xml:space="preserve">gotovine </w:t>
      </w:r>
      <w:r w:rsidR="004254F3" w:rsidRPr="00195E97">
        <w:rPr>
          <w:iCs/>
        </w:rPr>
        <w:t xml:space="preserve">pa </w:t>
      </w:r>
      <w:r w:rsidRPr="00195E97">
        <w:rPr>
          <w:iCs/>
        </w:rPr>
        <w:t xml:space="preserve">je navedla mariborska </w:t>
      </w:r>
      <w:r w:rsidRPr="00195E97">
        <w:rPr>
          <w:i/>
        </w:rPr>
        <w:t>Straža</w:t>
      </w:r>
      <w:r w:rsidR="004254F3" w:rsidRPr="00195E97">
        <w:rPr>
          <w:iCs/>
        </w:rPr>
        <w:t xml:space="preserve"> ter</w:t>
      </w:r>
      <w:r w:rsidRPr="00195E97">
        <w:rPr>
          <w:iCs/>
        </w:rPr>
        <w:t xml:space="preserve"> po njej enako povzel še </w:t>
      </w:r>
      <w:r w:rsidRPr="00195E97">
        <w:rPr>
          <w:i/>
          <w:iCs/>
          <w:szCs w:val="24"/>
        </w:rPr>
        <w:t>Mariborski delavec</w:t>
      </w:r>
      <w:r w:rsidRPr="00195E97">
        <w:rPr>
          <w:iCs/>
        </w:rPr>
        <w:t>.</w:t>
      </w:r>
      <w:r w:rsidRPr="00195E97">
        <w:rPr>
          <w:rStyle w:val="Sprotnaopomba-sklic"/>
          <w:iCs/>
        </w:rPr>
        <w:footnoteReference w:id="35"/>
      </w:r>
      <w:r w:rsidR="00817659" w:rsidRPr="00195E97">
        <w:rPr>
          <w:iCs/>
        </w:rPr>
        <w:t xml:space="preserve"> Najizraziteje pa je v svoji prvi objavi o tem </w:t>
      </w:r>
      <w:r w:rsidR="00BF7F1C">
        <w:rPr>
          <w:iCs/>
        </w:rPr>
        <w:t xml:space="preserve">dogajanju </w:t>
      </w:r>
      <w:r w:rsidR="00765EC0">
        <w:rPr>
          <w:iCs/>
        </w:rPr>
        <w:t>z dne</w:t>
      </w:r>
      <w:r w:rsidR="00732B87">
        <w:rPr>
          <w:iCs/>
        </w:rPr>
        <w:t xml:space="preserve"> 2. januarja 1919</w:t>
      </w:r>
      <w:r w:rsidR="00765EC0">
        <w:rPr>
          <w:iCs/>
        </w:rPr>
        <w:t xml:space="preserve"> </w:t>
      </w:r>
      <w:r w:rsidR="00817659" w:rsidRPr="00195E97">
        <w:rPr>
          <w:iCs/>
        </w:rPr>
        <w:t xml:space="preserve">pretiraval </w:t>
      </w:r>
      <w:r w:rsidR="00817659" w:rsidRPr="00195E97">
        <w:rPr>
          <w:i/>
        </w:rPr>
        <w:t>Slovenski narod</w:t>
      </w:r>
      <w:r w:rsidR="00817659" w:rsidRPr="00195E97">
        <w:rPr>
          <w:iCs/>
        </w:rPr>
        <w:t>.</w:t>
      </w:r>
      <w:r w:rsidRPr="00195E97">
        <w:rPr>
          <w:iCs/>
        </w:rPr>
        <w:t xml:space="preserve"> </w:t>
      </w:r>
    </w:p>
    <w:p w14:paraId="0B593E89" w14:textId="5F1C8178" w:rsidR="001C1723" w:rsidRPr="00195E97" w:rsidRDefault="001C1723" w:rsidP="00195E97">
      <w:pPr>
        <w:pStyle w:val="Brezrazmikov"/>
        <w:spacing w:line="360" w:lineRule="auto"/>
        <w:ind w:firstLine="709"/>
        <w:jc w:val="both"/>
      </w:pPr>
      <w:r w:rsidRPr="00195E97">
        <w:t>Godinova dejavnost v dneh vse do zajetja 3. januarja 1919 bo v okviru zgoraj zapisanega predstavljena v obliki preglednice s časopisnimi in drugimi viri o le dveh najpomembnejših dneh, 24. in 25. 12. 1918. Sam J</w:t>
      </w:r>
      <w:r w:rsidR="00BF7F1C">
        <w:t>ožef</w:t>
      </w:r>
      <w:r w:rsidRPr="00195E97">
        <w:t xml:space="preserve"> jo je objavil v vsaj dveh virih kar nekaj časa po teh dogodkih, in po njegovem zapisu nato še Slavič, in zelo strnjeno verzijo še </w:t>
      </w:r>
      <w:r w:rsidR="0033490B" w:rsidRPr="00195E97">
        <w:t>Ka</w:t>
      </w:r>
      <w:r w:rsidR="00BF7F1C">
        <w:t xml:space="preserve">rolina </w:t>
      </w:r>
      <w:r w:rsidR="0033490B" w:rsidRPr="00195E97">
        <w:t>G</w:t>
      </w:r>
      <w:r w:rsidR="00BF7F1C">
        <w:t>odina</w:t>
      </w:r>
      <w:r w:rsidRPr="00195E97">
        <w:t xml:space="preserve"> v dokumentarno – filmskem zapisu. V opisih se posamični elementi ne ujemajo</w:t>
      </w:r>
      <w:r w:rsidR="00F81E04" w:rsidRPr="00195E97">
        <w:t xml:space="preserve"> povsem</w:t>
      </w:r>
      <w:r w:rsidRPr="00195E97">
        <w:t>; G</w:t>
      </w:r>
      <w:r w:rsidR="00BF7F1C">
        <w:t>odina</w:t>
      </w:r>
      <w:r w:rsidRPr="00195E97">
        <w:t xml:space="preserve"> in za njim še Matija Slavič jih opisujeta v medsebojno malenkost</w:t>
      </w:r>
      <w:r w:rsidR="00F81E04" w:rsidRPr="00195E97">
        <w:t>no</w:t>
      </w:r>
      <w:r w:rsidRPr="00195E97">
        <w:t xml:space="preserve"> razlikujočih se variantah. Zato bo ustrezno soočiti ne čisto vseh, temveč večino objav, z vsemi zgrešenimi in netočnimi podatki vred.</w:t>
      </w:r>
      <w:r w:rsidRPr="00195E97">
        <w:rPr>
          <w:iCs/>
        </w:rPr>
        <w:t xml:space="preserve"> Povzemanje vesti od časnika do časnika o takratnih dogodkih in sploh o razvoju stanja v Prekmurju je sicer bila </w:t>
      </w:r>
      <w:r w:rsidR="002F2B3E" w:rsidRPr="00195E97">
        <w:rPr>
          <w:iCs/>
        </w:rPr>
        <w:t>vsakda</w:t>
      </w:r>
      <w:r w:rsidRPr="00195E97">
        <w:rPr>
          <w:iCs/>
        </w:rPr>
        <w:t>n</w:t>
      </w:r>
      <w:r w:rsidR="002F2B3E" w:rsidRPr="00195E97">
        <w:rPr>
          <w:iCs/>
        </w:rPr>
        <w:t>j</w:t>
      </w:r>
      <w:r w:rsidRPr="00195E97">
        <w:rPr>
          <w:iCs/>
        </w:rPr>
        <w:t>a praksa; v ničkoliko primerih</w:t>
      </w:r>
      <w:r w:rsidR="00F81E04" w:rsidRPr="00195E97">
        <w:rPr>
          <w:iCs/>
        </w:rPr>
        <w:t xml:space="preserve"> pa</w:t>
      </w:r>
      <w:r w:rsidRPr="00195E97">
        <w:rPr>
          <w:iCs/>
        </w:rPr>
        <w:t xml:space="preserve"> je bilo uredniško še kaj dodano (izmišljeno). Ob Kleklovih </w:t>
      </w:r>
      <w:r w:rsidRPr="00195E97">
        <w:rPr>
          <w:i/>
        </w:rPr>
        <w:t>Novinah</w:t>
      </w:r>
      <w:r w:rsidRPr="00195E97">
        <w:rPr>
          <w:iCs/>
        </w:rPr>
        <w:t xml:space="preserve"> ter samih Slaviču in Godini kot dokazljivih informatorjih oziroma avtorjih člankov je umestno vprašanje informatorjev o le-teh in sploh številnih prekmurskih novicah</w:t>
      </w:r>
      <w:r w:rsidR="00F81E04" w:rsidRPr="00195E97">
        <w:rPr>
          <w:iCs/>
        </w:rPr>
        <w:t>.</w:t>
      </w:r>
      <w:r w:rsidRPr="00195E97">
        <w:rPr>
          <w:iCs/>
        </w:rPr>
        <w:t xml:space="preserve"> </w:t>
      </w:r>
      <w:r w:rsidR="00F81E04" w:rsidRPr="00195E97">
        <w:rPr>
          <w:iCs/>
        </w:rPr>
        <w:t>I</w:t>
      </w:r>
      <w:r w:rsidRPr="00195E97">
        <w:rPr>
          <w:iCs/>
        </w:rPr>
        <w:t xml:space="preserve">z člankov izhaja, da so v uredništva prihajale iz Prekmurju najbližjih večjih krajev Gornje Radgone, Središča ob Dravi, Ljutomera in tudi Ormoža, za dogajanje v pozni pomladi 1919 pa </w:t>
      </w:r>
      <w:r w:rsidR="00F81E04" w:rsidRPr="00195E97">
        <w:rPr>
          <w:iCs/>
        </w:rPr>
        <w:t xml:space="preserve">še </w:t>
      </w:r>
      <w:r w:rsidRPr="00195E97">
        <w:rPr>
          <w:iCs/>
        </w:rPr>
        <w:t xml:space="preserve">celo iz Štrigove.  </w:t>
      </w:r>
    </w:p>
    <w:p w14:paraId="74AB0992" w14:textId="728642DD" w:rsidR="001C1723" w:rsidRPr="00195E97" w:rsidRDefault="001C1723" w:rsidP="00195E97">
      <w:pPr>
        <w:pStyle w:val="Brezrazmikov"/>
        <w:spacing w:line="360" w:lineRule="auto"/>
        <w:ind w:firstLine="709"/>
        <w:jc w:val="both"/>
      </w:pPr>
      <w:r w:rsidRPr="00195E97">
        <w:t xml:space="preserve">Najobsežnejši in časovno glede na stopnjo verodostojnosti še </w:t>
      </w:r>
      <w:r w:rsidR="00F81E04" w:rsidRPr="00195E97">
        <w:t>z</w:t>
      </w:r>
      <w:r w:rsidRPr="00195E97">
        <w:t>e</w:t>
      </w:r>
      <w:r w:rsidR="00F81E04" w:rsidRPr="00195E97">
        <w:t>lo</w:t>
      </w:r>
      <w:r w:rsidRPr="00195E97">
        <w:t xml:space="preserve"> ustrezajoč opis dogajanj na Dolnji Bistrici na predbožični in božični dan 1918 je podal J</w:t>
      </w:r>
      <w:r w:rsidR="00BF7F1C">
        <w:t xml:space="preserve">ožef </w:t>
      </w:r>
      <w:r w:rsidRPr="00195E97">
        <w:t>G</w:t>
      </w:r>
      <w:r w:rsidR="00BF7F1C">
        <w:t>odina</w:t>
      </w:r>
      <w:r w:rsidRPr="00195E97">
        <w:t xml:space="preserve"> v Kleklovih </w:t>
      </w:r>
      <w:r w:rsidRPr="00195E97">
        <w:rPr>
          <w:i/>
          <w:iCs/>
        </w:rPr>
        <w:t>Novinah</w:t>
      </w:r>
      <w:r w:rsidRPr="00195E97">
        <w:t xml:space="preserve"> na dan po desetletnici znamenitega zborovanja v Beltincih 17. </w:t>
      </w:r>
      <w:r w:rsidR="00BF7F1C">
        <w:t>avgusta</w:t>
      </w:r>
      <w:r w:rsidRPr="00195E97">
        <w:t xml:space="preserve"> 1919.</w:t>
      </w:r>
      <w:r w:rsidRPr="00195E97">
        <w:rPr>
          <w:rStyle w:val="Sprotnaopomba-sklic"/>
        </w:rPr>
        <w:footnoteReference w:id="36"/>
      </w:r>
      <w:r w:rsidRPr="00195E97">
        <w:t xml:space="preserve"> Enako obsežen ter natančen, sestavljen po večih virih, je bil šest let pozneje objavljen Slavičev opis.</w:t>
      </w:r>
      <w:r w:rsidRPr="00195E97">
        <w:rPr>
          <w:rStyle w:val="Sprotnaopomba-sklic"/>
        </w:rPr>
        <w:footnoteReference w:id="37"/>
      </w:r>
      <w:r w:rsidRPr="00195E97">
        <w:t xml:space="preserve"> Čeprav je Slavič poznal vse prejšnje zapise/objave, je </w:t>
      </w:r>
      <w:r w:rsidR="002F2B3E" w:rsidRPr="00195E97">
        <w:t>− po mnenju avtorja − s tem</w:t>
      </w:r>
      <w:r w:rsidRPr="00195E97">
        <w:t xml:space="preserve"> d</w:t>
      </w:r>
      <w:r w:rsidR="002F2B3E" w:rsidRPr="00195E97">
        <w:t>aljš</w:t>
      </w:r>
      <w:r w:rsidRPr="00195E97">
        <w:t xml:space="preserve">im zapisom v bistvu poravnal svoj </w:t>
      </w:r>
      <w:r w:rsidR="00BF7F1C">
        <w:t>'</w:t>
      </w:r>
      <w:r w:rsidRPr="00195E97">
        <w:t>dolg</w:t>
      </w:r>
      <w:r w:rsidR="00BF7F1C">
        <w:t>'</w:t>
      </w:r>
      <w:r w:rsidRPr="00195E97">
        <w:t xml:space="preserve"> oziroma dejstvo neomembe J</w:t>
      </w:r>
      <w:r w:rsidR="00BF7F1C">
        <w:t xml:space="preserve">ožefa </w:t>
      </w:r>
      <w:r w:rsidRPr="00195E97">
        <w:t>G</w:t>
      </w:r>
      <w:r w:rsidR="00BF7F1C">
        <w:t>odine</w:t>
      </w:r>
      <w:r w:rsidRPr="00195E97">
        <w:t xml:space="preserve"> v svoji slovenski izdaji knjižice o Prekmurju iz leta 1921. V njej je ob opisu dogajanj okrog božiča 1918 poudaril Jurišićevo dejanje in omenil nekaj drugih mož, medtem ko o Godini tam ni sledu.</w:t>
      </w:r>
      <w:r w:rsidRPr="00195E97">
        <w:rPr>
          <w:rStyle w:val="Sprotnaopomba-sklic"/>
        </w:rPr>
        <w:footnoteReference w:id="38"/>
      </w:r>
      <w:r w:rsidRPr="00195E97">
        <w:t xml:space="preserve"> Novejši daljši opis dejanj dvojca Jurišić – G</w:t>
      </w:r>
      <w:r w:rsidR="00A653E1">
        <w:t>odina</w:t>
      </w:r>
      <w:r w:rsidRPr="00195E97">
        <w:t xml:space="preserve"> in s poudarjeno vlogo slednjega je po večletnem zbiranju ustreznega gradiva prispeval Viktor Vrbnjak.</w:t>
      </w:r>
      <w:r w:rsidRPr="00195E97">
        <w:rPr>
          <w:rStyle w:val="Sprotnaopomba-sklic"/>
        </w:rPr>
        <w:footnoteReference w:id="39"/>
      </w:r>
      <w:r w:rsidRPr="00195E97">
        <w:t xml:space="preserve"> Izvirno spominsko podobo novoletnih in ponovoletnih dni v Murski Soboti, zajetja in ujetništva s pobegom vred je podal Anton Osterc.</w:t>
      </w:r>
      <w:r w:rsidRPr="00195E97">
        <w:rPr>
          <w:rStyle w:val="Sprotnaopomba-sklic"/>
        </w:rPr>
        <w:footnoteReference w:id="40"/>
      </w:r>
      <w:r w:rsidRPr="00195E97">
        <w:t xml:space="preserve"> Mag. Karolina Godina pa je o stričevih takratnih dneh spregovorila kot avtorica </w:t>
      </w:r>
      <w:r w:rsidR="00E768F4" w:rsidRPr="00195E97">
        <w:t xml:space="preserve">celotnega </w:t>
      </w:r>
      <w:r w:rsidRPr="00195E97">
        <w:t xml:space="preserve">scenarija v </w:t>
      </w:r>
      <w:r w:rsidR="00E768F4" w:rsidRPr="00195E97">
        <w:t>tr</w:t>
      </w:r>
      <w:r w:rsidRPr="00195E97">
        <w:t>odelnem dokumentarnem filmu.</w:t>
      </w:r>
      <w:r w:rsidRPr="00195E97">
        <w:rPr>
          <w:rStyle w:val="Sprotnaopomba-sklic"/>
        </w:rPr>
        <w:footnoteReference w:id="41"/>
      </w:r>
    </w:p>
    <w:p w14:paraId="609B1BC0" w14:textId="77777777" w:rsidR="001C1723" w:rsidRPr="00195E97" w:rsidRDefault="001C1723" w:rsidP="00195E97">
      <w:pPr>
        <w:pStyle w:val="Brezrazmikov"/>
        <w:jc w:val="both"/>
      </w:pPr>
      <w:r w:rsidRPr="00195E97">
        <w:rPr>
          <w:i/>
          <w:iCs/>
        </w:rPr>
        <w:t>Preglednica 2: Dogajanje ob Muri in na Dolnji Bistrici v torek 24. 12. in sredo 25. 12. 1918 po zaporedju časovno najbližjih in poznejših časopisnih objav ter dok. filmu</w:t>
      </w:r>
    </w:p>
    <w:p w14:paraId="39847C60" w14:textId="77777777" w:rsidR="001C1723" w:rsidRPr="00DF3D9E" w:rsidRDefault="001C1723" w:rsidP="001C1723">
      <w:pPr>
        <w:pStyle w:val="Brezrazmikov"/>
      </w:pPr>
    </w:p>
    <w:tbl>
      <w:tblPr>
        <w:tblStyle w:val="Tabelamrea"/>
        <w:tblW w:w="0" w:type="auto"/>
        <w:tblLook w:val="04A0" w:firstRow="1" w:lastRow="0" w:firstColumn="1" w:lastColumn="0" w:noHBand="0" w:noVBand="1"/>
      </w:tblPr>
      <w:tblGrid>
        <w:gridCol w:w="9062"/>
      </w:tblGrid>
      <w:tr w:rsidR="001C1723" w14:paraId="7C29F3E1" w14:textId="77777777" w:rsidTr="00D17446">
        <w:tc>
          <w:tcPr>
            <w:tcW w:w="9062" w:type="dxa"/>
          </w:tcPr>
          <w:p w14:paraId="2AA450BC" w14:textId="01D5A66C" w:rsidR="001C1723" w:rsidRPr="00F60969" w:rsidRDefault="001C1723" w:rsidP="00195E97">
            <w:pPr>
              <w:pStyle w:val="Brezrazmikov"/>
              <w:jc w:val="both"/>
              <w:rPr>
                <w:sz w:val="20"/>
                <w:szCs w:val="18"/>
              </w:rPr>
            </w:pPr>
            <w:r w:rsidRPr="00F60969">
              <w:rPr>
                <w:sz w:val="20"/>
                <w:szCs w:val="20"/>
              </w:rPr>
              <w:t>- »</w:t>
            </w:r>
            <w:r w:rsidR="00CD007E">
              <w:rPr>
                <w:sz w:val="20"/>
                <w:szCs w:val="20"/>
              </w:rPr>
              <w:t xml:space="preserve"> </w:t>
            </w:r>
            <w:r w:rsidRPr="00CD007E">
              <w:rPr>
                <w:i/>
                <w:iCs/>
                <w:sz w:val="20"/>
                <w:szCs w:val="20"/>
              </w:rPr>
              <w:t>Naše jugoslovanske čete so zavzele že vse ozemlje med Muro in Dravo, kjer prebivajo ogrski Slovenci. Dne 24 dec. so naše čete zavzele trdnjavico Čakovec. … En naš oddelek je dne 27. dec. prekoračil celo Muro pri Razkrižju in je zasedel na ogrski strani nekaj vasi. Ogri so se takoj zbrali in so po vročem boju potisnili naše nazaj čez</w:t>
            </w:r>
            <w:r w:rsidRPr="00CD007E">
              <w:rPr>
                <w:i/>
                <w:iCs/>
                <w:sz w:val="20"/>
                <w:szCs w:val="18"/>
              </w:rPr>
              <w:t xml:space="preserve"> Muro. Ogri so bili v veliki premoči napram naši četi, ki je štela samo 15 mož. Naši so se nad Ogri maščevali in so napadalce drugi dan skoro vse zajeli</w:t>
            </w:r>
            <w:r w:rsidRPr="00F60969">
              <w:rPr>
                <w:sz w:val="20"/>
                <w:szCs w:val="18"/>
              </w:rPr>
              <w:t>.«</w:t>
            </w:r>
            <w:r w:rsidRPr="00F60969">
              <w:rPr>
                <w:rStyle w:val="Sprotnaopomba-sklic"/>
              </w:rPr>
              <w:footnoteReference w:id="42"/>
            </w:r>
          </w:p>
          <w:p w14:paraId="7CB9F850" w14:textId="77777777" w:rsidR="001C1723" w:rsidRDefault="001C1723" w:rsidP="00CD007E">
            <w:pPr>
              <w:pStyle w:val="Brezrazmikov"/>
              <w:jc w:val="both"/>
              <w:rPr>
                <w:sz w:val="20"/>
                <w:szCs w:val="18"/>
              </w:rPr>
            </w:pPr>
            <w:r w:rsidRPr="00F60969">
              <w:rPr>
                <w:sz w:val="20"/>
                <w:szCs w:val="18"/>
              </w:rPr>
              <w:t>- »</w:t>
            </w:r>
            <w:r w:rsidRPr="00CD007E">
              <w:rPr>
                <w:i/>
                <w:iCs/>
                <w:sz w:val="20"/>
                <w:szCs w:val="18"/>
              </w:rPr>
              <w:t>V južnem delu Prekmurja živahno deluje osmošolec ljubljanske gimnazije g. Godina. On je bil tisti, ki je s četo 15 mož prekoračil pri Razkrižju Muro in je zasedel nekaj ogrskih vasi. Njegovega očeta so Ogri vjeli. Mladi Godina pa ni miroval. Z zvijačo se mu je posrečilo, da je vjel 60 Ogrov, jim odvzel plen in svojega vjetega očeta</w:t>
            </w:r>
            <w:r w:rsidRPr="00F60969">
              <w:rPr>
                <w:sz w:val="20"/>
                <w:szCs w:val="18"/>
              </w:rPr>
              <w:t>.</w:t>
            </w:r>
            <w:r>
              <w:rPr>
                <w:sz w:val="20"/>
                <w:szCs w:val="18"/>
              </w:rPr>
              <w:t>«</w:t>
            </w:r>
            <w:r w:rsidRPr="00F60969">
              <w:rPr>
                <w:rStyle w:val="Sprotnaopomba-sklic"/>
              </w:rPr>
              <w:footnoteReference w:id="43"/>
            </w:r>
          </w:p>
          <w:p w14:paraId="057801DD" w14:textId="24999DCA" w:rsidR="001C1723" w:rsidRPr="00140395" w:rsidRDefault="001C1723" w:rsidP="00195E97">
            <w:pPr>
              <w:pStyle w:val="Brezrazmikov"/>
              <w:jc w:val="both"/>
              <w:rPr>
                <w:sz w:val="20"/>
                <w:szCs w:val="20"/>
              </w:rPr>
            </w:pPr>
            <w:r>
              <w:rPr>
                <w:sz w:val="20"/>
                <w:szCs w:val="18"/>
              </w:rPr>
              <w:t>-</w:t>
            </w:r>
            <w:r w:rsidR="00817659">
              <w:rPr>
                <w:sz w:val="20"/>
                <w:szCs w:val="18"/>
              </w:rPr>
              <w:t xml:space="preserve"> </w:t>
            </w:r>
            <w:r w:rsidRPr="00140395">
              <w:rPr>
                <w:sz w:val="20"/>
                <w:szCs w:val="18"/>
              </w:rPr>
              <w:t>»</w:t>
            </w:r>
            <w:r w:rsidRPr="00CD007E">
              <w:rPr>
                <w:i/>
                <w:iCs/>
                <w:sz w:val="20"/>
                <w:szCs w:val="18"/>
              </w:rPr>
              <w:t>Ko so na Božič, dne 25. decembra udarile naše čete pri Ormožu v Prekmurje, se je na murskem mostu razvila ljuta bitka, v kateri je na naši strani padlo 15 mož, ranjenih pa je bilo 72. Madžari so imeli 102 mrtva in okrog 150 ranjenih.</w:t>
            </w:r>
            <w:r w:rsidRPr="00140395">
              <w:rPr>
                <w:sz w:val="20"/>
                <w:szCs w:val="18"/>
              </w:rPr>
              <w:t>«</w:t>
            </w:r>
            <w:r>
              <w:rPr>
                <w:rStyle w:val="Sprotnaopomba-sklic"/>
                <w:sz w:val="20"/>
                <w:szCs w:val="18"/>
              </w:rPr>
              <w:footnoteReference w:id="44"/>
            </w:r>
          </w:p>
          <w:p w14:paraId="67EC24DE" w14:textId="77777777" w:rsidR="001C1723" w:rsidRPr="00F60969" w:rsidRDefault="001C1723" w:rsidP="00195E97">
            <w:pPr>
              <w:pStyle w:val="Brezrazmikov"/>
              <w:jc w:val="both"/>
              <w:rPr>
                <w:sz w:val="20"/>
                <w:szCs w:val="18"/>
              </w:rPr>
            </w:pPr>
            <w:r w:rsidRPr="00F60969">
              <w:rPr>
                <w:sz w:val="20"/>
                <w:szCs w:val="18"/>
              </w:rPr>
              <w:t xml:space="preserve">- </w:t>
            </w:r>
            <w:r>
              <w:rPr>
                <w:sz w:val="20"/>
                <w:szCs w:val="18"/>
              </w:rPr>
              <w:t>»</w:t>
            </w:r>
            <w:r w:rsidRPr="00CD007E">
              <w:rPr>
                <w:i/>
                <w:iCs/>
                <w:sz w:val="20"/>
                <w:szCs w:val="18"/>
              </w:rPr>
              <w:t>V par dneh so zasedle naše čete vse Medžimurje do izliva Mure v Dravo. Ko so dne 27. decembra nekateri naši oddelki pri Razkrižju prekoračili Muro, so jih Madžari prvotno potisnili nazaj. Drugi dan so naše čete zopet udarile preko Mure. Pri tem pohodu se je zlasti odlikoval osmošolec ljubljanske gimnazije Godina. Prvi dan so Madžari njegovega očeta vjeli, drugi dan pa se je Godinovi četi posrečilo, očeta osvoboditi, zajeti 60 Madžarov in jim odvzeti velik plen</w:t>
            </w:r>
            <w:r w:rsidRPr="00F60969">
              <w:rPr>
                <w:sz w:val="20"/>
                <w:szCs w:val="18"/>
              </w:rPr>
              <w:t>.</w:t>
            </w:r>
            <w:r>
              <w:rPr>
                <w:sz w:val="20"/>
                <w:szCs w:val="18"/>
              </w:rPr>
              <w:t>«</w:t>
            </w:r>
            <w:r w:rsidRPr="00F60969">
              <w:rPr>
                <w:rStyle w:val="Sprotnaopomba-sklic"/>
              </w:rPr>
              <w:footnoteReference w:id="45"/>
            </w:r>
          </w:p>
          <w:p w14:paraId="694F5195" w14:textId="77777777" w:rsidR="001C1723" w:rsidRPr="00F60969" w:rsidRDefault="001C1723" w:rsidP="00195E97">
            <w:pPr>
              <w:pStyle w:val="Brezrazmikov"/>
              <w:jc w:val="both"/>
              <w:rPr>
                <w:sz w:val="20"/>
                <w:szCs w:val="18"/>
              </w:rPr>
            </w:pPr>
            <w:r w:rsidRPr="00F60969">
              <w:rPr>
                <w:sz w:val="20"/>
                <w:szCs w:val="18"/>
              </w:rPr>
              <w:t xml:space="preserve">- </w:t>
            </w:r>
            <w:r>
              <w:rPr>
                <w:sz w:val="20"/>
                <w:szCs w:val="18"/>
              </w:rPr>
              <w:t>»</w:t>
            </w:r>
            <w:r w:rsidRPr="00CD007E">
              <w:rPr>
                <w:i/>
                <w:iCs/>
                <w:sz w:val="20"/>
                <w:szCs w:val="18"/>
              </w:rPr>
              <w:t>Pri bistriškem brodu (med Razkrižjem in Spodnjo Bistrico) so jugoslovanske patrulje nenadoma napadle ogrske vojake, 12 mož, ki so stražili brod. Med streljanjem je jugoslovanske vojake prepeljal ljubljanski gimnazijec sedmošolec Godina in jih vodil do velike ceste Belotinci−Spodnja Lendava in tam pretrgal brzojavno in telefonsko zvezo med imenovanima trgoma. Ko so prvič stopili osvoboditelji na prekmurska tla, so jih domačini pozdravili z »Živio Jugoslavija!« klici. Prinesli so vojakom obilo prazniških jedi in so jim tožili, kako so morali trpeti pod Ogri posebno zadnje čase.− Drugi dan, na Božič, so bili vsi prebivalci Spodnje Bistrice zbrani sredi sela, kjer jim je poveljnik male jugoslovanske posadke naznanil, da so padle tisočletne verige ogrskega suženjstva in da so tako postali svobodni državljani svobodne Jugoslavije. Drugi jim je govoril sedmošolec Godina in prvič javno zaklical sovaščanom: »Jugoslavija naj živi!, kar je stokratno odmevalo od zbranega občinstva. Razložil je v razumljivi obliki svetovni in domači položaj, pokazal zbranim razpadajočo ogrsko prisilno delavnico in razvijajočo se svobodno Jugoslavijo. Na koncu malega slavja ni bilo konca navdušenih živio klicev Jugoslaviji</w:t>
            </w:r>
            <w:r w:rsidRPr="00F60969">
              <w:rPr>
                <w:sz w:val="20"/>
                <w:szCs w:val="18"/>
              </w:rPr>
              <w:t>.</w:t>
            </w:r>
            <w:r>
              <w:rPr>
                <w:sz w:val="20"/>
                <w:szCs w:val="18"/>
              </w:rPr>
              <w:t>«</w:t>
            </w:r>
            <w:r w:rsidRPr="00F60969">
              <w:rPr>
                <w:rStyle w:val="Sprotnaopomba-sklic"/>
              </w:rPr>
              <w:footnoteReference w:id="46"/>
            </w:r>
            <w:r w:rsidRPr="00F60969">
              <w:rPr>
                <w:sz w:val="20"/>
                <w:szCs w:val="18"/>
              </w:rPr>
              <w:t xml:space="preserve"> </w:t>
            </w:r>
          </w:p>
          <w:p w14:paraId="22F9A16A" w14:textId="0098DDE9" w:rsidR="001C1723" w:rsidRPr="00F60969" w:rsidRDefault="001C1723" w:rsidP="00195E97">
            <w:pPr>
              <w:pStyle w:val="Brezrazmikov"/>
              <w:jc w:val="both"/>
              <w:rPr>
                <w:sz w:val="20"/>
                <w:szCs w:val="18"/>
              </w:rPr>
            </w:pPr>
            <w:r w:rsidRPr="00F60969">
              <w:rPr>
                <w:sz w:val="20"/>
                <w:szCs w:val="18"/>
              </w:rPr>
              <w:t xml:space="preserve">- </w:t>
            </w:r>
            <w:r>
              <w:rPr>
                <w:sz w:val="20"/>
                <w:szCs w:val="18"/>
              </w:rPr>
              <w:t>»</w:t>
            </w:r>
            <w:r w:rsidRPr="00F60969">
              <w:rPr>
                <w:sz w:val="20"/>
                <w:szCs w:val="18"/>
              </w:rPr>
              <w:t xml:space="preserve"> </w:t>
            </w:r>
            <w:r w:rsidRPr="00CD007E">
              <w:rPr>
                <w:i/>
                <w:iCs/>
                <w:sz w:val="20"/>
                <w:szCs w:val="18"/>
              </w:rPr>
              <w:t>Dne 24. decembra 1918 so Jugoslovani zasedli Medjimurje in del posadke kapetana Jurišiča je pri treh Bistricah hotel prekoračiti Muro in pregnati tamkajšnje ogrsko vojaštvo. Posrečilo se mi je z brodom prepeljati Jugoslovane čez reko, nato sem se javil kot prostovoljec v jugoslovansko vojaško službo ter vodil zasledovanje Ogrov</w:t>
            </w:r>
            <w:r w:rsidR="00CD007E">
              <w:rPr>
                <w:i/>
                <w:iCs/>
                <w:sz w:val="20"/>
                <w:szCs w:val="18"/>
              </w:rPr>
              <w:t>.</w:t>
            </w:r>
            <w:r>
              <w:rPr>
                <w:sz w:val="20"/>
                <w:szCs w:val="18"/>
              </w:rPr>
              <w:t>«</w:t>
            </w:r>
            <w:r w:rsidRPr="00F60969">
              <w:rPr>
                <w:rStyle w:val="Sprotnaopomba-sklic"/>
                <w:sz w:val="22"/>
                <w:szCs w:val="20"/>
              </w:rPr>
              <w:footnoteReference w:id="47"/>
            </w:r>
          </w:p>
          <w:p w14:paraId="5DB222A4" w14:textId="32A3CE15" w:rsidR="001C1723" w:rsidRPr="00F60969" w:rsidRDefault="001C1723" w:rsidP="00195E97">
            <w:pPr>
              <w:pStyle w:val="Brezrazmikov"/>
              <w:jc w:val="both"/>
              <w:rPr>
                <w:sz w:val="20"/>
                <w:szCs w:val="18"/>
              </w:rPr>
            </w:pPr>
            <w:r w:rsidRPr="00F60969">
              <w:rPr>
                <w:sz w:val="20"/>
                <w:szCs w:val="18"/>
              </w:rPr>
              <w:t>-</w:t>
            </w:r>
            <w:r>
              <w:rPr>
                <w:sz w:val="20"/>
                <w:szCs w:val="18"/>
              </w:rPr>
              <w:t>»</w:t>
            </w:r>
            <w:r w:rsidRPr="00CD007E">
              <w:rPr>
                <w:i/>
                <w:iCs/>
                <w:sz w:val="20"/>
                <w:szCs w:val="18"/>
              </w:rPr>
              <w:t>Skrajno mučni in nič manj usodni so bili dogodki v Slovenski krajini okoli Božiča 1918 in novega leta 1919. Jugoslovani so 24. dec. zasedli Medjimurje in oddelek bataljona kapetana Jurišiča tudi tri Bistrice in Dolenjo Lendavo.</w:t>
            </w:r>
            <w:r>
              <w:rPr>
                <w:sz w:val="20"/>
                <w:szCs w:val="18"/>
              </w:rPr>
              <w:t>«</w:t>
            </w:r>
            <w:r w:rsidRPr="00F60969">
              <w:rPr>
                <w:rStyle w:val="Sprotnaopomba-sklic"/>
              </w:rPr>
              <w:footnoteReference w:id="48"/>
            </w:r>
          </w:p>
          <w:p w14:paraId="15E7E431" w14:textId="774C9A2C" w:rsidR="001C1723" w:rsidRPr="003054AD" w:rsidRDefault="001C1723" w:rsidP="00195E97">
            <w:pPr>
              <w:pStyle w:val="Brezrazmikov"/>
              <w:jc w:val="both"/>
            </w:pPr>
            <w:r w:rsidRPr="00F60969">
              <w:rPr>
                <w:sz w:val="20"/>
                <w:szCs w:val="18"/>
              </w:rPr>
              <w:t xml:space="preserve">- </w:t>
            </w:r>
            <w:r w:rsidR="00CD007E">
              <w:rPr>
                <w:sz w:val="20"/>
                <w:szCs w:val="18"/>
              </w:rPr>
              <w:t>»</w:t>
            </w:r>
            <w:r w:rsidRPr="00CD007E">
              <w:rPr>
                <w:i/>
                <w:iCs/>
                <w:sz w:val="20"/>
                <w:szCs w:val="18"/>
              </w:rPr>
              <w:t xml:space="preserve">24. 12. 1918 so jugoslovanske čete pričele z zasedbo Međimurja. … 24. 12. sem bil </w:t>
            </w:r>
            <w:r w:rsidRPr="00A653E1">
              <w:rPr>
                <w:sz w:val="20"/>
                <w:szCs w:val="18"/>
              </w:rPr>
              <w:t>(</w:t>
            </w:r>
            <w:r w:rsidR="00A653E1">
              <w:rPr>
                <w:sz w:val="20"/>
                <w:szCs w:val="18"/>
              </w:rPr>
              <w:t xml:space="preserve">J. </w:t>
            </w:r>
            <w:r w:rsidRPr="00A653E1">
              <w:rPr>
                <w:sz w:val="20"/>
                <w:szCs w:val="18"/>
              </w:rPr>
              <w:t>G</w:t>
            </w:r>
            <w:r w:rsidR="00A653E1" w:rsidRPr="00A653E1">
              <w:rPr>
                <w:sz w:val="20"/>
                <w:szCs w:val="18"/>
              </w:rPr>
              <w:t>odina</w:t>
            </w:r>
            <w:r w:rsidRPr="00A653E1">
              <w:rPr>
                <w:sz w:val="20"/>
                <w:szCs w:val="18"/>
              </w:rPr>
              <w:t>)</w:t>
            </w:r>
            <w:r w:rsidRPr="00CD007E">
              <w:rPr>
                <w:i/>
                <w:iCs/>
                <w:sz w:val="20"/>
                <w:szCs w:val="18"/>
              </w:rPr>
              <w:t xml:space="preserve"> doma na počitnicah, tega dne smo sedeli v gostilni z nekaj ogrskimi vojaki. Naenkrat zaslišimo streljanje ob Muri, prepričan sem bil, da so to Jugoslovani, kot mi je obljubil general Maister. … Stečem do Mure … srečam brodarja, in nekaj ogrskih vojakov; prideva do broda … bil sem v nezavidljivem položaju med dvema sovražnima vojskama … Postopoma sem prepeljal okrog 400 vojakov z brodom na prekmurska tla … Prevzel sem vodstvo in prišli smo do Dolnje Bistrice</w:t>
            </w:r>
            <w:r>
              <w:rPr>
                <w:sz w:val="20"/>
                <w:szCs w:val="18"/>
              </w:rPr>
              <w:t xml:space="preserve"> </w:t>
            </w:r>
            <w:r w:rsidR="00CD007E">
              <w:rPr>
                <w:sz w:val="20"/>
                <w:szCs w:val="18"/>
              </w:rPr>
              <w:t>/</w:t>
            </w:r>
            <w:r>
              <w:rPr>
                <w:sz w:val="20"/>
                <w:szCs w:val="18"/>
              </w:rPr>
              <w:t xml:space="preserve">… </w:t>
            </w:r>
            <w:r w:rsidR="00CD007E">
              <w:rPr>
                <w:sz w:val="20"/>
                <w:szCs w:val="18"/>
              </w:rPr>
              <w:t xml:space="preserve">/« </w:t>
            </w:r>
            <w:r>
              <w:rPr>
                <w:sz w:val="20"/>
                <w:szCs w:val="18"/>
              </w:rPr>
              <w:t>(</w:t>
            </w:r>
            <w:r w:rsidR="0033490B">
              <w:rPr>
                <w:sz w:val="20"/>
                <w:szCs w:val="18"/>
              </w:rPr>
              <w:t>Ka</w:t>
            </w:r>
            <w:r w:rsidR="00A653E1">
              <w:rPr>
                <w:sz w:val="20"/>
                <w:szCs w:val="18"/>
              </w:rPr>
              <w:t xml:space="preserve">rolina </w:t>
            </w:r>
            <w:r w:rsidR="0033490B">
              <w:rPr>
                <w:sz w:val="20"/>
                <w:szCs w:val="18"/>
              </w:rPr>
              <w:t>G</w:t>
            </w:r>
            <w:r w:rsidR="00A653E1">
              <w:rPr>
                <w:sz w:val="20"/>
                <w:szCs w:val="18"/>
              </w:rPr>
              <w:t>odina</w:t>
            </w:r>
            <w:r>
              <w:rPr>
                <w:sz w:val="20"/>
                <w:szCs w:val="18"/>
              </w:rPr>
              <w:t xml:space="preserve"> po izjavi J</w:t>
            </w:r>
            <w:r w:rsidR="00A653E1">
              <w:rPr>
                <w:sz w:val="20"/>
                <w:szCs w:val="18"/>
              </w:rPr>
              <w:t xml:space="preserve">ožefa </w:t>
            </w:r>
            <w:r>
              <w:rPr>
                <w:sz w:val="20"/>
                <w:szCs w:val="18"/>
              </w:rPr>
              <w:t>G</w:t>
            </w:r>
            <w:r w:rsidR="00A653E1">
              <w:rPr>
                <w:sz w:val="20"/>
                <w:szCs w:val="18"/>
              </w:rPr>
              <w:t>odine</w:t>
            </w:r>
            <w:r>
              <w:rPr>
                <w:sz w:val="20"/>
                <w:szCs w:val="18"/>
              </w:rPr>
              <w:t xml:space="preserve"> v citiranem dokumentarnem filmu)</w:t>
            </w:r>
          </w:p>
        </w:tc>
      </w:tr>
    </w:tbl>
    <w:p w14:paraId="707DF4E6" w14:textId="77777777" w:rsidR="001C1723" w:rsidRDefault="001C1723" w:rsidP="001C1723">
      <w:pPr>
        <w:pStyle w:val="Brezrazmikov"/>
        <w:spacing w:line="276" w:lineRule="auto"/>
      </w:pPr>
      <w:r>
        <w:t xml:space="preserve">  </w:t>
      </w:r>
    </w:p>
    <w:p w14:paraId="2B2906A1" w14:textId="7D3C6C70" w:rsidR="001C1723" w:rsidRPr="00195E97" w:rsidRDefault="001C1723" w:rsidP="00195E97">
      <w:pPr>
        <w:pStyle w:val="Brezrazmikov"/>
        <w:spacing w:line="360" w:lineRule="auto"/>
        <w:ind w:firstLine="708"/>
        <w:jc w:val="both"/>
      </w:pPr>
      <w:r w:rsidRPr="00195E97">
        <w:t>Že iz predstavljenih</w:t>
      </w:r>
      <w:r w:rsidR="00A653E1">
        <w:t xml:space="preserve"> delov</w:t>
      </w:r>
      <w:r w:rsidRPr="00195E97">
        <w:t xml:space="preserve"> člankov in dok</w:t>
      </w:r>
      <w:r w:rsidR="00E768F4" w:rsidRPr="00195E97">
        <w:t>umentarnega</w:t>
      </w:r>
      <w:r w:rsidRPr="00195E97">
        <w:t xml:space="preserve"> filma iztrganih delov </w:t>
      </w:r>
      <w:r w:rsidR="00A653E1">
        <w:t>si je možno predočiti</w:t>
      </w:r>
      <w:r w:rsidRPr="00195E97">
        <w:t xml:space="preserve">, kako je bila slovenska javnost obveščena o dogajanju v obeh dneh. Netočni dnevi/datumi, napačni posamični oziroma večina ali skorajda vsi številčni in dogodkovni elementi in še kaj so temeljna značilnost takratnega poročanja. Ponekod je poročanje prehajalo v domala pravljične razsežnosti. Od časnikov je daleč najmanj zanimanja za dogodke izkazal </w:t>
      </w:r>
      <w:r w:rsidRPr="00195E97">
        <w:rPr>
          <w:i/>
          <w:iCs/>
        </w:rPr>
        <w:t>Slovenski narod</w:t>
      </w:r>
      <w:r w:rsidRPr="00195E97">
        <w:t xml:space="preserve">, ki je sicer izjemno prednjačil z objavami v sklopu kompleksa o Koroški in tamkajšnjem dogajanju. Je pa prav ta časnik že </w:t>
      </w:r>
      <w:r w:rsidR="00817659" w:rsidRPr="00195E97">
        <w:t xml:space="preserve">tik </w:t>
      </w:r>
      <w:r w:rsidRPr="00195E97">
        <w:t xml:space="preserve">pred koncem decembra v </w:t>
      </w:r>
      <w:r w:rsidR="00A653E1">
        <w:t>sklop</w:t>
      </w:r>
      <w:r w:rsidRPr="00195E97">
        <w:t>u novic iz Madžarske objavil več zanesljivih in točnih vesti, dobljenih tako iz Prlekije o osvojenem Medmurju, kot celo iz Budimpešte na sam dan dogodka, namreč Jurišićeve osvojitve Dolnje Lendave, pa tudi o njegovem prodoru v smeri Murske Sobote.</w:t>
      </w:r>
      <w:r w:rsidRPr="00195E97">
        <w:rPr>
          <w:rStyle w:val="Sprotnaopomba-sklic"/>
        </w:rPr>
        <w:footnoteReference w:id="49"/>
      </w:r>
      <w:r w:rsidRPr="00195E97">
        <w:t xml:space="preserve"> O slednjih je lahko še isti dan prišla vest v madžarsko prestolnico le iz samega kraja, kar pa daje vtis o res hitrem pretoku vesti, ki so jo že dva dni pozneje prebrali natisnjeno v Ljubljani. Vendar so se že v zadnji številki </w:t>
      </w:r>
      <w:r w:rsidR="00732B87">
        <w:t>N</w:t>
      </w:r>
      <w:r w:rsidRPr="00195E97">
        <w:rPr>
          <w:i/>
          <w:iCs/>
        </w:rPr>
        <w:t>aroda</w:t>
      </w:r>
      <w:r w:rsidRPr="00195E97">
        <w:t xml:space="preserve"> z dne 31. </w:t>
      </w:r>
      <w:r w:rsidR="00732B87">
        <w:t>decembra</w:t>
      </w:r>
      <w:r w:rsidRPr="00195E97">
        <w:t xml:space="preserve"> po vesteh iz istega vira – torej iz Budimpešte – lahko prebrale zastarele in tudi netočne informacije, celo o </w:t>
      </w:r>
      <w:r w:rsidRPr="00A653E1">
        <w:rPr>
          <w:i/>
          <w:iCs/>
        </w:rPr>
        <w:t>»drugi skupini jugoslov. vojske, ki je iz Radgone vdrla v Prekmurje ter se pojavila na črti Murska Sobota –</w:t>
      </w:r>
      <w:r w:rsidRPr="00195E97">
        <w:t xml:space="preserve"> </w:t>
      </w:r>
      <w:r w:rsidRPr="00A653E1">
        <w:rPr>
          <w:i/>
          <w:iCs/>
        </w:rPr>
        <w:t>Behavin«</w:t>
      </w:r>
      <w:r w:rsidRPr="00195E97">
        <w:t xml:space="preserve"> </w:t>
      </w:r>
      <w:r w:rsidR="00A653E1">
        <w:t>(</w:t>
      </w:r>
      <w:r w:rsidRPr="00195E97">
        <w:t xml:space="preserve">s slednjim </w:t>
      </w:r>
      <w:r w:rsidR="00A653E1">
        <w:t>go</w:t>
      </w:r>
      <w:r w:rsidRPr="00195E97">
        <w:t>t</w:t>
      </w:r>
      <w:r w:rsidR="00A653E1">
        <w:t>ov</w:t>
      </w:r>
      <w:r w:rsidRPr="00195E97">
        <w:t>o mišljeni Beltinci</w:t>
      </w:r>
      <w:r w:rsidR="00A653E1">
        <w:t>)</w:t>
      </w:r>
      <w:r w:rsidRPr="00195E97">
        <w:t xml:space="preserve">. O tamkajšnjem dogajanju po prvih ponovoletnih dneh je </w:t>
      </w:r>
      <w:r w:rsidR="00A04402" w:rsidRPr="00195E97">
        <w:t xml:space="preserve">ta </w:t>
      </w:r>
      <w:r w:rsidRPr="00195E97">
        <w:t xml:space="preserve">časnik nato objavljal le še izjemno kratke skope vesti o situaciji, največkrat dobljene kar iz madžarske prestolnice </w:t>
      </w:r>
      <w:r w:rsidR="00A653E1">
        <w:t>(</w:t>
      </w:r>
      <w:r w:rsidR="00A04402" w:rsidRPr="00195E97">
        <w:t>gl</w:t>
      </w:r>
      <w:r w:rsidRPr="00195E97">
        <w:t>. preglednico 2</w:t>
      </w:r>
      <w:r w:rsidR="00A653E1">
        <w:t>)</w:t>
      </w:r>
      <w:r w:rsidRPr="00195E97">
        <w:t>.</w:t>
      </w:r>
    </w:p>
    <w:p w14:paraId="5FF017B1" w14:textId="18203B39" w:rsidR="001C1723" w:rsidRPr="00195E97" w:rsidRDefault="00A653E1" w:rsidP="00195E97">
      <w:pPr>
        <w:pStyle w:val="Brezrazmikov"/>
        <w:spacing w:line="360" w:lineRule="auto"/>
        <w:ind w:firstLine="708"/>
        <w:jc w:val="both"/>
      </w:pPr>
      <w:r>
        <w:t xml:space="preserve">Kaj se je 24. decembra 1918 dejansko zgodilo </w:t>
      </w:r>
      <w:r w:rsidR="001C1723" w:rsidRPr="00195E97">
        <w:t>na Dolnji Bistrici</w:t>
      </w:r>
      <w:r>
        <w:t>?</w:t>
      </w:r>
      <w:r w:rsidR="001C1723" w:rsidRPr="00195E97">
        <w:t xml:space="preserve"> Jožef Godina je </w:t>
      </w:r>
      <w:r>
        <w:t>tega dne dopoldne</w:t>
      </w:r>
      <w:r w:rsidR="001C1723" w:rsidRPr="00195E97">
        <w:t xml:space="preserve"> dopoldne ob spoznanju, da so na nasprotni desni breg Mure dospeli vojaki, sovražno nastrojeni do madžarskih orožnikov na levem bregu in streljajoči nanje, takoj pomislil na dvoje:</w:t>
      </w:r>
    </w:p>
    <w:p w14:paraId="18C9CCE7" w14:textId="77777777" w:rsidR="001C1723" w:rsidRPr="00195E97" w:rsidRDefault="001C1723" w:rsidP="00195E97">
      <w:pPr>
        <w:pStyle w:val="Brezrazmikov"/>
        <w:spacing w:line="360" w:lineRule="auto"/>
        <w:jc w:val="both"/>
      </w:pPr>
      <w:r w:rsidRPr="00195E97">
        <w:t xml:space="preserve">- da so to »jugoslovanski vojaki«, poslani semkaj od generala Maistra za osvojitev Prekmurja, o katerih pa tisti hip ni vedel drugega – niti približnega števila ne – kot da so tam in da ga prosijo za pomoč s prevozom na brodu na prekmurski breg </w:t>
      </w:r>
    </w:p>
    <w:p w14:paraId="10C6671A" w14:textId="77777777" w:rsidR="001C1723" w:rsidRPr="00195E97" w:rsidRDefault="001C1723" w:rsidP="00195E97">
      <w:pPr>
        <w:pStyle w:val="Brezrazmikov"/>
        <w:spacing w:line="360" w:lineRule="auto"/>
        <w:jc w:val="both"/>
      </w:pPr>
      <w:r w:rsidRPr="00195E97">
        <w:t xml:space="preserve">- da se je bilo treba v hipu odločiti ali za ukrepanje v pomoč le-tem, ali pa se umakniti in jih pustiti tam, kjer so bili. </w:t>
      </w:r>
    </w:p>
    <w:p w14:paraId="266E183A" w14:textId="23422E0D" w:rsidR="001C1723" w:rsidRPr="00195E97" w:rsidRDefault="001C1723" w:rsidP="00195E97">
      <w:pPr>
        <w:pStyle w:val="Brezrazmikov"/>
        <w:spacing w:line="360" w:lineRule="auto"/>
        <w:ind w:firstLine="708"/>
        <w:jc w:val="both"/>
      </w:pPr>
      <w:r w:rsidRPr="00195E97">
        <w:t xml:space="preserve">V danem trenutku se je odločil za pomoč napadalcem, skočil na brod ter </w:t>
      </w:r>
      <w:r w:rsidR="00A653E1">
        <w:t>ga usmeri</w:t>
      </w:r>
      <w:r w:rsidRPr="00195E97">
        <w:t xml:space="preserve">l usodi naproti. Ga je v to instinktivno napeljalo še kako drugo čustvo kot misel, da bi se s tem lahko pričela </w:t>
      </w:r>
      <w:r w:rsidR="00A653E1">
        <w:t>jugoslovanska</w:t>
      </w:r>
      <w:r w:rsidR="00A653E1" w:rsidRPr="00195E97">
        <w:t xml:space="preserve"> </w:t>
      </w:r>
      <w:r w:rsidRPr="00195E97">
        <w:t xml:space="preserve">zasedba Prekmurja, in z njo konec madžarske </w:t>
      </w:r>
      <w:r w:rsidR="00A04402" w:rsidRPr="00195E97">
        <w:t>o</w:t>
      </w:r>
      <w:r w:rsidRPr="00195E97">
        <w:t>sovražene oblasti? Od tega trenutka ga smemo označ</w:t>
      </w:r>
      <w:r w:rsidR="00DB76E2" w:rsidRPr="00195E97">
        <w:t>eva</w:t>
      </w:r>
      <w:r w:rsidRPr="00195E97">
        <w:t>ti vsaj za domoljuba. Od večera istega dne pa še za poveljnika prvega, čeprav miniaturnega oddelka vojakov in prostovoljcev, ki so</w:t>
      </w:r>
      <w:r w:rsidR="007B3286" w:rsidRPr="00195E97">
        <w:t xml:space="preserve"> zasedli in</w:t>
      </w:r>
      <w:r w:rsidRPr="00195E97">
        <w:t xml:space="preserve"> držali oblast v vasi v lastnih rokah, </w:t>
      </w:r>
      <w:r w:rsidR="007B3286" w:rsidRPr="00195E97">
        <w:t>ter</w:t>
      </w:r>
      <w:r w:rsidRPr="00195E97">
        <w:t xml:space="preserve"> imeli štab v njihovi</w:t>
      </w:r>
      <w:r w:rsidR="007B3286" w:rsidRPr="00195E97">
        <w:t xml:space="preserve"> −</w:t>
      </w:r>
      <w:r w:rsidRPr="00195E97">
        <w:t xml:space="preserve"> Godinovi hiši. Vsega drugega takrat še ni vedel. Niti tega ne, da se prispel</w:t>
      </w:r>
      <w:r w:rsidR="007B3286" w:rsidRPr="00195E97">
        <w:t>ih</w:t>
      </w:r>
      <w:r w:rsidRPr="00195E97">
        <w:t xml:space="preserve"> vojak</w:t>
      </w:r>
      <w:r w:rsidR="007B3286" w:rsidRPr="00195E97">
        <w:t>ov</w:t>
      </w:r>
      <w:r w:rsidRPr="00195E97">
        <w:t xml:space="preserve"> ni moglo označiti – in tudi danes se jih </w:t>
      </w:r>
      <w:r w:rsidRPr="00195E97">
        <w:rPr>
          <w:i/>
          <w:iCs/>
        </w:rPr>
        <w:t>pro forma</w:t>
      </w:r>
      <w:r w:rsidRPr="00195E97">
        <w:t xml:space="preserve"> nikakor ne more – kot »jugoslovanske«, temveč le kot hrvaške oziroma vojaštvo zagrebškega </w:t>
      </w:r>
      <w:r w:rsidRPr="00195E97">
        <w:rPr>
          <w:i/>
          <w:iCs/>
        </w:rPr>
        <w:t>Narodnog vijeća</w:t>
      </w:r>
      <w:r w:rsidRPr="00195E97">
        <w:t xml:space="preserve">, saj celotna akcija osvojitve Medmurja ni imela </w:t>
      </w:r>
      <w:r w:rsidR="007B3286" w:rsidRPr="00195E97">
        <w:t xml:space="preserve">formalnega </w:t>
      </w:r>
      <w:r w:rsidRPr="00195E97">
        <w:t>pokritja, se pravi odobritve najvišjih državnih oblast</w:t>
      </w:r>
      <w:r w:rsidR="007B3286" w:rsidRPr="00195E97">
        <w:t>i</w:t>
      </w:r>
      <w:r w:rsidR="00AD30ED">
        <w:t xml:space="preserve"> Kraljestva SHS</w:t>
      </w:r>
      <w:r w:rsidRPr="00195E97">
        <w:t xml:space="preserve">. Ko so Madžari po prvotnem šoku ob izgubi </w:t>
      </w:r>
      <w:r w:rsidR="007B3286" w:rsidRPr="00195E97">
        <w:t xml:space="preserve">te </w:t>
      </w:r>
      <w:r w:rsidRPr="00195E97">
        <w:t xml:space="preserve">pokrajine januarja 1919 sprožili diplomatsko protestno akcijo v krogih na mirovni konferenci v Parizu, </w:t>
      </w:r>
      <w:r w:rsidR="00AD30ED">
        <w:t xml:space="preserve">so voditelji konference </w:t>
      </w:r>
      <w:r w:rsidRPr="00195E97">
        <w:t xml:space="preserve">od </w:t>
      </w:r>
      <w:r w:rsidR="00B677FE" w:rsidRPr="00195E97">
        <w:t>K</w:t>
      </w:r>
      <w:r w:rsidRPr="00195E97">
        <w:t>ralje</w:t>
      </w:r>
      <w:r w:rsidR="00A653E1">
        <w:t>stva</w:t>
      </w:r>
      <w:r w:rsidRPr="00195E97">
        <w:t xml:space="preserve"> SHS zahteval</w:t>
      </w:r>
      <w:r w:rsidR="00AD30ED">
        <w:t>i</w:t>
      </w:r>
      <w:r w:rsidRPr="00195E97">
        <w:t xml:space="preserve"> pojasnilo, ki pa je prišlo iz vrhovnega štaba srbske vojske v Beogradu</w:t>
      </w:r>
      <w:r w:rsidR="00B677FE" w:rsidRPr="00195E97">
        <w:t xml:space="preserve"> – da je to pač bila samostojna hrvaška akcija</w:t>
      </w:r>
      <w:r w:rsidRPr="00195E97">
        <w:t>.</w:t>
      </w:r>
      <w:r w:rsidRPr="00195E97">
        <w:rPr>
          <w:rStyle w:val="Sprotnaopomba-sklic"/>
        </w:rPr>
        <w:footnoteReference w:id="50"/>
      </w:r>
      <w:r w:rsidRPr="00195E97">
        <w:t xml:space="preserve"> </w:t>
      </w:r>
    </w:p>
    <w:p w14:paraId="68A4435B" w14:textId="515AFDB1" w:rsidR="001C1723" w:rsidRPr="00195E97" w:rsidRDefault="001C1723" w:rsidP="00195E97">
      <w:pPr>
        <w:pStyle w:val="Brezrazmikov"/>
        <w:spacing w:line="360" w:lineRule="auto"/>
        <w:ind w:firstLine="708"/>
        <w:jc w:val="both"/>
      </w:pPr>
      <w:r w:rsidRPr="00195E97">
        <w:t xml:space="preserve">Elementov, vrednih </w:t>
      </w:r>
      <w:r w:rsidR="00AD30ED">
        <w:t>zgodovinopis</w:t>
      </w:r>
      <w:r w:rsidRPr="00195E97">
        <w:t xml:space="preserve">nega </w:t>
      </w:r>
      <w:r w:rsidR="00AD30ED">
        <w:t>pre</w:t>
      </w:r>
      <w:r w:rsidRPr="00195E97">
        <w:t xml:space="preserve">čiščenja, je še več. Vendar ni namen </w:t>
      </w:r>
      <w:r w:rsidR="000951EB" w:rsidRPr="00195E97">
        <w:rPr>
          <w:szCs w:val="24"/>
        </w:rPr>
        <w:t>članka</w:t>
      </w:r>
      <w:r w:rsidRPr="00195E97">
        <w:t xml:space="preserve"> analizirati dogajanje do </w:t>
      </w:r>
      <w:r w:rsidR="00AD30ED">
        <w:t>potan</w:t>
      </w:r>
      <w:r w:rsidRPr="00195E97">
        <w:t>kosti. Na tem mestu je potrebno opozoriti na dejstvo, da je bil, kolikor je znano, edini, ki je pozneje sploh podvomil o ustreznosti Godinovega ravnanja v obeh kritičnih dneh, Ivan Jerič</w:t>
      </w:r>
      <w:r w:rsidR="00732B87">
        <w:t>.</w:t>
      </w:r>
      <w:r w:rsidRPr="00195E97">
        <w:t xml:space="preserve"> Kljub temu tu ne bo analize in ne komentarja, saj so njegove besede takoj po izidu doživele odzivni komentar </w:t>
      </w:r>
      <w:r w:rsidR="0033490B" w:rsidRPr="00195E97">
        <w:t>Ka</w:t>
      </w:r>
      <w:r w:rsidR="00AD30ED">
        <w:t xml:space="preserve">roline </w:t>
      </w:r>
      <w:r w:rsidR="0033490B" w:rsidRPr="00195E97">
        <w:t>G</w:t>
      </w:r>
      <w:r w:rsidR="00AD30ED">
        <w:t>odina</w:t>
      </w:r>
      <w:r w:rsidRPr="00195E97">
        <w:t>.</w:t>
      </w:r>
      <w:r w:rsidRPr="00195E97">
        <w:rPr>
          <w:rStyle w:val="Sprotnaopomba-sklic"/>
        </w:rPr>
        <w:footnoteReference w:id="51"/>
      </w:r>
      <w:r w:rsidRPr="00195E97">
        <w:t xml:space="preserve"> Končno podobo ustreznosti ravnanja J</w:t>
      </w:r>
      <w:r w:rsidR="00AD30ED">
        <w:t xml:space="preserve">ožefa </w:t>
      </w:r>
      <w:r w:rsidRPr="00195E97">
        <w:t>G</w:t>
      </w:r>
      <w:r w:rsidR="00AD30ED">
        <w:t>odine</w:t>
      </w:r>
      <w:r w:rsidRPr="00195E97">
        <w:t xml:space="preserve"> </w:t>
      </w:r>
      <w:r w:rsidR="00AD30ED">
        <w:t xml:space="preserve">naj </w:t>
      </w:r>
      <w:r w:rsidRPr="00195E97">
        <w:t xml:space="preserve">si bralec ustvari sam. </w:t>
      </w:r>
    </w:p>
    <w:p w14:paraId="00B8F58B" w14:textId="57BACEC5" w:rsidR="001C1723" w:rsidRPr="00195E97" w:rsidRDefault="001C1723" w:rsidP="00195E97">
      <w:pPr>
        <w:pStyle w:val="Brezrazmikov"/>
        <w:spacing w:line="360" w:lineRule="auto"/>
        <w:ind w:firstLine="708"/>
        <w:jc w:val="both"/>
      </w:pPr>
      <w:r w:rsidRPr="00195E97">
        <w:t xml:space="preserve">Od dne 26. </w:t>
      </w:r>
      <w:r w:rsidR="00AD30ED">
        <w:t>decembra 1918</w:t>
      </w:r>
      <w:r w:rsidRPr="00195E97">
        <w:t xml:space="preserve"> se je situacija v dolnjem Prekmurju iz prvotne Jurišićeve nedvomno pustolovske – sam G</w:t>
      </w:r>
      <w:r w:rsidR="00AD30ED">
        <w:t>odina</w:t>
      </w:r>
      <w:r w:rsidRPr="00195E97">
        <w:t xml:space="preserve"> jo je v ve</w:t>
      </w:r>
      <w:r w:rsidR="00B677FE" w:rsidRPr="00195E97">
        <w:t>č</w:t>
      </w:r>
      <w:r w:rsidRPr="00195E97">
        <w:t xml:space="preserve"> slovenskih časnikih v </w:t>
      </w:r>
      <w:r w:rsidR="00AD30ED">
        <w:t xml:space="preserve">letu </w:t>
      </w:r>
      <w:r w:rsidRPr="00195E97">
        <w:t>1919 grajal kot neustrezno – prelevila v dokaj realno možnost zavzetja cele pokrajine.</w:t>
      </w:r>
      <w:r w:rsidRPr="00195E97">
        <w:rPr>
          <w:rStyle w:val="Sprotnaopomba-sklic"/>
        </w:rPr>
        <w:footnoteReference w:id="52"/>
      </w:r>
      <w:r w:rsidRPr="00195E97">
        <w:t xml:space="preserve"> Godina in Jurišić se osebno srečata šele v že osvojeni Murski Soboti; tam se znajdejo tudi drugi Slovenci kot častniki Osterc, Rakuša in še dva, pa nekaj Hrvatov, in Božidar Sever, predstavnik pravkar ustanovljenega </w:t>
      </w:r>
      <w:r w:rsidR="00B342A2">
        <w:t>N</w:t>
      </w:r>
      <w:r w:rsidRPr="00195E97">
        <w:t xml:space="preserve">arodnega sveta za Prekmurje. Vendar Jurišiću, ki takoj po zavzetju odrine v Medmurje in prosi za vojaško pomoč, ne uspe za akcijo pridobiti prav nikogar. Tako je bila brezupno obsojena na hiter konec, ki se je zgodil že ob prvem dobro pripravljenem in izvedenem madžarskem protinapadu. </w:t>
      </w:r>
      <w:r w:rsidRPr="00195E97">
        <w:rPr>
          <w:szCs w:val="24"/>
        </w:rPr>
        <w:t>Ta edina vojaška akcija v Prekmurju s ciljem priključitve pokrajini h Kralje</w:t>
      </w:r>
      <w:r w:rsidR="00A653E1">
        <w:rPr>
          <w:szCs w:val="24"/>
        </w:rPr>
        <w:t>stvu</w:t>
      </w:r>
      <w:r w:rsidRPr="00195E97">
        <w:rPr>
          <w:szCs w:val="24"/>
        </w:rPr>
        <w:t xml:space="preserve"> SHS do trenutka ustanovitve </w:t>
      </w:r>
      <w:r w:rsidR="00A653E1">
        <w:rPr>
          <w:szCs w:val="24"/>
        </w:rPr>
        <w:t>'</w:t>
      </w:r>
      <w:r w:rsidRPr="00195E97">
        <w:rPr>
          <w:szCs w:val="24"/>
        </w:rPr>
        <w:t>murske republike</w:t>
      </w:r>
      <w:r w:rsidR="00A653E1">
        <w:rPr>
          <w:szCs w:val="24"/>
        </w:rPr>
        <w:t>'</w:t>
      </w:r>
      <w:r w:rsidRPr="00195E97">
        <w:rPr>
          <w:szCs w:val="24"/>
        </w:rPr>
        <w:t xml:space="preserve"> − ki pa je s tem ciljem ne gre povezovati – je bila vseskozi spontana</w:t>
      </w:r>
      <w:r w:rsidR="004C7B36" w:rsidRPr="00195E97">
        <w:rPr>
          <w:szCs w:val="24"/>
        </w:rPr>
        <w:t xml:space="preserve"> in</w:t>
      </w:r>
      <w:r w:rsidRPr="00195E97">
        <w:rPr>
          <w:szCs w:val="24"/>
        </w:rPr>
        <w:t xml:space="preserve"> končno tudi neusklajena z Maistrom. Očitno nihče ni razmišljal o </w:t>
      </w:r>
      <w:r w:rsidR="004C7B36" w:rsidRPr="00195E97">
        <w:rPr>
          <w:szCs w:val="24"/>
        </w:rPr>
        <w:t xml:space="preserve">nujnih </w:t>
      </w:r>
      <w:r w:rsidRPr="00195E97">
        <w:rPr>
          <w:szCs w:val="24"/>
        </w:rPr>
        <w:t xml:space="preserve">medsebojnih stikih; tudi med Jurišićem in Godino jih v kritičnih trenutkih ni bilo. </w:t>
      </w:r>
    </w:p>
    <w:p w14:paraId="52B09629" w14:textId="57D91974" w:rsidR="001C1723" w:rsidRPr="00195E97" w:rsidRDefault="001C1723" w:rsidP="00195E97">
      <w:pPr>
        <w:pStyle w:val="Brezrazmikov"/>
        <w:spacing w:line="360" w:lineRule="auto"/>
        <w:ind w:firstLine="708"/>
        <w:jc w:val="both"/>
      </w:pPr>
      <w:r w:rsidRPr="00195E97">
        <w:t xml:space="preserve">3. januarja 1919 je bilo v Murski Soboti v res le nekaj urah vsega konec: Madžari </w:t>
      </w:r>
      <w:r w:rsidR="004C7B36" w:rsidRPr="00195E97">
        <w:t xml:space="preserve">so </w:t>
      </w:r>
      <w:r w:rsidR="009E24B2" w:rsidRPr="00195E97">
        <w:t xml:space="preserve">še pred svitom </w:t>
      </w:r>
      <w:r w:rsidRPr="00195E97">
        <w:t xml:space="preserve">po kratkem boju in osvojitvi središča kraja </w:t>
      </w:r>
      <w:r w:rsidR="004C7B36" w:rsidRPr="00195E97">
        <w:t>za</w:t>
      </w:r>
      <w:r w:rsidRPr="00195E97">
        <w:t>je</w:t>
      </w:r>
      <w:r w:rsidR="004C7B36" w:rsidRPr="00195E97">
        <w:t>li</w:t>
      </w:r>
      <w:r w:rsidRPr="00195E97">
        <w:t xml:space="preserve"> vse naštete.</w:t>
      </w:r>
      <w:r w:rsidRPr="00195E97">
        <w:rPr>
          <w:rStyle w:val="Sprotnaopomba-sklic"/>
        </w:rPr>
        <w:footnoteReference w:id="53"/>
      </w:r>
      <w:r w:rsidRPr="00195E97">
        <w:t xml:space="preserve"> </w:t>
      </w:r>
      <w:r w:rsidR="00AD30ED">
        <w:t xml:space="preserve">Vsi omenjeni </w:t>
      </w:r>
      <w:r w:rsidRPr="00195E97">
        <w:t xml:space="preserve">– razen ranjenega Jurišića − </w:t>
      </w:r>
      <w:r w:rsidR="00AD30ED" w:rsidRPr="00195E97">
        <w:t>so</w:t>
      </w:r>
      <w:r w:rsidR="00AD30ED" w:rsidRPr="00AD30ED">
        <w:t xml:space="preserve"> </w:t>
      </w:r>
      <w:r w:rsidR="00AD30ED">
        <w:t>ž</w:t>
      </w:r>
      <w:r w:rsidR="00AD30ED" w:rsidRPr="00195E97">
        <w:t xml:space="preserve">e </w:t>
      </w:r>
      <w:r w:rsidRPr="00195E97">
        <w:t xml:space="preserve">stali pred strelskim vodom, ko si </w:t>
      </w:r>
      <w:r w:rsidR="004C7B36" w:rsidRPr="00195E97">
        <w:t xml:space="preserve">je </w:t>
      </w:r>
      <w:r w:rsidRPr="00195E97">
        <w:t>madžarski častnik premisli</w:t>
      </w:r>
      <w:r w:rsidR="004C7B36" w:rsidRPr="00195E97">
        <w:t>l</w:t>
      </w:r>
      <w:r w:rsidRPr="00195E97">
        <w:t xml:space="preserve"> in jih po</w:t>
      </w:r>
      <w:r w:rsidR="004C7B36" w:rsidRPr="00195E97">
        <w:t>slal</w:t>
      </w:r>
      <w:r w:rsidRPr="00195E97">
        <w:t xml:space="preserve"> v županijsko prestolnico Sombotel </w:t>
      </w:r>
      <w:r w:rsidR="009E24B2" w:rsidRPr="00195E97">
        <w:t>v ječo. G</w:t>
      </w:r>
      <w:r w:rsidR="00AD30ED">
        <w:t>odina</w:t>
      </w:r>
      <w:r w:rsidR="009E24B2" w:rsidRPr="00195E97">
        <w:t xml:space="preserve"> pa se je takoj zbal, da bo postavljen pred</w:t>
      </w:r>
      <w:r w:rsidRPr="00195E97">
        <w:t xml:space="preserve"> hitro </w:t>
      </w:r>
      <w:r w:rsidR="00AD30ED">
        <w:t>izred</w:t>
      </w:r>
      <w:r w:rsidRPr="00195E97">
        <w:t xml:space="preserve">no sodišče. To sodišče so županijske oblasti vseh obmejnih županij na ukaz notranjega ministrstva ustanovile že v zgodnjem novembru 1918, in je </w:t>
      </w:r>
      <w:r w:rsidR="004C7B36" w:rsidRPr="00195E97">
        <w:t>takoj</w:t>
      </w:r>
      <w:r w:rsidRPr="00195E97">
        <w:t xml:space="preserve"> delovalo po potrebi.</w:t>
      </w:r>
      <w:r w:rsidR="00D33E75">
        <w:rPr>
          <w:rStyle w:val="Sprotnaopomba-sklic"/>
        </w:rPr>
        <w:footnoteReference w:id="54"/>
      </w:r>
      <w:r w:rsidRPr="00195E97">
        <w:t xml:space="preserve"> </w:t>
      </w:r>
      <w:r w:rsidR="009E24B2" w:rsidRPr="00195E97">
        <w:t>Zato</w:t>
      </w:r>
      <w:r w:rsidRPr="00195E97">
        <w:t xml:space="preserve"> se je po Osterčevem nasvetu od trenutka </w:t>
      </w:r>
      <w:r w:rsidR="00D33E75">
        <w:t>za</w:t>
      </w:r>
      <w:r w:rsidRPr="00195E97">
        <w:t>jetja naprej izdajal za študenta Franca Petovarja iz prleških Bunčan, torej Štajerca, v strahu, da bi ga – ob razkrinkanju identitete za Jožefa Godino – brez odlašanja ustrelili kot veleizdajalca. Epizoda njihovega ujetništva in</w:t>
      </w:r>
      <w:r w:rsidR="00C84B4E" w:rsidRPr="00195E97">
        <w:t xml:space="preserve"> posebej</w:t>
      </w:r>
      <w:r w:rsidRPr="00195E97">
        <w:t xml:space="preserve"> pobega iz dobro zastražene sombotelske ječe v dve skupini ločenih jetnikov se je, po </w:t>
      </w:r>
      <w:r w:rsidR="009E24B2" w:rsidRPr="00195E97">
        <w:t xml:space="preserve">kar </w:t>
      </w:r>
      <w:r w:rsidR="003E3C35" w:rsidRPr="00195E97">
        <w:t>tr</w:t>
      </w:r>
      <w:r w:rsidR="009E24B2" w:rsidRPr="00195E97">
        <w:t xml:space="preserve">eh </w:t>
      </w:r>
      <w:r w:rsidRPr="00195E97">
        <w:t>prepričljiv</w:t>
      </w:r>
      <w:r w:rsidR="009E24B2" w:rsidRPr="00195E97">
        <w:t>ih</w:t>
      </w:r>
      <w:r w:rsidRPr="00195E97">
        <w:t xml:space="preserve"> </w:t>
      </w:r>
      <w:r w:rsidR="003E3C35" w:rsidRPr="00195E97">
        <w:t>objava</w:t>
      </w:r>
      <w:r w:rsidR="009E24B2" w:rsidRPr="00195E97">
        <w:t>h</w:t>
      </w:r>
      <w:r w:rsidRPr="00195E97">
        <w:t xml:space="preserve"> G</w:t>
      </w:r>
      <w:r w:rsidR="00D33E75">
        <w:t>odine</w:t>
      </w:r>
      <w:r w:rsidRPr="00195E97">
        <w:t>, zgodila v noči s 5. na 6. februar</w:t>
      </w:r>
      <w:r w:rsidR="00D33E75">
        <w:t xml:space="preserve"> 1919</w:t>
      </w:r>
      <w:r w:rsidRPr="00195E97">
        <w:t>.</w:t>
      </w:r>
      <w:r w:rsidR="009E24B2" w:rsidRPr="00195E97">
        <w:rPr>
          <w:rStyle w:val="Sprotnaopomba-sklic"/>
        </w:rPr>
        <w:footnoteReference w:id="55"/>
      </w:r>
      <w:r w:rsidRPr="00195E97">
        <w:t xml:space="preserve"> Vendar se je srečno rešila le prva</w:t>
      </w:r>
      <w:r w:rsidR="009E24B2" w:rsidRPr="00195E97">
        <w:t xml:space="preserve"> skupina</w:t>
      </w:r>
      <w:r w:rsidRPr="00195E97">
        <w:t xml:space="preserve"> tre</w:t>
      </w:r>
      <w:r w:rsidR="009E24B2" w:rsidRPr="00195E97">
        <w:t>h ubežnikov</w:t>
      </w:r>
      <w:r w:rsidR="00C528D3" w:rsidRPr="00195E97">
        <w:t>:</w:t>
      </w:r>
      <w:r w:rsidRPr="00195E97">
        <w:t xml:space="preserve"> </w:t>
      </w:r>
      <w:r w:rsidR="00C528D3" w:rsidRPr="00195E97">
        <w:t>on</w:t>
      </w:r>
      <w:r w:rsidRPr="00195E97">
        <w:t>, Osterc in Polak; druge štiri pa so v nesrečnih okoliščinah Madžari nekaj pred mejo zajeli in odpeljali nazaj v ječo.</w:t>
      </w:r>
      <w:r w:rsidR="009E24B2" w:rsidRPr="00195E97">
        <w:t xml:space="preserve"> Rešili so se šele pred koncem marca</w:t>
      </w:r>
      <w:r w:rsidR="00187991" w:rsidRPr="00195E97">
        <w:t>, že v dneh boljševiške oblasti</w:t>
      </w:r>
      <w:r w:rsidR="009E24B2" w:rsidRPr="00195E97">
        <w:t>.</w:t>
      </w:r>
    </w:p>
    <w:p w14:paraId="76BFC598" w14:textId="335AC45A" w:rsidR="001C1723" w:rsidRPr="00195E97" w:rsidRDefault="001C1723" w:rsidP="00195E97">
      <w:pPr>
        <w:pStyle w:val="Brezrazmikov"/>
        <w:spacing w:line="360" w:lineRule="auto"/>
        <w:ind w:firstLine="708"/>
        <w:jc w:val="both"/>
      </w:pPr>
      <w:r w:rsidRPr="00195E97">
        <w:t xml:space="preserve">Še enkrat </w:t>
      </w:r>
      <w:r w:rsidR="00A718EB">
        <w:t xml:space="preserve">je treba zapisati </w:t>
      </w:r>
      <w:r w:rsidRPr="00195E97">
        <w:t xml:space="preserve">o vojakih: v citiranih in drugih takratnih časopisnih vesteh ter spominskih zapisih je precej govora o prisotnih madžarskih vojakih. Zato je na mestu pripomba, da le-teh </w:t>
      </w:r>
      <w:r w:rsidR="00C528D3" w:rsidRPr="00195E97">
        <w:t>na prelomu let</w:t>
      </w:r>
      <w:r w:rsidRPr="00195E97">
        <w:t xml:space="preserve"> v Prekmurju ni bilo v večjem številu oziroma so le oba največja kraja varovale </w:t>
      </w:r>
      <w:r w:rsidR="00C528D3" w:rsidRPr="00195E97">
        <w:t xml:space="preserve">nekoliko </w:t>
      </w:r>
      <w:r w:rsidRPr="00195E97">
        <w:t>močnejše vojaške posadke. Za red in mir so tamkaj, in tudi v postojankah na državni meji ob Muri, po zgodnjenovembrskih dogajanjih skrbeli stalni policijski orožniki. Medtem je pred novim letom meščanska vlada skušala vzpostaviti novo državno voj</w:t>
      </w:r>
      <w:r w:rsidR="00D33E75">
        <w:t>sk</w:t>
      </w:r>
      <w:r w:rsidRPr="00195E97">
        <w:t>o. Dokaz za to je Godinovo čudenje ob madžarskem prevzemu Murske Sobote, ko ni mogel prepoznati</w:t>
      </w:r>
      <w:r w:rsidR="00C528D3" w:rsidRPr="00195E97">
        <w:t xml:space="preserve"> </w:t>
      </w:r>
      <w:r w:rsidRPr="00195E97">
        <w:t>vojak</w:t>
      </w:r>
      <w:r w:rsidR="00C528D3" w:rsidRPr="00195E97">
        <w:t>ov</w:t>
      </w:r>
      <w:r w:rsidRPr="00195E97">
        <w:t xml:space="preserve"> z rdečimi našitki, in so mu to pojasnili sami. Oblasti so po </w:t>
      </w:r>
      <w:r w:rsidR="00C528D3" w:rsidRPr="00195E97">
        <w:t xml:space="preserve">Jurišićevem </w:t>
      </w:r>
      <w:r w:rsidRPr="00195E97">
        <w:t xml:space="preserve">poskusu osvojitve takoj </w:t>
      </w:r>
      <w:r w:rsidR="00C528D3" w:rsidRPr="00195E97">
        <w:t>vzpost</w:t>
      </w:r>
      <w:r w:rsidRPr="00195E97">
        <w:t>a</w:t>
      </w:r>
      <w:r w:rsidR="00C528D3" w:rsidRPr="00195E97">
        <w:t>vi</w:t>
      </w:r>
      <w:r w:rsidRPr="00195E97">
        <w:t xml:space="preserve">le vir sredstev, iz katerega so vzdrževale nastavitev </w:t>
      </w:r>
      <w:r w:rsidR="00C528D3" w:rsidRPr="00195E97">
        <w:t xml:space="preserve">tristo </w:t>
      </w:r>
      <w:r w:rsidRPr="00195E97">
        <w:t>naje</w:t>
      </w:r>
      <w:r w:rsidR="00C528D3" w:rsidRPr="00195E97">
        <w:t>t</w:t>
      </w:r>
      <w:r w:rsidRPr="00195E97">
        <w:t xml:space="preserve">ih vojakov v pokrajini ter na meji ob Muri. Kaj so si Madžari mislili, ko so zvedeli priimek (Jurišić) človeka, ki je kot poveljnik sodeloval v hrvaški osvojitvi Medmurja in hotel osvojiti še Prekmurje in jih je </w:t>
      </w:r>
      <w:r w:rsidR="00732B87">
        <w:t>verjetn</w:t>
      </w:r>
      <w:r w:rsidRPr="00195E97">
        <w:t>o spomnil na njegovega soimenjaka in sonarodnjaka, ki je leta 1532 s trdovratnim kljubovanjem in herojsko obrambo rešil trg Kőszeg pred obleganjem mogočne osmanske armade na čelu s sultanom Sulejmanom ter zato postal madžarski nacionalni junak, pa bo najverjetneje ostalo skrivnost.</w:t>
      </w:r>
    </w:p>
    <w:p w14:paraId="44B97941" w14:textId="77777777" w:rsidR="00CB1E19" w:rsidRPr="00CB1E19" w:rsidRDefault="00CB1E19" w:rsidP="00CB1E19">
      <w:pPr>
        <w:pStyle w:val="Brezrazmikov"/>
      </w:pPr>
    </w:p>
    <w:p w14:paraId="360C605D" w14:textId="77777777" w:rsidR="001C1723" w:rsidRPr="00195E97" w:rsidRDefault="001C1723" w:rsidP="00195E97">
      <w:pPr>
        <w:pStyle w:val="Brezrazmikov"/>
        <w:jc w:val="both"/>
        <w:rPr>
          <w:i/>
          <w:iCs/>
        </w:rPr>
      </w:pPr>
      <w:r w:rsidRPr="00195E97">
        <w:rPr>
          <w:i/>
          <w:iCs/>
        </w:rPr>
        <w:t xml:space="preserve">Preglednica 3: Madžarski prevzem osvojene Murske Sobote 3. januarja 1919 ter ujetje in pobeg Jožefa Godine po zaporedju drugih časovno najbližjih in poznejših časopisnih objav </w:t>
      </w:r>
    </w:p>
    <w:p w14:paraId="13D9AB47" w14:textId="77777777" w:rsidR="001C1723" w:rsidRDefault="001C1723" w:rsidP="001C1723">
      <w:pPr>
        <w:pStyle w:val="Brezrazmikov"/>
        <w:jc w:val="both"/>
        <w:rPr>
          <w:szCs w:val="24"/>
        </w:rPr>
      </w:pPr>
    </w:p>
    <w:tbl>
      <w:tblPr>
        <w:tblStyle w:val="Tabelamrea"/>
        <w:tblW w:w="0" w:type="auto"/>
        <w:tblLook w:val="04A0" w:firstRow="1" w:lastRow="0" w:firstColumn="1" w:lastColumn="0" w:noHBand="0" w:noVBand="1"/>
      </w:tblPr>
      <w:tblGrid>
        <w:gridCol w:w="9062"/>
      </w:tblGrid>
      <w:tr w:rsidR="001C1723" w14:paraId="1256639A" w14:textId="77777777" w:rsidTr="00D17446">
        <w:tc>
          <w:tcPr>
            <w:tcW w:w="9062" w:type="dxa"/>
          </w:tcPr>
          <w:p w14:paraId="208C6DF4" w14:textId="08DDF716" w:rsidR="001C1723" w:rsidRPr="00195E97" w:rsidRDefault="001C1723" w:rsidP="00195E97">
            <w:pPr>
              <w:pStyle w:val="Brezrazmikov"/>
              <w:jc w:val="both"/>
              <w:rPr>
                <w:sz w:val="20"/>
                <w:szCs w:val="20"/>
              </w:rPr>
            </w:pPr>
            <w:r w:rsidRPr="00195E97">
              <w:rPr>
                <w:sz w:val="20"/>
                <w:szCs w:val="20"/>
              </w:rPr>
              <w:t>- »Boji v Medjimurju.« Zagreb, 4. (Lj, k. u.) »</w:t>
            </w:r>
            <w:r w:rsidRPr="00B2458E">
              <w:rPr>
                <w:i/>
                <w:iCs/>
                <w:sz w:val="20"/>
                <w:szCs w:val="20"/>
              </w:rPr>
              <w:t>Jugoslovanski dopisni urad javlja: Poverjenik za narodno obrano poroča: V Murski Soboti so mažarski vojaki napadli oddelek prostovoljcev in mornarjev, ki so se kljub ponovnim prepovedim oddaljili od glavnih jugoslovanskih čet v Medjimurju. Drugih napadov na naše čete ni bilo. Mostove če z Muro so zasedle naše čete</w:t>
            </w:r>
            <w:r w:rsidRPr="00195E97">
              <w:rPr>
                <w:sz w:val="20"/>
                <w:szCs w:val="20"/>
              </w:rPr>
              <w:t xml:space="preserve"> </w:t>
            </w:r>
            <w:r w:rsidR="00B2458E">
              <w:rPr>
                <w:sz w:val="20"/>
                <w:szCs w:val="20"/>
              </w:rPr>
              <w:t>/</w:t>
            </w:r>
            <w:r w:rsidRPr="00195E97">
              <w:rPr>
                <w:sz w:val="20"/>
                <w:szCs w:val="20"/>
              </w:rPr>
              <w:t>…</w:t>
            </w:r>
            <w:r w:rsidR="00B2458E">
              <w:rPr>
                <w:sz w:val="20"/>
                <w:szCs w:val="20"/>
              </w:rPr>
              <w:t>/</w:t>
            </w:r>
            <w:r w:rsidRPr="00195E97">
              <w:rPr>
                <w:sz w:val="20"/>
                <w:szCs w:val="20"/>
              </w:rPr>
              <w:t>«</w:t>
            </w:r>
            <w:r w:rsidRPr="00195E97">
              <w:rPr>
                <w:rStyle w:val="Sprotnaopomba-sklic"/>
                <w:sz w:val="20"/>
                <w:szCs w:val="20"/>
              </w:rPr>
              <w:footnoteReference w:id="56"/>
            </w:r>
            <w:r w:rsidRPr="00195E97">
              <w:rPr>
                <w:sz w:val="20"/>
                <w:szCs w:val="20"/>
              </w:rPr>
              <w:t xml:space="preserve">  </w:t>
            </w:r>
          </w:p>
          <w:p w14:paraId="4662F518" w14:textId="77777777" w:rsidR="001C1723" w:rsidRPr="00195E97" w:rsidRDefault="001C1723" w:rsidP="00195E97">
            <w:pPr>
              <w:pStyle w:val="Brezrazmikov"/>
              <w:jc w:val="both"/>
              <w:rPr>
                <w:sz w:val="20"/>
                <w:szCs w:val="20"/>
              </w:rPr>
            </w:pPr>
            <w:r w:rsidRPr="00195E97">
              <w:rPr>
                <w:sz w:val="20"/>
                <w:szCs w:val="20"/>
              </w:rPr>
              <w:t>- «Budimpešta, 4. januarja- (Lj. Kor . ur.) »</w:t>
            </w:r>
            <w:r w:rsidRPr="00B2458E">
              <w:rPr>
                <w:i/>
                <w:iCs/>
                <w:sz w:val="20"/>
                <w:szCs w:val="20"/>
              </w:rPr>
              <w:t>Pester Lloyd« poroča: V (Murski, A.H.) Soboti je prišlo do hudega spopada med jugoslovanskimi oddelki in našimi vojaki. Jugoslovani so vdrli v Soboto, nakar je prebivalstvo zaprosilo 38. pehotni polk v Šopronju za pomoč. Stotnija tega polka, približno 200 mož, je prišla v Soboto in napadla Jugoslovane. Boj je bil hud. Napad nas je stal 3 mrtve in 8 ranjenih; Jugoslovani so zgubili 8 mrtvih in svojega poveljnika, ki je tudi padel. Zajeli smo 38 ujetnikov, med temi 8 častnikov, in zaplenili 2 topa in 3 strojnice. Jugoslovanske čete so se umaknile proti Radgoni</w:t>
            </w:r>
            <w:r w:rsidRPr="00195E97">
              <w:rPr>
                <w:sz w:val="20"/>
                <w:szCs w:val="20"/>
              </w:rPr>
              <w:t>.«</w:t>
            </w:r>
            <w:r w:rsidRPr="00195E97">
              <w:rPr>
                <w:rStyle w:val="Sprotnaopomba-sklic"/>
                <w:sz w:val="20"/>
                <w:szCs w:val="20"/>
              </w:rPr>
              <w:footnoteReference w:id="57"/>
            </w:r>
          </w:p>
          <w:p w14:paraId="5D61702F" w14:textId="77777777" w:rsidR="001C1723" w:rsidRPr="00195E97" w:rsidRDefault="001C1723" w:rsidP="00195E97">
            <w:pPr>
              <w:pStyle w:val="Brezrazmikov"/>
              <w:jc w:val="both"/>
              <w:rPr>
                <w:sz w:val="20"/>
                <w:szCs w:val="20"/>
              </w:rPr>
            </w:pPr>
            <w:r w:rsidRPr="00195E97">
              <w:rPr>
                <w:sz w:val="20"/>
                <w:szCs w:val="20"/>
              </w:rPr>
              <w:t>- »</w:t>
            </w:r>
            <w:r w:rsidRPr="00B2458E">
              <w:rPr>
                <w:i/>
                <w:iCs/>
                <w:sz w:val="20"/>
                <w:szCs w:val="20"/>
              </w:rPr>
              <w:t>Mažari. Ogrsko vojno poročilo. Budimpešta, 4. (Lj. K. u.) Glasom ogr. Kor. Urada javlja vojno ministrstvo: … Na ozemlju severno od Medjimurja so plenili jugoslovanski tropi, ki so jih narodne garde in orožništvo razpršili na zahtevo slovinskega prebivalstva. Mursko Soboto smo zopet zasedli</w:t>
            </w:r>
            <w:r w:rsidRPr="00195E97">
              <w:rPr>
                <w:sz w:val="20"/>
                <w:szCs w:val="20"/>
              </w:rPr>
              <w:t>.«</w:t>
            </w:r>
            <w:r w:rsidRPr="00195E97">
              <w:rPr>
                <w:rStyle w:val="Sprotnaopomba-sklic"/>
                <w:sz w:val="20"/>
                <w:szCs w:val="20"/>
              </w:rPr>
              <w:footnoteReference w:id="58"/>
            </w:r>
          </w:p>
          <w:p w14:paraId="7E19AC70" w14:textId="4E8FAED4" w:rsidR="001C1723" w:rsidRPr="00195E97" w:rsidRDefault="001C1723" w:rsidP="00195E97">
            <w:pPr>
              <w:pStyle w:val="Brezrazmikov"/>
              <w:jc w:val="both"/>
              <w:rPr>
                <w:sz w:val="20"/>
                <w:szCs w:val="20"/>
              </w:rPr>
            </w:pPr>
            <w:r w:rsidRPr="00195E97">
              <w:rPr>
                <w:sz w:val="20"/>
                <w:szCs w:val="20"/>
              </w:rPr>
              <w:t>- »Najnovejše.« »</w:t>
            </w:r>
            <w:r w:rsidRPr="00B2458E">
              <w:rPr>
                <w:i/>
                <w:iCs/>
                <w:sz w:val="20"/>
                <w:szCs w:val="20"/>
              </w:rPr>
              <w:t>Celo Prekmurje zasedeno od Mažarov. Maribor , 7. januarja. Celo Prekmurje so zasedli Mažari. Poveljnik naših čet v Prekmurju stotnik Jurišić je padel; dobil je strel v glavo in je ostal na mestu mrtev</w:t>
            </w:r>
            <w:r w:rsidRPr="00195E97">
              <w:rPr>
                <w:sz w:val="20"/>
                <w:szCs w:val="20"/>
              </w:rPr>
              <w:t>.«</w:t>
            </w:r>
            <w:r w:rsidRPr="00195E97">
              <w:rPr>
                <w:rStyle w:val="Sprotnaopomba-sklic"/>
                <w:sz w:val="20"/>
                <w:szCs w:val="20"/>
              </w:rPr>
              <w:footnoteReference w:id="59"/>
            </w:r>
          </w:p>
          <w:p w14:paraId="39F93E12" w14:textId="77777777" w:rsidR="001C1723" w:rsidRPr="00195E97" w:rsidRDefault="001C1723" w:rsidP="00195E97">
            <w:pPr>
              <w:pStyle w:val="Brezrazmikov"/>
              <w:jc w:val="both"/>
              <w:rPr>
                <w:sz w:val="20"/>
                <w:szCs w:val="20"/>
              </w:rPr>
            </w:pPr>
            <w:r w:rsidRPr="00195E97">
              <w:rPr>
                <w:sz w:val="20"/>
                <w:szCs w:val="20"/>
              </w:rPr>
              <w:t>- »</w:t>
            </w:r>
            <w:r w:rsidRPr="00B2458E">
              <w:rPr>
                <w:i/>
                <w:iCs/>
                <w:sz w:val="20"/>
                <w:szCs w:val="20"/>
              </w:rPr>
              <w:t>Zagreb, 4. januarja. (Ljub. Kor. Urad.) Jugoslovanski dopisovalni urad poroča: Poverjenik za narodno obrano poroča: V Murski Soboti so madžarski vojaki napadli oddelek prostovoljcev in mornarjev, ki so se kljub ponovnim prepovedim oddaljili od glavnih jugoslovanskih čet v Medžimurju. Drugih napadov na naše čete ni bilo. Mostove čez Muro so zasedle naše čete in je tako vse Medžimurje zavarovano.</w:t>
            </w:r>
            <w:r w:rsidRPr="00195E97">
              <w:rPr>
                <w:sz w:val="20"/>
                <w:szCs w:val="20"/>
              </w:rPr>
              <w:t>«</w:t>
            </w:r>
            <w:r w:rsidRPr="00195E97">
              <w:rPr>
                <w:rStyle w:val="Sprotnaopomba-sklic"/>
                <w:sz w:val="20"/>
                <w:szCs w:val="20"/>
              </w:rPr>
              <w:footnoteReference w:id="60"/>
            </w:r>
            <w:r w:rsidRPr="00195E97">
              <w:rPr>
                <w:sz w:val="20"/>
                <w:szCs w:val="20"/>
              </w:rPr>
              <w:t xml:space="preserve"> </w:t>
            </w:r>
          </w:p>
          <w:p w14:paraId="29CF1C45" w14:textId="28EE75A5" w:rsidR="001C1723" w:rsidRPr="00195E97" w:rsidRDefault="001C1723" w:rsidP="00195E97">
            <w:pPr>
              <w:pStyle w:val="Brezrazmikov"/>
              <w:jc w:val="both"/>
              <w:rPr>
                <w:sz w:val="20"/>
                <w:szCs w:val="20"/>
              </w:rPr>
            </w:pPr>
            <w:r w:rsidRPr="00195E97">
              <w:rPr>
                <w:sz w:val="20"/>
                <w:szCs w:val="20"/>
              </w:rPr>
              <w:t>- «Budimpešta. 4. januarja. (Lj. K. u.)« »</w:t>
            </w:r>
            <w:r w:rsidRPr="00B2458E">
              <w:rPr>
                <w:i/>
                <w:iCs/>
                <w:sz w:val="20"/>
                <w:szCs w:val="20"/>
              </w:rPr>
              <w:t>Mursko Soboto smo zopet zasedli</w:t>
            </w:r>
            <w:r w:rsidR="00B2458E">
              <w:rPr>
                <w:i/>
                <w:iCs/>
                <w:sz w:val="20"/>
                <w:szCs w:val="20"/>
              </w:rPr>
              <w:t>.</w:t>
            </w:r>
            <w:r w:rsidRPr="00195E97">
              <w:rPr>
                <w:sz w:val="20"/>
                <w:szCs w:val="20"/>
              </w:rPr>
              <w:t>«</w:t>
            </w:r>
            <w:r w:rsidRPr="00195E97">
              <w:rPr>
                <w:rStyle w:val="Sprotnaopomba-sklic"/>
                <w:sz w:val="20"/>
                <w:szCs w:val="20"/>
              </w:rPr>
              <w:footnoteReference w:id="61"/>
            </w:r>
          </w:p>
          <w:p w14:paraId="097C53D8" w14:textId="77777777" w:rsidR="001C1723" w:rsidRPr="00195E97" w:rsidRDefault="001C1723" w:rsidP="00195E97">
            <w:pPr>
              <w:pStyle w:val="Brezrazmikov"/>
              <w:jc w:val="both"/>
              <w:rPr>
                <w:sz w:val="20"/>
                <w:szCs w:val="20"/>
              </w:rPr>
            </w:pPr>
            <w:r w:rsidRPr="00195E97">
              <w:rPr>
                <w:iCs/>
                <w:sz w:val="20"/>
                <w:szCs w:val="20"/>
              </w:rPr>
              <w:t>- »</w:t>
            </w:r>
            <w:r w:rsidRPr="00195E97">
              <w:rPr>
                <w:sz w:val="20"/>
                <w:szCs w:val="20"/>
              </w:rPr>
              <w:t xml:space="preserve">Žrtve u Prekomurju.« </w:t>
            </w:r>
            <w:r w:rsidRPr="00195E97">
              <w:rPr>
                <w:iCs/>
                <w:sz w:val="20"/>
                <w:szCs w:val="20"/>
              </w:rPr>
              <w:t>»</w:t>
            </w:r>
            <w:r w:rsidRPr="00B2458E">
              <w:rPr>
                <w:i/>
                <w:iCs/>
                <w:sz w:val="20"/>
                <w:szCs w:val="20"/>
              </w:rPr>
              <w:t>Kod pohoda odreda kapetana Jurišića u Prekomurju poginuli su vodnik dobrovoljac dr. Dimović, Srbin iz Bosne, … Ranjeni leže u V. Kaniži kapetan Jurišić, Ivan Deželek, Robert Karlović i Ciril Cesarec te slov. oružnik Josip Jerić</w:t>
            </w:r>
            <w:r w:rsidRPr="00195E97">
              <w:rPr>
                <w:sz w:val="20"/>
                <w:szCs w:val="20"/>
              </w:rPr>
              <w:t>.«</w:t>
            </w:r>
            <w:r w:rsidRPr="00195E97">
              <w:rPr>
                <w:rStyle w:val="Sprotnaopomba-sklic"/>
                <w:sz w:val="20"/>
                <w:szCs w:val="20"/>
              </w:rPr>
              <w:footnoteReference w:id="62"/>
            </w:r>
          </w:p>
          <w:p w14:paraId="01A9319B" w14:textId="77777777" w:rsidR="001C1723" w:rsidRPr="00195E97" w:rsidRDefault="001C1723" w:rsidP="00195E97">
            <w:pPr>
              <w:pStyle w:val="Brezrazmikov"/>
              <w:jc w:val="both"/>
              <w:rPr>
                <w:sz w:val="20"/>
                <w:szCs w:val="20"/>
              </w:rPr>
            </w:pPr>
            <w:r w:rsidRPr="00195E97">
              <w:rPr>
                <w:sz w:val="20"/>
                <w:szCs w:val="20"/>
              </w:rPr>
              <w:t>- »</w:t>
            </w:r>
            <w:r w:rsidRPr="00B2458E">
              <w:rPr>
                <w:i/>
                <w:iCs/>
                <w:sz w:val="20"/>
                <w:szCs w:val="20"/>
              </w:rPr>
              <w:t>Iz madžarskega ujetništva utekli.« Gimnazijec Godina, (ki je obiskoval ljubljansko gimnazijo) rodom prekmurski Slovenec iz Bistrice, katerega so Madžari ob priliki ponesrečenega Jurišičevega vpada v Prekmurje ujeli in ga potem vlačili celih 5 tednov po madžarskih ječah, se je te dni srečno vrnil v Maribor. Ž njim vred so utekli tudi stotnik Rakuša, nadporočnik Osterc in več drugih tovarišev. Napravili so dolgo pot čez Pinkapolje (Pinkafeld), Gradec, Lipnico, Špilje v Maribor. Trpeli so na Madžarskem nepopisne muke. Madžari so jih neusmiljeno tepli ter jih pustili zmrzovati in stradati</w:t>
            </w:r>
            <w:r w:rsidRPr="00195E97">
              <w:rPr>
                <w:sz w:val="20"/>
                <w:szCs w:val="20"/>
              </w:rPr>
              <w:t>.</w:t>
            </w:r>
            <w:r w:rsidRPr="00195E97">
              <w:rPr>
                <w:rStyle w:val="Sprotnaopomba-sklic"/>
                <w:sz w:val="20"/>
                <w:szCs w:val="20"/>
              </w:rPr>
              <w:footnoteReference w:id="63"/>
            </w:r>
            <w:r w:rsidRPr="00195E97">
              <w:rPr>
                <w:sz w:val="20"/>
                <w:szCs w:val="20"/>
              </w:rPr>
              <w:t xml:space="preserve"> </w:t>
            </w:r>
          </w:p>
          <w:p w14:paraId="52E0BA42" w14:textId="77777777" w:rsidR="001C1723" w:rsidRPr="00195E97" w:rsidRDefault="001C1723" w:rsidP="00195E97">
            <w:pPr>
              <w:pStyle w:val="Brezrazmikov"/>
              <w:jc w:val="both"/>
              <w:rPr>
                <w:szCs w:val="24"/>
              </w:rPr>
            </w:pPr>
            <w:r w:rsidRPr="00195E97">
              <w:rPr>
                <w:sz w:val="20"/>
                <w:szCs w:val="20"/>
              </w:rPr>
              <w:t>- »</w:t>
            </w:r>
            <w:r w:rsidRPr="00B2458E">
              <w:rPr>
                <w:i/>
                <w:iCs/>
                <w:sz w:val="20"/>
                <w:szCs w:val="20"/>
              </w:rPr>
              <w:t>Slovenska Krajina in general Maister.« »… Prvič je namreč nameraval Maister zasesti Prekmurje januarja 1919 in sicer prve dni v mesecu. Ta prvi načrt mu je pa pokvarila predčasna in nestrokovna zasedba Prekmurja po Jurišičevih četah. … J.(ožef) Godina, CM</w:t>
            </w:r>
            <w:r w:rsidRPr="00195E97">
              <w:rPr>
                <w:sz w:val="20"/>
                <w:szCs w:val="20"/>
              </w:rPr>
              <w:t>«</w:t>
            </w:r>
            <w:r w:rsidRPr="00195E97">
              <w:rPr>
                <w:rStyle w:val="Sprotnaopomba-sklic"/>
                <w:sz w:val="20"/>
                <w:szCs w:val="20"/>
              </w:rPr>
              <w:footnoteReference w:id="64"/>
            </w:r>
          </w:p>
        </w:tc>
      </w:tr>
    </w:tbl>
    <w:p w14:paraId="1737BFEC" w14:textId="77777777" w:rsidR="001C1723" w:rsidRDefault="001C1723" w:rsidP="001C1723">
      <w:pPr>
        <w:pStyle w:val="Brezrazmikov"/>
        <w:spacing w:line="276" w:lineRule="auto"/>
      </w:pPr>
    </w:p>
    <w:p w14:paraId="50CA8452" w14:textId="69EF17BC" w:rsidR="001C1723" w:rsidRPr="00195E97" w:rsidRDefault="001C1723" w:rsidP="00195E97">
      <w:pPr>
        <w:pStyle w:val="Brezrazmikov"/>
        <w:spacing w:line="360" w:lineRule="auto"/>
        <w:ind w:firstLine="709"/>
        <w:jc w:val="both"/>
        <w:rPr>
          <w:szCs w:val="24"/>
        </w:rPr>
      </w:pPr>
      <w:r w:rsidRPr="00195E97">
        <w:rPr>
          <w:szCs w:val="24"/>
        </w:rPr>
        <w:t xml:space="preserve">Tudi v teh vesteh je bilo več netočnosti in pretiravanj, recimo ta, da je bil v skupinici ujetnikov iz Murske Sobote, ki so jih z Jurišićem vred pripeljali v Veliko Kanižo, tudi </w:t>
      </w:r>
      <w:r w:rsidR="007E56B7" w:rsidRPr="00195E97">
        <w:rPr>
          <w:szCs w:val="24"/>
        </w:rPr>
        <w:t>»</w:t>
      </w:r>
      <w:r w:rsidRPr="00195E97">
        <w:rPr>
          <w:szCs w:val="24"/>
        </w:rPr>
        <w:t>slov. oružnik Josip Jerić</w:t>
      </w:r>
      <w:r w:rsidR="007E56B7" w:rsidRPr="00195E97">
        <w:rPr>
          <w:szCs w:val="24"/>
        </w:rPr>
        <w:t>«</w:t>
      </w:r>
      <w:r w:rsidRPr="00195E97">
        <w:rPr>
          <w:szCs w:val="24"/>
        </w:rPr>
        <w:t>.</w:t>
      </w:r>
    </w:p>
    <w:p w14:paraId="0443117D" w14:textId="44F8B66D" w:rsidR="001C1723" w:rsidRPr="00195E97" w:rsidRDefault="001C1723" w:rsidP="00195E97">
      <w:pPr>
        <w:pStyle w:val="Brezrazmikov"/>
        <w:spacing w:line="360" w:lineRule="auto"/>
        <w:ind w:firstLine="709"/>
        <w:jc w:val="both"/>
        <w:rPr>
          <w:szCs w:val="24"/>
        </w:rPr>
      </w:pPr>
      <w:r w:rsidRPr="00195E97">
        <w:rPr>
          <w:szCs w:val="24"/>
        </w:rPr>
        <w:t xml:space="preserve">V Godinovi zgodbi leta 1919 je pobeg iz sombotelske ječe edini vsebinsko </w:t>
      </w:r>
      <w:r w:rsidR="00F640E8" w:rsidRPr="00195E97">
        <w:rPr>
          <w:szCs w:val="24"/>
        </w:rPr>
        <w:t xml:space="preserve">res </w:t>
      </w:r>
      <w:r w:rsidRPr="00195E97">
        <w:rPr>
          <w:szCs w:val="24"/>
        </w:rPr>
        <w:t>sporen dogodek, kar sicer ne bi bil</w:t>
      </w:r>
      <w:r w:rsidR="00187991" w:rsidRPr="00195E97">
        <w:rPr>
          <w:szCs w:val="24"/>
        </w:rPr>
        <w:t>,</w:t>
      </w:r>
      <w:r w:rsidRPr="00195E97">
        <w:rPr>
          <w:szCs w:val="24"/>
        </w:rPr>
        <w:t xml:space="preserve"> če ne bi doživel še Jeričevega opisa. Obširno in verodostojno sta ga opisala tako G</w:t>
      </w:r>
      <w:r w:rsidR="00D33E75">
        <w:rPr>
          <w:szCs w:val="24"/>
        </w:rPr>
        <w:t>odina</w:t>
      </w:r>
      <w:r w:rsidR="00187991" w:rsidRPr="00195E97">
        <w:rPr>
          <w:szCs w:val="24"/>
        </w:rPr>
        <w:t xml:space="preserve"> večkratno,</w:t>
      </w:r>
      <w:r w:rsidRPr="00195E97">
        <w:rPr>
          <w:szCs w:val="24"/>
        </w:rPr>
        <w:t xml:space="preserve"> kot tudi</w:t>
      </w:r>
      <w:r w:rsidR="00D33E75">
        <w:rPr>
          <w:szCs w:val="24"/>
        </w:rPr>
        <w:t xml:space="preserve"> </w:t>
      </w:r>
      <w:r w:rsidRPr="00195E97">
        <w:rPr>
          <w:szCs w:val="24"/>
        </w:rPr>
        <w:t xml:space="preserve">Osterc; vendar ga oba opišeta brez omembe kakršne koli pomoči </w:t>
      </w:r>
      <w:r w:rsidR="00D33E75">
        <w:rPr>
          <w:szCs w:val="24"/>
        </w:rPr>
        <w:t>'</w:t>
      </w:r>
      <w:r w:rsidRPr="00195E97">
        <w:rPr>
          <w:szCs w:val="24"/>
        </w:rPr>
        <w:t>od zunaj</w:t>
      </w:r>
      <w:r w:rsidR="00D33E75">
        <w:rPr>
          <w:szCs w:val="24"/>
        </w:rPr>
        <w:t>'</w:t>
      </w:r>
      <w:r w:rsidRPr="00195E97">
        <w:rPr>
          <w:szCs w:val="24"/>
        </w:rPr>
        <w:t>.</w:t>
      </w:r>
      <w:r w:rsidRPr="00195E97">
        <w:rPr>
          <w:rStyle w:val="Sprotnaopomba-sklic"/>
          <w:szCs w:val="24"/>
        </w:rPr>
        <w:footnoteReference w:id="65"/>
      </w:r>
      <w:r w:rsidRPr="00195E97">
        <w:rPr>
          <w:szCs w:val="24"/>
        </w:rPr>
        <w:t xml:space="preserve"> Jožef je pobeg </w:t>
      </w:r>
      <w:r w:rsidR="00187991" w:rsidRPr="00195E97">
        <w:rPr>
          <w:szCs w:val="24"/>
        </w:rPr>
        <w:t xml:space="preserve">do </w:t>
      </w:r>
      <w:r w:rsidR="00010672" w:rsidRPr="00195E97">
        <w:rPr>
          <w:szCs w:val="24"/>
        </w:rPr>
        <w:t xml:space="preserve">res najdrobnejših </w:t>
      </w:r>
      <w:r w:rsidR="00187991" w:rsidRPr="00195E97">
        <w:rPr>
          <w:szCs w:val="24"/>
        </w:rPr>
        <w:t>po</w:t>
      </w:r>
      <w:r w:rsidRPr="00195E97">
        <w:rPr>
          <w:szCs w:val="24"/>
        </w:rPr>
        <w:t>tanko</w:t>
      </w:r>
      <w:r w:rsidR="00187991" w:rsidRPr="00195E97">
        <w:rPr>
          <w:szCs w:val="24"/>
        </w:rPr>
        <w:t>sti</w:t>
      </w:r>
      <w:r w:rsidRPr="00195E97">
        <w:rPr>
          <w:szCs w:val="24"/>
        </w:rPr>
        <w:t xml:space="preserve"> opisal desetletje pozneje</w:t>
      </w:r>
      <w:r w:rsidR="00010672" w:rsidRPr="00195E97">
        <w:rPr>
          <w:szCs w:val="24"/>
        </w:rPr>
        <w:t xml:space="preserve"> kar dvakrat</w:t>
      </w:r>
      <w:r w:rsidRPr="00195E97">
        <w:rPr>
          <w:szCs w:val="24"/>
        </w:rPr>
        <w:t xml:space="preserve">, se pravi po še razmeroma kratki dobi in zagotovo brez pozabljanja, kar </w:t>
      </w:r>
      <w:r w:rsidR="007E56B7" w:rsidRPr="00195E97">
        <w:rPr>
          <w:szCs w:val="24"/>
        </w:rPr>
        <w:t xml:space="preserve">prepričljivo </w:t>
      </w:r>
      <w:r w:rsidRPr="00195E97">
        <w:rPr>
          <w:szCs w:val="24"/>
        </w:rPr>
        <w:t>veje iz prav vsakega njegovega stavka</w:t>
      </w:r>
      <w:r w:rsidR="007E56B7" w:rsidRPr="00195E97">
        <w:rPr>
          <w:szCs w:val="24"/>
        </w:rPr>
        <w:t xml:space="preserve"> −</w:t>
      </w:r>
      <w:r w:rsidRPr="00195E97">
        <w:rPr>
          <w:szCs w:val="24"/>
        </w:rPr>
        <w:t xml:space="preserve"> citiral je celo takratne dialoge med </w:t>
      </w:r>
      <w:r w:rsidR="00010672" w:rsidRPr="00195E97">
        <w:rPr>
          <w:szCs w:val="24"/>
        </w:rPr>
        <w:t>soje</w:t>
      </w:r>
      <w:r w:rsidRPr="00195E97">
        <w:rPr>
          <w:szCs w:val="24"/>
        </w:rPr>
        <w:t>t</w:t>
      </w:r>
      <w:r w:rsidR="00010672" w:rsidRPr="00195E97">
        <w:rPr>
          <w:szCs w:val="24"/>
        </w:rPr>
        <w:t>nik</w:t>
      </w:r>
      <w:r w:rsidRPr="00195E97">
        <w:rPr>
          <w:szCs w:val="24"/>
        </w:rPr>
        <w:t>i</w:t>
      </w:r>
      <w:r w:rsidR="007E56B7" w:rsidRPr="00195E97">
        <w:rPr>
          <w:szCs w:val="24"/>
        </w:rPr>
        <w:t xml:space="preserve"> −,</w:t>
      </w:r>
      <w:r w:rsidRPr="00195E97">
        <w:rPr>
          <w:szCs w:val="24"/>
        </w:rPr>
        <w:t xml:space="preserve"> tako sveže mu je še bila ta noč </w:t>
      </w:r>
      <w:r w:rsidR="00010672" w:rsidRPr="00195E97">
        <w:rPr>
          <w:szCs w:val="24"/>
        </w:rPr>
        <w:t xml:space="preserve">in prihod v Maribor </w:t>
      </w:r>
      <w:r w:rsidRPr="00195E97">
        <w:rPr>
          <w:szCs w:val="24"/>
        </w:rPr>
        <w:t>pred očmi.</w:t>
      </w:r>
    </w:p>
    <w:p w14:paraId="1C0297C4" w14:textId="6B91A872" w:rsidR="001C1723" w:rsidRPr="00195E97" w:rsidRDefault="001C1723" w:rsidP="00195E97">
      <w:pPr>
        <w:pStyle w:val="Brezrazmikov"/>
        <w:spacing w:line="360" w:lineRule="auto"/>
        <w:ind w:firstLine="709"/>
        <w:jc w:val="both"/>
        <w:rPr>
          <w:szCs w:val="24"/>
        </w:rPr>
      </w:pPr>
      <w:r w:rsidRPr="00195E97">
        <w:rPr>
          <w:szCs w:val="24"/>
        </w:rPr>
        <w:t xml:space="preserve">Zato </w:t>
      </w:r>
      <w:r w:rsidR="0003166C" w:rsidRPr="00195E97">
        <w:rPr>
          <w:szCs w:val="24"/>
        </w:rPr>
        <w:t>je</w:t>
      </w:r>
      <w:r w:rsidRPr="00195E97">
        <w:rPr>
          <w:szCs w:val="24"/>
        </w:rPr>
        <w:t xml:space="preserve"> tež</w:t>
      </w:r>
      <w:r w:rsidR="00010672" w:rsidRPr="00195E97">
        <w:rPr>
          <w:szCs w:val="24"/>
        </w:rPr>
        <w:t>ko</w:t>
      </w:r>
      <w:r w:rsidRPr="00195E97">
        <w:rPr>
          <w:szCs w:val="24"/>
        </w:rPr>
        <w:t xml:space="preserve"> dojemljivo, kaj je </w:t>
      </w:r>
      <w:r w:rsidR="0003166C" w:rsidRPr="00195E97">
        <w:rPr>
          <w:szCs w:val="24"/>
        </w:rPr>
        <w:t>v</w:t>
      </w:r>
      <w:r w:rsidRPr="00195E97">
        <w:rPr>
          <w:szCs w:val="24"/>
        </w:rPr>
        <w:t xml:space="preserve"> svoj</w:t>
      </w:r>
      <w:r w:rsidR="007E56B7" w:rsidRPr="00195E97">
        <w:rPr>
          <w:szCs w:val="24"/>
        </w:rPr>
        <w:t>ih</w:t>
      </w:r>
      <w:r w:rsidRPr="00195E97">
        <w:rPr>
          <w:szCs w:val="24"/>
        </w:rPr>
        <w:t xml:space="preserve"> </w:t>
      </w:r>
      <w:r w:rsidR="0003166C" w:rsidRPr="00195E97">
        <w:rPr>
          <w:szCs w:val="24"/>
        </w:rPr>
        <w:t>spominsk</w:t>
      </w:r>
      <w:r w:rsidR="007E56B7" w:rsidRPr="00195E97">
        <w:rPr>
          <w:szCs w:val="24"/>
        </w:rPr>
        <w:t>ih</w:t>
      </w:r>
      <w:r w:rsidR="0003166C" w:rsidRPr="00195E97">
        <w:rPr>
          <w:szCs w:val="24"/>
        </w:rPr>
        <w:t xml:space="preserve"> </w:t>
      </w:r>
      <w:r w:rsidRPr="00195E97">
        <w:rPr>
          <w:szCs w:val="24"/>
        </w:rPr>
        <w:t>zapis</w:t>
      </w:r>
      <w:r w:rsidR="007E56B7" w:rsidRPr="00195E97">
        <w:rPr>
          <w:szCs w:val="24"/>
        </w:rPr>
        <w:t>ih</w:t>
      </w:r>
      <w:r w:rsidRPr="00195E97">
        <w:rPr>
          <w:szCs w:val="24"/>
        </w:rPr>
        <w:t xml:space="preserve"> o reševanju prav teh ujetnikov dvakratno izpovedal Ivan Jerič</w:t>
      </w:r>
      <w:r w:rsidR="0095674E" w:rsidRPr="00195E97">
        <w:rPr>
          <w:szCs w:val="24"/>
        </w:rPr>
        <w:t>. Tako piše:</w:t>
      </w:r>
      <w:r w:rsidRPr="00195E97">
        <w:rPr>
          <w:szCs w:val="24"/>
        </w:rPr>
        <w:t xml:space="preserve"> skupaj z Mihaelom Küharjem ga je general Maister </w:t>
      </w:r>
      <w:r w:rsidR="0003166C" w:rsidRPr="00195E97">
        <w:rPr>
          <w:szCs w:val="24"/>
        </w:rPr>
        <w:t xml:space="preserve">poklical k sebi in ju </w:t>
      </w:r>
      <w:r w:rsidRPr="00195E97">
        <w:rPr>
          <w:szCs w:val="24"/>
        </w:rPr>
        <w:t xml:space="preserve">napotil v Sombotel rešit »ujete jugoslovanske častnike«. To naj bi se po njegovi prvi verziji zgodilo </w:t>
      </w:r>
      <w:r w:rsidR="0003166C" w:rsidRPr="00195E97">
        <w:rPr>
          <w:szCs w:val="24"/>
        </w:rPr>
        <w:t>malo</w:t>
      </w:r>
      <w:r w:rsidRPr="00195E97">
        <w:rPr>
          <w:szCs w:val="24"/>
        </w:rPr>
        <w:t xml:space="preserve"> pred sredino februarja; po drugi verziji v bistveno obširnejšem opisu akcije pa je taisto reševanje časovno postavil v dneve po 21. marcu</w:t>
      </w:r>
      <w:r w:rsidR="0003166C" w:rsidRPr="00195E97">
        <w:rPr>
          <w:szCs w:val="24"/>
        </w:rPr>
        <w:t>,</w:t>
      </w:r>
      <w:r w:rsidRPr="00195E97">
        <w:rPr>
          <w:szCs w:val="24"/>
        </w:rPr>
        <w:t xml:space="preserve"> po </w:t>
      </w:r>
      <w:r w:rsidR="0003166C" w:rsidRPr="00195E97">
        <w:rPr>
          <w:szCs w:val="24"/>
        </w:rPr>
        <w:t>boljševišk</w:t>
      </w:r>
      <w:r w:rsidRPr="00195E97">
        <w:rPr>
          <w:szCs w:val="24"/>
        </w:rPr>
        <w:t>em prevzemu oblasti</w:t>
      </w:r>
      <w:r w:rsidR="0003166C" w:rsidRPr="00195E97">
        <w:rPr>
          <w:szCs w:val="24"/>
        </w:rPr>
        <w:t xml:space="preserve"> na Madžarskem</w:t>
      </w:r>
      <w:r w:rsidRPr="00195E97">
        <w:rPr>
          <w:szCs w:val="24"/>
        </w:rPr>
        <w:t>.</w:t>
      </w:r>
      <w:r w:rsidRPr="00195E97">
        <w:rPr>
          <w:rStyle w:val="Sprotnaopomba-sklic"/>
          <w:szCs w:val="24"/>
        </w:rPr>
        <w:footnoteReference w:id="66"/>
      </w:r>
      <w:r w:rsidRPr="00195E97">
        <w:rPr>
          <w:szCs w:val="24"/>
        </w:rPr>
        <w:t xml:space="preserve"> Dejstvo je, da </w:t>
      </w:r>
      <w:r w:rsidRPr="00195E97">
        <w:rPr>
          <w:szCs w:val="24"/>
          <w:shd w:val="clear" w:color="auto" w:fill="FFFFFF"/>
        </w:rPr>
        <w:t>sta bila kot Prekmurca in aktivna govorca madžarščine idealna za tovrstno reševa</w:t>
      </w:r>
      <w:r w:rsidR="0044564E" w:rsidRPr="00195E97">
        <w:rPr>
          <w:szCs w:val="24"/>
          <w:shd w:val="clear" w:color="auto" w:fill="FFFFFF"/>
        </w:rPr>
        <w:t>nje</w:t>
      </w:r>
      <w:r w:rsidRPr="00195E97">
        <w:rPr>
          <w:szCs w:val="24"/>
          <w:shd w:val="clear" w:color="auto" w:fill="FFFFFF"/>
        </w:rPr>
        <w:t>.</w:t>
      </w:r>
      <w:r w:rsidRPr="00195E97">
        <w:rPr>
          <w:szCs w:val="24"/>
        </w:rPr>
        <w:t xml:space="preserve"> Očitno je, da se njegova prva verzija časovno sicer ujema s prejšnjim</w:t>
      </w:r>
      <w:r w:rsidR="00F81E04" w:rsidRPr="00195E97">
        <w:rPr>
          <w:szCs w:val="24"/>
        </w:rPr>
        <w:t>i</w:t>
      </w:r>
      <w:r w:rsidRPr="00195E97">
        <w:rPr>
          <w:szCs w:val="24"/>
        </w:rPr>
        <w:t xml:space="preserve"> </w:t>
      </w:r>
      <w:r w:rsidR="00F81E04" w:rsidRPr="00195E97">
        <w:rPr>
          <w:szCs w:val="24"/>
        </w:rPr>
        <w:t>n</w:t>
      </w:r>
      <w:r w:rsidRPr="00195E97">
        <w:rPr>
          <w:szCs w:val="24"/>
        </w:rPr>
        <w:t>a</w:t>
      </w:r>
      <w:r w:rsidR="00F81E04" w:rsidRPr="00195E97">
        <w:rPr>
          <w:szCs w:val="24"/>
        </w:rPr>
        <w:t>vedki</w:t>
      </w:r>
      <w:r w:rsidRPr="00195E97">
        <w:rPr>
          <w:szCs w:val="24"/>
        </w:rPr>
        <w:t xml:space="preserve"> G</w:t>
      </w:r>
      <w:r w:rsidR="00A40136">
        <w:rPr>
          <w:szCs w:val="24"/>
        </w:rPr>
        <w:t>odine</w:t>
      </w:r>
      <w:r w:rsidRPr="00195E97">
        <w:rPr>
          <w:szCs w:val="24"/>
        </w:rPr>
        <w:t xml:space="preserve"> in Osterca, vsebinsko − v variantah konkretne izvedbe pobega brez zunanje pomoči oziroma z njo − pa ne. </w:t>
      </w:r>
      <w:r w:rsidR="00A40136">
        <w:t xml:space="preserve">Po dneh/datumih je potek dogajanj zgledal takole. </w:t>
      </w:r>
      <w:r w:rsidRPr="00195E97">
        <w:rPr>
          <w:szCs w:val="24"/>
        </w:rPr>
        <w:t>G</w:t>
      </w:r>
      <w:r w:rsidR="00A40136">
        <w:rPr>
          <w:szCs w:val="24"/>
        </w:rPr>
        <w:t>odina</w:t>
      </w:r>
      <w:r w:rsidRPr="00195E97">
        <w:rPr>
          <w:szCs w:val="24"/>
        </w:rPr>
        <w:t xml:space="preserve"> in Osterc prav nikjer ne omenjata zunanje pomoči, ki bi jo sicer nujno morala, če bi do nje dejansko prišlo. Po besedah prvega sta že </w:t>
      </w:r>
      <w:r w:rsidR="00010672" w:rsidRPr="00195E97">
        <w:rPr>
          <w:szCs w:val="24"/>
        </w:rPr>
        <w:t>7</w:t>
      </w:r>
      <w:r w:rsidRPr="00195E97">
        <w:rPr>
          <w:szCs w:val="24"/>
        </w:rPr>
        <w:t xml:space="preserve">. </w:t>
      </w:r>
      <w:r w:rsidR="00A40136">
        <w:rPr>
          <w:szCs w:val="24"/>
        </w:rPr>
        <w:t>februarja</w:t>
      </w:r>
      <w:r w:rsidR="004348C1" w:rsidRPr="00195E97">
        <w:rPr>
          <w:szCs w:val="24"/>
        </w:rPr>
        <w:t>, kar je bolj verjeten datum</w:t>
      </w:r>
      <w:r w:rsidR="0044564E" w:rsidRPr="00195E97">
        <w:rPr>
          <w:szCs w:val="24"/>
        </w:rPr>
        <w:t xml:space="preserve">, </w:t>
      </w:r>
      <w:r w:rsidRPr="00195E97">
        <w:rPr>
          <w:szCs w:val="24"/>
        </w:rPr>
        <w:t xml:space="preserve">po </w:t>
      </w:r>
      <w:r w:rsidR="00010672" w:rsidRPr="00195E97">
        <w:rPr>
          <w:szCs w:val="24"/>
        </w:rPr>
        <w:t>zapisu Osterca</w:t>
      </w:r>
      <w:r w:rsidRPr="00195E97">
        <w:rPr>
          <w:szCs w:val="24"/>
        </w:rPr>
        <w:t xml:space="preserve"> pa najpozneje 10. </w:t>
      </w:r>
      <w:r w:rsidR="00A40136">
        <w:rPr>
          <w:szCs w:val="24"/>
        </w:rPr>
        <w:t>februarja</w:t>
      </w:r>
      <w:r w:rsidR="0044564E" w:rsidRPr="00195E97">
        <w:rPr>
          <w:szCs w:val="24"/>
        </w:rPr>
        <w:t>,</w:t>
      </w:r>
      <w:r w:rsidRPr="00195E97">
        <w:rPr>
          <w:szCs w:val="24"/>
        </w:rPr>
        <w:t xml:space="preserve"> prispela v Maribor</w:t>
      </w:r>
      <w:r w:rsidR="004348C1" w:rsidRPr="00195E97">
        <w:rPr>
          <w:szCs w:val="24"/>
        </w:rPr>
        <w:t>,</w:t>
      </w:r>
      <w:r w:rsidRPr="00195E97">
        <w:rPr>
          <w:szCs w:val="24"/>
        </w:rPr>
        <w:t xml:space="preserve"> in se </w:t>
      </w:r>
      <w:r w:rsidR="004348C1" w:rsidRPr="00195E97">
        <w:rPr>
          <w:szCs w:val="24"/>
        </w:rPr>
        <w:t>je sam G</w:t>
      </w:r>
      <w:r w:rsidR="00A40136">
        <w:rPr>
          <w:szCs w:val="24"/>
        </w:rPr>
        <w:t>odina</w:t>
      </w:r>
      <w:r w:rsidR="004348C1" w:rsidRPr="00195E97">
        <w:rPr>
          <w:szCs w:val="24"/>
        </w:rPr>
        <w:t xml:space="preserve"> </w:t>
      </w:r>
      <w:r w:rsidR="0044564E" w:rsidRPr="00195E97">
        <w:rPr>
          <w:szCs w:val="24"/>
        </w:rPr>
        <w:t>naslednji dan</w:t>
      </w:r>
      <w:r w:rsidRPr="00195E97">
        <w:rPr>
          <w:szCs w:val="24"/>
        </w:rPr>
        <w:t xml:space="preserve"> pojavil pred Maistrom</w:t>
      </w:r>
      <w:r w:rsidR="004348C1" w:rsidRPr="00195E97">
        <w:rPr>
          <w:szCs w:val="24"/>
        </w:rPr>
        <w:t>.</w:t>
      </w:r>
      <w:r w:rsidRPr="00195E97">
        <w:rPr>
          <w:szCs w:val="24"/>
        </w:rPr>
        <w:t xml:space="preserve"> General je torej </w:t>
      </w:r>
      <w:r w:rsidR="004348C1" w:rsidRPr="00195E97">
        <w:rPr>
          <w:szCs w:val="24"/>
        </w:rPr>
        <w:t>8</w:t>
      </w:r>
      <w:r w:rsidRPr="00195E97">
        <w:rPr>
          <w:szCs w:val="24"/>
        </w:rPr>
        <w:t>. februarja zvedel o pobegu njih treh, nič pa še o usodi druge skupine</w:t>
      </w:r>
      <w:r w:rsidR="004348C1" w:rsidRPr="00195E97">
        <w:rPr>
          <w:szCs w:val="24"/>
        </w:rPr>
        <w:t>, za katero pa je J</w:t>
      </w:r>
      <w:r w:rsidR="00A40136">
        <w:rPr>
          <w:szCs w:val="24"/>
        </w:rPr>
        <w:t>ožef</w:t>
      </w:r>
      <w:r w:rsidR="004348C1" w:rsidRPr="00195E97">
        <w:rPr>
          <w:szCs w:val="24"/>
        </w:rPr>
        <w:t xml:space="preserve"> predvideval, da so jih na begu zajeli</w:t>
      </w:r>
      <w:r w:rsidRPr="00195E97">
        <w:rPr>
          <w:szCs w:val="24"/>
        </w:rPr>
        <w:t xml:space="preserve">. </w:t>
      </w:r>
      <w:r w:rsidRPr="00195E97">
        <w:rPr>
          <w:i/>
          <w:iCs/>
          <w:szCs w:val="24"/>
        </w:rPr>
        <w:t>Slovenec</w:t>
      </w:r>
      <w:r w:rsidRPr="00195E97">
        <w:rPr>
          <w:szCs w:val="24"/>
        </w:rPr>
        <w:t xml:space="preserve"> je vest o </w:t>
      </w:r>
      <w:r w:rsidR="0044564E" w:rsidRPr="00195E97">
        <w:rPr>
          <w:szCs w:val="24"/>
        </w:rPr>
        <w:t xml:space="preserve">uspešnem </w:t>
      </w:r>
      <w:r w:rsidRPr="00195E97">
        <w:rPr>
          <w:szCs w:val="24"/>
        </w:rPr>
        <w:t xml:space="preserve">pobegu </w:t>
      </w:r>
      <w:r w:rsidR="0044564E" w:rsidRPr="00195E97">
        <w:rPr>
          <w:szCs w:val="24"/>
        </w:rPr>
        <w:t xml:space="preserve">in vrnitvi treh </w:t>
      </w:r>
      <w:r w:rsidRPr="00195E97">
        <w:rPr>
          <w:szCs w:val="24"/>
        </w:rPr>
        <w:t xml:space="preserve">objavil 12. </w:t>
      </w:r>
      <w:r w:rsidR="00A40136">
        <w:rPr>
          <w:szCs w:val="24"/>
        </w:rPr>
        <w:t>februarja</w:t>
      </w:r>
      <w:r w:rsidRPr="00195E97">
        <w:rPr>
          <w:szCs w:val="24"/>
        </w:rPr>
        <w:t xml:space="preserve">, </w:t>
      </w:r>
      <w:r w:rsidR="00E8413F" w:rsidRPr="00195E97">
        <w:rPr>
          <w:szCs w:val="24"/>
        </w:rPr>
        <w:t>v</w:t>
      </w:r>
      <w:r w:rsidR="004348C1" w:rsidRPr="00195E97">
        <w:rPr>
          <w:szCs w:val="24"/>
        </w:rPr>
        <w:t>endar</w:t>
      </w:r>
      <w:r w:rsidRPr="00195E97">
        <w:rPr>
          <w:szCs w:val="24"/>
        </w:rPr>
        <w:t xml:space="preserve"> so jo  v uredništvu zvedeli vsaj </w:t>
      </w:r>
      <w:r w:rsidR="004348C1" w:rsidRPr="00195E97">
        <w:rPr>
          <w:szCs w:val="24"/>
        </w:rPr>
        <w:t>dan − dva</w:t>
      </w:r>
      <w:r w:rsidRPr="00195E97">
        <w:rPr>
          <w:szCs w:val="24"/>
        </w:rPr>
        <w:t xml:space="preserve"> poprej zagotovo iz Maribora. </w:t>
      </w:r>
      <w:r w:rsidR="004348C1" w:rsidRPr="00195E97">
        <w:rPr>
          <w:szCs w:val="24"/>
        </w:rPr>
        <w:t xml:space="preserve">Godina je Maistra prosil za ukrepanje za rešitev še preostalih. </w:t>
      </w:r>
      <w:r w:rsidR="0044564E" w:rsidRPr="00195E97">
        <w:rPr>
          <w:szCs w:val="24"/>
        </w:rPr>
        <w:t>N</w:t>
      </w:r>
      <w:r w:rsidRPr="00195E97">
        <w:rPr>
          <w:szCs w:val="24"/>
        </w:rPr>
        <w:t>a</w:t>
      </w:r>
      <w:r w:rsidR="0044564E" w:rsidRPr="00195E97">
        <w:rPr>
          <w:szCs w:val="24"/>
        </w:rPr>
        <w:t>jverjetneje</w:t>
      </w:r>
      <w:r w:rsidRPr="00195E97">
        <w:rPr>
          <w:szCs w:val="24"/>
        </w:rPr>
        <w:t xml:space="preserve"> se je general takoj po vesteh o usodi drugih štirih odločil pomagati jim.</w:t>
      </w:r>
      <w:r w:rsidR="0003166C" w:rsidRPr="00195E97">
        <w:rPr>
          <w:szCs w:val="24"/>
        </w:rPr>
        <w:t xml:space="preserve"> </w:t>
      </w:r>
    </w:p>
    <w:p w14:paraId="6DE34F83" w14:textId="1B55276D" w:rsidR="00C55E3E" w:rsidRPr="00195E97" w:rsidRDefault="00A40136" w:rsidP="00195E97">
      <w:pPr>
        <w:pStyle w:val="Brezrazmikov"/>
        <w:spacing w:line="360" w:lineRule="auto"/>
        <w:ind w:firstLine="709"/>
        <w:jc w:val="both"/>
        <w:rPr>
          <w:szCs w:val="24"/>
        </w:rPr>
      </w:pPr>
      <w:r>
        <w:t xml:space="preserve">Bistvo neustreznosti podajanja dogodkov je v naslednjem: </w:t>
      </w:r>
      <w:r w:rsidR="001C1723" w:rsidRPr="00195E97">
        <w:rPr>
          <w:szCs w:val="24"/>
        </w:rPr>
        <w:t xml:space="preserve">Jerič v </w:t>
      </w:r>
      <w:r w:rsidR="001C1723" w:rsidRPr="00195E97">
        <w:rPr>
          <w:i/>
          <w:iCs/>
          <w:szCs w:val="24"/>
        </w:rPr>
        <w:t>Mojih spominih</w:t>
      </w:r>
      <w:r w:rsidR="001C1723" w:rsidRPr="00195E97">
        <w:rPr>
          <w:szCs w:val="24"/>
        </w:rPr>
        <w:t xml:space="preserve"> trdi, da sta s Küharjem uspešno rešila obe skupini hkrati, v prvi da je bil Godina (» </w:t>
      </w:r>
      <w:r w:rsidR="001C1723" w:rsidRPr="00B2458E">
        <w:rPr>
          <w:i/>
          <w:iCs/>
          <w:szCs w:val="24"/>
        </w:rPr>
        <w:t>Beg se je posrečil in po trudapolnih ovinkih so prišli v Jugoslavijo</w:t>
      </w:r>
      <w:r w:rsidR="001C1723" w:rsidRPr="00195E97">
        <w:rPr>
          <w:szCs w:val="24"/>
        </w:rPr>
        <w:t>.«). Tako G</w:t>
      </w:r>
      <w:r w:rsidR="007B7E80">
        <w:rPr>
          <w:szCs w:val="24"/>
        </w:rPr>
        <w:t>odina</w:t>
      </w:r>
      <w:r w:rsidR="001C1723" w:rsidRPr="00195E97">
        <w:rPr>
          <w:szCs w:val="24"/>
        </w:rPr>
        <w:t xml:space="preserve"> kot Osterc pa o času rešitve drugih štirih trdita drugače, in izjavi sta časovno povsem usklajeni (G</w:t>
      </w:r>
      <w:r w:rsidR="007B7E80">
        <w:rPr>
          <w:szCs w:val="24"/>
        </w:rPr>
        <w:t>odina</w:t>
      </w:r>
      <w:r w:rsidR="001C1723" w:rsidRPr="00195E97">
        <w:rPr>
          <w:szCs w:val="24"/>
        </w:rPr>
        <w:t>: »</w:t>
      </w:r>
      <w:r w:rsidR="001C1723" w:rsidRPr="00B2458E">
        <w:rPr>
          <w:i/>
          <w:iCs/>
          <w:szCs w:val="24"/>
        </w:rPr>
        <w:t>Rešeni so bili šele enkrat spomladi</w:t>
      </w:r>
      <w:r w:rsidR="001C1723" w:rsidRPr="00195E97">
        <w:rPr>
          <w:szCs w:val="24"/>
        </w:rPr>
        <w:t xml:space="preserve">.«; Osterc: </w:t>
      </w:r>
      <w:r w:rsidR="0044564E" w:rsidRPr="00195E97">
        <w:rPr>
          <w:szCs w:val="24"/>
        </w:rPr>
        <w:t>»</w:t>
      </w:r>
      <w:r w:rsidR="0044564E" w:rsidRPr="00B2458E">
        <w:rPr>
          <w:i/>
          <w:iCs/>
          <w:szCs w:val="24"/>
        </w:rPr>
        <w:t xml:space="preserve">Za drugo četverico smo pozneje zvedeli, da so se ustavili v neki vasi, </w:t>
      </w:r>
      <w:r w:rsidR="001C1723" w:rsidRPr="00B2458E">
        <w:rPr>
          <w:i/>
          <w:iCs/>
          <w:szCs w:val="24"/>
        </w:rPr>
        <w:t>… Izpustili so jih boljševiki, ko so na Madžarskem prišli na oblast</w:t>
      </w:r>
      <w:r w:rsidR="001C1723" w:rsidRPr="00195E97">
        <w:rPr>
          <w:szCs w:val="24"/>
        </w:rPr>
        <w:t xml:space="preserve">«.), in s tem nujno zavračata Jerič − Küharjevo tako februarsko kot marčno rešitev vseh hkrati. </w:t>
      </w:r>
      <w:r w:rsidR="00C55E3E" w:rsidRPr="00195E97">
        <w:rPr>
          <w:szCs w:val="24"/>
        </w:rPr>
        <w:t xml:space="preserve">Godina je o usodi teh štirih zvedel od </w:t>
      </w:r>
      <w:r w:rsidR="00FA27F4" w:rsidRPr="00195E97">
        <w:rPr>
          <w:szCs w:val="24"/>
        </w:rPr>
        <w:t>en</w:t>
      </w:r>
      <w:r w:rsidR="00C55E3E" w:rsidRPr="00195E97">
        <w:rPr>
          <w:szCs w:val="24"/>
        </w:rPr>
        <w:t>ega</w:t>
      </w:r>
      <w:r w:rsidR="00FA27F4" w:rsidRPr="00195E97">
        <w:rPr>
          <w:szCs w:val="24"/>
        </w:rPr>
        <w:t xml:space="preserve"> od njih,</w:t>
      </w:r>
      <w:r w:rsidR="00C55E3E" w:rsidRPr="00195E97">
        <w:rPr>
          <w:szCs w:val="24"/>
        </w:rPr>
        <w:t xml:space="preserve"> M. Rakuše, ki ga je leta zatem (očitno pa pred objavo podlistka </w:t>
      </w:r>
      <w:r w:rsidR="00C55E3E" w:rsidRPr="00195E97">
        <w:rPr>
          <w:i/>
          <w:iCs/>
          <w:szCs w:val="24"/>
        </w:rPr>
        <w:t>V mongolskem ujetništvu</w:t>
      </w:r>
      <w:r w:rsidR="00C55E3E" w:rsidRPr="00195E97">
        <w:rPr>
          <w:szCs w:val="24"/>
        </w:rPr>
        <w:t xml:space="preserve">) šel obiskat </w:t>
      </w:r>
      <w:r w:rsidR="0044564E" w:rsidRPr="00195E97">
        <w:rPr>
          <w:szCs w:val="24"/>
        </w:rPr>
        <w:t xml:space="preserve">celo </w:t>
      </w:r>
      <w:r w:rsidR="00C55E3E" w:rsidRPr="00195E97">
        <w:rPr>
          <w:szCs w:val="24"/>
        </w:rPr>
        <w:t xml:space="preserve">v Bitolo, kjer je </w:t>
      </w:r>
      <w:r w:rsidR="007B7E80">
        <w:rPr>
          <w:szCs w:val="24"/>
        </w:rPr>
        <w:t xml:space="preserve">Rakuša </w:t>
      </w:r>
      <w:r w:rsidR="007B7E80" w:rsidRPr="00195E97">
        <w:rPr>
          <w:szCs w:val="24"/>
        </w:rPr>
        <w:t xml:space="preserve">služboval </w:t>
      </w:r>
      <w:r w:rsidR="00FA27F4" w:rsidRPr="00195E97">
        <w:rPr>
          <w:szCs w:val="24"/>
        </w:rPr>
        <w:t>kot</w:t>
      </w:r>
      <w:r w:rsidR="00C55E3E" w:rsidRPr="00195E97">
        <w:rPr>
          <w:szCs w:val="24"/>
        </w:rPr>
        <w:t xml:space="preserve"> podpolkovni</w:t>
      </w:r>
      <w:r w:rsidR="00FA27F4" w:rsidRPr="00195E97">
        <w:rPr>
          <w:szCs w:val="24"/>
        </w:rPr>
        <w:t>k</w:t>
      </w:r>
      <w:r w:rsidR="00C55E3E" w:rsidRPr="00195E97">
        <w:rPr>
          <w:szCs w:val="24"/>
        </w:rPr>
        <w:t xml:space="preserve">. </w:t>
      </w:r>
      <w:r w:rsidR="00FA27F4" w:rsidRPr="00195E97">
        <w:rPr>
          <w:szCs w:val="24"/>
        </w:rPr>
        <w:t>T</w:t>
      </w:r>
      <w:r w:rsidR="00C55E3E" w:rsidRPr="00195E97">
        <w:rPr>
          <w:szCs w:val="24"/>
        </w:rPr>
        <w:t>a mu je točno opisal njihovo pot v svobodo</w:t>
      </w:r>
      <w:r w:rsidR="00FA27F4" w:rsidRPr="00195E97">
        <w:rPr>
          <w:szCs w:val="24"/>
        </w:rPr>
        <w:t xml:space="preserve"> malce pred koncem marca</w:t>
      </w:r>
      <w:r w:rsidR="00C55E3E" w:rsidRPr="00195E97">
        <w:rPr>
          <w:szCs w:val="24"/>
        </w:rPr>
        <w:t xml:space="preserve">, ki se je zgodila po čisti sreči in brez kake pomoči drugih. </w:t>
      </w:r>
      <w:r w:rsidR="00FA27F4" w:rsidRPr="00195E97">
        <w:rPr>
          <w:szCs w:val="24"/>
        </w:rPr>
        <w:t>Je bila ta takrat enormno dolga pot k Rakuši za G</w:t>
      </w:r>
      <w:r w:rsidR="007B7E80">
        <w:rPr>
          <w:szCs w:val="24"/>
        </w:rPr>
        <w:t>odino</w:t>
      </w:r>
      <w:r w:rsidR="00FA27F4" w:rsidRPr="00195E97">
        <w:rPr>
          <w:szCs w:val="24"/>
        </w:rPr>
        <w:t xml:space="preserve"> tako važna, da jo je </w:t>
      </w:r>
      <w:r w:rsidR="007B7E80">
        <w:rPr>
          <w:szCs w:val="24"/>
        </w:rPr>
        <w:t xml:space="preserve">hotel </w:t>
      </w:r>
      <w:r w:rsidR="00FA27F4" w:rsidRPr="00195E97">
        <w:rPr>
          <w:szCs w:val="24"/>
        </w:rPr>
        <w:t>opravi</w:t>
      </w:r>
      <w:r w:rsidR="007B7E80">
        <w:rPr>
          <w:szCs w:val="24"/>
        </w:rPr>
        <w:t>ti</w:t>
      </w:r>
      <w:r w:rsidR="00FA27F4" w:rsidRPr="00195E97">
        <w:rPr>
          <w:szCs w:val="24"/>
        </w:rPr>
        <w:t xml:space="preserve"> </w:t>
      </w:r>
      <w:r w:rsidR="007B7E80">
        <w:rPr>
          <w:szCs w:val="24"/>
        </w:rPr>
        <w:t>'</w:t>
      </w:r>
      <w:r w:rsidR="00FA27F4" w:rsidRPr="00195E97">
        <w:rPr>
          <w:szCs w:val="24"/>
        </w:rPr>
        <w:t>v imenu resnice</w:t>
      </w:r>
      <w:r w:rsidR="007B7E80">
        <w:rPr>
          <w:szCs w:val="24"/>
        </w:rPr>
        <w:t>',</w:t>
      </w:r>
      <w:r w:rsidR="007B7E80">
        <w:t xml:space="preserve"> in jo je opravil</w:t>
      </w:r>
      <w:r w:rsidR="00FA27F4" w:rsidRPr="00195E97">
        <w:rPr>
          <w:szCs w:val="24"/>
        </w:rPr>
        <w:t>?</w:t>
      </w:r>
    </w:p>
    <w:p w14:paraId="77B4F3F1" w14:textId="1A0CD339" w:rsidR="0003166C" w:rsidRPr="00195E97" w:rsidRDefault="0003166C" w:rsidP="00195E97">
      <w:pPr>
        <w:pStyle w:val="Brezrazmikov"/>
        <w:spacing w:line="360" w:lineRule="auto"/>
        <w:ind w:firstLine="709"/>
        <w:jc w:val="both"/>
        <w:rPr>
          <w:szCs w:val="24"/>
        </w:rPr>
      </w:pPr>
      <w:r w:rsidRPr="00195E97">
        <w:rPr>
          <w:szCs w:val="24"/>
        </w:rPr>
        <w:t xml:space="preserve">Edina točka, v kateri </w:t>
      </w:r>
      <w:r w:rsidR="001A012C" w:rsidRPr="00195E97">
        <w:rPr>
          <w:szCs w:val="24"/>
        </w:rPr>
        <w:t xml:space="preserve">sta </w:t>
      </w:r>
      <w:r w:rsidRPr="00195E97">
        <w:rPr>
          <w:szCs w:val="24"/>
        </w:rPr>
        <w:t>se obe varianti celotne zgodbe neposredno »stika</w:t>
      </w:r>
      <w:r w:rsidR="001A012C" w:rsidRPr="00195E97">
        <w:rPr>
          <w:szCs w:val="24"/>
        </w:rPr>
        <w:t>li</w:t>
      </w:r>
      <w:r w:rsidRPr="00195E97">
        <w:rPr>
          <w:szCs w:val="24"/>
        </w:rPr>
        <w:t xml:space="preserve">«, je </w:t>
      </w:r>
      <w:r w:rsidR="001A012C" w:rsidRPr="00195E97">
        <w:rPr>
          <w:szCs w:val="24"/>
        </w:rPr>
        <w:t xml:space="preserve">bila </w:t>
      </w:r>
      <w:r w:rsidRPr="00195E97">
        <w:rPr>
          <w:szCs w:val="24"/>
        </w:rPr>
        <w:t xml:space="preserve">omemba Viktorja Vöröša, ki ga </w:t>
      </w:r>
      <w:r w:rsidR="001A012C" w:rsidRPr="00195E97">
        <w:rPr>
          <w:szCs w:val="24"/>
        </w:rPr>
        <w:t xml:space="preserve">je </w:t>
      </w:r>
      <w:r w:rsidRPr="00195E97">
        <w:rPr>
          <w:szCs w:val="24"/>
        </w:rPr>
        <w:t>vključi</w:t>
      </w:r>
      <w:r w:rsidR="001A012C" w:rsidRPr="00195E97">
        <w:rPr>
          <w:szCs w:val="24"/>
        </w:rPr>
        <w:t>l</w:t>
      </w:r>
      <w:r w:rsidRPr="00195E97">
        <w:rPr>
          <w:szCs w:val="24"/>
        </w:rPr>
        <w:t xml:space="preserve"> tako Jerič kot G</w:t>
      </w:r>
      <w:r w:rsidR="007B7E80">
        <w:rPr>
          <w:szCs w:val="24"/>
        </w:rPr>
        <w:t>odina</w:t>
      </w:r>
      <w:r w:rsidRPr="00195E97">
        <w:rPr>
          <w:szCs w:val="24"/>
        </w:rPr>
        <w:t>. Prvi piše, da sta ga s Küharjem poznala kot Prekmurca in častnika z italijanske fronte, ga poiskala v Sombotelu, kjer je po vojni nadaljeval študij v bogoslovju, ter ga s še enim bogoslovcem</w:t>
      </w:r>
      <w:r w:rsidR="001A012C" w:rsidRPr="00195E97">
        <w:rPr>
          <w:szCs w:val="24"/>
        </w:rPr>
        <w:t xml:space="preserve"> </w:t>
      </w:r>
      <w:r w:rsidR="00FA27F4" w:rsidRPr="00195E97">
        <w:rPr>
          <w:szCs w:val="24"/>
        </w:rPr>
        <w:t xml:space="preserve">Prekmurcem </w:t>
      </w:r>
      <w:r w:rsidR="001A012C" w:rsidRPr="00195E97">
        <w:rPr>
          <w:szCs w:val="24"/>
        </w:rPr>
        <w:t>pregovorila za</w:t>
      </w:r>
      <w:r w:rsidRPr="00195E97">
        <w:rPr>
          <w:szCs w:val="24"/>
        </w:rPr>
        <w:t xml:space="preserve"> aktivno </w:t>
      </w:r>
      <w:r w:rsidR="001A012C" w:rsidRPr="00195E97">
        <w:rPr>
          <w:szCs w:val="24"/>
        </w:rPr>
        <w:t>pomoč</w:t>
      </w:r>
      <w:r w:rsidRPr="00195E97">
        <w:rPr>
          <w:szCs w:val="24"/>
        </w:rPr>
        <w:t xml:space="preserve"> v njun</w:t>
      </w:r>
      <w:r w:rsidR="001A012C" w:rsidRPr="00195E97">
        <w:rPr>
          <w:szCs w:val="24"/>
        </w:rPr>
        <w:t>em</w:t>
      </w:r>
      <w:r w:rsidRPr="00195E97">
        <w:rPr>
          <w:szCs w:val="24"/>
        </w:rPr>
        <w:t xml:space="preserve"> »uspešn</w:t>
      </w:r>
      <w:r w:rsidR="001A012C" w:rsidRPr="00195E97">
        <w:rPr>
          <w:szCs w:val="24"/>
        </w:rPr>
        <w:t>em</w:t>
      </w:r>
      <w:r w:rsidRPr="00195E97">
        <w:rPr>
          <w:szCs w:val="24"/>
        </w:rPr>
        <w:t>« reševanj</w:t>
      </w:r>
      <w:r w:rsidR="001A012C" w:rsidRPr="00195E97">
        <w:rPr>
          <w:szCs w:val="24"/>
        </w:rPr>
        <w:t>u</w:t>
      </w:r>
      <w:r w:rsidRPr="00195E97">
        <w:rPr>
          <w:szCs w:val="24"/>
        </w:rPr>
        <w:t>. G</w:t>
      </w:r>
      <w:r w:rsidR="007B7E80">
        <w:rPr>
          <w:szCs w:val="24"/>
        </w:rPr>
        <w:t>odina</w:t>
      </w:r>
      <w:r w:rsidRPr="00195E97">
        <w:rPr>
          <w:szCs w:val="24"/>
        </w:rPr>
        <w:t xml:space="preserve"> pa je Vöröša poznal </w:t>
      </w:r>
      <w:r w:rsidR="0044564E" w:rsidRPr="00195E97">
        <w:rPr>
          <w:szCs w:val="24"/>
        </w:rPr>
        <w:t xml:space="preserve">že iz Ljubljane, bil z njim </w:t>
      </w:r>
      <w:r w:rsidR="001A012C" w:rsidRPr="00195E97">
        <w:rPr>
          <w:szCs w:val="24"/>
        </w:rPr>
        <w:t xml:space="preserve">na fronti </w:t>
      </w:r>
      <w:r w:rsidR="0044564E" w:rsidRPr="00195E97">
        <w:rPr>
          <w:szCs w:val="24"/>
        </w:rPr>
        <w:t>na Tirolskem</w:t>
      </w:r>
      <w:r w:rsidR="001A012C" w:rsidRPr="00195E97">
        <w:rPr>
          <w:szCs w:val="24"/>
        </w:rPr>
        <w:t xml:space="preserve">, in se v ječi spomnil nanj, da je bil v </w:t>
      </w:r>
      <w:r w:rsidR="0044564E" w:rsidRPr="00195E97">
        <w:rPr>
          <w:szCs w:val="24"/>
        </w:rPr>
        <w:t xml:space="preserve">sombotelskem </w:t>
      </w:r>
      <w:r w:rsidR="001A012C" w:rsidRPr="00195E97">
        <w:rPr>
          <w:szCs w:val="24"/>
        </w:rPr>
        <w:t>bogoslovju. Tik pred koncem januarja mu je prek neke natakarice pisal za pomoč v denarju in priboljških, ter ga spomnil na njune tirolske dni; pisemce pa je podpisal seveda z izmišljenim imenom in priimkom Franc Petovar. Vöröš je takoj spoznal identiteto pisca in</w:t>
      </w:r>
      <w:r w:rsidR="004F5013" w:rsidRPr="00195E97">
        <w:rPr>
          <w:szCs w:val="24"/>
        </w:rPr>
        <w:t xml:space="preserve"> mu to </w:t>
      </w:r>
      <w:r w:rsidR="001A012C" w:rsidRPr="00195E97">
        <w:rPr>
          <w:szCs w:val="24"/>
        </w:rPr>
        <w:t>v pisnem odgovoru</w:t>
      </w:r>
      <w:r w:rsidR="004F5013" w:rsidRPr="00195E97">
        <w:rPr>
          <w:szCs w:val="24"/>
        </w:rPr>
        <w:t xml:space="preserve"> dal vedeti:</w:t>
      </w:r>
      <w:r w:rsidR="004F5013" w:rsidRPr="00195E97">
        <w:rPr>
          <w:i/>
          <w:iCs/>
          <w:szCs w:val="24"/>
        </w:rPr>
        <w:t xml:space="preserve"> </w:t>
      </w:r>
      <w:r w:rsidR="0044564E" w:rsidRPr="00195E97">
        <w:rPr>
          <w:i/>
          <w:iCs/>
          <w:szCs w:val="24"/>
        </w:rPr>
        <w:t>»</w:t>
      </w:r>
      <w:r w:rsidR="004F5013" w:rsidRPr="00B2458E">
        <w:rPr>
          <w:i/>
          <w:iCs/>
          <w:szCs w:val="24"/>
        </w:rPr>
        <w:t>Kdo bi si mislil, da se skrivaš ti</w:t>
      </w:r>
      <w:r w:rsidR="001A012C" w:rsidRPr="00B2458E">
        <w:rPr>
          <w:i/>
          <w:iCs/>
          <w:szCs w:val="24"/>
        </w:rPr>
        <w:t xml:space="preserve"> </w:t>
      </w:r>
      <w:r w:rsidR="004F5013" w:rsidRPr="00B2458E">
        <w:rPr>
          <w:i/>
          <w:iCs/>
          <w:szCs w:val="24"/>
        </w:rPr>
        <w:t>pod te</w:t>
      </w:r>
      <w:r w:rsidR="001A012C" w:rsidRPr="00B2458E">
        <w:rPr>
          <w:i/>
          <w:iCs/>
          <w:szCs w:val="24"/>
        </w:rPr>
        <w:t>m imenom</w:t>
      </w:r>
      <w:r w:rsidR="004F5013" w:rsidRPr="00B2458E">
        <w:rPr>
          <w:i/>
          <w:iCs/>
          <w:szCs w:val="24"/>
        </w:rPr>
        <w:t>?!</w:t>
      </w:r>
      <w:r w:rsidR="0044564E" w:rsidRPr="00195E97">
        <w:rPr>
          <w:szCs w:val="24"/>
        </w:rPr>
        <w:t>«</w:t>
      </w:r>
      <w:r w:rsidR="001A012C" w:rsidRPr="00195E97">
        <w:rPr>
          <w:szCs w:val="24"/>
        </w:rPr>
        <w:t xml:space="preserve"> Madžari so pismo kar več dni premlevali in skušali ugotoviti, kdo naj bi prejemnik v resnici bil. Godina se je v smrtnem strahu</w:t>
      </w:r>
      <w:r w:rsidR="004F5013" w:rsidRPr="00195E97">
        <w:rPr>
          <w:szCs w:val="24"/>
        </w:rPr>
        <w:t xml:space="preserve"> −</w:t>
      </w:r>
      <w:r w:rsidR="001A012C" w:rsidRPr="00195E97">
        <w:rPr>
          <w:szCs w:val="24"/>
        </w:rPr>
        <w:t xml:space="preserve"> saj je na zaslišanjih podpisal izjavo</w:t>
      </w:r>
      <w:r w:rsidR="004F5013" w:rsidRPr="00195E97">
        <w:rPr>
          <w:szCs w:val="24"/>
        </w:rPr>
        <w:t xml:space="preserve"> z identiteto Petovar – odločil za kar samostojen beg iz ječe. Nato pa so po preudarku sklenili, da v usodni noči pobegnejo vsi.</w:t>
      </w:r>
      <w:r w:rsidR="004F5013" w:rsidRPr="00195E97">
        <w:rPr>
          <w:rStyle w:val="Sprotnaopomba-sklic"/>
          <w:szCs w:val="24"/>
        </w:rPr>
        <w:footnoteReference w:id="67"/>
      </w:r>
      <w:r w:rsidR="004F5013" w:rsidRPr="00195E97">
        <w:rPr>
          <w:szCs w:val="24"/>
        </w:rPr>
        <w:t xml:space="preserve"> Prav lahko bi se zgodilo, da bi ga ta Vöröšev stavek nehote pokončal. </w:t>
      </w:r>
      <w:r w:rsidR="00FA27F4" w:rsidRPr="00195E97">
        <w:rPr>
          <w:szCs w:val="24"/>
        </w:rPr>
        <w:t xml:space="preserve">No, že maja </w:t>
      </w:r>
      <w:r w:rsidR="003828FF" w:rsidRPr="00195E97">
        <w:rPr>
          <w:szCs w:val="24"/>
        </w:rPr>
        <w:t xml:space="preserve">1919 </w:t>
      </w:r>
      <w:r w:rsidR="00FA27F4" w:rsidRPr="00195E97">
        <w:rPr>
          <w:szCs w:val="24"/>
        </w:rPr>
        <w:t>sta se znova srečala, tokrat v Mariboru, kamor je J</w:t>
      </w:r>
      <w:r w:rsidR="007B7E80">
        <w:rPr>
          <w:szCs w:val="24"/>
        </w:rPr>
        <w:t>ožef</w:t>
      </w:r>
      <w:r w:rsidR="00FA27F4" w:rsidRPr="00195E97">
        <w:rPr>
          <w:szCs w:val="24"/>
        </w:rPr>
        <w:t xml:space="preserve"> prispel na Maistrovo vabilo, tam pa je že bil tudi Vöröš.</w:t>
      </w:r>
      <w:r w:rsidR="003828FF" w:rsidRPr="00195E97">
        <w:rPr>
          <w:szCs w:val="24"/>
        </w:rPr>
        <w:t xml:space="preserve"> Gotovo sta si imela kaj povedati.</w:t>
      </w:r>
    </w:p>
    <w:p w14:paraId="2FB1F5EF" w14:textId="77777777" w:rsidR="00E5126F" w:rsidRDefault="001C1723" w:rsidP="00195E97">
      <w:pPr>
        <w:pStyle w:val="Brezrazmikov"/>
        <w:spacing w:line="360" w:lineRule="auto"/>
        <w:ind w:firstLine="709"/>
        <w:jc w:val="both"/>
        <w:rPr>
          <w:szCs w:val="24"/>
        </w:rPr>
      </w:pPr>
      <w:r w:rsidRPr="00195E97">
        <w:rPr>
          <w:szCs w:val="24"/>
        </w:rPr>
        <w:t>Možno je torej</w:t>
      </w:r>
      <w:r w:rsidR="003828FF" w:rsidRPr="00195E97">
        <w:rPr>
          <w:szCs w:val="24"/>
        </w:rPr>
        <w:t>,</w:t>
      </w:r>
      <w:r w:rsidRPr="00195E97">
        <w:rPr>
          <w:szCs w:val="24"/>
        </w:rPr>
        <w:t xml:space="preserve"> z logičnim razmislekom pa le malo verjetno, da se je Jerič ob pisanju </w:t>
      </w:r>
      <w:r w:rsidRPr="00195E97">
        <w:rPr>
          <w:i/>
          <w:iCs/>
          <w:szCs w:val="24"/>
        </w:rPr>
        <w:t xml:space="preserve">Spominov </w:t>
      </w:r>
      <w:r w:rsidRPr="00195E97">
        <w:rPr>
          <w:szCs w:val="24"/>
        </w:rPr>
        <w:t>po desetletjih od t</w:t>
      </w:r>
      <w:r w:rsidR="00176E37" w:rsidRPr="00195E97">
        <w:rPr>
          <w:szCs w:val="24"/>
        </w:rPr>
        <w:t>e</w:t>
      </w:r>
      <w:r w:rsidRPr="00195E97">
        <w:rPr>
          <w:szCs w:val="24"/>
        </w:rPr>
        <w:t>h d</w:t>
      </w:r>
      <w:r w:rsidR="00176E37" w:rsidRPr="00195E97">
        <w:rPr>
          <w:szCs w:val="24"/>
        </w:rPr>
        <w:t>ogodkov</w:t>
      </w:r>
      <w:r w:rsidRPr="00195E97">
        <w:rPr>
          <w:szCs w:val="24"/>
        </w:rPr>
        <w:t xml:space="preserve"> časovno zmotil v mesecu in pol, </w:t>
      </w:r>
      <w:r w:rsidR="00FA27F4" w:rsidRPr="00195E97">
        <w:rPr>
          <w:szCs w:val="24"/>
        </w:rPr>
        <w:t xml:space="preserve">in se </w:t>
      </w:r>
      <w:r w:rsidRPr="00195E97">
        <w:rPr>
          <w:szCs w:val="24"/>
        </w:rPr>
        <w:t xml:space="preserve">pozneje </w:t>
      </w:r>
      <w:r w:rsidR="00921097" w:rsidRPr="00195E97">
        <w:rPr>
          <w:szCs w:val="24"/>
        </w:rPr>
        <w:t xml:space="preserve">v </w:t>
      </w:r>
      <w:r w:rsidR="00921097" w:rsidRPr="00195E97">
        <w:rPr>
          <w:i/>
          <w:iCs/>
          <w:szCs w:val="24"/>
        </w:rPr>
        <w:t>Zgodovini madžarizacije</w:t>
      </w:r>
      <w:r w:rsidR="00921097" w:rsidRPr="00195E97">
        <w:rPr>
          <w:szCs w:val="24"/>
        </w:rPr>
        <w:t xml:space="preserve"> skušal </w:t>
      </w:r>
      <w:r w:rsidRPr="00195E97">
        <w:rPr>
          <w:szCs w:val="24"/>
        </w:rPr>
        <w:t>popravi</w:t>
      </w:r>
      <w:r w:rsidR="00921097" w:rsidRPr="00195E97">
        <w:rPr>
          <w:szCs w:val="24"/>
        </w:rPr>
        <w:t>ti vsaj v tem elementu njegove zgodbe</w:t>
      </w:r>
      <w:r w:rsidRPr="00195E97">
        <w:rPr>
          <w:szCs w:val="24"/>
        </w:rPr>
        <w:t xml:space="preserve">. </w:t>
      </w:r>
      <w:r w:rsidR="00E5126F">
        <w:t xml:space="preserve">Zastavlja se več vprašanj, kot najbistvenejše pa je: </w:t>
      </w:r>
      <w:r w:rsidRPr="00195E97">
        <w:rPr>
          <w:szCs w:val="24"/>
        </w:rPr>
        <w:t xml:space="preserve">Ali </w:t>
      </w:r>
      <w:r w:rsidR="00E5126F">
        <w:t xml:space="preserve">je ujetnikom v danih razmerah sploh bilo možno pomagati od zunaj? Neusklajenost izpovedi </w:t>
      </w:r>
      <w:r w:rsidRPr="00195E97">
        <w:rPr>
          <w:szCs w:val="24"/>
        </w:rPr>
        <w:t>dveh</w:t>
      </w:r>
      <w:r w:rsidR="00921097" w:rsidRPr="00195E97">
        <w:rPr>
          <w:szCs w:val="24"/>
        </w:rPr>
        <w:t xml:space="preserve"> oziroma celo treh</w:t>
      </w:r>
      <w:r w:rsidRPr="00195E97">
        <w:rPr>
          <w:szCs w:val="24"/>
        </w:rPr>
        <w:t xml:space="preserve"> − v naknadnem dogovoru o njunih izjavah usklajenih </w:t>
      </w:r>
      <w:r w:rsidR="00921097" w:rsidRPr="00195E97">
        <w:rPr>
          <w:szCs w:val="24"/>
        </w:rPr>
        <w:t>–</w:t>
      </w:r>
      <w:r w:rsidRPr="00195E97">
        <w:rPr>
          <w:szCs w:val="24"/>
        </w:rPr>
        <w:t xml:space="preserve"> ubežnikov</w:t>
      </w:r>
      <w:r w:rsidR="00921097" w:rsidRPr="00195E97">
        <w:rPr>
          <w:szCs w:val="24"/>
        </w:rPr>
        <w:t xml:space="preserve"> (G</w:t>
      </w:r>
      <w:r w:rsidR="00E5126F">
        <w:rPr>
          <w:szCs w:val="24"/>
        </w:rPr>
        <w:t>odina</w:t>
      </w:r>
      <w:r w:rsidR="00921097" w:rsidRPr="00195E97">
        <w:rPr>
          <w:szCs w:val="24"/>
        </w:rPr>
        <w:t>, Osterc, Rakuša)</w:t>
      </w:r>
      <w:r w:rsidRPr="00195E97">
        <w:rPr>
          <w:szCs w:val="24"/>
        </w:rPr>
        <w:t>,</w:t>
      </w:r>
      <w:r w:rsidR="00E5126F">
        <w:rPr>
          <w:szCs w:val="24"/>
        </w:rPr>
        <w:t xml:space="preserve"> in</w:t>
      </w:r>
      <w:r w:rsidRPr="00195E97">
        <w:rPr>
          <w:szCs w:val="24"/>
        </w:rPr>
        <w:t xml:space="preserve"> Jeriča</w:t>
      </w:r>
      <w:r w:rsidR="00E5126F">
        <w:rPr>
          <w:szCs w:val="24"/>
        </w:rPr>
        <w:t xml:space="preserve"> bode v oči</w:t>
      </w:r>
      <w:r w:rsidRPr="00195E97">
        <w:rPr>
          <w:szCs w:val="24"/>
        </w:rPr>
        <w:t xml:space="preserve">. Tudi </w:t>
      </w:r>
      <w:r w:rsidR="00921097" w:rsidRPr="00195E97">
        <w:rPr>
          <w:szCs w:val="24"/>
        </w:rPr>
        <w:t>o</w:t>
      </w:r>
      <w:r w:rsidRPr="00195E97">
        <w:rPr>
          <w:szCs w:val="24"/>
        </w:rPr>
        <w:t xml:space="preserve"> tem </w:t>
      </w:r>
      <w:r w:rsidR="00921097" w:rsidRPr="00195E97">
        <w:rPr>
          <w:szCs w:val="24"/>
        </w:rPr>
        <w:t>del</w:t>
      </w:r>
      <w:r w:rsidRPr="00195E97">
        <w:rPr>
          <w:szCs w:val="24"/>
        </w:rPr>
        <w:t>u Godinove</w:t>
      </w:r>
      <w:r w:rsidR="00921097" w:rsidRPr="00195E97">
        <w:rPr>
          <w:szCs w:val="24"/>
        </w:rPr>
        <w:t>ga leta 1919</w:t>
      </w:r>
      <w:r w:rsidRPr="00195E97">
        <w:rPr>
          <w:szCs w:val="24"/>
        </w:rPr>
        <w:t xml:space="preserve"> si </w:t>
      </w:r>
      <w:r w:rsidR="00E5126F">
        <w:rPr>
          <w:szCs w:val="24"/>
        </w:rPr>
        <w:t xml:space="preserve">naj </w:t>
      </w:r>
      <w:r w:rsidR="00FA27F4" w:rsidRPr="00195E97">
        <w:rPr>
          <w:szCs w:val="24"/>
        </w:rPr>
        <w:t xml:space="preserve">bralec </w:t>
      </w:r>
      <w:r w:rsidRPr="00195E97">
        <w:rPr>
          <w:szCs w:val="24"/>
        </w:rPr>
        <w:t>resnico ustvari sam</w:t>
      </w:r>
      <w:r w:rsidR="00E5126F">
        <w:rPr>
          <w:szCs w:val="24"/>
        </w:rPr>
        <w:t xml:space="preserve">. </w:t>
      </w:r>
    </w:p>
    <w:p w14:paraId="3F929A4E" w14:textId="6B835B9C" w:rsidR="001C1723" w:rsidRPr="00E5126F" w:rsidRDefault="00E5126F" w:rsidP="00E5126F">
      <w:pPr>
        <w:pStyle w:val="Brezrazmikov"/>
        <w:spacing w:line="360" w:lineRule="auto"/>
        <w:ind w:firstLine="709"/>
        <w:jc w:val="both"/>
        <w:rPr>
          <w:szCs w:val="24"/>
        </w:rPr>
      </w:pPr>
      <w:r>
        <w:rPr>
          <w:szCs w:val="24"/>
        </w:rPr>
        <w:t>V</w:t>
      </w:r>
      <w:r w:rsidR="001C1723" w:rsidRPr="00195E97">
        <w:rPr>
          <w:szCs w:val="24"/>
        </w:rPr>
        <w:t xml:space="preserve"> </w:t>
      </w:r>
      <w:r>
        <w:t>naslednjih</w:t>
      </w:r>
      <w:r w:rsidR="001C1723" w:rsidRPr="00195E97">
        <w:rPr>
          <w:szCs w:val="24"/>
        </w:rPr>
        <w:t xml:space="preserve"> pomladnih mesecih 1919 je trojec Jerič – M. Kühar − JG vseskozi usklajeno deloval za enoten cilj</w:t>
      </w:r>
      <w:r w:rsidR="00CA7AEC" w:rsidRPr="00195E97">
        <w:rPr>
          <w:szCs w:val="24"/>
        </w:rPr>
        <w:t>:</w:t>
      </w:r>
      <w:r w:rsidR="001C1723" w:rsidRPr="00195E97">
        <w:rPr>
          <w:szCs w:val="24"/>
        </w:rPr>
        <w:t xml:space="preserve"> vojašk</w:t>
      </w:r>
      <w:r w:rsidR="00B90094" w:rsidRPr="00195E97">
        <w:rPr>
          <w:szCs w:val="24"/>
        </w:rPr>
        <w:t>a</w:t>
      </w:r>
      <w:r w:rsidR="001C1723" w:rsidRPr="00195E97">
        <w:rPr>
          <w:szCs w:val="24"/>
        </w:rPr>
        <w:t xml:space="preserve"> zasedb</w:t>
      </w:r>
      <w:r w:rsidR="00B90094" w:rsidRPr="00195E97">
        <w:rPr>
          <w:szCs w:val="24"/>
        </w:rPr>
        <w:t>a</w:t>
      </w:r>
      <w:r w:rsidR="001C1723" w:rsidRPr="00195E97">
        <w:rPr>
          <w:szCs w:val="24"/>
        </w:rPr>
        <w:t xml:space="preserve"> in priključitev Prekmurja </w:t>
      </w:r>
      <w:r>
        <w:rPr>
          <w:szCs w:val="24"/>
        </w:rPr>
        <w:t>h Kraljestvu</w:t>
      </w:r>
      <w:r w:rsidR="001C1723" w:rsidRPr="00195E97">
        <w:rPr>
          <w:szCs w:val="24"/>
        </w:rPr>
        <w:t xml:space="preserve"> SHS. </w:t>
      </w:r>
      <w:r w:rsidR="001C1723" w:rsidRPr="00195E97">
        <w:rPr>
          <w:szCs w:val="24"/>
          <w:shd w:val="clear" w:color="auto" w:fill="FFFFFF"/>
        </w:rPr>
        <w:t xml:space="preserve">Godina se je torej po lastni trditvi zaobljubil postati katoliški duhovnik, če se uspe rešiti. </w:t>
      </w:r>
      <w:r w:rsidR="00921097" w:rsidRPr="00195E97">
        <w:rPr>
          <w:szCs w:val="24"/>
          <w:shd w:val="clear" w:color="auto" w:fill="FFFFFF"/>
        </w:rPr>
        <w:t>Skoraj zagotovo je</w:t>
      </w:r>
      <w:r w:rsidR="003828FF" w:rsidRPr="00195E97">
        <w:rPr>
          <w:szCs w:val="24"/>
          <w:shd w:val="clear" w:color="auto" w:fill="FFFFFF"/>
        </w:rPr>
        <w:t xml:space="preserve"> le</w:t>
      </w:r>
      <w:r w:rsidR="00921097" w:rsidRPr="00195E97">
        <w:rPr>
          <w:szCs w:val="24"/>
          <w:shd w:val="clear" w:color="auto" w:fill="FFFFFF"/>
        </w:rPr>
        <w:t xml:space="preserve"> za las ušel smrti. </w:t>
      </w:r>
      <w:r w:rsidR="001C1723" w:rsidRPr="00195E97">
        <w:rPr>
          <w:szCs w:val="24"/>
          <w:shd w:val="clear" w:color="auto" w:fill="FFFFFF"/>
        </w:rPr>
        <w:t xml:space="preserve">Dejansko je </w:t>
      </w:r>
      <w:r w:rsidR="00C720FF" w:rsidRPr="00195E97">
        <w:rPr>
          <w:szCs w:val="24"/>
          <w:shd w:val="clear" w:color="auto" w:fill="FFFFFF"/>
        </w:rPr>
        <w:t xml:space="preserve">bil </w:t>
      </w:r>
      <w:r w:rsidR="001C1723" w:rsidRPr="00195E97">
        <w:rPr>
          <w:szCs w:val="24"/>
          <w:shd w:val="clear" w:color="auto" w:fill="FFFFFF"/>
        </w:rPr>
        <w:t>od tega dogodka in predvsem rešitve tako prevzet, da se je dokončno odločil za duhovništvo.</w:t>
      </w:r>
      <w:r w:rsidR="00921097" w:rsidRPr="00195E97">
        <w:rPr>
          <w:szCs w:val="24"/>
          <w:shd w:val="clear" w:color="auto" w:fill="FFFFFF"/>
        </w:rPr>
        <w:t xml:space="preserve"> </w:t>
      </w:r>
      <w:r>
        <w:rPr>
          <w:szCs w:val="24"/>
          <w:shd w:val="clear" w:color="auto" w:fill="FFFFFF"/>
        </w:rPr>
        <w:t>Pred koncem l</w:t>
      </w:r>
      <w:r w:rsidR="00921097" w:rsidRPr="00195E97">
        <w:rPr>
          <w:szCs w:val="24"/>
          <w:shd w:val="clear" w:color="auto" w:fill="FFFFFF"/>
        </w:rPr>
        <w:t xml:space="preserve">eta 1941 se je ob nemški okupaciji Gorenjske, ko je kaplanoval na Jesenicah in živel na župnišču, po pravočasnem obvestilu tamkajšnjega župana v trenutku umaknil na </w:t>
      </w:r>
      <w:r>
        <w:rPr>
          <w:szCs w:val="24"/>
          <w:shd w:val="clear" w:color="auto" w:fill="FFFFFF"/>
        </w:rPr>
        <w:t>'</w:t>
      </w:r>
      <w:r w:rsidR="00921097" w:rsidRPr="00195E97">
        <w:rPr>
          <w:szCs w:val="24"/>
          <w:shd w:val="clear" w:color="auto" w:fill="FFFFFF"/>
        </w:rPr>
        <w:t>varno</w:t>
      </w:r>
      <w:r>
        <w:rPr>
          <w:szCs w:val="24"/>
          <w:shd w:val="clear" w:color="auto" w:fill="FFFFFF"/>
        </w:rPr>
        <w:t>'</w:t>
      </w:r>
      <w:r w:rsidR="00921097" w:rsidRPr="00195E97">
        <w:rPr>
          <w:szCs w:val="24"/>
          <w:shd w:val="clear" w:color="auto" w:fill="FFFFFF"/>
        </w:rPr>
        <w:t xml:space="preserve"> in si tako z begom znova najverjetneje rešil glavo. </w:t>
      </w:r>
      <w:r w:rsidR="003F0054" w:rsidRPr="00195E97">
        <w:rPr>
          <w:szCs w:val="24"/>
          <w:shd w:val="clear" w:color="auto" w:fill="FFFFFF"/>
        </w:rPr>
        <w:t>Iskala naj bi ga nemška tajna policija, ki je dobila podatke o njem od Madžarov – ti pa so ga še zmeraj iskali kot veleizdajalca. Vendar je to že neka druga njegova zgodba, ki pa je imela</w:t>
      </w:r>
      <w:r w:rsidR="00921097" w:rsidRPr="00195E97">
        <w:rPr>
          <w:szCs w:val="24"/>
          <w:shd w:val="clear" w:color="auto" w:fill="FFFFFF"/>
        </w:rPr>
        <w:t xml:space="preserve"> </w:t>
      </w:r>
      <w:r w:rsidR="003F0054" w:rsidRPr="00195E97">
        <w:rPr>
          <w:szCs w:val="24"/>
          <w:shd w:val="clear" w:color="auto" w:fill="FFFFFF"/>
        </w:rPr>
        <w:t>korenine v zgoraj opisanih dogajanjih.</w:t>
      </w:r>
    </w:p>
    <w:tbl>
      <w:tblPr>
        <w:tblStyle w:val="Tabelamrea"/>
        <w:tblW w:w="0" w:type="auto"/>
        <w:jc w:val="center"/>
        <w:tblLook w:val="04A0" w:firstRow="1" w:lastRow="0" w:firstColumn="1" w:lastColumn="0" w:noHBand="0" w:noVBand="1"/>
      </w:tblPr>
      <w:tblGrid>
        <w:gridCol w:w="2689"/>
      </w:tblGrid>
      <w:tr w:rsidR="001D3FFE" w14:paraId="2DFA0572" w14:textId="77777777" w:rsidTr="001D3FFE">
        <w:trPr>
          <w:jc w:val="center"/>
        </w:trPr>
        <w:tc>
          <w:tcPr>
            <w:tcW w:w="2689" w:type="dxa"/>
          </w:tcPr>
          <w:p w14:paraId="67727B88" w14:textId="45310BA2" w:rsidR="001D3FFE" w:rsidRDefault="001D3FFE" w:rsidP="001D3FFE">
            <w:pPr>
              <w:spacing w:line="276" w:lineRule="auto"/>
              <w:jc w:val="center"/>
              <w:rPr>
                <w:szCs w:val="24"/>
                <w:shd w:val="clear" w:color="auto" w:fill="FFFFFF"/>
              </w:rPr>
            </w:pPr>
            <w:r>
              <w:rPr>
                <w:szCs w:val="24"/>
                <w:shd w:val="clear" w:color="auto" w:fill="FFFFFF"/>
              </w:rPr>
              <w:t>S</w:t>
            </w:r>
            <w:r>
              <w:t>LIKA 3</w:t>
            </w:r>
          </w:p>
        </w:tc>
      </w:tr>
    </w:tbl>
    <w:p w14:paraId="426AF157" w14:textId="77777777" w:rsidR="001D3FFE" w:rsidRPr="003D2F79" w:rsidRDefault="001D3FFE" w:rsidP="003828FF">
      <w:pPr>
        <w:pStyle w:val="Brezrazmikov"/>
        <w:rPr>
          <w:shd w:val="clear" w:color="auto" w:fill="FFFFFF"/>
        </w:rPr>
      </w:pPr>
    </w:p>
    <w:p w14:paraId="6EC8983D" w14:textId="295E61B7" w:rsidR="00195E97" w:rsidRDefault="001C1723" w:rsidP="00195E97">
      <w:pPr>
        <w:pStyle w:val="Brezrazmikov"/>
        <w:jc w:val="both"/>
        <w:rPr>
          <w:b/>
          <w:bCs/>
        </w:rPr>
      </w:pPr>
      <w:r w:rsidRPr="00195E97">
        <w:rPr>
          <w:b/>
          <w:bCs/>
        </w:rPr>
        <w:t xml:space="preserve">Od </w:t>
      </w:r>
      <w:r w:rsidR="00E766F0" w:rsidRPr="00195E97">
        <w:rPr>
          <w:b/>
          <w:bCs/>
        </w:rPr>
        <w:t>prihoda v Maribor</w:t>
      </w:r>
      <w:r w:rsidRPr="00195E97">
        <w:rPr>
          <w:b/>
          <w:bCs/>
        </w:rPr>
        <w:t xml:space="preserve"> do poznega septembra 1919</w:t>
      </w:r>
    </w:p>
    <w:p w14:paraId="07F730AD" w14:textId="77777777" w:rsidR="00E5126F" w:rsidRDefault="00E5126F" w:rsidP="00E5126F">
      <w:pPr>
        <w:pStyle w:val="Brezrazmikov"/>
        <w:spacing w:line="360" w:lineRule="auto"/>
        <w:jc w:val="both"/>
        <w:rPr>
          <w:b/>
          <w:bCs/>
        </w:rPr>
      </w:pPr>
    </w:p>
    <w:p w14:paraId="322BF762" w14:textId="741DDB62" w:rsidR="001C1723" w:rsidRDefault="00A718EB" w:rsidP="00E5126F">
      <w:pPr>
        <w:pStyle w:val="Brezrazmikov"/>
        <w:spacing w:line="360" w:lineRule="auto"/>
        <w:jc w:val="both"/>
        <w:rPr>
          <w:szCs w:val="24"/>
        </w:rPr>
      </w:pPr>
      <w:r>
        <w:rPr>
          <w:szCs w:val="24"/>
        </w:rPr>
        <w:t xml:space="preserve">          </w:t>
      </w:r>
      <w:r w:rsidR="00E5126F">
        <w:rPr>
          <w:szCs w:val="24"/>
        </w:rPr>
        <w:t>Godina</w:t>
      </w:r>
      <w:r w:rsidR="003F0054">
        <w:rPr>
          <w:szCs w:val="24"/>
        </w:rPr>
        <w:t xml:space="preserve"> se </w:t>
      </w:r>
      <w:r w:rsidR="00E5126F">
        <w:rPr>
          <w:szCs w:val="24"/>
        </w:rPr>
        <w:t xml:space="preserve">ni </w:t>
      </w:r>
      <w:r w:rsidR="003F0054">
        <w:rPr>
          <w:szCs w:val="24"/>
        </w:rPr>
        <w:t>vrnil</w:t>
      </w:r>
      <w:r w:rsidR="001C1723">
        <w:rPr>
          <w:szCs w:val="24"/>
        </w:rPr>
        <w:t xml:space="preserve"> v Ljubljano na šolanj</w:t>
      </w:r>
      <w:r w:rsidR="00DD126C">
        <w:rPr>
          <w:szCs w:val="24"/>
        </w:rPr>
        <w:t>e</w:t>
      </w:r>
      <w:r w:rsidR="001C1723">
        <w:rPr>
          <w:szCs w:val="24"/>
        </w:rPr>
        <w:t xml:space="preserve">. </w:t>
      </w:r>
      <w:r w:rsidR="003F0054">
        <w:t xml:space="preserve">Tudi ne domov – tam bi ga oblasti slej ko prej zagotovo aretirale. </w:t>
      </w:r>
      <w:r w:rsidR="001C1723">
        <w:rPr>
          <w:szCs w:val="24"/>
        </w:rPr>
        <w:t xml:space="preserve">Naslednji </w:t>
      </w:r>
      <w:r w:rsidR="003F0054">
        <w:rPr>
          <w:szCs w:val="24"/>
        </w:rPr>
        <w:t>dnev</w:t>
      </w:r>
      <w:r w:rsidR="001C1723">
        <w:rPr>
          <w:szCs w:val="24"/>
        </w:rPr>
        <w:t>i</w:t>
      </w:r>
      <w:r w:rsidR="003F0054">
        <w:rPr>
          <w:szCs w:val="24"/>
        </w:rPr>
        <w:t xml:space="preserve"> in tedni</w:t>
      </w:r>
      <w:r w:rsidR="001C1723">
        <w:rPr>
          <w:szCs w:val="24"/>
        </w:rPr>
        <w:t xml:space="preserve"> so ga kar hitro vnovič potegnili v vrtinec dogodkov glede nadaljnje usode pokrajine: njegova marčna pot v okviru delegacije iz Ljutomera v Ljubljano in Beograd</w:t>
      </w:r>
      <w:r w:rsidR="001F4B50">
        <w:rPr>
          <w:szCs w:val="24"/>
        </w:rPr>
        <w:t>;</w:t>
      </w:r>
      <w:r w:rsidR="001C1723">
        <w:rPr>
          <w:szCs w:val="24"/>
        </w:rPr>
        <w:t xml:space="preserve"> majsko soorganiziranje </w:t>
      </w:r>
      <w:r w:rsidR="001C1723" w:rsidRPr="00935C2E">
        <w:rPr>
          <w:i/>
          <w:iCs/>
          <w:szCs w:val="24"/>
        </w:rPr>
        <w:t>prekmurske legije</w:t>
      </w:r>
      <w:r w:rsidR="001C1723">
        <w:rPr>
          <w:szCs w:val="24"/>
        </w:rPr>
        <w:t xml:space="preserve"> v Ljutomeru v okviru priprav na zasedbo Prekmurja in po prekinitvi le-teh sodelovanje v izpisu spomenice oziroma memoranduma prekmurskih Slovencev za pariško mirovno konferenco</w:t>
      </w:r>
      <w:r w:rsidR="001C1723" w:rsidRPr="00466166">
        <w:rPr>
          <w:szCs w:val="24"/>
        </w:rPr>
        <w:t xml:space="preserve"> </w:t>
      </w:r>
      <w:r w:rsidR="001C1723">
        <w:rPr>
          <w:szCs w:val="24"/>
        </w:rPr>
        <w:t>v juniju</w:t>
      </w:r>
      <w:r w:rsidR="001F4B50">
        <w:rPr>
          <w:szCs w:val="24"/>
        </w:rPr>
        <w:t>;</w:t>
      </w:r>
      <w:r w:rsidR="001C1723">
        <w:rPr>
          <w:szCs w:val="24"/>
        </w:rPr>
        <w:t xml:space="preserve"> njegov nastop na ljudskem zborovanju v Beltincih 17. avgusta</w:t>
      </w:r>
      <w:r w:rsidR="00E5126F">
        <w:rPr>
          <w:szCs w:val="24"/>
        </w:rPr>
        <w:t xml:space="preserve"> 1919</w:t>
      </w:r>
      <w:r w:rsidR="001C1723">
        <w:rPr>
          <w:szCs w:val="24"/>
        </w:rPr>
        <w:t xml:space="preserve">, in kmalu nato odkrite hrvaške aspiracije po nastavitvi njihove administracije v dolnjem Prekmurju ter članstvo v delegaciji k vladi v Beograd zavoljo le-tega v septembru. </w:t>
      </w:r>
    </w:p>
    <w:p w14:paraId="5BBE2C3D" w14:textId="77777777" w:rsidR="001C1723" w:rsidRPr="00E5126F" w:rsidRDefault="001C1723" w:rsidP="00E5126F">
      <w:pPr>
        <w:pStyle w:val="Brezrazmikov"/>
      </w:pPr>
    </w:p>
    <w:p w14:paraId="79371BE9" w14:textId="0EFADCFF" w:rsidR="001C1723" w:rsidRPr="00B2458E" w:rsidRDefault="001C1723" w:rsidP="00195E97">
      <w:pPr>
        <w:pStyle w:val="Brezrazmikov"/>
        <w:spacing w:line="360" w:lineRule="auto"/>
        <w:jc w:val="both"/>
        <w:rPr>
          <w:b/>
          <w:bCs/>
          <w:szCs w:val="24"/>
        </w:rPr>
      </w:pPr>
      <w:r w:rsidRPr="00B2458E">
        <w:rPr>
          <w:b/>
          <w:bCs/>
          <w:szCs w:val="24"/>
        </w:rPr>
        <w:t>Marec – maj: Ljutomer, prekmurska legija, priprave na zasedbo Prekmurja in konec sanj o zasedbi</w:t>
      </w:r>
    </w:p>
    <w:p w14:paraId="6695CC3E" w14:textId="77777777" w:rsidR="00E5126F" w:rsidRPr="00E5126F" w:rsidRDefault="00E5126F" w:rsidP="00E5126F">
      <w:pPr>
        <w:pStyle w:val="Brezrazmikov"/>
      </w:pPr>
    </w:p>
    <w:p w14:paraId="5236A850" w14:textId="6FAD45CA" w:rsidR="001C1723" w:rsidRPr="00195E97" w:rsidRDefault="00D163A5" w:rsidP="00E5126F">
      <w:pPr>
        <w:pStyle w:val="Brezrazmikov"/>
        <w:spacing w:line="360" w:lineRule="auto"/>
        <w:jc w:val="both"/>
        <w:rPr>
          <w:szCs w:val="24"/>
        </w:rPr>
      </w:pPr>
      <w:r>
        <w:rPr>
          <w:szCs w:val="24"/>
        </w:rPr>
        <w:t xml:space="preserve">          </w:t>
      </w:r>
      <w:r w:rsidR="001C1723" w:rsidRPr="00195E97">
        <w:rPr>
          <w:szCs w:val="24"/>
        </w:rPr>
        <w:t xml:space="preserve">Po Jurišićevem </w:t>
      </w:r>
      <w:r w:rsidR="0075166B">
        <w:rPr>
          <w:szCs w:val="24"/>
        </w:rPr>
        <w:t xml:space="preserve">decembrsko – januarskem </w:t>
      </w:r>
      <w:r w:rsidR="001C1723" w:rsidRPr="00195E97">
        <w:rPr>
          <w:szCs w:val="24"/>
        </w:rPr>
        <w:t xml:space="preserve">polomu je postal vsakdanjik v pokrajini zavoljo </w:t>
      </w:r>
      <w:r w:rsidR="003F0054" w:rsidRPr="00195E97">
        <w:rPr>
          <w:szCs w:val="24"/>
        </w:rPr>
        <w:t xml:space="preserve">represalij </w:t>
      </w:r>
      <w:r w:rsidR="001F4B50" w:rsidRPr="00195E97">
        <w:rPr>
          <w:szCs w:val="24"/>
        </w:rPr>
        <w:t>ter</w:t>
      </w:r>
      <w:r w:rsidR="003F0054" w:rsidRPr="00195E97">
        <w:rPr>
          <w:szCs w:val="24"/>
        </w:rPr>
        <w:t xml:space="preserve"> </w:t>
      </w:r>
      <w:r w:rsidR="001C1723" w:rsidRPr="00195E97">
        <w:rPr>
          <w:szCs w:val="24"/>
        </w:rPr>
        <w:t xml:space="preserve">močno poostrene oblastne kontrole in </w:t>
      </w:r>
      <w:r w:rsidR="001F4B50" w:rsidRPr="00195E97">
        <w:rPr>
          <w:szCs w:val="24"/>
        </w:rPr>
        <w:t xml:space="preserve">sploh </w:t>
      </w:r>
      <w:r w:rsidR="001C1723" w:rsidRPr="00195E97">
        <w:rPr>
          <w:szCs w:val="24"/>
        </w:rPr>
        <w:t xml:space="preserve">bistveno večje prisotnosti vojaštva še otežen v primerjavi s prejšnjim stanjem. </w:t>
      </w:r>
      <w:r w:rsidR="001F4B50" w:rsidRPr="00195E97">
        <w:rPr>
          <w:szCs w:val="24"/>
        </w:rPr>
        <w:t>N</w:t>
      </w:r>
      <w:r w:rsidR="003F0054" w:rsidRPr="00195E97">
        <w:rPr>
          <w:szCs w:val="24"/>
        </w:rPr>
        <w:t>e</w:t>
      </w:r>
      <w:r w:rsidR="001F4B50" w:rsidRPr="00195E97">
        <w:rPr>
          <w:szCs w:val="24"/>
        </w:rPr>
        <w:t>kaj dni</w:t>
      </w:r>
      <w:r w:rsidR="001C1723" w:rsidRPr="00195E97">
        <w:rPr>
          <w:szCs w:val="24"/>
        </w:rPr>
        <w:t xml:space="preserve"> </w:t>
      </w:r>
      <w:r w:rsidR="003F0054" w:rsidRPr="00195E97">
        <w:rPr>
          <w:szCs w:val="24"/>
        </w:rPr>
        <w:t>pred koncem februarja</w:t>
      </w:r>
      <w:r w:rsidR="001C1723" w:rsidRPr="00195E97">
        <w:rPr>
          <w:szCs w:val="24"/>
        </w:rPr>
        <w:t xml:space="preserve"> </w:t>
      </w:r>
      <w:r w:rsidR="0075166B">
        <w:rPr>
          <w:szCs w:val="24"/>
        </w:rPr>
        <w:t xml:space="preserve">1919 </w:t>
      </w:r>
      <w:r w:rsidR="001C1723" w:rsidRPr="00195E97">
        <w:rPr>
          <w:szCs w:val="24"/>
        </w:rPr>
        <w:t>se je G</w:t>
      </w:r>
      <w:r w:rsidR="0075166B">
        <w:rPr>
          <w:szCs w:val="24"/>
        </w:rPr>
        <w:t>odina</w:t>
      </w:r>
      <w:r w:rsidR="001C1723" w:rsidRPr="00195E97">
        <w:rPr>
          <w:szCs w:val="24"/>
        </w:rPr>
        <w:t xml:space="preserve"> </w:t>
      </w:r>
      <w:r w:rsidR="003F0054" w:rsidRPr="00195E97">
        <w:rPr>
          <w:szCs w:val="24"/>
        </w:rPr>
        <w:t>znašel v</w:t>
      </w:r>
      <w:r w:rsidR="001C1723" w:rsidRPr="00195E97">
        <w:rPr>
          <w:szCs w:val="24"/>
        </w:rPr>
        <w:t xml:space="preserve"> Ljutomer</w:t>
      </w:r>
      <w:r w:rsidR="003F0054" w:rsidRPr="00195E97">
        <w:rPr>
          <w:szCs w:val="24"/>
        </w:rPr>
        <w:t>u</w:t>
      </w:r>
      <w:r w:rsidR="001F4B50" w:rsidRPr="00195E97">
        <w:rPr>
          <w:szCs w:val="24"/>
        </w:rPr>
        <w:t>.</w:t>
      </w:r>
      <w:r w:rsidR="001C1723" w:rsidRPr="00195E97">
        <w:rPr>
          <w:szCs w:val="24"/>
        </w:rPr>
        <w:t xml:space="preserve"> </w:t>
      </w:r>
      <w:r w:rsidR="001F4B50" w:rsidRPr="00195E97">
        <w:rPr>
          <w:szCs w:val="24"/>
        </w:rPr>
        <w:t>O</w:t>
      </w:r>
      <w:r w:rsidR="001C1723" w:rsidRPr="00195E97">
        <w:rPr>
          <w:szCs w:val="24"/>
        </w:rPr>
        <w:t>menjeni</w:t>
      </w:r>
      <w:r w:rsidR="003F0054" w:rsidRPr="00195E97">
        <w:rPr>
          <w:szCs w:val="24"/>
        </w:rPr>
        <w:t xml:space="preserve"> trojec je skupaj</w:t>
      </w:r>
      <w:r w:rsidR="001C1723" w:rsidRPr="00195E97">
        <w:rPr>
          <w:szCs w:val="24"/>
        </w:rPr>
        <w:t xml:space="preserve"> </w:t>
      </w:r>
      <w:r w:rsidR="003F0054" w:rsidRPr="00195E97">
        <w:rPr>
          <w:szCs w:val="24"/>
        </w:rPr>
        <w:t>s</w:t>
      </w:r>
      <w:r w:rsidR="001C1723" w:rsidRPr="00195E97">
        <w:rPr>
          <w:szCs w:val="24"/>
        </w:rPr>
        <w:t xml:space="preserve"> še nekaterimi, tudi tamkajšnjimi narodno</w:t>
      </w:r>
      <w:r w:rsidR="00266AAC">
        <w:rPr>
          <w:szCs w:val="24"/>
        </w:rPr>
        <w:t xml:space="preserve"> </w:t>
      </w:r>
      <w:r w:rsidR="001C1723" w:rsidRPr="00195E97">
        <w:rPr>
          <w:szCs w:val="24"/>
        </w:rPr>
        <w:t xml:space="preserve">zagretimi Štajerci, </w:t>
      </w:r>
      <w:r w:rsidR="003F0054" w:rsidRPr="00195E97">
        <w:rPr>
          <w:szCs w:val="24"/>
        </w:rPr>
        <w:t>osnoval</w:t>
      </w:r>
      <w:r w:rsidR="001C1723" w:rsidRPr="00195E97">
        <w:rPr>
          <w:szCs w:val="24"/>
        </w:rPr>
        <w:t xml:space="preserve"> prav</w:t>
      </w:r>
      <w:r w:rsidR="003F0054" w:rsidRPr="00195E97">
        <w:rPr>
          <w:szCs w:val="24"/>
        </w:rPr>
        <w:t>o</w:t>
      </w:r>
      <w:r w:rsidR="001C1723" w:rsidRPr="00195E97">
        <w:rPr>
          <w:szCs w:val="24"/>
        </w:rPr>
        <w:t xml:space="preserve"> zarotniško skupino: ustanovili oziroma ponovno v življenje so obudili Narodni svet za Prekmurje, za vodjo postavili Viktorja Kukovca in si določili </w:t>
      </w:r>
      <w:r w:rsidR="00FB091E" w:rsidRPr="00195E97">
        <w:rPr>
          <w:szCs w:val="24"/>
        </w:rPr>
        <w:t xml:space="preserve">že znane </w:t>
      </w:r>
      <w:r w:rsidR="001C1723" w:rsidRPr="00195E97">
        <w:rPr>
          <w:szCs w:val="24"/>
        </w:rPr>
        <w:t>cilj</w:t>
      </w:r>
      <w:r w:rsidR="00FB091E" w:rsidRPr="00195E97">
        <w:rPr>
          <w:szCs w:val="24"/>
        </w:rPr>
        <w:t>e</w:t>
      </w:r>
      <w:r w:rsidR="001C1723" w:rsidRPr="00195E97">
        <w:rPr>
          <w:szCs w:val="24"/>
        </w:rPr>
        <w:t xml:space="preserve">. 6. in 7. marca se je delegacija petih – med njimi </w:t>
      </w:r>
      <w:r w:rsidR="00FB091E" w:rsidRPr="00195E97">
        <w:rPr>
          <w:szCs w:val="24"/>
        </w:rPr>
        <w:t xml:space="preserve">trojec </w:t>
      </w:r>
      <w:r w:rsidR="001C1723" w:rsidRPr="00195E97">
        <w:rPr>
          <w:szCs w:val="24"/>
        </w:rPr>
        <w:t>Jerič, G</w:t>
      </w:r>
      <w:r w:rsidR="0075166B">
        <w:rPr>
          <w:szCs w:val="24"/>
        </w:rPr>
        <w:t>odina</w:t>
      </w:r>
      <w:r w:rsidR="001C1723" w:rsidRPr="00195E97">
        <w:rPr>
          <w:szCs w:val="24"/>
        </w:rPr>
        <w:t xml:space="preserve"> in Kühar – odpravila v Ljubljano po zagotovitev podpore njihovim načrtom. Pot so s priporočili iz Ljubljane podaljšali še v Beograd, tam celo na sestanek s podpredsednikom vlade </w:t>
      </w:r>
      <w:r w:rsidR="006436BA" w:rsidRPr="00195E97">
        <w:rPr>
          <w:szCs w:val="24"/>
        </w:rPr>
        <w:t xml:space="preserve">dr. </w:t>
      </w:r>
      <w:r w:rsidR="001C1723" w:rsidRPr="00195E97">
        <w:rPr>
          <w:szCs w:val="24"/>
        </w:rPr>
        <w:t xml:space="preserve">Antonom Korošcem − kar je bil začetek </w:t>
      </w:r>
      <w:r w:rsidR="0075166B">
        <w:rPr>
          <w:szCs w:val="24"/>
        </w:rPr>
        <w:t xml:space="preserve">dolgoletnega </w:t>
      </w:r>
      <w:r w:rsidR="001C1723" w:rsidRPr="00195E97">
        <w:rPr>
          <w:szCs w:val="24"/>
        </w:rPr>
        <w:t>poznanstva G</w:t>
      </w:r>
      <w:r w:rsidR="0075166B">
        <w:rPr>
          <w:szCs w:val="24"/>
        </w:rPr>
        <w:t>odine</w:t>
      </w:r>
      <w:r w:rsidR="001C1723" w:rsidRPr="00195E97">
        <w:rPr>
          <w:szCs w:val="24"/>
        </w:rPr>
        <w:t xml:space="preserve"> z njim – in še s predsednikom Protićem</w:t>
      </w:r>
      <w:r w:rsidR="0075166B">
        <w:rPr>
          <w:szCs w:val="24"/>
        </w:rPr>
        <w:t>.</w:t>
      </w:r>
      <w:r w:rsidR="001C1723" w:rsidRPr="00195E97">
        <w:rPr>
          <w:szCs w:val="24"/>
        </w:rPr>
        <w:t xml:space="preserve"> </w:t>
      </w:r>
      <w:r w:rsidR="0075166B">
        <w:rPr>
          <w:szCs w:val="24"/>
        </w:rPr>
        <w:t>P</w:t>
      </w:r>
      <w:r w:rsidR="00FB091E" w:rsidRPr="00195E97">
        <w:rPr>
          <w:szCs w:val="24"/>
        </w:rPr>
        <w:t xml:space="preserve">rosili </w:t>
      </w:r>
      <w:r w:rsidR="0075166B">
        <w:rPr>
          <w:szCs w:val="24"/>
        </w:rPr>
        <w:t xml:space="preserve">so ju </w:t>
      </w:r>
      <w:r w:rsidR="00FB091E" w:rsidRPr="00195E97">
        <w:rPr>
          <w:szCs w:val="24"/>
        </w:rPr>
        <w:t xml:space="preserve">za </w:t>
      </w:r>
      <w:r w:rsidR="0075166B">
        <w:rPr>
          <w:szCs w:val="24"/>
        </w:rPr>
        <w:t xml:space="preserve">njihovo </w:t>
      </w:r>
      <w:r w:rsidR="00FB091E" w:rsidRPr="00195E97">
        <w:rPr>
          <w:szCs w:val="24"/>
        </w:rPr>
        <w:t xml:space="preserve">vojaško zasedbo Prekmurja, </w:t>
      </w:r>
      <w:r w:rsidR="001F4B50" w:rsidRPr="00195E97">
        <w:rPr>
          <w:szCs w:val="24"/>
        </w:rPr>
        <w:t>dob</w:t>
      </w:r>
      <w:r w:rsidR="001C1723" w:rsidRPr="00195E97">
        <w:rPr>
          <w:szCs w:val="24"/>
        </w:rPr>
        <w:t>ili pa</w:t>
      </w:r>
      <w:r w:rsidR="001F4B50" w:rsidRPr="00195E97">
        <w:rPr>
          <w:szCs w:val="24"/>
        </w:rPr>
        <w:t xml:space="preserve"> le</w:t>
      </w:r>
      <w:r w:rsidR="001C1723" w:rsidRPr="00195E97">
        <w:rPr>
          <w:szCs w:val="24"/>
        </w:rPr>
        <w:t xml:space="preserve"> </w:t>
      </w:r>
      <w:r w:rsidR="001F4B50" w:rsidRPr="00195E97">
        <w:rPr>
          <w:szCs w:val="24"/>
        </w:rPr>
        <w:t xml:space="preserve">besedno podporo in </w:t>
      </w:r>
      <w:r w:rsidR="001C1723" w:rsidRPr="00195E97">
        <w:rPr>
          <w:szCs w:val="24"/>
        </w:rPr>
        <w:t>tolažb</w:t>
      </w:r>
      <w:r w:rsidR="001F4B50" w:rsidRPr="00195E97">
        <w:rPr>
          <w:szCs w:val="24"/>
        </w:rPr>
        <w:t>o</w:t>
      </w:r>
      <w:r w:rsidR="001C1723" w:rsidRPr="00195E97">
        <w:rPr>
          <w:szCs w:val="24"/>
        </w:rPr>
        <w:t xml:space="preserve"> o </w:t>
      </w:r>
      <w:r w:rsidR="001F4B50" w:rsidRPr="00195E97">
        <w:rPr>
          <w:szCs w:val="24"/>
        </w:rPr>
        <w:t xml:space="preserve">zaupanju v </w:t>
      </w:r>
      <w:r w:rsidR="001C1723" w:rsidRPr="00195E97">
        <w:rPr>
          <w:szCs w:val="24"/>
        </w:rPr>
        <w:t>edin</w:t>
      </w:r>
      <w:r w:rsidR="001F4B50" w:rsidRPr="00195E97">
        <w:rPr>
          <w:szCs w:val="24"/>
        </w:rPr>
        <w:t>o</w:t>
      </w:r>
      <w:r w:rsidR="001C1723" w:rsidRPr="00195E97">
        <w:rPr>
          <w:szCs w:val="24"/>
        </w:rPr>
        <w:t xml:space="preserve"> možn</w:t>
      </w:r>
      <w:r w:rsidR="001F4B50" w:rsidRPr="00195E97">
        <w:rPr>
          <w:szCs w:val="24"/>
        </w:rPr>
        <w:t>o</w:t>
      </w:r>
      <w:r w:rsidR="001C1723" w:rsidRPr="00195E97">
        <w:rPr>
          <w:szCs w:val="24"/>
        </w:rPr>
        <w:t xml:space="preserve"> diplomatsk</w:t>
      </w:r>
      <w:r w:rsidR="001F4B50" w:rsidRPr="00195E97">
        <w:rPr>
          <w:szCs w:val="24"/>
        </w:rPr>
        <w:t>o</w:t>
      </w:r>
      <w:r w:rsidR="001C1723" w:rsidRPr="00195E97">
        <w:rPr>
          <w:szCs w:val="24"/>
        </w:rPr>
        <w:t xml:space="preserve"> pot. Niti argument, da je srbsko vojaško poveljstvo z orožjem na </w:t>
      </w:r>
      <w:r w:rsidR="0075166B">
        <w:rPr>
          <w:szCs w:val="24"/>
        </w:rPr>
        <w:t>skrivaj</w:t>
      </w:r>
      <w:r w:rsidR="001C1723" w:rsidRPr="00195E97">
        <w:rPr>
          <w:szCs w:val="24"/>
        </w:rPr>
        <w:t xml:space="preserve"> izdatno pomagalo Hrvatom za zasedbo Medmurja, ni deloval. </w:t>
      </w:r>
      <w:r w:rsidR="001F4B50" w:rsidRPr="00195E97">
        <w:rPr>
          <w:szCs w:val="24"/>
        </w:rPr>
        <w:t>Nekaj pa so dosegli:</w:t>
      </w:r>
      <w:r w:rsidR="001C1723" w:rsidRPr="00195E97">
        <w:rPr>
          <w:szCs w:val="24"/>
        </w:rPr>
        <w:t xml:space="preserve"> vlada se je po njihovem </w:t>
      </w:r>
      <w:r w:rsidR="001F4B50" w:rsidRPr="00195E97">
        <w:rPr>
          <w:szCs w:val="24"/>
        </w:rPr>
        <w:t>od</w:t>
      </w:r>
      <w:r w:rsidR="001C1723" w:rsidRPr="00195E97">
        <w:rPr>
          <w:szCs w:val="24"/>
        </w:rPr>
        <w:t xml:space="preserve">hodu s posebno resolucijo prvič jasno izrekla za priključitev </w:t>
      </w:r>
      <w:r w:rsidR="001F4B50" w:rsidRPr="00195E97">
        <w:rPr>
          <w:szCs w:val="24"/>
        </w:rPr>
        <w:t>Prekmurja</w:t>
      </w:r>
      <w:r w:rsidR="001C1723" w:rsidRPr="00195E97">
        <w:rPr>
          <w:szCs w:val="24"/>
        </w:rPr>
        <w:t xml:space="preserve"> </w:t>
      </w:r>
      <w:r w:rsidR="0075166B">
        <w:rPr>
          <w:szCs w:val="24"/>
        </w:rPr>
        <w:t>h</w:t>
      </w:r>
      <w:r w:rsidR="001C1723" w:rsidRPr="00195E97">
        <w:rPr>
          <w:szCs w:val="24"/>
        </w:rPr>
        <w:t xml:space="preserve"> </w:t>
      </w:r>
      <w:r w:rsidR="0075166B">
        <w:rPr>
          <w:szCs w:val="24"/>
        </w:rPr>
        <w:t xml:space="preserve">Kraljestvu </w:t>
      </w:r>
      <w:r w:rsidR="001C1723" w:rsidRPr="00195E97">
        <w:rPr>
          <w:szCs w:val="24"/>
        </w:rPr>
        <w:t xml:space="preserve">SHS.  </w:t>
      </w:r>
    </w:p>
    <w:p w14:paraId="15E3E9D8" w14:textId="77CEFF8A" w:rsidR="001C1723" w:rsidRPr="00195E97" w:rsidRDefault="001C1723" w:rsidP="00195E97">
      <w:pPr>
        <w:pStyle w:val="Brezrazmikov"/>
        <w:spacing w:line="360" w:lineRule="auto"/>
        <w:ind w:firstLine="708"/>
        <w:jc w:val="both"/>
        <w:rPr>
          <w:szCs w:val="24"/>
        </w:rPr>
      </w:pPr>
      <w:r w:rsidRPr="00195E97">
        <w:rPr>
          <w:szCs w:val="24"/>
        </w:rPr>
        <w:t xml:space="preserve">Gotovo nezadovoljen se je </w:t>
      </w:r>
      <w:r w:rsidR="00FB091E" w:rsidRPr="00195E97">
        <w:rPr>
          <w:szCs w:val="24"/>
        </w:rPr>
        <w:t xml:space="preserve">končno </w:t>
      </w:r>
      <w:r w:rsidRPr="00195E97">
        <w:rPr>
          <w:szCs w:val="24"/>
        </w:rPr>
        <w:t>vrnil v ljubljansko šolo. Ko so v drugi polovici marca</w:t>
      </w:r>
      <w:r w:rsidR="008378FD" w:rsidRPr="00195E97">
        <w:rPr>
          <w:szCs w:val="24"/>
        </w:rPr>
        <w:t>, s koncem težko preživete zime,</w:t>
      </w:r>
      <w:r w:rsidRPr="00195E97">
        <w:rPr>
          <w:szCs w:val="24"/>
        </w:rPr>
        <w:t xml:space="preserve"> na </w:t>
      </w:r>
      <w:r w:rsidR="00FB091E" w:rsidRPr="00195E97">
        <w:rPr>
          <w:szCs w:val="24"/>
        </w:rPr>
        <w:t xml:space="preserve">Madžarskem </w:t>
      </w:r>
      <w:r w:rsidRPr="00195E97">
        <w:rPr>
          <w:szCs w:val="24"/>
        </w:rPr>
        <w:t>oblast p</w:t>
      </w:r>
      <w:r w:rsidR="00FB091E" w:rsidRPr="00195E97">
        <w:rPr>
          <w:szCs w:val="24"/>
        </w:rPr>
        <w:t>revz</w:t>
      </w:r>
      <w:r w:rsidRPr="00195E97">
        <w:rPr>
          <w:szCs w:val="24"/>
        </w:rPr>
        <w:t xml:space="preserve">eli komunisti Bele Kuna, so </w:t>
      </w:r>
      <w:r w:rsidR="008378FD" w:rsidRPr="00195E97">
        <w:rPr>
          <w:szCs w:val="24"/>
        </w:rPr>
        <w:t>v pokrajini</w:t>
      </w:r>
      <w:r w:rsidRPr="00195E97">
        <w:rPr>
          <w:szCs w:val="24"/>
        </w:rPr>
        <w:t xml:space="preserve"> nastopili najhujši meseci tako vojnega kot tudi povojnega obdobja</w:t>
      </w:r>
      <w:r w:rsidR="00FB091E" w:rsidRPr="00195E97">
        <w:rPr>
          <w:szCs w:val="24"/>
        </w:rPr>
        <w:t>.</w:t>
      </w:r>
      <w:r w:rsidRPr="00195E97">
        <w:rPr>
          <w:szCs w:val="24"/>
        </w:rPr>
        <w:t xml:space="preserve"> </w:t>
      </w:r>
      <w:r w:rsidR="00FB091E" w:rsidRPr="00195E97">
        <w:rPr>
          <w:szCs w:val="24"/>
        </w:rPr>
        <w:t>L</w:t>
      </w:r>
      <w:r w:rsidRPr="00195E97">
        <w:rPr>
          <w:szCs w:val="24"/>
        </w:rPr>
        <w:t xml:space="preserve">judje </w:t>
      </w:r>
      <w:r w:rsidR="00FB091E" w:rsidRPr="00195E97">
        <w:rPr>
          <w:szCs w:val="24"/>
        </w:rPr>
        <w:t xml:space="preserve">so </w:t>
      </w:r>
      <w:r w:rsidR="008378FD" w:rsidRPr="00195E97">
        <w:rPr>
          <w:szCs w:val="24"/>
        </w:rPr>
        <w:t xml:space="preserve">se </w:t>
      </w:r>
      <w:r w:rsidRPr="00195E97">
        <w:rPr>
          <w:szCs w:val="24"/>
        </w:rPr>
        <w:t xml:space="preserve">že </w:t>
      </w:r>
      <w:r w:rsidR="008378FD" w:rsidRPr="00195E97">
        <w:rPr>
          <w:szCs w:val="24"/>
        </w:rPr>
        <w:t>pripravlja</w:t>
      </w:r>
      <w:r w:rsidRPr="00195E97">
        <w:rPr>
          <w:szCs w:val="24"/>
        </w:rPr>
        <w:t>li na prva poljedelska opravila in na vse strani iskali prepotrebno opremo, semena idr. Godino v začetku maja vnovič prevzame domoljubni nemir</w:t>
      </w:r>
      <w:r w:rsidR="00FB091E" w:rsidRPr="00195E97">
        <w:rPr>
          <w:szCs w:val="24"/>
        </w:rPr>
        <w:t xml:space="preserve"> − znova</w:t>
      </w:r>
      <w:r w:rsidRPr="00195E97">
        <w:rPr>
          <w:szCs w:val="24"/>
        </w:rPr>
        <w:t xml:space="preserve"> so ga kontaktirali iz ljutomerskega </w:t>
      </w:r>
      <w:r w:rsidR="00B342A2">
        <w:rPr>
          <w:szCs w:val="24"/>
        </w:rPr>
        <w:t>N</w:t>
      </w:r>
      <w:r w:rsidRPr="00195E97">
        <w:rPr>
          <w:szCs w:val="24"/>
        </w:rPr>
        <w:t xml:space="preserve">arodnega sveta. </w:t>
      </w:r>
      <w:r w:rsidR="008378FD" w:rsidRPr="00195E97">
        <w:rPr>
          <w:szCs w:val="24"/>
        </w:rPr>
        <w:t>Vnovič je p</w:t>
      </w:r>
      <w:r w:rsidRPr="00195E97">
        <w:rPr>
          <w:szCs w:val="24"/>
        </w:rPr>
        <w:t>rišel v Ljutomer ter ta</w:t>
      </w:r>
      <w:r w:rsidR="00FB091E" w:rsidRPr="00195E97">
        <w:rPr>
          <w:szCs w:val="24"/>
        </w:rPr>
        <w:t>ko</w:t>
      </w:r>
      <w:r w:rsidRPr="00195E97">
        <w:rPr>
          <w:szCs w:val="24"/>
        </w:rPr>
        <w:t xml:space="preserve">j pričel vsestransko delovati </w:t>
      </w:r>
      <w:r w:rsidR="008378FD" w:rsidRPr="00195E97">
        <w:rPr>
          <w:szCs w:val="24"/>
        </w:rPr>
        <w:t>za</w:t>
      </w:r>
      <w:r w:rsidRPr="00195E97">
        <w:rPr>
          <w:szCs w:val="24"/>
        </w:rPr>
        <w:t xml:space="preserve"> uresniče</w:t>
      </w:r>
      <w:r w:rsidR="0010046A" w:rsidRPr="00195E97">
        <w:rPr>
          <w:szCs w:val="24"/>
        </w:rPr>
        <w:t>nj</w:t>
      </w:r>
      <w:r w:rsidR="008378FD" w:rsidRPr="00195E97">
        <w:rPr>
          <w:szCs w:val="24"/>
        </w:rPr>
        <w:t>e</w:t>
      </w:r>
      <w:r w:rsidRPr="00195E97">
        <w:rPr>
          <w:szCs w:val="24"/>
        </w:rPr>
        <w:t xml:space="preserve"> zamisl</w:t>
      </w:r>
      <w:r w:rsidR="0010046A" w:rsidRPr="00195E97">
        <w:rPr>
          <w:szCs w:val="24"/>
        </w:rPr>
        <w:t>i</w:t>
      </w:r>
      <w:r w:rsidRPr="00195E97">
        <w:rPr>
          <w:szCs w:val="24"/>
        </w:rPr>
        <w:t xml:space="preserve"> o konkretni vojaški zasedbi večjega dela pokrajine</w:t>
      </w:r>
      <w:r w:rsidR="008378FD" w:rsidRPr="00195E97">
        <w:rPr>
          <w:szCs w:val="24"/>
        </w:rPr>
        <w:t>, vendar tokrat</w:t>
      </w:r>
      <w:r w:rsidRPr="00195E97">
        <w:rPr>
          <w:szCs w:val="24"/>
        </w:rPr>
        <w:t xml:space="preserve"> </w:t>
      </w:r>
      <w:r w:rsidR="008378FD" w:rsidRPr="00195E97">
        <w:rPr>
          <w:szCs w:val="24"/>
        </w:rPr>
        <w:t xml:space="preserve">izključno </w:t>
      </w:r>
      <w:r w:rsidRPr="00195E97">
        <w:rPr>
          <w:szCs w:val="24"/>
        </w:rPr>
        <w:t>z lastnimi silami, s Prekmurci. Jerič jo je pozneje t</w:t>
      </w:r>
      <w:r w:rsidR="00176E37" w:rsidRPr="00195E97">
        <w:rPr>
          <w:szCs w:val="24"/>
        </w:rPr>
        <w:t>ak</w:t>
      </w:r>
      <w:r w:rsidRPr="00195E97">
        <w:rPr>
          <w:szCs w:val="24"/>
        </w:rPr>
        <w:t>o</w:t>
      </w:r>
      <w:r w:rsidR="00176E37" w:rsidRPr="00195E97">
        <w:rPr>
          <w:szCs w:val="24"/>
        </w:rPr>
        <w:t>le</w:t>
      </w:r>
      <w:r w:rsidRPr="00195E97">
        <w:rPr>
          <w:szCs w:val="24"/>
        </w:rPr>
        <w:t xml:space="preserve"> definiral: </w:t>
      </w:r>
      <w:r w:rsidR="008378FD" w:rsidRPr="0075166B">
        <w:rPr>
          <w:i/>
          <w:iCs/>
          <w:szCs w:val="24"/>
        </w:rPr>
        <w:t>»</w:t>
      </w:r>
      <w:r w:rsidRPr="0075166B">
        <w:rPr>
          <w:i/>
          <w:iCs/>
          <w:szCs w:val="24"/>
        </w:rPr>
        <w:t>Iz dneva v dan nam je postajalo jasneje, da je vojaška zasedba pokrajine najzanesljivejši dokaz samoodločbe.</w:t>
      </w:r>
      <w:r w:rsidR="008378FD" w:rsidRPr="0075166B">
        <w:rPr>
          <w:i/>
          <w:iCs/>
          <w:szCs w:val="24"/>
        </w:rPr>
        <w:t>«</w:t>
      </w:r>
      <w:r w:rsidRPr="00195E97">
        <w:rPr>
          <w:rStyle w:val="Sprotnaopomba-sklic"/>
          <w:szCs w:val="24"/>
        </w:rPr>
        <w:footnoteReference w:id="68"/>
      </w:r>
      <w:r w:rsidRPr="00195E97">
        <w:rPr>
          <w:szCs w:val="24"/>
        </w:rPr>
        <w:t xml:space="preserve"> </w:t>
      </w:r>
    </w:p>
    <w:p w14:paraId="76D07F47" w14:textId="5F7739E0" w:rsidR="001C1723" w:rsidRPr="00195E97" w:rsidRDefault="001C1723" w:rsidP="00195E97">
      <w:pPr>
        <w:pStyle w:val="Brezrazmikov"/>
        <w:spacing w:line="360" w:lineRule="auto"/>
        <w:ind w:firstLine="708"/>
        <w:jc w:val="both"/>
        <w:rPr>
          <w:szCs w:val="24"/>
        </w:rPr>
      </w:pPr>
      <w:r w:rsidRPr="00195E97">
        <w:rPr>
          <w:szCs w:val="24"/>
        </w:rPr>
        <w:t>V dogovoru z Maistrom so oklicali ustan</w:t>
      </w:r>
      <w:r w:rsidR="008378FD" w:rsidRPr="00195E97">
        <w:rPr>
          <w:szCs w:val="24"/>
        </w:rPr>
        <w:t>ovit</w:t>
      </w:r>
      <w:r w:rsidRPr="00195E97">
        <w:rPr>
          <w:szCs w:val="24"/>
        </w:rPr>
        <w:t>e</w:t>
      </w:r>
      <w:r w:rsidR="008378FD" w:rsidRPr="00195E97">
        <w:rPr>
          <w:szCs w:val="24"/>
        </w:rPr>
        <w:t>v</w:t>
      </w:r>
      <w:r w:rsidRPr="00195E97">
        <w:rPr>
          <w:szCs w:val="24"/>
        </w:rPr>
        <w:t xml:space="preserve"> </w:t>
      </w:r>
      <w:r w:rsidRPr="00195E97">
        <w:rPr>
          <w:i/>
          <w:iCs/>
          <w:szCs w:val="24"/>
        </w:rPr>
        <w:t>prekmurske legije</w:t>
      </w:r>
      <w:r w:rsidRPr="00195E97">
        <w:rPr>
          <w:szCs w:val="24"/>
        </w:rPr>
        <w:t xml:space="preserve"> ter pričeli sklicevati prostovoljce iz pokrajine – predvsem povrnjene bivše vojake, </w:t>
      </w:r>
      <w:r w:rsidR="0010046A" w:rsidRPr="00195E97">
        <w:rPr>
          <w:szCs w:val="24"/>
        </w:rPr>
        <w:t>našli so zanesljive može, ki so agitirali po Prekmurju, vzpostavljali skrivne kurirske vezi</w:t>
      </w:r>
      <w:r w:rsidR="007D61B8" w:rsidRPr="00195E97">
        <w:rPr>
          <w:szCs w:val="24"/>
        </w:rPr>
        <w:t>,</w:t>
      </w:r>
      <w:r w:rsidR="0010046A" w:rsidRPr="00195E97">
        <w:rPr>
          <w:szCs w:val="24"/>
        </w:rPr>
        <w:t xml:space="preserve"> </w:t>
      </w:r>
      <w:r w:rsidRPr="00195E97">
        <w:rPr>
          <w:szCs w:val="24"/>
        </w:rPr>
        <w:t>iska</w:t>
      </w:r>
      <w:r w:rsidR="0010046A" w:rsidRPr="00195E97">
        <w:rPr>
          <w:szCs w:val="24"/>
        </w:rPr>
        <w:t>l</w:t>
      </w:r>
      <w:r w:rsidRPr="00195E97">
        <w:rPr>
          <w:szCs w:val="24"/>
        </w:rPr>
        <w:t>i orožje in strelivo, material</w:t>
      </w:r>
      <w:r w:rsidR="00B2458E">
        <w:rPr>
          <w:szCs w:val="24"/>
        </w:rPr>
        <w:t>.</w:t>
      </w:r>
      <w:r w:rsidRPr="00195E97">
        <w:rPr>
          <w:szCs w:val="24"/>
        </w:rPr>
        <w:t xml:space="preserve"> Maister ji</w:t>
      </w:r>
      <w:r w:rsidR="00434900" w:rsidRPr="00195E97">
        <w:rPr>
          <w:szCs w:val="24"/>
        </w:rPr>
        <w:t>h</w:t>
      </w:r>
      <w:r w:rsidRPr="00195E97">
        <w:rPr>
          <w:szCs w:val="24"/>
        </w:rPr>
        <w:t xml:space="preserve"> je </w:t>
      </w:r>
      <w:r w:rsidR="00434900" w:rsidRPr="00195E97">
        <w:rPr>
          <w:szCs w:val="24"/>
        </w:rPr>
        <w:t xml:space="preserve">sprva podpiral in </w:t>
      </w:r>
      <w:r w:rsidRPr="00195E97">
        <w:rPr>
          <w:szCs w:val="24"/>
        </w:rPr>
        <w:t xml:space="preserve">vsestransko pomagal, najbolj z orožjem. </w:t>
      </w:r>
      <w:r w:rsidR="007D61B8" w:rsidRPr="00195E97">
        <w:rPr>
          <w:szCs w:val="24"/>
        </w:rPr>
        <w:t xml:space="preserve">Izjemno dejaven je bil pri tem Mihael Erjavec. </w:t>
      </w:r>
      <w:r w:rsidRPr="00195E97">
        <w:rPr>
          <w:szCs w:val="24"/>
        </w:rPr>
        <w:t>JG se je znova z vsem srcem vpregel v priprave</w:t>
      </w:r>
      <w:r w:rsidR="0010046A" w:rsidRPr="00195E97">
        <w:rPr>
          <w:szCs w:val="24"/>
        </w:rPr>
        <w:t>.</w:t>
      </w:r>
      <w:r w:rsidRPr="00195E97">
        <w:rPr>
          <w:szCs w:val="24"/>
        </w:rPr>
        <w:t xml:space="preserve"> </w:t>
      </w:r>
      <w:r w:rsidR="0010046A" w:rsidRPr="00195E97">
        <w:rPr>
          <w:szCs w:val="24"/>
        </w:rPr>
        <w:t>Č</w:t>
      </w:r>
      <w:r w:rsidRPr="00195E97">
        <w:rPr>
          <w:szCs w:val="24"/>
        </w:rPr>
        <w:t>ez desetletje je v res obširnem članku podrobneje opisal tudi to:</w:t>
      </w:r>
      <w:r w:rsidR="00195E97" w:rsidRPr="00195E97">
        <w:rPr>
          <w:szCs w:val="24"/>
        </w:rPr>
        <w:t xml:space="preserve"> </w:t>
      </w:r>
      <w:r w:rsidRPr="00195E97">
        <w:rPr>
          <w:szCs w:val="24"/>
        </w:rPr>
        <w:t>»</w:t>
      </w:r>
      <w:r w:rsidRPr="00B2458E">
        <w:rPr>
          <w:i/>
          <w:iCs/>
          <w:szCs w:val="24"/>
        </w:rPr>
        <w:t>Pobudo je dal g. general Maister. Njegovi točnejši načrti za to akcijo mi niso točno znani. Inicijativa je pa čisto gotovo izšla vsaj v svojem votku od njega, kajti brzojavka, s katero so mene poklicali iz Ljubljane v Ljutomer, je bila oddana pri obmejnem poveljstvu v Mariboru, torej v glavnem stanu g. generala. V Ljutomeru smo na mah sestavili načrt. Bili smo trije Prekmurci: Ivan Jerič, poznejši državni poslanec, Miha Kuhar, sedaj železniški uradnik in jaz. … Naša zamisel je bila sledeča: V Prekmurju dvignemo upor z orožjem, preženemo Ogre iz obmejnih občin in iz Murske Sobote, zasedemo državne urade in kot gospodarji v deželi pokličemo takoj jugoslovanske čete na pomoč, kar bo za generala Maistra upravičen razlog, da kljub demarkacijski črti ob Muri vojaško zasede celo Prekmurje.</w:t>
      </w:r>
      <w:r w:rsidRPr="00195E97">
        <w:rPr>
          <w:szCs w:val="24"/>
        </w:rPr>
        <w:t>«</w:t>
      </w:r>
      <w:r w:rsidRPr="00195E97">
        <w:rPr>
          <w:rStyle w:val="Sprotnaopomba-sklic"/>
          <w:szCs w:val="24"/>
        </w:rPr>
        <w:footnoteReference w:id="69"/>
      </w:r>
      <w:r w:rsidRPr="00195E97">
        <w:rPr>
          <w:szCs w:val="24"/>
        </w:rPr>
        <w:t xml:space="preserve"> </w:t>
      </w:r>
    </w:p>
    <w:p w14:paraId="415D3C25" w14:textId="0551312C" w:rsidR="00E43586" w:rsidRPr="00195E97" w:rsidRDefault="001C1723" w:rsidP="00195E97">
      <w:pPr>
        <w:pStyle w:val="Brezrazmikov"/>
        <w:spacing w:line="360" w:lineRule="auto"/>
        <w:ind w:firstLine="708"/>
        <w:jc w:val="both"/>
        <w:rPr>
          <w:szCs w:val="24"/>
        </w:rPr>
      </w:pPr>
      <w:r w:rsidRPr="00195E97">
        <w:rPr>
          <w:szCs w:val="24"/>
        </w:rPr>
        <w:t>Izdelali so si celo izris/situacijsko skico</w:t>
      </w:r>
      <w:r w:rsidR="00266AAC">
        <w:rPr>
          <w:rStyle w:val="Sprotnaopomba-sklic"/>
          <w:szCs w:val="24"/>
        </w:rPr>
        <w:footnoteReference w:id="70"/>
      </w:r>
      <w:r w:rsidRPr="00195E97">
        <w:rPr>
          <w:szCs w:val="24"/>
        </w:rPr>
        <w:t xml:space="preserve"> načrta njihove akcije: šli bi iz Ljutomera in Veržeja čez Muro, zasedli obmejne kraje in nato takoj proti Murski Soboti, medtem ko zasedba Dolnje Lendave ni spadala med cilje. Nato bi po načrtu nastopil Maister z rednim vojaštvom in formalno zasedel ozemlje ter razglasil priključitev. Pred 10. majem so imeli zbranih, če je verjeti Jeriču, nekaj stotin mož, baje kar okrog petsto. </w:t>
      </w:r>
      <w:r w:rsidR="007D61B8" w:rsidRPr="00195E97">
        <w:rPr>
          <w:i/>
          <w:iCs/>
          <w:szCs w:val="24"/>
        </w:rPr>
        <w:t>Legijo</w:t>
      </w:r>
      <w:r w:rsidR="007D61B8" w:rsidRPr="00195E97">
        <w:rPr>
          <w:szCs w:val="24"/>
        </w:rPr>
        <w:t xml:space="preserve"> so sovodili Jerič, G</w:t>
      </w:r>
      <w:r w:rsidR="0075166B">
        <w:rPr>
          <w:szCs w:val="24"/>
        </w:rPr>
        <w:t>odina</w:t>
      </w:r>
      <w:r w:rsidR="007D61B8" w:rsidRPr="00195E97">
        <w:rPr>
          <w:szCs w:val="24"/>
        </w:rPr>
        <w:t xml:space="preserve"> in Kühar.</w:t>
      </w:r>
    </w:p>
    <w:p w14:paraId="37AFCBB7" w14:textId="098873AC" w:rsidR="001C1723" w:rsidRPr="00195E97" w:rsidRDefault="001C1723" w:rsidP="00195E97">
      <w:pPr>
        <w:pStyle w:val="Brezrazmikov"/>
        <w:spacing w:line="360" w:lineRule="auto"/>
        <w:ind w:firstLine="708"/>
        <w:jc w:val="both"/>
        <w:rPr>
          <w:szCs w:val="24"/>
        </w:rPr>
      </w:pPr>
      <w:r w:rsidRPr="00195E97">
        <w:rPr>
          <w:szCs w:val="24"/>
        </w:rPr>
        <w:t xml:space="preserve">Ko pa so hoteli preiti v konkretno izvedbo, so jim – glede na navodila takrat navzoče antantne komisije − tako Maister kot vsi nivoji oblasti in vojaška poveljstva od še delujoče </w:t>
      </w:r>
      <w:r w:rsidR="00B342A2">
        <w:rPr>
          <w:szCs w:val="24"/>
        </w:rPr>
        <w:t>N</w:t>
      </w:r>
      <w:r w:rsidRPr="00195E97">
        <w:rPr>
          <w:szCs w:val="24"/>
        </w:rPr>
        <w:t>arodne vlade Ljubljani</w:t>
      </w:r>
      <w:r w:rsidR="0075166B">
        <w:rPr>
          <w:szCs w:val="24"/>
        </w:rPr>
        <w:t xml:space="preserve"> in</w:t>
      </w:r>
      <w:r w:rsidRPr="00195E97">
        <w:rPr>
          <w:szCs w:val="24"/>
        </w:rPr>
        <w:t xml:space="preserve"> v Zagrebu zapovrstjo zavrnili tako vojaško sodelovanje kot politično podporo zasedbi ali vsaj pomoč v orožju. Sam general je prav takrat moral razmišljati o koroškem bojišču, čeprav naj bi tudi on imel istočasno v glavi enak podvig</w:t>
      </w:r>
      <w:r w:rsidR="00E43586" w:rsidRPr="00195E97">
        <w:rPr>
          <w:szCs w:val="24"/>
        </w:rPr>
        <w:t>,</w:t>
      </w:r>
      <w:r w:rsidRPr="00195E97">
        <w:rPr>
          <w:szCs w:val="24"/>
        </w:rPr>
        <w:t xml:space="preserve"> zasedbo pokrajine. </w:t>
      </w:r>
      <w:r w:rsidR="00434900" w:rsidRPr="00195E97">
        <w:rPr>
          <w:szCs w:val="24"/>
        </w:rPr>
        <w:t xml:space="preserve">Tako je </w:t>
      </w:r>
      <w:r w:rsidR="001173FC" w:rsidRPr="00195E97">
        <w:rPr>
          <w:szCs w:val="24"/>
        </w:rPr>
        <w:t>vsaj</w:t>
      </w:r>
      <w:r w:rsidR="00434900" w:rsidRPr="00195E97">
        <w:rPr>
          <w:szCs w:val="24"/>
        </w:rPr>
        <w:t xml:space="preserve"> zatrdil Godini, ko ga je ta prišel v Maribor osebno prosit za pomoč. Pa mu je to preprečil avstrijski nenaden napad na Koroškem, in je moral vse svoje sile </w:t>
      </w:r>
      <w:r w:rsidR="00E43586" w:rsidRPr="00195E97">
        <w:rPr>
          <w:szCs w:val="24"/>
        </w:rPr>
        <w:t>znova posl</w:t>
      </w:r>
      <w:r w:rsidR="00434900" w:rsidRPr="00195E97">
        <w:rPr>
          <w:szCs w:val="24"/>
        </w:rPr>
        <w:t xml:space="preserve">ati na sever. </w:t>
      </w:r>
      <w:r w:rsidRPr="00195E97">
        <w:rPr>
          <w:szCs w:val="24"/>
        </w:rPr>
        <w:t xml:space="preserve">Od </w:t>
      </w:r>
      <w:r w:rsidR="00B342A2">
        <w:rPr>
          <w:szCs w:val="24"/>
        </w:rPr>
        <w:t>N</w:t>
      </w:r>
      <w:r w:rsidR="00E43586" w:rsidRPr="00195E97">
        <w:rPr>
          <w:szCs w:val="24"/>
        </w:rPr>
        <w:t xml:space="preserve">arodnega </w:t>
      </w:r>
      <w:r w:rsidRPr="00195E97">
        <w:rPr>
          <w:szCs w:val="24"/>
        </w:rPr>
        <w:t xml:space="preserve">sveta je zahteval takojšnjo ukinitev in razformiranje </w:t>
      </w:r>
      <w:r w:rsidRPr="00195E97">
        <w:rPr>
          <w:i/>
          <w:iCs/>
          <w:szCs w:val="24"/>
        </w:rPr>
        <w:t>legije</w:t>
      </w:r>
      <w:r w:rsidRPr="00195E97">
        <w:rPr>
          <w:szCs w:val="24"/>
        </w:rPr>
        <w:t>, kar so tudi storili. Odklonilno mnenje o zasedbi je dodala še prav takrat</w:t>
      </w:r>
      <w:r w:rsidRPr="00195E97">
        <w:rPr>
          <w:szCs w:val="24"/>
          <w:shd w:val="clear" w:color="auto" w:fill="FFFFFF"/>
        </w:rPr>
        <w:t xml:space="preserve"> v Ljutomer prispela antantna komisija s predsednikom majorjem dr. </w:t>
      </w:r>
      <w:hyperlink r:id="rId8" w:tooltip="Gaston Reverdy (stran ne obstaja)" w:history="1">
        <w:r w:rsidRPr="00195E97">
          <w:rPr>
            <w:rStyle w:val="Hiperpovezava"/>
            <w:color w:val="auto"/>
            <w:szCs w:val="24"/>
            <w:u w:val="none"/>
            <w:shd w:val="clear" w:color="auto" w:fill="FFFFFF"/>
          </w:rPr>
          <w:t>Gastonom Reverdy</w:t>
        </w:r>
      </w:hyperlink>
      <w:r w:rsidRPr="00195E97">
        <w:rPr>
          <w:rStyle w:val="Hiperpovezava"/>
          <w:color w:val="auto"/>
          <w:szCs w:val="24"/>
          <w:u w:val="none"/>
          <w:shd w:val="clear" w:color="auto" w:fill="FFFFFF"/>
        </w:rPr>
        <w:t>jem,</w:t>
      </w:r>
      <w:r w:rsidRPr="00195E97">
        <w:rPr>
          <w:szCs w:val="24"/>
          <w:shd w:val="clear" w:color="auto" w:fill="FFFFFF"/>
        </w:rPr>
        <w:t xml:space="preserve"> s katero se je </w:t>
      </w:r>
      <w:r w:rsidR="0075166B">
        <w:rPr>
          <w:szCs w:val="24"/>
          <w:shd w:val="clear" w:color="auto" w:fill="FFFFFF"/>
        </w:rPr>
        <w:t>N</w:t>
      </w:r>
      <w:r w:rsidRPr="00195E97">
        <w:rPr>
          <w:szCs w:val="24"/>
          <w:shd w:val="clear" w:color="auto" w:fill="FFFFFF"/>
        </w:rPr>
        <w:t>arodni svet, in posebej tudi sam G</w:t>
      </w:r>
      <w:r w:rsidR="0075166B">
        <w:rPr>
          <w:szCs w:val="24"/>
          <w:shd w:val="clear" w:color="auto" w:fill="FFFFFF"/>
        </w:rPr>
        <w:t>odina</w:t>
      </w:r>
      <w:r w:rsidRPr="00195E97">
        <w:rPr>
          <w:szCs w:val="24"/>
          <w:shd w:val="clear" w:color="auto" w:fill="FFFFFF"/>
        </w:rPr>
        <w:t xml:space="preserve"> na štiri oči z majorjem, pogajal o morebitni antantni podpori akciji. </w:t>
      </w:r>
      <w:r w:rsidR="007D61B8" w:rsidRPr="00195E97">
        <w:rPr>
          <w:szCs w:val="24"/>
          <w:shd w:val="clear" w:color="auto" w:fill="FFFFFF"/>
        </w:rPr>
        <w:t xml:space="preserve">Godina </w:t>
      </w:r>
      <w:r w:rsidR="00665B19" w:rsidRPr="00195E97">
        <w:rPr>
          <w:szCs w:val="24"/>
          <w:shd w:val="clear" w:color="auto" w:fill="FFFFFF"/>
        </w:rPr>
        <w:t xml:space="preserve">– to je bil njegov prvi stik z diplomacijo − </w:t>
      </w:r>
      <w:r w:rsidR="0075166B" w:rsidRPr="00195E97">
        <w:rPr>
          <w:szCs w:val="24"/>
          <w:shd w:val="clear" w:color="auto" w:fill="FFFFFF"/>
        </w:rPr>
        <w:t xml:space="preserve">je </w:t>
      </w:r>
      <w:r w:rsidR="007D61B8" w:rsidRPr="00195E97">
        <w:rPr>
          <w:szCs w:val="24"/>
          <w:shd w:val="clear" w:color="auto" w:fill="FFFFFF"/>
        </w:rPr>
        <w:t xml:space="preserve">z njim govoril v imenu </w:t>
      </w:r>
      <w:r w:rsidR="007D61B8" w:rsidRPr="00195E97">
        <w:rPr>
          <w:i/>
          <w:iCs/>
          <w:szCs w:val="24"/>
          <w:shd w:val="clear" w:color="auto" w:fill="FFFFFF"/>
        </w:rPr>
        <w:t>legije</w:t>
      </w:r>
      <w:r w:rsidR="007D61B8" w:rsidRPr="00195E97">
        <w:rPr>
          <w:szCs w:val="24"/>
          <w:shd w:val="clear" w:color="auto" w:fill="FFFFFF"/>
        </w:rPr>
        <w:t xml:space="preserve"> in izpostavljal odločenost domačinov, da sami zasedejo rojstno krajino.</w:t>
      </w:r>
      <w:r w:rsidR="004E309C" w:rsidRPr="00195E97">
        <w:rPr>
          <w:szCs w:val="24"/>
        </w:rPr>
        <w:t xml:space="preserve"> Reverdy</w:t>
      </w:r>
      <w:r w:rsidR="001173FC" w:rsidRPr="00195E97">
        <w:rPr>
          <w:szCs w:val="24"/>
        </w:rPr>
        <w:t xml:space="preserve"> pa</w:t>
      </w:r>
      <w:r w:rsidR="004E309C" w:rsidRPr="00195E97">
        <w:rPr>
          <w:szCs w:val="24"/>
        </w:rPr>
        <w:t xml:space="preserve"> je tudi pred njim do konca vztrajal za opustitev akcije in mu slednjič obljubil, da bo teritorialni komisiji v Versaillesu na podlagi ostrih zahtev </w:t>
      </w:r>
      <w:r w:rsidR="001173FC" w:rsidRPr="00195E97">
        <w:rPr>
          <w:szCs w:val="24"/>
        </w:rPr>
        <w:t xml:space="preserve">bojevitih </w:t>
      </w:r>
      <w:r w:rsidR="004E309C" w:rsidRPr="00195E97">
        <w:rPr>
          <w:szCs w:val="24"/>
        </w:rPr>
        <w:t xml:space="preserve">Prekmurcev priporočil priključitev Prekmurja </w:t>
      </w:r>
      <w:r w:rsidR="0075166B">
        <w:rPr>
          <w:szCs w:val="24"/>
        </w:rPr>
        <w:t>h Kraljestvu</w:t>
      </w:r>
      <w:r w:rsidR="004E309C" w:rsidRPr="00195E97">
        <w:rPr>
          <w:szCs w:val="24"/>
        </w:rPr>
        <w:t xml:space="preserve"> SHS.</w:t>
      </w:r>
    </w:p>
    <w:p w14:paraId="6DA1B797" w14:textId="66493352" w:rsidR="004E309C" w:rsidRPr="00195E97" w:rsidRDefault="00E43586" w:rsidP="00195E97">
      <w:pPr>
        <w:pStyle w:val="Brezrazmikov"/>
        <w:spacing w:line="360" w:lineRule="auto"/>
        <w:ind w:firstLine="708"/>
        <w:jc w:val="both"/>
        <w:rPr>
          <w:szCs w:val="24"/>
        </w:rPr>
      </w:pPr>
      <w:r w:rsidRPr="00195E97">
        <w:rPr>
          <w:szCs w:val="24"/>
          <w:shd w:val="clear" w:color="auto" w:fill="FFFFFF"/>
        </w:rPr>
        <w:t>Namesto zasedbe</w:t>
      </w:r>
      <w:r w:rsidR="001C1723" w:rsidRPr="00195E97">
        <w:rPr>
          <w:szCs w:val="24"/>
        </w:rPr>
        <w:t xml:space="preserve"> </w:t>
      </w:r>
      <w:r w:rsidRPr="00195E97">
        <w:rPr>
          <w:szCs w:val="24"/>
        </w:rPr>
        <w:t xml:space="preserve">so si </w:t>
      </w:r>
      <w:r w:rsidR="001C1723" w:rsidRPr="00195E97">
        <w:rPr>
          <w:szCs w:val="24"/>
        </w:rPr>
        <w:t xml:space="preserve">premislili in </w:t>
      </w:r>
      <w:r w:rsidRPr="00195E97">
        <w:rPr>
          <w:szCs w:val="24"/>
        </w:rPr>
        <w:t>j</w:t>
      </w:r>
      <w:r w:rsidR="001C1723" w:rsidRPr="00195E97">
        <w:rPr>
          <w:szCs w:val="24"/>
        </w:rPr>
        <w:t xml:space="preserve">o preklicali, celo zanje je bilo vztrajanje preabsurdno. </w:t>
      </w:r>
      <w:r w:rsidRPr="00195E97">
        <w:rPr>
          <w:szCs w:val="24"/>
        </w:rPr>
        <w:t>J</w:t>
      </w:r>
      <w:r w:rsidR="0075166B">
        <w:rPr>
          <w:szCs w:val="24"/>
        </w:rPr>
        <w:t xml:space="preserve">ožef </w:t>
      </w:r>
      <w:r w:rsidRPr="00195E97">
        <w:rPr>
          <w:szCs w:val="24"/>
        </w:rPr>
        <w:t>G</w:t>
      </w:r>
      <w:r w:rsidR="0075166B">
        <w:rPr>
          <w:szCs w:val="24"/>
        </w:rPr>
        <w:t>odina</w:t>
      </w:r>
      <w:r w:rsidRPr="00195E97">
        <w:rPr>
          <w:szCs w:val="24"/>
        </w:rPr>
        <w:t xml:space="preserve"> se je o tem izrazil prav po špartansko: »</w:t>
      </w:r>
      <w:r w:rsidR="004E309C" w:rsidRPr="00195E97">
        <w:rPr>
          <w:szCs w:val="24"/>
        </w:rPr>
        <w:t>In smo odnehali</w:t>
      </w:r>
      <w:r w:rsidRPr="00195E97">
        <w:rPr>
          <w:szCs w:val="24"/>
        </w:rPr>
        <w:t>«.</w:t>
      </w:r>
      <w:r w:rsidR="004E309C" w:rsidRPr="00195E97">
        <w:rPr>
          <w:rStyle w:val="Sprotnaopomba-sklic"/>
          <w:szCs w:val="24"/>
        </w:rPr>
        <w:footnoteReference w:id="71"/>
      </w:r>
      <w:r w:rsidR="004E309C" w:rsidRPr="00195E97">
        <w:rPr>
          <w:szCs w:val="24"/>
        </w:rPr>
        <w:t xml:space="preserve"> </w:t>
      </w:r>
      <w:r w:rsidR="001C1723" w:rsidRPr="00195E97">
        <w:rPr>
          <w:szCs w:val="24"/>
        </w:rPr>
        <w:t xml:space="preserve">Hkrati so se kot </w:t>
      </w:r>
      <w:r w:rsidR="00B342A2">
        <w:rPr>
          <w:szCs w:val="24"/>
        </w:rPr>
        <w:t>N</w:t>
      </w:r>
      <w:r w:rsidR="001C1723" w:rsidRPr="00195E97">
        <w:rPr>
          <w:szCs w:val="24"/>
        </w:rPr>
        <w:t xml:space="preserve">arodni svet samoukinili. Razočaranje pa je bilo veliko, o čemer pričajo tudi članki v </w:t>
      </w:r>
      <w:r w:rsidR="001C1723" w:rsidRPr="00195E97">
        <w:rPr>
          <w:i/>
          <w:iCs/>
          <w:szCs w:val="24"/>
        </w:rPr>
        <w:t>Slovencu</w:t>
      </w:r>
      <w:r w:rsidR="001C1723" w:rsidRPr="00195E97">
        <w:rPr>
          <w:szCs w:val="24"/>
        </w:rPr>
        <w:t xml:space="preserve">: ti so razen tega govorili o katastrofalnem stanju, o nerazumevajoči ljubljanski deželni vladi ter celo o takratnih bojih v pokrajini. Prostovoljci legionarji so vedeli, da se </w:t>
      </w:r>
      <w:r w:rsidR="004E309C" w:rsidRPr="00195E97">
        <w:rPr>
          <w:szCs w:val="24"/>
        </w:rPr>
        <w:t>domov</w:t>
      </w:r>
      <w:r w:rsidR="001C1723" w:rsidRPr="00195E97">
        <w:rPr>
          <w:szCs w:val="24"/>
        </w:rPr>
        <w:t xml:space="preserve"> ne smejo vrniti. Zato so iskali možnosti preživetja v več </w:t>
      </w:r>
      <w:r w:rsidR="004E309C" w:rsidRPr="00195E97">
        <w:rPr>
          <w:szCs w:val="24"/>
        </w:rPr>
        <w:t xml:space="preserve">prleških </w:t>
      </w:r>
      <w:r w:rsidR="001C1723" w:rsidRPr="00195E97">
        <w:rPr>
          <w:szCs w:val="24"/>
        </w:rPr>
        <w:t xml:space="preserve">krajih, nekaj </w:t>
      </w:r>
      <w:r w:rsidR="004E309C" w:rsidRPr="00195E97">
        <w:rPr>
          <w:szCs w:val="24"/>
        </w:rPr>
        <w:t xml:space="preserve">pa </w:t>
      </w:r>
      <w:r w:rsidR="001C1723" w:rsidRPr="00195E97">
        <w:rPr>
          <w:szCs w:val="24"/>
        </w:rPr>
        <w:t xml:space="preserve">se jih je ustalilo celo v Štrigovi. V Prekmurju je sledilo preganjanje maloštevilnih vrnjenih prostovoljcev, osumljenih narodnozavednih oseb, mučne represalije </w:t>
      </w:r>
      <w:r w:rsidR="004E309C" w:rsidRPr="00195E97">
        <w:rPr>
          <w:szCs w:val="24"/>
        </w:rPr>
        <w:t xml:space="preserve">in nasilje </w:t>
      </w:r>
      <w:r w:rsidR="001C1723" w:rsidRPr="00195E97">
        <w:rPr>
          <w:szCs w:val="24"/>
        </w:rPr>
        <w:t xml:space="preserve">oblasti nad </w:t>
      </w:r>
      <w:r w:rsidR="004E309C" w:rsidRPr="00195E97">
        <w:rPr>
          <w:szCs w:val="24"/>
        </w:rPr>
        <w:t xml:space="preserve">njihovimi </w:t>
      </w:r>
      <w:r w:rsidR="001C1723" w:rsidRPr="00195E97">
        <w:rPr>
          <w:szCs w:val="24"/>
        </w:rPr>
        <w:t>družinami ter sorodniki</w:t>
      </w:r>
      <w:r w:rsidR="004E309C" w:rsidRPr="00195E97">
        <w:rPr>
          <w:szCs w:val="24"/>
        </w:rPr>
        <w:t>,</w:t>
      </w:r>
      <w:r w:rsidR="001C1723" w:rsidRPr="00195E97">
        <w:rPr>
          <w:szCs w:val="24"/>
        </w:rPr>
        <w:t xml:space="preserve"> kar je sprožilo pobege čez Muro.</w:t>
      </w:r>
      <w:r w:rsidR="001C1723" w:rsidRPr="00195E97">
        <w:rPr>
          <w:rStyle w:val="Sprotnaopomba-sklic"/>
          <w:szCs w:val="24"/>
        </w:rPr>
        <w:footnoteReference w:id="72"/>
      </w:r>
      <w:r w:rsidR="001C1723" w:rsidRPr="00195E97">
        <w:rPr>
          <w:szCs w:val="24"/>
        </w:rPr>
        <w:t xml:space="preserve"> </w:t>
      </w:r>
    </w:p>
    <w:p w14:paraId="6B5CDCF1" w14:textId="328A0EAB" w:rsidR="001C1723" w:rsidRPr="00195E97" w:rsidRDefault="001C1723" w:rsidP="00195E97">
      <w:pPr>
        <w:pStyle w:val="Brezrazmikov"/>
        <w:spacing w:line="360" w:lineRule="auto"/>
        <w:ind w:firstLine="708"/>
        <w:jc w:val="both"/>
        <w:rPr>
          <w:szCs w:val="24"/>
        </w:rPr>
      </w:pPr>
      <w:r w:rsidRPr="00195E97">
        <w:rPr>
          <w:szCs w:val="24"/>
        </w:rPr>
        <w:t xml:space="preserve">Na točki odločitve da ali ne preklicu zasedbe se je očitno nekaj prelomilo v medsebojnih odnosih med vsaj nekaterimi člani </w:t>
      </w:r>
      <w:r w:rsidR="001B0BBF">
        <w:rPr>
          <w:szCs w:val="24"/>
        </w:rPr>
        <w:t>N</w:t>
      </w:r>
      <w:r w:rsidRPr="00195E97">
        <w:rPr>
          <w:szCs w:val="24"/>
        </w:rPr>
        <w:t>arodnega sveta</w:t>
      </w:r>
      <w:r w:rsidR="00E53D4F" w:rsidRPr="00195E97">
        <w:rPr>
          <w:szCs w:val="24"/>
        </w:rPr>
        <w:t xml:space="preserve"> oziroma poveljniki </w:t>
      </w:r>
      <w:r w:rsidR="00E53D4F" w:rsidRPr="00195E97">
        <w:rPr>
          <w:i/>
          <w:iCs/>
          <w:szCs w:val="24"/>
        </w:rPr>
        <w:t>legije</w:t>
      </w:r>
      <w:r w:rsidRPr="00195E97">
        <w:rPr>
          <w:szCs w:val="24"/>
        </w:rPr>
        <w:t>, t</w:t>
      </w:r>
      <w:r w:rsidR="00176E37" w:rsidRPr="00195E97">
        <w:rPr>
          <w:szCs w:val="24"/>
        </w:rPr>
        <w:t>oč</w:t>
      </w:r>
      <w:r w:rsidRPr="00195E97">
        <w:rPr>
          <w:szCs w:val="24"/>
        </w:rPr>
        <w:t>n</w:t>
      </w:r>
      <w:r w:rsidR="00176E37" w:rsidRPr="00195E97">
        <w:rPr>
          <w:szCs w:val="24"/>
        </w:rPr>
        <w:t>eje</w:t>
      </w:r>
      <w:r w:rsidRPr="00195E97">
        <w:rPr>
          <w:szCs w:val="24"/>
        </w:rPr>
        <w:t xml:space="preserve"> med Godino in Jeričem. Seveda se lahko le ugiba, kaj in kako. Očiten dokaz tega preloma pa je bil Jeričev </w:t>
      </w:r>
      <w:r w:rsidR="0004639E" w:rsidRPr="00195E97">
        <w:rPr>
          <w:szCs w:val="24"/>
        </w:rPr>
        <w:t>izraz</w:t>
      </w:r>
      <w:r w:rsidRPr="00195E97">
        <w:rPr>
          <w:szCs w:val="24"/>
        </w:rPr>
        <w:t xml:space="preserve"> v</w:t>
      </w:r>
      <w:r w:rsidR="0004639E" w:rsidRPr="00195E97">
        <w:rPr>
          <w:szCs w:val="24"/>
        </w:rPr>
        <w:t xml:space="preserve"> pravkar citiranem delu</w:t>
      </w:r>
      <w:r w:rsidRPr="00195E97">
        <w:rPr>
          <w:szCs w:val="24"/>
        </w:rPr>
        <w:t xml:space="preserve"> </w:t>
      </w:r>
      <w:r w:rsidRPr="00195E97">
        <w:rPr>
          <w:i/>
          <w:iCs/>
          <w:szCs w:val="24"/>
        </w:rPr>
        <w:t>Spomin</w:t>
      </w:r>
      <w:r w:rsidR="0004639E" w:rsidRPr="00195E97">
        <w:rPr>
          <w:i/>
          <w:iCs/>
          <w:szCs w:val="24"/>
        </w:rPr>
        <w:t>ov</w:t>
      </w:r>
      <w:r w:rsidRPr="00195E97">
        <w:rPr>
          <w:szCs w:val="24"/>
        </w:rPr>
        <w:t>, da je »obračunal z delom … sveta«, ki vodi v sklepanje, da se G</w:t>
      </w:r>
      <w:r w:rsidR="001B0BBF">
        <w:rPr>
          <w:szCs w:val="24"/>
        </w:rPr>
        <w:t>odina</w:t>
      </w:r>
      <w:r w:rsidRPr="00195E97">
        <w:rPr>
          <w:szCs w:val="24"/>
        </w:rPr>
        <w:t xml:space="preserve"> − in morda še kdo od članov sveta (?) − v bistvu ni bil zmožen</w:t>
      </w:r>
      <w:r w:rsidR="0004639E" w:rsidRPr="00195E97">
        <w:rPr>
          <w:szCs w:val="24"/>
        </w:rPr>
        <w:t xml:space="preserve"> </w:t>
      </w:r>
      <w:r w:rsidRPr="00195E97">
        <w:rPr>
          <w:szCs w:val="24"/>
        </w:rPr>
        <w:t xml:space="preserve">pomiriti s preklicem zasedbe in je krivce zanj iskal med drugim tudi v drugih članih sveta, najverjetneje tudi v Jeriču. Odziv </w:t>
      </w:r>
      <w:r w:rsidR="0033490B" w:rsidRPr="00195E97">
        <w:rPr>
          <w:szCs w:val="24"/>
        </w:rPr>
        <w:t>K</w:t>
      </w:r>
      <w:r w:rsidR="001B0BBF">
        <w:rPr>
          <w:szCs w:val="24"/>
        </w:rPr>
        <w:t xml:space="preserve">aroline </w:t>
      </w:r>
      <w:r w:rsidR="0033490B" w:rsidRPr="00195E97">
        <w:rPr>
          <w:szCs w:val="24"/>
        </w:rPr>
        <w:t>G</w:t>
      </w:r>
      <w:r w:rsidR="001B0BBF">
        <w:rPr>
          <w:szCs w:val="24"/>
        </w:rPr>
        <w:t>odina</w:t>
      </w:r>
      <w:r w:rsidRPr="00195E97">
        <w:rPr>
          <w:szCs w:val="24"/>
        </w:rPr>
        <w:t xml:space="preserve"> na Jeriča</w:t>
      </w:r>
      <w:r w:rsidR="00266AAC">
        <w:rPr>
          <w:rStyle w:val="Sprotnaopomba-sklic"/>
          <w:szCs w:val="24"/>
        </w:rPr>
        <w:footnoteReference w:id="73"/>
      </w:r>
      <w:r w:rsidRPr="00195E97">
        <w:rPr>
          <w:szCs w:val="24"/>
        </w:rPr>
        <w:t xml:space="preserve"> bi zatorej lahko veljal tudi temu razmerju. </w:t>
      </w:r>
      <w:r w:rsidR="001B0BBF">
        <w:rPr>
          <w:szCs w:val="24"/>
        </w:rPr>
        <w:t>Na dlani je š</w:t>
      </w:r>
      <w:r w:rsidRPr="00195E97">
        <w:rPr>
          <w:szCs w:val="24"/>
        </w:rPr>
        <w:t xml:space="preserve">e en pomislek: </w:t>
      </w:r>
      <w:r w:rsidR="00D64486">
        <w:rPr>
          <w:szCs w:val="24"/>
        </w:rPr>
        <w:t>j</w:t>
      </w:r>
      <w:r w:rsidRPr="00195E97">
        <w:rPr>
          <w:szCs w:val="24"/>
        </w:rPr>
        <w:t>e bil G</w:t>
      </w:r>
      <w:r w:rsidR="001B0BBF">
        <w:rPr>
          <w:szCs w:val="24"/>
        </w:rPr>
        <w:t>odina,</w:t>
      </w:r>
      <w:r w:rsidR="001B0BBF" w:rsidRPr="001B0BBF">
        <w:rPr>
          <w:szCs w:val="24"/>
        </w:rPr>
        <w:t xml:space="preserve"> </w:t>
      </w:r>
      <w:r w:rsidR="001B0BBF" w:rsidRPr="00195E97">
        <w:rPr>
          <w:szCs w:val="24"/>
        </w:rPr>
        <w:t xml:space="preserve">pri svojih 21 letih nedvomno že </w:t>
      </w:r>
      <w:r w:rsidR="001B0BBF">
        <w:rPr>
          <w:szCs w:val="24"/>
        </w:rPr>
        <w:t>'</w:t>
      </w:r>
      <w:r w:rsidR="001B0BBF" w:rsidRPr="00195E97">
        <w:rPr>
          <w:szCs w:val="24"/>
        </w:rPr>
        <w:t>pravi</w:t>
      </w:r>
      <w:r w:rsidR="001B0BBF">
        <w:rPr>
          <w:szCs w:val="24"/>
        </w:rPr>
        <w:t>'</w:t>
      </w:r>
      <w:r w:rsidR="001B0BBF" w:rsidRPr="00195E97">
        <w:rPr>
          <w:szCs w:val="24"/>
        </w:rPr>
        <w:t xml:space="preserve"> vojak, </w:t>
      </w:r>
      <w:r w:rsidRPr="00195E97">
        <w:rPr>
          <w:szCs w:val="24"/>
        </w:rPr>
        <w:t xml:space="preserve">v očeh drugih članov </w:t>
      </w:r>
      <w:r w:rsidR="00B342A2">
        <w:rPr>
          <w:szCs w:val="24"/>
        </w:rPr>
        <w:t>N</w:t>
      </w:r>
      <w:r w:rsidR="0004639E" w:rsidRPr="00195E97">
        <w:rPr>
          <w:szCs w:val="24"/>
        </w:rPr>
        <w:t xml:space="preserve">arodnega </w:t>
      </w:r>
      <w:r w:rsidRPr="00195E97">
        <w:rPr>
          <w:szCs w:val="24"/>
        </w:rPr>
        <w:t xml:space="preserve">sveta, recimo Jeriča, </w:t>
      </w:r>
      <w:r w:rsidR="001B0BBF">
        <w:rPr>
          <w:szCs w:val="24"/>
        </w:rPr>
        <w:t>vojaško pre</w:t>
      </w:r>
      <w:r w:rsidR="00D64486">
        <w:rPr>
          <w:szCs w:val="24"/>
        </w:rPr>
        <w:t>oster</w:t>
      </w:r>
      <w:r w:rsidR="001B0BBF">
        <w:rPr>
          <w:szCs w:val="24"/>
        </w:rPr>
        <w:t xml:space="preserve"> in </w:t>
      </w:r>
      <w:r w:rsidRPr="00195E97">
        <w:rPr>
          <w:szCs w:val="24"/>
        </w:rPr>
        <w:t xml:space="preserve">tisti trenutek še premalo diplomatski? </w:t>
      </w:r>
    </w:p>
    <w:p w14:paraId="5989951B" w14:textId="58322FB9" w:rsidR="00346BAD" w:rsidRPr="00195E97" w:rsidRDefault="001C1723" w:rsidP="00195E97">
      <w:pPr>
        <w:pStyle w:val="Brezrazmikov"/>
        <w:spacing w:line="360" w:lineRule="auto"/>
        <w:ind w:firstLine="708"/>
        <w:jc w:val="both"/>
        <w:rPr>
          <w:szCs w:val="24"/>
        </w:rPr>
      </w:pPr>
      <w:r w:rsidRPr="00195E97">
        <w:rPr>
          <w:szCs w:val="24"/>
        </w:rPr>
        <w:t>Godini takrat zagotovo ni bilo lahko pri duši; predstavljajmo si njegovo osebno stisko. Že v</w:t>
      </w:r>
      <w:r w:rsidR="00E43586" w:rsidRPr="00195E97">
        <w:rPr>
          <w:szCs w:val="24"/>
        </w:rPr>
        <w:t xml:space="preserve"> </w:t>
      </w:r>
      <w:r w:rsidRPr="00195E97">
        <w:rPr>
          <w:szCs w:val="24"/>
        </w:rPr>
        <w:t xml:space="preserve">drugo je aktivno sodelal za tudi svoj osebni cilj, vendar znova zaman. Vrnil se je v Ljubljano, sedaj kot preizkušen </w:t>
      </w:r>
      <w:r w:rsidR="0004639E" w:rsidRPr="00195E97">
        <w:rPr>
          <w:szCs w:val="24"/>
        </w:rPr>
        <w:t xml:space="preserve">in razočaran </w:t>
      </w:r>
      <w:r w:rsidRPr="00195E97">
        <w:rPr>
          <w:szCs w:val="24"/>
        </w:rPr>
        <w:t>domoljub, v mislih pa verjetno premleval minule tedne. Le kdo bi t</w:t>
      </w:r>
      <w:r w:rsidR="00FF2385" w:rsidRPr="00195E97">
        <w:rPr>
          <w:szCs w:val="24"/>
        </w:rPr>
        <w:t>isti trenutek</w:t>
      </w:r>
      <w:r w:rsidRPr="00195E97">
        <w:rPr>
          <w:szCs w:val="24"/>
        </w:rPr>
        <w:t xml:space="preserve"> lahko upal na končno </w:t>
      </w:r>
      <w:r w:rsidR="001173FC" w:rsidRPr="00195E97">
        <w:rPr>
          <w:szCs w:val="24"/>
        </w:rPr>
        <w:t xml:space="preserve">diplomatsko </w:t>
      </w:r>
      <w:r w:rsidRPr="00195E97">
        <w:rPr>
          <w:szCs w:val="24"/>
        </w:rPr>
        <w:t xml:space="preserve">priključitev Prekmurja, </w:t>
      </w:r>
      <w:r w:rsidR="001173FC" w:rsidRPr="00195E97">
        <w:rPr>
          <w:szCs w:val="24"/>
        </w:rPr>
        <w:t>kljub</w:t>
      </w:r>
      <w:r w:rsidRPr="00195E97">
        <w:rPr>
          <w:szCs w:val="24"/>
        </w:rPr>
        <w:t xml:space="preserve"> Reverdy</w:t>
      </w:r>
      <w:r w:rsidR="001173FC" w:rsidRPr="00195E97">
        <w:rPr>
          <w:szCs w:val="24"/>
        </w:rPr>
        <w:t>jevi</w:t>
      </w:r>
      <w:r w:rsidRPr="00195E97">
        <w:rPr>
          <w:szCs w:val="24"/>
        </w:rPr>
        <w:t xml:space="preserve"> obljubi</w:t>
      </w:r>
      <w:r w:rsidR="001173FC" w:rsidRPr="00195E97">
        <w:rPr>
          <w:szCs w:val="24"/>
        </w:rPr>
        <w:t>?</w:t>
      </w:r>
      <w:r w:rsidRPr="00195E97">
        <w:rPr>
          <w:szCs w:val="24"/>
        </w:rPr>
        <w:t xml:space="preserve"> Mu je J</w:t>
      </w:r>
      <w:r w:rsidR="001B0BBF">
        <w:rPr>
          <w:szCs w:val="24"/>
        </w:rPr>
        <w:t>ožef</w:t>
      </w:r>
      <w:r w:rsidRPr="00195E97">
        <w:rPr>
          <w:szCs w:val="24"/>
        </w:rPr>
        <w:t xml:space="preserve"> verjel? Obljubo pa je Francoz držal, saj je tako posredoval pri svojem osebnem prijatelju A. Tardieuju</w:t>
      </w:r>
      <w:r w:rsidR="00346BAD" w:rsidRPr="00195E97">
        <w:rPr>
          <w:szCs w:val="24"/>
        </w:rPr>
        <w:t xml:space="preserve">. </w:t>
      </w:r>
      <w:r w:rsidR="002265AF" w:rsidRPr="00195E97">
        <w:rPr>
          <w:szCs w:val="24"/>
        </w:rPr>
        <w:t>T</w:t>
      </w:r>
      <w:r w:rsidR="00346BAD" w:rsidRPr="00195E97">
        <w:rPr>
          <w:szCs w:val="24"/>
        </w:rPr>
        <w:t>o posredovanje je zanesljivo pripomoglo, da se je francoska delegacija še pred 20. majem kot prva nenadoma odločila</w:t>
      </w:r>
      <w:r w:rsidR="00EB1ED5">
        <w:rPr>
          <w:szCs w:val="24"/>
        </w:rPr>
        <w:t xml:space="preserve"> o</w:t>
      </w:r>
      <w:r w:rsidR="001173FC" w:rsidRPr="00195E97">
        <w:rPr>
          <w:szCs w:val="24"/>
        </w:rPr>
        <w:t xml:space="preserve"> </w:t>
      </w:r>
      <w:r w:rsidR="00346BAD" w:rsidRPr="00195E97">
        <w:rPr>
          <w:szCs w:val="24"/>
        </w:rPr>
        <w:t>pripadnost</w:t>
      </w:r>
      <w:r w:rsidR="001173FC" w:rsidRPr="00195E97">
        <w:rPr>
          <w:szCs w:val="24"/>
        </w:rPr>
        <w:t>i</w:t>
      </w:r>
      <w:r w:rsidR="00346BAD" w:rsidRPr="00195E97">
        <w:rPr>
          <w:szCs w:val="24"/>
        </w:rPr>
        <w:t xml:space="preserve"> </w:t>
      </w:r>
      <w:r w:rsidR="001173FC" w:rsidRPr="00195E97">
        <w:rPr>
          <w:szCs w:val="24"/>
        </w:rPr>
        <w:t>pokrajine</w:t>
      </w:r>
      <w:r w:rsidR="00346BAD" w:rsidRPr="00195E97">
        <w:rPr>
          <w:szCs w:val="24"/>
        </w:rPr>
        <w:t xml:space="preserve"> </w:t>
      </w:r>
      <w:r w:rsidR="001B0BBF">
        <w:rPr>
          <w:szCs w:val="24"/>
        </w:rPr>
        <w:t xml:space="preserve">Kraljestvu </w:t>
      </w:r>
      <w:r w:rsidR="00346BAD" w:rsidRPr="00195E97">
        <w:rPr>
          <w:szCs w:val="24"/>
        </w:rPr>
        <w:t>SHS</w:t>
      </w:r>
      <w:r w:rsidR="002265AF" w:rsidRPr="00195E97">
        <w:rPr>
          <w:szCs w:val="24"/>
        </w:rPr>
        <w:t>.</w:t>
      </w:r>
      <w:r w:rsidRPr="00195E97">
        <w:rPr>
          <w:szCs w:val="24"/>
        </w:rPr>
        <w:t xml:space="preserve"> </w:t>
      </w:r>
      <w:r w:rsidR="002265AF" w:rsidRPr="00195E97">
        <w:rPr>
          <w:szCs w:val="24"/>
        </w:rPr>
        <w:t>L</w:t>
      </w:r>
      <w:r w:rsidRPr="00195E97">
        <w:rPr>
          <w:szCs w:val="24"/>
        </w:rPr>
        <w:t>e teden po sestanku</w:t>
      </w:r>
      <w:r w:rsidR="001173FC" w:rsidRPr="00195E97">
        <w:rPr>
          <w:szCs w:val="24"/>
        </w:rPr>
        <w:t xml:space="preserve"> v Ljutomeru</w:t>
      </w:r>
      <w:r w:rsidRPr="00195E97">
        <w:rPr>
          <w:szCs w:val="24"/>
        </w:rPr>
        <w:t xml:space="preserve"> je teritorialna komisija</w:t>
      </w:r>
      <w:r w:rsidR="00346BAD" w:rsidRPr="00195E97">
        <w:rPr>
          <w:szCs w:val="24"/>
        </w:rPr>
        <w:t xml:space="preserve"> s Tardieujem na čelu, ki jo je prepričal </w:t>
      </w:r>
      <w:r w:rsidR="001173FC" w:rsidRPr="00195E97">
        <w:rPr>
          <w:szCs w:val="24"/>
        </w:rPr>
        <w:t xml:space="preserve">tudi </w:t>
      </w:r>
      <w:r w:rsidR="00346BAD" w:rsidRPr="00195E97">
        <w:rPr>
          <w:szCs w:val="24"/>
        </w:rPr>
        <w:t>izjemen nastop dr. Ivana Žolgerja,</w:t>
      </w:r>
      <w:r w:rsidRPr="00195E97">
        <w:rPr>
          <w:szCs w:val="24"/>
        </w:rPr>
        <w:t xml:space="preserve"> sklenila </w:t>
      </w:r>
      <w:r w:rsidR="00346BAD" w:rsidRPr="00195E97">
        <w:rPr>
          <w:szCs w:val="24"/>
        </w:rPr>
        <w:t xml:space="preserve">vodstvu konference </w:t>
      </w:r>
      <w:r w:rsidRPr="00195E97">
        <w:rPr>
          <w:szCs w:val="24"/>
        </w:rPr>
        <w:t xml:space="preserve">predlagati premik demarkacijske linije z Mure na današnjo državno mejo, kar je bil sploh prvi konkreten konferenčni sklep o možni pripadnosti pokrajine po določitvi začasne meje v novembru 1918. </w:t>
      </w:r>
      <w:r w:rsidR="002265AF" w:rsidRPr="00195E97">
        <w:rPr>
          <w:szCs w:val="24"/>
        </w:rPr>
        <w:t>Zadnji dan</w:t>
      </w:r>
      <w:r w:rsidR="00346BAD" w:rsidRPr="00195E97">
        <w:rPr>
          <w:szCs w:val="24"/>
        </w:rPr>
        <w:t xml:space="preserve"> maja </w:t>
      </w:r>
      <w:r w:rsidR="001173FC" w:rsidRPr="00195E97">
        <w:rPr>
          <w:szCs w:val="24"/>
        </w:rPr>
        <w:t xml:space="preserve">pa </w:t>
      </w:r>
      <w:r w:rsidR="00346BAD" w:rsidRPr="00195E97">
        <w:rPr>
          <w:szCs w:val="24"/>
        </w:rPr>
        <w:t xml:space="preserve">je </w:t>
      </w:r>
      <w:r w:rsidR="002265AF" w:rsidRPr="00195E97">
        <w:rPr>
          <w:szCs w:val="24"/>
        </w:rPr>
        <w:t>mnenje</w:t>
      </w:r>
      <w:r w:rsidR="00346BAD" w:rsidRPr="00195E97">
        <w:rPr>
          <w:szCs w:val="24"/>
        </w:rPr>
        <w:t xml:space="preserve"> ameriškega </w:t>
      </w:r>
      <w:r w:rsidR="002265AF" w:rsidRPr="00195E97">
        <w:rPr>
          <w:szCs w:val="24"/>
        </w:rPr>
        <w:t xml:space="preserve">kartografskega izvedenca majorja Douglasa W. Johnsona prepričalo vrhovni svet konference o možni, pravičnejši novi meji po razvodnici med Muro in Rabo. </w:t>
      </w:r>
      <w:r w:rsidR="001B0BBF">
        <w:rPr>
          <w:szCs w:val="24"/>
        </w:rPr>
        <w:t>S</w:t>
      </w:r>
      <w:r w:rsidR="00346BAD" w:rsidRPr="00195E97">
        <w:rPr>
          <w:szCs w:val="24"/>
        </w:rPr>
        <w:t>laba dva meseca</w:t>
      </w:r>
      <w:r w:rsidR="002265AF" w:rsidRPr="00195E97">
        <w:rPr>
          <w:szCs w:val="24"/>
        </w:rPr>
        <w:t xml:space="preserve"> po sestanku G</w:t>
      </w:r>
      <w:r w:rsidR="001173FC" w:rsidRPr="00195E97">
        <w:rPr>
          <w:szCs w:val="24"/>
        </w:rPr>
        <w:t>odine</w:t>
      </w:r>
      <w:r w:rsidR="002265AF" w:rsidRPr="00195E97">
        <w:rPr>
          <w:szCs w:val="24"/>
        </w:rPr>
        <w:t xml:space="preserve"> in Reverdyja</w:t>
      </w:r>
      <w:r w:rsidR="001B0BBF">
        <w:rPr>
          <w:szCs w:val="24"/>
        </w:rPr>
        <w:t>,</w:t>
      </w:r>
      <w:r w:rsidR="00346BAD" w:rsidRPr="00195E97">
        <w:rPr>
          <w:szCs w:val="24"/>
        </w:rPr>
        <w:t xml:space="preserve"> 9. julija, se je na konferenci izkazalo, da je bila odločitev</w:t>
      </w:r>
      <w:r w:rsidR="002265AF" w:rsidRPr="00195E97">
        <w:rPr>
          <w:szCs w:val="24"/>
        </w:rPr>
        <w:t xml:space="preserve"> o odstopu od zasedbe</w:t>
      </w:r>
      <w:r w:rsidR="00346BAD" w:rsidRPr="00195E97">
        <w:rPr>
          <w:szCs w:val="24"/>
        </w:rPr>
        <w:t xml:space="preserve">, kljub prvotnemu razdiralnemu učinku in navidezno strahopetna, </w:t>
      </w:r>
      <w:r w:rsidR="002265AF" w:rsidRPr="00195E97">
        <w:rPr>
          <w:szCs w:val="24"/>
        </w:rPr>
        <w:t xml:space="preserve">dolgoročneje </w:t>
      </w:r>
      <w:r w:rsidR="00346BAD" w:rsidRPr="00195E97">
        <w:rPr>
          <w:szCs w:val="24"/>
        </w:rPr>
        <w:t>strateško in diplomatsko pravilna</w:t>
      </w:r>
      <w:r w:rsidR="002265AF" w:rsidRPr="00195E97">
        <w:rPr>
          <w:szCs w:val="24"/>
        </w:rPr>
        <w:t xml:space="preserve"> in celo najboljša poteza</w:t>
      </w:r>
      <w:r w:rsidR="00346BAD" w:rsidRPr="00195E97">
        <w:rPr>
          <w:szCs w:val="24"/>
        </w:rPr>
        <w:t>.</w:t>
      </w:r>
      <w:r w:rsidR="002265AF" w:rsidRPr="00195E97">
        <w:rPr>
          <w:rStyle w:val="Sprotnaopomba-sklic"/>
          <w:szCs w:val="24"/>
        </w:rPr>
        <w:footnoteReference w:id="74"/>
      </w:r>
    </w:p>
    <w:p w14:paraId="6494E749" w14:textId="731838BF" w:rsidR="001C1723" w:rsidRPr="00195E97" w:rsidRDefault="001C1723" w:rsidP="00195E97">
      <w:pPr>
        <w:pStyle w:val="Brezrazmikov"/>
        <w:spacing w:line="360" w:lineRule="auto"/>
        <w:ind w:firstLine="708"/>
        <w:jc w:val="both"/>
        <w:rPr>
          <w:szCs w:val="24"/>
        </w:rPr>
      </w:pPr>
      <w:r w:rsidRPr="00195E97">
        <w:rPr>
          <w:szCs w:val="24"/>
        </w:rPr>
        <w:t xml:space="preserve">Z Reverdyjevim </w:t>
      </w:r>
      <w:r w:rsidR="001173FC" w:rsidRPr="00195E97">
        <w:rPr>
          <w:szCs w:val="24"/>
        </w:rPr>
        <w:t xml:space="preserve">neposrednim </w:t>
      </w:r>
      <w:r w:rsidRPr="00195E97">
        <w:rPr>
          <w:szCs w:val="24"/>
        </w:rPr>
        <w:t>poročanjem na konferenci o dogovorih v Ljutomeru je G</w:t>
      </w:r>
      <w:r w:rsidR="001B0BBF">
        <w:rPr>
          <w:szCs w:val="24"/>
        </w:rPr>
        <w:t>odina</w:t>
      </w:r>
      <w:r w:rsidRPr="00195E97">
        <w:rPr>
          <w:szCs w:val="24"/>
        </w:rPr>
        <w:t xml:space="preserve"> postal znan versajskim diplomatskim krogom</w:t>
      </w:r>
      <w:r w:rsidR="001173FC" w:rsidRPr="00195E97">
        <w:rPr>
          <w:szCs w:val="24"/>
        </w:rPr>
        <w:t>.</w:t>
      </w:r>
      <w:r w:rsidRPr="00195E97">
        <w:rPr>
          <w:szCs w:val="24"/>
        </w:rPr>
        <w:t xml:space="preserve"> </w:t>
      </w:r>
      <w:r w:rsidR="001173FC" w:rsidRPr="00195E97">
        <w:rPr>
          <w:szCs w:val="24"/>
        </w:rPr>
        <w:t>N</w:t>
      </w:r>
      <w:r w:rsidRPr="00195E97">
        <w:rPr>
          <w:szCs w:val="24"/>
        </w:rPr>
        <w:t xml:space="preserve">jegovo delovanje je dobilo evropske, če ne tudi svetovne razsežnosti. </w:t>
      </w:r>
    </w:p>
    <w:p w14:paraId="3F79BE5A" w14:textId="1E8D2A32" w:rsidR="001C1723" w:rsidRPr="00195E97" w:rsidRDefault="001C1723" w:rsidP="00195E97">
      <w:pPr>
        <w:pStyle w:val="Brezrazmikov"/>
        <w:spacing w:line="360" w:lineRule="auto"/>
        <w:ind w:firstLine="708"/>
        <w:jc w:val="both"/>
        <w:rPr>
          <w:szCs w:val="24"/>
        </w:rPr>
      </w:pPr>
      <w:r w:rsidRPr="00195E97">
        <w:rPr>
          <w:szCs w:val="24"/>
        </w:rPr>
        <w:t xml:space="preserve">O Jožefovih takratnih stikih z družino se ne ve nič, recimo kaj je bilo z mlajšim bratom Markom, ki mu je ob zasedbi Dolnje Bistrice s prijavo v oddelek prostovoljcev takoj pristopil na pomoč. Očitno pa je vseskozi imel stalne korespondenčne stike s svojim takorekoč zaščitnikom Kleklom, kar se je pokazalo že kmalu.    </w:t>
      </w:r>
      <w:r w:rsidRPr="00195E97">
        <w:rPr>
          <w:szCs w:val="24"/>
          <w:shd w:val="clear" w:color="auto" w:fill="FFFFFF"/>
        </w:rPr>
        <w:t xml:space="preserve"> </w:t>
      </w:r>
    </w:p>
    <w:p w14:paraId="3C884C93" w14:textId="77777777" w:rsidR="001C1723" w:rsidRPr="00434C01" w:rsidRDefault="001C1723" w:rsidP="001C1723">
      <w:pPr>
        <w:pStyle w:val="Brezrazmikov"/>
      </w:pPr>
    </w:p>
    <w:p w14:paraId="53EE80FD" w14:textId="32511DB3" w:rsidR="001C1723" w:rsidRPr="00B2458E" w:rsidRDefault="001C1723" w:rsidP="001C1723">
      <w:pPr>
        <w:pStyle w:val="Brezrazmikov"/>
        <w:rPr>
          <w:b/>
          <w:bCs/>
        </w:rPr>
      </w:pPr>
      <w:r w:rsidRPr="00B2458E">
        <w:rPr>
          <w:b/>
          <w:bCs/>
        </w:rPr>
        <w:t>Junijska spomenica</w:t>
      </w:r>
      <w:r w:rsidR="001173FC" w:rsidRPr="00B2458E">
        <w:rPr>
          <w:b/>
          <w:bCs/>
        </w:rPr>
        <w:t>,</w:t>
      </w:r>
      <w:r w:rsidRPr="00B2458E">
        <w:rPr>
          <w:b/>
          <w:bCs/>
        </w:rPr>
        <w:t xml:space="preserve"> najpomembnejše formalno diplomatsko dejanje Jožefa Godine </w:t>
      </w:r>
    </w:p>
    <w:p w14:paraId="7FD73EBA" w14:textId="77777777" w:rsidR="001C1723" w:rsidRDefault="001C1723" w:rsidP="001C1723">
      <w:pPr>
        <w:pStyle w:val="Brezrazmikov"/>
      </w:pPr>
    </w:p>
    <w:p w14:paraId="7F8E5715" w14:textId="1FBEF7F9" w:rsidR="001C1723" w:rsidRPr="00B2458E" w:rsidRDefault="00D163A5" w:rsidP="00B2458E">
      <w:pPr>
        <w:pStyle w:val="Brezrazmikov"/>
        <w:spacing w:line="360" w:lineRule="auto"/>
        <w:jc w:val="both"/>
        <w:rPr>
          <w:szCs w:val="24"/>
        </w:rPr>
      </w:pPr>
      <w:r>
        <w:rPr>
          <w:szCs w:val="24"/>
        </w:rPr>
        <w:t xml:space="preserve">          </w:t>
      </w:r>
      <w:r w:rsidR="001C1723" w:rsidRPr="00B2458E">
        <w:rPr>
          <w:szCs w:val="24"/>
        </w:rPr>
        <w:t>V Ljutomer se J</w:t>
      </w:r>
      <w:r w:rsidR="001B0BBF">
        <w:rPr>
          <w:szCs w:val="24"/>
        </w:rPr>
        <w:t>ožef</w:t>
      </w:r>
      <w:r w:rsidR="001C1723" w:rsidRPr="00B2458E">
        <w:rPr>
          <w:szCs w:val="24"/>
        </w:rPr>
        <w:t xml:space="preserve"> po 15. maju ni v</w:t>
      </w:r>
      <w:r w:rsidR="00FB091E" w:rsidRPr="00B2458E">
        <w:rPr>
          <w:szCs w:val="24"/>
        </w:rPr>
        <w:t>rni</w:t>
      </w:r>
      <w:r w:rsidR="001C1723" w:rsidRPr="00B2458E">
        <w:rPr>
          <w:szCs w:val="24"/>
        </w:rPr>
        <w:t>l, živel je v Ljubljani</w:t>
      </w:r>
      <w:r w:rsidR="0008378A" w:rsidRPr="00B2458E">
        <w:rPr>
          <w:szCs w:val="24"/>
        </w:rPr>
        <w:t>.</w:t>
      </w:r>
      <w:r w:rsidR="003A70E1" w:rsidRPr="00B2458E">
        <w:rPr>
          <w:szCs w:val="24"/>
        </w:rPr>
        <w:t xml:space="preserve"> </w:t>
      </w:r>
      <w:r w:rsidR="0008378A" w:rsidRPr="00B2458E">
        <w:rPr>
          <w:szCs w:val="24"/>
        </w:rPr>
        <w:t>N</w:t>
      </w:r>
      <w:r w:rsidR="003A70E1" w:rsidRPr="00B2458E">
        <w:rPr>
          <w:szCs w:val="24"/>
        </w:rPr>
        <w:t xml:space="preserve">ajverjetneje ga je priključitvena vnema </w:t>
      </w:r>
      <w:r w:rsidR="00FB091E" w:rsidRPr="00B2458E">
        <w:rPr>
          <w:szCs w:val="24"/>
        </w:rPr>
        <w:t xml:space="preserve">vsaj za nek čas </w:t>
      </w:r>
      <w:r w:rsidR="003A70E1" w:rsidRPr="00B2458E">
        <w:rPr>
          <w:szCs w:val="24"/>
        </w:rPr>
        <w:t>minila</w:t>
      </w:r>
      <w:r w:rsidR="001C1723" w:rsidRPr="00B2458E">
        <w:rPr>
          <w:szCs w:val="24"/>
        </w:rPr>
        <w:t xml:space="preserve">. Zgodila se je in minila Tkalčeva </w:t>
      </w:r>
      <w:r w:rsidR="001C1723" w:rsidRPr="00B2458E">
        <w:rPr>
          <w:i/>
          <w:iCs/>
          <w:szCs w:val="24"/>
        </w:rPr>
        <w:t>murska republika</w:t>
      </w:r>
      <w:r w:rsidR="001C1723" w:rsidRPr="00B2458E">
        <w:rPr>
          <w:szCs w:val="24"/>
        </w:rPr>
        <w:t xml:space="preserve">, še tretja možnost zasedbe in priključitve Prekmurja </w:t>
      </w:r>
      <w:r w:rsidR="001B0BBF">
        <w:rPr>
          <w:szCs w:val="24"/>
        </w:rPr>
        <w:t>h Kraljestvu</w:t>
      </w:r>
      <w:r w:rsidR="001C1723" w:rsidRPr="00B2458E">
        <w:rPr>
          <w:szCs w:val="24"/>
        </w:rPr>
        <w:t xml:space="preserve"> SHS – čeprav sam Tkalec o njej ni </w:t>
      </w:r>
      <w:r w:rsidR="00176E37" w:rsidRPr="00B2458E">
        <w:rPr>
          <w:szCs w:val="24"/>
        </w:rPr>
        <w:t>resn</w:t>
      </w:r>
      <w:r w:rsidR="001C1723" w:rsidRPr="00B2458E">
        <w:rPr>
          <w:szCs w:val="24"/>
        </w:rPr>
        <w:t>eje razmišljal</w:t>
      </w:r>
      <w:r w:rsidR="0008378A" w:rsidRPr="00B2458E">
        <w:rPr>
          <w:szCs w:val="24"/>
        </w:rPr>
        <w:t>;</w:t>
      </w:r>
      <w:r w:rsidR="001C1723" w:rsidRPr="00B2458E">
        <w:rPr>
          <w:szCs w:val="24"/>
        </w:rPr>
        <w:t xml:space="preserve"> v maloštevilnih stikih z ljudmi onkraj Mure jo je pač navrgel kot tako. Diplomatski mlini v Versaillesu pa so v juniju vse bolje mleli za </w:t>
      </w:r>
      <w:r w:rsidR="001B0BBF">
        <w:rPr>
          <w:szCs w:val="24"/>
        </w:rPr>
        <w:t>jugoslovansko</w:t>
      </w:r>
      <w:r w:rsidR="001C1723" w:rsidRPr="00B2458E">
        <w:rPr>
          <w:szCs w:val="24"/>
        </w:rPr>
        <w:t xml:space="preserve"> stran, tudi v zadevi </w:t>
      </w:r>
      <w:r w:rsidR="001B0BBF">
        <w:rPr>
          <w:szCs w:val="24"/>
        </w:rPr>
        <w:t xml:space="preserve">te </w:t>
      </w:r>
      <w:r w:rsidR="001C1723" w:rsidRPr="00B2458E">
        <w:rPr>
          <w:szCs w:val="24"/>
        </w:rPr>
        <w:t xml:space="preserve">pokrajine. Slavič je ob odhodu s konference </w:t>
      </w:r>
      <w:r w:rsidR="001B0BBF">
        <w:rPr>
          <w:szCs w:val="24"/>
        </w:rPr>
        <w:t xml:space="preserve">predlagal bistveno močnejše zavzemanje </w:t>
      </w:r>
      <w:r w:rsidR="001C1723" w:rsidRPr="00B2458E">
        <w:rPr>
          <w:szCs w:val="24"/>
        </w:rPr>
        <w:t xml:space="preserve">domačinov za priključitev še </w:t>
      </w:r>
      <w:r w:rsidR="00154573" w:rsidRPr="00B2458E">
        <w:rPr>
          <w:szCs w:val="24"/>
        </w:rPr>
        <w:t xml:space="preserve">osmih slovenskih vasi </w:t>
      </w:r>
      <w:r w:rsidR="001C1723" w:rsidRPr="00B2458E">
        <w:rPr>
          <w:szCs w:val="24"/>
        </w:rPr>
        <w:t xml:space="preserve">Porabja, </w:t>
      </w:r>
      <w:r w:rsidR="001B0BBF">
        <w:rPr>
          <w:szCs w:val="24"/>
        </w:rPr>
        <w:t>kar se je tudi zgodilo</w:t>
      </w:r>
      <w:r w:rsidR="001C1723" w:rsidRPr="00B2458E">
        <w:rPr>
          <w:szCs w:val="24"/>
        </w:rPr>
        <w:t xml:space="preserve">. </w:t>
      </w:r>
      <w:r w:rsidR="003A70E1" w:rsidRPr="00B2458E">
        <w:rPr>
          <w:szCs w:val="24"/>
        </w:rPr>
        <w:t>Klekl</w:t>
      </w:r>
      <w:r w:rsidR="001C1723" w:rsidRPr="00B2458E">
        <w:rPr>
          <w:szCs w:val="24"/>
        </w:rPr>
        <w:t xml:space="preserve">u je z njegovo osebno avtoriteto po sredi junija uspelo prepričati </w:t>
      </w:r>
      <w:r w:rsidR="003A70E1" w:rsidRPr="00B2458E">
        <w:rPr>
          <w:szCs w:val="24"/>
        </w:rPr>
        <w:t>Jeriča in G</w:t>
      </w:r>
      <w:r w:rsidR="001B0BBF">
        <w:rPr>
          <w:szCs w:val="24"/>
        </w:rPr>
        <w:t>odino</w:t>
      </w:r>
      <w:r w:rsidR="001C1723" w:rsidRPr="00B2458E">
        <w:rPr>
          <w:szCs w:val="24"/>
        </w:rPr>
        <w:t xml:space="preserve"> v vnovično sodelovanje </w:t>
      </w:r>
      <w:r w:rsidR="0008378A" w:rsidRPr="00B2458E">
        <w:rPr>
          <w:szCs w:val="24"/>
        </w:rPr>
        <w:t>za</w:t>
      </w:r>
      <w:r w:rsidR="001C1723" w:rsidRPr="00B2458E">
        <w:rPr>
          <w:szCs w:val="24"/>
        </w:rPr>
        <w:t xml:space="preserve"> podpis po Slaviču sestavljene </w:t>
      </w:r>
      <w:r w:rsidR="001C1723" w:rsidRPr="00B2458E">
        <w:rPr>
          <w:i/>
          <w:iCs/>
          <w:szCs w:val="24"/>
        </w:rPr>
        <w:t xml:space="preserve">Spomenice prekmurskih Slovencev </w:t>
      </w:r>
      <w:r w:rsidR="001C1723" w:rsidRPr="00B2458E">
        <w:rPr>
          <w:szCs w:val="24"/>
        </w:rPr>
        <w:t xml:space="preserve">za jugoslovanske oblasti in pariško mirovno konferenco. In res, 21. junija </w:t>
      </w:r>
      <w:r w:rsidR="00EB1ED5">
        <w:rPr>
          <w:szCs w:val="24"/>
        </w:rPr>
        <w:t xml:space="preserve">1919 </w:t>
      </w:r>
      <w:r w:rsidR="001C1723" w:rsidRPr="00B2458E">
        <w:rPr>
          <w:szCs w:val="24"/>
        </w:rPr>
        <w:t>so vsi trije, Klekl, Jerič in G</w:t>
      </w:r>
      <w:r w:rsidR="003A70E1" w:rsidRPr="00B2458E">
        <w:rPr>
          <w:szCs w:val="24"/>
        </w:rPr>
        <w:t>odina</w:t>
      </w:r>
      <w:r w:rsidR="001B0BBF">
        <w:rPr>
          <w:szCs w:val="24"/>
        </w:rPr>
        <w:t>,</w:t>
      </w:r>
      <w:r w:rsidR="001C1723" w:rsidRPr="00B2458E">
        <w:rPr>
          <w:szCs w:val="24"/>
        </w:rPr>
        <w:t xml:space="preserve"> v Ljubljani, kamor sta očitno po dogovoru prišla prva dva k Jožefu, podpisali in na mnoge naslove v </w:t>
      </w:r>
      <w:r w:rsidR="00A653E1">
        <w:rPr>
          <w:szCs w:val="24"/>
        </w:rPr>
        <w:t>K</w:t>
      </w:r>
      <w:r w:rsidR="001C1723" w:rsidRPr="00B2458E">
        <w:rPr>
          <w:szCs w:val="24"/>
        </w:rPr>
        <w:t>ralje</w:t>
      </w:r>
      <w:r w:rsidR="00A653E1">
        <w:rPr>
          <w:szCs w:val="24"/>
        </w:rPr>
        <w:t>stvu SHS</w:t>
      </w:r>
      <w:r w:rsidR="001C1723" w:rsidRPr="00B2458E">
        <w:rPr>
          <w:szCs w:val="24"/>
        </w:rPr>
        <w:t xml:space="preserve"> ter </w:t>
      </w:r>
      <w:r w:rsidR="0008378A" w:rsidRPr="00B2458E">
        <w:rPr>
          <w:szCs w:val="24"/>
        </w:rPr>
        <w:t xml:space="preserve">predvsem </w:t>
      </w:r>
      <w:r w:rsidR="001C1723" w:rsidRPr="00B2458E">
        <w:rPr>
          <w:szCs w:val="24"/>
        </w:rPr>
        <w:t>na konferenci predali</w:t>
      </w:r>
      <w:r w:rsidR="0008378A" w:rsidRPr="00B2458E">
        <w:rPr>
          <w:szCs w:val="24"/>
        </w:rPr>
        <w:t xml:space="preserve"> v angleščino</w:t>
      </w:r>
      <w:r w:rsidR="001C1723" w:rsidRPr="00B2458E">
        <w:rPr>
          <w:szCs w:val="24"/>
        </w:rPr>
        <w:t xml:space="preserve"> </w:t>
      </w:r>
      <w:r w:rsidR="0008378A" w:rsidRPr="00B2458E">
        <w:rPr>
          <w:szCs w:val="24"/>
        </w:rPr>
        <w:t xml:space="preserve">preveden, </w:t>
      </w:r>
      <w:r w:rsidR="001C1723" w:rsidRPr="00B2458E">
        <w:rPr>
          <w:szCs w:val="24"/>
        </w:rPr>
        <w:t>danes znamenit dokument v več točkah.</w:t>
      </w:r>
      <w:r w:rsidR="001C1723" w:rsidRPr="00B2458E">
        <w:rPr>
          <w:rStyle w:val="Sprotnaopomba-sklic"/>
          <w:szCs w:val="24"/>
        </w:rPr>
        <w:footnoteReference w:id="75"/>
      </w:r>
      <w:r w:rsidR="001C1723" w:rsidRPr="00B2458E">
        <w:rPr>
          <w:szCs w:val="24"/>
        </w:rPr>
        <w:t xml:space="preserve"> </w:t>
      </w:r>
    </w:p>
    <w:p w14:paraId="12AFC807" w14:textId="60FE4865" w:rsidR="001C1723" w:rsidRPr="00B2458E" w:rsidRDefault="0008378A" w:rsidP="00B2458E">
      <w:pPr>
        <w:pStyle w:val="Brezrazmikov"/>
        <w:spacing w:line="360" w:lineRule="auto"/>
        <w:jc w:val="both"/>
      </w:pPr>
      <w:r w:rsidRPr="00B2458E">
        <w:t xml:space="preserve">    </w:t>
      </w:r>
      <w:r w:rsidR="00D163A5">
        <w:t xml:space="preserve">      </w:t>
      </w:r>
      <w:r w:rsidR="001C1723" w:rsidRPr="00B2458E">
        <w:t>Zgodaj julija so v Ljubljani nastopile šolske počitnice. G</w:t>
      </w:r>
      <w:r w:rsidR="001B0BBF">
        <w:t>odina</w:t>
      </w:r>
      <w:r w:rsidR="001C1723" w:rsidRPr="00B2458E">
        <w:t xml:space="preserve"> se je </w:t>
      </w:r>
      <w:r w:rsidR="00FB091E" w:rsidRPr="00B2458E">
        <w:t xml:space="preserve">tokrat </w:t>
      </w:r>
      <w:r w:rsidR="001C1723" w:rsidRPr="00B2458E">
        <w:t>umaknil k svojim legionarjem v Štrigovo</w:t>
      </w:r>
      <w:r w:rsidR="008A6227" w:rsidRPr="00B2458E">
        <w:t xml:space="preserve"> in Ljutomer</w:t>
      </w:r>
      <w:r w:rsidR="001C1723" w:rsidRPr="00B2458E">
        <w:t xml:space="preserve">, kjer so vsi skupaj nestrpno čakali </w:t>
      </w:r>
      <w:r w:rsidR="00E53D4F" w:rsidRPr="00B2458E">
        <w:t xml:space="preserve">dokončno </w:t>
      </w:r>
      <w:r w:rsidR="001C1723" w:rsidRPr="00B2458E">
        <w:t>odločitev mirovne konference.</w:t>
      </w:r>
    </w:p>
    <w:p w14:paraId="3776EB3C" w14:textId="77777777" w:rsidR="00154573" w:rsidRPr="0008378A" w:rsidRDefault="00154573" w:rsidP="0008378A">
      <w:pPr>
        <w:pStyle w:val="Brezrazmikov"/>
      </w:pPr>
    </w:p>
    <w:p w14:paraId="2585CA7D" w14:textId="5A89C6F0" w:rsidR="001C1723" w:rsidRPr="00B2458E" w:rsidRDefault="001C1723" w:rsidP="00195E97">
      <w:pPr>
        <w:pStyle w:val="Brezrazmikov"/>
        <w:spacing w:line="276" w:lineRule="auto"/>
        <w:jc w:val="both"/>
        <w:rPr>
          <w:b/>
          <w:bCs/>
          <w:szCs w:val="24"/>
        </w:rPr>
      </w:pPr>
      <w:r w:rsidRPr="00B2458E">
        <w:rPr>
          <w:b/>
          <w:bCs/>
          <w:szCs w:val="24"/>
        </w:rPr>
        <w:t>Avgust – september: zborovanje v Beltincih in septembrska pot v Beograd</w:t>
      </w:r>
    </w:p>
    <w:p w14:paraId="49237452" w14:textId="48A1EAB6" w:rsidR="009961F6" w:rsidRPr="00195E97" w:rsidRDefault="001C1723" w:rsidP="00195E97">
      <w:pPr>
        <w:pStyle w:val="Brezrazmikov"/>
        <w:spacing w:line="360" w:lineRule="auto"/>
        <w:ind w:firstLine="708"/>
        <w:jc w:val="both"/>
      </w:pPr>
      <w:r w:rsidRPr="00195E97">
        <w:t xml:space="preserve">Le na enem mestu in le posredno je zapisano, kakšna čustva so ga spreletavala, ko je zvedel o dokončnosti sklepa, da sme vojska </w:t>
      </w:r>
      <w:r w:rsidR="005A6B3A">
        <w:t xml:space="preserve">Kraljestva </w:t>
      </w:r>
      <w:r w:rsidRPr="00195E97">
        <w:t xml:space="preserve">SHS zasesti pokrajino. Jožefovi − podpisani z začetnicama J. G. ali tudi ne − avgustovski članki v </w:t>
      </w:r>
      <w:r w:rsidRPr="00195E97">
        <w:rPr>
          <w:i/>
          <w:iCs/>
        </w:rPr>
        <w:t>Murski straži</w:t>
      </w:r>
      <w:r w:rsidRPr="00195E97">
        <w:t xml:space="preserve"> in posebej že prvi njegov članek z dne 1. avgusta</w:t>
      </w:r>
      <w:r w:rsidR="005A6B3A">
        <w:t xml:space="preserve"> 1919</w:t>
      </w:r>
      <w:r w:rsidRPr="00195E97">
        <w:rPr>
          <w:rStyle w:val="Sprotnaopomba-sklic"/>
        </w:rPr>
        <w:footnoteReference w:id="76"/>
      </w:r>
      <w:r w:rsidRPr="00195E97">
        <w:t xml:space="preserve"> pričajo, da se je v dneh pred </w:t>
      </w:r>
      <w:r w:rsidR="0008378A" w:rsidRPr="00195E97">
        <w:t>razplet</w:t>
      </w:r>
      <w:r w:rsidRPr="00195E97">
        <w:t>o</w:t>
      </w:r>
      <w:r w:rsidR="0008378A" w:rsidRPr="00195E97">
        <w:t>m dileme</w:t>
      </w:r>
      <w:r w:rsidRPr="00195E97">
        <w:t xml:space="preserve"> o pokrajini vnovič lotil tudi časnikarsko – poročevalskega dela. Vojaški vrhunec in dotlej neizpolnjen sen </w:t>
      </w:r>
      <w:r w:rsidR="0008378A" w:rsidRPr="00195E97">
        <w:t>zasedbe</w:t>
      </w:r>
      <w:r w:rsidRPr="00195E97">
        <w:t xml:space="preserve"> Prekmurja je Jožef doživel v dneh od 9. do 12. avgusta. Kot eden od </w:t>
      </w:r>
      <w:r w:rsidR="0008378A" w:rsidRPr="00195E97">
        <w:t>so</w:t>
      </w:r>
      <w:r w:rsidRPr="00195E97">
        <w:t xml:space="preserve">poveljujočih vnovič formalno ustanovljene </w:t>
      </w:r>
      <w:r w:rsidRPr="00195E97">
        <w:rPr>
          <w:i/>
          <w:iCs/>
        </w:rPr>
        <w:t>prekmurske legije</w:t>
      </w:r>
      <w:r w:rsidRPr="00195E97">
        <w:t xml:space="preserve"> se je nekaj dni pred zasedbo moral hitro pripraviti na sodelovanje v akciji. </w:t>
      </w:r>
      <w:r w:rsidR="0008378A" w:rsidRPr="00195E97">
        <w:t>Prekmurc</w:t>
      </w:r>
      <w:r w:rsidRPr="00195E97">
        <w:t xml:space="preserve">i </w:t>
      </w:r>
      <w:r w:rsidR="009961F6" w:rsidRPr="00195E97">
        <w:t xml:space="preserve">in štrigovska </w:t>
      </w:r>
      <w:r w:rsidR="009961F6" w:rsidRPr="00195E97">
        <w:rPr>
          <w:i/>
          <w:iCs/>
        </w:rPr>
        <w:t>sokolska legija</w:t>
      </w:r>
      <w:r w:rsidR="009961F6" w:rsidRPr="00195E97">
        <w:t xml:space="preserve"> </w:t>
      </w:r>
      <w:r w:rsidRPr="00195E97">
        <w:t xml:space="preserve">so skupaj z drugimi četami 12. </w:t>
      </w:r>
      <w:r w:rsidR="005A6B3A">
        <w:t>avgusta</w:t>
      </w:r>
      <w:r w:rsidRPr="00195E97">
        <w:t xml:space="preserve"> prekoračili Muro in šli vse do Kobilja</w:t>
      </w:r>
      <w:r w:rsidR="00FB091E" w:rsidRPr="00195E97">
        <w:t xml:space="preserve"> in Motvarjevcev</w:t>
      </w:r>
      <w:r w:rsidRPr="00195E97">
        <w:t>, torej do same začrtane skrajne meje zasedbenega prostora.</w:t>
      </w:r>
      <w:r w:rsidRPr="00195E97">
        <w:rPr>
          <w:rStyle w:val="Sprotnaopomba-sklic"/>
        </w:rPr>
        <w:footnoteReference w:id="77"/>
      </w:r>
      <w:r w:rsidR="00FB091E" w:rsidRPr="00195E97">
        <w:t xml:space="preserve"> Sam</w:t>
      </w:r>
      <w:r w:rsidR="00FB091E" w:rsidRPr="00195E97">
        <w:rPr>
          <w:szCs w:val="24"/>
          <w:shd w:val="clear" w:color="auto" w:fill="FFFFFF"/>
        </w:rPr>
        <w:t xml:space="preserve"> se je </w:t>
      </w:r>
      <w:r w:rsidR="009961F6" w:rsidRPr="00195E97">
        <w:rPr>
          <w:szCs w:val="24"/>
          <w:shd w:val="clear" w:color="auto" w:fill="FFFFFF"/>
        </w:rPr>
        <w:t xml:space="preserve">ta dan </w:t>
      </w:r>
      <w:r w:rsidR="00FB091E" w:rsidRPr="00195E97">
        <w:rPr>
          <w:szCs w:val="24"/>
          <w:shd w:val="clear" w:color="auto" w:fill="FFFFFF"/>
        </w:rPr>
        <w:t>pripeljal skupaj v avtu s Kleklom iz Radgone</w:t>
      </w:r>
      <w:r w:rsidR="009961F6" w:rsidRPr="00195E97">
        <w:rPr>
          <w:szCs w:val="24"/>
          <w:shd w:val="clear" w:color="auto" w:fill="FFFFFF"/>
        </w:rPr>
        <w:t xml:space="preserve"> mimo Murske Sobote do Čren</w:t>
      </w:r>
      <w:r w:rsidR="0008378A" w:rsidRPr="00195E97">
        <w:rPr>
          <w:szCs w:val="24"/>
          <w:shd w:val="clear" w:color="auto" w:fill="FFFFFF"/>
        </w:rPr>
        <w:t>s</w:t>
      </w:r>
      <w:r w:rsidR="009961F6" w:rsidRPr="00195E97">
        <w:rPr>
          <w:szCs w:val="24"/>
          <w:shd w:val="clear" w:color="auto" w:fill="FFFFFF"/>
        </w:rPr>
        <w:t>ovcev</w:t>
      </w:r>
      <w:r w:rsidR="0008378A" w:rsidRPr="00195E97">
        <w:rPr>
          <w:szCs w:val="24"/>
          <w:shd w:val="clear" w:color="auto" w:fill="FFFFFF"/>
        </w:rPr>
        <w:t>.</w:t>
      </w:r>
      <w:r w:rsidR="009961F6" w:rsidRPr="00195E97">
        <w:rPr>
          <w:szCs w:val="24"/>
          <w:shd w:val="clear" w:color="auto" w:fill="FFFFFF"/>
        </w:rPr>
        <w:t xml:space="preserve"> </w:t>
      </w:r>
      <w:r w:rsidR="0008378A" w:rsidRPr="00195E97">
        <w:rPr>
          <w:szCs w:val="24"/>
          <w:shd w:val="clear" w:color="auto" w:fill="FFFFFF"/>
        </w:rPr>
        <w:t>V</w:t>
      </w:r>
      <w:r w:rsidR="009961F6" w:rsidRPr="00195E97">
        <w:rPr>
          <w:szCs w:val="24"/>
          <w:shd w:val="clear" w:color="auto" w:fill="FFFFFF"/>
        </w:rPr>
        <w:t xml:space="preserve">ožnja in prihod </w:t>
      </w:r>
      <w:r w:rsidR="0008378A" w:rsidRPr="00195E97">
        <w:rPr>
          <w:szCs w:val="24"/>
          <w:shd w:val="clear" w:color="auto" w:fill="FFFFFF"/>
        </w:rPr>
        <w:t>v rojstno župnijo</w:t>
      </w:r>
      <w:r w:rsidR="009961F6" w:rsidRPr="00195E97">
        <w:rPr>
          <w:szCs w:val="24"/>
          <w:shd w:val="clear" w:color="auto" w:fill="FFFFFF"/>
        </w:rPr>
        <w:t xml:space="preserve"> sta mu predstavljala pravcati užitek.</w:t>
      </w:r>
      <w:r w:rsidR="009961F6" w:rsidRPr="00195E97">
        <w:rPr>
          <w:rStyle w:val="Sprotnaopomba-sklic"/>
          <w:szCs w:val="24"/>
          <w:shd w:val="clear" w:color="auto" w:fill="FFFFFF"/>
        </w:rPr>
        <w:footnoteReference w:id="78"/>
      </w:r>
    </w:p>
    <w:p w14:paraId="152942F7" w14:textId="1269D702" w:rsidR="001C1723" w:rsidRPr="00195E97" w:rsidRDefault="001C1723" w:rsidP="00195E97">
      <w:pPr>
        <w:pStyle w:val="Brezrazmikov"/>
        <w:spacing w:line="360" w:lineRule="auto"/>
        <w:ind w:firstLine="708"/>
        <w:jc w:val="both"/>
      </w:pPr>
      <w:r w:rsidRPr="00195E97">
        <w:t xml:space="preserve">Njegov zvezdni trenutek leta 1919 je nastopil </w:t>
      </w:r>
      <w:r w:rsidR="00CE3502" w:rsidRPr="00195E97">
        <w:t xml:space="preserve">na </w:t>
      </w:r>
      <w:r w:rsidRPr="00195E97">
        <w:rPr>
          <w:szCs w:val="24"/>
          <w:shd w:val="clear" w:color="auto" w:fill="FFFFFF"/>
        </w:rPr>
        <w:t>velikem ljudskem zborovanju v </w:t>
      </w:r>
      <w:hyperlink r:id="rId9" w:tooltip="Beltinci" w:history="1">
        <w:r w:rsidRPr="00195E97">
          <w:rPr>
            <w:rStyle w:val="Hiperpovezava"/>
            <w:color w:val="auto"/>
            <w:szCs w:val="24"/>
            <w:u w:val="none"/>
            <w:shd w:val="clear" w:color="auto" w:fill="FFFFFF"/>
          </w:rPr>
          <w:t>Beltincih</w:t>
        </w:r>
      </w:hyperlink>
      <w:r w:rsidRPr="00195E97">
        <w:rPr>
          <w:szCs w:val="24"/>
          <w:shd w:val="clear" w:color="auto" w:fill="FFFFFF"/>
        </w:rPr>
        <w:t xml:space="preserve"> dne 17. avgusta </w:t>
      </w:r>
      <w:r w:rsidR="00FA49A7" w:rsidRPr="00195E97">
        <w:rPr>
          <w:szCs w:val="24"/>
          <w:shd w:val="clear" w:color="auto" w:fill="FFFFFF"/>
        </w:rPr>
        <w:t>s</w:t>
      </w:r>
      <w:r w:rsidRPr="00195E97">
        <w:rPr>
          <w:szCs w:val="24"/>
          <w:shd w:val="clear" w:color="auto" w:fill="FFFFFF"/>
        </w:rPr>
        <w:t xml:space="preserve"> predaj</w:t>
      </w:r>
      <w:r w:rsidR="00FA49A7" w:rsidRPr="00195E97">
        <w:rPr>
          <w:szCs w:val="24"/>
          <w:shd w:val="clear" w:color="auto" w:fill="FFFFFF"/>
        </w:rPr>
        <w:t>o</w:t>
      </w:r>
      <w:r w:rsidRPr="00195E97">
        <w:rPr>
          <w:szCs w:val="24"/>
          <w:shd w:val="clear" w:color="auto" w:fill="FFFFFF"/>
        </w:rPr>
        <w:t xml:space="preserve"> vojaške uprave nad pokrajino v civilne roke</w:t>
      </w:r>
      <w:r w:rsidRPr="00195E97">
        <w:rPr>
          <w:rStyle w:val="Hiperpovezava"/>
          <w:color w:val="auto"/>
          <w:szCs w:val="24"/>
          <w:u w:val="none"/>
          <w:shd w:val="clear" w:color="auto" w:fill="FFFFFF"/>
        </w:rPr>
        <w:t>.</w:t>
      </w:r>
      <w:r w:rsidRPr="00195E97">
        <w:t xml:space="preserve"> </w:t>
      </w:r>
      <w:r w:rsidRPr="00195E97">
        <w:rPr>
          <w:szCs w:val="24"/>
          <w:shd w:val="clear" w:color="auto" w:fill="FFFFFF"/>
        </w:rPr>
        <w:t>Po nepodpisanem poročilu naj bi se ga udeležilo med 18.000 in 20.000 ljudi, čeprav so razni poročevalci</w:t>
      </w:r>
      <w:r w:rsidR="00CE3502" w:rsidRPr="00195E97">
        <w:rPr>
          <w:szCs w:val="24"/>
          <w:shd w:val="clear" w:color="auto" w:fill="FFFFFF"/>
        </w:rPr>
        <w:t xml:space="preserve"> o dogodku</w:t>
      </w:r>
      <w:r w:rsidRPr="00195E97">
        <w:rPr>
          <w:szCs w:val="24"/>
          <w:shd w:val="clear" w:color="auto" w:fill="FFFFFF"/>
        </w:rPr>
        <w:t xml:space="preserve"> število prisotnih ocenjevali z dokaj različnimi očmi.</w:t>
      </w:r>
      <w:r w:rsidRPr="00195E97">
        <w:rPr>
          <w:rStyle w:val="Sprotnaopomba-sklic"/>
          <w:szCs w:val="24"/>
          <w:shd w:val="clear" w:color="auto" w:fill="FFFFFF"/>
        </w:rPr>
        <w:footnoteReference w:id="79"/>
      </w:r>
      <w:r w:rsidRPr="00195E97">
        <w:rPr>
          <w:szCs w:val="24"/>
          <w:shd w:val="clear" w:color="auto" w:fill="FFFFFF"/>
        </w:rPr>
        <w:t xml:space="preserve"> </w:t>
      </w:r>
      <w:r w:rsidRPr="00195E97">
        <w:rPr>
          <w:rStyle w:val="Hiperpovezava"/>
          <w:color w:val="auto"/>
          <w:szCs w:val="24"/>
          <w:u w:val="none"/>
          <w:shd w:val="clear" w:color="auto" w:fill="FFFFFF"/>
        </w:rPr>
        <w:t>T</w:t>
      </w:r>
      <w:r w:rsidR="00FB091E" w:rsidRPr="00195E97">
        <w:rPr>
          <w:rStyle w:val="Hiperpovezava"/>
          <w:color w:val="auto"/>
          <w:szCs w:val="24"/>
          <w:u w:val="none"/>
          <w:shd w:val="clear" w:color="auto" w:fill="FFFFFF"/>
        </w:rPr>
        <w:t>akrat je</w:t>
      </w:r>
      <w:r w:rsidRPr="00195E97">
        <w:rPr>
          <w:szCs w:val="24"/>
          <w:shd w:val="clear" w:color="auto" w:fill="FFFFFF"/>
        </w:rPr>
        <w:t xml:space="preserve">, slavljen od domačinov kot osvoboditelj in sopoveljnik </w:t>
      </w:r>
      <w:r w:rsidRPr="00195E97">
        <w:rPr>
          <w:i/>
          <w:iCs/>
          <w:szCs w:val="24"/>
          <w:shd w:val="clear" w:color="auto" w:fill="FFFFFF"/>
        </w:rPr>
        <w:t>legije</w:t>
      </w:r>
      <w:r w:rsidRPr="00195E97">
        <w:rPr>
          <w:szCs w:val="24"/>
          <w:shd w:val="clear" w:color="auto" w:fill="FFFFFF"/>
        </w:rPr>
        <w:t xml:space="preserve">, dobil privilegij prvega govornika in je zborovanje otvoril. Pripadla mu je čast v imenu zbranih pozdraviti prisotnega predstavnika vojske </w:t>
      </w:r>
      <w:r w:rsidR="005A6B3A">
        <w:rPr>
          <w:szCs w:val="24"/>
          <w:shd w:val="clear" w:color="auto" w:fill="FFFFFF"/>
        </w:rPr>
        <w:t xml:space="preserve">Kraljestva </w:t>
      </w:r>
      <w:r w:rsidR="005A6B3A" w:rsidRPr="00195E97">
        <w:rPr>
          <w:szCs w:val="24"/>
          <w:shd w:val="clear" w:color="auto" w:fill="FFFFFF"/>
        </w:rPr>
        <w:t>SHS</w:t>
      </w:r>
      <w:r w:rsidR="005A6B3A">
        <w:rPr>
          <w:szCs w:val="24"/>
          <w:shd w:val="clear" w:color="auto" w:fill="FFFFFF"/>
        </w:rPr>
        <w:t xml:space="preserve"> </w:t>
      </w:r>
      <w:r w:rsidRPr="00195E97">
        <w:rPr>
          <w:szCs w:val="24"/>
          <w:shd w:val="clear" w:color="auto" w:fill="FFFFFF"/>
        </w:rPr>
        <w:t>podpolkovnika Uzorinca. Sklep</w:t>
      </w:r>
      <w:r w:rsidRPr="00195E97">
        <w:t xml:space="preserve"> o njem kot prvem govorniku je najverjetneje </w:t>
      </w:r>
      <w:r w:rsidR="005A6B3A">
        <w:t>'</w:t>
      </w:r>
      <w:r w:rsidRPr="00195E97">
        <w:t>uredil</w:t>
      </w:r>
      <w:r w:rsidR="005A6B3A">
        <w:t>'</w:t>
      </w:r>
      <w:r w:rsidRPr="00195E97">
        <w:t xml:space="preserve"> njegov zaščitnik Klekl. Za njim se je v več kot dveurnem trajanju zvrstilo še kar nekaj govornikov. </w:t>
      </w:r>
    </w:p>
    <w:p w14:paraId="6AFAA85D" w14:textId="6E6B0A29" w:rsidR="001C1723" w:rsidRPr="00195E97" w:rsidRDefault="001C1723" w:rsidP="00195E97">
      <w:pPr>
        <w:pStyle w:val="Brezrazmikov"/>
        <w:spacing w:line="360" w:lineRule="auto"/>
        <w:ind w:firstLine="708"/>
        <w:jc w:val="both"/>
      </w:pPr>
      <w:r w:rsidRPr="00195E97">
        <w:t xml:space="preserve">Med njimi pa ni bilo Ivana Jeriča, ki se je že pred sredino julija nastanil v zavodu v Šentvidu za nadaljevanje svojega šolanja. Očitno ga nihče ni posebej povabil v Beltince; ali pa so ga, in pač ni šel. V </w:t>
      </w:r>
      <w:r w:rsidRPr="00195E97">
        <w:rPr>
          <w:i/>
          <w:iCs/>
        </w:rPr>
        <w:t>Spominih</w:t>
      </w:r>
      <w:r w:rsidRPr="00195E97">
        <w:t xml:space="preserve"> omeni zborovanje v polovici enega stavka – </w:t>
      </w:r>
      <w:r w:rsidR="00A35D07" w:rsidRPr="00195E97">
        <w:t>nedvomno</w:t>
      </w:r>
      <w:r w:rsidRPr="00195E97">
        <w:t xml:space="preserve"> ga ni bilo zraven. </w:t>
      </w:r>
      <w:r w:rsidR="005A6B3A">
        <w:t>O</w:t>
      </w:r>
      <w:r w:rsidRPr="00195E97">
        <w:t xml:space="preserve"> njunem (Jerič – G</w:t>
      </w:r>
      <w:r w:rsidR="005A6B3A">
        <w:t>odina</w:t>
      </w:r>
      <w:r w:rsidRPr="00195E97">
        <w:t>) nadaljnjem razmerju je</w:t>
      </w:r>
      <w:r w:rsidR="005A6B3A">
        <w:t xml:space="preserve"> upravičeno </w:t>
      </w:r>
      <w:r w:rsidR="005A6B3A" w:rsidRPr="00195E97">
        <w:t>sklepanje</w:t>
      </w:r>
      <w:r w:rsidRPr="00195E97">
        <w:t xml:space="preserve">, da je med njima </w:t>
      </w:r>
      <w:r w:rsidR="005A6B3A">
        <w:t>prišlo do popolnega razdora.</w:t>
      </w:r>
      <w:r w:rsidRPr="00195E97">
        <w:t xml:space="preserve"> </w:t>
      </w:r>
      <w:r w:rsidR="005A6B3A">
        <w:t>V</w:t>
      </w:r>
      <w:r w:rsidRPr="00195E97">
        <w:t>endar – vsaj odkrito zaznavno ne − ne že pred dokončno zasedbo pokrajine avgust</w:t>
      </w:r>
      <w:r w:rsidR="009961F6" w:rsidRPr="00195E97">
        <w:t>a</w:t>
      </w:r>
      <w:r w:rsidRPr="00195E97">
        <w:t xml:space="preserve"> 1919, temveč</w:t>
      </w:r>
      <w:r w:rsidR="00176E37" w:rsidRPr="00195E97">
        <w:t xml:space="preserve"> </w:t>
      </w:r>
      <w:r w:rsidRPr="00195E97">
        <w:t xml:space="preserve">pozneje. Argumenti </w:t>
      </w:r>
      <w:r w:rsidR="00CE3502" w:rsidRPr="00195E97">
        <w:t xml:space="preserve">za to </w:t>
      </w:r>
      <w:r w:rsidRPr="00195E97">
        <w:t>– ob že doslej predstavljenih:</w:t>
      </w:r>
    </w:p>
    <w:p w14:paraId="2D19DF30" w14:textId="3281F096" w:rsidR="001C1723" w:rsidRPr="00195E97" w:rsidRDefault="001C1723" w:rsidP="00195E97">
      <w:pPr>
        <w:pStyle w:val="Brezrazmikov"/>
        <w:spacing w:line="360" w:lineRule="auto"/>
        <w:jc w:val="both"/>
      </w:pPr>
      <w:r w:rsidRPr="00195E97">
        <w:t xml:space="preserve">- tako v obletniških kot spominskih zapisih obeh, </w:t>
      </w:r>
      <w:r w:rsidR="004348C1" w:rsidRPr="00195E97">
        <w:t xml:space="preserve">v Jeričevem primeru </w:t>
      </w:r>
      <w:r w:rsidRPr="00195E97">
        <w:t>nastalih res bistveno pozneje po dogajanjih v 1919, se drug drugega omenjata res minimalno: recimo G</w:t>
      </w:r>
      <w:r w:rsidR="005A6B3A">
        <w:t>odina</w:t>
      </w:r>
      <w:r w:rsidRPr="00195E97">
        <w:t xml:space="preserve"> v poročilu o dogajanjih okrog božiča 1918 Jeriča niti </w:t>
      </w:r>
      <w:r w:rsidR="004348C1" w:rsidRPr="00195E97">
        <w:t xml:space="preserve">enkrat </w:t>
      </w:r>
      <w:r w:rsidRPr="00195E97">
        <w:t xml:space="preserve">ne imenuje poimensko, čeprav je </w:t>
      </w:r>
      <w:r w:rsidR="005F7B91" w:rsidRPr="00195E97">
        <w:t xml:space="preserve">moral vedeti </w:t>
      </w:r>
      <w:r w:rsidR="00A35D07" w:rsidRPr="00195E97">
        <w:t xml:space="preserve">− </w:t>
      </w:r>
      <w:r w:rsidR="005F7B91" w:rsidRPr="00195E97">
        <w:t xml:space="preserve">in </w:t>
      </w:r>
      <w:r w:rsidR="00F420DC" w:rsidRPr="00195E97">
        <w:t>seveda</w:t>
      </w:r>
      <w:r w:rsidR="005F7B91" w:rsidRPr="00195E97">
        <w:t xml:space="preserve"> je </w:t>
      </w:r>
      <w:r w:rsidRPr="00195E97">
        <w:t>vedel</w:t>
      </w:r>
      <w:r w:rsidR="00A35D07" w:rsidRPr="00195E97">
        <w:t xml:space="preserve"> −</w:t>
      </w:r>
      <w:r w:rsidRPr="00195E97">
        <w:t xml:space="preserve">, </w:t>
      </w:r>
      <w:r w:rsidR="00A35D07" w:rsidRPr="00195E97">
        <w:t>da</w:t>
      </w:r>
      <w:r w:rsidRPr="00195E97">
        <w:t xml:space="preserve"> je</w:t>
      </w:r>
      <w:r w:rsidR="00A35D07" w:rsidRPr="00195E97">
        <w:t xml:space="preserve"> le-ta</w:t>
      </w:r>
      <w:r w:rsidRPr="00195E97">
        <w:t xml:space="preserve"> vod</w:t>
      </w:r>
      <w:r w:rsidR="00A35D07" w:rsidRPr="00195E97">
        <w:t>il</w:t>
      </w:r>
      <w:r w:rsidRPr="00195E97">
        <w:t xml:space="preserve"> radgonsk</w:t>
      </w:r>
      <w:r w:rsidR="00A35D07" w:rsidRPr="00195E97">
        <w:t>o</w:t>
      </w:r>
      <w:r w:rsidRPr="00195E97">
        <w:t xml:space="preserve"> zborovanj</w:t>
      </w:r>
      <w:r w:rsidR="00A35D07" w:rsidRPr="00195E97">
        <w:t>e</w:t>
      </w:r>
      <w:r w:rsidRPr="00195E97">
        <w:t xml:space="preserve"> 26.</w:t>
      </w:r>
      <w:r w:rsidR="005A6B3A">
        <w:t xml:space="preserve"> decembra 1918</w:t>
      </w:r>
      <w:r w:rsidRPr="00195E97">
        <w:t>.</w:t>
      </w:r>
      <w:r w:rsidRPr="00195E97">
        <w:rPr>
          <w:rStyle w:val="Sprotnaopomba-sklic"/>
        </w:rPr>
        <w:footnoteReference w:id="80"/>
      </w:r>
      <w:r w:rsidRPr="00195E97">
        <w:t xml:space="preserve"> Jerič pa v </w:t>
      </w:r>
      <w:r w:rsidRPr="00195E97">
        <w:rPr>
          <w:i/>
          <w:iCs/>
        </w:rPr>
        <w:t>Mojih spominih</w:t>
      </w:r>
      <w:r w:rsidRPr="00195E97">
        <w:t xml:space="preserve"> po res izčrpnem večstranskem opisu majskih dogajanj v Ljutomeru nato nikjer niti z besedico ne omeni junijskega stika z Godino v Ljubljani niti samega podpisa in predaje </w:t>
      </w:r>
      <w:r w:rsidRPr="00195E97">
        <w:rPr>
          <w:i/>
          <w:iCs/>
        </w:rPr>
        <w:t>Spomenice</w:t>
      </w:r>
      <w:r w:rsidR="009961F6" w:rsidRPr="00195E97">
        <w:t>, niti ne govor</w:t>
      </w:r>
      <w:r w:rsidR="00A35D07" w:rsidRPr="00195E97">
        <w:t>nikov</w:t>
      </w:r>
      <w:r w:rsidR="009961F6" w:rsidRPr="00195E97">
        <w:t xml:space="preserve"> na beltinskem zborovanju</w:t>
      </w:r>
      <w:r w:rsidRPr="00195E97">
        <w:t xml:space="preserve">. </w:t>
      </w:r>
    </w:p>
    <w:p w14:paraId="72074C92" w14:textId="4FF993F8" w:rsidR="00CE3502" w:rsidRDefault="001C1723" w:rsidP="00195E97">
      <w:pPr>
        <w:pStyle w:val="Brezrazmikov"/>
        <w:spacing w:line="360" w:lineRule="auto"/>
        <w:jc w:val="both"/>
      </w:pPr>
      <w:r w:rsidRPr="00195E97">
        <w:t xml:space="preserve">- Godina </w:t>
      </w:r>
      <w:r w:rsidR="005A6B3A">
        <w:t xml:space="preserve">je </w:t>
      </w:r>
      <w:r w:rsidRPr="00195E97">
        <w:t xml:space="preserve">za Jeriča po maju 1919 – če natančno preberemo tako </w:t>
      </w:r>
      <w:r w:rsidRPr="00195E97">
        <w:rPr>
          <w:i/>
          <w:iCs/>
        </w:rPr>
        <w:t>Spomine</w:t>
      </w:r>
      <w:r w:rsidRPr="00195E97">
        <w:t xml:space="preserve"> kot </w:t>
      </w:r>
      <w:r w:rsidRPr="00195E97">
        <w:rPr>
          <w:i/>
          <w:iCs/>
        </w:rPr>
        <w:t>Zgodovino madžarizacije</w:t>
      </w:r>
      <w:r w:rsidRPr="00195E97">
        <w:t xml:space="preserve"> − anonimna oseba, </w:t>
      </w:r>
      <w:r w:rsidR="00A35D07" w:rsidRPr="00195E97">
        <w:t>klju</w:t>
      </w:r>
      <w:r w:rsidR="005F7B91" w:rsidRPr="00195E97">
        <w:t>b</w:t>
      </w:r>
      <w:r w:rsidRPr="00195E97">
        <w:t xml:space="preserve"> dejstv</w:t>
      </w:r>
      <w:r w:rsidR="005F7B91" w:rsidRPr="00195E97">
        <w:t>u</w:t>
      </w:r>
      <w:r w:rsidRPr="00195E97">
        <w:t xml:space="preserve">, da sta </w:t>
      </w:r>
      <w:r w:rsidR="00CE3502" w:rsidRPr="00195E97">
        <w:t xml:space="preserve">nato </w:t>
      </w:r>
      <w:r w:rsidRPr="00195E97">
        <w:t xml:space="preserve">bila </w:t>
      </w:r>
      <w:r w:rsidR="00CE3502" w:rsidRPr="00195E97">
        <w:t xml:space="preserve">še </w:t>
      </w:r>
      <w:r w:rsidR="005F7B91" w:rsidRPr="00195E97">
        <w:t>cel</w:t>
      </w:r>
      <w:r w:rsidRPr="00195E97">
        <w:t xml:space="preserve">o </w:t>
      </w:r>
      <w:r w:rsidR="005F7B91" w:rsidRPr="00195E97">
        <w:t xml:space="preserve">šolsko </w:t>
      </w:r>
      <w:r w:rsidRPr="00195E97">
        <w:t xml:space="preserve">leto </w:t>
      </w:r>
      <w:r w:rsidR="005F7B91" w:rsidRPr="00195E97">
        <w:t>1919</w:t>
      </w:r>
      <w:r w:rsidR="00CE3502" w:rsidRPr="00195E97">
        <w:t xml:space="preserve"> </w:t>
      </w:r>
      <w:r w:rsidR="005F7B91" w:rsidRPr="00195E97">
        <w:t xml:space="preserve">−1920 </w:t>
      </w:r>
      <w:r w:rsidRPr="00195E97">
        <w:t>sopotnika dijaka v Ljubljani</w:t>
      </w:r>
      <w:r w:rsidR="005F7B91" w:rsidRPr="00195E97">
        <w:t>:</w:t>
      </w:r>
      <w:r w:rsidRPr="00195E97">
        <w:t xml:space="preserve"> </w:t>
      </w:r>
      <w:r w:rsidR="005A6B3A">
        <w:t>Jožef</w:t>
      </w:r>
      <w:r w:rsidRPr="00195E97">
        <w:t xml:space="preserve"> pri lazaristih, Jerič v </w:t>
      </w:r>
      <w:r w:rsidR="005F7B91" w:rsidRPr="00195E97">
        <w:t>Šentvidu</w:t>
      </w:r>
      <w:r w:rsidRPr="00195E97">
        <w:t xml:space="preserve">. </w:t>
      </w:r>
      <w:r w:rsidR="00F81E04" w:rsidRPr="00195E97">
        <w:t>E</w:t>
      </w:r>
      <w:r w:rsidR="004348C1" w:rsidRPr="00195E97">
        <w:t xml:space="preserve">nako pa velja tudi za </w:t>
      </w:r>
      <w:r w:rsidR="005A6B3A">
        <w:t xml:space="preserve">Jožefove </w:t>
      </w:r>
      <w:r w:rsidR="004348C1" w:rsidRPr="00195E97">
        <w:t>zapise.</w:t>
      </w:r>
    </w:p>
    <w:p w14:paraId="3E4B8F9C" w14:textId="0D8FE636" w:rsidR="005A6B3A" w:rsidRDefault="005A6B3A" w:rsidP="005A6B3A">
      <w:pPr>
        <w:pStyle w:val="Brezrazmikov"/>
        <w:spacing w:line="360" w:lineRule="auto"/>
        <w:jc w:val="center"/>
      </w:pPr>
      <w:r>
        <w:t>⁎  ⁎  ⁎</w:t>
      </w:r>
    </w:p>
    <w:p w14:paraId="647F7018" w14:textId="77777777" w:rsidR="005A6B3A" w:rsidRPr="005A6B3A" w:rsidRDefault="005A6B3A" w:rsidP="005A6B3A">
      <w:pPr>
        <w:pStyle w:val="Brezrazmikov"/>
      </w:pPr>
    </w:p>
    <w:p w14:paraId="7F48086C" w14:textId="49069372" w:rsidR="001C1723" w:rsidRPr="00195E97" w:rsidRDefault="00D163A5" w:rsidP="005A6B3A">
      <w:pPr>
        <w:pStyle w:val="Brezrazmikov"/>
        <w:spacing w:line="360" w:lineRule="auto"/>
        <w:jc w:val="both"/>
      </w:pPr>
      <w:r>
        <w:t xml:space="preserve">          </w:t>
      </w:r>
      <w:r w:rsidR="00904B06">
        <w:t>Njego</w:t>
      </w:r>
      <w:r w:rsidR="001C1723" w:rsidRPr="00195E97">
        <w:t>vih aktivnosti za Prekmurje pa z avgustom 1919 še ni bilo konec.</w:t>
      </w:r>
      <w:r w:rsidR="00C24C60" w:rsidRPr="00195E97">
        <w:t xml:space="preserve"> </w:t>
      </w:r>
      <w:r w:rsidR="00DF200F" w:rsidRPr="00195E97">
        <w:t>Omeniti je treba še njegov septembrski prihod v Beograd.</w:t>
      </w:r>
      <w:r w:rsidR="001C1723" w:rsidRPr="00195E97">
        <w:t xml:space="preserve"> Od trenutka znane odločitve o pripadnosti pokrajine so zanjo pričeli izražati večje zanimanje tudi v hrvaški javnosti, </w:t>
      </w:r>
      <w:r w:rsidR="00E8413F" w:rsidRPr="00195E97">
        <w:t>nedvomno</w:t>
      </w:r>
      <w:r w:rsidR="001C1723" w:rsidRPr="00195E97">
        <w:t xml:space="preserve"> v smislu</w:t>
      </w:r>
      <w:r w:rsidR="00EA56C0" w:rsidRPr="00195E97">
        <w:t>,</w:t>
      </w:r>
      <w:r w:rsidR="001C1723" w:rsidRPr="00195E97">
        <w:t xml:space="preserve"> da naj bi vsaj v dolnjem Prekmurju živelo večje število etničnih Hrvatov</w:t>
      </w:r>
      <w:r w:rsidR="00A35D07" w:rsidRPr="00195E97">
        <w:t>.</w:t>
      </w:r>
      <w:r w:rsidR="001C1723" w:rsidRPr="00195E97">
        <w:t xml:space="preserve"> </w:t>
      </w:r>
      <w:r w:rsidR="00F420DC" w:rsidRPr="00195E97">
        <w:rPr>
          <w:rStyle w:val="Krepko"/>
          <w:b w:val="0"/>
          <w:bCs w:val="0"/>
          <w:szCs w:val="24"/>
          <w:bdr w:val="none" w:sz="0" w:space="0" w:color="auto" w:frame="1"/>
          <w:shd w:val="clear" w:color="auto" w:fill="FFFFFF"/>
        </w:rPr>
        <w:t>Kar naenkrat je iz vrst hrvaških politikov vzniknila ideja o razdelitvi pokrajine na dva dela, pri čemer bi naj spodnji del prišel pod hrvaškojezično upravo.</w:t>
      </w:r>
      <w:r w:rsidR="00F420DC" w:rsidRPr="00195E97">
        <w:t xml:space="preserve"> </w:t>
      </w:r>
      <w:r w:rsidR="001C1723" w:rsidRPr="00195E97">
        <w:t>Članki s tovrstnimi zapisi</w:t>
      </w:r>
      <w:r w:rsidR="00C24C60" w:rsidRPr="00195E97">
        <w:t xml:space="preserve">, v katerih se je znašlo polno neresničnih informacij in tendencioznih zamisli, </w:t>
      </w:r>
      <w:r w:rsidR="001C1723" w:rsidRPr="00195E97">
        <w:t xml:space="preserve">so se </w:t>
      </w:r>
      <w:r w:rsidR="00EA56C0" w:rsidRPr="00195E97">
        <w:t xml:space="preserve">v hrvaških časopisnih medijih </w:t>
      </w:r>
      <w:r w:rsidR="001C1723" w:rsidRPr="00195E97">
        <w:t xml:space="preserve">pričeli množiti od sredine avgusta naprej </w:t>
      </w:r>
      <w:r w:rsidR="00C24C60" w:rsidRPr="00195E97">
        <w:t>ter</w:t>
      </w:r>
      <w:r w:rsidR="001C1723" w:rsidRPr="00195E97">
        <w:t xml:space="preserve"> so že v začetku septembra dosegli vrhunec.</w:t>
      </w:r>
    </w:p>
    <w:p w14:paraId="7D2A9A6F" w14:textId="77777777" w:rsidR="00CB1E19" w:rsidRPr="00CB1E19" w:rsidRDefault="00CB1E19" w:rsidP="00CB1E19">
      <w:pPr>
        <w:pStyle w:val="Brezrazmikov"/>
      </w:pPr>
    </w:p>
    <w:p w14:paraId="0978181D" w14:textId="69137E2E" w:rsidR="001C1723" w:rsidRPr="00195E97" w:rsidRDefault="001C1723" w:rsidP="00195E97">
      <w:pPr>
        <w:pStyle w:val="Brezrazmikov"/>
        <w:spacing w:line="276" w:lineRule="auto"/>
        <w:jc w:val="both"/>
      </w:pPr>
      <w:r w:rsidRPr="00195E97">
        <w:rPr>
          <w:i/>
          <w:iCs/>
        </w:rPr>
        <w:t>Preglednica 4: Časopisje, avgusta in septembra 1919 izšlo v Varaždinu</w:t>
      </w:r>
      <w:r w:rsidR="00EA56C0" w:rsidRPr="00195E97">
        <w:rPr>
          <w:i/>
          <w:iCs/>
        </w:rPr>
        <w:t xml:space="preserve"> – članki </w:t>
      </w:r>
      <w:r w:rsidRPr="00195E97">
        <w:rPr>
          <w:i/>
          <w:iCs/>
        </w:rPr>
        <w:t>o Prekmurju</w:t>
      </w:r>
    </w:p>
    <w:p w14:paraId="5F41D432" w14:textId="77777777" w:rsidR="001C1723" w:rsidRPr="00346D0D" w:rsidRDefault="001C1723" w:rsidP="001C1723">
      <w:pPr>
        <w:pStyle w:val="Brezrazmikov"/>
      </w:pPr>
    </w:p>
    <w:tbl>
      <w:tblPr>
        <w:tblStyle w:val="Tabelamrea"/>
        <w:tblW w:w="0" w:type="auto"/>
        <w:tblLook w:val="04A0" w:firstRow="1" w:lastRow="0" w:firstColumn="1" w:lastColumn="0" w:noHBand="0" w:noVBand="1"/>
      </w:tblPr>
      <w:tblGrid>
        <w:gridCol w:w="9062"/>
      </w:tblGrid>
      <w:tr w:rsidR="001C1723" w14:paraId="2C9CB9A0" w14:textId="77777777" w:rsidTr="00D17446">
        <w:tc>
          <w:tcPr>
            <w:tcW w:w="9062" w:type="dxa"/>
          </w:tcPr>
          <w:p w14:paraId="7B765CD3" w14:textId="5690C415" w:rsidR="001C1723" w:rsidRPr="00195E97" w:rsidRDefault="001C1723" w:rsidP="00195E97">
            <w:pPr>
              <w:pStyle w:val="Brezrazmikov"/>
              <w:jc w:val="both"/>
              <w:rPr>
                <w:sz w:val="20"/>
                <w:szCs w:val="20"/>
              </w:rPr>
            </w:pPr>
            <w:r w:rsidRPr="00195E97">
              <w:rPr>
                <w:sz w:val="20"/>
                <w:szCs w:val="20"/>
              </w:rPr>
              <w:t>- »Prekomurje pripada Jugoslaviji.«: »</w:t>
            </w:r>
            <w:r w:rsidRPr="00B2458E">
              <w:rPr>
                <w:i/>
                <w:iCs/>
                <w:sz w:val="20"/>
                <w:szCs w:val="20"/>
              </w:rPr>
              <w:t>Prekomurjem dobit će naša država do 120 hiljada stanovnika i mnogo veći teritorij od Medjumurja. U Prekomurju živi 70.000 Slovenaca 20.000 Hrvata, a ostalo su Madjari</w:t>
            </w:r>
            <w:r w:rsidR="00F420DC" w:rsidRPr="00B2458E">
              <w:rPr>
                <w:i/>
                <w:iCs/>
                <w:sz w:val="20"/>
                <w:szCs w:val="20"/>
              </w:rPr>
              <w:t xml:space="preserve"> </w:t>
            </w:r>
            <w:r w:rsidRPr="00B2458E">
              <w:rPr>
                <w:i/>
                <w:iCs/>
                <w:sz w:val="20"/>
                <w:szCs w:val="20"/>
              </w:rPr>
              <w:t>i druge narodnosti.</w:t>
            </w:r>
            <w:r w:rsidRPr="00195E97">
              <w:rPr>
                <w:sz w:val="20"/>
                <w:szCs w:val="20"/>
              </w:rPr>
              <w:t>«</w:t>
            </w:r>
            <w:r w:rsidRPr="00195E97">
              <w:rPr>
                <w:rStyle w:val="Sprotnaopomba-sklic"/>
                <w:sz w:val="20"/>
                <w:szCs w:val="20"/>
              </w:rPr>
              <w:footnoteReference w:id="81"/>
            </w:r>
          </w:p>
          <w:p w14:paraId="06D4029E" w14:textId="674E0FEC" w:rsidR="001C1723" w:rsidRPr="00195E97" w:rsidRDefault="001C1723" w:rsidP="00195E97">
            <w:pPr>
              <w:pStyle w:val="Brezrazmikov"/>
              <w:jc w:val="both"/>
              <w:rPr>
                <w:sz w:val="20"/>
                <w:szCs w:val="20"/>
              </w:rPr>
            </w:pPr>
            <w:r w:rsidRPr="00195E97">
              <w:rPr>
                <w:sz w:val="20"/>
                <w:szCs w:val="20"/>
              </w:rPr>
              <w:t xml:space="preserve">- »Iz Medjimurja. </w:t>
            </w:r>
            <w:r w:rsidRPr="00195E97">
              <w:rPr>
                <w:i/>
                <w:iCs/>
                <w:sz w:val="20"/>
                <w:szCs w:val="20"/>
              </w:rPr>
              <w:t>Zaposjednuće Prekomurja.</w:t>
            </w:r>
            <w:r w:rsidRPr="00195E97">
              <w:rPr>
                <w:sz w:val="20"/>
                <w:szCs w:val="20"/>
              </w:rPr>
              <w:t>« »</w:t>
            </w:r>
            <w:r w:rsidRPr="00B2458E">
              <w:rPr>
                <w:i/>
                <w:iCs/>
                <w:sz w:val="20"/>
                <w:szCs w:val="20"/>
              </w:rPr>
              <w:t>Ljubljanska vlada počela je izašiljati činovništvo i oružništvo za organizaciju uprave Prekomurja, a varaždinsko kr. Financijsko ravnateljstvo već je po nalogu ministarstva iz Beograda preuzelo kotare Belatinec i Also Lendvu. Ovi kotari leže pred Medjumurjem, te geografski i gospodarski sačinjavaju sa Medjumurjem jedno područje, pa će se morati jedinstveno upravljati. Sa Prekomurjem dobiva naše kraljevstvo bogat i gospodarski napredan kraj a i naš će grad od toga imati mnoge koristi, jer se granica ispred njega daleko pomakla na sjever, pa ako bude u Varaždinu dosta naprednog trgovačkog duha i dobrih željezničkih veza imat će od Medjimurja i Prekomurja svaka grana privrede velike koristi.</w:t>
            </w:r>
            <w:r w:rsidRPr="00195E97">
              <w:rPr>
                <w:sz w:val="20"/>
                <w:szCs w:val="20"/>
              </w:rPr>
              <w:t>«</w:t>
            </w:r>
            <w:r w:rsidRPr="00195E97">
              <w:rPr>
                <w:rStyle w:val="Sprotnaopomba-sklic"/>
                <w:sz w:val="20"/>
                <w:szCs w:val="20"/>
              </w:rPr>
              <w:footnoteReference w:id="82"/>
            </w:r>
          </w:p>
          <w:p w14:paraId="0E751389" w14:textId="14B63DA5" w:rsidR="001C1723" w:rsidRPr="00195E97" w:rsidRDefault="001C1723" w:rsidP="00195E97">
            <w:pPr>
              <w:pStyle w:val="Brezrazmikov"/>
              <w:jc w:val="both"/>
              <w:rPr>
                <w:sz w:val="20"/>
                <w:szCs w:val="20"/>
              </w:rPr>
            </w:pPr>
            <w:r w:rsidRPr="00195E97">
              <w:rPr>
                <w:sz w:val="20"/>
                <w:szCs w:val="20"/>
              </w:rPr>
              <w:t>- »Iz Medjumurja. Prekomurje zaposjednuto.« »</w:t>
            </w:r>
            <w:r w:rsidRPr="00B2458E">
              <w:rPr>
                <w:i/>
                <w:iCs/>
                <w:sz w:val="20"/>
                <w:szCs w:val="20"/>
              </w:rPr>
              <w:t>Doček u Lendavi bio je služben i hladan, ali su zato slovenska sela</w:t>
            </w:r>
            <w:r w:rsidRPr="00195E97">
              <w:rPr>
                <w:sz w:val="20"/>
                <w:szCs w:val="20"/>
              </w:rPr>
              <w:t xml:space="preserve"> </w:t>
            </w:r>
            <w:r w:rsidR="00B2458E">
              <w:rPr>
                <w:sz w:val="20"/>
                <w:szCs w:val="20"/>
              </w:rPr>
              <w:t>/</w:t>
            </w:r>
            <w:r w:rsidRPr="00195E97">
              <w:rPr>
                <w:sz w:val="20"/>
                <w:szCs w:val="20"/>
              </w:rPr>
              <w:t>…</w:t>
            </w:r>
            <w:r w:rsidR="00B2458E">
              <w:rPr>
                <w:sz w:val="20"/>
                <w:szCs w:val="20"/>
              </w:rPr>
              <w:t>/</w:t>
            </w:r>
            <w:r w:rsidRPr="00195E97">
              <w:rPr>
                <w:sz w:val="20"/>
                <w:szCs w:val="20"/>
              </w:rPr>
              <w:t>«.</w:t>
            </w:r>
            <w:r w:rsidRPr="00195E97">
              <w:rPr>
                <w:rStyle w:val="Sprotnaopomba-sklic"/>
                <w:sz w:val="20"/>
                <w:szCs w:val="20"/>
              </w:rPr>
              <w:footnoteReference w:id="83"/>
            </w:r>
            <w:r w:rsidRPr="00195E97">
              <w:rPr>
                <w:sz w:val="20"/>
                <w:szCs w:val="20"/>
              </w:rPr>
              <w:t xml:space="preserve">  </w:t>
            </w:r>
          </w:p>
          <w:p w14:paraId="3C7B21B9" w14:textId="77777777" w:rsidR="001C1723" w:rsidRPr="00195E97" w:rsidRDefault="001C1723" w:rsidP="00195E97">
            <w:pPr>
              <w:pStyle w:val="Brezrazmikov"/>
              <w:jc w:val="both"/>
              <w:rPr>
                <w:sz w:val="20"/>
                <w:szCs w:val="20"/>
              </w:rPr>
            </w:pPr>
            <w:r w:rsidRPr="00195E97">
              <w:rPr>
                <w:sz w:val="20"/>
                <w:szCs w:val="20"/>
              </w:rPr>
              <w:t>- »Okupacija Prekomurja po našoj državi.«</w:t>
            </w:r>
            <w:r w:rsidRPr="00195E97">
              <w:rPr>
                <w:rStyle w:val="Sprotnaopomba-sklic"/>
                <w:sz w:val="20"/>
                <w:szCs w:val="20"/>
              </w:rPr>
              <w:footnoteReference w:id="84"/>
            </w:r>
            <w:r w:rsidRPr="00195E97">
              <w:rPr>
                <w:sz w:val="20"/>
                <w:szCs w:val="20"/>
              </w:rPr>
              <w:t xml:space="preserve"> </w:t>
            </w:r>
          </w:p>
          <w:p w14:paraId="5AC97D76" w14:textId="77777777" w:rsidR="001C1723" w:rsidRPr="00195E97" w:rsidRDefault="001C1723" w:rsidP="00195E97">
            <w:pPr>
              <w:pStyle w:val="Brezrazmikov"/>
              <w:jc w:val="both"/>
              <w:rPr>
                <w:sz w:val="20"/>
                <w:szCs w:val="20"/>
              </w:rPr>
            </w:pPr>
            <w:r w:rsidRPr="00195E97">
              <w:rPr>
                <w:sz w:val="20"/>
                <w:szCs w:val="20"/>
              </w:rPr>
              <w:t>- »Iz Medjumurja. Oslobođenje Prekomurja.«</w:t>
            </w:r>
            <w:r w:rsidRPr="00195E97">
              <w:rPr>
                <w:rStyle w:val="Sprotnaopomba-sklic"/>
                <w:sz w:val="20"/>
                <w:szCs w:val="20"/>
              </w:rPr>
              <w:footnoteReference w:id="85"/>
            </w:r>
            <w:r w:rsidRPr="00195E97">
              <w:rPr>
                <w:sz w:val="20"/>
                <w:szCs w:val="20"/>
              </w:rPr>
              <w:t xml:space="preserve"> </w:t>
            </w:r>
          </w:p>
          <w:p w14:paraId="7EDF0E1A" w14:textId="7A265B3A" w:rsidR="001C1723" w:rsidRPr="00195E97" w:rsidRDefault="001C1723" w:rsidP="00195E97">
            <w:pPr>
              <w:pStyle w:val="Brezrazmikov"/>
              <w:jc w:val="both"/>
              <w:rPr>
                <w:sz w:val="20"/>
                <w:szCs w:val="20"/>
              </w:rPr>
            </w:pPr>
            <w:r w:rsidRPr="00195E97">
              <w:rPr>
                <w:sz w:val="20"/>
                <w:szCs w:val="20"/>
              </w:rPr>
              <w:t>- »Slovenci i Prekomurje.« »</w:t>
            </w:r>
            <w:r w:rsidRPr="00B2458E">
              <w:rPr>
                <w:i/>
                <w:iCs/>
                <w:sz w:val="20"/>
                <w:szCs w:val="20"/>
              </w:rPr>
              <w:t>Ako daklem Slovenci preuzmu financijalnu upravu u Prekomurju, to će bezuvjetno nastati potpuni zastoj uplate državnih daća, što će biti od velike štete za državni dohodak, jer je to jedan od najbogatijih krajeva naše države. … Držimo da smo time posve jasno razložili, da je u interesu države i pučanstva u Prekomurju, ne samo privremeno nego i definitivno zaposjednuće po našim financima i žandarima kotara Belatinec i Gornja Lendava, te očekujemo</w:t>
            </w:r>
            <w:r w:rsidR="00B2458E">
              <w:rPr>
                <w:i/>
                <w:iCs/>
                <w:sz w:val="20"/>
                <w:szCs w:val="20"/>
              </w:rPr>
              <w:t>.</w:t>
            </w:r>
            <w:r w:rsidRPr="00195E97">
              <w:rPr>
                <w:sz w:val="20"/>
                <w:szCs w:val="20"/>
              </w:rPr>
              <w:t>«.</w:t>
            </w:r>
            <w:r w:rsidRPr="00195E97">
              <w:rPr>
                <w:rStyle w:val="Sprotnaopomba-sklic"/>
                <w:sz w:val="20"/>
                <w:szCs w:val="20"/>
              </w:rPr>
              <w:footnoteReference w:id="86"/>
            </w:r>
            <w:r w:rsidRPr="00195E97">
              <w:rPr>
                <w:sz w:val="20"/>
                <w:szCs w:val="20"/>
              </w:rPr>
              <w:t xml:space="preserve"> </w:t>
            </w:r>
          </w:p>
          <w:p w14:paraId="4E2CED69" w14:textId="77777777" w:rsidR="001C1723" w:rsidRPr="00346D0D" w:rsidRDefault="001C1723" w:rsidP="00195E97">
            <w:pPr>
              <w:pStyle w:val="Brezrazmikov"/>
              <w:jc w:val="both"/>
              <w:rPr>
                <w:sz w:val="20"/>
                <w:szCs w:val="18"/>
              </w:rPr>
            </w:pPr>
            <w:r w:rsidRPr="00195E97">
              <w:rPr>
                <w:sz w:val="20"/>
                <w:szCs w:val="20"/>
              </w:rPr>
              <w:t>- »Slovenci i Prekomurje.« »</w:t>
            </w:r>
            <w:r w:rsidRPr="00B2458E">
              <w:rPr>
                <w:i/>
                <w:iCs/>
                <w:sz w:val="20"/>
                <w:szCs w:val="20"/>
              </w:rPr>
              <w:t>Pitanje preuzeća političke i financijalne uprave u Prekomurju postaje sve ljepše i dražesnije.« … [Članek na dolgo in široko piše o okoliščinah, kdo naj bi v prihodnje upravljal prostor (!). Omenja zagrebška časopisa Obzor in Hrvat, ki po svoje opisujeta napotke ministra Svetozarja Pribičevića glede tamkajšnje uprave … Oporekali so dr. Lajnšiču njegovo funkcijo civilnega upravitelja, saj da ga ni imenovala vlada v Beogradu … Napoveduje pa že imenovanje dveh višjih financarjev iz Zagreba za dolnje Prekmurje … Vse izjemno tendenciozno za hrvaško stran. Hrvaške financarje iz Beltincev je pregnal / jim odvzel pooblastila] »po nalogu nekog slovenskog komandanta, koji valjda nije ništa drugo nego prikriveni nemškutar, ali tim svojim postupkom očito hoće u ovom pitanju još veću zbrku i poteškoće praviti</w:t>
            </w:r>
            <w:r w:rsidRPr="00195E97">
              <w:rPr>
                <w:sz w:val="20"/>
                <w:szCs w:val="20"/>
              </w:rPr>
              <w:t>.«</w:t>
            </w:r>
            <w:r w:rsidRPr="00195E97">
              <w:rPr>
                <w:rStyle w:val="Sprotnaopomba-sklic"/>
                <w:sz w:val="20"/>
                <w:szCs w:val="20"/>
              </w:rPr>
              <w:footnoteReference w:id="87"/>
            </w:r>
            <w:r w:rsidRPr="00195E97">
              <w:rPr>
                <w:sz w:val="20"/>
                <w:szCs w:val="20"/>
              </w:rPr>
              <w:t xml:space="preserve"> </w:t>
            </w:r>
          </w:p>
        </w:tc>
      </w:tr>
    </w:tbl>
    <w:p w14:paraId="1389F8DC" w14:textId="77777777" w:rsidR="001C1723" w:rsidRDefault="001C1723" w:rsidP="001C1723">
      <w:pPr>
        <w:pStyle w:val="Brezrazmikov"/>
        <w:jc w:val="both"/>
      </w:pPr>
    </w:p>
    <w:p w14:paraId="72A39DDD" w14:textId="0748EA10" w:rsidR="00A67C97" w:rsidRPr="00195E97" w:rsidRDefault="00C24C60" w:rsidP="00195E97">
      <w:pPr>
        <w:pStyle w:val="Brezrazmikov"/>
        <w:spacing w:line="360" w:lineRule="auto"/>
        <w:ind w:firstLine="709"/>
        <w:jc w:val="both"/>
        <w:rPr>
          <w:rStyle w:val="Krepko"/>
          <w:b w:val="0"/>
          <w:bCs w:val="0"/>
          <w:szCs w:val="24"/>
          <w:bdr w:val="none" w:sz="0" w:space="0" w:color="auto" w:frame="1"/>
          <w:shd w:val="clear" w:color="auto" w:fill="FFFFFF"/>
        </w:rPr>
      </w:pPr>
      <w:r w:rsidRPr="00195E97">
        <w:rPr>
          <w:rStyle w:val="Krepko"/>
          <w:b w:val="0"/>
          <w:bCs w:val="0"/>
          <w:szCs w:val="24"/>
          <w:bdr w:val="none" w:sz="0" w:space="0" w:color="auto" w:frame="1"/>
          <w:shd w:val="clear" w:color="auto" w:fill="FFFFFF"/>
        </w:rPr>
        <w:t>Kot neposredni ukrep proti temu se je na slovenski strani izoblikovala ad hoc delegacija, sestavljena v največji meri iz prekmurskih Slovencev</w:t>
      </w:r>
      <w:r w:rsidR="00FB53D8" w:rsidRPr="00195E97">
        <w:rPr>
          <w:rStyle w:val="Krepko"/>
          <w:b w:val="0"/>
          <w:bCs w:val="0"/>
          <w:szCs w:val="24"/>
          <w:bdr w:val="none" w:sz="0" w:space="0" w:color="auto" w:frame="1"/>
          <w:shd w:val="clear" w:color="auto" w:fill="FFFFFF"/>
        </w:rPr>
        <w:t>,</w:t>
      </w:r>
      <w:r w:rsidRPr="00195E97">
        <w:rPr>
          <w:rStyle w:val="Krepko"/>
          <w:b w:val="0"/>
          <w:bCs w:val="0"/>
          <w:szCs w:val="24"/>
          <w:bdr w:val="none" w:sz="0" w:space="0" w:color="auto" w:frame="1"/>
          <w:shd w:val="clear" w:color="auto" w:fill="FFFFFF"/>
        </w:rPr>
        <w:t xml:space="preserve"> izvirajočih iz dolnjega Prekmurja, </w:t>
      </w:r>
      <w:r w:rsidR="00DF200F" w:rsidRPr="00195E97">
        <w:rPr>
          <w:rStyle w:val="Krepko"/>
          <w:b w:val="0"/>
          <w:bCs w:val="0"/>
          <w:szCs w:val="24"/>
          <w:bdr w:val="none" w:sz="0" w:space="0" w:color="auto" w:frame="1"/>
          <w:shd w:val="clear" w:color="auto" w:fill="FFFFFF"/>
        </w:rPr>
        <w:t xml:space="preserve">ter še Prleka Viktor Kukovec in M. Slavič, </w:t>
      </w:r>
      <w:r w:rsidRPr="00195E97">
        <w:rPr>
          <w:rStyle w:val="Krepko"/>
          <w:b w:val="0"/>
          <w:bCs w:val="0"/>
          <w:szCs w:val="24"/>
          <w:bdr w:val="none" w:sz="0" w:space="0" w:color="auto" w:frame="1"/>
          <w:shd w:val="clear" w:color="auto" w:fill="FFFFFF"/>
        </w:rPr>
        <w:t xml:space="preserve">ki </w:t>
      </w:r>
      <w:r w:rsidR="00F420DC" w:rsidRPr="00195E97">
        <w:rPr>
          <w:rStyle w:val="Krepko"/>
          <w:b w:val="0"/>
          <w:bCs w:val="0"/>
          <w:szCs w:val="24"/>
          <w:bdr w:val="none" w:sz="0" w:space="0" w:color="auto" w:frame="1"/>
          <w:shd w:val="clear" w:color="auto" w:fill="FFFFFF"/>
        </w:rPr>
        <w:t>se je nameni</w:t>
      </w:r>
      <w:r w:rsidRPr="00195E97">
        <w:rPr>
          <w:rStyle w:val="Krepko"/>
          <w:b w:val="0"/>
          <w:bCs w:val="0"/>
          <w:szCs w:val="24"/>
          <w:bdr w:val="none" w:sz="0" w:space="0" w:color="auto" w:frame="1"/>
          <w:shd w:val="clear" w:color="auto" w:fill="FFFFFF"/>
        </w:rPr>
        <w:t>la v Beograd k vladi. Njen član je postal tudi JG</w:t>
      </w:r>
      <w:r w:rsidR="00F420DC" w:rsidRPr="00195E97">
        <w:rPr>
          <w:rStyle w:val="Krepko"/>
          <w:b w:val="0"/>
          <w:bCs w:val="0"/>
          <w:szCs w:val="24"/>
          <w:bdr w:val="none" w:sz="0" w:space="0" w:color="auto" w:frame="1"/>
          <w:shd w:val="clear" w:color="auto" w:fill="FFFFFF"/>
        </w:rPr>
        <w:t>.</w:t>
      </w:r>
      <w:r w:rsidRPr="00195E97">
        <w:rPr>
          <w:rStyle w:val="Krepko"/>
          <w:b w:val="0"/>
          <w:bCs w:val="0"/>
          <w:szCs w:val="24"/>
          <w:bdr w:val="none" w:sz="0" w:space="0" w:color="auto" w:frame="1"/>
          <w:shd w:val="clear" w:color="auto" w:fill="FFFFFF"/>
        </w:rPr>
        <w:t xml:space="preserve"> </w:t>
      </w:r>
      <w:r w:rsidR="00F420DC" w:rsidRPr="00195E97">
        <w:rPr>
          <w:rStyle w:val="Krepko"/>
          <w:b w:val="0"/>
          <w:bCs w:val="0"/>
          <w:szCs w:val="24"/>
          <w:bdr w:val="none" w:sz="0" w:space="0" w:color="auto" w:frame="1"/>
          <w:shd w:val="clear" w:color="auto" w:fill="FFFFFF"/>
        </w:rPr>
        <w:t>T</w:t>
      </w:r>
      <w:r w:rsidR="00DF200F" w:rsidRPr="00195E97">
        <w:t>okrat ga je v akcijo očitno vključil sam Slavič oziroma so ga na njegov predlog uradno imenovali na pravkar oblikovanem sosvetu, pokrajinskem upravnem telesu. Glede članov delegacije se je pozneje celo sicer zanesljivemu Slaviču prikradla površnost: še v slov</w:t>
      </w:r>
      <w:r w:rsidR="00904B06">
        <w:t>enski</w:t>
      </w:r>
      <w:r w:rsidR="00DF200F" w:rsidRPr="00195E97">
        <w:t xml:space="preserve"> izdaji knjige o Prekmurju je z</w:t>
      </w:r>
      <w:r w:rsidR="00EB1ED5">
        <w:t>a Godino</w:t>
      </w:r>
      <w:r w:rsidR="00DF200F" w:rsidRPr="00195E97">
        <w:t xml:space="preserve"> napisal, da je iz Črensovcev</w:t>
      </w:r>
      <w:r w:rsidR="00EB1ED5">
        <w:t>,</w:t>
      </w:r>
      <w:r w:rsidR="00DF200F" w:rsidRPr="00195E97">
        <w:t xml:space="preserve"> </w:t>
      </w:r>
      <w:r w:rsidR="00FB53D8" w:rsidRPr="00195E97">
        <w:t>član</w:t>
      </w:r>
      <w:r w:rsidR="00DF200F" w:rsidRPr="00195E97">
        <w:t xml:space="preserve"> pa </w:t>
      </w:r>
      <w:r w:rsidR="00FB53D8" w:rsidRPr="00195E97">
        <w:t>je b</w:t>
      </w:r>
      <w:r w:rsidR="00DF200F" w:rsidRPr="00195E97">
        <w:t xml:space="preserve">il tudi </w:t>
      </w:r>
      <w:r w:rsidR="00EA56C0" w:rsidRPr="00195E97">
        <w:rPr>
          <w:rStyle w:val="Krepko"/>
          <w:b w:val="0"/>
          <w:bCs w:val="0"/>
          <w:szCs w:val="24"/>
          <w:bdr w:val="none" w:sz="0" w:space="0" w:color="auto" w:frame="1"/>
          <w:shd w:val="clear" w:color="auto" w:fill="FFFFFF"/>
        </w:rPr>
        <w:t xml:space="preserve">Jožef </w:t>
      </w:r>
      <w:r w:rsidR="0021530E" w:rsidRPr="00195E97">
        <w:rPr>
          <w:rStyle w:val="Krepko"/>
          <w:b w:val="0"/>
          <w:bCs w:val="0"/>
          <w:szCs w:val="24"/>
          <w:bdr w:val="none" w:sz="0" w:space="0" w:color="auto" w:frame="1"/>
          <w:shd w:val="clear" w:color="auto" w:fill="FFFFFF"/>
        </w:rPr>
        <w:t>Škafar</w:t>
      </w:r>
      <w:r w:rsidR="00FB53D8" w:rsidRPr="00195E97">
        <w:rPr>
          <w:rStyle w:val="Krepko"/>
          <w:b w:val="0"/>
          <w:bCs w:val="0"/>
          <w:szCs w:val="24"/>
          <w:bdr w:val="none" w:sz="0" w:space="0" w:color="auto" w:frame="1"/>
          <w:shd w:val="clear" w:color="auto" w:fill="FFFFFF"/>
        </w:rPr>
        <w:t xml:space="preserve"> iz Beltincev, medtem ko je </w:t>
      </w:r>
      <w:r w:rsidR="001557D4" w:rsidRPr="00195E97">
        <w:rPr>
          <w:rStyle w:val="Krepko"/>
          <w:b w:val="0"/>
          <w:bCs w:val="0"/>
          <w:szCs w:val="24"/>
          <w:bdr w:val="none" w:sz="0" w:space="0" w:color="auto" w:frame="1"/>
          <w:shd w:val="clear" w:color="auto" w:fill="FFFFFF"/>
        </w:rPr>
        <w:t xml:space="preserve">v sestavku </w:t>
      </w:r>
      <w:r w:rsidR="00FB53D8" w:rsidRPr="00195E97">
        <w:rPr>
          <w:rStyle w:val="Krepko"/>
          <w:b w:val="0"/>
          <w:bCs w:val="0"/>
          <w:szCs w:val="24"/>
          <w:bdr w:val="none" w:sz="0" w:space="0" w:color="auto" w:frame="1"/>
          <w:shd w:val="clear" w:color="auto" w:fill="FFFFFF"/>
        </w:rPr>
        <w:t xml:space="preserve">leta 1935 na slednjega </w:t>
      </w:r>
      <w:r w:rsidR="00904B06">
        <w:rPr>
          <w:rStyle w:val="Krepko"/>
          <w:b w:val="0"/>
          <w:bCs w:val="0"/>
          <w:szCs w:val="24"/>
          <w:bdr w:val="none" w:sz="0" w:space="0" w:color="auto" w:frame="1"/>
          <w:shd w:val="clear" w:color="auto" w:fill="FFFFFF"/>
        </w:rPr>
        <w:t>'</w:t>
      </w:r>
      <w:r w:rsidR="00FB53D8" w:rsidRPr="00195E97">
        <w:rPr>
          <w:rStyle w:val="Krepko"/>
          <w:b w:val="0"/>
          <w:bCs w:val="0"/>
          <w:szCs w:val="24"/>
          <w:bdr w:val="none" w:sz="0" w:space="0" w:color="auto" w:frame="1"/>
          <w:shd w:val="clear" w:color="auto" w:fill="FFFFFF"/>
        </w:rPr>
        <w:t>pozabil</w:t>
      </w:r>
      <w:r w:rsidR="00904B06">
        <w:rPr>
          <w:rStyle w:val="Krepko"/>
          <w:b w:val="0"/>
          <w:bCs w:val="0"/>
          <w:szCs w:val="24"/>
          <w:bdr w:val="none" w:sz="0" w:space="0" w:color="auto" w:frame="1"/>
          <w:shd w:val="clear" w:color="auto" w:fill="FFFFFF"/>
        </w:rPr>
        <w:t>'</w:t>
      </w:r>
      <w:r w:rsidR="00FB53D8" w:rsidRPr="00195E97">
        <w:rPr>
          <w:rStyle w:val="Krepko"/>
          <w:b w:val="0"/>
          <w:bCs w:val="0"/>
          <w:szCs w:val="24"/>
          <w:bdr w:val="none" w:sz="0" w:space="0" w:color="auto" w:frame="1"/>
          <w:shd w:val="clear" w:color="auto" w:fill="FFFFFF"/>
        </w:rPr>
        <w:t>. Zato je Škafar v svojem članku ob dvajsetletnici zasedbe in priključitve v stavkih o prihodu v Beograd to posebej poudaril.</w:t>
      </w:r>
      <w:r w:rsidR="00FB53D8" w:rsidRPr="00195E97">
        <w:rPr>
          <w:rStyle w:val="Sprotnaopomba-sklic"/>
          <w:szCs w:val="24"/>
          <w:bdr w:val="none" w:sz="0" w:space="0" w:color="auto" w:frame="1"/>
          <w:shd w:val="clear" w:color="auto" w:fill="FFFFFF"/>
        </w:rPr>
        <w:footnoteReference w:id="88"/>
      </w:r>
      <w:r w:rsidR="00FB53D8" w:rsidRPr="00195E97">
        <w:rPr>
          <w:rStyle w:val="Krepko"/>
          <w:b w:val="0"/>
          <w:bCs w:val="0"/>
          <w:szCs w:val="24"/>
          <w:bdr w:val="none" w:sz="0" w:space="0" w:color="auto" w:frame="1"/>
          <w:shd w:val="clear" w:color="auto" w:fill="FFFFFF"/>
        </w:rPr>
        <w:t xml:space="preserve"> Delegacija je pri notranjem ministru Pribičeviću očitno zelo uspešno zahtevala enovito slovensko upravo pokrajine, </w:t>
      </w:r>
      <w:r w:rsidR="00154573" w:rsidRPr="00195E97">
        <w:rPr>
          <w:rStyle w:val="Krepko"/>
          <w:b w:val="0"/>
          <w:bCs w:val="0"/>
          <w:szCs w:val="24"/>
          <w:bdr w:val="none" w:sz="0" w:space="0" w:color="auto" w:frame="1"/>
          <w:shd w:val="clear" w:color="auto" w:fill="FFFFFF"/>
        </w:rPr>
        <w:t>saj je vlada to takoj formalno potrdila. N</w:t>
      </w:r>
      <w:r w:rsidR="00FB53D8" w:rsidRPr="00195E97">
        <w:rPr>
          <w:rStyle w:val="Krepko"/>
          <w:b w:val="0"/>
          <w:bCs w:val="0"/>
          <w:szCs w:val="24"/>
          <w:bdr w:val="none" w:sz="0" w:space="0" w:color="auto" w:frame="1"/>
          <w:shd w:val="clear" w:color="auto" w:fill="FFFFFF"/>
        </w:rPr>
        <w:t xml:space="preserve">a dlani pa je, da </w:t>
      </w:r>
      <w:r w:rsidR="00904B06">
        <w:rPr>
          <w:rStyle w:val="Krepko"/>
          <w:b w:val="0"/>
          <w:bCs w:val="0"/>
          <w:szCs w:val="24"/>
          <w:bdr w:val="none" w:sz="0" w:space="0" w:color="auto" w:frame="1"/>
          <w:shd w:val="clear" w:color="auto" w:fill="FFFFFF"/>
        </w:rPr>
        <w:t xml:space="preserve">si je za tak sklep vlade ustrezno prizadeval </w:t>
      </w:r>
      <w:r w:rsidR="00154573" w:rsidRPr="00195E97">
        <w:rPr>
          <w:rStyle w:val="Krepko"/>
          <w:b w:val="0"/>
          <w:bCs w:val="0"/>
          <w:szCs w:val="24"/>
          <w:bdr w:val="none" w:sz="0" w:space="0" w:color="auto" w:frame="1"/>
          <w:shd w:val="clear" w:color="auto" w:fill="FFFFFF"/>
        </w:rPr>
        <w:t>podpredsednik A</w:t>
      </w:r>
      <w:r w:rsidR="001557D4" w:rsidRPr="00195E97">
        <w:rPr>
          <w:rStyle w:val="Krepko"/>
          <w:b w:val="0"/>
          <w:bCs w:val="0"/>
          <w:szCs w:val="24"/>
          <w:bdr w:val="none" w:sz="0" w:space="0" w:color="auto" w:frame="1"/>
          <w:shd w:val="clear" w:color="auto" w:fill="FFFFFF"/>
        </w:rPr>
        <w:t>nton</w:t>
      </w:r>
      <w:r w:rsidR="00154573" w:rsidRPr="00195E97">
        <w:rPr>
          <w:rStyle w:val="Krepko"/>
          <w:b w:val="0"/>
          <w:bCs w:val="0"/>
          <w:szCs w:val="24"/>
          <w:bdr w:val="none" w:sz="0" w:space="0" w:color="auto" w:frame="1"/>
          <w:shd w:val="clear" w:color="auto" w:fill="FFFFFF"/>
        </w:rPr>
        <w:t xml:space="preserve"> Korošec. Vprašanje do danes ostaja, kaj bi se zgodilo v tem smislu, če ga tisti trenutek ne bi bilo v prestolnici oziroma če bi njegov takratni vpliv na dvoru ne bil tak, kot je </w:t>
      </w:r>
      <w:r w:rsidR="00904B06">
        <w:rPr>
          <w:rStyle w:val="Krepko"/>
          <w:b w:val="0"/>
          <w:bCs w:val="0"/>
          <w:szCs w:val="24"/>
          <w:bdr w:val="none" w:sz="0" w:space="0" w:color="auto" w:frame="1"/>
          <w:shd w:val="clear" w:color="auto" w:fill="FFFFFF"/>
        </w:rPr>
        <w:t xml:space="preserve">dejansko </w:t>
      </w:r>
      <w:r w:rsidR="00154573" w:rsidRPr="00195E97">
        <w:rPr>
          <w:rStyle w:val="Krepko"/>
          <w:b w:val="0"/>
          <w:bCs w:val="0"/>
          <w:szCs w:val="24"/>
          <w:bdr w:val="none" w:sz="0" w:space="0" w:color="auto" w:frame="1"/>
          <w:shd w:val="clear" w:color="auto" w:fill="FFFFFF"/>
        </w:rPr>
        <w:t xml:space="preserve">bil. </w:t>
      </w:r>
      <w:r w:rsidR="00E91312" w:rsidRPr="00195E97">
        <w:rPr>
          <w:rStyle w:val="Krepko"/>
          <w:b w:val="0"/>
          <w:bCs w:val="0"/>
          <w:szCs w:val="24"/>
          <w:bdr w:val="none" w:sz="0" w:space="0" w:color="auto" w:frame="1"/>
          <w:shd w:val="clear" w:color="auto" w:fill="FFFFFF"/>
        </w:rPr>
        <w:t>Ob robu le-tega: k</w:t>
      </w:r>
      <w:r w:rsidR="001557D4" w:rsidRPr="00195E97">
        <w:rPr>
          <w:rStyle w:val="Krepko"/>
          <w:b w:val="0"/>
          <w:bCs w:val="0"/>
          <w:szCs w:val="24"/>
          <w:bdr w:val="none" w:sz="0" w:space="0" w:color="auto" w:frame="1"/>
          <w:shd w:val="clear" w:color="auto" w:fill="FFFFFF"/>
        </w:rPr>
        <w:t xml:space="preserve">ar dve srečanji Godine in Korošca v tem za oba tako usodnem letu sta zastavili temelj njunega poznejšega tesnega znanstva ter sodelovanja. </w:t>
      </w:r>
    </w:p>
    <w:p w14:paraId="3CB8E263" w14:textId="65BD8B5E" w:rsidR="0022627B" w:rsidRPr="00195E97" w:rsidRDefault="005F7B91" w:rsidP="00195E97">
      <w:pPr>
        <w:spacing w:after="0" w:line="360" w:lineRule="auto"/>
        <w:ind w:firstLine="709"/>
        <w:jc w:val="both"/>
        <w:rPr>
          <w:szCs w:val="24"/>
        </w:rPr>
      </w:pPr>
      <w:r w:rsidRPr="00195E97">
        <w:rPr>
          <w:szCs w:val="24"/>
        </w:rPr>
        <w:t xml:space="preserve">Za konec </w:t>
      </w:r>
      <w:r w:rsidR="00E91312" w:rsidRPr="00195E97">
        <w:rPr>
          <w:szCs w:val="24"/>
        </w:rPr>
        <w:t>j</w:t>
      </w:r>
      <w:r w:rsidRPr="00195E97">
        <w:rPr>
          <w:szCs w:val="24"/>
        </w:rPr>
        <w:t xml:space="preserve">e </w:t>
      </w:r>
      <w:r w:rsidR="00E91312" w:rsidRPr="00195E97">
        <w:rPr>
          <w:szCs w:val="24"/>
        </w:rPr>
        <w:t xml:space="preserve">ustrezno </w:t>
      </w:r>
      <w:r w:rsidRPr="00195E97">
        <w:rPr>
          <w:szCs w:val="24"/>
        </w:rPr>
        <w:t>resignirano ponovi</w:t>
      </w:r>
      <w:r w:rsidR="00E91312" w:rsidRPr="00195E97">
        <w:rPr>
          <w:szCs w:val="24"/>
        </w:rPr>
        <w:t>ti</w:t>
      </w:r>
      <w:r w:rsidRPr="00195E97">
        <w:rPr>
          <w:szCs w:val="24"/>
        </w:rPr>
        <w:t xml:space="preserve"> za V. Vrbnjakom: »</w:t>
      </w:r>
      <w:r w:rsidRPr="003B150A">
        <w:rPr>
          <w:i/>
          <w:iCs/>
          <w:szCs w:val="24"/>
        </w:rPr>
        <w:t>Borcu za priključitev Prekmurja k osrednji Sloveniji oziroma Jugoslaviji po prvi svetovni vojni – Jožefu Godini – ni bilo dano niti to, da bi v zemlji domači</w:t>
      </w:r>
      <w:r w:rsidR="00A67C97" w:rsidRPr="003B150A">
        <w:rPr>
          <w:i/>
          <w:iCs/>
          <w:szCs w:val="24"/>
        </w:rPr>
        <w:t xml:space="preserve"> </w:t>
      </w:r>
      <w:r w:rsidR="00CE3502" w:rsidRPr="003B150A">
        <w:rPr>
          <w:i/>
          <w:iCs/>
          <w:szCs w:val="24"/>
        </w:rPr>
        <w:t>»</w:t>
      </w:r>
      <w:r w:rsidR="00A67C97" w:rsidRPr="003B150A">
        <w:rPr>
          <w:i/>
          <w:iCs/>
          <w:szCs w:val="24"/>
        </w:rPr>
        <w:t>našel svoj večni mir.</w:t>
      </w:r>
      <w:r w:rsidR="00A67C97" w:rsidRPr="00195E97">
        <w:rPr>
          <w:szCs w:val="24"/>
        </w:rPr>
        <w:t>«</w:t>
      </w:r>
      <w:r w:rsidR="00A67C97" w:rsidRPr="00195E97">
        <w:rPr>
          <w:rStyle w:val="Sprotnaopomba-sklic"/>
          <w:szCs w:val="24"/>
        </w:rPr>
        <w:footnoteReference w:id="89"/>
      </w:r>
    </w:p>
    <w:p w14:paraId="471AA9B3" w14:textId="77777777" w:rsidR="009B0EAA" w:rsidRPr="009B0EAA" w:rsidRDefault="009B0EAA" w:rsidP="00882B67">
      <w:pPr>
        <w:spacing w:line="276" w:lineRule="auto"/>
        <w:rPr>
          <w:szCs w:val="24"/>
        </w:rPr>
      </w:pPr>
    </w:p>
    <w:p w14:paraId="5C1718E2" w14:textId="77777777" w:rsidR="00173256" w:rsidRPr="00A5198F" w:rsidRDefault="00173256" w:rsidP="008F3BFE">
      <w:pPr>
        <w:spacing w:after="0" w:line="240" w:lineRule="atLeast"/>
        <w:rPr>
          <w:rStyle w:val="personsourcestext"/>
          <w:szCs w:val="24"/>
        </w:rPr>
      </w:pPr>
    </w:p>
    <w:p w14:paraId="26874C15" w14:textId="5766F3D8" w:rsidR="000F42B3" w:rsidRDefault="000F42B3">
      <w:pPr>
        <w:rPr>
          <w:b/>
          <w:bCs/>
          <w:szCs w:val="24"/>
        </w:rPr>
      </w:pPr>
    </w:p>
    <w:sectPr w:rsidR="000F42B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5B1439" w14:textId="77777777" w:rsidR="00570F07" w:rsidRDefault="00570F07" w:rsidP="001C1723">
      <w:pPr>
        <w:spacing w:after="0" w:line="240" w:lineRule="auto"/>
      </w:pPr>
      <w:r>
        <w:separator/>
      </w:r>
    </w:p>
  </w:endnote>
  <w:endnote w:type="continuationSeparator" w:id="0">
    <w:p w14:paraId="4EF6193F" w14:textId="77777777" w:rsidR="00570F07" w:rsidRDefault="00570F07" w:rsidP="001C1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F0D876" w14:textId="77777777" w:rsidR="00570F07" w:rsidRDefault="00570F07" w:rsidP="001C1723">
      <w:pPr>
        <w:spacing w:after="0" w:line="240" w:lineRule="auto"/>
      </w:pPr>
      <w:r>
        <w:separator/>
      </w:r>
    </w:p>
  </w:footnote>
  <w:footnote w:type="continuationSeparator" w:id="0">
    <w:p w14:paraId="6C487752" w14:textId="77777777" w:rsidR="00570F07" w:rsidRDefault="00570F07" w:rsidP="001C1723">
      <w:pPr>
        <w:spacing w:after="0" w:line="240" w:lineRule="auto"/>
      </w:pPr>
      <w:r>
        <w:continuationSeparator/>
      </w:r>
    </w:p>
  </w:footnote>
  <w:footnote w:id="1">
    <w:p w14:paraId="1790F6F8" w14:textId="32A3E796" w:rsidR="00570F07" w:rsidRPr="00C11840" w:rsidRDefault="00570F07" w:rsidP="00733C41">
      <w:pPr>
        <w:pStyle w:val="Sprotnaopomba-besedilo"/>
        <w:jc w:val="both"/>
      </w:pPr>
      <w:r w:rsidRPr="00C11840">
        <w:rPr>
          <w:rStyle w:val="Sprotnaopomba-sklic"/>
        </w:rPr>
        <w:t>*</w:t>
      </w:r>
      <w:r w:rsidRPr="00C11840">
        <w:t xml:space="preserve"> </w:t>
      </w:r>
      <w:r w:rsidRPr="00C11840">
        <w:rPr>
          <w:b/>
          <w:bCs/>
        </w:rPr>
        <w:t>Dr.</w:t>
      </w:r>
      <w:r>
        <w:rPr>
          <w:b/>
          <w:bCs/>
        </w:rPr>
        <w:t>,</w:t>
      </w:r>
      <w:r w:rsidRPr="00C11840">
        <w:rPr>
          <w:b/>
          <w:bCs/>
        </w:rPr>
        <w:t xml:space="preserve"> izr. prof., Univerza v Mariboru, Filozofska fakulteta, Oddelek za zgodovino, Koroška cesta 160, </w:t>
      </w:r>
      <w:r>
        <w:rPr>
          <w:b/>
          <w:bCs/>
        </w:rPr>
        <w:t>SI-</w:t>
      </w:r>
      <w:r w:rsidRPr="00C11840">
        <w:rPr>
          <w:b/>
          <w:bCs/>
        </w:rPr>
        <w:t xml:space="preserve">2000 Maribor, </w:t>
      </w:r>
      <w:r w:rsidRPr="00733C41">
        <w:rPr>
          <w:b/>
          <w:bCs/>
        </w:rPr>
        <w:t>andrej.hozjan@um.si</w:t>
      </w:r>
    </w:p>
  </w:footnote>
  <w:footnote w:id="2">
    <w:p w14:paraId="3A0E4FC6" w14:textId="044C54D7" w:rsidR="00570F07" w:rsidRPr="00C11840" w:rsidRDefault="00570F07" w:rsidP="00A16B92">
      <w:pPr>
        <w:pStyle w:val="Sprotnaopomba-besedilo"/>
        <w:jc w:val="both"/>
      </w:pPr>
      <w:r w:rsidRPr="00C11840">
        <w:rPr>
          <w:rStyle w:val="Sprotnaopomba-sklic"/>
        </w:rPr>
        <w:t>**</w:t>
      </w:r>
      <w:r w:rsidRPr="00C11840">
        <w:t xml:space="preserve"> </w:t>
      </w:r>
      <w:r w:rsidRPr="00C61306">
        <w:t xml:space="preserve">Objava je del raziskovalnega programa </w:t>
      </w:r>
      <w:r w:rsidRPr="00305CC2">
        <w:t>Preteklost severovzhodne Slovenije med slovenskimi zgodovinskimi deželami in v interakciji z evropskim sosedstvom</w:t>
      </w:r>
      <w:r w:rsidRPr="00C61306">
        <w:t>, št. P6 ̶ 0138 (A). Financira ga Javna agencija za raziskovalno dejavnost Republike Slovenije.</w:t>
      </w:r>
    </w:p>
  </w:footnote>
  <w:footnote w:id="3">
    <w:p w14:paraId="09F4354E" w14:textId="6244AE84" w:rsidR="00570F07" w:rsidRDefault="00570F07" w:rsidP="004731CA">
      <w:pPr>
        <w:pStyle w:val="Brezrazmikov"/>
        <w:jc w:val="both"/>
        <w:rPr>
          <w:sz w:val="20"/>
          <w:szCs w:val="20"/>
        </w:rPr>
      </w:pPr>
      <w:r w:rsidRPr="00C61306">
        <w:rPr>
          <w:rStyle w:val="Sprotnaopomba-sklic"/>
          <w:sz w:val="20"/>
          <w:szCs w:val="20"/>
        </w:rPr>
        <w:footnoteRef/>
      </w:r>
      <w:r>
        <w:rPr>
          <w:sz w:val="20"/>
          <w:szCs w:val="20"/>
        </w:rPr>
        <w:t xml:space="preserve"> </w:t>
      </w:r>
      <w:bookmarkStart w:id="0" w:name="_Hlk55933706"/>
      <w:r w:rsidRPr="00C61306">
        <w:rPr>
          <w:sz w:val="20"/>
          <w:szCs w:val="20"/>
        </w:rPr>
        <w:t xml:space="preserve">Spletno dostopne biografije Jožefa Godine: </w:t>
      </w:r>
      <w:r w:rsidRPr="00C52864">
        <w:rPr>
          <w:sz w:val="20"/>
          <w:szCs w:val="20"/>
        </w:rPr>
        <w:t>»Jožef Godina</w:t>
      </w:r>
      <w:ins w:id="1" w:author="Avtor">
        <w:r>
          <w:rPr>
            <w:sz w:val="20"/>
            <w:szCs w:val="20"/>
          </w:rPr>
          <w:t>,</w:t>
        </w:r>
      </w:ins>
      <w:r w:rsidRPr="00C52864">
        <w:rPr>
          <w:sz w:val="20"/>
          <w:szCs w:val="20"/>
        </w:rPr>
        <w:t>«</w:t>
      </w:r>
      <w:del w:id="2" w:author="Avtor">
        <w:r w:rsidRPr="00C52864" w:rsidDel="00305CC2">
          <w:rPr>
            <w:sz w:val="20"/>
            <w:szCs w:val="20"/>
          </w:rPr>
          <w:delText>,</w:delText>
        </w:r>
      </w:del>
      <w:r w:rsidRPr="00C52864">
        <w:rPr>
          <w:sz w:val="20"/>
          <w:szCs w:val="20"/>
        </w:rPr>
        <w:t xml:space="preserve"> </w:t>
      </w:r>
      <w:r w:rsidRPr="00782B39">
        <w:rPr>
          <w:i/>
          <w:sz w:val="20"/>
          <w:szCs w:val="20"/>
          <w:rPrChange w:id="3" w:author="Avtor">
            <w:rPr>
              <w:sz w:val="20"/>
              <w:szCs w:val="20"/>
            </w:rPr>
          </w:rPrChange>
        </w:rPr>
        <w:t>Wikipedia</w:t>
      </w:r>
      <w:r w:rsidRPr="00C52864">
        <w:rPr>
          <w:sz w:val="20"/>
          <w:szCs w:val="20"/>
        </w:rPr>
        <w:t xml:space="preserve">, </w:t>
      </w:r>
      <w:r w:rsidRPr="00782B39">
        <w:rPr>
          <w:rPrChange w:id="4" w:author="Avtor">
            <w:rPr/>
          </w:rPrChange>
        </w:rPr>
        <w:fldChar w:fldCharType="begin"/>
      </w:r>
      <w:r w:rsidRPr="00782B39">
        <w:rPr>
          <w:rPrChange w:id="5" w:author="Avtor">
            <w:rPr/>
          </w:rPrChange>
        </w:rPr>
        <w:instrText xml:space="preserve"> HYPERLINK "https://sl.wikipedia.org/wiki/Jožef_Godina" </w:instrText>
      </w:r>
      <w:r w:rsidRPr="00782B39">
        <w:rPr>
          <w:rPrChange w:id="6" w:author="Avtor">
            <w:rPr/>
          </w:rPrChange>
        </w:rPr>
        <w:fldChar w:fldCharType="separate"/>
      </w:r>
      <w:r w:rsidRPr="00782B39">
        <w:rPr>
          <w:rStyle w:val="Hiperpovezava"/>
          <w:color w:val="auto"/>
          <w:sz w:val="20"/>
          <w:szCs w:val="20"/>
          <w:u w:val="none"/>
          <w:rPrChange w:id="7" w:author="Avtor">
            <w:rPr>
              <w:rStyle w:val="Hiperpovezava"/>
              <w:sz w:val="20"/>
              <w:szCs w:val="20"/>
            </w:rPr>
          </w:rPrChange>
        </w:rPr>
        <w:t>https://sl.wikipedia.org/wiki/Jožef_Godina</w:t>
      </w:r>
      <w:r w:rsidRPr="00782B39">
        <w:rPr>
          <w:rStyle w:val="Hiperpovezava"/>
          <w:color w:val="auto"/>
          <w:sz w:val="20"/>
          <w:szCs w:val="20"/>
          <w:u w:val="none"/>
          <w:rPrChange w:id="8" w:author="Avtor">
            <w:rPr>
              <w:rStyle w:val="Hiperpovezava"/>
              <w:sz w:val="20"/>
              <w:szCs w:val="20"/>
            </w:rPr>
          </w:rPrChange>
        </w:rPr>
        <w:fldChar w:fldCharType="end"/>
      </w:r>
      <w:del w:id="9" w:author="Avtor">
        <w:r w:rsidRPr="00782B39" w:rsidDel="00305CC2">
          <w:rPr>
            <w:sz w:val="20"/>
            <w:szCs w:val="20"/>
            <w:rPrChange w:id="10" w:author="Avtor">
              <w:rPr>
                <w:sz w:val="20"/>
                <w:szCs w:val="20"/>
              </w:rPr>
            </w:rPrChange>
          </w:rPr>
          <w:delText>;</w:delText>
        </w:r>
      </w:del>
      <w:ins w:id="11" w:author="Avtor">
        <w:r w:rsidRPr="00782B39">
          <w:rPr>
            <w:sz w:val="20"/>
            <w:szCs w:val="20"/>
            <w:rPrChange w:id="12" w:author="Avtor">
              <w:rPr>
                <w:sz w:val="20"/>
                <w:szCs w:val="20"/>
              </w:rPr>
            </w:rPrChange>
          </w:rPr>
          <w:t>.</w:t>
        </w:r>
      </w:ins>
      <w:r>
        <w:rPr>
          <w:sz w:val="20"/>
          <w:szCs w:val="20"/>
        </w:rPr>
        <w:t xml:space="preserve"> </w:t>
      </w:r>
      <w:r w:rsidRPr="00C52864">
        <w:rPr>
          <w:sz w:val="20"/>
          <w:szCs w:val="20"/>
        </w:rPr>
        <w:t>»Jožef Godina</w:t>
      </w:r>
      <w:ins w:id="13" w:author="Avtor">
        <w:r>
          <w:rPr>
            <w:sz w:val="20"/>
            <w:szCs w:val="20"/>
          </w:rPr>
          <w:t>,</w:t>
        </w:r>
      </w:ins>
      <w:r w:rsidRPr="00C52864">
        <w:rPr>
          <w:sz w:val="20"/>
          <w:szCs w:val="20"/>
        </w:rPr>
        <w:t>«</w:t>
      </w:r>
      <w:del w:id="14" w:author="Avtor">
        <w:r w:rsidRPr="00C52864" w:rsidDel="00305CC2">
          <w:rPr>
            <w:sz w:val="20"/>
            <w:szCs w:val="20"/>
          </w:rPr>
          <w:delText>,</w:delText>
        </w:r>
      </w:del>
      <w:r w:rsidRPr="00C52864">
        <w:rPr>
          <w:sz w:val="20"/>
          <w:szCs w:val="20"/>
        </w:rPr>
        <w:t xml:space="preserve"> </w:t>
      </w:r>
      <w:r w:rsidRPr="00782B39">
        <w:rPr>
          <w:i/>
          <w:sz w:val="20"/>
          <w:szCs w:val="20"/>
          <w:rPrChange w:id="15" w:author="Avtor">
            <w:rPr>
              <w:sz w:val="20"/>
              <w:szCs w:val="20"/>
            </w:rPr>
          </w:rPrChange>
        </w:rPr>
        <w:t>Szlovenszka krajina</w:t>
      </w:r>
      <w:r w:rsidRPr="00C52864">
        <w:rPr>
          <w:sz w:val="20"/>
          <w:szCs w:val="20"/>
        </w:rPr>
        <w:t xml:space="preserve">, </w:t>
      </w:r>
      <w:r w:rsidRPr="00782B39">
        <w:rPr>
          <w:rPrChange w:id="16" w:author="Avtor">
            <w:rPr/>
          </w:rPrChange>
        </w:rPr>
        <w:fldChar w:fldCharType="begin"/>
      </w:r>
      <w:r w:rsidRPr="00782B39">
        <w:rPr>
          <w:rPrChange w:id="17" w:author="Avtor">
            <w:rPr/>
          </w:rPrChange>
        </w:rPr>
        <w:instrText xml:space="preserve"> HYPERLINK "https://szlovenszkakrajina.wordpress.com/2011/02/10/jozef-godina/" </w:instrText>
      </w:r>
      <w:r w:rsidRPr="00782B39">
        <w:rPr>
          <w:rPrChange w:id="18" w:author="Avtor">
            <w:rPr/>
          </w:rPrChange>
        </w:rPr>
        <w:fldChar w:fldCharType="separate"/>
      </w:r>
      <w:r w:rsidRPr="00782B39">
        <w:rPr>
          <w:rStyle w:val="Hiperpovezava"/>
          <w:color w:val="auto"/>
          <w:sz w:val="20"/>
          <w:szCs w:val="20"/>
          <w:u w:val="none"/>
          <w:rPrChange w:id="19" w:author="Avtor">
            <w:rPr>
              <w:rStyle w:val="Hiperpovezava"/>
              <w:sz w:val="20"/>
              <w:szCs w:val="20"/>
            </w:rPr>
          </w:rPrChange>
        </w:rPr>
        <w:t>https://szlovenszkakrajina.wordpress.com/2011/02/10/jozef-godina/</w:t>
      </w:r>
      <w:r w:rsidRPr="00782B39">
        <w:rPr>
          <w:rStyle w:val="Hiperpovezava"/>
          <w:color w:val="auto"/>
          <w:sz w:val="20"/>
          <w:szCs w:val="20"/>
          <w:u w:val="none"/>
          <w:rPrChange w:id="20" w:author="Avtor">
            <w:rPr>
              <w:rStyle w:val="Hiperpovezava"/>
              <w:sz w:val="20"/>
              <w:szCs w:val="20"/>
            </w:rPr>
          </w:rPrChange>
        </w:rPr>
        <w:fldChar w:fldCharType="end"/>
      </w:r>
      <w:ins w:id="21" w:author="Avtor">
        <w:r w:rsidRPr="00782B39">
          <w:rPr>
            <w:sz w:val="20"/>
            <w:szCs w:val="20"/>
            <w:rPrChange w:id="22" w:author="Avtor">
              <w:rPr>
                <w:sz w:val="20"/>
                <w:szCs w:val="20"/>
              </w:rPr>
            </w:rPrChange>
          </w:rPr>
          <w:t>.</w:t>
        </w:r>
      </w:ins>
      <w:del w:id="23" w:author="Avtor">
        <w:r w:rsidRPr="00782B39" w:rsidDel="00305CC2">
          <w:rPr>
            <w:sz w:val="20"/>
            <w:szCs w:val="20"/>
            <w:rPrChange w:id="24" w:author="Avtor">
              <w:rPr>
                <w:sz w:val="20"/>
                <w:szCs w:val="20"/>
              </w:rPr>
            </w:rPrChange>
          </w:rPr>
          <w:delText>;</w:delText>
        </w:r>
      </w:del>
      <w:r w:rsidRPr="00782B39">
        <w:rPr>
          <w:sz w:val="20"/>
          <w:szCs w:val="20"/>
          <w:rPrChange w:id="25" w:author="Avtor">
            <w:rPr>
              <w:sz w:val="20"/>
              <w:szCs w:val="20"/>
            </w:rPr>
          </w:rPrChange>
        </w:rPr>
        <w:t xml:space="preserve"> </w:t>
      </w:r>
      <w:r w:rsidRPr="00C52864">
        <w:rPr>
          <w:sz w:val="20"/>
          <w:szCs w:val="20"/>
        </w:rPr>
        <w:t>»Jožef Godina</w:t>
      </w:r>
      <w:ins w:id="26" w:author="Avtor">
        <w:r>
          <w:rPr>
            <w:sz w:val="20"/>
            <w:szCs w:val="20"/>
          </w:rPr>
          <w:t>.</w:t>
        </w:r>
      </w:ins>
      <w:r w:rsidRPr="00C52864">
        <w:rPr>
          <w:sz w:val="20"/>
          <w:szCs w:val="20"/>
        </w:rPr>
        <w:t>«</w:t>
      </w:r>
      <w:del w:id="27" w:author="Avtor">
        <w:r w:rsidRPr="00C52864" w:rsidDel="00532BEF">
          <w:rPr>
            <w:sz w:val="20"/>
            <w:szCs w:val="20"/>
          </w:rPr>
          <w:delText>,</w:delText>
        </w:r>
      </w:del>
      <w:r w:rsidRPr="00C52864">
        <w:rPr>
          <w:sz w:val="20"/>
          <w:szCs w:val="20"/>
        </w:rPr>
        <w:t xml:space="preserve"> </w:t>
      </w:r>
      <w:r w:rsidRPr="00782B39">
        <w:rPr>
          <w:i/>
          <w:sz w:val="20"/>
          <w:szCs w:val="20"/>
          <w:rPrChange w:id="28" w:author="Avtor">
            <w:rPr>
              <w:sz w:val="20"/>
              <w:szCs w:val="20"/>
            </w:rPr>
          </w:rPrChange>
        </w:rPr>
        <w:t>Pomurci.si</w:t>
      </w:r>
      <w:del w:id="29" w:author="Avtor">
        <w:r w:rsidRPr="00782B39" w:rsidDel="00532BEF">
          <w:rPr>
            <w:i/>
            <w:sz w:val="20"/>
            <w:szCs w:val="20"/>
            <w:rPrChange w:id="30" w:author="Avtor">
              <w:rPr>
                <w:sz w:val="20"/>
                <w:szCs w:val="20"/>
              </w:rPr>
            </w:rPrChange>
          </w:rPr>
          <w:delText>,</w:delText>
        </w:r>
      </w:del>
      <w:ins w:id="31" w:author="Avtor">
        <w:r w:rsidRPr="00782B39">
          <w:rPr>
            <w:i/>
            <w:sz w:val="20"/>
            <w:szCs w:val="20"/>
            <w:rPrChange w:id="32" w:author="Avtor">
              <w:rPr>
                <w:sz w:val="20"/>
                <w:szCs w:val="20"/>
              </w:rPr>
            </w:rPrChange>
          </w:rPr>
          <w:t>.</w:t>
        </w:r>
      </w:ins>
      <w:r w:rsidRPr="00782B39">
        <w:rPr>
          <w:i/>
          <w:sz w:val="20"/>
          <w:szCs w:val="20"/>
          <w:rPrChange w:id="33" w:author="Avtor">
            <w:rPr>
              <w:sz w:val="20"/>
              <w:szCs w:val="20"/>
            </w:rPr>
          </w:rPrChange>
        </w:rPr>
        <w:t xml:space="preserve"> Spletni biografski leksikon znanih Pomurk in Pomurcev</w:t>
      </w:r>
      <w:r w:rsidRPr="00C52864">
        <w:rPr>
          <w:sz w:val="20"/>
          <w:szCs w:val="20"/>
        </w:rPr>
        <w:t xml:space="preserve">, </w:t>
      </w:r>
      <w:r w:rsidRPr="00782B39">
        <w:rPr>
          <w:rPrChange w:id="34" w:author="Avtor">
            <w:rPr/>
          </w:rPrChange>
        </w:rPr>
        <w:fldChar w:fldCharType="begin"/>
      </w:r>
      <w:r w:rsidRPr="00782B39">
        <w:rPr>
          <w:rPrChange w:id="35" w:author="Avtor">
            <w:rPr/>
          </w:rPrChange>
        </w:rPr>
        <w:instrText xml:space="preserve"> HYPERLINK "http://www.pomurci.si/osebe/godina-jožef/765/" </w:instrText>
      </w:r>
      <w:r w:rsidRPr="00782B39">
        <w:rPr>
          <w:rPrChange w:id="36" w:author="Avtor">
            <w:rPr/>
          </w:rPrChange>
        </w:rPr>
        <w:fldChar w:fldCharType="separate"/>
      </w:r>
      <w:r w:rsidRPr="00782B39">
        <w:rPr>
          <w:rStyle w:val="Hiperpovezava"/>
          <w:color w:val="auto"/>
          <w:sz w:val="20"/>
          <w:szCs w:val="20"/>
          <w:u w:val="none"/>
          <w:rPrChange w:id="37" w:author="Avtor">
            <w:rPr>
              <w:rStyle w:val="Hiperpovezava"/>
              <w:sz w:val="20"/>
              <w:szCs w:val="20"/>
            </w:rPr>
          </w:rPrChange>
        </w:rPr>
        <w:t>http://www.pomur</w:t>
      </w:r>
      <w:r w:rsidRPr="00782B39">
        <w:rPr>
          <w:rStyle w:val="Hiperpovezava"/>
          <w:color w:val="auto"/>
          <w:sz w:val="20"/>
          <w:szCs w:val="20"/>
          <w:u w:val="none"/>
          <w:rPrChange w:id="38" w:author="Avtor">
            <w:rPr>
              <w:rStyle w:val="Hiperpovezava"/>
              <w:sz w:val="20"/>
              <w:szCs w:val="20"/>
            </w:rPr>
          </w:rPrChange>
        </w:rPr>
        <w:t>c</w:t>
      </w:r>
      <w:r w:rsidRPr="00782B39">
        <w:rPr>
          <w:rStyle w:val="Hiperpovezava"/>
          <w:color w:val="auto"/>
          <w:sz w:val="20"/>
          <w:szCs w:val="20"/>
          <w:u w:val="none"/>
          <w:rPrChange w:id="39" w:author="Avtor">
            <w:rPr>
              <w:rStyle w:val="Hiperpovezava"/>
              <w:sz w:val="20"/>
              <w:szCs w:val="20"/>
            </w:rPr>
          </w:rPrChange>
        </w:rPr>
        <w:t>i.si/osebe/g</w:t>
      </w:r>
      <w:r w:rsidRPr="00782B39">
        <w:rPr>
          <w:rStyle w:val="Hiperpovezava"/>
          <w:color w:val="auto"/>
          <w:sz w:val="20"/>
          <w:szCs w:val="20"/>
          <w:u w:val="none"/>
          <w:rPrChange w:id="40" w:author="Avtor">
            <w:rPr>
              <w:rStyle w:val="Hiperpovezava"/>
              <w:sz w:val="20"/>
              <w:szCs w:val="20"/>
            </w:rPr>
          </w:rPrChange>
        </w:rPr>
        <w:t>o</w:t>
      </w:r>
      <w:r w:rsidRPr="00782B39">
        <w:rPr>
          <w:rStyle w:val="Hiperpovezava"/>
          <w:color w:val="auto"/>
          <w:sz w:val="20"/>
          <w:szCs w:val="20"/>
          <w:u w:val="none"/>
          <w:rPrChange w:id="41" w:author="Avtor">
            <w:rPr>
              <w:rStyle w:val="Hiperpovezava"/>
              <w:sz w:val="20"/>
              <w:szCs w:val="20"/>
            </w:rPr>
          </w:rPrChange>
        </w:rPr>
        <w:t>dina-jožef/765/</w:t>
      </w:r>
      <w:r w:rsidRPr="00782B39">
        <w:rPr>
          <w:rStyle w:val="Hiperpovezava"/>
          <w:color w:val="auto"/>
          <w:sz w:val="20"/>
          <w:szCs w:val="20"/>
          <w:u w:val="none"/>
          <w:rPrChange w:id="42" w:author="Avtor">
            <w:rPr>
              <w:rStyle w:val="Hiperpovezava"/>
              <w:sz w:val="20"/>
              <w:szCs w:val="20"/>
            </w:rPr>
          </w:rPrChange>
        </w:rPr>
        <w:fldChar w:fldCharType="end"/>
      </w:r>
      <w:ins w:id="43" w:author="Avtor">
        <w:r>
          <w:rPr>
            <w:sz w:val="20"/>
            <w:szCs w:val="20"/>
          </w:rPr>
          <w:t>.</w:t>
        </w:r>
      </w:ins>
      <w:del w:id="44" w:author="Avtor">
        <w:r w:rsidRPr="00782B39" w:rsidDel="00532BEF">
          <w:rPr>
            <w:sz w:val="20"/>
            <w:szCs w:val="20"/>
            <w:rPrChange w:id="45" w:author="Avtor">
              <w:rPr>
                <w:sz w:val="20"/>
                <w:szCs w:val="20"/>
              </w:rPr>
            </w:rPrChange>
          </w:rPr>
          <w:delText>;</w:delText>
        </w:r>
      </w:del>
      <w:r>
        <w:rPr>
          <w:sz w:val="20"/>
          <w:szCs w:val="20"/>
        </w:rPr>
        <w:t xml:space="preserve"> </w:t>
      </w:r>
      <w:r w:rsidRPr="00C52864">
        <w:rPr>
          <w:sz w:val="20"/>
          <w:szCs w:val="20"/>
        </w:rPr>
        <w:t>»Jožef Godina (1898</w:t>
      </w:r>
      <w:ins w:id="46" w:author="Avtor">
        <w:r w:rsidRPr="0065412D">
          <w:rPr>
            <w:sz w:val="20"/>
          </w:rPr>
          <w:t>–</w:t>
        </w:r>
      </w:ins>
      <w:del w:id="47" w:author="Avtor">
        <w:r w:rsidRPr="00C52864" w:rsidDel="00532BEF">
          <w:rPr>
            <w:sz w:val="20"/>
            <w:szCs w:val="20"/>
          </w:rPr>
          <w:delText>-</w:delText>
        </w:r>
      </w:del>
      <w:r w:rsidRPr="00C52864">
        <w:rPr>
          <w:sz w:val="20"/>
          <w:szCs w:val="20"/>
        </w:rPr>
        <w:t>1986), 'prekmurski general Maister'</w:t>
      </w:r>
      <w:ins w:id="48" w:author="Avtor">
        <w:r>
          <w:rPr>
            <w:sz w:val="20"/>
            <w:szCs w:val="20"/>
          </w:rPr>
          <w:t>,</w:t>
        </w:r>
      </w:ins>
      <w:r w:rsidRPr="00C52864">
        <w:rPr>
          <w:sz w:val="20"/>
          <w:szCs w:val="20"/>
        </w:rPr>
        <w:t>«</w:t>
      </w:r>
      <w:del w:id="49" w:author="Avtor">
        <w:r w:rsidRPr="00C52864" w:rsidDel="00532BEF">
          <w:rPr>
            <w:sz w:val="20"/>
            <w:szCs w:val="20"/>
          </w:rPr>
          <w:delText>,</w:delText>
        </w:r>
      </w:del>
      <w:r w:rsidRPr="00C52864">
        <w:rPr>
          <w:sz w:val="20"/>
          <w:szCs w:val="20"/>
        </w:rPr>
        <w:t xml:space="preserve"> </w:t>
      </w:r>
      <w:r w:rsidRPr="00782B39">
        <w:rPr>
          <w:i/>
          <w:sz w:val="20"/>
          <w:szCs w:val="20"/>
          <w:rPrChange w:id="50" w:author="Avtor">
            <w:rPr>
              <w:sz w:val="20"/>
              <w:szCs w:val="20"/>
            </w:rPr>
          </w:rPrChange>
        </w:rPr>
        <w:t>Kamra</w:t>
      </w:r>
      <w:r w:rsidRPr="00C52864">
        <w:rPr>
          <w:sz w:val="20"/>
          <w:szCs w:val="20"/>
        </w:rPr>
        <w:t xml:space="preserve">, </w:t>
      </w:r>
      <w:r w:rsidRPr="00782B39">
        <w:rPr>
          <w:rPrChange w:id="51" w:author="Avtor">
            <w:rPr/>
          </w:rPrChange>
        </w:rPr>
        <w:fldChar w:fldCharType="begin"/>
      </w:r>
      <w:r w:rsidRPr="00782B39">
        <w:rPr>
          <w:rPrChange w:id="52" w:author="Avtor">
            <w:rPr/>
          </w:rPrChange>
        </w:rPr>
        <w:instrText xml:space="preserve"> HYPERLINK "https://www.kamra.si/novice/item/jozef-godina-1898-1986-prekmurski-general-maister.html" </w:instrText>
      </w:r>
      <w:r w:rsidRPr="00782B39">
        <w:rPr>
          <w:rPrChange w:id="53" w:author="Avtor">
            <w:rPr/>
          </w:rPrChange>
        </w:rPr>
        <w:fldChar w:fldCharType="separate"/>
      </w:r>
      <w:r w:rsidRPr="00782B39">
        <w:rPr>
          <w:rStyle w:val="Hiperpovezava"/>
          <w:color w:val="auto"/>
          <w:sz w:val="20"/>
          <w:szCs w:val="20"/>
          <w:u w:val="none"/>
          <w:rPrChange w:id="54" w:author="Avtor">
            <w:rPr>
              <w:rStyle w:val="Hiperpovezava"/>
              <w:sz w:val="20"/>
              <w:szCs w:val="20"/>
            </w:rPr>
          </w:rPrChange>
        </w:rPr>
        <w:t>https://www.kamra.si/novice/item/jozef-godina-1898-1986-prekmurski-general-maister.html</w:t>
      </w:r>
      <w:r w:rsidRPr="00782B39">
        <w:rPr>
          <w:rStyle w:val="Hiperpovezava"/>
          <w:color w:val="auto"/>
          <w:sz w:val="20"/>
          <w:szCs w:val="20"/>
          <w:u w:val="none"/>
          <w:rPrChange w:id="55" w:author="Avtor">
            <w:rPr>
              <w:rStyle w:val="Hiperpovezava"/>
              <w:sz w:val="20"/>
              <w:szCs w:val="20"/>
            </w:rPr>
          </w:rPrChange>
        </w:rPr>
        <w:fldChar w:fldCharType="end"/>
      </w:r>
      <w:r>
        <w:rPr>
          <w:sz w:val="20"/>
          <w:szCs w:val="20"/>
        </w:rPr>
        <w:t>. V doslej najobsežnejši slovenski biografski izdaji</w:t>
      </w:r>
      <w:r w:rsidRPr="0056628E">
        <w:rPr>
          <w:sz w:val="20"/>
          <w:szCs w:val="20"/>
        </w:rPr>
        <w:t xml:space="preserve"> </w:t>
      </w:r>
      <w:r>
        <w:rPr>
          <w:sz w:val="20"/>
          <w:szCs w:val="20"/>
        </w:rPr>
        <w:t>Jožef Godina ni prisoten; prisotna pa sta njegova sorodnika brat Ferdo in nečak Marko. Prim.</w:t>
      </w:r>
      <w:del w:id="56" w:author="Avtor">
        <w:r w:rsidDel="00532BEF">
          <w:rPr>
            <w:sz w:val="20"/>
            <w:szCs w:val="20"/>
          </w:rPr>
          <w:delText>:</w:delText>
        </w:r>
      </w:del>
      <w:r>
        <w:rPr>
          <w:sz w:val="20"/>
          <w:szCs w:val="20"/>
        </w:rPr>
        <w:t xml:space="preserve"> </w:t>
      </w:r>
      <w:r>
        <w:rPr>
          <w:i/>
          <w:iCs/>
          <w:sz w:val="20"/>
          <w:szCs w:val="20"/>
        </w:rPr>
        <w:t xml:space="preserve">Osebnosti. Veliki slovenski biografski </w:t>
      </w:r>
      <w:r w:rsidRPr="009666A2">
        <w:rPr>
          <w:i/>
          <w:iCs/>
          <w:sz w:val="20"/>
          <w:szCs w:val="20"/>
        </w:rPr>
        <w:t>leksikon</w:t>
      </w:r>
      <w:r>
        <w:rPr>
          <w:sz w:val="20"/>
          <w:szCs w:val="20"/>
        </w:rPr>
        <w:t xml:space="preserve">, </w:t>
      </w:r>
      <w:r w:rsidRPr="009666A2">
        <w:rPr>
          <w:i/>
          <w:iCs/>
          <w:sz w:val="20"/>
          <w:szCs w:val="20"/>
        </w:rPr>
        <w:t>od A do L</w:t>
      </w:r>
      <w:r>
        <w:rPr>
          <w:sz w:val="20"/>
          <w:szCs w:val="20"/>
        </w:rPr>
        <w:t xml:space="preserve">, </w:t>
      </w:r>
      <w:r w:rsidRPr="009666A2">
        <w:rPr>
          <w:i/>
          <w:iCs/>
          <w:sz w:val="20"/>
          <w:szCs w:val="20"/>
        </w:rPr>
        <w:t>od M do Ž</w:t>
      </w:r>
      <w:ins w:id="57" w:author="Avtor">
        <w:r>
          <w:rPr>
            <w:sz w:val="20"/>
            <w:szCs w:val="20"/>
          </w:rPr>
          <w:t xml:space="preserve"> </w:t>
        </w:r>
      </w:ins>
      <w:del w:id="58" w:author="Avtor">
        <w:r w:rsidDel="00532BEF">
          <w:rPr>
            <w:sz w:val="20"/>
            <w:szCs w:val="20"/>
          </w:rPr>
          <w:delText xml:space="preserve">, 1. izd., 1. nat. </w:delText>
        </w:r>
      </w:del>
      <w:r>
        <w:rPr>
          <w:sz w:val="20"/>
          <w:szCs w:val="20"/>
        </w:rPr>
        <w:t>(Ljubljana: Mladinska knjiga, 2008), 291.</w:t>
      </w:r>
    </w:p>
    <w:p w14:paraId="46E5A89A" w14:textId="7D3A0DCF" w:rsidR="00570F07" w:rsidRPr="00C52864" w:rsidRDefault="00570F07" w:rsidP="004731CA">
      <w:pPr>
        <w:pStyle w:val="Brezrazmikov"/>
        <w:jc w:val="both"/>
        <w:rPr>
          <w:sz w:val="20"/>
          <w:szCs w:val="20"/>
        </w:rPr>
      </w:pPr>
      <w:r w:rsidRPr="00C61306">
        <w:rPr>
          <w:sz w:val="20"/>
          <w:szCs w:val="20"/>
        </w:rPr>
        <w:t>Ne sme se ga zamenjevati s primorskim Slovencem Josipom Godino, živečim v 19. stoletju. Prim.</w:t>
      </w:r>
      <w:del w:id="59" w:author="Avtor">
        <w:r w:rsidRPr="00C61306" w:rsidDel="00532BEF">
          <w:rPr>
            <w:sz w:val="20"/>
            <w:szCs w:val="20"/>
          </w:rPr>
          <w:delText>:</w:delText>
        </w:r>
      </w:del>
      <w:r w:rsidRPr="00C61306">
        <w:rPr>
          <w:sz w:val="20"/>
          <w:szCs w:val="20"/>
        </w:rPr>
        <w:t xml:space="preserve"> </w:t>
      </w:r>
      <w:r w:rsidRPr="00C52864">
        <w:rPr>
          <w:sz w:val="20"/>
          <w:szCs w:val="20"/>
        </w:rPr>
        <w:t>»Godina, Josip (1808–1884)</w:t>
      </w:r>
      <w:ins w:id="60" w:author="Avtor">
        <w:r>
          <w:rPr>
            <w:sz w:val="20"/>
            <w:szCs w:val="20"/>
          </w:rPr>
          <w:t>,</w:t>
        </w:r>
      </w:ins>
      <w:r w:rsidRPr="00C52864">
        <w:rPr>
          <w:sz w:val="20"/>
          <w:szCs w:val="20"/>
        </w:rPr>
        <w:t>«</w:t>
      </w:r>
      <w:del w:id="61" w:author="Avtor">
        <w:r w:rsidRPr="00C52864" w:rsidDel="00532BEF">
          <w:rPr>
            <w:sz w:val="20"/>
            <w:szCs w:val="20"/>
          </w:rPr>
          <w:delText>,</w:delText>
        </w:r>
      </w:del>
      <w:r w:rsidRPr="00C52864">
        <w:rPr>
          <w:sz w:val="20"/>
          <w:szCs w:val="20"/>
        </w:rPr>
        <w:t xml:space="preserve"> </w:t>
      </w:r>
      <w:r w:rsidRPr="00782B39">
        <w:rPr>
          <w:i/>
          <w:sz w:val="20"/>
          <w:szCs w:val="20"/>
          <w:rPrChange w:id="62" w:author="Avtor">
            <w:rPr>
              <w:sz w:val="20"/>
              <w:szCs w:val="20"/>
            </w:rPr>
          </w:rPrChange>
        </w:rPr>
        <w:t>Slovenska biografija</w:t>
      </w:r>
      <w:r w:rsidRPr="00C52864">
        <w:rPr>
          <w:sz w:val="20"/>
          <w:szCs w:val="20"/>
        </w:rPr>
        <w:t xml:space="preserve">, </w:t>
      </w:r>
      <w:r w:rsidRPr="00782B39">
        <w:rPr>
          <w:rPrChange w:id="63" w:author="Avtor">
            <w:rPr/>
          </w:rPrChange>
        </w:rPr>
        <w:fldChar w:fldCharType="begin"/>
      </w:r>
      <w:r w:rsidRPr="00782B39">
        <w:rPr>
          <w:rPrChange w:id="64" w:author="Avtor">
            <w:rPr/>
          </w:rPrChange>
        </w:rPr>
        <w:instrText xml:space="preserve"> HYPERLINK "https://www.slovenska-biografija.si/oseba/sbi204327/" </w:instrText>
      </w:r>
      <w:r w:rsidRPr="00782B39">
        <w:rPr>
          <w:rPrChange w:id="65" w:author="Avtor">
            <w:rPr/>
          </w:rPrChange>
        </w:rPr>
        <w:fldChar w:fldCharType="separate"/>
      </w:r>
      <w:r w:rsidRPr="00782B39">
        <w:rPr>
          <w:rStyle w:val="Hiperpovezava"/>
          <w:color w:val="auto"/>
          <w:sz w:val="20"/>
          <w:szCs w:val="20"/>
          <w:u w:val="none"/>
          <w:rPrChange w:id="66" w:author="Avtor">
            <w:rPr>
              <w:rStyle w:val="Hiperpovezava"/>
              <w:sz w:val="20"/>
              <w:szCs w:val="20"/>
            </w:rPr>
          </w:rPrChange>
        </w:rPr>
        <w:t>https://www.slovenska-biografija.si/oseba/sbi204327/</w:t>
      </w:r>
      <w:r w:rsidRPr="00782B39">
        <w:rPr>
          <w:rStyle w:val="Hiperpovezava"/>
          <w:color w:val="auto"/>
          <w:sz w:val="20"/>
          <w:szCs w:val="20"/>
          <w:u w:val="none"/>
          <w:rPrChange w:id="67" w:author="Avtor">
            <w:rPr>
              <w:rStyle w:val="Hiperpovezava"/>
              <w:sz w:val="20"/>
              <w:szCs w:val="20"/>
            </w:rPr>
          </w:rPrChange>
        </w:rPr>
        <w:fldChar w:fldCharType="end"/>
      </w:r>
      <w:ins w:id="68" w:author="Avtor">
        <w:r>
          <w:rPr>
            <w:sz w:val="20"/>
            <w:szCs w:val="20"/>
            <w:shd w:val="clear" w:color="auto" w:fill="FFFFFF"/>
          </w:rPr>
          <w:t>.</w:t>
        </w:r>
      </w:ins>
      <w:r w:rsidRPr="00782B39">
        <w:rPr>
          <w:sz w:val="20"/>
          <w:szCs w:val="20"/>
          <w:shd w:val="clear" w:color="auto" w:fill="FFFFFF"/>
          <w:rPrChange w:id="69" w:author="Avtor">
            <w:rPr>
              <w:sz w:val="20"/>
              <w:szCs w:val="20"/>
            </w:rPr>
          </w:rPrChange>
        </w:rPr>
        <w:t xml:space="preserve"> </w:t>
      </w:r>
      <w:r w:rsidRPr="00C61306">
        <w:rPr>
          <w:sz w:val="20"/>
          <w:szCs w:val="20"/>
          <w:shd w:val="clear" w:color="auto" w:fill="FFFFFF"/>
        </w:rPr>
        <w:t>Godina Josip, Vèrdélski, publicist, r. 20. marca 1808 na Vrdeli pri Trstu, u. 29. jan. 1884 tudi tam. </w:t>
      </w:r>
      <w:bookmarkEnd w:id="0"/>
    </w:p>
  </w:footnote>
  <w:footnote w:id="4">
    <w:p w14:paraId="32BBF657" w14:textId="1645E7D4" w:rsidR="00570F07" w:rsidRPr="004731CA" w:rsidRDefault="00570F07" w:rsidP="00305CC2">
      <w:pPr>
        <w:spacing w:after="0" w:line="240" w:lineRule="auto"/>
        <w:jc w:val="both"/>
        <w:rPr>
          <w:color w:val="333333"/>
          <w:szCs w:val="24"/>
        </w:rPr>
      </w:pPr>
      <w:r w:rsidRPr="00C61306">
        <w:rPr>
          <w:rStyle w:val="Sprotnaopomba-sklic"/>
          <w:sz w:val="20"/>
          <w:szCs w:val="20"/>
        </w:rPr>
        <w:footnoteRef/>
      </w:r>
      <w:r w:rsidRPr="00C61306">
        <w:rPr>
          <w:sz w:val="20"/>
          <w:szCs w:val="20"/>
        </w:rPr>
        <w:t xml:space="preserve"> </w:t>
      </w:r>
      <w:r>
        <w:rPr>
          <w:sz w:val="20"/>
          <w:szCs w:val="20"/>
        </w:rPr>
        <w:t>N</w:t>
      </w:r>
      <w:r w:rsidRPr="00C61306">
        <w:rPr>
          <w:sz w:val="20"/>
          <w:szCs w:val="20"/>
        </w:rPr>
        <w:t>eka</w:t>
      </w:r>
      <w:r>
        <w:rPr>
          <w:sz w:val="20"/>
          <w:szCs w:val="20"/>
        </w:rPr>
        <w:t>j</w:t>
      </w:r>
      <w:r w:rsidRPr="00C61306">
        <w:rPr>
          <w:sz w:val="20"/>
          <w:szCs w:val="20"/>
        </w:rPr>
        <w:t xml:space="preserve"> najnovejših objav: Metka Fujs, </w:t>
      </w:r>
      <w:r>
        <w:rPr>
          <w:sz w:val="20"/>
          <w:szCs w:val="20"/>
        </w:rPr>
        <w:t>»</w:t>
      </w:r>
      <w:r w:rsidRPr="00C61306">
        <w:rPr>
          <w:sz w:val="20"/>
          <w:szCs w:val="20"/>
        </w:rPr>
        <w:t>Razstava o življenju in delu Jožefa Godine</w:t>
      </w:r>
      <w:ins w:id="70" w:author="Avtor">
        <w:r>
          <w:rPr>
            <w:sz w:val="20"/>
            <w:szCs w:val="20"/>
          </w:rPr>
          <w:t>,</w:t>
        </w:r>
      </w:ins>
      <w:r>
        <w:rPr>
          <w:sz w:val="20"/>
          <w:szCs w:val="20"/>
        </w:rPr>
        <w:t>«</w:t>
      </w:r>
      <w:del w:id="71" w:author="Avtor">
        <w:r w:rsidRPr="00C61306" w:rsidDel="00532BEF">
          <w:rPr>
            <w:sz w:val="20"/>
            <w:szCs w:val="20"/>
          </w:rPr>
          <w:delText>,</w:delText>
        </w:r>
      </w:del>
      <w:r w:rsidRPr="00C61306">
        <w:rPr>
          <w:sz w:val="20"/>
          <w:szCs w:val="20"/>
        </w:rPr>
        <w:t> </w:t>
      </w:r>
      <w:r w:rsidRPr="00C61306">
        <w:rPr>
          <w:i/>
          <w:iCs/>
          <w:sz w:val="20"/>
          <w:szCs w:val="20"/>
        </w:rPr>
        <w:t xml:space="preserve">Stopinje </w:t>
      </w:r>
      <w:r w:rsidRPr="00C61306">
        <w:rPr>
          <w:sz w:val="20"/>
          <w:szCs w:val="20"/>
        </w:rPr>
        <w:t>33, št. l. (2004)</w:t>
      </w:r>
      <w:del w:id="72" w:author="Avtor">
        <w:r w:rsidRPr="00C61306" w:rsidDel="00532BEF">
          <w:rPr>
            <w:sz w:val="20"/>
            <w:szCs w:val="20"/>
          </w:rPr>
          <w:delText>,</w:delText>
        </w:r>
      </w:del>
      <w:ins w:id="73" w:author="Avtor">
        <w:r>
          <w:rPr>
            <w:sz w:val="20"/>
            <w:szCs w:val="20"/>
          </w:rPr>
          <w:t>:</w:t>
        </w:r>
      </w:ins>
      <w:r w:rsidRPr="00C61306">
        <w:rPr>
          <w:sz w:val="20"/>
          <w:szCs w:val="20"/>
        </w:rPr>
        <w:t xml:space="preserve"> 95−</w:t>
      </w:r>
      <w:ins w:id="74" w:author="Avtor">
        <w:r>
          <w:rPr>
            <w:sz w:val="20"/>
            <w:szCs w:val="20"/>
          </w:rPr>
          <w:t>9</w:t>
        </w:r>
      </w:ins>
      <w:r w:rsidRPr="00C61306">
        <w:rPr>
          <w:sz w:val="20"/>
          <w:szCs w:val="20"/>
        </w:rPr>
        <w:t>6</w:t>
      </w:r>
      <w:ins w:id="75" w:author="Avtor">
        <w:r>
          <w:rPr>
            <w:sz w:val="20"/>
            <w:szCs w:val="20"/>
          </w:rPr>
          <w:t>.</w:t>
        </w:r>
      </w:ins>
      <w:del w:id="76" w:author="Avtor">
        <w:r w:rsidRPr="00C61306" w:rsidDel="00532BEF">
          <w:rPr>
            <w:sz w:val="20"/>
            <w:szCs w:val="20"/>
          </w:rPr>
          <w:delText>;</w:delText>
        </w:r>
      </w:del>
      <w:r w:rsidRPr="00C61306">
        <w:rPr>
          <w:sz w:val="20"/>
          <w:szCs w:val="20"/>
        </w:rPr>
        <w:t xml:space="preserve"> St. M. M. </w:t>
      </w:r>
      <w:ins w:id="77" w:author="Avtor">
        <w:r>
          <w:rPr>
            <w:sz w:val="20"/>
            <w:szCs w:val="20"/>
          </w:rPr>
          <w:t>[</w:t>
        </w:r>
      </w:ins>
      <w:del w:id="78" w:author="Avtor">
        <w:r w:rsidRPr="00C61306" w:rsidDel="00532BEF">
          <w:rPr>
            <w:sz w:val="20"/>
            <w:szCs w:val="20"/>
          </w:rPr>
          <w:delText>(</w:delText>
        </w:r>
      </w:del>
      <w:r w:rsidRPr="00C61306">
        <w:rPr>
          <w:sz w:val="20"/>
          <w:szCs w:val="20"/>
        </w:rPr>
        <w:t>Stanislav M. Maršič</w:t>
      </w:r>
      <w:ins w:id="79" w:author="Avtor">
        <w:r>
          <w:rPr>
            <w:sz w:val="20"/>
            <w:szCs w:val="20"/>
          </w:rPr>
          <w:t>]</w:t>
        </w:r>
      </w:ins>
      <w:del w:id="80" w:author="Avtor">
        <w:r w:rsidRPr="00C61306" w:rsidDel="00532BEF">
          <w:rPr>
            <w:sz w:val="20"/>
            <w:szCs w:val="20"/>
          </w:rPr>
          <w:delText>)</w:delText>
        </w:r>
      </w:del>
      <w:r w:rsidRPr="00C61306">
        <w:rPr>
          <w:sz w:val="20"/>
          <w:szCs w:val="20"/>
        </w:rPr>
        <w:t>, »Jožef Godina – 110-letnica rojstva 'prekmurskega generala Maistra'</w:t>
      </w:r>
      <w:ins w:id="81" w:author="Avtor">
        <w:r>
          <w:rPr>
            <w:sz w:val="20"/>
            <w:szCs w:val="20"/>
          </w:rPr>
          <w:t>,</w:t>
        </w:r>
      </w:ins>
      <w:r w:rsidRPr="00C61306">
        <w:rPr>
          <w:sz w:val="20"/>
          <w:szCs w:val="20"/>
        </w:rPr>
        <w:t>«</w:t>
      </w:r>
      <w:del w:id="82" w:author="Avtor">
        <w:r w:rsidRPr="00C61306" w:rsidDel="00532BEF">
          <w:rPr>
            <w:sz w:val="20"/>
            <w:szCs w:val="20"/>
          </w:rPr>
          <w:delText>,</w:delText>
        </w:r>
      </w:del>
      <w:r w:rsidRPr="00C61306">
        <w:rPr>
          <w:sz w:val="20"/>
          <w:szCs w:val="20"/>
        </w:rPr>
        <w:t xml:space="preserve"> </w:t>
      </w:r>
      <w:r>
        <w:rPr>
          <w:sz w:val="20"/>
          <w:szCs w:val="20"/>
        </w:rPr>
        <w:t xml:space="preserve">v: </w:t>
      </w:r>
      <w:r w:rsidRPr="00C61306">
        <w:rPr>
          <w:i/>
          <w:iCs/>
          <w:sz w:val="20"/>
          <w:szCs w:val="20"/>
        </w:rPr>
        <w:t>Koledar Mohorjeve družbe v Celovcu 2008</w:t>
      </w:r>
      <w:r w:rsidRPr="00C61306">
        <w:rPr>
          <w:sz w:val="20"/>
          <w:szCs w:val="20"/>
        </w:rPr>
        <w:t xml:space="preserve"> (Celovec</w:t>
      </w:r>
      <w:r>
        <w:rPr>
          <w:sz w:val="20"/>
          <w:szCs w:val="20"/>
        </w:rPr>
        <w:t xml:space="preserve">: </w:t>
      </w:r>
      <w:r w:rsidRPr="00C61306">
        <w:rPr>
          <w:sz w:val="20"/>
          <w:szCs w:val="20"/>
        </w:rPr>
        <w:t>Mohorjeva družba, 2007), 143−</w:t>
      </w:r>
      <w:ins w:id="83" w:author="Avtor">
        <w:r>
          <w:rPr>
            <w:sz w:val="20"/>
            <w:szCs w:val="20"/>
          </w:rPr>
          <w:t>4</w:t>
        </w:r>
      </w:ins>
      <w:r w:rsidRPr="00C61306">
        <w:rPr>
          <w:sz w:val="20"/>
          <w:szCs w:val="20"/>
        </w:rPr>
        <w:t>5</w:t>
      </w:r>
      <w:ins w:id="84" w:author="Avtor">
        <w:r>
          <w:rPr>
            <w:sz w:val="20"/>
            <w:szCs w:val="20"/>
          </w:rPr>
          <w:t>.</w:t>
        </w:r>
      </w:ins>
      <w:del w:id="85" w:author="Avtor">
        <w:r w:rsidRPr="00C61306" w:rsidDel="00532BEF">
          <w:rPr>
            <w:sz w:val="20"/>
            <w:szCs w:val="20"/>
          </w:rPr>
          <w:delText>;</w:delText>
        </w:r>
      </w:del>
      <w:r w:rsidRPr="00C61306">
        <w:rPr>
          <w:sz w:val="20"/>
          <w:szCs w:val="20"/>
        </w:rPr>
        <w:t xml:space="preserve"> </w:t>
      </w:r>
      <w:r w:rsidRPr="004731CA">
        <w:rPr>
          <w:sz w:val="20"/>
          <w:szCs w:val="20"/>
        </w:rPr>
        <w:t xml:space="preserve">Branko </w:t>
      </w:r>
      <w:r w:rsidRPr="004731CA">
        <w:rPr>
          <w:rStyle w:val="personsourcestext"/>
          <w:color w:val="333333"/>
          <w:sz w:val="20"/>
          <w:szCs w:val="20"/>
        </w:rPr>
        <w:t>Žunec, »Pozabljan prvi osvoboditelj Prekmurja: mineva 120 let od rojstva Jožefa Godine (1898–1986)</w:t>
      </w:r>
      <w:del w:id="86" w:author="Avtor">
        <w:r w:rsidRPr="004731CA" w:rsidDel="00532BEF">
          <w:rPr>
            <w:rStyle w:val="personsourcestext"/>
            <w:color w:val="333333"/>
            <w:sz w:val="20"/>
            <w:szCs w:val="20"/>
          </w:rPr>
          <w:delText>.</w:delText>
        </w:r>
      </w:del>
      <w:ins w:id="87" w:author="Avtor">
        <w:r>
          <w:rPr>
            <w:rStyle w:val="personsourcestext"/>
            <w:color w:val="333333"/>
            <w:sz w:val="20"/>
            <w:szCs w:val="20"/>
          </w:rPr>
          <w:t>,</w:t>
        </w:r>
      </w:ins>
      <w:r w:rsidRPr="004731CA">
        <w:rPr>
          <w:rStyle w:val="personsourcestext"/>
          <w:color w:val="333333"/>
          <w:sz w:val="20"/>
          <w:szCs w:val="20"/>
        </w:rPr>
        <w:t>«</w:t>
      </w:r>
      <w:del w:id="88" w:author="Avtor">
        <w:r w:rsidRPr="004731CA" w:rsidDel="00532BEF">
          <w:rPr>
            <w:rStyle w:val="personsourcestext"/>
            <w:color w:val="333333"/>
            <w:sz w:val="20"/>
            <w:szCs w:val="20"/>
          </w:rPr>
          <w:delText>,</w:delText>
        </w:r>
      </w:del>
      <w:r w:rsidRPr="004731CA">
        <w:rPr>
          <w:rStyle w:val="Poudarek"/>
          <w:color w:val="333333"/>
          <w:sz w:val="20"/>
          <w:szCs w:val="20"/>
        </w:rPr>
        <w:t> Vestnik</w:t>
      </w:r>
      <w:r w:rsidRPr="004731CA">
        <w:rPr>
          <w:rStyle w:val="Poudarek"/>
          <w:i w:val="0"/>
          <w:iCs w:val="0"/>
          <w:color w:val="333333"/>
          <w:sz w:val="20"/>
          <w:szCs w:val="20"/>
        </w:rPr>
        <w:t xml:space="preserve"> </w:t>
      </w:r>
      <w:r w:rsidRPr="004731CA">
        <w:rPr>
          <w:sz w:val="20"/>
          <w:szCs w:val="20"/>
        </w:rPr>
        <w:t>[tiskana izd.]</w:t>
      </w:r>
      <w:r w:rsidRPr="004731CA">
        <w:rPr>
          <w:rStyle w:val="personsourcestext"/>
          <w:color w:val="333333"/>
          <w:sz w:val="20"/>
          <w:szCs w:val="20"/>
        </w:rPr>
        <w:t xml:space="preserve"> 70, 8. 3. 2018, 16–17</w:t>
      </w:r>
      <w:r w:rsidRPr="00C50B0F">
        <w:rPr>
          <w:rStyle w:val="personsourcestext"/>
          <w:color w:val="333333"/>
          <w:szCs w:val="24"/>
        </w:rPr>
        <w:t>.</w:t>
      </w:r>
      <w:r>
        <w:rPr>
          <w:rStyle w:val="personsourcestext"/>
          <w:color w:val="333333"/>
          <w:szCs w:val="24"/>
        </w:rPr>
        <w:t xml:space="preserve"> </w:t>
      </w:r>
      <w:r w:rsidRPr="00E373E3">
        <w:rPr>
          <w:sz w:val="20"/>
          <w:szCs w:val="18"/>
        </w:rPr>
        <w:t xml:space="preserve">Pisci brez izjeme vseh obširnejših pregledov dogajanja v Prekmurju v </w:t>
      </w:r>
      <w:r>
        <w:rPr>
          <w:sz w:val="20"/>
          <w:szCs w:val="18"/>
        </w:rPr>
        <w:t>dobi</w:t>
      </w:r>
      <w:r w:rsidRPr="00E373E3">
        <w:rPr>
          <w:sz w:val="20"/>
          <w:szCs w:val="18"/>
        </w:rPr>
        <w:t xml:space="preserve"> 1918−1919 oziroma o 'priključitveni dobi' so Godinovo epizodo na Dolnji Bistrici opisovali/jo opisujejo največkrat oziroma izključno v navezi z Jurišićevim vpadom, in ponekod tudi obratno. </w:t>
      </w:r>
      <w:r>
        <w:rPr>
          <w:sz w:val="20"/>
          <w:szCs w:val="18"/>
        </w:rPr>
        <w:t>Prim.</w:t>
      </w:r>
      <w:del w:id="89" w:author="Avtor">
        <w:r w:rsidRPr="00E373E3" w:rsidDel="00532BEF">
          <w:rPr>
            <w:sz w:val="20"/>
            <w:szCs w:val="18"/>
          </w:rPr>
          <w:delText>:</w:delText>
        </w:r>
      </w:del>
      <w:r w:rsidRPr="00E373E3">
        <w:rPr>
          <w:sz w:val="20"/>
          <w:szCs w:val="18"/>
        </w:rPr>
        <w:t xml:space="preserve"> </w:t>
      </w:r>
      <w:r w:rsidRPr="00C61306">
        <w:rPr>
          <w:sz w:val="20"/>
          <w:szCs w:val="20"/>
        </w:rPr>
        <w:t xml:space="preserve">Natalija Cigut, </w:t>
      </w:r>
      <w:r>
        <w:rPr>
          <w:sz w:val="20"/>
          <w:szCs w:val="20"/>
        </w:rPr>
        <w:t>»</w:t>
      </w:r>
      <w:r w:rsidRPr="00C61306">
        <w:rPr>
          <w:sz w:val="20"/>
          <w:szCs w:val="20"/>
        </w:rPr>
        <w:t>Ustanovitev murske republike v luči sočasnega časopisja</w:t>
      </w:r>
      <w:r>
        <w:rPr>
          <w:sz w:val="20"/>
          <w:szCs w:val="20"/>
        </w:rPr>
        <w:t>«</w:t>
      </w:r>
      <w:r w:rsidRPr="00C61306">
        <w:rPr>
          <w:sz w:val="20"/>
          <w:szCs w:val="20"/>
        </w:rPr>
        <w:t xml:space="preserve"> </w:t>
      </w:r>
      <w:r>
        <w:rPr>
          <w:sz w:val="20"/>
          <w:szCs w:val="20"/>
        </w:rPr>
        <w:t>(</w:t>
      </w:r>
      <w:r w:rsidRPr="00C61306">
        <w:rPr>
          <w:sz w:val="20"/>
          <w:szCs w:val="20"/>
        </w:rPr>
        <w:t>magistrsko delo, Univerza v Mariboru, 2017)</w:t>
      </w:r>
      <w:r>
        <w:rPr>
          <w:sz w:val="20"/>
          <w:szCs w:val="20"/>
        </w:rPr>
        <w:t>,</w:t>
      </w:r>
      <w:r w:rsidRPr="00C61306">
        <w:rPr>
          <w:sz w:val="20"/>
          <w:szCs w:val="20"/>
        </w:rPr>
        <w:t xml:space="preserve"> </w:t>
      </w:r>
      <w:r>
        <w:rPr>
          <w:sz w:val="20"/>
          <w:szCs w:val="20"/>
        </w:rPr>
        <w:t xml:space="preserve">o Godini </w:t>
      </w:r>
      <w:r w:rsidRPr="00C61306">
        <w:rPr>
          <w:sz w:val="20"/>
          <w:szCs w:val="20"/>
        </w:rPr>
        <w:t>36−</w:t>
      </w:r>
      <w:ins w:id="90" w:author="Avtor">
        <w:r>
          <w:rPr>
            <w:sz w:val="20"/>
            <w:szCs w:val="20"/>
          </w:rPr>
          <w:t>3</w:t>
        </w:r>
      </w:ins>
      <w:r w:rsidRPr="00C61306">
        <w:rPr>
          <w:sz w:val="20"/>
          <w:szCs w:val="20"/>
        </w:rPr>
        <w:t>7.</w:t>
      </w:r>
      <w:r>
        <w:rPr>
          <w:sz w:val="20"/>
          <w:szCs w:val="20"/>
        </w:rPr>
        <w:t xml:space="preserve"> </w:t>
      </w:r>
      <w:r w:rsidRPr="00E373E3">
        <w:rPr>
          <w:rStyle w:val="personsourcestext"/>
          <w:sz w:val="20"/>
          <w:szCs w:val="18"/>
        </w:rPr>
        <w:t>László Göncz, »Prekmurje 1918−1919</w:t>
      </w:r>
      <w:ins w:id="91" w:author="Avtor">
        <w:r>
          <w:rPr>
            <w:rStyle w:val="personsourcestext"/>
            <w:sz w:val="20"/>
            <w:szCs w:val="18"/>
          </w:rPr>
          <w:t>,</w:t>
        </w:r>
      </w:ins>
      <w:r w:rsidRPr="00E373E3">
        <w:rPr>
          <w:rStyle w:val="personsourcestext"/>
          <w:sz w:val="20"/>
          <w:szCs w:val="18"/>
        </w:rPr>
        <w:t>«</w:t>
      </w:r>
      <w:del w:id="92" w:author="Avtor">
        <w:r w:rsidRPr="00E373E3" w:rsidDel="00532BEF">
          <w:rPr>
            <w:rStyle w:val="personsourcestext"/>
            <w:sz w:val="20"/>
            <w:szCs w:val="18"/>
          </w:rPr>
          <w:delText>,</w:delText>
        </w:r>
      </w:del>
      <w:r w:rsidRPr="00E373E3">
        <w:rPr>
          <w:rStyle w:val="personsourcestext"/>
          <w:sz w:val="20"/>
          <w:szCs w:val="18"/>
        </w:rPr>
        <w:t xml:space="preserve"> </w:t>
      </w:r>
      <w:r w:rsidRPr="00782B39">
        <w:rPr>
          <w:rStyle w:val="personsourcestext"/>
          <w:i/>
          <w:sz w:val="20"/>
          <w:szCs w:val="18"/>
          <w:rPrChange w:id="93" w:author="Avtor">
            <w:rPr>
              <w:rStyle w:val="personsourcestext"/>
              <w:sz w:val="20"/>
              <w:szCs w:val="18"/>
            </w:rPr>
          </w:rPrChange>
        </w:rPr>
        <w:t>Zbornik soboškega muzeja</w:t>
      </w:r>
      <w:r w:rsidRPr="00E373E3">
        <w:rPr>
          <w:rStyle w:val="personsourcestext"/>
          <w:sz w:val="20"/>
          <w:szCs w:val="18"/>
        </w:rPr>
        <w:t xml:space="preserve"> 24 (2017)</w:t>
      </w:r>
      <w:ins w:id="94" w:author="Avtor">
        <w:r>
          <w:rPr>
            <w:rStyle w:val="personsourcestext"/>
            <w:sz w:val="20"/>
            <w:szCs w:val="18"/>
          </w:rPr>
          <w:t>:</w:t>
        </w:r>
      </w:ins>
      <w:del w:id="95" w:author="Avtor">
        <w:r w:rsidRPr="00E373E3" w:rsidDel="00532BEF">
          <w:rPr>
            <w:rStyle w:val="personsourcestext"/>
            <w:sz w:val="20"/>
            <w:szCs w:val="18"/>
          </w:rPr>
          <w:delText>,</w:delText>
        </w:r>
      </w:del>
      <w:r w:rsidRPr="00E373E3">
        <w:rPr>
          <w:rStyle w:val="personsourcestext"/>
          <w:sz w:val="20"/>
          <w:szCs w:val="18"/>
        </w:rPr>
        <w:t xml:space="preserve"> </w:t>
      </w:r>
      <w:r w:rsidRPr="00772D6A">
        <w:rPr>
          <w:rStyle w:val="personsourcestext"/>
          <w:sz w:val="20"/>
          <w:szCs w:val="20"/>
        </w:rPr>
        <w:t>177−201</w:t>
      </w:r>
      <w:r>
        <w:rPr>
          <w:rStyle w:val="personsourcestext"/>
          <w:sz w:val="20"/>
          <w:szCs w:val="20"/>
        </w:rPr>
        <w:t xml:space="preserve">, </w:t>
      </w:r>
      <w:r>
        <w:rPr>
          <w:rStyle w:val="personsourcestext"/>
          <w:sz w:val="20"/>
          <w:szCs w:val="18"/>
        </w:rPr>
        <w:t xml:space="preserve">o Godini </w:t>
      </w:r>
      <w:r w:rsidRPr="00E373E3">
        <w:rPr>
          <w:rStyle w:val="personsourcestext"/>
          <w:sz w:val="20"/>
          <w:szCs w:val="18"/>
        </w:rPr>
        <w:t>188 in 192−</w:t>
      </w:r>
      <w:del w:id="96" w:author="Avtor">
        <w:r w:rsidRPr="00E373E3" w:rsidDel="00532BEF">
          <w:rPr>
            <w:rStyle w:val="personsourcestext"/>
            <w:sz w:val="20"/>
            <w:szCs w:val="18"/>
          </w:rPr>
          <w:delText>1</w:delText>
        </w:r>
      </w:del>
      <w:r w:rsidRPr="00E373E3">
        <w:rPr>
          <w:rStyle w:val="personsourcestext"/>
          <w:sz w:val="20"/>
          <w:szCs w:val="18"/>
        </w:rPr>
        <w:t>93</w:t>
      </w:r>
      <w:del w:id="97" w:author="Avtor">
        <w:r w:rsidRPr="00E373E3" w:rsidDel="00532BEF">
          <w:rPr>
            <w:rStyle w:val="personsourcestext"/>
            <w:sz w:val="20"/>
            <w:szCs w:val="18"/>
          </w:rPr>
          <w:delText>;</w:delText>
        </w:r>
      </w:del>
      <w:ins w:id="98" w:author="Avtor">
        <w:r>
          <w:rPr>
            <w:rStyle w:val="personsourcestext"/>
            <w:sz w:val="20"/>
            <w:szCs w:val="18"/>
          </w:rPr>
          <w:t>.</w:t>
        </w:r>
      </w:ins>
      <w:r w:rsidRPr="00E373E3">
        <w:rPr>
          <w:rStyle w:val="personsourcestext"/>
          <w:sz w:val="20"/>
          <w:szCs w:val="18"/>
        </w:rPr>
        <w:t xml:space="preserve"> Andrej </w:t>
      </w:r>
      <w:r w:rsidRPr="00E373E3">
        <w:rPr>
          <w:sz w:val="20"/>
          <w:szCs w:val="18"/>
        </w:rPr>
        <w:t>Hozjan, »Telegram olajšanja. Prekmurje 1918−1919</w:t>
      </w:r>
      <w:ins w:id="99" w:author="Avtor">
        <w:r>
          <w:rPr>
            <w:sz w:val="20"/>
            <w:szCs w:val="18"/>
          </w:rPr>
          <w:t>,</w:t>
        </w:r>
      </w:ins>
      <w:del w:id="100" w:author="Avtor">
        <w:r w:rsidRPr="00E373E3" w:rsidDel="00532BEF">
          <w:rPr>
            <w:sz w:val="20"/>
            <w:szCs w:val="18"/>
          </w:rPr>
          <w:delText>.</w:delText>
        </w:r>
      </w:del>
      <w:r w:rsidRPr="00E373E3">
        <w:rPr>
          <w:sz w:val="20"/>
          <w:szCs w:val="18"/>
        </w:rPr>
        <w:t>«</w:t>
      </w:r>
      <w:del w:id="101" w:author="Avtor">
        <w:r w:rsidRPr="00E373E3" w:rsidDel="00532BEF">
          <w:rPr>
            <w:sz w:val="20"/>
            <w:szCs w:val="18"/>
          </w:rPr>
          <w:delText>,</w:delText>
        </w:r>
      </w:del>
      <w:r w:rsidRPr="00E373E3">
        <w:rPr>
          <w:sz w:val="20"/>
          <w:szCs w:val="18"/>
        </w:rPr>
        <w:t xml:space="preserve"> </w:t>
      </w:r>
      <w:r>
        <w:rPr>
          <w:sz w:val="20"/>
          <w:szCs w:val="18"/>
        </w:rPr>
        <w:t>v</w:t>
      </w:r>
      <w:r w:rsidRPr="00E373E3">
        <w:rPr>
          <w:sz w:val="20"/>
          <w:szCs w:val="18"/>
        </w:rPr>
        <w:t xml:space="preserve">: </w:t>
      </w:r>
      <w:r w:rsidRPr="00A744A1">
        <w:rPr>
          <w:i/>
          <w:iCs/>
          <w:sz w:val="20"/>
          <w:szCs w:val="18"/>
        </w:rPr>
        <w:t>Prekmurje 100. Posebna priloga Slovenskih novic in Dela</w:t>
      </w:r>
      <w:r w:rsidRPr="00E373E3">
        <w:rPr>
          <w:sz w:val="20"/>
          <w:szCs w:val="18"/>
        </w:rPr>
        <w:t>, 10. 8. 2019,</w:t>
      </w:r>
      <w:del w:id="102" w:author="Avtor">
        <w:r w:rsidRPr="00E373E3" w:rsidDel="00532BEF">
          <w:rPr>
            <w:sz w:val="20"/>
            <w:szCs w:val="18"/>
          </w:rPr>
          <w:delText xml:space="preserve"> Ljubljana: Delo d. o. o.,</w:delText>
        </w:r>
      </w:del>
      <w:r w:rsidRPr="00E373E3">
        <w:rPr>
          <w:sz w:val="20"/>
          <w:szCs w:val="18"/>
        </w:rPr>
        <w:t xml:space="preserve"> </w:t>
      </w:r>
      <w:r>
        <w:rPr>
          <w:sz w:val="20"/>
          <w:szCs w:val="18"/>
        </w:rPr>
        <w:t xml:space="preserve">6−10, o Godini </w:t>
      </w:r>
      <w:r w:rsidRPr="00E373E3">
        <w:rPr>
          <w:sz w:val="20"/>
          <w:szCs w:val="18"/>
        </w:rPr>
        <w:t>8</w:t>
      </w:r>
      <w:ins w:id="103" w:author="Avtor">
        <w:r>
          <w:rPr>
            <w:sz w:val="20"/>
            <w:szCs w:val="18"/>
          </w:rPr>
          <w:t>.</w:t>
        </w:r>
      </w:ins>
      <w:del w:id="104" w:author="Avtor">
        <w:r w:rsidRPr="00E373E3" w:rsidDel="00532BEF">
          <w:rPr>
            <w:sz w:val="20"/>
            <w:szCs w:val="18"/>
          </w:rPr>
          <w:delText>;</w:delText>
        </w:r>
      </w:del>
      <w:r w:rsidRPr="00E373E3">
        <w:rPr>
          <w:sz w:val="20"/>
          <w:szCs w:val="18"/>
        </w:rPr>
        <w:t xml:space="preserve"> Andrej Lažeta, </w:t>
      </w:r>
      <w:r w:rsidRPr="00A744A1">
        <w:rPr>
          <w:i/>
          <w:iCs/>
          <w:sz w:val="20"/>
          <w:szCs w:val="18"/>
        </w:rPr>
        <w:t>Povsod pokažimo, da smo Slovenci. Kaj se je v Prekmurju godilo leta 1918 in do poletja 1919?</w:t>
      </w:r>
      <w:del w:id="105" w:author="Avtor">
        <w:r w:rsidRPr="00E373E3" w:rsidDel="00532BEF">
          <w:rPr>
            <w:sz w:val="20"/>
            <w:szCs w:val="18"/>
          </w:rPr>
          <w:delText>,</w:delText>
        </w:r>
      </w:del>
      <w:r w:rsidRPr="00E373E3">
        <w:rPr>
          <w:sz w:val="20"/>
          <w:szCs w:val="18"/>
        </w:rPr>
        <w:t xml:space="preserve"> </w:t>
      </w:r>
      <w:ins w:id="106" w:author="Avtor">
        <w:r>
          <w:rPr>
            <w:sz w:val="20"/>
            <w:szCs w:val="18"/>
          </w:rPr>
          <w:t>(</w:t>
        </w:r>
      </w:ins>
      <w:r w:rsidRPr="00E373E3">
        <w:rPr>
          <w:sz w:val="20"/>
          <w:szCs w:val="18"/>
        </w:rPr>
        <w:t>Murska Sobota: samozaložba, 2019</w:t>
      </w:r>
      <w:ins w:id="107" w:author="Avtor">
        <w:r>
          <w:rPr>
            <w:sz w:val="20"/>
            <w:szCs w:val="18"/>
          </w:rPr>
          <w:t>)</w:t>
        </w:r>
      </w:ins>
      <w:r w:rsidRPr="00E373E3">
        <w:rPr>
          <w:sz w:val="20"/>
          <w:szCs w:val="18"/>
        </w:rPr>
        <w:t xml:space="preserve">, </w:t>
      </w:r>
      <w:r>
        <w:rPr>
          <w:sz w:val="20"/>
          <w:szCs w:val="18"/>
        </w:rPr>
        <w:t xml:space="preserve">o Godini </w:t>
      </w:r>
      <w:r w:rsidRPr="00E373E3">
        <w:rPr>
          <w:sz w:val="20"/>
          <w:szCs w:val="18"/>
        </w:rPr>
        <w:t>48−49</w:t>
      </w:r>
      <w:ins w:id="108" w:author="Avtor">
        <w:r>
          <w:rPr>
            <w:sz w:val="20"/>
            <w:szCs w:val="18"/>
          </w:rPr>
          <w:t>.</w:t>
        </w:r>
      </w:ins>
      <w:del w:id="109" w:author="Avtor">
        <w:r w:rsidRPr="00E373E3" w:rsidDel="00532BEF">
          <w:rPr>
            <w:sz w:val="20"/>
            <w:szCs w:val="18"/>
          </w:rPr>
          <w:delText>;</w:delText>
        </w:r>
      </w:del>
      <w:r w:rsidRPr="00E373E3">
        <w:rPr>
          <w:sz w:val="20"/>
          <w:szCs w:val="18"/>
        </w:rPr>
        <w:t xml:space="preserve"> Darjan Lorenčič, </w:t>
      </w:r>
      <w:r w:rsidRPr="00A744A1">
        <w:rPr>
          <w:i/>
          <w:iCs/>
          <w:sz w:val="20"/>
          <w:szCs w:val="18"/>
        </w:rPr>
        <w:t>1919: Rdeče Prekmurje</w:t>
      </w:r>
      <w:ins w:id="110" w:author="Avtor">
        <w:r>
          <w:rPr>
            <w:sz w:val="20"/>
            <w:szCs w:val="18"/>
          </w:rPr>
          <w:t xml:space="preserve"> (</w:t>
        </w:r>
      </w:ins>
      <w:del w:id="111" w:author="Avtor">
        <w:r w:rsidRPr="00E373E3" w:rsidDel="00532BEF">
          <w:rPr>
            <w:sz w:val="20"/>
            <w:szCs w:val="18"/>
          </w:rPr>
          <w:delText xml:space="preserve">, </w:delText>
        </w:r>
      </w:del>
      <w:r w:rsidRPr="00E373E3">
        <w:rPr>
          <w:sz w:val="20"/>
          <w:szCs w:val="18"/>
        </w:rPr>
        <w:t>Pekel: Založba Volosov hram, 2019</w:t>
      </w:r>
      <w:ins w:id="112" w:author="Avtor">
        <w:r>
          <w:rPr>
            <w:sz w:val="20"/>
            <w:szCs w:val="18"/>
          </w:rPr>
          <w:t>)</w:t>
        </w:r>
      </w:ins>
      <w:r w:rsidRPr="00E373E3">
        <w:rPr>
          <w:sz w:val="20"/>
          <w:szCs w:val="18"/>
        </w:rPr>
        <w:t xml:space="preserve">, </w:t>
      </w:r>
      <w:r>
        <w:rPr>
          <w:sz w:val="20"/>
          <w:szCs w:val="18"/>
        </w:rPr>
        <w:t xml:space="preserve">o Godini </w:t>
      </w:r>
      <w:r w:rsidRPr="00E373E3">
        <w:rPr>
          <w:sz w:val="20"/>
          <w:szCs w:val="18"/>
        </w:rPr>
        <w:t>58−59.</w:t>
      </w:r>
    </w:p>
  </w:footnote>
  <w:footnote w:id="5">
    <w:p w14:paraId="0678BD62" w14:textId="74BFF8E7" w:rsidR="00570F07" w:rsidRPr="00CB1E19" w:rsidRDefault="00570F07" w:rsidP="00305CC2">
      <w:pPr>
        <w:pStyle w:val="Brezrazmikov"/>
        <w:jc w:val="both"/>
        <w:rPr>
          <w:sz w:val="20"/>
          <w:szCs w:val="20"/>
          <w:shd w:val="clear" w:color="auto" w:fill="FFFFFF"/>
        </w:rPr>
      </w:pPr>
      <w:r w:rsidRPr="00C61306">
        <w:rPr>
          <w:rStyle w:val="Sprotnaopomba-sklic"/>
          <w:sz w:val="20"/>
          <w:szCs w:val="20"/>
        </w:rPr>
        <w:footnoteRef/>
      </w:r>
      <w:r w:rsidRPr="00C61306">
        <w:rPr>
          <w:sz w:val="20"/>
          <w:szCs w:val="20"/>
        </w:rPr>
        <w:t xml:space="preserve"> O najbistvenejših razvojnih potezah </w:t>
      </w:r>
      <w:r>
        <w:rPr>
          <w:sz w:val="20"/>
          <w:szCs w:val="20"/>
        </w:rPr>
        <w:t>v</w:t>
      </w:r>
      <w:r w:rsidRPr="00C61306">
        <w:rPr>
          <w:sz w:val="20"/>
          <w:szCs w:val="20"/>
        </w:rPr>
        <w:t xml:space="preserve"> kon</w:t>
      </w:r>
      <w:r>
        <w:rPr>
          <w:sz w:val="20"/>
          <w:szCs w:val="20"/>
        </w:rPr>
        <w:t>čni fazi</w:t>
      </w:r>
      <w:r w:rsidRPr="00C61306">
        <w:rPr>
          <w:sz w:val="20"/>
          <w:szCs w:val="20"/>
        </w:rPr>
        <w:t xml:space="preserve"> vojne na ozemlju Avstro−Ogrske</w:t>
      </w:r>
      <w:r>
        <w:rPr>
          <w:sz w:val="20"/>
          <w:szCs w:val="20"/>
        </w:rPr>
        <w:t>,</w:t>
      </w:r>
      <w:r w:rsidRPr="00C61306">
        <w:rPr>
          <w:sz w:val="20"/>
          <w:szCs w:val="20"/>
        </w:rPr>
        <w:t xml:space="preserve"> na Slovenskem ter posebej </w:t>
      </w:r>
      <w:r>
        <w:rPr>
          <w:sz w:val="20"/>
          <w:szCs w:val="20"/>
        </w:rPr>
        <w:t xml:space="preserve">v Prekmurju </w:t>
      </w:r>
      <w:r w:rsidRPr="00C61306">
        <w:rPr>
          <w:sz w:val="20"/>
          <w:szCs w:val="20"/>
        </w:rPr>
        <w:t xml:space="preserve">v mesecih oktobru – decembru 1918 </w:t>
      </w:r>
      <w:r>
        <w:rPr>
          <w:sz w:val="20"/>
          <w:szCs w:val="20"/>
        </w:rPr>
        <w:t xml:space="preserve">ob v op. 2 navedenih objavah </w:t>
      </w:r>
      <w:r w:rsidRPr="00C61306">
        <w:rPr>
          <w:sz w:val="20"/>
          <w:szCs w:val="20"/>
        </w:rPr>
        <w:t>prim.</w:t>
      </w:r>
      <w:r>
        <w:rPr>
          <w:sz w:val="20"/>
          <w:szCs w:val="20"/>
        </w:rPr>
        <w:t xml:space="preserve"> </w:t>
      </w:r>
      <w:r>
        <w:rPr>
          <w:sz w:val="20"/>
          <w:szCs w:val="20"/>
        </w:rPr>
        <w:t>še najnovejše</w:t>
      </w:r>
      <w:r w:rsidRPr="00C61306">
        <w:rPr>
          <w:sz w:val="20"/>
          <w:szCs w:val="20"/>
        </w:rPr>
        <w:t>: Jure Gašparič, »Od odprtja avstrijskega parlamenta leta 1917 do novih držav leta 1918 – o oblikovanju češkoslovaške in jugoslovanske države</w:t>
      </w:r>
      <w:ins w:id="113" w:author="Avtor">
        <w:r>
          <w:rPr>
            <w:sz w:val="20"/>
            <w:szCs w:val="20"/>
          </w:rPr>
          <w:t>,</w:t>
        </w:r>
      </w:ins>
      <w:r w:rsidRPr="00C61306">
        <w:rPr>
          <w:sz w:val="20"/>
          <w:szCs w:val="20"/>
        </w:rPr>
        <w:t>«</w:t>
      </w:r>
      <w:del w:id="114" w:author="Avtor">
        <w:r w:rsidRPr="00C61306" w:rsidDel="00532BEF">
          <w:rPr>
            <w:sz w:val="20"/>
            <w:szCs w:val="20"/>
          </w:rPr>
          <w:delText>,</w:delText>
        </w:r>
      </w:del>
      <w:r w:rsidRPr="00C61306">
        <w:rPr>
          <w:sz w:val="20"/>
          <w:szCs w:val="20"/>
        </w:rPr>
        <w:t xml:space="preserve"> </w:t>
      </w:r>
      <w:r w:rsidRPr="00C61306">
        <w:rPr>
          <w:i/>
          <w:iCs/>
          <w:sz w:val="20"/>
          <w:szCs w:val="20"/>
          <w:shd w:val="clear" w:color="auto" w:fill="FFFFFF"/>
        </w:rPr>
        <w:t>Studia Historica Slovenica</w:t>
      </w:r>
      <w:r w:rsidRPr="00C61306">
        <w:rPr>
          <w:sz w:val="20"/>
          <w:szCs w:val="20"/>
          <w:shd w:val="clear" w:color="auto" w:fill="FFFFFF"/>
        </w:rPr>
        <w:t xml:space="preserve"> 18</w:t>
      </w:r>
      <w:r>
        <w:rPr>
          <w:sz w:val="20"/>
          <w:szCs w:val="20"/>
          <w:shd w:val="clear" w:color="auto" w:fill="FFFFFF"/>
        </w:rPr>
        <w:t>, št. 3</w:t>
      </w:r>
      <w:r w:rsidRPr="00C61306">
        <w:rPr>
          <w:sz w:val="20"/>
          <w:szCs w:val="20"/>
          <w:shd w:val="clear" w:color="auto" w:fill="FFFFFF"/>
        </w:rPr>
        <w:t xml:space="preserve"> (2018), 827−44</w:t>
      </w:r>
      <w:del w:id="115" w:author="Avtor">
        <w:r w:rsidRPr="00C61306" w:rsidDel="00532BEF">
          <w:rPr>
            <w:sz w:val="20"/>
            <w:szCs w:val="20"/>
            <w:shd w:val="clear" w:color="auto" w:fill="FFFFFF"/>
          </w:rPr>
          <w:delText>;</w:delText>
        </w:r>
      </w:del>
      <w:ins w:id="116" w:author="Avtor">
        <w:r>
          <w:rPr>
            <w:sz w:val="20"/>
            <w:szCs w:val="20"/>
            <w:shd w:val="clear" w:color="auto" w:fill="FFFFFF"/>
          </w:rPr>
          <w:t>.</w:t>
        </w:r>
      </w:ins>
      <w:r w:rsidRPr="00C61306">
        <w:rPr>
          <w:sz w:val="20"/>
          <w:szCs w:val="20"/>
          <w:shd w:val="clear" w:color="auto" w:fill="FFFFFF"/>
        </w:rPr>
        <w:t xml:space="preserve"> </w:t>
      </w:r>
      <w:r w:rsidRPr="00C61306">
        <w:rPr>
          <w:sz w:val="20"/>
          <w:szCs w:val="20"/>
        </w:rPr>
        <w:t>Jurij Perovšek, »Nastanek Države Slovencev, Hrvatov in Srbov 29. oktobra 1918 in njen narodnozgodovinski pomen</w:t>
      </w:r>
      <w:ins w:id="117" w:author="Avtor">
        <w:r>
          <w:rPr>
            <w:sz w:val="20"/>
            <w:szCs w:val="20"/>
          </w:rPr>
          <w:t>,</w:t>
        </w:r>
      </w:ins>
      <w:r w:rsidRPr="00C61306">
        <w:rPr>
          <w:sz w:val="20"/>
          <w:szCs w:val="20"/>
        </w:rPr>
        <w:t>«</w:t>
      </w:r>
      <w:del w:id="118" w:author="Avtor">
        <w:r w:rsidRPr="00C61306" w:rsidDel="00532BEF">
          <w:rPr>
            <w:sz w:val="20"/>
            <w:szCs w:val="20"/>
          </w:rPr>
          <w:delText>,</w:delText>
        </w:r>
      </w:del>
      <w:r w:rsidRPr="00C61306">
        <w:rPr>
          <w:i/>
          <w:iCs/>
          <w:sz w:val="20"/>
          <w:szCs w:val="20"/>
          <w:shd w:val="clear" w:color="auto" w:fill="FFFFFF"/>
        </w:rPr>
        <w:t xml:space="preserve"> Studia Historica Slovenica</w:t>
      </w:r>
      <w:r>
        <w:rPr>
          <w:sz w:val="20"/>
          <w:szCs w:val="20"/>
          <w:shd w:val="clear" w:color="auto" w:fill="FFFFFF"/>
        </w:rPr>
        <w:t xml:space="preserve"> </w:t>
      </w:r>
      <w:r w:rsidRPr="00C61306">
        <w:rPr>
          <w:sz w:val="20"/>
          <w:szCs w:val="20"/>
          <w:shd w:val="clear" w:color="auto" w:fill="FFFFFF"/>
        </w:rPr>
        <w:t>19</w:t>
      </w:r>
      <w:r>
        <w:rPr>
          <w:sz w:val="20"/>
          <w:szCs w:val="20"/>
          <w:shd w:val="clear" w:color="auto" w:fill="FFFFFF"/>
        </w:rPr>
        <w:t>, št. 2</w:t>
      </w:r>
      <w:r w:rsidRPr="00C61306">
        <w:rPr>
          <w:sz w:val="20"/>
          <w:szCs w:val="20"/>
          <w:shd w:val="clear" w:color="auto" w:fill="FFFFFF"/>
        </w:rPr>
        <w:t xml:space="preserve"> (2019), </w:t>
      </w:r>
      <w:r>
        <w:rPr>
          <w:sz w:val="20"/>
          <w:szCs w:val="20"/>
          <w:shd w:val="clear" w:color="auto" w:fill="FFFFFF"/>
        </w:rPr>
        <w:t xml:space="preserve">130 in </w:t>
      </w:r>
      <w:r w:rsidRPr="00C61306">
        <w:rPr>
          <w:sz w:val="20"/>
          <w:szCs w:val="20"/>
          <w:shd w:val="clear" w:color="auto" w:fill="FFFFFF"/>
        </w:rPr>
        <w:t>370−</w:t>
      </w:r>
      <w:ins w:id="119" w:author="Avtor">
        <w:r>
          <w:rPr>
            <w:sz w:val="20"/>
            <w:szCs w:val="20"/>
            <w:shd w:val="clear" w:color="auto" w:fill="FFFFFF"/>
          </w:rPr>
          <w:t>7</w:t>
        </w:r>
      </w:ins>
      <w:r w:rsidRPr="00C61306">
        <w:rPr>
          <w:sz w:val="20"/>
          <w:szCs w:val="20"/>
          <w:shd w:val="clear" w:color="auto" w:fill="FFFFFF"/>
        </w:rPr>
        <w:t>1.</w:t>
      </w:r>
    </w:p>
  </w:footnote>
  <w:footnote w:id="6">
    <w:p w14:paraId="53E4819B" w14:textId="03BC9F45" w:rsidR="00570F07" w:rsidRPr="00C26AF9" w:rsidRDefault="00570F07" w:rsidP="00C26AF9">
      <w:pPr>
        <w:pStyle w:val="Brezrazmikov"/>
        <w:jc w:val="both"/>
        <w:rPr>
          <w:bCs/>
          <w:sz w:val="20"/>
          <w:szCs w:val="20"/>
        </w:rPr>
      </w:pPr>
      <w:r w:rsidRPr="00C26AF9">
        <w:rPr>
          <w:rStyle w:val="Sprotnaopomba-sklic"/>
          <w:sz w:val="20"/>
          <w:szCs w:val="20"/>
        </w:rPr>
        <w:footnoteRef/>
      </w:r>
      <w:bookmarkStart w:id="120" w:name="_Hlk55933720"/>
      <w:r>
        <w:rPr>
          <w:sz w:val="20"/>
          <w:szCs w:val="20"/>
        </w:rPr>
        <w:t xml:space="preserve"> </w:t>
      </w:r>
      <w:r w:rsidRPr="00173256">
        <w:rPr>
          <w:bCs/>
          <w:sz w:val="20"/>
          <w:szCs w:val="20"/>
        </w:rPr>
        <w:t>»Bibliografija o prevratni dobi v Prekmurju</w:t>
      </w:r>
      <w:ins w:id="121" w:author="Avtor">
        <w:r>
          <w:rPr>
            <w:bCs/>
            <w:sz w:val="20"/>
            <w:szCs w:val="20"/>
          </w:rPr>
          <w:t>,</w:t>
        </w:r>
      </w:ins>
      <w:r w:rsidRPr="00173256">
        <w:rPr>
          <w:bCs/>
          <w:sz w:val="20"/>
          <w:szCs w:val="20"/>
        </w:rPr>
        <w:t>«</w:t>
      </w:r>
      <w:del w:id="122" w:author="Avtor">
        <w:r w:rsidRPr="00173256" w:rsidDel="00532BEF">
          <w:rPr>
            <w:bCs/>
            <w:sz w:val="20"/>
            <w:szCs w:val="20"/>
          </w:rPr>
          <w:delText>,</w:delText>
        </w:r>
      </w:del>
      <w:r w:rsidRPr="00173256">
        <w:rPr>
          <w:bCs/>
          <w:sz w:val="20"/>
          <w:szCs w:val="20"/>
        </w:rPr>
        <w:t xml:space="preserve"> </w:t>
      </w:r>
      <w:r w:rsidRPr="00782B39">
        <w:rPr>
          <w:bCs/>
          <w:i/>
          <w:sz w:val="20"/>
          <w:szCs w:val="20"/>
          <w:rPrChange w:id="123" w:author="Avtor">
            <w:rPr>
              <w:bCs/>
              <w:sz w:val="20"/>
              <w:szCs w:val="20"/>
            </w:rPr>
          </w:rPrChange>
        </w:rPr>
        <w:t>Pomurski muzej Murska Sobota</w:t>
      </w:r>
      <w:r w:rsidRPr="00173256">
        <w:rPr>
          <w:bCs/>
          <w:sz w:val="20"/>
          <w:szCs w:val="20"/>
        </w:rPr>
        <w:t xml:space="preserve">, </w:t>
      </w:r>
      <w:r w:rsidRPr="00782B39">
        <w:rPr>
          <w:rPrChange w:id="124" w:author="Avtor">
            <w:rPr/>
          </w:rPrChange>
        </w:rPr>
        <w:fldChar w:fldCharType="begin"/>
      </w:r>
      <w:r w:rsidRPr="00782B39">
        <w:rPr>
          <w:rPrChange w:id="125" w:author="Avtor">
            <w:rPr/>
          </w:rPrChange>
        </w:rPr>
        <w:instrText xml:space="preserve"> HYPERLINK "http://www.pomurski-muzej.si/izobrazevanje/gradiva-pomurja/bibliografije/tematske-bibliografije/prevratna-doba" </w:instrText>
      </w:r>
      <w:r w:rsidRPr="00782B39">
        <w:rPr>
          <w:rPrChange w:id="126" w:author="Avtor">
            <w:rPr/>
          </w:rPrChange>
        </w:rPr>
        <w:fldChar w:fldCharType="separate"/>
      </w:r>
      <w:r w:rsidRPr="00782B39">
        <w:rPr>
          <w:rStyle w:val="Hiperpovezava"/>
          <w:bCs/>
          <w:color w:val="auto"/>
          <w:sz w:val="20"/>
          <w:szCs w:val="20"/>
          <w:u w:val="none"/>
          <w:rPrChange w:id="127" w:author="Avtor">
            <w:rPr>
              <w:rStyle w:val="Hiperpovezava"/>
              <w:bCs/>
              <w:sz w:val="20"/>
              <w:szCs w:val="20"/>
            </w:rPr>
          </w:rPrChange>
        </w:rPr>
        <w:t>http://www.pomurski-muzej.si/izobrazevanje/gradiva-pomurja/bibliografije/tematske-bibliografije/prevratna-doba</w:t>
      </w:r>
      <w:r w:rsidRPr="00782B39">
        <w:rPr>
          <w:rStyle w:val="Hiperpovezava"/>
          <w:bCs/>
          <w:color w:val="auto"/>
          <w:sz w:val="20"/>
          <w:szCs w:val="20"/>
          <w:u w:val="none"/>
          <w:rPrChange w:id="128" w:author="Avtor">
            <w:rPr>
              <w:rStyle w:val="Hiperpovezava"/>
              <w:bCs/>
              <w:sz w:val="20"/>
              <w:szCs w:val="20"/>
            </w:rPr>
          </w:rPrChange>
        </w:rPr>
        <w:fldChar w:fldCharType="end"/>
      </w:r>
      <w:r w:rsidRPr="00782B39">
        <w:rPr>
          <w:rPrChange w:id="129" w:author="Avtor">
            <w:rPr/>
          </w:rPrChange>
        </w:rPr>
        <w:fldChar w:fldCharType="begin"/>
      </w:r>
      <w:r w:rsidRPr="00782B39">
        <w:rPr>
          <w:rPrChange w:id="130" w:author="Avtor">
            <w:rPr/>
          </w:rPrChange>
        </w:rPr>
        <w:instrText xml:space="preserve"> HYPERLINK "http://www.pomurski-muzej.si/izobrazevanje/gradiva%20pomurja/bibliografije/tematske-bibliografije/prevratna-doba" </w:instrText>
      </w:r>
      <w:r w:rsidRPr="00782B39">
        <w:rPr>
          <w:rPrChange w:id="131" w:author="Avtor">
            <w:rPr/>
          </w:rPrChange>
        </w:rPr>
        <w:fldChar w:fldCharType="separate"/>
      </w:r>
      <w:r w:rsidRPr="00782B39">
        <w:rPr>
          <w:rPrChange w:id="132" w:author="Avtor">
            <w:rPr/>
          </w:rPrChange>
        </w:rPr>
        <w:fldChar w:fldCharType="end"/>
      </w:r>
      <w:bookmarkEnd w:id="120"/>
      <w:r w:rsidRPr="00782B39">
        <w:rPr>
          <w:bCs/>
          <w:sz w:val="20"/>
          <w:szCs w:val="20"/>
          <w:rPrChange w:id="133" w:author="Avtor">
            <w:rPr>
              <w:bCs/>
              <w:sz w:val="20"/>
              <w:szCs w:val="20"/>
            </w:rPr>
          </w:rPrChange>
        </w:rPr>
        <w:t>.</w:t>
      </w:r>
    </w:p>
  </w:footnote>
  <w:footnote w:id="7">
    <w:p w14:paraId="59606CFA" w14:textId="127F1BE5" w:rsidR="00570F07" w:rsidRPr="00CB1E19" w:rsidRDefault="00570F07" w:rsidP="00C26AF9">
      <w:pPr>
        <w:pStyle w:val="Brezrazmikov"/>
        <w:jc w:val="both"/>
        <w:rPr>
          <w:sz w:val="20"/>
          <w:szCs w:val="20"/>
        </w:rPr>
      </w:pPr>
      <w:r w:rsidRPr="00C26AF9">
        <w:rPr>
          <w:rStyle w:val="Sprotnaopomba-sklic"/>
          <w:sz w:val="20"/>
          <w:szCs w:val="20"/>
        </w:rPr>
        <w:footnoteRef/>
      </w:r>
      <w:r w:rsidRPr="00C26AF9">
        <w:rPr>
          <w:sz w:val="20"/>
          <w:szCs w:val="20"/>
        </w:rPr>
        <w:t xml:space="preserve"> Avtor se iskreno zahvaljuje ge. mag. Karolini Godina, dr.med., spec. </w:t>
      </w:r>
      <w:r>
        <w:rPr>
          <w:sz w:val="20"/>
          <w:szCs w:val="20"/>
        </w:rPr>
        <w:t xml:space="preserve">dermatovenerologije </w:t>
      </w:r>
      <w:r w:rsidRPr="00C26AF9">
        <w:rPr>
          <w:sz w:val="20"/>
          <w:szCs w:val="20"/>
        </w:rPr>
        <w:t>v pok., za pogovor in predane kopije gradiva in fotografijo (gl. sl. 2) J</w:t>
      </w:r>
      <w:r>
        <w:rPr>
          <w:sz w:val="20"/>
          <w:szCs w:val="20"/>
        </w:rPr>
        <w:t xml:space="preserve">ožefa </w:t>
      </w:r>
      <w:r w:rsidRPr="00C26AF9">
        <w:rPr>
          <w:sz w:val="20"/>
          <w:szCs w:val="20"/>
        </w:rPr>
        <w:t>G</w:t>
      </w:r>
      <w:r>
        <w:rPr>
          <w:sz w:val="20"/>
          <w:szCs w:val="20"/>
        </w:rPr>
        <w:t>odine</w:t>
      </w:r>
      <w:r w:rsidRPr="00C26AF9">
        <w:rPr>
          <w:sz w:val="20"/>
          <w:szCs w:val="20"/>
        </w:rPr>
        <w:t xml:space="preserve"> iz njenega osebnega arhiva, med drugim tudi v nadaljevanju citiran tridelni dokumentarni film.</w:t>
      </w:r>
    </w:p>
  </w:footnote>
  <w:footnote w:id="8">
    <w:p w14:paraId="6341A5D5" w14:textId="7636DC86" w:rsidR="00570F07" w:rsidRPr="00040941" w:rsidRDefault="00570F07" w:rsidP="00C26AF9">
      <w:pPr>
        <w:pStyle w:val="Brezrazmikov"/>
        <w:jc w:val="both"/>
        <w:rPr>
          <w:sz w:val="20"/>
          <w:szCs w:val="20"/>
        </w:rPr>
      </w:pPr>
      <w:r w:rsidRPr="00040941">
        <w:rPr>
          <w:rStyle w:val="Sprotnaopomba-sklic"/>
          <w:sz w:val="20"/>
          <w:szCs w:val="20"/>
        </w:rPr>
        <w:footnoteRef/>
      </w:r>
      <w:r w:rsidRPr="00040941">
        <w:rPr>
          <w:sz w:val="20"/>
          <w:szCs w:val="20"/>
        </w:rPr>
        <w:t xml:space="preserve"> </w:t>
      </w:r>
      <w:bookmarkStart w:id="134" w:name="_Hlk55933738"/>
      <w:r w:rsidRPr="00173256">
        <w:rPr>
          <w:sz w:val="20"/>
          <w:szCs w:val="20"/>
        </w:rPr>
        <w:t>»Godina</w:t>
      </w:r>
      <w:ins w:id="135" w:author="Avtor">
        <w:r>
          <w:rPr>
            <w:sz w:val="20"/>
            <w:szCs w:val="20"/>
          </w:rPr>
          <w:t>,</w:t>
        </w:r>
      </w:ins>
      <w:del w:id="136" w:author="Avtor">
        <w:r w:rsidRPr="00173256" w:rsidDel="00532BEF">
          <w:rPr>
            <w:sz w:val="20"/>
            <w:szCs w:val="20"/>
          </w:rPr>
          <w:delText>«</w:delText>
        </w:r>
      </w:del>
      <w:r w:rsidRPr="00173256">
        <w:rPr>
          <w:sz w:val="20"/>
          <w:szCs w:val="20"/>
        </w:rPr>
        <w:t xml:space="preserve">, </w:t>
      </w:r>
      <w:r w:rsidRPr="00782B39">
        <w:rPr>
          <w:i/>
          <w:sz w:val="20"/>
          <w:szCs w:val="20"/>
          <w:rPrChange w:id="137" w:author="Avtor">
            <w:rPr>
              <w:sz w:val="20"/>
              <w:szCs w:val="20"/>
            </w:rPr>
          </w:rPrChange>
        </w:rPr>
        <w:t>Wikipedia</w:t>
      </w:r>
      <w:r w:rsidRPr="00173256">
        <w:rPr>
          <w:sz w:val="20"/>
          <w:szCs w:val="20"/>
        </w:rPr>
        <w:t xml:space="preserve">, </w:t>
      </w:r>
      <w:r w:rsidRPr="00782B39">
        <w:rPr>
          <w:rPrChange w:id="138" w:author="Avtor">
            <w:rPr/>
          </w:rPrChange>
        </w:rPr>
        <w:fldChar w:fldCharType="begin"/>
      </w:r>
      <w:r w:rsidRPr="00782B39">
        <w:rPr>
          <w:rPrChange w:id="139" w:author="Avtor">
            <w:rPr/>
          </w:rPrChange>
        </w:rPr>
        <w:instrText xml:space="preserve"> HYPERLINK "https://sl.wikipedia.org/wiki/Godina" </w:instrText>
      </w:r>
      <w:r w:rsidRPr="00782B39">
        <w:rPr>
          <w:rPrChange w:id="140" w:author="Avtor">
            <w:rPr/>
          </w:rPrChange>
        </w:rPr>
        <w:fldChar w:fldCharType="separate"/>
      </w:r>
      <w:r w:rsidRPr="00782B39">
        <w:rPr>
          <w:rStyle w:val="Hiperpovezava"/>
          <w:color w:val="auto"/>
          <w:sz w:val="20"/>
          <w:szCs w:val="20"/>
          <w:u w:val="none"/>
          <w:rPrChange w:id="141" w:author="Avtor">
            <w:rPr>
              <w:rStyle w:val="Hiperpovezava"/>
              <w:sz w:val="20"/>
              <w:szCs w:val="20"/>
            </w:rPr>
          </w:rPrChange>
        </w:rPr>
        <w:t>https://sl.wikipedia.org/wiki/Godina</w:t>
      </w:r>
      <w:r w:rsidRPr="00782B39">
        <w:rPr>
          <w:rStyle w:val="Hiperpovezava"/>
          <w:color w:val="auto"/>
          <w:sz w:val="20"/>
          <w:szCs w:val="20"/>
          <w:u w:val="none"/>
          <w:rPrChange w:id="142" w:author="Avtor">
            <w:rPr>
              <w:rStyle w:val="Hiperpovezava"/>
              <w:sz w:val="20"/>
              <w:szCs w:val="20"/>
            </w:rPr>
          </w:rPrChange>
        </w:rPr>
        <w:fldChar w:fldCharType="end"/>
      </w:r>
      <w:r w:rsidRPr="00782B39">
        <w:rPr>
          <w:sz w:val="20"/>
          <w:szCs w:val="20"/>
          <w:rPrChange w:id="143" w:author="Avtor">
            <w:rPr>
              <w:sz w:val="20"/>
              <w:szCs w:val="20"/>
            </w:rPr>
          </w:rPrChange>
        </w:rPr>
        <w:t xml:space="preserve">. </w:t>
      </w:r>
      <w:bookmarkEnd w:id="134"/>
      <w:r w:rsidRPr="00040941">
        <w:rPr>
          <w:sz w:val="20"/>
          <w:szCs w:val="20"/>
          <w:shd w:val="clear" w:color="auto" w:fill="FFFFFF"/>
        </w:rPr>
        <w:t>Godina je </w:t>
      </w:r>
      <w:hyperlink r:id="rId1" w:tooltip="Priimek" w:history="1">
        <w:r w:rsidRPr="00040941">
          <w:rPr>
            <w:rStyle w:val="Hiperpovezava"/>
            <w:color w:val="auto"/>
            <w:sz w:val="20"/>
            <w:szCs w:val="20"/>
            <w:u w:val="none"/>
            <w:shd w:val="clear" w:color="auto" w:fill="FFFFFF"/>
          </w:rPr>
          <w:t>priimek</w:t>
        </w:r>
      </w:hyperlink>
      <w:r w:rsidRPr="00040941">
        <w:rPr>
          <w:sz w:val="20"/>
          <w:szCs w:val="20"/>
          <w:shd w:val="clear" w:color="auto" w:fill="FFFFFF"/>
        </w:rPr>
        <w:t> v </w:t>
      </w:r>
      <w:hyperlink r:id="rId2" w:tooltip="Sloveniji" w:history="1">
        <w:r w:rsidRPr="00040941">
          <w:rPr>
            <w:rStyle w:val="Hiperpovezava"/>
            <w:color w:val="auto"/>
            <w:sz w:val="20"/>
            <w:szCs w:val="20"/>
            <w:u w:val="none"/>
            <w:shd w:val="clear" w:color="auto" w:fill="FFFFFF"/>
          </w:rPr>
          <w:t>Sloveniji</w:t>
        </w:r>
      </w:hyperlink>
      <w:r w:rsidRPr="00040941">
        <w:rPr>
          <w:sz w:val="20"/>
          <w:szCs w:val="20"/>
          <w:shd w:val="clear" w:color="auto" w:fill="FFFFFF"/>
        </w:rPr>
        <w:t>, ki ga je po podatkih </w:t>
      </w:r>
      <w:hyperlink r:id="rId3" w:tooltip="Statistični urad Republike Slovenije" w:history="1">
        <w:r w:rsidRPr="00040941">
          <w:rPr>
            <w:rStyle w:val="Hiperpovezava"/>
            <w:color w:val="auto"/>
            <w:sz w:val="20"/>
            <w:szCs w:val="20"/>
            <w:u w:val="none"/>
            <w:shd w:val="clear" w:color="auto" w:fill="FFFFFF"/>
          </w:rPr>
          <w:t>Statističnega urada Republike Slovenije</w:t>
        </w:r>
      </w:hyperlink>
      <w:r w:rsidRPr="00040941">
        <w:rPr>
          <w:sz w:val="20"/>
          <w:szCs w:val="20"/>
          <w:shd w:val="clear" w:color="auto" w:fill="FFFFFF"/>
        </w:rPr>
        <w:t> na dan 1. januarja 2010 uporabljalo 286 oseb in je med vsemi priimki po pogostosti uporabe uvrščen na 1.392. mesto.</w:t>
      </w:r>
    </w:p>
  </w:footnote>
  <w:footnote w:id="9">
    <w:p w14:paraId="6883D59C" w14:textId="7594F826" w:rsidR="00570F07" w:rsidRPr="00782B39" w:rsidRDefault="00570F07" w:rsidP="00C26AF9">
      <w:pPr>
        <w:pStyle w:val="Brezrazmikov"/>
        <w:jc w:val="both"/>
        <w:rPr>
          <w:sz w:val="20"/>
          <w:szCs w:val="20"/>
          <w:rPrChange w:id="144" w:author="Avtor">
            <w:rPr>
              <w:sz w:val="20"/>
              <w:szCs w:val="20"/>
            </w:rPr>
          </w:rPrChange>
        </w:rPr>
      </w:pPr>
      <w:r w:rsidRPr="00040941">
        <w:rPr>
          <w:rStyle w:val="Sprotnaopomba-sklic"/>
          <w:sz w:val="20"/>
          <w:szCs w:val="20"/>
        </w:rPr>
        <w:footnoteRef/>
      </w:r>
      <w:r w:rsidRPr="00040941">
        <w:rPr>
          <w:sz w:val="20"/>
          <w:szCs w:val="20"/>
        </w:rPr>
        <w:t xml:space="preserve"> Prim. </w:t>
      </w:r>
      <w:r w:rsidRPr="00173256">
        <w:rPr>
          <w:sz w:val="20"/>
          <w:szCs w:val="20"/>
        </w:rPr>
        <w:t>»Prezime Godina u modernoj Hrvatskoj</w:t>
      </w:r>
      <w:ins w:id="145" w:author="Avtor">
        <w:r>
          <w:rPr>
            <w:sz w:val="20"/>
            <w:szCs w:val="20"/>
          </w:rPr>
          <w:t>,</w:t>
        </w:r>
      </w:ins>
      <w:r w:rsidRPr="00173256">
        <w:rPr>
          <w:sz w:val="20"/>
          <w:szCs w:val="20"/>
        </w:rPr>
        <w:t>«</w:t>
      </w:r>
      <w:del w:id="146" w:author="Avtor">
        <w:r w:rsidRPr="00173256" w:rsidDel="00532BEF">
          <w:rPr>
            <w:sz w:val="20"/>
            <w:szCs w:val="20"/>
          </w:rPr>
          <w:delText>,</w:delText>
        </w:r>
      </w:del>
      <w:r w:rsidRPr="00173256">
        <w:rPr>
          <w:sz w:val="20"/>
          <w:szCs w:val="20"/>
        </w:rPr>
        <w:t xml:space="preserve"> </w:t>
      </w:r>
      <w:r w:rsidRPr="00782B39">
        <w:rPr>
          <w:i/>
          <w:sz w:val="20"/>
          <w:szCs w:val="20"/>
          <w:rPrChange w:id="147" w:author="Avtor">
            <w:rPr>
              <w:sz w:val="20"/>
              <w:szCs w:val="20"/>
            </w:rPr>
          </w:rPrChange>
        </w:rPr>
        <w:t>Acta Croatica</w:t>
      </w:r>
      <w:r w:rsidRPr="00173256">
        <w:rPr>
          <w:sz w:val="20"/>
          <w:szCs w:val="20"/>
        </w:rPr>
        <w:t xml:space="preserve">, </w:t>
      </w:r>
      <w:r w:rsidRPr="00782B39">
        <w:rPr>
          <w:rPrChange w:id="148" w:author="Avtor">
            <w:rPr/>
          </w:rPrChange>
        </w:rPr>
        <w:fldChar w:fldCharType="begin"/>
      </w:r>
      <w:r w:rsidRPr="00782B39">
        <w:rPr>
          <w:rPrChange w:id="149" w:author="Avtor">
            <w:rPr/>
          </w:rPrChange>
        </w:rPr>
        <w:instrText xml:space="preserve"> HYPERLINK "https://actacroatica.com/hr/surname/Godina/" </w:instrText>
      </w:r>
      <w:r w:rsidRPr="00782B39">
        <w:rPr>
          <w:rPrChange w:id="150" w:author="Avtor">
            <w:rPr/>
          </w:rPrChange>
        </w:rPr>
        <w:fldChar w:fldCharType="separate"/>
      </w:r>
      <w:r w:rsidRPr="00782B39">
        <w:rPr>
          <w:rStyle w:val="Hiperpovezava"/>
          <w:color w:val="auto"/>
          <w:sz w:val="20"/>
          <w:szCs w:val="20"/>
          <w:u w:val="none"/>
          <w:rPrChange w:id="151" w:author="Avtor">
            <w:rPr>
              <w:rStyle w:val="Hiperpovezava"/>
              <w:sz w:val="20"/>
              <w:szCs w:val="20"/>
            </w:rPr>
          </w:rPrChange>
        </w:rPr>
        <w:t>https://actacroatica.com/hr/surname/Godina/</w:t>
      </w:r>
      <w:r w:rsidRPr="00782B39">
        <w:rPr>
          <w:rStyle w:val="Hiperpovezava"/>
          <w:color w:val="auto"/>
          <w:sz w:val="20"/>
          <w:szCs w:val="20"/>
          <w:u w:val="none"/>
          <w:rPrChange w:id="152" w:author="Avtor">
            <w:rPr>
              <w:rStyle w:val="Hiperpovezava"/>
              <w:sz w:val="20"/>
              <w:szCs w:val="20"/>
            </w:rPr>
          </w:rPrChange>
        </w:rPr>
        <w:fldChar w:fldCharType="end"/>
      </w:r>
      <w:r w:rsidRPr="00782B39">
        <w:rPr>
          <w:sz w:val="20"/>
          <w:szCs w:val="20"/>
          <w:rPrChange w:id="153" w:author="Avtor">
            <w:rPr>
              <w:sz w:val="20"/>
              <w:szCs w:val="20"/>
            </w:rPr>
          </w:rPrChange>
        </w:rPr>
        <w:t>.</w:t>
      </w:r>
    </w:p>
  </w:footnote>
  <w:footnote w:id="10">
    <w:p w14:paraId="24A6BDD4" w14:textId="4AC23DA3" w:rsidR="00570F07" w:rsidRPr="00040941" w:rsidRDefault="00570F07" w:rsidP="00C26AF9">
      <w:pPr>
        <w:pStyle w:val="Brezrazmikov"/>
        <w:jc w:val="both"/>
        <w:rPr>
          <w:sz w:val="20"/>
          <w:szCs w:val="20"/>
        </w:rPr>
      </w:pPr>
      <w:r w:rsidRPr="00040941">
        <w:rPr>
          <w:rStyle w:val="Sprotnaopomba-sklic"/>
          <w:sz w:val="20"/>
          <w:szCs w:val="20"/>
        </w:rPr>
        <w:footnoteRef/>
      </w:r>
      <w:r w:rsidRPr="00040941">
        <w:rPr>
          <w:sz w:val="20"/>
          <w:szCs w:val="20"/>
        </w:rPr>
        <w:t xml:space="preserve"> </w:t>
      </w:r>
      <w:bookmarkStart w:id="154" w:name="_Hlk55931913"/>
      <w:r w:rsidRPr="00040941">
        <w:rPr>
          <w:i/>
          <w:iCs/>
          <w:sz w:val="20"/>
          <w:szCs w:val="20"/>
        </w:rPr>
        <w:t>Zala megye népességösszéírásai és egyházlátogatási jegyzőkönyvei (1745−1771)</w:t>
      </w:r>
      <w:r w:rsidRPr="00040941">
        <w:rPr>
          <w:sz w:val="20"/>
          <w:szCs w:val="20"/>
        </w:rPr>
        <w:t xml:space="preserve">, </w:t>
      </w:r>
      <w:r w:rsidRPr="00782B39">
        <w:rPr>
          <w:i/>
          <w:sz w:val="20"/>
          <w:szCs w:val="20"/>
          <w:rPrChange w:id="155" w:author="Avtor">
            <w:rPr>
              <w:sz w:val="20"/>
              <w:szCs w:val="20"/>
            </w:rPr>
          </w:rPrChange>
        </w:rPr>
        <w:t>IV. kötet: Mutatók</w:t>
      </w:r>
      <w:r>
        <w:rPr>
          <w:sz w:val="20"/>
          <w:szCs w:val="20"/>
        </w:rPr>
        <w:t xml:space="preserve">, ur. </w:t>
      </w:r>
      <w:r w:rsidRPr="00F02373">
        <w:rPr>
          <w:sz w:val="20"/>
          <w:szCs w:val="20"/>
        </w:rPr>
        <w:t>Ferenc Ördög</w:t>
      </w:r>
      <w:r w:rsidRPr="00040941">
        <w:rPr>
          <w:sz w:val="20"/>
          <w:szCs w:val="20"/>
        </w:rPr>
        <w:t xml:space="preserve"> (Budapest – Zalaegerszeg: MTA Nyelvtudományi Intézet, 1998), 104.</w:t>
      </w:r>
      <w:bookmarkEnd w:id="154"/>
    </w:p>
  </w:footnote>
  <w:footnote w:id="11">
    <w:p w14:paraId="2BCD4708" w14:textId="5C0C2324" w:rsidR="00570F07" w:rsidRPr="00040941" w:rsidRDefault="00570F07" w:rsidP="00C26AF9">
      <w:pPr>
        <w:pStyle w:val="Brezrazmikov"/>
        <w:jc w:val="both"/>
        <w:rPr>
          <w:sz w:val="20"/>
          <w:szCs w:val="20"/>
        </w:rPr>
      </w:pPr>
      <w:r w:rsidRPr="00040941">
        <w:rPr>
          <w:rStyle w:val="Sprotnaopomba-sklic"/>
          <w:sz w:val="20"/>
          <w:szCs w:val="20"/>
        </w:rPr>
        <w:footnoteRef/>
      </w:r>
      <w:r w:rsidRPr="00040941">
        <w:rPr>
          <w:sz w:val="20"/>
          <w:szCs w:val="20"/>
        </w:rPr>
        <w:t xml:space="preserve"> </w:t>
      </w:r>
      <w:r w:rsidRPr="00040941">
        <w:rPr>
          <w:i/>
          <w:sz w:val="20"/>
          <w:szCs w:val="20"/>
        </w:rPr>
        <w:t>Arhivsko gradivo gospostva Beltinci v rodbinskem arhivu grofov Csáky v Avstrijskem državnem arhivu. Das Archivgut der Herrschaft Beltinci (Bellatincz) in dem Familienarchiv der Grafen Csáky in dem Österreichischen Staatsarchiv. A Beltinci (Belatinci) uradalom levéltári anyagának jegyzéke a Csáky grófok családi levéltárában, az Osztrák Állami Levéltárban</w:t>
      </w:r>
      <w:r w:rsidRPr="00040941">
        <w:rPr>
          <w:sz w:val="20"/>
          <w:szCs w:val="20"/>
        </w:rPr>
        <w:t xml:space="preserve">, </w:t>
      </w:r>
      <w:del w:id="156" w:author="Avtor">
        <w:r w:rsidRPr="00040941" w:rsidDel="00570F07">
          <w:rPr>
            <w:sz w:val="20"/>
            <w:szCs w:val="20"/>
          </w:rPr>
          <w:delText>1. popr. izd.</w:delText>
        </w:r>
        <w:r w:rsidDel="00570F07">
          <w:rPr>
            <w:sz w:val="20"/>
            <w:szCs w:val="20"/>
          </w:rPr>
          <w:delText xml:space="preserve">, </w:delText>
        </w:r>
      </w:del>
      <w:r>
        <w:rPr>
          <w:sz w:val="20"/>
          <w:szCs w:val="20"/>
        </w:rPr>
        <w:t xml:space="preserve">ur. </w:t>
      </w:r>
      <w:r w:rsidRPr="00F02373">
        <w:rPr>
          <w:sz w:val="20"/>
          <w:szCs w:val="20"/>
        </w:rPr>
        <w:t>Andrej Hozjan</w:t>
      </w:r>
      <w:r w:rsidRPr="00040941">
        <w:rPr>
          <w:sz w:val="20"/>
          <w:szCs w:val="20"/>
        </w:rPr>
        <w:t xml:space="preserve"> (Maribor: Pokrajinski arhiv, 2017), 113.</w:t>
      </w:r>
    </w:p>
  </w:footnote>
  <w:footnote w:id="12">
    <w:p w14:paraId="10016CE7" w14:textId="16B59743" w:rsidR="00570F07" w:rsidRPr="00CB1E19" w:rsidRDefault="00570F07" w:rsidP="00C26AF9">
      <w:pPr>
        <w:pStyle w:val="Sprotnaopomba-besedilo"/>
        <w:jc w:val="both"/>
      </w:pPr>
      <w:r w:rsidRPr="00040941">
        <w:rPr>
          <w:rStyle w:val="Sprotnaopomba-sklic"/>
        </w:rPr>
        <w:footnoteRef/>
      </w:r>
      <w:r w:rsidRPr="00040941">
        <w:t xml:space="preserve"> </w:t>
      </w:r>
      <w:r w:rsidRPr="00040941">
        <w:t>Ivan Zelko, »Zgodovina Bistric v Prekmurju</w:t>
      </w:r>
      <w:ins w:id="157" w:author="Avtor">
        <w:r>
          <w:t>,</w:t>
        </w:r>
      </w:ins>
      <w:r w:rsidRPr="00040941">
        <w:t>«</w:t>
      </w:r>
      <w:del w:id="158" w:author="Avtor">
        <w:r w:rsidRPr="00040941" w:rsidDel="00570F07">
          <w:delText>,</w:delText>
        </w:r>
      </w:del>
      <w:r w:rsidRPr="00040941">
        <w:t xml:space="preserve"> v: </w:t>
      </w:r>
      <w:r w:rsidRPr="00040941">
        <w:rPr>
          <w:i/>
          <w:iCs/>
        </w:rPr>
        <w:t>Sad ljubezni do Boga in domovine</w:t>
      </w:r>
      <w:r>
        <w:t>, zbrala Gizela Hozjan</w:t>
      </w:r>
      <w:r w:rsidRPr="00040941">
        <w:t xml:space="preserve"> (Gornja Bistrica: samozaložba, 1972), 9.</w:t>
      </w:r>
    </w:p>
  </w:footnote>
  <w:footnote w:id="13">
    <w:p w14:paraId="2EB4635A" w14:textId="25969E0C" w:rsidR="00570F07" w:rsidRPr="00040941" w:rsidRDefault="00570F07" w:rsidP="00040941">
      <w:pPr>
        <w:pStyle w:val="Brezrazmikov"/>
        <w:jc w:val="both"/>
        <w:rPr>
          <w:sz w:val="20"/>
          <w:szCs w:val="20"/>
        </w:rPr>
      </w:pPr>
      <w:r w:rsidRPr="00040941">
        <w:rPr>
          <w:rStyle w:val="Sprotnaopomba-sklic"/>
          <w:sz w:val="20"/>
          <w:szCs w:val="20"/>
        </w:rPr>
        <w:footnoteRef/>
      </w:r>
      <w:r w:rsidRPr="00040941">
        <w:rPr>
          <w:sz w:val="20"/>
          <w:szCs w:val="20"/>
        </w:rPr>
        <w:t xml:space="preserve"> </w:t>
      </w:r>
      <w:bookmarkStart w:id="159" w:name="_Hlk41987807"/>
      <w:r w:rsidRPr="00040941">
        <w:rPr>
          <w:sz w:val="20"/>
          <w:szCs w:val="20"/>
        </w:rPr>
        <w:t>»</w:t>
      </w:r>
      <w:r>
        <w:rPr>
          <w:sz w:val="20"/>
          <w:szCs w:val="20"/>
        </w:rPr>
        <w:t>D</w:t>
      </w:r>
      <w:r w:rsidRPr="00040941">
        <w:rPr>
          <w:sz w:val="20"/>
          <w:szCs w:val="20"/>
        </w:rPr>
        <w:t>ok. št. 82</w:t>
      </w:r>
      <w:ins w:id="160" w:author="Avtor">
        <w:r>
          <w:rPr>
            <w:sz w:val="20"/>
            <w:szCs w:val="20"/>
          </w:rPr>
          <w:t>,</w:t>
        </w:r>
      </w:ins>
      <w:r w:rsidRPr="00040941">
        <w:rPr>
          <w:sz w:val="20"/>
          <w:szCs w:val="20"/>
        </w:rPr>
        <w:t>«</w:t>
      </w:r>
      <w:del w:id="161" w:author="Avtor">
        <w:r w:rsidRPr="00040941" w:rsidDel="00570F07">
          <w:rPr>
            <w:sz w:val="20"/>
            <w:szCs w:val="20"/>
          </w:rPr>
          <w:delText>,</w:delText>
        </w:r>
      </w:del>
      <w:r w:rsidRPr="00040941">
        <w:rPr>
          <w:sz w:val="20"/>
          <w:szCs w:val="20"/>
        </w:rPr>
        <w:t xml:space="preserve"> v: </w:t>
      </w:r>
      <w:r w:rsidRPr="00040941">
        <w:rPr>
          <w:i/>
          <w:iCs/>
          <w:sz w:val="20"/>
          <w:szCs w:val="20"/>
        </w:rPr>
        <w:t>Források a Muravidék történetéhez, szöveggyűjtemény, 1. kötet / Viri za zgodovino Prekmurja, zbirka dokumentov</w:t>
      </w:r>
      <w:r w:rsidRPr="00040941">
        <w:rPr>
          <w:sz w:val="20"/>
          <w:szCs w:val="20"/>
        </w:rPr>
        <w:t>,</w:t>
      </w:r>
      <w:r w:rsidRPr="00040941">
        <w:rPr>
          <w:i/>
          <w:iCs/>
          <w:sz w:val="20"/>
          <w:szCs w:val="20"/>
        </w:rPr>
        <w:t xml:space="preserve"> 1 zv.,</w:t>
      </w:r>
      <w:r w:rsidRPr="00040941">
        <w:rPr>
          <w:sz w:val="20"/>
          <w:szCs w:val="20"/>
        </w:rPr>
        <w:t xml:space="preserve"> </w:t>
      </w:r>
      <w:r w:rsidRPr="00040941">
        <w:rPr>
          <w:i/>
          <w:sz w:val="20"/>
          <w:szCs w:val="20"/>
        </w:rPr>
        <w:t>849–1848</w:t>
      </w:r>
      <w:r w:rsidRPr="00040941">
        <w:rPr>
          <w:iCs/>
          <w:sz w:val="20"/>
          <w:szCs w:val="20"/>
        </w:rPr>
        <w:t xml:space="preserve">, ur. </w:t>
      </w:r>
      <w:r w:rsidRPr="00F02373">
        <w:rPr>
          <w:iCs/>
          <w:sz w:val="20"/>
          <w:szCs w:val="20"/>
        </w:rPr>
        <w:t>Gyula Benczik et al</w:t>
      </w:r>
      <w:r>
        <w:rPr>
          <w:iCs/>
          <w:sz w:val="20"/>
          <w:szCs w:val="20"/>
        </w:rPr>
        <w:t>.</w:t>
      </w:r>
      <w:r w:rsidRPr="00F02373">
        <w:rPr>
          <w:iCs/>
          <w:sz w:val="20"/>
          <w:szCs w:val="20"/>
        </w:rPr>
        <w:t xml:space="preserve"> </w:t>
      </w:r>
      <w:r w:rsidRPr="00040941">
        <w:rPr>
          <w:sz w:val="20"/>
          <w:szCs w:val="20"/>
        </w:rPr>
        <w:t>(Szombathely in Zalaegerszeg: Vas Megyei Levéltár/Arhiv županije Vas</w:t>
      </w:r>
      <w:r>
        <w:rPr>
          <w:sz w:val="20"/>
          <w:szCs w:val="20"/>
        </w:rPr>
        <w:t>,</w:t>
      </w:r>
      <w:r w:rsidRPr="00040941">
        <w:rPr>
          <w:sz w:val="20"/>
          <w:szCs w:val="20"/>
        </w:rPr>
        <w:t xml:space="preserve"> in Zala Megyei Levéltár/Arhiv županije Zala, 2008), 220−</w:t>
      </w:r>
      <w:ins w:id="162" w:author="Avtor">
        <w:r>
          <w:rPr>
            <w:sz w:val="20"/>
            <w:szCs w:val="20"/>
          </w:rPr>
          <w:t>2</w:t>
        </w:r>
      </w:ins>
      <w:r w:rsidRPr="00040941">
        <w:rPr>
          <w:sz w:val="20"/>
          <w:szCs w:val="20"/>
        </w:rPr>
        <w:t>3.</w:t>
      </w:r>
    </w:p>
    <w:bookmarkEnd w:id="159"/>
  </w:footnote>
  <w:footnote w:id="14">
    <w:p w14:paraId="7D2ACFA6" w14:textId="01F28CD8" w:rsidR="00570F07" w:rsidRPr="00040941" w:rsidRDefault="00570F07" w:rsidP="00040941">
      <w:pPr>
        <w:pStyle w:val="Brezrazmikov"/>
        <w:jc w:val="both"/>
        <w:rPr>
          <w:sz w:val="20"/>
          <w:szCs w:val="20"/>
        </w:rPr>
      </w:pPr>
      <w:r w:rsidRPr="00040941">
        <w:rPr>
          <w:rStyle w:val="Sprotnaopomba-sklic"/>
          <w:sz w:val="20"/>
          <w:szCs w:val="20"/>
        </w:rPr>
        <w:footnoteRef/>
      </w:r>
      <w:r w:rsidRPr="00040941">
        <w:rPr>
          <w:sz w:val="20"/>
          <w:szCs w:val="20"/>
        </w:rPr>
        <w:t xml:space="preserve"> </w:t>
      </w:r>
      <w:bookmarkStart w:id="163" w:name="_Hlk55930375"/>
      <w:r w:rsidRPr="00040941">
        <w:rPr>
          <w:i/>
          <w:iCs/>
          <w:sz w:val="20"/>
          <w:szCs w:val="20"/>
        </w:rPr>
        <w:t>Zala megye archontológiája 1138−2000</w:t>
      </w:r>
      <w:r w:rsidRPr="00040941">
        <w:rPr>
          <w:sz w:val="20"/>
          <w:szCs w:val="20"/>
        </w:rPr>
        <w:t>, ur. András Molnár (Zalaegerszeg: Zala Megyei Levéltár, 2000)</w:t>
      </w:r>
      <w:bookmarkEnd w:id="163"/>
      <w:r w:rsidRPr="00040941">
        <w:rPr>
          <w:sz w:val="20"/>
          <w:szCs w:val="20"/>
        </w:rPr>
        <w:t>, 269, 413.</w:t>
      </w:r>
    </w:p>
  </w:footnote>
  <w:footnote w:id="15">
    <w:p w14:paraId="6E6D1A06" w14:textId="360A31BA" w:rsidR="00570F07" w:rsidRPr="00CB1E19" w:rsidRDefault="00570F07" w:rsidP="00040941">
      <w:pPr>
        <w:pStyle w:val="Brezrazmikov"/>
        <w:jc w:val="both"/>
        <w:rPr>
          <w:sz w:val="20"/>
          <w:szCs w:val="20"/>
        </w:rPr>
      </w:pPr>
      <w:r w:rsidRPr="00040941">
        <w:rPr>
          <w:rStyle w:val="Sprotnaopomba-sklic"/>
          <w:sz w:val="20"/>
          <w:szCs w:val="20"/>
        </w:rPr>
        <w:footnoteRef/>
      </w:r>
      <w:r w:rsidRPr="00040941">
        <w:rPr>
          <w:sz w:val="20"/>
          <w:szCs w:val="20"/>
        </w:rPr>
        <w:t xml:space="preserve"> </w:t>
      </w:r>
      <w:r w:rsidRPr="00040941">
        <w:rPr>
          <w:sz w:val="20"/>
          <w:szCs w:val="20"/>
        </w:rPr>
        <w:t>Ibid.</w:t>
      </w:r>
      <w:del w:id="164" w:author="Avtor">
        <w:r w:rsidDel="00570F07">
          <w:rPr>
            <w:sz w:val="20"/>
            <w:szCs w:val="20"/>
          </w:rPr>
          <w:delText>:</w:delText>
        </w:r>
      </w:del>
      <w:r w:rsidRPr="00040941">
        <w:rPr>
          <w:sz w:val="20"/>
          <w:szCs w:val="20"/>
        </w:rPr>
        <w:t xml:space="preserve"> za Janeza Godino 294 in 413, za Ignaca Godino 295 in 413. Za oba prim. še: </w:t>
      </w:r>
      <w:r w:rsidRPr="00040941">
        <w:rPr>
          <w:i/>
          <w:sz w:val="20"/>
          <w:szCs w:val="20"/>
        </w:rPr>
        <w:t>Arhivsko gradivo Beltinci</w:t>
      </w:r>
      <w:r w:rsidRPr="00040941">
        <w:rPr>
          <w:iCs/>
          <w:sz w:val="20"/>
          <w:szCs w:val="20"/>
        </w:rPr>
        <w:t>,</w:t>
      </w:r>
      <w:r w:rsidRPr="00040941">
        <w:rPr>
          <w:sz w:val="20"/>
          <w:szCs w:val="20"/>
        </w:rPr>
        <w:t xml:space="preserve"> spis št. 35</w:t>
      </w:r>
      <w:r>
        <w:rPr>
          <w:sz w:val="20"/>
          <w:szCs w:val="20"/>
        </w:rPr>
        <w:t>,</w:t>
      </w:r>
      <w:r w:rsidRPr="00040941">
        <w:rPr>
          <w:sz w:val="20"/>
          <w:szCs w:val="20"/>
        </w:rPr>
        <w:t xml:space="preserve"> 116 in spis št. 190</w:t>
      </w:r>
      <w:r>
        <w:rPr>
          <w:sz w:val="20"/>
          <w:szCs w:val="20"/>
        </w:rPr>
        <w:t>,</w:t>
      </w:r>
      <w:r w:rsidRPr="00040941">
        <w:rPr>
          <w:sz w:val="20"/>
          <w:szCs w:val="20"/>
        </w:rPr>
        <w:t xml:space="preserve"> 166</w:t>
      </w:r>
      <w:r>
        <w:rPr>
          <w:sz w:val="20"/>
          <w:szCs w:val="20"/>
        </w:rPr>
        <w:t xml:space="preserve"> (</w:t>
      </w:r>
      <w:r w:rsidRPr="00040941">
        <w:rPr>
          <w:iCs/>
          <w:sz w:val="20"/>
          <w:szCs w:val="20"/>
        </w:rPr>
        <w:t>za Janeza</w:t>
      </w:r>
      <w:r w:rsidRPr="00040941">
        <w:rPr>
          <w:sz w:val="20"/>
          <w:szCs w:val="20"/>
        </w:rPr>
        <w:t xml:space="preserve"> G</w:t>
      </w:r>
      <w:r>
        <w:rPr>
          <w:sz w:val="20"/>
          <w:szCs w:val="20"/>
        </w:rPr>
        <w:t>.);</w:t>
      </w:r>
      <w:r w:rsidRPr="00040941">
        <w:rPr>
          <w:sz w:val="20"/>
          <w:szCs w:val="20"/>
        </w:rPr>
        <w:t xml:space="preserve"> spisa št. 246/19 in 247/1</w:t>
      </w:r>
      <w:r>
        <w:rPr>
          <w:sz w:val="20"/>
          <w:szCs w:val="20"/>
        </w:rPr>
        <w:t xml:space="preserve">, </w:t>
      </w:r>
      <w:r w:rsidRPr="00040941">
        <w:rPr>
          <w:sz w:val="20"/>
          <w:szCs w:val="20"/>
        </w:rPr>
        <w:t>183</w:t>
      </w:r>
      <w:r>
        <w:rPr>
          <w:sz w:val="20"/>
          <w:szCs w:val="20"/>
        </w:rPr>
        <w:t xml:space="preserve"> (</w:t>
      </w:r>
      <w:r w:rsidRPr="00040941">
        <w:rPr>
          <w:sz w:val="20"/>
          <w:szCs w:val="20"/>
        </w:rPr>
        <w:t>za Ignaca G.</w:t>
      </w:r>
      <w:r>
        <w:rPr>
          <w:sz w:val="20"/>
          <w:szCs w:val="20"/>
        </w:rPr>
        <w:t>)</w:t>
      </w:r>
      <w:r w:rsidRPr="00040941">
        <w:rPr>
          <w:sz w:val="20"/>
          <w:szCs w:val="20"/>
        </w:rPr>
        <w:t>. Za doslej najkonkretnejši sestavek o rodbini Godina, kot tudi najbistvenejše podatke o ter o njegovem sorodniku Ignacu Godini − prav tako duhovniku</w:t>
      </w:r>
      <w:r>
        <w:rPr>
          <w:sz w:val="20"/>
          <w:szCs w:val="20"/>
        </w:rPr>
        <w:t>,</w:t>
      </w:r>
      <w:r w:rsidRPr="00040941">
        <w:rPr>
          <w:sz w:val="20"/>
          <w:szCs w:val="20"/>
        </w:rPr>
        <w:t xml:space="preserve"> prim. Zelko, »Zgodovina Bistric</w:t>
      </w:r>
      <w:ins w:id="165" w:author="Avtor">
        <w:r>
          <w:rPr>
            <w:sz w:val="20"/>
            <w:szCs w:val="20"/>
          </w:rPr>
          <w:t>,</w:t>
        </w:r>
      </w:ins>
      <w:r w:rsidRPr="00040941">
        <w:rPr>
          <w:sz w:val="20"/>
          <w:szCs w:val="20"/>
        </w:rPr>
        <w:t>«</w:t>
      </w:r>
      <w:del w:id="166" w:author="Avtor">
        <w:r w:rsidRPr="00040941" w:rsidDel="00570F07">
          <w:rPr>
            <w:sz w:val="20"/>
            <w:szCs w:val="20"/>
          </w:rPr>
          <w:delText>,</w:delText>
        </w:r>
      </w:del>
      <w:r w:rsidRPr="00040941">
        <w:rPr>
          <w:sz w:val="20"/>
          <w:szCs w:val="20"/>
        </w:rPr>
        <w:t xml:space="preserve"> 30−</w:t>
      </w:r>
      <w:ins w:id="167" w:author="Avtor">
        <w:r>
          <w:rPr>
            <w:sz w:val="20"/>
            <w:szCs w:val="20"/>
          </w:rPr>
          <w:t>3</w:t>
        </w:r>
      </w:ins>
      <w:r w:rsidRPr="00040941">
        <w:rPr>
          <w:sz w:val="20"/>
          <w:szCs w:val="20"/>
        </w:rPr>
        <w:t xml:space="preserve">1, kjer pa Zelko člane rodu neustrezno označi kot »svobodnjaki (latinsko: nobilis)«. </w:t>
      </w:r>
    </w:p>
  </w:footnote>
  <w:footnote w:id="16">
    <w:p w14:paraId="22D19440" w14:textId="04693FE7" w:rsidR="00570F07" w:rsidRPr="00000B9A" w:rsidRDefault="00570F07" w:rsidP="00000B9A">
      <w:pPr>
        <w:pStyle w:val="Brezrazmikov"/>
        <w:jc w:val="both"/>
        <w:rPr>
          <w:bCs/>
          <w:sz w:val="20"/>
          <w:szCs w:val="20"/>
          <w:lang w:eastAsia="sl-SI"/>
        </w:rPr>
      </w:pPr>
      <w:r w:rsidRPr="00000B9A">
        <w:rPr>
          <w:rStyle w:val="Sprotnaopomba-sklic"/>
          <w:sz w:val="20"/>
          <w:szCs w:val="20"/>
        </w:rPr>
        <w:footnoteRef/>
      </w:r>
      <w:r w:rsidRPr="00000B9A">
        <w:rPr>
          <w:sz w:val="20"/>
          <w:szCs w:val="20"/>
        </w:rPr>
        <w:t xml:space="preserve"> </w:t>
      </w:r>
      <w:r w:rsidRPr="00000B9A">
        <w:rPr>
          <w:bCs/>
          <w:sz w:val="20"/>
          <w:szCs w:val="20"/>
          <w:lang w:eastAsia="sl-SI"/>
        </w:rPr>
        <w:t>Vsi matični podatk</w:t>
      </w:r>
      <w:ins w:id="168" w:author="Avtor">
        <w:r>
          <w:rPr>
            <w:bCs/>
            <w:sz w:val="20"/>
            <w:szCs w:val="20"/>
            <w:lang w:eastAsia="sl-SI"/>
          </w:rPr>
          <w:t xml:space="preserve">i </w:t>
        </w:r>
      </w:ins>
      <w:del w:id="169" w:author="Avtor">
        <w:r w:rsidRPr="00000B9A" w:rsidDel="00570F07">
          <w:rPr>
            <w:bCs/>
            <w:sz w:val="20"/>
            <w:szCs w:val="20"/>
            <w:lang w:eastAsia="sl-SI"/>
          </w:rPr>
          <w:delText xml:space="preserve">i: </w:delText>
        </w:r>
        <w:r w:rsidDel="00570F07">
          <w:rPr>
            <w:bCs/>
            <w:sz w:val="20"/>
            <w:szCs w:val="20"/>
            <w:lang w:eastAsia="sl-SI"/>
          </w:rPr>
          <w:delText>Nadškofijski arhiv Maribor (</w:delText>
        </w:r>
      </w:del>
      <w:r w:rsidRPr="00000B9A">
        <w:rPr>
          <w:bCs/>
          <w:sz w:val="20"/>
          <w:szCs w:val="20"/>
          <w:lang w:eastAsia="sl-SI"/>
        </w:rPr>
        <w:t>NŠAM</w:t>
      </w:r>
      <w:del w:id="170" w:author="Avtor">
        <w:r w:rsidDel="00570F07">
          <w:rPr>
            <w:bCs/>
            <w:sz w:val="20"/>
            <w:szCs w:val="20"/>
            <w:lang w:eastAsia="sl-SI"/>
          </w:rPr>
          <w:delText>)</w:delText>
        </w:r>
      </w:del>
      <w:r w:rsidRPr="00000B9A">
        <w:rPr>
          <w:bCs/>
          <w:sz w:val="20"/>
          <w:szCs w:val="20"/>
          <w:lang w:eastAsia="sl-SI"/>
        </w:rPr>
        <w:t>, Krstna matična knjiga župnije Črensovci 1808−1849</w:t>
      </w:r>
      <w:r>
        <w:rPr>
          <w:bCs/>
          <w:sz w:val="20"/>
          <w:szCs w:val="20"/>
          <w:lang w:eastAsia="sl-SI"/>
        </w:rPr>
        <w:t xml:space="preserve">; </w:t>
      </w:r>
      <w:r w:rsidRPr="00000B9A">
        <w:rPr>
          <w:bCs/>
          <w:sz w:val="20"/>
          <w:szCs w:val="20"/>
          <w:lang w:eastAsia="sl-SI"/>
        </w:rPr>
        <w:t>Krstna matična knjiga župnije Črensovci 1862−1882</w:t>
      </w:r>
      <w:r>
        <w:rPr>
          <w:bCs/>
          <w:sz w:val="20"/>
          <w:szCs w:val="20"/>
          <w:lang w:eastAsia="sl-SI"/>
        </w:rPr>
        <w:t xml:space="preserve">; </w:t>
      </w:r>
      <w:r w:rsidRPr="00000B9A">
        <w:rPr>
          <w:bCs/>
          <w:sz w:val="20"/>
          <w:szCs w:val="20"/>
          <w:lang w:eastAsia="sl-SI"/>
        </w:rPr>
        <w:t xml:space="preserve">Krstna matična knjiga župnije Črensovci </w:t>
      </w:r>
      <w:r w:rsidRPr="00000B9A">
        <w:rPr>
          <w:rFonts w:eastAsia="Times New Roman"/>
          <w:sz w:val="20"/>
          <w:szCs w:val="20"/>
        </w:rPr>
        <w:t>1894−1909</w:t>
      </w:r>
      <w:r w:rsidRPr="00000B9A">
        <w:rPr>
          <w:bCs/>
          <w:sz w:val="20"/>
          <w:szCs w:val="20"/>
          <w:lang w:eastAsia="sl-SI"/>
        </w:rPr>
        <w:t xml:space="preserve">; Poročna matična knjiga župnije Črensovci 1808−1882; </w:t>
      </w:r>
      <w:r>
        <w:rPr>
          <w:bCs/>
          <w:sz w:val="20"/>
          <w:szCs w:val="20"/>
          <w:lang w:eastAsia="sl-SI"/>
        </w:rPr>
        <w:t>M</w:t>
      </w:r>
      <w:r w:rsidRPr="00000B9A">
        <w:rPr>
          <w:bCs/>
          <w:sz w:val="20"/>
          <w:szCs w:val="20"/>
          <w:lang w:eastAsia="sl-SI"/>
        </w:rPr>
        <w:t>rliška matična knjiga župnije Črensovci 1808−1869.</w:t>
      </w:r>
    </w:p>
    <w:p w14:paraId="5D31226E" w14:textId="77777777" w:rsidR="00570F07" w:rsidRPr="00CB1E19" w:rsidRDefault="00570F07" w:rsidP="00CB1E19">
      <w:pPr>
        <w:pStyle w:val="Brezrazmikov"/>
        <w:rPr>
          <w:sz w:val="20"/>
          <w:szCs w:val="20"/>
        </w:rPr>
      </w:pPr>
    </w:p>
  </w:footnote>
  <w:footnote w:id="17">
    <w:p w14:paraId="4102C53B" w14:textId="7BAA30F9" w:rsidR="00570F07" w:rsidRPr="00B904A8" w:rsidRDefault="00570F07" w:rsidP="00B904A8">
      <w:pPr>
        <w:pStyle w:val="Brezrazmikov"/>
        <w:jc w:val="both"/>
        <w:rPr>
          <w:sz w:val="20"/>
          <w:szCs w:val="20"/>
        </w:rPr>
      </w:pPr>
      <w:r w:rsidRPr="00B904A8">
        <w:rPr>
          <w:rStyle w:val="Sprotnaopomba-sklic"/>
          <w:sz w:val="20"/>
          <w:szCs w:val="20"/>
        </w:rPr>
        <w:footnoteRef/>
      </w:r>
      <w:r w:rsidRPr="00B904A8">
        <w:rPr>
          <w:sz w:val="20"/>
          <w:szCs w:val="20"/>
        </w:rPr>
        <w:t xml:space="preserve"> </w:t>
      </w:r>
      <w:r w:rsidRPr="00B904A8">
        <w:rPr>
          <w:sz w:val="20"/>
          <w:szCs w:val="20"/>
          <w:shd w:val="clear" w:color="auto" w:fill="FFFFFF"/>
        </w:rPr>
        <w:t xml:space="preserve">Matija Slavič, »O prekmurski statistiki. </w:t>
      </w:r>
      <w:r w:rsidRPr="00B904A8">
        <w:rPr>
          <w:sz w:val="20"/>
          <w:szCs w:val="20"/>
          <w:shd w:val="clear" w:color="auto" w:fill="FFFFFF"/>
        </w:rPr>
        <w:t>Narodnosti v Prekmurju po uradnem madžarskem štetju iz 1890 in 1910</w:t>
      </w:r>
      <w:ins w:id="171" w:author="Avtor">
        <w:r>
          <w:rPr>
            <w:sz w:val="20"/>
            <w:szCs w:val="20"/>
            <w:shd w:val="clear" w:color="auto" w:fill="FFFFFF"/>
          </w:rPr>
          <w:t>,</w:t>
        </w:r>
      </w:ins>
      <w:r w:rsidRPr="00B904A8">
        <w:rPr>
          <w:sz w:val="20"/>
          <w:szCs w:val="20"/>
          <w:shd w:val="clear" w:color="auto" w:fill="FFFFFF"/>
        </w:rPr>
        <w:t>«</w:t>
      </w:r>
      <w:del w:id="172" w:author="Avtor">
        <w:r w:rsidRPr="00B904A8" w:rsidDel="00570F07">
          <w:rPr>
            <w:sz w:val="20"/>
            <w:szCs w:val="20"/>
            <w:shd w:val="clear" w:color="auto" w:fill="FFFFFF"/>
          </w:rPr>
          <w:delText>,</w:delText>
        </w:r>
      </w:del>
      <w:r w:rsidRPr="00B904A8">
        <w:rPr>
          <w:sz w:val="20"/>
          <w:szCs w:val="20"/>
          <w:shd w:val="clear" w:color="auto" w:fill="FFFFFF"/>
        </w:rPr>
        <w:t xml:space="preserve"> v: </w:t>
      </w:r>
      <w:r w:rsidRPr="00B904A8">
        <w:rPr>
          <w:i/>
          <w:iCs/>
          <w:sz w:val="20"/>
          <w:szCs w:val="20"/>
          <w:shd w:val="clear" w:color="auto" w:fill="FFFFFF"/>
        </w:rPr>
        <w:t>Naše Prekmurje</w:t>
      </w:r>
      <w:r w:rsidRPr="00B904A8">
        <w:rPr>
          <w:sz w:val="20"/>
          <w:szCs w:val="20"/>
          <w:shd w:val="clear" w:color="auto" w:fill="FFFFFF"/>
        </w:rPr>
        <w:t xml:space="preserve">: </w:t>
      </w:r>
      <w:r w:rsidRPr="00B904A8">
        <w:rPr>
          <w:i/>
          <w:iCs/>
          <w:sz w:val="20"/>
          <w:szCs w:val="20"/>
          <w:shd w:val="clear" w:color="auto" w:fill="FFFFFF"/>
        </w:rPr>
        <w:t>zbrane razprave in članki</w:t>
      </w:r>
      <w:r w:rsidRPr="00B904A8">
        <w:rPr>
          <w:sz w:val="20"/>
          <w:szCs w:val="20"/>
          <w:shd w:val="clear" w:color="auto" w:fill="FFFFFF"/>
        </w:rPr>
        <w:t>, ur. Viktor Vrbnjak (Murska Sobota: Pomurska založba 1999),</w:t>
      </w:r>
      <w:r w:rsidRPr="00B904A8">
        <w:rPr>
          <w:rFonts w:eastAsia="Times New Roman"/>
          <w:sz w:val="20"/>
          <w:szCs w:val="20"/>
          <w:lang w:eastAsia="sl-SI"/>
        </w:rPr>
        <w:t xml:space="preserve"> 131.</w:t>
      </w:r>
    </w:p>
  </w:footnote>
  <w:footnote w:id="18">
    <w:p w14:paraId="6A3CE992" w14:textId="56AAA3B2" w:rsidR="00570F07" w:rsidRPr="00B904A8" w:rsidRDefault="00570F07" w:rsidP="00B904A8">
      <w:pPr>
        <w:pStyle w:val="Brezrazmikov"/>
        <w:jc w:val="both"/>
        <w:rPr>
          <w:sz w:val="20"/>
          <w:szCs w:val="20"/>
        </w:rPr>
      </w:pPr>
      <w:r w:rsidRPr="00B904A8">
        <w:rPr>
          <w:rStyle w:val="Sprotnaopomba-sklic"/>
          <w:sz w:val="20"/>
          <w:szCs w:val="20"/>
        </w:rPr>
        <w:footnoteRef/>
      </w:r>
      <w:r w:rsidRPr="00B904A8">
        <w:rPr>
          <w:sz w:val="20"/>
          <w:szCs w:val="20"/>
        </w:rPr>
        <w:t xml:space="preserve"> </w:t>
      </w:r>
      <w:r w:rsidRPr="00B904A8">
        <w:rPr>
          <w:sz w:val="20"/>
          <w:szCs w:val="20"/>
        </w:rPr>
        <w:t>Največ informacij o letih</w:t>
      </w:r>
      <w:r>
        <w:rPr>
          <w:sz w:val="20"/>
          <w:szCs w:val="20"/>
        </w:rPr>
        <w:t xml:space="preserve"> </w:t>
      </w:r>
      <w:r w:rsidRPr="00B904A8">
        <w:rPr>
          <w:sz w:val="20"/>
          <w:szCs w:val="20"/>
        </w:rPr>
        <w:t>šolanja vsebuje njegov kratek spominski zapis: Jožef Godina, »Trije grobovi (Razmišljanje na grobu Jožefa Klekla)</w:t>
      </w:r>
      <w:ins w:id="173" w:author="Avtor">
        <w:r>
          <w:rPr>
            <w:sz w:val="20"/>
            <w:szCs w:val="20"/>
          </w:rPr>
          <w:t>,</w:t>
        </w:r>
      </w:ins>
      <w:r w:rsidRPr="00B904A8">
        <w:rPr>
          <w:sz w:val="20"/>
          <w:szCs w:val="20"/>
        </w:rPr>
        <w:t>«</w:t>
      </w:r>
      <w:del w:id="174" w:author="Avtor">
        <w:r w:rsidRPr="00B904A8" w:rsidDel="00570F07">
          <w:rPr>
            <w:sz w:val="20"/>
            <w:szCs w:val="20"/>
          </w:rPr>
          <w:delText>,</w:delText>
        </w:r>
      </w:del>
      <w:r w:rsidRPr="00B904A8">
        <w:rPr>
          <w:sz w:val="20"/>
          <w:szCs w:val="20"/>
        </w:rPr>
        <w:t xml:space="preserve"> </w:t>
      </w:r>
      <w:r w:rsidRPr="00B904A8">
        <w:rPr>
          <w:i/>
          <w:iCs/>
          <w:sz w:val="20"/>
          <w:szCs w:val="20"/>
        </w:rPr>
        <w:t>Stopinje</w:t>
      </w:r>
      <w:r w:rsidRPr="00B904A8">
        <w:rPr>
          <w:sz w:val="20"/>
          <w:szCs w:val="20"/>
        </w:rPr>
        <w:t xml:space="preserve"> 3, št.1 (1973), 91−</w:t>
      </w:r>
      <w:ins w:id="175" w:author="Avtor">
        <w:r>
          <w:rPr>
            <w:sz w:val="20"/>
            <w:szCs w:val="20"/>
          </w:rPr>
          <w:t>9</w:t>
        </w:r>
      </w:ins>
      <w:r w:rsidRPr="00B904A8">
        <w:rPr>
          <w:sz w:val="20"/>
          <w:szCs w:val="20"/>
        </w:rPr>
        <w:t>2</w:t>
      </w:r>
      <w:ins w:id="176" w:author="Avtor">
        <w:r>
          <w:rPr>
            <w:sz w:val="20"/>
            <w:szCs w:val="20"/>
          </w:rPr>
          <w:t>.</w:t>
        </w:r>
      </w:ins>
      <w:del w:id="177" w:author="Avtor">
        <w:r w:rsidRPr="00B904A8" w:rsidDel="00570F07">
          <w:rPr>
            <w:sz w:val="20"/>
            <w:szCs w:val="20"/>
          </w:rPr>
          <w:delText>;</w:delText>
        </w:r>
      </w:del>
      <w:r w:rsidRPr="00B904A8">
        <w:rPr>
          <w:sz w:val="20"/>
          <w:szCs w:val="20"/>
        </w:rPr>
        <w:t xml:space="preserve"> Zelko, »Zgodovina Bistric</w:t>
      </w:r>
      <w:ins w:id="178" w:author="Avtor">
        <w:r>
          <w:rPr>
            <w:sz w:val="20"/>
            <w:szCs w:val="20"/>
          </w:rPr>
          <w:t>,</w:t>
        </w:r>
      </w:ins>
      <w:r w:rsidRPr="00B904A8">
        <w:rPr>
          <w:sz w:val="20"/>
          <w:szCs w:val="20"/>
        </w:rPr>
        <w:t>«</w:t>
      </w:r>
      <w:del w:id="179" w:author="Avtor">
        <w:r w:rsidRPr="00B904A8" w:rsidDel="00570F07">
          <w:rPr>
            <w:sz w:val="20"/>
            <w:szCs w:val="20"/>
          </w:rPr>
          <w:delText>,</w:delText>
        </w:r>
      </w:del>
      <w:r w:rsidRPr="00B904A8">
        <w:rPr>
          <w:sz w:val="20"/>
          <w:szCs w:val="20"/>
        </w:rPr>
        <w:t xml:space="preserve"> 36.</w:t>
      </w:r>
    </w:p>
  </w:footnote>
  <w:footnote w:id="19">
    <w:p w14:paraId="22553829" w14:textId="57FFF0AA" w:rsidR="00570F07" w:rsidRPr="00CB1E19" w:rsidRDefault="00570F07" w:rsidP="00A90591">
      <w:pPr>
        <w:pStyle w:val="Brezrazmikov"/>
        <w:rPr>
          <w:sz w:val="20"/>
          <w:szCs w:val="20"/>
          <w:shd w:val="clear" w:color="auto" w:fill="FFFFFF"/>
        </w:rPr>
      </w:pPr>
      <w:r w:rsidRPr="00B904A8">
        <w:rPr>
          <w:rStyle w:val="Sprotnaopomba-sklic"/>
          <w:sz w:val="20"/>
          <w:szCs w:val="20"/>
        </w:rPr>
        <w:footnoteRef/>
      </w:r>
      <w:r w:rsidRPr="00B904A8">
        <w:rPr>
          <w:sz w:val="20"/>
          <w:szCs w:val="20"/>
        </w:rPr>
        <w:t xml:space="preserve"> </w:t>
      </w:r>
      <w:r w:rsidRPr="00B904A8">
        <w:rPr>
          <w:sz w:val="20"/>
          <w:szCs w:val="20"/>
          <w:shd w:val="clear" w:color="auto" w:fill="FFFFFF"/>
        </w:rPr>
        <w:t>Matija Slavič, »Narodnost in osvoboditev Prekmurcev</w:t>
      </w:r>
      <w:ins w:id="180" w:author="Avtor">
        <w:r>
          <w:rPr>
            <w:sz w:val="20"/>
            <w:szCs w:val="20"/>
            <w:shd w:val="clear" w:color="auto" w:fill="FFFFFF"/>
          </w:rPr>
          <w:t>,</w:t>
        </w:r>
      </w:ins>
      <w:r w:rsidRPr="00B904A8">
        <w:rPr>
          <w:sz w:val="20"/>
          <w:szCs w:val="20"/>
          <w:shd w:val="clear" w:color="auto" w:fill="FFFFFF"/>
        </w:rPr>
        <w:t>«</w:t>
      </w:r>
      <w:del w:id="181" w:author="Avtor">
        <w:r w:rsidRPr="00B904A8" w:rsidDel="00570F07">
          <w:rPr>
            <w:sz w:val="20"/>
            <w:szCs w:val="20"/>
            <w:shd w:val="clear" w:color="auto" w:fill="FFFFFF"/>
          </w:rPr>
          <w:delText>,</w:delText>
        </w:r>
      </w:del>
      <w:r w:rsidRPr="00B904A8">
        <w:rPr>
          <w:sz w:val="20"/>
          <w:szCs w:val="20"/>
          <w:shd w:val="clear" w:color="auto" w:fill="FFFFFF"/>
        </w:rPr>
        <w:t xml:space="preserve"> v: </w:t>
      </w:r>
      <w:r w:rsidRPr="00B904A8">
        <w:rPr>
          <w:i/>
          <w:iCs/>
          <w:sz w:val="20"/>
          <w:szCs w:val="20"/>
          <w:shd w:val="clear" w:color="auto" w:fill="FFFFFF"/>
        </w:rPr>
        <w:t>Slovenska krajina. Zbornik ob petnajstletnici osvobojenja</w:t>
      </w:r>
      <w:r>
        <w:rPr>
          <w:sz w:val="20"/>
          <w:szCs w:val="20"/>
          <w:shd w:val="clear" w:color="auto" w:fill="FFFFFF"/>
        </w:rPr>
        <w:t xml:space="preserve">, ur. </w:t>
      </w:r>
      <w:r w:rsidRPr="00B904A8">
        <w:rPr>
          <w:sz w:val="20"/>
          <w:szCs w:val="20"/>
          <w:shd w:val="clear" w:color="auto" w:fill="FFFFFF"/>
        </w:rPr>
        <w:t>Vilko Novak (Beltinci</w:t>
      </w:r>
      <w:r>
        <w:rPr>
          <w:sz w:val="20"/>
          <w:szCs w:val="20"/>
          <w:shd w:val="clear" w:color="auto" w:fill="FFFFFF"/>
        </w:rPr>
        <w:t xml:space="preserve">: </w:t>
      </w:r>
      <w:r w:rsidRPr="00B904A8">
        <w:rPr>
          <w:sz w:val="20"/>
          <w:szCs w:val="20"/>
          <w:shd w:val="clear" w:color="auto" w:fill="FFFFFF"/>
        </w:rPr>
        <w:t xml:space="preserve">Konzorcij, 1935), </w:t>
      </w:r>
      <w:r w:rsidRPr="00B904A8">
        <w:rPr>
          <w:rFonts w:eastAsia="Times New Roman"/>
          <w:bCs/>
          <w:sz w:val="20"/>
          <w:szCs w:val="20"/>
          <w:lang w:eastAsia="sl-SI"/>
        </w:rPr>
        <w:t>54</w:t>
      </w:r>
      <w:r w:rsidRPr="00B904A8">
        <w:rPr>
          <w:sz w:val="20"/>
          <w:szCs w:val="20"/>
          <w:shd w:val="clear" w:color="auto" w:fill="FFFFFF"/>
        </w:rPr>
        <w:t xml:space="preserve">. Ponatis članka v: </w:t>
      </w:r>
      <w:r>
        <w:rPr>
          <w:sz w:val="20"/>
          <w:szCs w:val="20"/>
          <w:shd w:val="clear" w:color="auto" w:fill="FFFFFF"/>
        </w:rPr>
        <w:t xml:space="preserve">Matija </w:t>
      </w:r>
      <w:r w:rsidRPr="00CB1E19">
        <w:rPr>
          <w:sz w:val="20"/>
          <w:szCs w:val="20"/>
          <w:shd w:val="clear" w:color="auto" w:fill="FFFFFF"/>
        </w:rPr>
        <w:t xml:space="preserve">Slavič, </w:t>
      </w:r>
      <w:r w:rsidRPr="00CB1E19">
        <w:rPr>
          <w:i/>
          <w:iCs/>
          <w:sz w:val="20"/>
          <w:szCs w:val="20"/>
          <w:shd w:val="clear" w:color="auto" w:fill="FFFFFF"/>
        </w:rPr>
        <w:t>Naše Prekmurje</w:t>
      </w:r>
      <w:r w:rsidRPr="00CB1E19">
        <w:rPr>
          <w:sz w:val="20"/>
          <w:szCs w:val="20"/>
          <w:shd w:val="clear" w:color="auto" w:fill="FFFFFF"/>
        </w:rPr>
        <w:t xml:space="preserve"> </w:t>
      </w:r>
      <w:r>
        <w:rPr>
          <w:sz w:val="20"/>
          <w:szCs w:val="20"/>
          <w:shd w:val="clear" w:color="auto" w:fill="FFFFFF"/>
        </w:rPr>
        <w:t xml:space="preserve">(Murska Sobota: Pomurska založba, 1999), </w:t>
      </w:r>
      <w:r w:rsidRPr="00CB1E19">
        <w:rPr>
          <w:sz w:val="20"/>
          <w:szCs w:val="20"/>
          <w:shd w:val="clear" w:color="auto" w:fill="FFFFFF"/>
        </w:rPr>
        <w:t>237−</w:t>
      </w:r>
      <w:del w:id="182" w:author="Avtor">
        <w:r w:rsidRPr="00CB1E19" w:rsidDel="00570F07">
          <w:rPr>
            <w:sz w:val="20"/>
            <w:szCs w:val="20"/>
            <w:shd w:val="clear" w:color="auto" w:fill="FFFFFF"/>
          </w:rPr>
          <w:delText>2</w:delText>
        </w:r>
      </w:del>
      <w:r w:rsidRPr="00CB1E19">
        <w:rPr>
          <w:sz w:val="20"/>
          <w:szCs w:val="20"/>
          <w:shd w:val="clear" w:color="auto" w:fill="FFFFFF"/>
        </w:rPr>
        <w:t>64</w:t>
      </w:r>
      <w:r>
        <w:rPr>
          <w:sz w:val="20"/>
          <w:szCs w:val="20"/>
          <w:shd w:val="clear" w:color="auto" w:fill="FFFFFF"/>
        </w:rPr>
        <w:t>, in v p</w:t>
      </w:r>
      <w:r w:rsidRPr="00CB1E19">
        <w:rPr>
          <w:sz w:val="20"/>
          <w:szCs w:val="20"/>
          <w:shd w:val="clear" w:color="auto" w:fill="FFFFFF"/>
        </w:rPr>
        <w:t>onatis</w:t>
      </w:r>
      <w:r>
        <w:rPr>
          <w:sz w:val="20"/>
          <w:szCs w:val="20"/>
          <w:shd w:val="clear" w:color="auto" w:fill="FFFFFF"/>
        </w:rPr>
        <w:t>u</w:t>
      </w:r>
      <w:r w:rsidRPr="00CB1E19">
        <w:rPr>
          <w:sz w:val="20"/>
          <w:szCs w:val="20"/>
          <w:shd w:val="clear" w:color="auto" w:fill="FFFFFF"/>
        </w:rPr>
        <w:t xml:space="preserve"> zbornika: </w:t>
      </w:r>
      <w:r w:rsidRPr="00B904A8">
        <w:rPr>
          <w:i/>
          <w:iCs/>
          <w:sz w:val="20"/>
          <w:szCs w:val="20"/>
          <w:shd w:val="clear" w:color="auto" w:fill="FFFFFF"/>
        </w:rPr>
        <w:t>Slovenska krajina. Zbornik ob petnajstletnici osvobojenja</w:t>
      </w:r>
      <w:r>
        <w:rPr>
          <w:sz w:val="20"/>
          <w:szCs w:val="20"/>
          <w:shd w:val="clear" w:color="auto" w:fill="FFFFFF"/>
        </w:rPr>
        <w:t xml:space="preserve">, ur. </w:t>
      </w:r>
      <w:r w:rsidRPr="00B904A8">
        <w:rPr>
          <w:sz w:val="20"/>
          <w:szCs w:val="20"/>
          <w:shd w:val="clear" w:color="auto" w:fill="FFFFFF"/>
        </w:rPr>
        <w:t xml:space="preserve">Vilko Novak </w:t>
      </w:r>
      <w:r>
        <w:rPr>
          <w:sz w:val="20"/>
          <w:szCs w:val="20"/>
          <w:shd w:val="clear" w:color="auto" w:fill="FFFFFF"/>
        </w:rPr>
        <w:t>(</w:t>
      </w:r>
      <w:r w:rsidRPr="00CB1E19">
        <w:rPr>
          <w:sz w:val="20"/>
          <w:szCs w:val="20"/>
          <w:shd w:val="clear" w:color="auto" w:fill="FFFFFF"/>
        </w:rPr>
        <w:t>Murska Sobota</w:t>
      </w:r>
      <w:r>
        <w:rPr>
          <w:sz w:val="20"/>
          <w:szCs w:val="20"/>
          <w:shd w:val="clear" w:color="auto" w:fill="FFFFFF"/>
        </w:rPr>
        <w:t>: Pokrajinska in študijska knjižnica,</w:t>
      </w:r>
      <w:r w:rsidRPr="00CB1E19">
        <w:rPr>
          <w:sz w:val="20"/>
          <w:szCs w:val="20"/>
          <w:shd w:val="clear" w:color="auto" w:fill="FFFFFF"/>
        </w:rPr>
        <w:t xml:space="preserve"> 2019</w:t>
      </w:r>
      <w:r>
        <w:rPr>
          <w:sz w:val="20"/>
          <w:szCs w:val="20"/>
          <w:shd w:val="clear" w:color="auto" w:fill="FFFFFF"/>
        </w:rPr>
        <w:t>)</w:t>
      </w:r>
      <w:r w:rsidRPr="00CB1E19">
        <w:rPr>
          <w:sz w:val="20"/>
          <w:szCs w:val="20"/>
          <w:shd w:val="clear" w:color="auto" w:fill="FFFFFF"/>
        </w:rPr>
        <w:t>.</w:t>
      </w:r>
    </w:p>
  </w:footnote>
  <w:footnote w:id="20">
    <w:p w14:paraId="73D4E8C6" w14:textId="74F9F48E" w:rsidR="00570F07" w:rsidRPr="003C7F88" w:rsidRDefault="00570F07" w:rsidP="003C7F88">
      <w:pPr>
        <w:pStyle w:val="Brezrazmikov"/>
        <w:jc w:val="both"/>
        <w:rPr>
          <w:b/>
          <w:color w:val="555555"/>
          <w:sz w:val="16"/>
          <w:szCs w:val="16"/>
        </w:rPr>
      </w:pPr>
      <w:r w:rsidRPr="00B904A8">
        <w:rPr>
          <w:rStyle w:val="Sprotnaopomba-sklic"/>
          <w:sz w:val="20"/>
          <w:szCs w:val="20"/>
        </w:rPr>
        <w:footnoteRef/>
      </w:r>
      <w:r w:rsidRPr="00B904A8">
        <w:rPr>
          <w:sz w:val="20"/>
          <w:szCs w:val="20"/>
        </w:rPr>
        <w:t xml:space="preserve"> Ivan Jerič, </w:t>
      </w:r>
      <w:r w:rsidRPr="00B904A8">
        <w:rPr>
          <w:i/>
          <w:iCs/>
          <w:sz w:val="20"/>
          <w:szCs w:val="20"/>
        </w:rPr>
        <w:t>Moji spomini</w:t>
      </w:r>
      <w:r w:rsidRPr="00B904A8">
        <w:rPr>
          <w:sz w:val="20"/>
          <w:szCs w:val="20"/>
        </w:rPr>
        <w:t xml:space="preserve"> (</w:t>
      </w:r>
      <w:bookmarkStart w:id="183" w:name="_Hlk55928981"/>
      <w:r w:rsidRPr="00B904A8">
        <w:rPr>
          <w:sz w:val="20"/>
          <w:szCs w:val="20"/>
        </w:rPr>
        <w:t>Murska Sobota</w:t>
      </w:r>
      <w:r>
        <w:rPr>
          <w:sz w:val="20"/>
          <w:szCs w:val="20"/>
        </w:rPr>
        <w:t xml:space="preserve">: </w:t>
      </w:r>
      <w:r w:rsidRPr="00772D6A">
        <w:rPr>
          <w:sz w:val="20"/>
          <w:szCs w:val="20"/>
        </w:rPr>
        <w:t xml:space="preserve">Zavod sv. </w:t>
      </w:r>
      <w:r w:rsidRPr="00772D6A">
        <w:rPr>
          <w:sz w:val="20"/>
          <w:szCs w:val="20"/>
        </w:rPr>
        <w:t>Miklavža</w:t>
      </w:r>
      <w:r w:rsidRPr="00B904A8">
        <w:rPr>
          <w:sz w:val="20"/>
          <w:szCs w:val="20"/>
        </w:rPr>
        <w:t>, 2000</w:t>
      </w:r>
      <w:bookmarkEnd w:id="183"/>
      <w:r w:rsidRPr="00B904A8">
        <w:rPr>
          <w:sz w:val="20"/>
          <w:szCs w:val="20"/>
        </w:rPr>
        <w:t xml:space="preserve">), </w:t>
      </w:r>
      <w:r w:rsidRPr="00B904A8">
        <w:rPr>
          <w:rFonts w:eastAsia="Times New Roman"/>
          <w:bCs/>
          <w:sz w:val="20"/>
          <w:szCs w:val="20"/>
          <w:lang w:eastAsia="sl-SI"/>
        </w:rPr>
        <w:t>10</w:t>
      </w:r>
      <w:r>
        <w:rPr>
          <w:rFonts w:eastAsia="Times New Roman"/>
          <w:bCs/>
          <w:sz w:val="20"/>
          <w:szCs w:val="20"/>
          <w:lang w:eastAsia="sl-SI"/>
        </w:rPr>
        <w:t xml:space="preserve">, </w:t>
      </w:r>
      <w:r w:rsidRPr="00B904A8">
        <w:rPr>
          <w:rFonts w:eastAsia="Times New Roman"/>
          <w:bCs/>
          <w:sz w:val="20"/>
          <w:szCs w:val="20"/>
          <w:lang w:eastAsia="sl-SI"/>
        </w:rPr>
        <w:t>50</w:t>
      </w:r>
      <w:ins w:id="184" w:author="Avtor">
        <w:r>
          <w:rPr>
            <w:rFonts w:eastAsia="Times New Roman"/>
            <w:bCs/>
            <w:sz w:val="20"/>
            <w:szCs w:val="20"/>
            <w:lang w:eastAsia="sl-SI"/>
          </w:rPr>
          <w:t>. P</w:t>
        </w:r>
      </w:ins>
      <w:del w:id="185" w:author="Avtor">
        <w:r w:rsidRPr="00B904A8" w:rsidDel="00570F07">
          <w:rPr>
            <w:rFonts w:eastAsia="Times New Roman"/>
            <w:bCs/>
            <w:sz w:val="20"/>
            <w:szCs w:val="20"/>
            <w:lang w:eastAsia="sl-SI"/>
          </w:rPr>
          <w:delText>; p</w:delText>
        </w:r>
      </w:del>
      <w:r w:rsidRPr="00B904A8">
        <w:rPr>
          <w:rFonts w:eastAsia="Times New Roman"/>
          <w:bCs/>
          <w:sz w:val="20"/>
          <w:szCs w:val="20"/>
          <w:lang w:eastAsia="sl-SI"/>
        </w:rPr>
        <w:t xml:space="preserve">rim. </w:t>
      </w:r>
      <w:r w:rsidRPr="00B904A8">
        <w:rPr>
          <w:rStyle w:val="personsourcestext"/>
          <w:sz w:val="20"/>
          <w:szCs w:val="20"/>
        </w:rPr>
        <w:t>Viktor Vrbnjak, »Prekmurje po prvi svetovni vojni</w:t>
      </w:r>
      <w:ins w:id="186" w:author="Avtor">
        <w:r>
          <w:rPr>
            <w:rStyle w:val="personsourcestext"/>
            <w:sz w:val="20"/>
            <w:szCs w:val="20"/>
          </w:rPr>
          <w:t>,</w:t>
        </w:r>
      </w:ins>
      <w:r w:rsidRPr="00B904A8">
        <w:rPr>
          <w:rStyle w:val="personsourcestext"/>
          <w:sz w:val="20"/>
          <w:szCs w:val="20"/>
        </w:rPr>
        <w:t>«</w:t>
      </w:r>
      <w:del w:id="187" w:author="Avtor">
        <w:r w:rsidRPr="00B904A8" w:rsidDel="00570F07">
          <w:rPr>
            <w:rStyle w:val="personsourcestext"/>
            <w:sz w:val="20"/>
            <w:szCs w:val="20"/>
          </w:rPr>
          <w:delText>,</w:delText>
        </w:r>
      </w:del>
      <w:r w:rsidRPr="00B904A8">
        <w:rPr>
          <w:rStyle w:val="personsourcestext"/>
          <w:sz w:val="20"/>
          <w:szCs w:val="20"/>
        </w:rPr>
        <w:t xml:space="preserve"> </w:t>
      </w:r>
      <w:r w:rsidRPr="00B904A8">
        <w:rPr>
          <w:rStyle w:val="personsourcestext"/>
          <w:i/>
          <w:iCs/>
          <w:sz w:val="20"/>
          <w:szCs w:val="20"/>
        </w:rPr>
        <w:t xml:space="preserve">Zbornik soboškega muzeja </w:t>
      </w:r>
      <w:r>
        <w:rPr>
          <w:rStyle w:val="personsourcestext"/>
          <w:sz w:val="20"/>
          <w:szCs w:val="20"/>
        </w:rPr>
        <w:t xml:space="preserve">št. </w:t>
      </w:r>
      <w:r w:rsidRPr="00772D6A">
        <w:rPr>
          <w:rStyle w:val="personsourcestext"/>
          <w:sz w:val="20"/>
          <w:szCs w:val="20"/>
        </w:rPr>
        <w:t>9−10</w:t>
      </w:r>
      <w:r w:rsidRPr="00B904A8">
        <w:rPr>
          <w:rStyle w:val="personsourcestext"/>
          <w:sz w:val="20"/>
          <w:szCs w:val="20"/>
        </w:rPr>
        <w:t xml:space="preserve"> </w:t>
      </w:r>
      <w:r>
        <w:rPr>
          <w:rStyle w:val="personsourcestext"/>
          <w:sz w:val="20"/>
          <w:szCs w:val="20"/>
        </w:rPr>
        <w:t>(</w:t>
      </w:r>
      <w:r w:rsidRPr="00B904A8">
        <w:rPr>
          <w:rStyle w:val="personsourcestext"/>
          <w:sz w:val="20"/>
          <w:szCs w:val="20"/>
        </w:rPr>
        <w:t>2007</w:t>
      </w:r>
      <w:r>
        <w:rPr>
          <w:rStyle w:val="personsourcestext"/>
          <w:sz w:val="20"/>
          <w:szCs w:val="20"/>
        </w:rPr>
        <w:t>)</w:t>
      </w:r>
      <w:r w:rsidRPr="00B904A8">
        <w:rPr>
          <w:rStyle w:val="personsourcestext"/>
          <w:sz w:val="20"/>
          <w:szCs w:val="20"/>
        </w:rPr>
        <w:t>, 83</w:t>
      </w:r>
      <w:r>
        <w:rPr>
          <w:rStyle w:val="personsourcestext"/>
          <w:sz w:val="20"/>
          <w:szCs w:val="20"/>
        </w:rPr>
        <w:t>.</w:t>
      </w:r>
      <w:r w:rsidRPr="00B904A8">
        <w:rPr>
          <w:rStyle w:val="personsourcestext"/>
          <w:sz w:val="20"/>
          <w:szCs w:val="20"/>
        </w:rPr>
        <w:t xml:space="preserve"> </w:t>
      </w:r>
      <w:r>
        <w:rPr>
          <w:sz w:val="20"/>
          <w:szCs w:val="18"/>
        </w:rPr>
        <w:t>Ž</w:t>
      </w:r>
      <w:r w:rsidRPr="002F56BB">
        <w:rPr>
          <w:sz w:val="20"/>
          <w:szCs w:val="18"/>
        </w:rPr>
        <w:t xml:space="preserve">e </w:t>
      </w:r>
      <w:r>
        <w:rPr>
          <w:sz w:val="20"/>
          <w:szCs w:val="18"/>
        </w:rPr>
        <w:t>zdravstveno osla</w:t>
      </w:r>
      <w:r w:rsidRPr="002F56BB">
        <w:rPr>
          <w:sz w:val="20"/>
          <w:szCs w:val="18"/>
        </w:rPr>
        <w:t>b</w:t>
      </w:r>
      <w:r>
        <w:rPr>
          <w:sz w:val="20"/>
          <w:szCs w:val="18"/>
        </w:rPr>
        <w:t>e</w:t>
      </w:r>
      <w:r w:rsidRPr="002F56BB">
        <w:rPr>
          <w:sz w:val="20"/>
          <w:szCs w:val="18"/>
        </w:rPr>
        <w:t>li Vrbnjak je to objavo pripravil na osnovi predavanja z enakim naslovom na</w:t>
      </w:r>
      <w:r>
        <w:rPr>
          <w:sz w:val="20"/>
          <w:szCs w:val="18"/>
        </w:rPr>
        <w:t xml:space="preserve"> prireditvi:</w:t>
      </w:r>
      <w:r w:rsidRPr="002F56BB">
        <w:rPr>
          <w:sz w:val="20"/>
          <w:szCs w:val="18"/>
        </w:rPr>
        <w:t xml:space="preserve"> </w:t>
      </w:r>
      <w:r w:rsidRPr="002F56BB">
        <w:rPr>
          <w:i/>
          <w:iCs/>
          <w:sz w:val="20"/>
          <w:szCs w:val="18"/>
        </w:rPr>
        <w:t>D</w:t>
      </w:r>
      <w:r>
        <w:rPr>
          <w:i/>
          <w:iCs/>
          <w:sz w:val="20"/>
          <w:szCs w:val="18"/>
        </w:rPr>
        <w:t>a</w:t>
      </w:r>
      <w:r w:rsidRPr="002F56BB">
        <w:rPr>
          <w:i/>
          <w:iCs/>
          <w:sz w:val="20"/>
          <w:szCs w:val="18"/>
        </w:rPr>
        <w:t>n duhovnosti in kulture z Jožefom Godino, Maistrovim borcem, kat. duhovnikom, publicistom in urednikom</w:t>
      </w:r>
      <w:r>
        <w:rPr>
          <w:sz w:val="20"/>
          <w:szCs w:val="18"/>
        </w:rPr>
        <w:t>,</w:t>
      </w:r>
      <w:r w:rsidRPr="002F56BB">
        <w:rPr>
          <w:sz w:val="20"/>
          <w:szCs w:val="18"/>
        </w:rPr>
        <w:t xml:space="preserve"> Mursk</w:t>
      </w:r>
      <w:r>
        <w:rPr>
          <w:sz w:val="20"/>
          <w:szCs w:val="18"/>
        </w:rPr>
        <w:t>a</w:t>
      </w:r>
      <w:r w:rsidRPr="002F56BB">
        <w:rPr>
          <w:sz w:val="20"/>
          <w:szCs w:val="18"/>
        </w:rPr>
        <w:t xml:space="preserve"> Sobot</w:t>
      </w:r>
      <w:r>
        <w:rPr>
          <w:sz w:val="20"/>
          <w:szCs w:val="18"/>
        </w:rPr>
        <w:t>a,</w:t>
      </w:r>
      <w:r w:rsidRPr="002F56BB">
        <w:rPr>
          <w:sz w:val="20"/>
          <w:szCs w:val="18"/>
        </w:rPr>
        <w:t xml:space="preserve"> 10. </w:t>
      </w:r>
      <w:ins w:id="188" w:author="Avtor">
        <w:r>
          <w:rPr>
            <w:sz w:val="20"/>
            <w:szCs w:val="18"/>
          </w:rPr>
          <w:t>5.</w:t>
        </w:r>
      </w:ins>
      <w:del w:id="189" w:author="Avtor">
        <w:r w:rsidRPr="002F56BB" w:rsidDel="00570F07">
          <w:rPr>
            <w:sz w:val="20"/>
            <w:szCs w:val="18"/>
          </w:rPr>
          <w:delText>maj</w:delText>
        </w:r>
      </w:del>
      <w:r w:rsidRPr="002F56BB">
        <w:rPr>
          <w:sz w:val="20"/>
          <w:szCs w:val="18"/>
        </w:rPr>
        <w:t xml:space="preserve"> 2003</w:t>
      </w:r>
      <w:r>
        <w:rPr>
          <w:sz w:val="20"/>
          <w:szCs w:val="18"/>
        </w:rPr>
        <w:t>,</w:t>
      </w:r>
      <w:r w:rsidRPr="002F56BB">
        <w:rPr>
          <w:sz w:val="20"/>
          <w:szCs w:val="18"/>
        </w:rPr>
        <w:t xml:space="preserve"> v v okviru zasedanja Svetovnega slovenskega kongresa. Nato jo je mag. Karolina Godina poslala </w:t>
      </w:r>
      <w:r>
        <w:rPr>
          <w:sz w:val="20"/>
          <w:szCs w:val="18"/>
        </w:rPr>
        <w:t>v objavo</w:t>
      </w:r>
      <w:r w:rsidRPr="002F56BB">
        <w:rPr>
          <w:sz w:val="20"/>
          <w:szCs w:val="18"/>
        </w:rPr>
        <w:t xml:space="preserve"> časopis</w:t>
      </w:r>
      <w:r>
        <w:rPr>
          <w:sz w:val="20"/>
          <w:szCs w:val="18"/>
        </w:rPr>
        <w:t>u</w:t>
      </w:r>
      <w:r w:rsidRPr="002F56BB">
        <w:rPr>
          <w:sz w:val="20"/>
          <w:szCs w:val="18"/>
        </w:rPr>
        <w:t>.</w:t>
      </w:r>
    </w:p>
  </w:footnote>
  <w:footnote w:id="21">
    <w:p w14:paraId="07B43DD2" w14:textId="539B070B" w:rsidR="00570F07" w:rsidRDefault="00570F07" w:rsidP="008F3BFE">
      <w:pPr>
        <w:pStyle w:val="Sprotnaopomba-besedilo"/>
        <w:jc w:val="both"/>
      </w:pPr>
      <w:r>
        <w:rPr>
          <w:rStyle w:val="Sprotnaopomba-sklic"/>
        </w:rPr>
        <w:footnoteRef/>
      </w:r>
      <w:r>
        <w:t xml:space="preserve"> </w:t>
      </w:r>
      <w:r>
        <w:t>Jurij Perovšek, »</w:t>
      </w:r>
      <w:r w:rsidRPr="00E96309">
        <w:t>Tavčarjevo župansko devetletje 1912–1921</w:t>
      </w:r>
      <w:ins w:id="190" w:author="Avtor">
        <w:r>
          <w:t>,</w:t>
        </w:r>
      </w:ins>
      <w:r>
        <w:t>«</w:t>
      </w:r>
      <w:del w:id="191" w:author="Avtor">
        <w:r w:rsidDel="00570F07">
          <w:delText>,</w:delText>
        </w:r>
      </w:del>
      <w:r>
        <w:t xml:space="preserve"> </w:t>
      </w:r>
      <w:r w:rsidRPr="008F3BFE">
        <w:rPr>
          <w:i/>
          <w:iCs/>
        </w:rPr>
        <w:t>Studia Historica Slovenica</w:t>
      </w:r>
      <w:r>
        <w:t xml:space="preserve"> 17, št. 2 (2017)</w:t>
      </w:r>
      <w:del w:id="192" w:author="Avtor">
        <w:r w:rsidDel="00570F07">
          <w:delText>,</w:delText>
        </w:r>
      </w:del>
      <w:ins w:id="193" w:author="Avtor">
        <w:r>
          <w:t>:</w:t>
        </w:r>
      </w:ins>
      <w:r>
        <w:t xml:space="preserve"> </w:t>
      </w:r>
      <w:r w:rsidRPr="00E96309">
        <w:t>559–614</w:t>
      </w:r>
      <w:r>
        <w:t>.</w:t>
      </w:r>
    </w:p>
  </w:footnote>
  <w:footnote w:id="22">
    <w:p w14:paraId="3A583A90" w14:textId="49C1ECFD" w:rsidR="00570F07" w:rsidRPr="00772D6A" w:rsidRDefault="00570F07" w:rsidP="00772D6A">
      <w:pPr>
        <w:pStyle w:val="Sprotnaopomba-besedilo"/>
        <w:jc w:val="both"/>
      </w:pPr>
      <w:r w:rsidRPr="00772D6A">
        <w:rPr>
          <w:rStyle w:val="Sprotnaopomba-sklic"/>
        </w:rPr>
        <w:footnoteRef/>
      </w:r>
      <w:r w:rsidRPr="00772D6A">
        <w:t xml:space="preserve"> O takratnem dijaškem šolanju J</w:t>
      </w:r>
      <w:r>
        <w:t xml:space="preserve">ožefa </w:t>
      </w:r>
      <w:r w:rsidRPr="00772D6A">
        <w:t>G</w:t>
      </w:r>
      <w:r>
        <w:t>odine</w:t>
      </w:r>
      <w:r w:rsidRPr="00772D6A">
        <w:t xml:space="preserve"> na škofijski gimnaziji v Šentvidu je npr. možno sklepati iz zapisa v njegovi biografiji, prim. </w:t>
      </w:r>
      <w:r w:rsidRPr="00772D6A">
        <w:t xml:space="preserve">Lojze Gajšek, </w:t>
      </w:r>
      <w:r w:rsidRPr="00772D6A">
        <w:rPr>
          <w:i/>
          <w:iCs/>
        </w:rPr>
        <w:t>Vredni spomina</w:t>
      </w:r>
      <w:r>
        <w:t>:</w:t>
      </w:r>
      <w:r w:rsidRPr="00772D6A">
        <w:t xml:space="preserve"> </w:t>
      </w:r>
      <w:r w:rsidRPr="00772D6A">
        <w:rPr>
          <w:i/>
          <w:iCs/>
        </w:rPr>
        <w:t>rajni sobratje Slovenske province MD: ob 90-letnici province (1919</w:t>
      </w:r>
      <w:ins w:id="194" w:author="Avtor">
        <w:r>
          <w:t>–</w:t>
        </w:r>
      </w:ins>
      <w:del w:id="195" w:author="Avtor">
        <w:r w:rsidRPr="00772D6A" w:rsidDel="00570F07">
          <w:rPr>
            <w:i/>
            <w:iCs/>
          </w:rPr>
          <w:delText>-</w:delText>
        </w:r>
      </w:del>
      <w:r w:rsidRPr="00772D6A">
        <w:rPr>
          <w:i/>
          <w:iCs/>
        </w:rPr>
        <w:t>2009) in 350-letnici smrti sv. Vincencija (1660</w:t>
      </w:r>
      <w:ins w:id="196" w:author="Avtor">
        <w:r>
          <w:t>–</w:t>
        </w:r>
      </w:ins>
      <w:del w:id="197" w:author="Avtor">
        <w:r w:rsidRPr="00772D6A" w:rsidDel="00570F07">
          <w:rPr>
            <w:i/>
            <w:iCs/>
          </w:rPr>
          <w:delText>-</w:delText>
        </w:r>
      </w:del>
      <w:r w:rsidRPr="00772D6A">
        <w:rPr>
          <w:i/>
          <w:iCs/>
        </w:rPr>
        <w:t>2010)</w:t>
      </w:r>
      <w:r w:rsidRPr="00772D6A">
        <w:t xml:space="preserve"> (Ljubljana</w:t>
      </w:r>
      <w:r>
        <w:t xml:space="preserve">: </w:t>
      </w:r>
      <w:r w:rsidRPr="00772D6A">
        <w:t xml:space="preserve">Misijonska družba </w:t>
      </w:r>
      <w:r>
        <w:t>–</w:t>
      </w:r>
      <w:r w:rsidRPr="00772D6A">
        <w:t xml:space="preserve"> Slovenska provinca</w:t>
      </w:r>
      <w:r>
        <w:t>,</w:t>
      </w:r>
      <w:r w:rsidRPr="00772D6A">
        <w:t xml:space="preserve"> 2009), 65.</w:t>
      </w:r>
    </w:p>
  </w:footnote>
  <w:footnote w:id="23">
    <w:p w14:paraId="0CADE699" w14:textId="74C07BF5" w:rsidR="00570F07" w:rsidRPr="00772D6A" w:rsidRDefault="00570F07" w:rsidP="003C7F88">
      <w:pPr>
        <w:pStyle w:val="Brezrazmikov"/>
        <w:jc w:val="both"/>
        <w:rPr>
          <w:sz w:val="20"/>
          <w:szCs w:val="20"/>
        </w:rPr>
      </w:pPr>
      <w:r w:rsidRPr="00772D6A">
        <w:rPr>
          <w:rStyle w:val="Sprotnaopomba-sklic"/>
          <w:sz w:val="20"/>
          <w:szCs w:val="20"/>
        </w:rPr>
        <w:footnoteRef/>
      </w:r>
      <w:r w:rsidRPr="00772D6A">
        <w:rPr>
          <w:sz w:val="20"/>
          <w:szCs w:val="20"/>
        </w:rPr>
        <w:t xml:space="preserve"> </w:t>
      </w:r>
      <w:r w:rsidRPr="00A834D3">
        <w:rPr>
          <w:bCs/>
          <w:sz w:val="20"/>
          <w:szCs w:val="20"/>
        </w:rPr>
        <w:t xml:space="preserve">Provincialni arhiv Misijonske družbe (CM) Ljubljana, prošnja </w:t>
      </w:r>
      <w:r>
        <w:rPr>
          <w:bCs/>
          <w:sz w:val="20"/>
          <w:szCs w:val="20"/>
        </w:rPr>
        <w:t>d</w:t>
      </w:r>
      <w:r w:rsidRPr="00772D6A">
        <w:rPr>
          <w:sz w:val="20"/>
          <w:szCs w:val="20"/>
        </w:rPr>
        <w:t xml:space="preserve">atirana: </w:t>
      </w:r>
      <w:r w:rsidRPr="00772D6A">
        <w:rPr>
          <w:i/>
          <w:iCs/>
          <w:sz w:val="20"/>
          <w:szCs w:val="20"/>
        </w:rPr>
        <w:t>Sp. Bistrica, dne 14. julija, 1915. − t. 2.) Iz srca želim postati dober duhovnik Vaše misijonske družbe. … Z odličnim spoštovanjem Vam hvaležni gojenec Jožef Godina.</w:t>
      </w:r>
      <w:r w:rsidRPr="00772D6A">
        <w:rPr>
          <w:sz w:val="20"/>
          <w:szCs w:val="20"/>
        </w:rPr>
        <w:t xml:space="preserve"> </w:t>
      </w:r>
      <w:r>
        <w:rPr>
          <w:sz w:val="20"/>
          <w:szCs w:val="20"/>
        </w:rPr>
        <w:t>P</w:t>
      </w:r>
      <w:r w:rsidRPr="00772D6A">
        <w:rPr>
          <w:sz w:val="20"/>
          <w:szCs w:val="20"/>
        </w:rPr>
        <w:t>ridobljeno od dr. Vinka Škafarja, ki se mu na tem mestu zanj ter za druge dragocene informacije o JG iskreno zahvaljuje</w:t>
      </w:r>
      <w:r>
        <w:rPr>
          <w:sz w:val="20"/>
          <w:szCs w:val="20"/>
        </w:rPr>
        <w:t>m</w:t>
      </w:r>
      <w:r w:rsidRPr="00772D6A">
        <w:rPr>
          <w:sz w:val="20"/>
          <w:szCs w:val="20"/>
        </w:rPr>
        <w:t>.</w:t>
      </w:r>
    </w:p>
  </w:footnote>
  <w:footnote w:id="24">
    <w:p w14:paraId="4112A6A6" w14:textId="03557ED5" w:rsidR="00570F07" w:rsidRPr="00CB1E19" w:rsidRDefault="00570F07" w:rsidP="00772D6A">
      <w:pPr>
        <w:pStyle w:val="Brezrazmikov"/>
        <w:jc w:val="both"/>
        <w:rPr>
          <w:sz w:val="20"/>
          <w:szCs w:val="20"/>
        </w:rPr>
      </w:pPr>
      <w:r w:rsidRPr="00772D6A">
        <w:rPr>
          <w:rStyle w:val="Sprotnaopomba-sklic"/>
          <w:sz w:val="20"/>
          <w:szCs w:val="20"/>
        </w:rPr>
        <w:footnoteRef/>
      </w:r>
      <w:r w:rsidRPr="00772D6A">
        <w:rPr>
          <w:sz w:val="20"/>
          <w:szCs w:val="20"/>
        </w:rPr>
        <w:t xml:space="preserve"> Prim. </w:t>
      </w:r>
      <w:r w:rsidRPr="00772D6A">
        <w:rPr>
          <w:sz w:val="20"/>
          <w:szCs w:val="20"/>
        </w:rPr>
        <w:t>spisek</w:t>
      </w:r>
      <w:ins w:id="198" w:author="Avtor">
        <w:r>
          <w:rPr>
            <w:sz w:val="20"/>
            <w:szCs w:val="20"/>
          </w:rPr>
          <w:t xml:space="preserve"> </w:t>
        </w:r>
        <w:r w:rsidRPr="00F02373">
          <w:rPr>
            <w:sz w:val="20"/>
            <w:szCs w:val="20"/>
          </w:rPr>
          <w:t>France M. Dolinar, Bernarda Podlipnik in Majda Rozma</w:t>
        </w:r>
        <w:r>
          <w:rPr>
            <w:sz w:val="20"/>
            <w:szCs w:val="20"/>
          </w:rPr>
          <w:t>n,</w:t>
        </w:r>
      </w:ins>
      <w:r w:rsidRPr="00772D6A">
        <w:rPr>
          <w:sz w:val="20"/>
          <w:szCs w:val="20"/>
        </w:rPr>
        <w:t xml:space="preserve"> </w:t>
      </w:r>
      <w:r>
        <w:rPr>
          <w:sz w:val="20"/>
          <w:szCs w:val="20"/>
        </w:rPr>
        <w:t>»</w:t>
      </w:r>
      <w:r w:rsidRPr="00772D6A">
        <w:rPr>
          <w:sz w:val="20"/>
          <w:szCs w:val="20"/>
        </w:rPr>
        <w:t>Maturanti škofijske klasične gimnazije</w:t>
      </w:r>
      <w:r w:rsidRPr="00772D6A">
        <w:rPr>
          <w:b/>
          <w:bCs/>
          <w:sz w:val="20"/>
          <w:szCs w:val="20"/>
        </w:rPr>
        <w:t xml:space="preserve"> </w:t>
      </w:r>
      <w:r w:rsidRPr="00772D6A">
        <w:rPr>
          <w:sz w:val="20"/>
          <w:szCs w:val="20"/>
        </w:rPr>
        <w:t>1913−1944</w:t>
      </w:r>
      <w:ins w:id="199" w:author="Avtor">
        <w:r>
          <w:rPr>
            <w:sz w:val="20"/>
            <w:szCs w:val="20"/>
          </w:rPr>
          <w:t>,</w:t>
        </w:r>
      </w:ins>
      <w:r>
        <w:rPr>
          <w:sz w:val="20"/>
          <w:szCs w:val="20"/>
        </w:rPr>
        <w:t>«</w:t>
      </w:r>
      <w:del w:id="200" w:author="Avtor">
        <w:r w:rsidRPr="00772D6A" w:rsidDel="00570F07">
          <w:rPr>
            <w:sz w:val="20"/>
            <w:szCs w:val="20"/>
          </w:rPr>
          <w:delText>,</w:delText>
        </w:r>
      </w:del>
      <w:r w:rsidRPr="00772D6A">
        <w:rPr>
          <w:i/>
          <w:iCs/>
          <w:sz w:val="20"/>
          <w:szCs w:val="20"/>
        </w:rPr>
        <w:t xml:space="preserve"> Sto let Zavoda sv. Stanislava</w:t>
      </w:r>
      <w:del w:id="201" w:author="Avtor">
        <w:r w:rsidDel="00570F07">
          <w:rPr>
            <w:sz w:val="20"/>
            <w:szCs w:val="20"/>
          </w:rPr>
          <w:delText>,</w:delText>
        </w:r>
      </w:del>
      <w:r>
        <w:rPr>
          <w:sz w:val="20"/>
          <w:szCs w:val="20"/>
        </w:rPr>
        <w:t xml:space="preserve"> </w:t>
      </w:r>
      <w:del w:id="202" w:author="Avtor">
        <w:r w:rsidRPr="00F02373" w:rsidDel="00570F07">
          <w:rPr>
            <w:sz w:val="20"/>
            <w:szCs w:val="20"/>
          </w:rPr>
          <w:delText>France M. Dolinar, Bernarda Podlipnik in Majda Rozman</w:delText>
        </w:r>
        <w:r w:rsidRPr="00772D6A" w:rsidDel="00570F07">
          <w:rPr>
            <w:sz w:val="20"/>
            <w:szCs w:val="20"/>
          </w:rPr>
          <w:delText xml:space="preserve"> </w:delText>
        </w:r>
      </w:del>
      <w:r w:rsidRPr="00772D6A">
        <w:rPr>
          <w:sz w:val="20"/>
          <w:szCs w:val="20"/>
        </w:rPr>
        <w:t>(Ljubljana</w:t>
      </w:r>
      <w:r>
        <w:rPr>
          <w:sz w:val="20"/>
          <w:szCs w:val="20"/>
        </w:rPr>
        <w:t xml:space="preserve">: </w:t>
      </w:r>
      <w:r w:rsidRPr="00772D6A">
        <w:rPr>
          <w:sz w:val="20"/>
          <w:szCs w:val="20"/>
        </w:rPr>
        <w:t>Družina, 2005), 667−</w:t>
      </w:r>
      <w:ins w:id="203" w:author="Avtor">
        <w:r>
          <w:rPr>
            <w:sz w:val="20"/>
            <w:szCs w:val="20"/>
          </w:rPr>
          <w:t>6</w:t>
        </w:r>
      </w:ins>
      <w:r w:rsidRPr="00772D6A">
        <w:rPr>
          <w:sz w:val="20"/>
          <w:szCs w:val="20"/>
        </w:rPr>
        <w:t xml:space="preserve">8, in isto na spletu: </w:t>
      </w:r>
      <w:r w:rsidRPr="00173256">
        <w:rPr>
          <w:sz w:val="20"/>
          <w:szCs w:val="20"/>
        </w:rPr>
        <w:t>»Zavod sv. Stanislava</w:t>
      </w:r>
      <w:ins w:id="204" w:author="Avtor">
        <w:r>
          <w:rPr>
            <w:sz w:val="20"/>
            <w:szCs w:val="20"/>
          </w:rPr>
          <w:t>,</w:t>
        </w:r>
      </w:ins>
      <w:r w:rsidRPr="00173256">
        <w:rPr>
          <w:sz w:val="20"/>
          <w:szCs w:val="20"/>
        </w:rPr>
        <w:t>«</w:t>
      </w:r>
      <w:del w:id="205" w:author="Avtor">
        <w:r w:rsidRPr="00173256" w:rsidDel="00570F07">
          <w:rPr>
            <w:sz w:val="20"/>
            <w:szCs w:val="20"/>
          </w:rPr>
          <w:delText>,</w:delText>
        </w:r>
      </w:del>
      <w:r w:rsidRPr="00173256">
        <w:rPr>
          <w:sz w:val="20"/>
          <w:szCs w:val="20"/>
        </w:rPr>
        <w:t xml:space="preserve"> </w:t>
      </w:r>
      <w:r w:rsidRPr="00782B39">
        <w:rPr>
          <w:i/>
          <w:sz w:val="20"/>
          <w:szCs w:val="20"/>
          <w:rPrChange w:id="206" w:author="Avtor">
            <w:rPr>
              <w:sz w:val="20"/>
              <w:szCs w:val="20"/>
            </w:rPr>
          </w:rPrChange>
        </w:rPr>
        <w:t>Wikipedia</w:t>
      </w:r>
      <w:r w:rsidRPr="00173256">
        <w:rPr>
          <w:sz w:val="20"/>
          <w:szCs w:val="20"/>
        </w:rPr>
        <w:t xml:space="preserve">, </w:t>
      </w:r>
      <w:r w:rsidRPr="00782B39">
        <w:rPr>
          <w:rPrChange w:id="207" w:author="Avtor">
            <w:rPr/>
          </w:rPrChange>
        </w:rPr>
        <w:fldChar w:fldCharType="begin"/>
      </w:r>
      <w:r w:rsidRPr="00782B39">
        <w:rPr>
          <w:rPrChange w:id="208" w:author="Avtor">
            <w:rPr/>
          </w:rPrChange>
        </w:rPr>
        <w:instrText xml:space="preserve"> HYPERLINK "https://sl.wikipedia.org/wiki/Zavod_sv._Stanislava" </w:instrText>
      </w:r>
      <w:r w:rsidRPr="00782B39">
        <w:rPr>
          <w:rPrChange w:id="209" w:author="Avtor">
            <w:rPr/>
          </w:rPrChange>
        </w:rPr>
        <w:fldChar w:fldCharType="separate"/>
      </w:r>
      <w:r w:rsidRPr="00782B39">
        <w:rPr>
          <w:rStyle w:val="Hiperpovezava"/>
          <w:color w:val="auto"/>
          <w:sz w:val="20"/>
          <w:szCs w:val="20"/>
          <w:u w:val="none"/>
          <w:rPrChange w:id="210" w:author="Avtor">
            <w:rPr>
              <w:rStyle w:val="Hiperpovezava"/>
              <w:sz w:val="20"/>
              <w:szCs w:val="20"/>
            </w:rPr>
          </w:rPrChange>
        </w:rPr>
        <w:t>https://sl.wikipedia.org/wiki/Zavod_sv._Stanislava</w:t>
      </w:r>
      <w:r w:rsidRPr="00782B39">
        <w:rPr>
          <w:rStyle w:val="Hiperpovezava"/>
          <w:color w:val="auto"/>
          <w:sz w:val="20"/>
          <w:szCs w:val="20"/>
          <w:u w:val="none"/>
          <w:rPrChange w:id="211" w:author="Avtor">
            <w:rPr>
              <w:rStyle w:val="Hiperpovezava"/>
              <w:sz w:val="20"/>
              <w:szCs w:val="20"/>
            </w:rPr>
          </w:rPrChange>
        </w:rPr>
        <w:fldChar w:fldCharType="end"/>
      </w:r>
      <w:ins w:id="212" w:author="Avtor">
        <w:r>
          <w:rPr>
            <w:rStyle w:val="Hiperpovezava"/>
            <w:color w:val="auto"/>
            <w:sz w:val="20"/>
            <w:szCs w:val="20"/>
            <w:u w:val="none"/>
          </w:rPr>
          <w:t>. O</w:t>
        </w:r>
      </w:ins>
      <w:del w:id="213" w:author="Avtor">
        <w:r w:rsidRPr="00782B39" w:rsidDel="00570F07">
          <w:rPr>
            <w:rStyle w:val="Hiperpovezava"/>
            <w:color w:val="auto"/>
            <w:sz w:val="20"/>
            <w:szCs w:val="20"/>
            <w:u w:val="none"/>
            <w:rPrChange w:id="214" w:author="Avtor">
              <w:rPr>
                <w:rStyle w:val="Hiperpovezava"/>
                <w:color w:val="auto"/>
                <w:sz w:val="20"/>
                <w:szCs w:val="20"/>
                <w:u w:val="none"/>
              </w:rPr>
            </w:rPrChange>
          </w:rPr>
          <w:delText xml:space="preserve">; </w:delText>
        </w:r>
        <w:r w:rsidRPr="00772D6A" w:rsidDel="00570F07">
          <w:rPr>
            <w:rStyle w:val="Hiperpovezava"/>
            <w:color w:val="auto"/>
            <w:sz w:val="20"/>
            <w:szCs w:val="20"/>
            <w:u w:val="none"/>
          </w:rPr>
          <w:delText>o</w:delText>
        </w:r>
      </w:del>
      <w:r w:rsidRPr="00772D6A">
        <w:rPr>
          <w:rStyle w:val="Hiperpovezava"/>
          <w:color w:val="auto"/>
          <w:sz w:val="20"/>
          <w:szCs w:val="20"/>
          <w:u w:val="none"/>
        </w:rPr>
        <w:t xml:space="preserve"> obeh omenjenih kot maturantih prim še: »Prekmurski srednješolci</w:t>
      </w:r>
      <w:ins w:id="215" w:author="Avtor">
        <w:r>
          <w:rPr>
            <w:rStyle w:val="Hiperpovezava"/>
            <w:color w:val="auto"/>
            <w:sz w:val="20"/>
            <w:szCs w:val="20"/>
            <w:u w:val="none"/>
          </w:rPr>
          <w:t>,</w:t>
        </w:r>
      </w:ins>
      <w:r w:rsidRPr="00772D6A">
        <w:rPr>
          <w:rStyle w:val="Hiperpovezava"/>
          <w:color w:val="auto"/>
          <w:sz w:val="20"/>
          <w:szCs w:val="20"/>
          <w:u w:val="none"/>
        </w:rPr>
        <w:t xml:space="preserve">«, </w:t>
      </w:r>
      <w:r w:rsidRPr="00772D6A">
        <w:rPr>
          <w:rStyle w:val="Hiperpovezava"/>
          <w:i/>
          <w:iCs/>
          <w:color w:val="auto"/>
          <w:sz w:val="20"/>
          <w:szCs w:val="20"/>
          <w:u w:val="none"/>
        </w:rPr>
        <w:t>Straža</w:t>
      </w:r>
      <w:r w:rsidRPr="00772D6A">
        <w:rPr>
          <w:rStyle w:val="Hiperpovezava"/>
          <w:color w:val="auto"/>
          <w:sz w:val="20"/>
          <w:szCs w:val="20"/>
          <w:u w:val="none"/>
        </w:rPr>
        <w:t>, 21. 7. 1920</w:t>
      </w:r>
      <w:r>
        <w:rPr>
          <w:rStyle w:val="Hiperpovezava"/>
          <w:color w:val="auto"/>
          <w:sz w:val="20"/>
          <w:szCs w:val="20"/>
          <w:u w:val="none"/>
        </w:rPr>
        <w:t xml:space="preserve">, </w:t>
      </w:r>
      <w:r w:rsidRPr="00772D6A">
        <w:rPr>
          <w:rStyle w:val="Hiperpovezava"/>
          <w:color w:val="auto"/>
          <w:sz w:val="20"/>
          <w:szCs w:val="20"/>
          <w:u w:val="none"/>
        </w:rPr>
        <w:t>2</w:t>
      </w:r>
      <w:r w:rsidRPr="00772D6A">
        <w:rPr>
          <w:sz w:val="20"/>
          <w:szCs w:val="20"/>
        </w:rPr>
        <w:t>.</w:t>
      </w:r>
    </w:p>
  </w:footnote>
  <w:footnote w:id="25">
    <w:p w14:paraId="49112428" w14:textId="01EF653C" w:rsidR="00570F07" w:rsidRDefault="00570F07" w:rsidP="008F3BFE">
      <w:pPr>
        <w:pStyle w:val="Sprotnaopomba-besedilo"/>
        <w:jc w:val="both"/>
      </w:pPr>
      <w:r>
        <w:rPr>
          <w:rStyle w:val="Sprotnaopomba-sklic"/>
        </w:rPr>
        <w:footnoteRef/>
      </w:r>
      <w:r>
        <w:t xml:space="preserve"> </w:t>
      </w:r>
      <w:r w:rsidRPr="00B2364A">
        <w:t>David Hazemali</w:t>
      </w:r>
      <w:r>
        <w:t>, »The Battle of Galicia: The Disintegration of the Austro-Hungarian Land Forces on the Eastern Front in the First World War, With Special Emphasis on the Role of the Graz's III Corps and Slovenian Soldiers</w:t>
      </w:r>
      <w:ins w:id="216" w:author="Avtor">
        <w:r>
          <w:t>,</w:t>
        </w:r>
      </w:ins>
      <w:r>
        <w:t>«</w:t>
      </w:r>
      <w:del w:id="217" w:author="Avtor">
        <w:r w:rsidDel="00570F07">
          <w:delText>,</w:delText>
        </w:r>
      </w:del>
      <w:r>
        <w:t xml:space="preserve"> </w:t>
      </w:r>
      <w:r w:rsidRPr="008F3BFE">
        <w:rPr>
          <w:i/>
          <w:iCs/>
        </w:rPr>
        <w:t>Studia Historica Slovenica</w:t>
      </w:r>
      <w:r>
        <w:t xml:space="preserve"> 17, št. 1 (2017), 168–</w:t>
      </w:r>
      <w:del w:id="218" w:author="Avtor">
        <w:r w:rsidDel="00570F07">
          <w:delText>1</w:delText>
        </w:r>
      </w:del>
      <w:r>
        <w:t>69.</w:t>
      </w:r>
    </w:p>
  </w:footnote>
  <w:footnote w:id="26">
    <w:p w14:paraId="7252AA5B" w14:textId="23D8C0A8" w:rsidR="00570F07" w:rsidRDefault="00570F07" w:rsidP="008F3BFE">
      <w:pPr>
        <w:pStyle w:val="Sprotnaopomba-besedilo"/>
        <w:jc w:val="both"/>
      </w:pPr>
      <w:r>
        <w:rPr>
          <w:rStyle w:val="Sprotnaopomba-sklic"/>
        </w:rPr>
        <w:footnoteRef/>
      </w:r>
      <w:r>
        <w:t xml:space="preserve"> </w:t>
      </w:r>
      <w:r>
        <w:t>O odzivu na vstop Italije v vojno v Prekmurju gl</w:t>
      </w:r>
      <w:ins w:id="219" w:author="Avtor">
        <w:r>
          <w:t>.</w:t>
        </w:r>
      </w:ins>
      <w:del w:id="220" w:author="Avtor">
        <w:r w:rsidDel="00570F07">
          <w:delText>ej:</w:delText>
        </w:r>
      </w:del>
      <w:r>
        <w:t xml:space="preserve"> </w:t>
      </w:r>
      <w:r w:rsidRPr="003768BF">
        <w:t>Darja Kerec, »</w:t>
      </w:r>
      <w:r>
        <w:t>Odzivi na vstop Italije v vojno v prekmurskem katoliškem tisku (s posebnim ozirom na Kleklov Marijin list in Koledar)</w:t>
      </w:r>
      <w:ins w:id="221" w:author="Avtor">
        <w:r>
          <w:t>,</w:t>
        </w:r>
      </w:ins>
      <w:r>
        <w:t>«</w:t>
      </w:r>
      <w:del w:id="222" w:author="Avtor">
        <w:r w:rsidDel="00570F07">
          <w:delText>,</w:delText>
        </w:r>
      </w:del>
      <w:r w:rsidRPr="00951B72">
        <w:t xml:space="preserve"> </w:t>
      </w:r>
      <w:r w:rsidRPr="008F3BFE">
        <w:rPr>
          <w:i/>
          <w:iCs/>
        </w:rPr>
        <w:t>Studia Historica Slovenica</w:t>
      </w:r>
      <w:r w:rsidRPr="00951B72">
        <w:t xml:space="preserve"> 1</w:t>
      </w:r>
      <w:r>
        <w:t>5</w:t>
      </w:r>
      <w:r w:rsidRPr="00951B72">
        <w:t xml:space="preserve">, št. </w:t>
      </w:r>
      <w:r>
        <w:t>2</w:t>
      </w:r>
      <w:r w:rsidRPr="00951B72">
        <w:t xml:space="preserve"> (201</w:t>
      </w:r>
      <w:r>
        <w:t>5</w:t>
      </w:r>
      <w:ins w:id="223" w:author="Avtor">
        <w:r>
          <w:t>):</w:t>
        </w:r>
      </w:ins>
      <w:del w:id="224" w:author="Avtor">
        <w:r w:rsidRPr="00951B72" w:rsidDel="00570F07">
          <w:delText>),</w:delText>
        </w:r>
      </w:del>
      <w:r w:rsidRPr="00951B72">
        <w:t xml:space="preserve"> 441–</w:t>
      </w:r>
      <w:del w:id="225" w:author="Avtor">
        <w:r w:rsidRPr="00951B72" w:rsidDel="00570F07">
          <w:delText>4</w:delText>
        </w:r>
      </w:del>
      <w:r w:rsidRPr="00951B72">
        <w:t>54.</w:t>
      </w:r>
      <w:r>
        <w:t xml:space="preserve"> </w:t>
      </w:r>
    </w:p>
  </w:footnote>
  <w:footnote w:id="27">
    <w:p w14:paraId="7D379C00" w14:textId="0447B36D" w:rsidR="00570F07" w:rsidRPr="00772D6A" w:rsidRDefault="00570F07" w:rsidP="00772D6A">
      <w:pPr>
        <w:pStyle w:val="Brezrazmikov"/>
        <w:jc w:val="both"/>
        <w:rPr>
          <w:b/>
          <w:bCs/>
          <w:sz w:val="20"/>
          <w:szCs w:val="20"/>
        </w:rPr>
      </w:pPr>
      <w:r w:rsidRPr="00CB1E19">
        <w:rPr>
          <w:rStyle w:val="Sprotnaopomba-sklic"/>
          <w:sz w:val="20"/>
          <w:szCs w:val="20"/>
        </w:rPr>
        <w:footnoteRef/>
      </w:r>
      <w:r w:rsidRPr="00CB1E19">
        <w:rPr>
          <w:sz w:val="20"/>
          <w:szCs w:val="20"/>
        </w:rPr>
        <w:t xml:space="preserve"> </w:t>
      </w:r>
      <w:r w:rsidRPr="00772D6A">
        <w:rPr>
          <w:sz w:val="20"/>
          <w:szCs w:val="20"/>
        </w:rPr>
        <w:t xml:space="preserve">O težavnih življenjskih razmerah in kriminalnem početju med vojno v Prekmurju prim. </w:t>
      </w:r>
      <w:r w:rsidRPr="00772D6A">
        <w:rPr>
          <w:sz w:val="20"/>
          <w:szCs w:val="20"/>
        </w:rPr>
        <w:t>Darja Kerec, »Prekmurje leta 1917</w:t>
      </w:r>
      <w:ins w:id="226" w:author="Avtor">
        <w:r>
          <w:rPr>
            <w:sz w:val="20"/>
            <w:szCs w:val="20"/>
          </w:rPr>
          <w:t>,</w:t>
        </w:r>
      </w:ins>
      <w:r w:rsidRPr="00772D6A">
        <w:rPr>
          <w:sz w:val="20"/>
          <w:szCs w:val="20"/>
        </w:rPr>
        <w:t>«</w:t>
      </w:r>
      <w:del w:id="227" w:author="Avtor">
        <w:r w:rsidRPr="00772D6A" w:rsidDel="00570F07">
          <w:rPr>
            <w:sz w:val="20"/>
            <w:szCs w:val="20"/>
          </w:rPr>
          <w:delText>,</w:delText>
        </w:r>
      </w:del>
      <w:r w:rsidRPr="00772D6A">
        <w:rPr>
          <w:i/>
          <w:iCs/>
          <w:sz w:val="20"/>
          <w:szCs w:val="20"/>
          <w:shd w:val="clear" w:color="auto" w:fill="FFFFFF"/>
        </w:rPr>
        <w:t xml:space="preserve"> Studia Historica Slovenica</w:t>
      </w:r>
      <w:r w:rsidRPr="00772D6A">
        <w:rPr>
          <w:sz w:val="20"/>
          <w:szCs w:val="20"/>
          <w:shd w:val="clear" w:color="auto" w:fill="FFFFFF"/>
        </w:rPr>
        <w:t xml:space="preserve"> 18</w:t>
      </w:r>
      <w:r>
        <w:rPr>
          <w:sz w:val="20"/>
          <w:szCs w:val="20"/>
          <w:shd w:val="clear" w:color="auto" w:fill="FFFFFF"/>
        </w:rPr>
        <w:t>, št. 3</w:t>
      </w:r>
      <w:r w:rsidRPr="00772D6A">
        <w:rPr>
          <w:sz w:val="20"/>
          <w:szCs w:val="20"/>
          <w:shd w:val="clear" w:color="auto" w:fill="FFFFFF"/>
        </w:rPr>
        <w:t xml:space="preserve"> (2018)</w:t>
      </w:r>
      <w:ins w:id="228" w:author="Avtor">
        <w:r>
          <w:rPr>
            <w:sz w:val="20"/>
            <w:szCs w:val="20"/>
            <w:shd w:val="clear" w:color="auto" w:fill="FFFFFF"/>
          </w:rPr>
          <w:t>:</w:t>
        </w:r>
      </w:ins>
      <w:del w:id="229" w:author="Avtor">
        <w:r w:rsidRPr="00772D6A" w:rsidDel="00570F07">
          <w:rPr>
            <w:sz w:val="20"/>
            <w:szCs w:val="20"/>
            <w:shd w:val="clear" w:color="auto" w:fill="FFFFFF"/>
          </w:rPr>
          <w:delText>,</w:delText>
        </w:r>
      </w:del>
      <w:r w:rsidRPr="00772D6A">
        <w:rPr>
          <w:sz w:val="20"/>
          <w:szCs w:val="20"/>
          <w:shd w:val="clear" w:color="auto" w:fill="FFFFFF"/>
        </w:rPr>
        <w:t xml:space="preserve"> 811−26.</w:t>
      </w:r>
    </w:p>
  </w:footnote>
  <w:footnote w:id="28">
    <w:p w14:paraId="050C7E68" w14:textId="7F446285" w:rsidR="00570F07" w:rsidRPr="00CB1E19" w:rsidRDefault="00570F07" w:rsidP="00B342A2">
      <w:pPr>
        <w:pStyle w:val="Brezrazmikov"/>
        <w:jc w:val="both"/>
        <w:rPr>
          <w:sz w:val="20"/>
          <w:szCs w:val="20"/>
        </w:rPr>
      </w:pPr>
      <w:r w:rsidRPr="00772D6A">
        <w:rPr>
          <w:rStyle w:val="Sprotnaopomba-sklic"/>
          <w:sz w:val="20"/>
          <w:szCs w:val="20"/>
        </w:rPr>
        <w:footnoteRef/>
      </w:r>
      <w:r w:rsidRPr="00772D6A">
        <w:rPr>
          <w:sz w:val="20"/>
          <w:szCs w:val="20"/>
        </w:rPr>
        <w:t xml:space="preserve"> O teh dogajanjih, predvsem o Tkalčevi vlogi ter početju v dolnjem Prekmurju v novembru 1918, prim. </w:t>
      </w:r>
      <w:r w:rsidRPr="00772D6A">
        <w:rPr>
          <w:sz w:val="20"/>
          <w:szCs w:val="20"/>
        </w:rPr>
        <w:t xml:space="preserve">Lorenčič, </w:t>
      </w:r>
      <w:r w:rsidRPr="00772D6A">
        <w:rPr>
          <w:i/>
          <w:iCs/>
          <w:sz w:val="20"/>
          <w:szCs w:val="20"/>
        </w:rPr>
        <w:t>1919: Rdeče Prekmurje</w:t>
      </w:r>
      <w:r w:rsidRPr="00772D6A">
        <w:rPr>
          <w:sz w:val="20"/>
          <w:szCs w:val="20"/>
        </w:rPr>
        <w:t>, 42−</w:t>
      </w:r>
      <w:ins w:id="230" w:author="Avtor">
        <w:r w:rsidR="00BA1B64">
          <w:rPr>
            <w:sz w:val="20"/>
            <w:szCs w:val="20"/>
          </w:rPr>
          <w:t>4</w:t>
        </w:r>
      </w:ins>
      <w:r w:rsidRPr="00772D6A">
        <w:rPr>
          <w:sz w:val="20"/>
          <w:szCs w:val="20"/>
        </w:rPr>
        <w:t>4.</w:t>
      </w:r>
    </w:p>
  </w:footnote>
  <w:footnote w:id="29">
    <w:p w14:paraId="523877D8" w14:textId="5F793371" w:rsidR="00570F07" w:rsidRDefault="00570F07" w:rsidP="009E2D3A">
      <w:pPr>
        <w:pStyle w:val="Sprotnaopomba-besedilo"/>
      </w:pPr>
      <w:r>
        <w:rPr>
          <w:rStyle w:val="Sprotnaopomba-sklic"/>
        </w:rPr>
        <w:footnoteRef/>
      </w:r>
      <w:r>
        <w:t xml:space="preserve"> </w:t>
      </w:r>
      <w:r>
        <w:t>O položaju civilnega prebivalstva v Prekmurju ob koncu vojne podrobneje</w:t>
      </w:r>
      <w:del w:id="231" w:author="Avtor">
        <w:r w:rsidDel="00BA1B64">
          <w:delText>:</w:delText>
        </w:r>
      </w:del>
      <w:r>
        <w:t xml:space="preserve">  </w:t>
      </w:r>
      <w:r w:rsidRPr="003768BF">
        <w:t xml:space="preserve">Darja </w:t>
      </w:r>
      <w:r>
        <w:t>Kerec,</w:t>
      </w:r>
      <w:r w:rsidRPr="003768BF">
        <w:t xml:space="preserve"> »</w:t>
      </w:r>
      <w:r>
        <w:t>Položaj civilnega prebivalstva v Prekmurju ob koncu vojne</w:t>
      </w:r>
      <w:ins w:id="232" w:author="Avtor">
        <w:r w:rsidR="00BA1B64">
          <w:t>,</w:t>
        </w:r>
      </w:ins>
      <w:r w:rsidRPr="003768BF">
        <w:t>«</w:t>
      </w:r>
      <w:del w:id="233" w:author="Avtor">
        <w:r w:rsidRPr="003768BF" w:rsidDel="00BA1B64">
          <w:delText>,</w:delText>
        </w:r>
      </w:del>
      <w:r w:rsidRPr="003768BF">
        <w:t xml:space="preserve"> </w:t>
      </w:r>
      <w:r w:rsidRPr="008F3BFE">
        <w:rPr>
          <w:i/>
          <w:iCs/>
        </w:rPr>
        <w:t>Studia Historica Slovenica</w:t>
      </w:r>
      <w:r w:rsidRPr="003768BF">
        <w:t xml:space="preserve"> 16, št. 2 (2016)</w:t>
      </w:r>
      <w:ins w:id="234" w:author="Avtor">
        <w:r w:rsidR="00BA1B64">
          <w:t>:</w:t>
        </w:r>
      </w:ins>
      <w:del w:id="235" w:author="Avtor">
        <w:r w:rsidDel="00BA1B64">
          <w:delText>,</w:delText>
        </w:r>
      </w:del>
      <w:r w:rsidRPr="009E2D3A">
        <w:t xml:space="preserve"> 437–</w:t>
      </w:r>
      <w:del w:id="236" w:author="Avtor">
        <w:r w:rsidRPr="009E2D3A" w:rsidDel="00BA1B64">
          <w:delText>4</w:delText>
        </w:r>
      </w:del>
      <w:r w:rsidRPr="009E2D3A">
        <w:t>48</w:t>
      </w:r>
      <w:r w:rsidRPr="003768BF">
        <w:t>.</w:t>
      </w:r>
    </w:p>
  </w:footnote>
  <w:footnote w:id="30">
    <w:p w14:paraId="1DA0D317" w14:textId="1187FD26" w:rsidR="00570F07" w:rsidRPr="00633F36" w:rsidRDefault="00570F07" w:rsidP="001C1FA6">
      <w:pPr>
        <w:pStyle w:val="Brezrazmikov"/>
        <w:jc w:val="both"/>
        <w:rPr>
          <w:sz w:val="20"/>
          <w:szCs w:val="20"/>
        </w:rPr>
      </w:pPr>
      <w:r w:rsidRPr="00633F36">
        <w:rPr>
          <w:rStyle w:val="Sprotnaopomba-sklic"/>
          <w:sz w:val="20"/>
          <w:szCs w:val="20"/>
        </w:rPr>
        <w:footnoteRef/>
      </w:r>
      <w:r w:rsidRPr="00633F36">
        <w:rPr>
          <w:sz w:val="20"/>
          <w:szCs w:val="20"/>
        </w:rPr>
        <w:t xml:space="preserve"> </w:t>
      </w:r>
      <w:r w:rsidRPr="00633F36">
        <w:rPr>
          <w:sz w:val="20"/>
          <w:szCs w:val="20"/>
        </w:rPr>
        <w:t>Vinko Žganec, »Prvi dani oslobađanja Međumurja</w:t>
      </w:r>
      <w:ins w:id="237" w:author="Avtor">
        <w:r w:rsidR="00BA1B64">
          <w:rPr>
            <w:sz w:val="20"/>
            <w:szCs w:val="20"/>
          </w:rPr>
          <w:t>,</w:t>
        </w:r>
      </w:ins>
      <w:r w:rsidRPr="00633F36">
        <w:rPr>
          <w:sz w:val="20"/>
          <w:szCs w:val="20"/>
        </w:rPr>
        <w:t>«</w:t>
      </w:r>
      <w:del w:id="238" w:author="Avtor">
        <w:r w:rsidRPr="00633F36" w:rsidDel="00BA1B64">
          <w:rPr>
            <w:sz w:val="20"/>
            <w:szCs w:val="20"/>
          </w:rPr>
          <w:delText>,</w:delText>
        </w:r>
      </w:del>
      <w:r w:rsidRPr="00633F36">
        <w:rPr>
          <w:sz w:val="20"/>
          <w:szCs w:val="20"/>
        </w:rPr>
        <w:t xml:space="preserve"> v: </w:t>
      </w:r>
      <w:r w:rsidRPr="00633F36">
        <w:rPr>
          <w:i/>
          <w:sz w:val="20"/>
          <w:szCs w:val="20"/>
        </w:rPr>
        <w:t>Hrvati u borbama za oslobođenje sjevernih krajeva Jugoslavije: Međumurja, Prekomurja, Koruške i Štajerske</w:t>
      </w:r>
      <w:r w:rsidRPr="00633F36">
        <w:rPr>
          <w:iCs/>
          <w:sz w:val="20"/>
          <w:szCs w:val="20"/>
        </w:rPr>
        <w:t>, ur. Petar Jelavić</w:t>
      </w:r>
      <w:r w:rsidRPr="00633F36">
        <w:rPr>
          <w:sz w:val="20"/>
          <w:szCs w:val="20"/>
        </w:rPr>
        <w:t xml:space="preserve"> (Zagreb: Udruženje ratnih dobrovoljaca Međumurja, Prekomurja, Koruške i Štajerske, 1940), 51−</w:t>
      </w:r>
      <w:ins w:id="239" w:author="Avtor">
        <w:r w:rsidR="00BA1B64">
          <w:rPr>
            <w:sz w:val="20"/>
            <w:szCs w:val="20"/>
          </w:rPr>
          <w:t>5</w:t>
        </w:r>
      </w:ins>
      <w:r w:rsidRPr="00633F36">
        <w:rPr>
          <w:sz w:val="20"/>
          <w:szCs w:val="20"/>
        </w:rPr>
        <w:t>2</w:t>
      </w:r>
      <w:del w:id="240" w:author="Avtor">
        <w:r w:rsidRPr="00633F36" w:rsidDel="00BA1B64">
          <w:rPr>
            <w:sz w:val="20"/>
            <w:szCs w:val="20"/>
          </w:rPr>
          <w:delText>;</w:delText>
        </w:r>
      </w:del>
      <w:ins w:id="241" w:author="Avtor">
        <w:r w:rsidR="00BA1B64">
          <w:rPr>
            <w:sz w:val="20"/>
            <w:szCs w:val="20"/>
          </w:rPr>
          <w:t>.</w:t>
        </w:r>
      </w:ins>
      <w:r w:rsidRPr="00633F36">
        <w:rPr>
          <w:sz w:val="20"/>
          <w:szCs w:val="20"/>
        </w:rPr>
        <w:t xml:space="preserve"> Dragutin Perko, »Oslobođenje Međumurja</w:t>
      </w:r>
      <w:ins w:id="242" w:author="Avtor">
        <w:r w:rsidR="00BA1B64">
          <w:rPr>
            <w:sz w:val="20"/>
            <w:szCs w:val="20"/>
          </w:rPr>
          <w:t>,</w:t>
        </w:r>
      </w:ins>
      <w:r w:rsidRPr="00633F36">
        <w:rPr>
          <w:sz w:val="20"/>
          <w:szCs w:val="20"/>
        </w:rPr>
        <w:t>«</w:t>
      </w:r>
      <w:del w:id="243" w:author="Avtor">
        <w:r w:rsidRPr="00633F36" w:rsidDel="00BA1B64">
          <w:rPr>
            <w:sz w:val="20"/>
            <w:szCs w:val="20"/>
          </w:rPr>
          <w:delText>,</w:delText>
        </w:r>
      </w:del>
      <w:r w:rsidRPr="00633F36">
        <w:rPr>
          <w:sz w:val="20"/>
          <w:szCs w:val="20"/>
        </w:rPr>
        <w:t xml:space="preserve"> v:</w:t>
      </w:r>
      <w:r w:rsidRPr="00633F36">
        <w:rPr>
          <w:i/>
          <w:sz w:val="20"/>
          <w:szCs w:val="20"/>
        </w:rPr>
        <w:t xml:space="preserve"> Hrvati u borbama</w:t>
      </w:r>
      <w:r w:rsidRPr="00633F36">
        <w:rPr>
          <w:sz w:val="20"/>
          <w:szCs w:val="20"/>
        </w:rPr>
        <w:t>, 88−90, 93−</w:t>
      </w:r>
      <w:ins w:id="244" w:author="Avtor">
        <w:r w:rsidR="00BA1B64">
          <w:rPr>
            <w:sz w:val="20"/>
            <w:szCs w:val="20"/>
          </w:rPr>
          <w:t>9</w:t>
        </w:r>
      </w:ins>
      <w:r w:rsidRPr="00633F36">
        <w:rPr>
          <w:sz w:val="20"/>
          <w:szCs w:val="20"/>
        </w:rPr>
        <w:t xml:space="preserve">6. Tudi hrvaški borci za severne meje so se, podobno kot v Sloveniji Maistrovi borci, organizirali v </w:t>
      </w:r>
      <w:r w:rsidRPr="00633F36">
        <w:rPr>
          <w:bCs/>
          <w:i/>
          <w:iCs/>
          <w:sz w:val="20"/>
          <w:szCs w:val="20"/>
        </w:rPr>
        <w:t xml:space="preserve">Udruženje ratnih dobrovoljaca – boraca </w:t>
      </w:r>
      <w:r w:rsidRPr="00633F36">
        <w:rPr>
          <w:i/>
          <w:sz w:val="20"/>
          <w:szCs w:val="20"/>
        </w:rPr>
        <w:t>za oslobođenje sjevernih krajeva Jugoslavije</w:t>
      </w:r>
      <w:r w:rsidRPr="00633F36">
        <w:rPr>
          <w:bCs/>
          <w:sz w:val="20"/>
          <w:szCs w:val="20"/>
        </w:rPr>
        <w:t xml:space="preserve">. Ohranjeno je njihovo »pravilo« iz leta 1936; izdajali so celo glasilo </w:t>
      </w:r>
      <w:r w:rsidRPr="00633F36">
        <w:rPr>
          <w:bCs/>
          <w:i/>
          <w:iCs/>
          <w:sz w:val="20"/>
          <w:szCs w:val="20"/>
        </w:rPr>
        <w:t>Legionar Jugoslavije</w:t>
      </w:r>
      <w:r w:rsidRPr="00633F36">
        <w:rPr>
          <w:bCs/>
          <w:sz w:val="20"/>
          <w:szCs w:val="20"/>
        </w:rPr>
        <w:t>, od katerega je ostalo arhiviranih le par številk. Navedeno po podatkih informativne službe Hrvatskog državnog arhiva Zagreb avtorju na njegovo poizvedbo, 5. 3. 2020.</w:t>
      </w:r>
    </w:p>
  </w:footnote>
  <w:footnote w:id="31">
    <w:p w14:paraId="3DCEDA8B" w14:textId="17393E81" w:rsidR="00570F07" w:rsidRPr="00633F36" w:rsidRDefault="00570F07" w:rsidP="00CB1E19">
      <w:pPr>
        <w:pStyle w:val="Brezrazmikov"/>
        <w:rPr>
          <w:sz w:val="20"/>
          <w:szCs w:val="20"/>
        </w:rPr>
      </w:pPr>
      <w:r w:rsidRPr="00633F36">
        <w:rPr>
          <w:rStyle w:val="Sprotnaopomba-sklic"/>
          <w:sz w:val="20"/>
          <w:szCs w:val="20"/>
        </w:rPr>
        <w:footnoteRef/>
      </w:r>
      <w:r w:rsidRPr="00633F36">
        <w:rPr>
          <w:sz w:val="20"/>
          <w:szCs w:val="20"/>
        </w:rPr>
        <w:t xml:space="preserve"> </w:t>
      </w:r>
      <w:r w:rsidRPr="00633F36">
        <w:rPr>
          <w:sz w:val="20"/>
          <w:szCs w:val="20"/>
        </w:rPr>
        <w:t xml:space="preserve">Ivan Tkalčec, </w:t>
      </w:r>
      <w:r>
        <w:rPr>
          <w:sz w:val="20"/>
          <w:szCs w:val="20"/>
        </w:rPr>
        <w:t>»</w:t>
      </w:r>
      <w:r w:rsidRPr="00633F36">
        <w:rPr>
          <w:sz w:val="20"/>
          <w:szCs w:val="20"/>
        </w:rPr>
        <w:t>Mornarska četa u Međumurju</w:t>
      </w:r>
      <w:ins w:id="245" w:author="Avtor">
        <w:r w:rsidR="00BA1B64">
          <w:rPr>
            <w:sz w:val="20"/>
            <w:szCs w:val="20"/>
          </w:rPr>
          <w:t>,</w:t>
        </w:r>
      </w:ins>
      <w:r>
        <w:rPr>
          <w:sz w:val="20"/>
          <w:szCs w:val="20"/>
        </w:rPr>
        <w:t>«</w:t>
      </w:r>
      <w:del w:id="246" w:author="Avtor">
        <w:r w:rsidRPr="00633F36" w:rsidDel="00BA1B64">
          <w:rPr>
            <w:sz w:val="20"/>
            <w:szCs w:val="20"/>
          </w:rPr>
          <w:delText>,</w:delText>
        </w:r>
      </w:del>
      <w:r w:rsidRPr="00633F36">
        <w:rPr>
          <w:sz w:val="20"/>
          <w:szCs w:val="20"/>
        </w:rPr>
        <w:t xml:space="preserve"> </w:t>
      </w:r>
      <w:r w:rsidRPr="00633F36">
        <w:rPr>
          <w:i/>
          <w:sz w:val="20"/>
          <w:szCs w:val="20"/>
        </w:rPr>
        <w:t>Hrvati u borbama</w:t>
      </w:r>
      <w:r w:rsidRPr="00633F36">
        <w:rPr>
          <w:iCs/>
          <w:sz w:val="20"/>
          <w:szCs w:val="20"/>
        </w:rPr>
        <w:t>,</w:t>
      </w:r>
      <w:r w:rsidRPr="00633F36">
        <w:rPr>
          <w:sz w:val="20"/>
          <w:szCs w:val="20"/>
        </w:rPr>
        <w:t xml:space="preserve"> 138−45.</w:t>
      </w:r>
    </w:p>
    <w:p w14:paraId="43A2E162" w14:textId="77777777" w:rsidR="00570F07" w:rsidRPr="00CB1E19" w:rsidRDefault="00570F07" w:rsidP="00CB1E19">
      <w:pPr>
        <w:pStyle w:val="Brezrazmikov"/>
        <w:rPr>
          <w:sz w:val="20"/>
          <w:szCs w:val="20"/>
        </w:rPr>
      </w:pPr>
    </w:p>
  </w:footnote>
  <w:footnote w:id="32">
    <w:p w14:paraId="5AAD531A" w14:textId="7FB5417F" w:rsidR="00570F07" w:rsidRPr="00CB1E19" w:rsidRDefault="00570F07" w:rsidP="00633F36">
      <w:pPr>
        <w:pStyle w:val="Brezrazmikov"/>
        <w:jc w:val="both"/>
        <w:rPr>
          <w:sz w:val="20"/>
          <w:szCs w:val="20"/>
        </w:rPr>
      </w:pPr>
      <w:r w:rsidRPr="00633F36">
        <w:rPr>
          <w:rStyle w:val="Sprotnaopomba-sklic"/>
          <w:sz w:val="20"/>
          <w:szCs w:val="20"/>
        </w:rPr>
        <w:footnoteRef/>
      </w:r>
      <w:r w:rsidRPr="00633F36">
        <w:rPr>
          <w:sz w:val="20"/>
          <w:szCs w:val="20"/>
        </w:rPr>
        <w:t xml:space="preserve"> </w:t>
      </w:r>
      <w:r>
        <w:rPr>
          <w:sz w:val="20"/>
          <w:szCs w:val="20"/>
        </w:rPr>
        <w:t>D</w:t>
      </w:r>
      <w:r w:rsidRPr="00633F36">
        <w:rPr>
          <w:sz w:val="20"/>
          <w:szCs w:val="20"/>
        </w:rPr>
        <w:t xml:space="preserve">r. </w:t>
      </w:r>
      <w:r w:rsidRPr="00633F36">
        <w:rPr>
          <w:sz w:val="20"/>
          <w:szCs w:val="20"/>
        </w:rPr>
        <w:t xml:space="preserve">Jerko Franetović, </w:t>
      </w:r>
      <w:r>
        <w:rPr>
          <w:sz w:val="20"/>
          <w:szCs w:val="20"/>
        </w:rPr>
        <w:t>»</w:t>
      </w:r>
      <w:r w:rsidRPr="00633F36">
        <w:rPr>
          <w:sz w:val="20"/>
          <w:szCs w:val="20"/>
        </w:rPr>
        <w:t>Dobrovoljačka Sokolska legija u borbama za oslobođenje Međumurja</w:t>
      </w:r>
      <w:ins w:id="247" w:author="Avtor">
        <w:r w:rsidR="00710E63">
          <w:rPr>
            <w:sz w:val="20"/>
            <w:szCs w:val="20"/>
          </w:rPr>
          <w:t>,</w:t>
        </w:r>
      </w:ins>
      <w:r>
        <w:rPr>
          <w:sz w:val="20"/>
          <w:szCs w:val="20"/>
        </w:rPr>
        <w:t>«</w:t>
      </w:r>
      <w:del w:id="248" w:author="Avtor">
        <w:r w:rsidRPr="00633F36" w:rsidDel="00710E63">
          <w:rPr>
            <w:sz w:val="20"/>
            <w:szCs w:val="20"/>
          </w:rPr>
          <w:delText>,</w:delText>
        </w:r>
      </w:del>
      <w:r>
        <w:rPr>
          <w:sz w:val="20"/>
          <w:szCs w:val="20"/>
        </w:rPr>
        <w:t xml:space="preserve"> v: </w:t>
      </w:r>
      <w:r w:rsidRPr="00633F36">
        <w:rPr>
          <w:i/>
          <w:sz w:val="20"/>
          <w:szCs w:val="20"/>
        </w:rPr>
        <w:t>Hrvati u borbama</w:t>
      </w:r>
      <w:r>
        <w:rPr>
          <w:iCs/>
          <w:sz w:val="20"/>
          <w:szCs w:val="20"/>
        </w:rPr>
        <w:t>,</w:t>
      </w:r>
      <w:r w:rsidRPr="00633F36">
        <w:rPr>
          <w:sz w:val="20"/>
          <w:szCs w:val="20"/>
        </w:rPr>
        <w:t xml:space="preserve"> 131−</w:t>
      </w:r>
      <w:ins w:id="249" w:author="Avtor">
        <w:r w:rsidR="00710E63">
          <w:rPr>
            <w:sz w:val="20"/>
            <w:szCs w:val="20"/>
          </w:rPr>
          <w:t>3</w:t>
        </w:r>
      </w:ins>
      <w:r w:rsidRPr="00633F36">
        <w:rPr>
          <w:sz w:val="20"/>
          <w:szCs w:val="20"/>
        </w:rPr>
        <w:t xml:space="preserve">7. </w:t>
      </w:r>
    </w:p>
  </w:footnote>
  <w:footnote w:id="33">
    <w:p w14:paraId="11904673" w14:textId="75D7E321" w:rsidR="00570F07" w:rsidRPr="00633F36" w:rsidRDefault="00570F07" w:rsidP="00633F36">
      <w:pPr>
        <w:pStyle w:val="Sprotnaopomba-besedilo"/>
        <w:jc w:val="both"/>
      </w:pPr>
      <w:r w:rsidRPr="00633F36">
        <w:rPr>
          <w:rStyle w:val="Sprotnaopomba-sklic"/>
        </w:rPr>
        <w:footnoteRef/>
      </w:r>
      <w:r w:rsidRPr="00633F36">
        <w:t xml:space="preserve"> Ta element je zabeležen v praktično vseh pregledih Maistrovega ravnanja v teh mesecih. Povsod je kot razlog neukrepanja poudarjena Jurišićeva nepričakovana zasedba, v le nekaterih pa še ostali tu navedeni razlogi. </w:t>
      </w:r>
    </w:p>
  </w:footnote>
  <w:footnote w:id="34">
    <w:p w14:paraId="4659F8DE" w14:textId="48E412D6" w:rsidR="00570F07" w:rsidRPr="00633F36" w:rsidRDefault="00570F07" w:rsidP="00633F36">
      <w:pPr>
        <w:pStyle w:val="Brezrazmikov"/>
        <w:jc w:val="both"/>
        <w:rPr>
          <w:iCs/>
          <w:sz w:val="20"/>
          <w:szCs w:val="20"/>
        </w:rPr>
      </w:pPr>
      <w:r w:rsidRPr="00633F36">
        <w:rPr>
          <w:rStyle w:val="Sprotnaopomba-sklic"/>
          <w:sz w:val="20"/>
          <w:szCs w:val="20"/>
        </w:rPr>
        <w:footnoteRef/>
      </w:r>
      <w:r w:rsidRPr="00633F36">
        <w:rPr>
          <w:sz w:val="20"/>
          <w:szCs w:val="20"/>
        </w:rPr>
        <w:t xml:space="preserve"> </w:t>
      </w:r>
      <w:r w:rsidRPr="00633F36">
        <w:rPr>
          <w:iCs/>
          <w:sz w:val="20"/>
          <w:szCs w:val="20"/>
        </w:rPr>
        <w:t>»Oslobodjeno Medjimurje</w:t>
      </w:r>
      <w:ins w:id="250" w:author="Avtor">
        <w:r w:rsidR="00710E63">
          <w:rPr>
            <w:iCs/>
            <w:sz w:val="20"/>
            <w:szCs w:val="20"/>
          </w:rPr>
          <w:t>,</w:t>
        </w:r>
      </w:ins>
      <w:r w:rsidRPr="00633F36">
        <w:rPr>
          <w:iCs/>
          <w:sz w:val="20"/>
          <w:szCs w:val="20"/>
        </w:rPr>
        <w:t>«</w:t>
      </w:r>
      <w:del w:id="251" w:author="Avtor">
        <w:r w:rsidRPr="00633F36" w:rsidDel="00710E63">
          <w:rPr>
            <w:iCs/>
            <w:sz w:val="20"/>
            <w:szCs w:val="20"/>
          </w:rPr>
          <w:delText>,</w:delText>
        </w:r>
      </w:del>
      <w:r w:rsidRPr="00633F36">
        <w:rPr>
          <w:iCs/>
          <w:sz w:val="20"/>
          <w:szCs w:val="20"/>
        </w:rPr>
        <w:t xml:space="preserve"> </w:t>
      </w:r>
      <w:r w:rsidRPr="00633F36">
        <w:rPr>
          <w:i/>
          <w:sz w:val="20"/>
          <w:szCs w:val="20"/>
        </w:rPr>
        <w:t>Volja naroda</w:t>
      </w:r>
      <w:r w:rsidRPr="00633F36">
        <w:rPr>
          <w:iCs/>
          <w:sz w:val="20"/>
          <w:szCs w:val="20"/>
        </w:rPr>
        <w:t>, 1. 1. 1919, 1.</w:t>
      </w:r>
    </w:p>
  </w:footnote>
  <w:footnote w:id="35">
    <w:p w14:paraId="031BD614" w14:textId="61BE0F9D" w:rsidR="00570F07" w:rsidRPr="00CB1E19" w:rsidRDefault="00570F07" w:rsidP="00633F36">
      <w:pPr>
        <w:pStyle w:val="Brezrazmikov"/>
        <w:jc w:val="both"/>
        <w:rPr>
          <w:sz w:val="20"/>
          <w:szCs w:val="20"/>
        </w:rPr>
      </w:pPr>
      <w:r w:rsidRPr="00633F36">
        <w:rPr>
          <w:rStyle w:val="Sprotnaopomba-sklic"/>
          <w:sz w:val="20"/>
          <w:szCs w:val="20"/>
        </w:rPr>
        <w:footnoteRef/>
      </w:r>
      <w:r w:rsidRPr="00633F36">
        <w:rPr>
          <w:sz w:val="20"/>
          <w:szCs w:val="20"/>
        </w:rPr>
        <w:t xml:space="preserve"> »</w:t>
      </w:r>
      <w:r w:rsidRPr="00A5198F">
        <w:rPr>
          <w:i/>
          <w:iCs/>
          <w:sz w:val="20"/>
          <w:szCs w:val="20"/>
        </w:rPr>
        <w:t>Vesele vesti prihajajo iz krajev, kjer prebivajo ogrski Slovenci. … Iz Medjimurja so naši prodirali zadnje dni preteklega tedna v Prekmurje in so v petek zjutraj, dne 27. decembra zavzeli Lendavo, ki je najvažnejše središče Prekmurja, nadalje 28 dec. Belotince in druge važnejše trge in kraje. Stotnik Jurišič je v soboto, dne 28. dec. s četo mornarjev zavzel drugo večje mesto Soboto (Mura Szombat) in je včeraj, dne 29. dec. odkorakal dalje proti severu. Zasedenje Medjimurja in Prekmurja se vrši večinoma brez večjih bojev. Ogrsko vojaštvo je po večini zbežalo dalje proti vzhodu. Našim četam je prišlo v roke mnogo dragocenega plena. Dobili smo več topov in strojnih pušk. V Lendavi so naši odvzeli Ogrom nad 6000 pušk in so dobili v roke za 36.000 K srebrnega denarja</w:t>
      </w:r>
      <w:r w:rsidRPr="00633F36">
        <w:rPr>
          <w:sz w:val="20"/>
          <w:szCs w:val="20"/>
        </w:rPr>
        <w:t xml:space="preserve">.« </w:t>
      </w:r>
      <w:r w:rsidRPr="00633F36">
        <w:rPr>
          <w:sz w:val="20"/>
          <w:szCs w:val="20"/>
        </w:rPr>
        <w:t>»Prekmurje oteto!</w:t>
      </w:r>
      <w:ins w:id="252" w:author="Avtor">
        <w:r w:rsidR="00710E63">
          <w:rPr>
            <w:sz w:val="20"/>
            <w:szCs w:val="20"/>
          </w:rPr>
          <w:t>,</w:t>
        </w:r>
      </w:ins>
      <w:r w:rsidRPr="00633F36">
        <w:rPr>
          <w:sz w:val="20"/>
          <w:szCs w:val="20"/>
        </w:rPr>
        <w:t>«</w:t>
      </w:r>
      <w:del w:id="253" w:author="Avtor">
        <w:r w:rsidRPr="00633F36" w:rsidDel="00710E63">
          <w:rPr>
            <w:sz w:val="20"/>
            <w:szCs w:val="20"/>
          </w:rPr>
          <w:delText>,</w:delText>
        </w:r>
      </w:del>
      <w:r w:rsidRPr="00633F36">
        <w:rPr>
          <w:sz w:val="20"/>
          <w:szCs w:val="20"/>
        </w:rPr>
        <w:t xml:space="preserve"> </w:t>
      </w:r>
      <w:r w:rsidRPr="00633F36">
        <w:rPr>
          <w:i/>
          <w:iCs/>
          <w:sz w:val="20"/>
          <w:szCs w:val="20"/>
        </w:rPr>
        <w:t>Straža</w:t>
      </w:r>
      <w:r w:rsidRPr="00633F36">
        <w:rPr>
          <w:sz w:val="20"/>
          <w:szCs w:val="20"/>
        </w:rPr>
        <w:t>, 30. 12. 1918, 2</w:t>
      </w:r>
      <w:r>
        <w:rPr>
          <w:sz w:val="20"/>
          <w:szCs w:val="20"/>
        </w:rPr>
        <w:t xml:space="preserve">. </w:t>
      </w:r>
      <w:r w:rsidRPr="00633F36">
        <w:rPr>
          <w:sz w:val="20"/>
          <w:szCs w:val="20"/>
        </w:rPr>
        <w:t xml:space="preserve">V tej številki </w:t>
      </w:r>
      <w:r w:rsidRPr="00633F36">
        <w:rPr>
          <w:i/>
          <w:iCs/>
          <w:sz w:val="20"/>
          <w:szCs w:val="20"/>
        </w:rPr>
        <w:t>Straže</w:t>
      </w:r>
      <w:r w:rsidRPr="00633F36">
        <w:rPr>
          <w:sz w:val="20"/>
          <w:szCs w:val="20"/>
        </w:rPr>
        <w:t xml:space="preserve"> je bil na naslovnici takoj pod glavo časnika uvrščen večji naslov »Prekmurski Slovenci osvobojeni!«, kar pa je bilo le </w:t>
      </w:r>
      <w:r>
        <w:rPr>
          <w:sz w:val="20"/>
          <w:szCs w:val="20"/>
        </w:rPr>
        <w:t>'</w:t>
      </w:r>
      <w:r w:rsidRPr="00633F36">
        <w:rPr>
          <w:sz w:val="20"/>
          <w:szCs w:val="20"/>
        </w:rPr>
        <w:t>udarna vest</w:t>
      </w:r>
      <w:r>
        <w:rPr>
          <w:sz w:val="20"/>
          <w:szCs w:val="20"/>
        </w:rPr>
        <w:t>'</w:t>
      </w:r>
      <w:r w:rsidRPr="00633F36">
        <w:rPr>
          <w:sz w:val="20"/>
          <w:szCs w:val="20"/>
        </w:rPr>
        <w:t>, saj je pod njim sledil dolg članek brez enega samega stavka o Prekmurju; prim. »Medžimurje in Prekmurje v naših rokah</w:t>
      </w:r>
      <w:ins w:id="254" w:author="Avtor">
        <w:r w:rsidR="00710E63">
          <w:rPr>
            <w:sz w:val="20"/>
            <w:szCs w:val="20"/>
          </w:rPr>
          <w:t>,</w:t>
        </w:r>
      </w:ins>
      <w:r w:rsidRPr="00633F36">
        <w:rPr>
          <w:sz w:val="20"/>
          <w:szCs w:val="20"/>
        </w:rPr>
        <w:t>«</w:t>
      </w:r>
      <w:del w:id="255" w:author="Avtor">
        <w:r w:rsidRPr="00633F36" w:rsidDel="00710E63">
          <w:rPr>
            <w:sz w:val="20"/>
            <w:szCs w:val="20"/>
          </w:rPr>
          <w:delText>,</w:delText>
        </w:r>
      </w:del>
      <w:r w:rsidRPr="00633F36">
        <w:rPr>
          <w:sz w:val="20"/>
          <w:szCs w:val="20"/>
        </w:rPr>
        <w:t xml:space="preserve"> </w:t>
      </w:r>
      <w:r w:rsidRPr="00633F36">
        <w:rPr>
          <w:i/>
          <w:iCs/>
          <w:sz w:val="20"/>
          <w:szCs w:val="20"/>
        </w:rPr>
        <w:t>Mariborski delavec</w:t>
      </w:r>
      <w:r w:rsidRPr="00633F36">
        <w:rPr>
          <w:sz w:val="20"/>
          <w:szCs w:val="20"/>
        </w:rPr>
        <w:t>, 3. 1. 1919, 1−2.</w:t>
      </w:r>
    </w:p>
  </w:footnote>
  <w:footnote w:id="36">
    <w:p w14:paraId="5DF0754F" w14:textId="1EDADF93" w:rsidR="00570F07" w:rsidRPr="00633F36" w:rsidRDefault="00570F07" w:rsidP="00633F36">
      <w:pPr>
        <w:pStyle w:val="Brezrazmikov"/>
        <w:jc w:val="both"/>
        <w:rPr>
          <w:rStyle w:val="Sprotnaopomba-sklic"/>
          <w:sz w:val="20"/>
          <w:szCs w:val="20"/>
        </w:rPr>
      </w:pPr>
      <w:r w:rsidRPr="00633F36">
        <w:rPr>
          <w:rStyle w:val="Sprotnaopomba-sklic"/>
          <w:sz w:val="20"/>
          <w:szCs w:val="20"/>
        </w:rPr>
        <w:footnoteRef/>
      </w:r>
      <w:r w:rsidRPr="00633F36">
        <w:rPr>
          <w:sz w:val="20"/>
          <w:szCs w:val="20"/>
        </w:rPr>
        <w:t xml:space="preserve"> J.(ožef) Godina, »Prve jugoslovanske čete v Slov. </w:t>
      </w:r>
      <w:r w:rsidRPr="00633F36">
        <w:rPr>
          <w:sz w:val="20"/>
          <w:szCs w:val="20"/>
        </w:rPr>
        <w:t>krajini</w:t>
      </w:r>
      <w:ins w:id="256" w:author="Avtor">
        <w:r w:rsidR="00710E63">
          <w:rPr>
            <w:sz w:val="20"/>
            <w:szCs w:val="20"/>
          </w:rPr>
          <w:t>,</w:t>
        </w:r>
      </w:ins>
      <w:del w:id="257" w:author="Avtor">
        <w:r w:rsidRPr="00633F36" w:rsidDel="00710E63">
          <w:rPr>
            <w:sz w:val="20"/>
            <w:szCs w:val="20"/>
          </w:rPr>
          <w:delText>.</w:delText>
        </w:r>
      </w:del>
      <w:r w:rsidRPr="00633F36">
        <w:rPr>
          <w:rStyle w:val="Sprotnaopomba-sklic"/>
          <w:sz w:val="20"/>
          <w:szCs w:val="20"/>
          <w:vertAlign w:val="baseline"/>
        </w:rPr>
        <w:t>«</w:t>
      </w:r>
      <w:del w:id="258" w:author="Avtor">
        <w:r w:rsidRPr="00633F36" w:rsidDel="00710E63">
          <w:rPr>
            <w:rStyle w:val="Sprotnaopomba-sklic"/>
            <w:sz w:val="20"/>
            <w:szCs w:val="20"/>
            <w:vertAlign w:val="baseline"/>
          </w:rPr>
          <w:delText>,</w:delText>
        </w:r>
      </w:del>
      <w:r w:rsidRPr="00633F36">
        <w:rPr>
          <w:rStyle w:val="Sprotnaopomba-sklic"/>
          <w:sz w:val="20"/>
          <w:szCs w:val="20"/>
          <w:vertAlign w:val="baseline"/>
        </w:rPr>
        <w:t xml:space="preserve"> </w:t>
      </w:r>
      <w:r w:rsidRPr="00633F36">
        <w:rPr>
          <w:i/>
          <w:iCs/>
          <w:sz w:val="20"/>
          <w:szCs w:val="20"/>
        </w:rPr>
        <w:t>Novine</w:t>
      </w:r>
      <w:r w:rsidRPr="00633F36">
        <w:rPr>
          <w:sz w:val="20"/>
          <w:szCs w:val="20"/>
        </w:rPr>
        <w:t>, 18. 8. 1929, 1−2.</w:t>
      </w:r>
      <w:r w:rsidRPr="00633F36">
        <w:rPr>
          <w:rStyle w:val="Sprotnaopomba-sklic"/>
          <w:sz w:val="20"/>
          <w:szCs w:val="20"/>
        </w:rPr>
        <w:t xml:space="preserve">   </w:t>
      </w:r>
    </w:p>
  </w:footnote>
  <w:footnote w:id="37">
    <w:p w14:paraId="6CD152CE" w14:textId="06E92C24" w:rsidR="00570F07" w:rsidRPr="00633F36" w:rsidRDefault="00570F07" w:rsidP="00633F36">
      <w:pPr>
        <w:pStyle w:val="Brezrazmikov"/>
        <w:jc w:val="both"/>
        <w:rPr>
          <w:sz w:val="20"/>
          <w:szCs w:val="20"/>
        </w:rPr>
      </w:pPr>
      <w:r w:rsidRPr="00633F36">
        <w:rPr>
          <w:rStyle w:val="Sprotnaopomba-sklic"/>
          <w:sz w:val="20"/>
          <w:szCs w:val="20"/>
        </w:rPr>
        <w:footnoteRef/>
      </w:r>
      <w:r w:rsidRPr="00633F36">
        <w:rPr>
          <w:sz w:val="20"/>
          <w:szCs w:val="20"/>
        </w:rPr>
        <w:t xml:space="preserve"> </w:t>
      </w:r>
      <w:r w:rsidRPr="00633F36">
        <w:rPr>
          <w:sz w:val="20"/>
          <w:szCs w:val="20"/>
          <w:shd w:val="clear" w:color="auto" w:fill="FFFFFF"/>
        </w:rPr>
        <w:t xml:space="preserve">Slavič, </w:t>
      </w:r>
      <w:r>
        <w:rPr>
          <w:sz w:val="20"/>
          <w:szCs w:val="20"/>
          <w:shd w:val="clear" w:color="auto" w:fill="FFFFFF"/>
        </w:rPr>
        <w:t>»</w:t>
      </w:r>
      <w:r w:rsidRPr="00633F36">
        <w:rPr>
          <w:sz w:val="20"/>
          <w:szCs w:val="20"/>
          <w:shd w:val="clear" w:color="auto" w:fill="FFFFFF"/>
        </w:rPr>
        <w:t>Narodnost in osvoboditev</w:t>
      </w:r>
      <w:r>
        <w:rPr>
          <w:sz w:val="20"/>
          <w:szCs w:val="20"/>
          <w:shd w:val="clear" w:color="auto" w:fill="FFFFFF"/>
        </w:rPr>
        <w:t xml:space="preserve"> </w:t>
      </w:r>
      <w:r w:rsidRPr="00B904A8">
        <w:rPr>
          <w:sz w:val="20"/>
          <w:szCs w:val="20"/>
          <w:shd w:val="clear" w:color="auto" w:fill="FFFFFF"/>
        </w:rPr>
        <w:t>Prekmurcev</w:t>
      </w:r>
      <w:r>
        <w:rPr>
          <w:sz w:val="20"/>
          <w:szCs w:val="20"/>
          <w:shd w:val="clear" w:color="auto" w:fill="FFFFFF"/>
        </w:rPr>
        <w:t>«</w:t>
      </w:r>
      <w:r w:rsidRPr="00633F36">
        <w:rPr>
          <w:sz w:val="20"/>
          <w:szCs w:val="20"/>
          <w:shd w:val="clear" w:color="auto" w:fill="FFFFFF"/>
        </w:rPr>
        <w:t>, 61−70.</w:t>
      </w:r>
      <w:r w:rsidRPr="00633F36">
        <w:rPr>
          <w:sz w:val="20"/>
          <w:szCs w:val="20"/>
        </w:rPr>
        <w:t xml:space="preserve"> Ta tekst je pred smrtjo </w:t>
      </w:r>
      <w:r w:rsidRPr="00633F36">
        <w:rPr>
          <w:sz w:val="20"/>
          <w:szCs w:val="20"/>
          <w:lang w:eastAsia="sl-SI"/>
        </w:rPr>
        <w:t>verodostojno</w:t>
      </w:r>
      <w:r w:rsidRPr="00633F36">
        <w:rPr>
          <w:sz w:val="20"/>
          <w:szCs w:val="20"/>
        </w:rPr>
        <w:t xml:space="preserve"> verificiral sam G</w:t>
      </w:r>
      <w:r>
        <w:rPr>
          <w:sz w:val="20"/>
          <w:szCs w:val="20"/>
        </w:rPr>
        <w:t>odina</w:t>
      </w:r>
      <w:r w:rsidRPr="00633F36">
        <w:rPr>
          <w:sz w:val="20"/>
          <w:szCs w:val="20"/>
        </w:rPr>
        <w:t xml:space="preserve"> tako, da je v </w:t>
      </w:r>
      <w:r w:rsidRPr="00633F36">
        <w:rPr>
          <w:sz w:val="20"/>
          <w:szCs w:val="20"/>
          <w:lang w:eastAsia="sl-SI"/>
        </w:rPr>
        <w:t xml:space="preserve">izvodu knjige </w:t>
      </w:r>
      <w:r w:rsidRPr="00633F36">
        <w:rPr>
          <w:i/>
          <w:iCs/>
          <w:sz w:val="20"/>
          <w:szCs w:val="20"/>
          <w:lang w:eastAsia="sl-SI"/>
        </w:rPr>
        <w:t>Slovenska krajina</w:t>
      </w:r>
      <w:r w:rsidRPr="00633F36">
        <w:rPr>
          <w:sz w:val="20"/>
          <w:szCs w:val="20"/>
          <w:lang w:eastAsia="sl-SI"/>
        </w:rPr>
        <w:t xml:space="preserve"> podčrtal vse vsebine o svojih dejanjih. Izvod je Ka</w:t>
      </w:r>
      <w:r>
        <w:rPr>
          <w:sz w:val="20"/>
          <w:szCs w:val="20"/>
          <w:lang w:eastAsia="sl-SI"/>
        </w:rPr>
        <w:t xml:space="preserve">rolina </w:t>
      </w:r>
      <w:r w:rsidRPr="00633F36">
        <w:rPr>
          <w:sz w:val="20"/>
          <w:szCs w:val="20"/>
          <w:lang w:eastAsia="sl-SI"/>
        </w:rPr>
        <w:t>G</w:t>
      </w:r>
      <w:r>
        <w:rPr>
          <w:sz w:val="20"/>
          <w:szCs w:val="20"/>
          <w:lang w:eastAsia="sl-SI"/>
        </w:rPr>
        <w:t>odina</w:t>
      </w:r>
      <w:r w:rsidRPr="00633F36">
        <w:rPr>
          <w:sz w:val="20"/>
          <w:szCs w:val="20"/>
          <w:lang w:eastAsia="sl-SI"/>
        </w:rPr>
        <w:t xml:space="preserve"> skopirala ter ga predala v hrambo v </w:t>
      </w:r>
      <w:r>
        <w:rPr>
          <w:sz w:val="20"/>
          <w:szCs w:val="20"/>
          <w:lang w:eastAsia="sl-SI"/>
        </w:rPr>
        <w:t>Nadškofijski arhiv Ljubljana (</w:t>
      </w:r>
      <w:r w:rsidRPr="00633F36">
        <w:rPr>
          <w:sz w:val="20"/>
          <w:szCs w:val="20"/>
          <w:lang w:eastAsia="sl-SI"/>
        </w:rPr>
        <w:t>NŠAL</w:t>
      </w:r>
      <w:r>
        <w:rPr>
          <w:sz w:val="20"/>
          <w:szCs w:val="20"/>
          <w:lang w:eastAsia="sl-SI"/>
        </w:rPr>
        <w:t>)</w:t>
      </w:r>
      <w:r w:rsidRPr="00633F36">
        <w:rPr>
          <w:sz w:val="20"/>
          <w:szCs w:val="20"/>
          <w:lang w:eastAsia="sl-SI"/>
        </w:rPr>
        <w:t xml:space="preserve">. Verodostojnost izpričuje zapis izza notranje naslovnice: </w:t>
      </w:r>
      <w:r>
        <w:rPr>
          <w:sz w:val="20"/>
          <w:szCs w:val="20"/>
          <w:lang w:eastAsia="sl-SI"/>
        </w:rPr>
        <w:t>»</w:t>
      </w:r>
      <w:r w:rsidRPr="00633F36">
        <w:rPr>
          <w:i/>
          <w:iCs/>
          <w:sz w:val="20"/>
          <w:szCs w:val="20"/>
          <w:lang w:eastAsia="sl-SI"/>
        </w:rPr>
        <w:t>Dragici v spomin! Striček</w:t>
      </w:r>
      <w:r w:rsidRPr="00633F36">
        <w:rPr>
          <w:sz w:val="20"/>
          <w:szCs w:val="20"/>
          <w:lang w:eastAsia="sl-SI"/>
        </w:rPr>
        <w:t xml:space="preserve"> </w:t>
      </w:r>
      <w:r w:rsidRPr="00633F36">
        <w:rPr>
          <w:i/>
          <w:iCs/>
          <w:sz w:val="20"/>
          <w:szCs w:val="20"/>
          <w:lang w:eastAsia="sl-SI"/>
        </w:rPr>
        <w:t>Pliberk, marec 1985</w:t>
      </w:r>
      <w:r>
        <w:rPr>
          <w:i/>
          <w:iCs/>
          <w:sz w:val="20"/>
          <w:szCs w:val="20"/>
          <w:lang w:eastAsia="sl-SI"/>
        </w:rPr>
        <w:t>«</w:t>
      </w:r>
      <w:r w:rsidRPr="00633F36">
        <w:rPr>
          <w:sz w:val="20"/>
          <w:szCs w:val="20"/>
          <w:lang w:eastAsia="sl-SI"/>
        </w:rPr>
        <w:t xml:space="preserve">. Avtor ima kopijo tega izvoda, v kateri je zapisu spodaj dodan </w:t>
      </w:r>
      <w:r>
        <w:rPr>
          <w:sz w:val="20"/>
          <w:szCs w:val="20"/>
          <w:lang w:eastAsia="sl-SI"/>
        </w:rPr>
        <w:t>»</w:t>
      </w:r>
      <w:r w:rsidRPr="00633F36">
        <w:rPr>
          <w:i/>
          <w:iCs/>
          <w:sz w:val="20"/>
          <w:szCs w:val="20"/>
          <w:lang w:eastAsia="sl-SI"/>
        </w:rPr>
        <w:t>PS.</w:t>
      </w:r>
      <w:r w:rsidRPr="00633F36">
        <w:rPr>
          <w:sz w:val="20"/>
          <w:szCs w:val="20"/>
          <w:lang w:eastAsia="sl-SI"/>
        </w:rPr>
        <w:t xml:space="preserve"> </w:t>
      </w:r>
      <w:r w:rsidRPr="00633F36">
        <w:rPr>
          <w:i/>
          <w:iCs/>
          <w:sz w:val="20"/>
          <w:szCs w:val="20"/>
          <w:lang w:eastAsia="sl-SI"/>
        </w:rPr>
        <w:t>Karolina Godina</w:t>
      </w:r>
      <w:r>
        <w:rPr>
          <w:i/>
          <w:iCs/>
          <w:sz w:val="20"/>
          <w:szCs w:val="20"/>
          <w:lang w:eastAsia="sl-SI"/>
        </w:rPr>
        <w:t>«</w:t>
      </w:r>
      <w:r w:rsidRPr="00633F36">
        <w:rPr>
          <w:sz w:val="20"/>
          <w:szCs w:val="20"/>
          <w:lang w:eastAsia="sl-SI"/>
        </w:rPr>
        <w:t xml:space="preserve">, datiran: Celje, 2019. V njem je sicer oboje rokopis imenovane. OAKaG. </w:t>
      </w:r>
    </w:p>
  </w:footnote>
  <w:footnote w:id="38">
    <w:p w14:paraId="3562AA63" w14:textId="3F1D0D93" w:rsidR="00570F07" w:rsidRPr="00633F36" w:rsidRDefault="00570F07" w:rsidP="00633F36">
      <w:pPr>
        <w:pStyle w:val="Brezrazmikov"/>
        <w:jc w:val="both"/>
        <w:rPr>
          <w:sz w:val="20"/>
          <w:szCs w:val="20"/>
        </w:rPr>
      </w:pPr>
      <w:r w:rsidRPr="00633F36">
        <w:rPr>
          <w:rStyle w:val="Sprotnaopomba-sklic"/>
          <w:sz w:val="20"/>
          <w:szCs w:val="20"/>
        </w:rPr>
        <w:footnoteRef/>
      </w:r>
      <w:r w:rsidRPr="00633F36">
        <w:rPr>
          <w:sz w:val="20"/>
          <w:szCs w:val="20"/>
        </w:rPr>
        <w:t xml:space="preserve"> </w:t>
      </w:r>
      <w:r w:rsidRPr="00633F36">
        <w:rPr>
          <w:sz w:val="20"/>
          <w:szCs w:val="20"/>
          <w:shd w:val="clear" w:color="auto" w:fill="FFFFFF"/>
        </w:rPr>
        <w:t xml:space="preserve">Matija Slavič, </w:t>
      </w:r>
      <w:r w:rsidRPr="00633F36">
        <w:rPr>
          <w:i/>
          <w:iCs/>
          <w:sz w:val="20"/>
          <w:szCs w:val="20"/>
          <w:shd w:val="clear" w:color="auto" w:fill="FFFFFF"/>
        </w:rPr>
        <w:t>Prekmurje</w:t>
      </w:r>
      <w:r w:rsidRPr="00633F36">
        <w:rPr>
          <w:sz w:val="20"/>
          <w:szCs w:val="20"/>
          <w:shd w:val="clear" w:color="auto" w:fill="FFFFFF"/>
        </w:rPr>
        <w:t xml:space="preserve"> </w:t>
      </w:r>
      <w:r>
        <w:rPr>
          <w:sz w:val="20"/>
          <w:szCs w:val="20"/>
          <w:shd w:val="clear" w:color="auto" w:fill="FFFFFF"/>
        </w:rPr>
        <w:t>(</w:t>
      </w:r>
      <w:bookmarkStart w:id="259" w:name="_Hlk55929875"/>
      <w:r w:rsidRPr="00633F36">
        <w:rPr>
          <w:sz w:val="20"/>
          <w:szCs w:val="20"/>
          <w:shd w:val="clear" w:color="auto" w:fill="FFFFFF"/>
        </w:rPr>
        <w:t>Ljubljana</w:t>
      </w:r>
      <w:r>
        <w:rPr>
          <w:sz w:val="20"/>
          <w:szCs w:val="20"/>
          <w:shd w:val="clear" w:color="auto" w:fill="FFFFFF"/>
        </w:rPr>
        <w:t xml:space="preserve">: </w:t>
      </w:r>
      <w:r w:rsidRPr="001B4D06">
        <w:rPr>
          <w:sz w:val="20"/>
          <w:szCs w:val="20"/>
          <w:shd w:val="clear" w:color="auto" w:fill="FFFFFF"/>
        </w:rPr>
        <w:t>Slovenska krščansko-socialna zveza</w:t>
      </w:r>
      <w:r w:rsidRPr="00633F36">
        <w:rPr>
          <w:sz w:val="20"/>
          <w:szCs w:val="20"/>
          <w:shd w:val="clear" w:color="auto" w:fill="FFFFFF"/>
        </w:rPr>
        <w:t>, 1921</w:t>
      </w:r>
      <w:bookmarkEnd w:id="259"/>
      <w:r>
        <w:rPr>
          <w:sz w:val="20"/>
          <w:szCs w:val="20"/>
          <w:shd w:val="clear" w:color="auto" w:fill="FFFFFF"/>
        </w:rPr>
        <w:t>)</w:t>
      </w:r>
      <w:r w:rsidRPr="00633F36">
        <w:rPr>
          <w:sz w:val="20"/>
          <w:szCs w:val="20"/>
          <w:shd w:val="clear" w:color="auto" w:fill="FFFFFF"/>
        </w:rPr>
        <w:t>, 43−</w:t>
      </w:r>
      <w:ins w:id="260" w:author="Avtor">
        <w:r w:rsidR="00710E63">
          <w:rPr>
            <w:sz w:val="20"/>
            <w:szCs w:val="20"/>
            <w:shd w:val="clear" w:color="auto" w:fill="FFFFFF"/>
          </w:rPr>
          <w:t>4</w:t>
        </w:r>
      </w:ins>
      <w:r w:rsidRPr="00633F36">
        <w:rPr>
          <w:sz w:val="20"/>
          <w:szCs w:val="20"/>
          <w:shd w:val="clear" w:color="auto" w:fill="FFFFFF"/>
        </w:rPr>
        <w:t xml:space="preserve">4. </w:t>
      </w:r>
    </w:p>
  </w:footnote>
  <w:footnote w:id="39">
    <w:p w14:paraId="252F740E" w14:textId="57A42D4A" w:rsidR="00570F07" w:rsidRPr="00633F36" w:rsidRDefault="00570F07" w:rsidP="00633F36">
      <w:pPr>
        <w:pStyle w:val="Brezrazmikov"/>
        <w:jc w:val="both"/>
        <w:rPr>
          <w:b/>
          <w:sz w:val="20"/>
          <w:szCs w:val="20"/>
        </w:rPr>
      </w:pPr>
      <w:r w:rsidRPr="00633F36">
        <w:rPr>
          <w:rStyle w:val="Sprotnaopomba-sklic"/>
          <w:sz w:val="20"/>
          <w:szCs w:val="20"/>
        </w:rPr>
        <w:footnoteRef/>
      </w:r>
      <w:r w:rsidRPr="00633F36">
        <w:rPr>
          <w:sz w:val="20"/>
          <w:szCs w:val="20"/>
        </w:rPr>
        <w:t xml:space="preserve"> </w:t>
      </w:r>
      <w:r w:rsidRPr="00633F36">
        <w:rPr>
          <w:rStyle w:val="personsourcestext"/>
          <w:sz w:val="20"/>
          <w:szCs w:val="20"/>
        </w:rPr>
        <w:t>Vrbnjak, »Prekmurje po prvi</w:t>
      </w:r>
      <w:ins w:id="261" w:author="Avtor">
        <w:r w:rsidR="00710E63">
          <w:rPr>
            <w:rStyle w:val="personsourcestext"/>
            <w:sz w:val="20"/>
            <w:szCs w:val="20"/>
          </w:rPr>
          <w:t>,</w:t>
        </w:r>
      </w:ins>
      <w:r w:rsidRPr="00633F36">
        <w:rPr>
          <w:rStyle w:val="personsourcestext"/>
          <w:sz w:val="20"/>
          <w:szCs w:val="20"/>
        </w:rPr>
        <w:t>«</w:t>
      </w:r>
      <w:del w:id="262" w:author="Avtor">
        <w:r w:rsidRPr="00633F36" w:rsidDel="00710E63">
          <w:rPr>
            <w:rStyle w:val="personsourcestext"/>
            <w:sz w:val="20"/>
            <w:szCs w:val="20"/>
          </w:rPr>
          <w:delText>,</w:delText>
        </w:r>
      </w:del>
      <w:r w:rsidRPr="00633F36">
        <w:rPr>
          <w:rStyle w:val="personsourcestext"/>
          <w:sz w:val="20"/>
          <w:szCs w:val="20"/>
        </w:rPr>
        <w:t xml:space="preserve"> 91−</w:t>
      </w:r>
      <w:ins w:id="263" w:author="Avtor">
        <w:r w:rsidR="00710E63">
          <w:rPr>
            <w:rStyle w:val="personsourcestext"/>
            <w:sz w:val="20"/>
            <w:szCs w:val="20"/>
          </w:rPr>
          <w:t>9</w:t>
        </w:r>
      </w:ins>
      <w:r w:rsidRPr="00633F36">
        <w:rPr>
          <w:rStyle w:val="personsourcestext"/>
          <w:sz w:val="20"/>
          <w:szCs w:val="20"/>
        </w:rPr>
        <w:t xml:space="preserve">3.  </w:t>
      </w:r>
    </w:p>
  </w:footnote>
  <w:footnote w:id="40">
    <w:p w14:paraId="2883F9A1" w14:textId="19F6E03C" w:rsidR="00570F07" w:rsidRPr="00633F36" w:rsidRDefault="00570F07" w:rsidP="00633F36">
      <w:pPr>
        <w:pStyle w:val="Brezrazmikov"/>
        <w:jc w:val="both"/>
        <w:rPr>
          <w:b/>
          <w:bCs/>
          <w:i/>
          <w:iCs/>
          <w:sz w:val="20"/>
          <w:szCs w:val="20"/>
        </w:rPr>
      </w:pPr>
      <w:r w:rsidRPr="00633F36">
        <w:rPr>
          <w:rStyle w:val="Sprotnaopomba-sklic"/>
          <w:sz w:val="20"/>
          <w:szCs w:val="20"/>
        </w:rPr>
        <w:footnoteRef/>
      </w:r>
      <w:r w:rsidRPr="00633F36">
        <w:rPr>
          <w:sz w:val="20"/>
          <w:szCs w:val="20"/>
        </w:rPr>
        <w:t xml:space="preserve"> </w:t>
      </w:r>
      <w:r w:rsidRPr="00633F36">
        <w:rPr>
          <w:rStyle w:val="personsourcestext"/>
          <w:sz w:val="20"/>
          <w:szCs w:val="20"/>
        </w:rPr>
        <w:t>Anton Osterc, »Moji doživljaji v borbi za slovensko severno mejo</w:t>
      </w:r>
      <w:ins w:id="264" w:author="Avtor">
        <w:r w:rsidR="00710E63">
          <w:rPr>
            <w:rStyle w:val="personsourcestext"/>
            <w:sz w:val="20"/>
            <w:szCs w:val="20"/>
          </w:rPr>
          <w:t>,</w:t>
        </w:r>
      </w:ins>
      <w:r w:rsidRPr="00633F36">
        <w:rPr>
          <w:rStyle w:val="personsourcestext"/>
          <w:sz w:val="20"/>
          <w:szCs w:val="20"/>
        </w:rPr>
        <w:t>«</w:t>
      </w:r>
      <w:del w:id="265" w:author="Avtor">
        <w:r w:rsidRPr="00633F36" w:rsidDel="00710E63">
          <w:rPr>
            <w:rStyle w:val="personsourcestext"/>
            <w:sz w:val="20"/>
            <w:szCs w:val="20"/>
          </w:rPr>
          <w:delText>,</w:delText>
        </w:r>
      </w:del>
      <w:r w:rsidRPr="00633F36">
        <w:rPr>
          <w:rStyle w:val="personsourcestext"/>
          <w:sz w:val="20"/>
          <w:szCs w:val="20"/>
        </w:rPr>
        <w:t xml:space="preserve"> </w:t>
      </w:r>
      <w:r w:rsidRPr="001B4D06">
        <w:rPr>
          <w:rStyle w:val="personsourcestext"/>
          <w:i/>
          <w:iCs/>
          <w:sz w:val="20"/>
          <w:szCs w:val="20"/>
        </w:rPr>
        <w:t>Časopis za zgodovino in narodopisje</w:t>
      </w:r>
      <w:r>
        <w:rPr>
          <w:rStyle w:val="personsourcestext"/>
          <w:sz w:val="20"/>
          <w:szCs w:val="20"/>
        </w:rPr>
        <w:t xml:space="preserve"> 60−n. v. 25,</w:t>
      </w:r>
      <w:r w:rsidRPr="00633F36">
        <w:rPr>
          <w:rStyle w:val="personsourcestext"/>
          <w:sz w:val="20"/>
          <w:szCs w:val="20"/>
        </w:rPr>
        <w:t xml:space="preserve"> št. 2</w:t>
      </w:r>
      <w:r>
        <w:rPr>
          <w:rStyle w:val="personsourcestext"/>
          <w:sz w:val="20"/>
          <w:szCs w:val="20"/>
        </w:rPr>
        <w:t xml:space="preserve"> (1989)</w:t>
      </w:r>
      <w:r w:rsidRPr="00633F36">
        <w:rPr>
          <w:rStyle w:val="personsourcestext"/>
          <w:sz w:val="20"/>
          <w:szCs w:val="20"/>
        </w:rPr>
        <w:t>, 268−</w:t>
      </w:r>
      <w:ins w:id="266" w:author="Avtor">
        <w:r w:rsidR="00710E63">
          <w:rPr>
            <w:rStyle w:val="personsourcestext"/>
            <w:sz w:val="20"/>
            <w:szCs w:val="20"/>
          </w:rPr>
          <w:t>6</w:t>
        </w:r>
      </w:ins>
      <w:r w:rsidRPr="00633F36">
        <w:rPr>
          <w:rStyle w:val="personsourcestext"/>
          <w:sz w:val="20"/>
          <w:szCs w:val="20"/>
        </w:rPr>
        <w:t>9</w:t>
      </w:r>
      <w:r>
        <w:rPr>
          <w:rStyle w:val="personsourcestext"/>
          <w:sz w:val="20"/>
          <w:szCs w:val="20"/>
        </w:rPr>
        <w:t>.</w:t>
      </w:r>
    </w:p>
  </w:footnote>
  <w:footnote w:id="41">
    <w:p w14:paraId="6A0C6655" w14:textId="56D7F506" w:rsidR="00570F07" w:rsidRPr="00CB1E19" w:rsidRDefault="00570F07" w:rsidP="00633F36">
      <w:pPr>
        <w:pStyle w:val="Brezrazmikov"/>
        <w:jc w:val="both"/>
        <w:rPr>
          <w:sz w:val="20"/>
          <w:szCs w:val="20"/>
        </w:rPr>
      </w:pPr>
      <w:r w:rsidRPr="00633F36">
        <w:rPr>
          <w:rStyle w:val="Sprotnaopomba-sklic"/>
          <w:sz w:val="20"/>
          <w:szCs w:val="20"/>
        </w:rPr>
        <w:footnoteRef/>
      </w:r>
      <w:r w:rsidRPr="00633F36">
        <w:rPr>
          <w:sz w:val="20"/>
          <w:szCs w:val="20"/>
        </w:rPr>
        <w:t xml:space="preserve"> Televizijski tridelni dokumentarni film </w:t>
      </w:r>
      <w:r w:rsidRPr="00633F36">
        <w:rPr>
          <w:i/>
          <w:iCs/>
          <w:sz w:val="20"/>
          <w:szCs w:val="20"/>
        </w:rPr>
        <w:t xml:space="preserve">Ob 100. obletnici priključitve Prekmurja in združitve prekmurskih Slovencev z matičnim narodom, 1. </w:t>
      </w:r>
      <w:r w:rsidRPr="00633F36">
        <w:rPr>
          <w:i/>
          <w:iCs/>
          <w:sz w:val="20"/>
          <w:szCs w:val="20"/>
        </w:rPr>
        <w:t xml:space="preserve">del: Prekmurje po prvi svetovni vojni </w:t>
      </w:r>
      <w:r w:rsidRPr="00633F36">
        <w:rPr>
          <w:sz w:val="20"/>
          <w:szCs w:val="20"/>
        </w:rPr>
        <w:t>(</w:t>
      </w:r>
      <w:r w:rsidRPr="00782B39">
        <w:rPr>
          <w:i/>
          <w:sz w:val="20"/>
          <w:szCs w:val="20"/>
          <w:rPrChange w:id="267" w:author="Avtor">
            <w:rPr>
              <w:sz w:val="20"/>
              <w:szCs w:val="20"/>
            </w:rPr>
          </w:rPrChange>
        </w:rPr>
        <w:t>predavanje V. Vrbnjaka v Murski Soboti 10. maja 2003 na konferenci Svetovnega slovenskega kongresa o priključitvi Prekmurja</w:t>
      </w:r>
      <w:r w:rsidRPr="00633F36">
        <w:rPr>
          <w:sz w:val="20"/>
          <w:szCs w:val="20"/>
        </w:rPr>
        <w:t xml:space="preserve">), </w:t>
      </w:r>
      <w:r w:rsidRPr="00633F36">
        <w:rPr>
          <w:i/>
          <w:iCs/>
          <w:sz w:val="20"/>
          <w:szCs w:val="20"/>
        </w:rPr>
        <w:t>2. del: Vas Dolnja Bistrica v občini Črenšovci, prvo osvobojeno prekmursko ozemlje po prvi svetovni vojni</w:t>
      </w:r>
      <w:r w:rsidRPr="00633F36">
        <w:rPr>
          <w:sz w:val="20"/>
          <w:szCs w:val="20"/>
        </w:rPr>
        <w:t xml:space="preserve">, </w:t>
      </w:r>
      <w:r w:rsidRPr="00633F36">
        <w:rPr>
          <w:i/>
          <w:iCs/>
          <w:sz w:val="20"/>
          <w:szCs w:val="20"/>
        </w:rPr>
        <w:t xml:space="preserve">3. del: Občina Črenšovci z vidika ustvarjanja in ohranjanja kulturne dediščine </w:t>
      </w:r>
      <w:r w:rsidRPr="001B4D06">
        <w:rPr>
          <w:i/>
          <w:iCs/>
          <w:sz w:val="20"/>
          <w:szCs w:val="20"/>
        </w:rPr>
        <w:t>danes</w:t>
      </w:r>
      <w:r w:rsidRPr="00633F36">
        <w:rPr>
          <w:sz w:val="20"/>
          <w:szCs w:val="20"/>
        </w:rPr>
        <w:t xml:space="preserve">, scenarij: mag. Karolina Godina </w:t>
      </w:r>
      <w:r>
        <w:rPr>
          <w:sz w:val="20"/>
          <w:szCs w:val="20"/>
        </w:rPr>
        <w:t>(</w:t>
      </w:r>
      <w:ins w:id="268" w:author="Avtor">
        <w:r w:rsidR="00710E63" w:rsidRPr="00633F36">
          <w:rPr>
            <w:sz w:val="20"/>
            <w:szCs w:val="20"/>
          </w:rPr>
          <w:t>Maribor</w:t>
        </w:r>
        <w:r w:rsidR="00710E63">
          <w:rPr>
            <w:sz w:val="20"/>
            <w:szCs w:val="20"/>
          </w:rPr>
          <w:t>:</w:t>
        </w:r>
        <w:r w:rsidR="00710E63" w:rsidRPr="00633F36">
          <w:rPr>
            <w:sz w:val="20"/>
            <w:szCs w:val="20"/>
          </w:rPr>
          <w:t xml:space="preserve"> </w:t>
        </w:r>
      </w:ins>
      <w:r w:rsidRPr="00633F36">
        <w:rPr>
          <w:sz w:val="20"/>
          <w:szCs w:val="20"/>
        </w:rPr>
        <w:t xml:space="preserve">TV Eksodus, </w:t>
      </w:r>
      <w:del w:id="269" w:author="Avtor">
        <w:r w:rsidRPr="00633F36" w:rsidDel="00710E63">
          <w:rPr>
            <w:sz w:val="20"/>
            <w:szCs w:val="20"/>
          </w:rPr>
          <w:delText xml:space="preserve">Maribor, </w:delText>
        </w:r>
      </w:del>
      <w:r w:rsidRPr="00633F36">
        <w:rPr>
          <w:sz w:val="20"/>
          <w:szCs w:val="20"/>
        </w:rPr>
        <w:t>2019</w:t>
      </w:r>
      <w:r>
        <w:rPr>
          <w:sz w:val="20"/>
          <w:szCs w:val="20"/>
        </w:rPr>
        <w:t>)</w:t>
      </w:r>
      <w:r w:rsidRPr="00633F36">
        <w:rPr>
          <w:sz w:val="20"/>
          <w:szCs w:val="20"/>
        </w:rPr>
        <w:t>.</w:t>
      </w:r>
    </w:p>
  </w:footnote>
  <w:footnote w:id="42">
    <w:p w14:paraId="78BECAB4" w14:textId="4046B4AA" w:rsidR="00570F07" w:rsidRPr="00CB1E19" w:rsidRDefault="00570F07" w:rsidP="00CB1E19">
      <w:pPr>
        <w:pStyle w:val="Brezrazmikov"/>
        <w:rPr>
          <w:sz w:val="20"/>
          <w:szCs w:val="20"/>
        </w:rPr>
      </w:pPr>
      <w:r w:rsidRPr="00CB1E19">
        <w:rPr>
          <w:rStyle w:val="Sprotnaopomba-sklic"/>
          <w:sz w:val="20"/>
          <w:szCs w:val="20"/>
        </w:rPr>
        <w:footnoteRef/>
      </w:r>
      <w:r w:rsidRPr="00CB1E19">
        <w:rPr>
          <w:sz w:val="20"/>
          <w:szCs w:val="20"/>
        </w:rPr>
        <w:t xml:space="preserve"> </w:t>
      </w:r>
      <w:r w:rsidRPr="00CB1E19">
        <w:rPr>
          <w:sz w:val="20"/>
          <w:szCs w:val="20"/>
        </w:rPr>
        <w:t>»Prekmurje oteto!</w:t>
      </w:r>
      <w:ins w:id="270" w:author="Avtor">
        <w:r w:rsidR="00710E63">
          <w:rPr>
            <w:sz w:val="20"/>
            <w:szCs w:val="20"/>
          </w:rPr>
          <w:t>,</w:t>
        </w:r>
      </w:ins>
      <w:r w:rsidRPr="00CB1E19">
        <w:rPr>
          <w:sz w:val="20"/>
          <w:szCs w:val="20"/>
        </w:rPr>
        <w:t>«</w:t>
      </w:r>
      <w:del w:id="271" w:author="Avtor">
        <w:r w:rsidRPr="00CB1E19" w:rsidDel="00710E63">
          <w:rPr>
            <w:sz w:val="20"/>
            <w:szCs w:val="20"/>
          </w:rPr>
          <w:delText>,</w:delText>
        </w:r>
      </w:del>
      <w:r w:rsidRPr="00CB1E19">
        <w:rPr>
          <w:sz w:val="20"/>
          <w:szCs w:val="20"/>
        </w:rPr>
        <w:t xml:space="preserve"> </w:t>
      </w:r>
      <w:r w:rsidRPr="00CB1E19">
        <w:rPr>
          <w:i/>
          <w:iCs/>
          <w:sz w:val="20"/>
          <w:szCs w:val="20"/>
        </w:rPr>
        <w:t>Straža</w:t>
      </w:r>
      <w:r w:rsidRPr="00CB1E19">
        <w:rPr>
          <w:sz w:val="20"/>
          <w:szCs w:val="20"/>
        </w:rPr>
        <w:t>, 30. 12. 1918, 2</w:t>
      </w:r>
      <w:ins w:id="272" w:author="Avtor">
        <w:r w:rsidR="00710E63">
          <w:rPr>
            <w:sz w:val="20"/>
            <w:szCs w:val="20"/>
          </w:rPr>
          <w:t>.</w:t>
        </w:r>
      </w:ins>
      <w:del w:id="273" w:author="Avtor">
        <w:r w:rsidDel="00710E63">
          <w:rPr>
            <w:sz w:val="20"/>
            <w:szCs w:val="20"/>
          </w:rPr>
          <w:delText>;</w:delText>
        </w:r>
      </w:del>
      <w:r w:rsidRPr="00CB1E19">
        <w:rPr>
          <w:sz w:val="20"/>
          <w:szCs w:val="20"/>
        </w:rPr>
        <w:t xml:space="preserve"> »Prekmurje oteto!</w:t>
      </w:r>
      <w:ins w:id="274" w:author="Avtor">
        <w:r w:rsidR="00710E63">
          <w:rPr>
            <w:sz w:val="20"/>
            <w:szCs w:val="20"/>
          </w:rPr>
          <w:t>,</w:t>
        </w:r>
      </w:ins>
      <w:r w:rsidRPr="00CB1E19">
        <w:rPr>
          <w:sz w:val="20"/>
          <w:szCs w:val="20"/>
        </w:rPr>
        <w:t>«</w:t>
      </w:r>
      <w:del w:id="275" w:author="Avtor">
        <w:r w:rsidDel="00710E63">
          <w:rPr>
            <w:sz w:val="20"/>
            <w:szCs w:val="20"/>
          </w:rPr>
          <w:delText>,</w:delText>
        </w:r>
      </w:del>
      <w:r w:rsidRPr="00CB1E19">
        <w:rPr>
          <w:i/>
          <w:iCs/>
          <w:sz w:val="20"/>
          <w:szCs w:val="20"/>
        </w:rPr>
        <w:t xml:space="preserve"> Slovenec</w:t>
      </w:r>
      <w:r w:rsidRPr="00CB1E19">
        <w:rPr>
          <w:sz w:val="20"/>
          <w:szCs w:val="20"/>
        </w:rPr>
        <w:t>, 2. 1. 1919,</w:t>
      </w:r>
      <w:r>
        <w:rPr>
          <w:sz w:val="20"/>
          <w:szCs w:val="20"/>
        </w:rPr>
        <w:t xml:space="preserve"> </w:t>
      </w:r>
      <w:r w:rsidRPr="00CB1E19">
        <w:rPr>
          <w:sz w:val="20"/>
          <w:szCs w:val="20"/>
        </w:rPr>
        <w:t xml:space="preserve">2. </w:t>
      </w:r>
      <w:r w:rsidRPr="00CB1E19">
        <w:rPr>
          <w:b/>
          <w:bCs/>
          <w:sz w:val="20"/>
          <w:szCs w:val="20"/>
        </w:rPr>
        <w:t xml:space="preserve"> </w:t>
      </w:r>
    </w:p>
  </w:footnote>
  <w:footnote w:id="43">
    <w:p w14:paraId="4A7356F2" w14:textId="55CA4A99" w:rsidR="00570F07" w:rsidRPr="00CB1E19" w:rsidRDefault="00570F07" w:rsidP="00CB1E19">
      <w:pPr>
        <w:pStyle w:val="Brezrazmikov"/>
        <w:rPr>
          <w:sz w:val="20"/>
          <w:szCs w:val="20"/>
        </w:rPr>
      </w:pPr>
      <w:r w:rsidRPr="00CB1E19">
        <w:rPr>
          <w:rStyle w:val="Sprotnaopomba-sklic"/>
          <w:sz w:val="20"/>
          <w:szCs w:val="20"/>
        </w:rPr>
        <w:footnoteRef/>
      </w:r>
      <w:r w:rsidRPr="00CB1E19">
        <w:rPr>
          <w:sz w:val="20"/>
          <w:szCs w:val="20"/>
        </w:rPr>
        <w:t xml:space="preserve"> </w:t>
      </w:r>
      <w:r w:rsidRPr="00CB1E19">
        <w:rPr>
          <w:sz w:val="20"/>
          <w:szCs w:val="20"/>
        </w:rPr>
        <w:t>»Junaški gimnazijec</w:t>
      </w:r>
      <w:ins w:id="276" w:author="Avtor">
        <w:r w:rsidR="00710E63">
          <w:rPr>
            <w:sz w:val="20"/>
            <w:szCs w:val="20"/>
          </w:rPr>
          <w:t>,</w:t>
        </w:r>
      </w:ins>
      <w:r w:rsidRPr="00CB1E19">
        <w:rPr>
          <w:sz w:val="20"/>
          <w:szCs w:val="20"/>
        </w:rPr>
        <w:t>«</w:t>
      </w:r>
      <w:del w:id="277" w:author="Avtor">
        <w:r w:rsidRPr="00CB1E19" w:rsidDel="00710E63">
          <w:rPr>
            <w:sz w:val="20"/>
            <w:szCs w:val="20"/>
          </w:rPr>
          <w:delText>,</w:delText>
        </w:r>
      </w:del>
      <w:r w:rsidRPr="00CB1E19">
        <w:rPr>
          <w:sz w:val="20"/>
          <w:szCs w:val="20"/>
        </w:rPr>
        <w:t xml:space="preserve"> </w:t>
      </w:r>
      <w:r w:rsidRPr="00CB1E19">
        <w:rPr>
          <w:i/>
          <w:iCs/>
          <w:sz w:val="20"/>
          <w:szCs w:val="20"/>
        </w:rPr>
        <w:t>Straža</w:t>
      </w:r>
      <w:r>
        <w:rPr>
          <w:sz w:val="20"/>
          <w:szCs w:val="20"/>
        </w:rPr>
        <w:t xml:space="preserve">, </w:t>
      </w:r>
      <w:r w:rsidRPr="00CB1E19">
        <w:rPr>
          <w:sz w:val="20"/>
          <w:szCs w:val="20"/>
        </w:rPr>
        <w:t>30. 12. 1918, 3</w:t>
      </w:r>
      <w:del w:id="278" w:author="Avtor">
        <w:r w:rsidRPr="00CB1E19" w:rsidDel="00710E63">
          <w:rPr>
            <w:sz w:val="20"/>
            <w:szCs w:val="20"/>
          </w:rPr>
          <w:delText>;</w:delText>
        </w:r>
      </w:del>
      <w:ins w:id="279" w:author="Avtor">
        <w:r w:rsidR="00710E63">
          <w:rPr>
            <w:sz w:val="20"/>
            <w:szCs w:val="20"/>
          </w:rPr>
          <w:t>.</w:t>
        </w:r>
      </w:ins>
      <w:r w:rsidRPr="00CB1E19">
        <w:rPr>
          <w:sz w:val="20"/>
          <w:szCs w:val="20"/>
        </w:rPr>
        <w:t xml:space="preserve"> »Junaški gimnazijec</w:t>
      </w:r>
      <w:ins w:id="280" w:author="Avtor">
        <w:r w:rsidR="00710E63">
          <w:rPr>
            <w:sz w:val="20"/>
            <w:szCs w:val="20"/>
          </w:rPr>
          <w:t>,</w:t>
        </w:r>
      </w:ins>
      <w:r w:rsidRPr="00CB1E19">
        <w:rPr>
          <w:sz w:val="20"/>
          <w:szCs w:val="20"/>
        </w:rPr>
        <w:t>«</w:t>
      </w:r>
      <w:del w:id="281" w:author="Avtor">
        <w:r w:rsidDel="00710E63">
          <w:rPr>
            <w:sz w:val="20"/>
            <w:szCs w:val="20"/>
          </w:rPr>
          <w:delText>,</w:delText>
        </w:r>
      </w:del>
      <w:r w:rsidRPr="00CB1E19">
        <w:rPr>
          <w:i/>
          <w:iCs/>
          <w:sz w:val="20"/>
          <w:szCs w:val="20"/>
        </w:rPr>
        <w:t xml:space="preserve"> Slovenec</w:t>
      </w:r>
      <w:r w:rsidRPr="00CB1E19">
        <w:rPr>
          <w:sz w:val="20"/>
          <w:szCs w:val="20"/>
        </w:rPr>
        <w:t>, 3. 1. 1919, 3</w:t>
      </w:r>
      <w:del w:id="282" w:author="Avtor">
        <w:r w:rsidDel="00710E63">
          <w:rPr>
            <w:sz w:val="20"/>
            <w:szCs w:val="20"/>
          </w:rPr>
          <w:delText>;</w:delText>
        </w:r>
      </w:del>
      <w:ins w:id="283" w:author="Avtor">
        <w:r w:rsidR="00710E63">
          <w:rPr>
            <w:sz w:val="20"/>
            <w:szCs w:val="20"/>
          </w:rPr>
          <w:t>.</w:t>
        </w:r>
      </w:ins>
      <w:r>
        <w:rPr>
          <w:sz w:val="20"/>
          <w:szCs w:val="20"/>
        </w:rPr>
        <w:t xml:space="preserve"> </w:t>
      </w:r>
      <w:r w:rsidRPr="00CB1E19">
        <w:rPr>
          <w:sz w:val="20"/>
          <w:szCs w:val="20"/>
        </w:rPr>
        <w:t>»Medžimurje in Prekmurje v naših rokah</w:t>
      </w:r>
      <w:ins w:id="284" w:author="Avtor">
        <w:r w:rsidR="00710E63">
          <w:rPr>
            <w:sz w:val="20"/>
            <w:szCs w:val="20"/>
          </w:rPr>
          <w:t>,</w:t>
        </w:r>
      </w:ins>
      <w:del w:id="285" w:author="Avtor">
        <w:r w:rsidRPr="00CB1E19" w:rsidDel="00710E63">
          <w:rPr>
            <w:sz w:val="20"/>
            <w:szCs w:val="20"/>
          </w:rPr>
          <w:delText>.</w:delText>
        </w:r>
      </w:del>
      <w:r w:rsidRPr="00CB1E19">
        <w:rPr>
          <w:sz w:val="20"/>
          <w:szCs w:val="20"/>
        </w:rPr>
        <w:t>«</w:t>
      </w:r>
      <w:del w:id="286" w:author="Avtor">
        <w:r w:rsidRPr="00CB1E19" w:rsidDel="00710E63">
          <w:rPr>
            <w:sz w:val="20"/>
            <w:szCs w:val="20"/>
          </w:rPr>
          <w:delText>,</w:delText>
        </w:r>
      </w:del>
      <w:r w:rsidRPr="00CB1E19">
        <w:rPr>
          <w:sz w:val="20"/>
          <w:szCs w:val="20"/>
        </w:rPr>
        <w:t xml:space="preserve"> </w:t>
      </w:r>
      <w:r w:rsidRPr="00CB1E19">
        <w:rPr>
          <w:i/>
          <w:iCs/>
          <w:sz w:val="20"/>
          <w:szCs w:val="20"/>
        </w:rPr>
        <w:t>Slovenski narod</w:t>
      </w:r>
      <w:r w:rsidRPr="00CB1E19">
        <w:rPr>
          <w:sz w:val="20"/>
          <w:szCs w:val="20"/>
        </w:rPr>
        <w:t>, 2. 1. 1919, 2.</w:t>
      </w:r>
    </w:p>
  </w:footnote>
  <w:footnote w:id="44">
    <w:p w14:paraId="45DB6FFC" w14:textId="3324AE80" w:rsidR="00570F07" w:rsidRPr="00CB1E19" w:rsidRDefault="00570F07" w:rsidP="00CB1E19">
      <w:pPr>
        <w:pStyle w:val="Brezrazmikov"/>
        <w:rPr>
          <w:sz w:val="20"/>
          <w:szCs w:val="20"/>
        </w:rPr>
      </w:pPr>
      <w:r w:rsidRPr="00CB1E19">
        <w:rPr>
          <w:rStyle w:val="Sprotnaopomba-sklic"/>
          <w:sz w:val="20"/>
          <w:szCs w:val="20"/>
        </w:rPr>
        <w:footnoteRef/>
      </w:r>
      <w:r w:rsidRPr="00CB1E19">
        <w:rPr>
          <w:sz w:val="20"/>
          <w:szCs w:val="20"/>
        </w:rPr>
        <w:t xml:space="preserve"> </w:t>
      </w:r>
      <w:r w:rsidRPr="00CB1E19">
        <w:rPr>
          <w:sz w:val="20"/>
          <w:szCs w:val="20"/>
        </w:rPr>
        <w:t>»Medžimurje in Prekmurje v naših rokah</w:t>
      </w:r>
      <w:ins w:id="287" w:author="Avtor">
        <w:r w:rsidR="00710E63">
          <w:rPr>
            <w:sz w:val="20"/>
            <w:szCs w:val="20"/>
          </w:rPr>
          <w:t>,</w:t>
        </w:r>
      </w:ins>
      <w:r w:rsidRPr="00CB1E19">
        <w:rPr>
          <w:sz w:val="20"/>
          <w:szCs w:val="20"/>
        </w:rPr>
        <w:t>«</w:t>
      </w:r>
      <w:del w:id="288" w:author="Avtor">
        <w:r w:rsidRPr="00CB1E19" w:rsidDel="00710E63">
          <w:rPr>
            <w:sz w:val="20"/>
            <w:szCs w:val="20"/>
          </w:rPr>
          <w:delText>,</w:delText>
        </w:r>
      </w:del>
      <w:r w:rsidRPr="00CB1E19">
        <w:rPr>
          <w:sz w:val="20"/>
          <w:szCs w:val="20"/>
        </w:rPr>
        <w:t xml:space="preserve"> </w:t>
      </w:r>
      <w:r w:rsidRPr="00CB1E19">
        <w:rPr>
          <w:i/>
          <w:iCs/>
          <w:sz w:val="20"/>
          <w:szCs w:val="20"/>
        </w:rPr>
        <w:t>Slovenski narod</w:t>
      </w:r>
      <w:r w:rsidRPr="00CB1E19">
        <w:rPr>
          <w:sz w:val="20"/>
          <w:szCs w:val="20"/>
        </w:rPr>
        <w:t>, 2. 1. 1919, 2.</w:t>
      </w:r>
    </w:p>
  </w:footnote>
  <w:footnote w:id="45">
    <w:p w14:paraId="0E63E9DF" w14:textId="21472CE2" w:rsidR="00570F07" w:rsidRPr="00CB1E19" w:rsidRDefault="00570F07" w:rsidP="00CB1E19">
      <w:pPr>
        <w:pStyle w:val="Brezrazmikov"/>
        <w:rPr>
          <w:sz w:val="20"/>
          <w:szCs w:val="20"/>
        </w:rPr>
      </w:pPr>
      <w:r w:rsidRPr="00CB1E19">
        <w:rPr>
          <w:rStyle w:val="Sprotnaopomba-sklic"/>
          <w:sz w:val="20"/>
          <w:szCs w:val="20"/>
        </w:rPr>
        <w:footnoteRef/>
      </w:r>
      <w:r w:rsidRPr="00CB1E19">
        <w:rPr>
          <w:sz w:val="20"/>
          <w:szCs w:val="20"/>
        </w:rPr>
        <w:t xml:space="preserve"> </w:t>
      </w:r>
      <w:r w:rsidRPr="00CB1E19">
        <w:rPr>
          <w:sz w:val="20"/>
          <w:szCs w:val="20"/>
        </w:rPr>
        <w:t>»Medžimurje in Prekmurje v naših rokah</w:t>
      </w:r>
      <w:ins w:id="289" w:author="Avtor">
        <w:r w:rsidR="00710E63">
          <w:rPr>
            <w:sz w:val="20"/>
            <w:szCs w:val="20"/>
          </w:rPr>
          <w:t>,</w:t>
        </w:r>
      </w:ins>
      <w:r w:rsidRPr="00CB1E19">
        <w:rPr>
          <w:sz w:val="20"/>
          <w:szCs w:val="20"/>
        </w:rPr>
        <w:t>«</w:t>
      </w:r>
      <w:del w:id="290" w:author="Avtor">
        <w:r w:rsidRPr="00CB1E19" w:rsidDel="00710E63">
          <w:rPr>
            <w:sz w:val="20"/>
            <w:szCs w:val="20"/>
          </w:rPr>
          <w:delText>,</w:delText>
        </w:r>
      </w:del>
      <w:r w:rsidRPr="00CB1E19">
        <w:rPr>
          <w:sz w:val="20"/>
          <w:szCs w:val="20"/>
        </w:rPr>
        <w:t xml:space="preserve"> </w:t>
      </w:r>
      <w:r w:rsidRPr="00CB1E19">
        <w:rPr>
          <w:i/>
          <w:iCs/>
          <w:sz w:val="20"/>
          <w:szCs w:val="20"/>
        </w:rPr>
        <w:t>Mariborski delavec</w:t>
      </w:r>
      <w:r w:rsidRPr="00CB1E19">
        <w:rPr>
          <w:sz w:val="20"/>
          <w:szCs w:val="20"/>
        </w:rPr>
        <w:t>, 3. 1. 1919, 1−2.</w:t>
      </w:r>
    </w:p>
  </w:footnote>
  <w:footnote w:id="46">
    <w:p w14:paraId="2A0FC2E4" w14:textId="42919F69" w:rsidR="00570F07" w:rsidRPr="00CB1E19" w:rsidRDefault="00570F07" w:rsidP="00CB1E19">
      <w:pPr>
        <w:pStyle w:val="Brezrazmikov"/>
        <w:rPr>
          <w:sz w:val="20"/>
          <w:szCs w:val="20"/>
        </w:rPr>
      </w:pPr>
      <w:r w:rsidRPr="00CB1E19">
        <w:rPr>
          <w:rStyle w:val="Sprotnaopomba-sklic"/>
          <w:sz w:val="20"/>
          <w:szCs w:val="20"/>
        </w:rPr>
        <w:footnoteRef/>
      </w:r>
      <w:r w:rsidRPr="00CB1E19">
        <w:rPr>
          <w:sz w:val="20"/>
          <w:szCs w:val="20"/>
        </w:rPr>
        <w:t xml:space="preserve"> </w:t>
      </w:r>
      <w:r w:rsidRPr="00CB1E19">
        <w:rPr>
          <w:sz w:val="20"/>
          <w:szCs w:val="20"/>
        </w:rPr>
        <w:t>»Prekmurje osvobojeno</w:t>
      </w:r>
      <w:ins w:id="291" w:author="Avtor">
        <w:r w:rsidR="00710E63">
          <w:rPr>
            <w:sz w:val="20"/>
            <w:szCs w:val="20"/>
          </w:rPr>
          <w:t>,</w:t>
        </w:r>
      </w:ins>
      <w:r w:rsidRPr="00CB1E19">
        <w:rPr>
          <w:sz w:val="20"/>
          <w:szCs w:val="20"/>
        </w:rPr>
        <w:t>«</w:t>
      </w:r>
      <w:del w:id="292" w:author="Avtor">
        <w:r w:rsidRPr="00CB1E19" w:rsidDel="00710E63">
          <w:rPr>
            <w:sz w:val="20"/>
            <w:szCs w:val="20"/>
          </w:rPr>
          <w:delText>,</w:delText>
        </w:r>
      </w:del>
      <w:r w:rsidRPr="00CB1E19">
        <w:rPr>
          <w:sz w:val="20"/>
          <w:szCs w:val="20"/>
        </w:rPr>
        <w:t xml:space="preserve"> </w:t>
      </w:r>
      <w:r w:rsidRPr="00CB1E19">
        <w:rPr>
          <w:i/>
          <w:iCs/>
          <w:sz w:val="20"/>
          <w:szCs w:val="20"/>
        </w:rPr>
        <w:t>Slovenec</w:t>
      </w:r>
      <w:r w:rsidRPr="00CB1E19">
        <w:rPr>
          <w:sz w:val="20"/>
          <w:szCs w:val="20"/>
        </w:rPr>
        <w:t>, 4. 1. 1919,</w:t>
      </w:r>
      <w:r>
        <w:rPr>
          <w:sz w:val="20"/>
          <w:szCs w:val="20"/>
        </w:rPr>
        <w:t xml:space="preserve"> </w:t>
      </w:r>
      <w:r w:rsidRPr="00CB1E19">
        <w:rPr>
          <w:sz w:val="20"/>
          <w:szCs w:val="20"/>
        </w:rPr>
        <w:t xml:space="preserve">3. </w:t>
      </w:r>
    </w:p>
  </w:footnote>
  <w:footnote w:id="47">
    <w:p w14:paraId="39B4651E" w14:textId="1A856C0F" w:rsidR="00570F07" w:rsidRPr="00CB1E19" w:rsidRDefault="00570F07" w:rsidP="00CB1E19">
      <w:pPr>
        <w:pStyle w:val="Brezrazmikov"/>
        <w:rPr>
          <w:sz w:val="20"/>
          <w:szCs w:val="20"/>
        </w:rPr>
      </w:pPr>
      <w:r w:rsidRPr="00CB1E19">
        <w:rPr>
          <w:rStyle w:val="Sprotnaopomba-sklic"/>
          <w:sz w:val="20"/>
          <w:szCs w:val="20"/>
        </w:rPr>
        <w:footnoteRef/>
      </w:r>
      <w:r w:rsidRPr="00CB1E19">
        <w:rPr>
          <w:sz w:val="20"/>
          <w:szCs w:val="20"/>
        </w:rPr>
        <w:t xml:space="preserve"> Jožef Godina C. M., »Na smrt obsojeni. Kako smo padli v ogrsko ujetništvo v Murski Soboti, 3. </w:t>
      </w:r>
      <w:r w:rsidRPr="00CB1E19">
        <w:rPr>
          <w:sz w:val="20"/>
          <w:szCs w:val="20"/>
        </w:rPr>
        <w:t>januarja 1919</w:t>
      </w:r>
      <w:ins w:id="293" w:author="Avtor">
        <w:r w:rsidR="00710E63">
          <w:rPr>
            <w:sz w:val="20"/>
            <w:szCs w:val="20"/>
          </w:rPr>
          <w:t>,</w:t>
        </w:r>
      </w:ins>
      <w:r w:rsidRPr="00CB1E19">
        <w:rPr>
          <w:sz w:val="20"/>
          <w:szCs w:val="20"/>
        </w:rPr>
        <w:t xml:space="preserve">« </w:t>
      </w:r>
      <w:r w:rsidRPr="00CB1E19">
        <w:rPr>
          <w:i/>
          <w:iCs/>
          <w:sz w:val="20"/>
          <w:szCs w:val="20"/>
        </w:rPr>
        <w:t>Slovenec</w:t>
      </w:r>
      <w:r w:rsidRPr="00CB1E19">
        <w:rPr>
          <w:sz w:val="20"/>
          <w:szCs w:val="20"/>
        </w:rPr>
        <w:t>, 28. 10. 1928, priloga</w:t>
      </w:r>
      <w:r>
        <w:rPr>
          <w:sz w:val="20"/>
          <w:szCs w:val="20"/>
        </w:rPr>
        <w:t>, 3.</w:t>
      </w:r>
      <w:r w:rsidRPr="00CB1E19">
        <w:rPr>
          <w:sz w:val="20"/>
          <w:szCs w:val="20"/>
        </w:rPr>
        <w:t xml:space="preserve"> </w:t>
      </w:r>
      <w:r>
        <w:rPr>
          <w:sz w:val="20"/>
          <w:szCs w:val="20"/>
        </w:rPr>
        <w:t>I</w:t>
      </w:r>
      <w:r w:rsidRPr="00CB1E19">
        <w:rPr>
          <w:sz w:val="20"/>
          <w:szCs w:val="20"/>
        </w:rPr>
        <w:t xml:space="preserve">dentičen ponatis celotnega članka v: </w:t>
      </w:r>
      <w:r w:rsidRPr="007A6214">
        <w:rPr>
          <w:i/>
          <w:iCs/>
          <w:sz w:val="20"/>
          <w:szCs w:val="20"/>
        </w:rPr>
        <w:t>Mohorjev koledar 2002</w:t>
      </w:r>
      <w:r>
        <w:rPr>
          <w:sz w:val="20"/>
          <w:szCs w:val="20"/>
        </w:rPr>
        <w:t xml:space="preserve">, ur. </w:t>
      </w:r>
      <w:r w:rsidRPr="007A6214">
        <w:rPr>
          <w:sz w:val="20"/>
          <w:szCs w:val="20"/>
        </w:rPr>
        <w:t>Matija Remše</w:t>
      </w:r>
      <w:r w:rsidRPr="00CB1E19">
        <w:rPr>
          <w:sz w:val="20"/>
          <w:szCs w:val="20"/>
        </w:rPr>
        <w:t xml:space="preserve"> </w:t>
      </w:r>
      <w:r>
        <w:rPr>
          <w:sz w:val="20"/>
          <w:szCs w:val="20"/>
        </w:rPr>
        <w:t>(</w:t>
      </w:r>
      <w:r w:rsidRPr="007A6214">
        <w:rPr>
          <w:sz w:val="20"/>
          <w:szCs w:val="20"/>
        </w:rPr>
        <w:t>Celje: Mohorjeva družba, 2001</w:t>
      </w:r>
      <w:r>
        <w:rPr>
          <w:sz w:val="20"/>
          <w:szCs w:val="20"/>
        </w:rPr>
        <w:t>),</w:t>
      </w:r>
      <w:r w:rsidRPr="00CB1E19">
        <w:rPr>
          <w:sz w:val="20"/>
          <w:szCs w:val="20"/>
        </w:rPr>
        <w:t xml:space="preserve"> 190−</w:t>
      </w:r>
      <w:ins w:id="294" w:author="Avtor">
        <w:r w:rsidR="00710E63">
          <w:rPr>
            <w:sz w:val="20"/>
            <w:szCs w:val="20"/>
          </w:rPr>
          <w:t>9</w:t>
        </w:r>
      </w:ins>
      <w:r w:rsidRPr="00CB1E19">
        <w:rPr>
          <w:sz w:val="20"/>
          <w:szCs w:val="20"/>
        </w:rPr>
        <w:t>2.</w:t>
      </w:r>
    </w:p>
  </w:footnote>
  <w:footnote w:id="48">
    <w:p w14:paraId="589803E4" w14:textId="0F27AA5A" w:rsidR="00570F07" w:rsidRPr="00CB1E19" w:rsidRDefault="00570F07" w:rsidP="00CB1E19">
      <w:pPr>
        <w:pStyle w:val="Brezrazmikov"/>
        <w:rPr>
          <w:sz w:val="20"/>
          <w:szCs w:val="20"/>
        </w:rPr>
      </w:pPr>
      <w:r w:rsidRPr="00CB1E19">
        <w:rPr>
          <w:rStyle w:val="Sprotnaopomba-sklic"/>
          <w:sz w:val="20"/>
          <w:szCs w:val="20"/>
        </w:rPr>
        <w:footnoteRef/>
      </w:r>
      <w:r w:rsidRPr="00CB1E19">
        <w:rPr>
          <w:sz w:val="20"/>
          <w:szCs w:val="20"/>
        </w:rPr>
        <w:t xml:space="preserve"> »J.(</w:t>
      </w:r>
      <w:r w:rsidRPr="00CB1E19">
        <w:rPr>
          <w:sz w:val="20"/>
          <w:szCs w:val="20"/>
        </w:rPr>
        <w:t>ožef) G.(odina), Slovenska krajina ob desetletnici osvobojenja</w:t>
      </w:r>
      <w:ins w:id="295" w:author="Avtor">
        <w:r w:rsidR="00710E63">
          <w:rPr>
            <w:sz w:val="20"/>
            <w:szCs w:val="20"/>
          </w:rPr>
          <w:t>,</w:t>
        </w:r>
      </w:ins>
      <w:r w:rsidRPr="00CB1E19">
        <w:rPr>
          <w:sz w:val="20"/>
          <w:szCs w:val="20"/>
        </w:rPr>
        <w:t>«</w:t>
      </w:r>
      <w:del w:id="296" w:author="Avtor">
        <w:r w:rsidRPr="00CB1E19" w:rsidDel="00710E63">
          <w:rPr>
            <w:sz w:val="20"/>
            <w:szCs w:val="20"/>
          </w:rPr>
          <w:delText>,</w:delText>
        </w:r>
      </w:del>
      <w:r w:rsidRPr="00CB1E19">
        <w:rPr>
          <w:sz w:val="20"/>
          <w:szCs w:val="20"/>
        </w:rPr>
        <w:t xml:space="preserve"> </w:t>
      </w:r>
      <w:r w:rsidRPr="00CB1E19">
        <w:rPr>
          <w:i/>
          <w:iCs/>
          <w:sz w:val="20"/>
          <w:szCs w:val="20"/>
        </w:rPr>
        <w:t>Slovenec</w:t>
      </w:r>
      <w:r w:rsidRPr="00CB1E19">
        <w:rPr>
          <w:sz w:val="20"/>
          <w:szCs w:val="20"/>
        </w:rPr>
        <w:t>, 28. 10. 1928, priloga</w:t>
      </w:r>
      <w:r>
        <w:rPr>
          <w:sz w:val="20"/>
          <w:szCs w:val="20"/>
        </w:rPr>
        <w:t>, 3</w:t>
      </w:r>
      <w:r w:rsidRPr="00CB1E19">
        <w:rPr>
          <w:sz w:val="20"/>
          <w:szCs w:val="20"/>
        </w:rPr>
        <w:t xml:space="preserve">. </w:t>
      </w:r>
    </w:p>
  </w:footnote>
  <w:footnote w:id="49">
    <w:p w14:paraId="7FF377CB" w14:textId="01243A53" w:rsidR="00570F07" w:rsidRPr="004B1BBA" w:rsidRDefault="00570F07" w:rsidP="007A6214">
      <w:pPr>
        <w:pStyle w:val="Brezrazmikov"/>
        <w:jc w:val="both"/>
        <w:rPr>
          <w:sz w:val="20"/>
          <w:szCs w:val="20"/>
        </w:rPr>
      </w:pPr>
      <w:r w:rsidRPr="004B1BBA">
        <w:rPr>
          <w:rStyle w:val="Sprotnaopomba-sklic"/>
          <w:sz w:val="20"/>
          <w:szCs w:val="20"/>
        </w:rPr>
        <w:footnoteRef/>
      </w:r>
      <w:r w:rsidRPr="004B1BBA">
        <w:rPr>
          <w:sz w:val="20"/>
          <w:szCs w:val="20"/>
        </w:rPr>
        <w:t xml:space="preserve"> »</w:t>
      </w:r>
      <w:r w:rsidRPr="00A5198F">
        <w:rPr>
          <w:i/>
          <w:iCs/>
          <w:sz w:val="20"/>
          <w:szCs w:val="20"/>
        </w:rPr>
        <w:t xml:space="preserve">Središče, 26. decembra. Dne 24. t. m. so jugoslovanske čete, kakor je že znano, zasedle vse Medžimurje. /…/ Medžimurje v naših rokah. Budimpešta, 26. decembra, (Ljub. kor. urad.) … Poročilo z dne 26. decembra: Jugoslovanske čete, ki so zasedle Medžimurje, so dospele v Dolenjo Lendavo na severnem bregu Mure in tako kršile pogodbo za premirje. </w:t>
      </w:r>
      <w:r w:rsidRPr="00A5198F">
        <w:rPr>
          <w:i/>
          <w:iCs/>
          <w:sz w:val="20"/>
          <w:szCs w:val="20"/>
        </w:rPr>
        <w:t>V Medžimurje so došla jugoslovanska ojačenja</w:t>
      </w:r>
      <w:r w:rsidRPr="004B1BBA">
        <w:rPr>
          <w:sz w:val="20"/>
          <w:szCs w:val="20"/>
        </w:rPr>
        <w:t>.« »Medžimurje v naših rokah</w:t>
      </w:r>
      <w:ins w:id="297" w:author="Avtor">
        <w:r w:rsidR="00710E63">
          <w:rPr>
            <w:sz w:val="20"/>
            <w:szCs w:val="20"/>
          </w:rPr>
          <w:t>,</w:t>
        </w:r>
      </w:ins>
      <w:r w:rsidRPr="004B1BBA">
        <w:rPr>
          <w:sz w:val="20"/>
          <w:szCs w:val="20"/>
        </w:rPr>
        <w:t>«</w:t>
      </w:r>
      <w:del w:id="298" w:author="Avtor">
        <w:r w:rsidRPr="004B1BBA" w:rsidDel="00710E63">
          <w:rPr>
            <w:sz w:val="20"/>
            <w:szCs w:val="20"/>
          </w:rPr>
          <w:delText>,</w:delText>
        </w:r>
      </w:del>
      <w:r w:rsidRPr="004B1BBA">
        <w:rPr>
          <w:sz w:val="20"/>
          <w:szCs w:val="20"/>
        </w:rPr>
        <w:t xml:space="preserve"> </w:t>
      </w:r>
      <w:r w:rsidRPr="004B1BBA">
        <w:rPr>
          <w:i/>
          <w:iCs/>
          <w:sz w:val="20"/>
          <w:szCs w:val="20"/>
        </w:rPr>
        <w:t>Slovenski narod</w:t>
      </w:r>
      <w:r w:rsidRPr="004B1BBA">
        <w:rPr>
          <w:sz w:val="20"/>
          <w:szCs w:val="20"/>
        </w:rPr>
        <w:t xml:space="preserve">, 28. 12. 1918, 2−3. V </w:t>
      </w:r>
      <w:r w:rsidRPr="00A5198F">
        <w:rPr>
          <w:i/>
          <w:iCs/>
          <w:sz w:val="20"/>
          <w:szCs w:val="20"/>
        </w:rPr>
        <w:t>Slovenskem narodu</w:t>
      </w:r>
      <w:r w:rsidRPr="004B1BBA">
        <w:rPr>
          <w:sz w:val="20"/>
          <w:szCs w:val="20"/>
        </w:rPr>
        <w:t xml:space="preserve"> se najde podoben zapis: »</w:t>
      </w:r>
      <w:r w:rsidRPr="00A5198F">
        <w:rPr>
          <w:i/>
          <w:iCs/>
          <w:sz w:val="20"/>
          <w:szCs w:val="20"/>
        </w:rPr>
        <w:t>Budimpešta, 28. decembra. (Ljub. kor. urad.) Glasom dunajskega koresp. urada poroča ministrstvo za notranje stvari: Srbi prodirajo od Dolenje Lendave proti Murski Soboti</w:t>
      </w:r>
      <w:r w:rsidRPr="004B1BBA">
        <w:rPr>
          <w:sz w:val="20"/>
          <w:szCs w:val="20"/>
        </w:rPr>
        <w:t>.« »Razne vesti</w:t>
      </w:r>
      <w:ins w:id="299" w:author="Avtor">
        <w:r w:rsidR="00710E63">
          <w:rPr>
            <w:sz w:val="20"/>
            <w:szCs w:val="20"/>
          </w:rPr>
          <w:t>,</w:t>
        </w:r>
      </w:ins>
      <w:r w:rsidRPr="004B1BBA">
        <w:rPr>
          <w:sz w:val="20"/>
          <w:szCs w:val="20"/>
        </w:rPr>
        <w:t>«</w:t>
      </w:r>
      <w:del w:id="300" w:author="Avtor">
        <w:r w:rsidRPr="004B1BBA" w:rsidDel="00710E63">
          <w:rPr>
            <w:sz w:val="20"/>
            <w:szCs w:val="20"/>
          </w:rPr>
          <w:delText>,</w:delText>
        </w:r>
      </w:del>
      <w:r w:rsidRPr="004B1BBA">
        <w:rPr>
          <w:sz w:val="20"/>
          <w:szCs w:val="20"/>
        </w:rPr>
        <w:t xml:space="preserve"> </w:t>
      </w:r>
      <w:r w:rsidRPr="004B1BBA">
        <w:rPr>
          <w:i/>
          <w:iCs/>
          <w:sz w:val="20"/>
          <w:szCs w:val="20"/>
        </w:rPr>
        <w:t>Slovenski narod</w:t>
      </w:r>
      <w:r w:rsidRPr="004B1BBA">
        <w:rPr>
          <w:sz w:val="20"/>
          <w:szCs w:val="20"/>
        </w:rPr>
        <w:t>, 30. 12. 1918, 2.</w:t>
      </w:r>
    </w:p>
    <w:p w14:paraId="3A47A47A" w14:textId="77777777" w:rsidR="00570F07" w:rsidRPr="00CB1E19" w:rsidRDefault="00570F07" w:rsidP="00CB1E19">
      <w:pPr>
        <w:pStyle w:val="Brezrazmikov"/>
        <w:rPr>
          <w:sz w:val="20"/>
          <w:szCs w:val="20"/>
        </w:rPr>
      </w:pPr>
    </w:p>
  </w:footnote>
  <w:footnote w:id="50">
    <w:p w14:paraId="697DAE5D" w14:textId="6E860349" w:rsidR="00570F07" w:rsidRPr="00A5284A" w:rsidRDefault="00570F07" w:rsidP="00A5284A">
      <w:pPr>
        <w:pStyle w:val="Brezrazmikov"/>
        <w:jc w:val="both"/>
        <w:rPr>
          <w:sz w:val="20"/>
          <w:szCs w:val="20"/>
          <w:shd w:val="clear" w:color="auto" w:fill="FFFFFF"/>
        </w:rPr>
      </w:pPr>
      <w:r w:rsidRPr="00A5284A">
        <w:rPr>
          <w:rStyle w:val="Sprotnaopomba-sklic"/>
          <w:sz w:val="20"/>
          <w:szCs w:val="20"/>
        </w:rPr>
        <w:footnoteRef/>
      </w:r>
      <w:r w:rsidRPr="00A5284A">
        <w:rPr>
          <w:sz w:val="20"/>
          <w:szCs w:val="20"/>
        </w:rPr>
        <w:t xml:space="preserve"> </w:t>
      </w:r>
      <w:r w:rsidRPr="00A5284A">
        <w:rPr>
          <w:sz w:val="20"/>
          <w:szCs w:val="20"/>
        </w:rPr>
        <w:t>Prim.</w:t>
      </w:r>
      <w:del w:id="301" w:author="Avtor">
        <w:r w:rsidRPr="00A5284A" w:rsidDel="00710E63">
          <w:rPr>
            <w:sz w:val="20"/>
            <w:szCs w:val="20"/>
          </w:rPr>
          <w:delText>:</w:delText>
        </w:r>
      </w:del>
      <w:r w:rsidRPr="00A5284A">
        <w:rPr>
          <w:sz w:val="20"/>
          <w:szCs w:val="20"/>
        </w:rPr>
        <w:t xml:space="preserve"> »</w:t>
      </w:r>
      <w:r w:rsidRPr="00A5198F">
        <w:rPr>
          <w:i/>
          <w:iCs/>
          <w:sz w:val="20"/>
          <w:szCs w:val="20"/>
          <w:shd w:val="clear" w:color="auto" w:fill="FFFFFF"/>
        </w:rPr>
        <w:t>Mađari se nisu lako pomirili s gubitkom Međimurja. Bili su vojnički preslabi da se ozbiljnije suprotstave hrvatskoj vojsci u Međimurju, ali su nade polagali u diplomaciju. O ulasku hrvatske vojske u Međimurje odmah su izvijestili Mirovnu konferenciju u Parizu, a ona je zatražila objašnjenje od Vrhovne komande srpske vojske u Beogradu. Srbi su 30. siječnja 1919. izvijestili Mirovnu konferenciju da se vojna intervencija u Međimurju dogodila prije nego su oni preuzeli zapovjedništvo u bivšim zemljama Austro-Ugarske monarhije te da su vojne operacije izvršene od strane lokalne vlade</w:t>
      </w:r>
      <w:r>
        <w:rPr>
          <w:sz w:val="20"/>
          <w:szCs w:val="20"/>
          <w:shd w:val="clear" w:color="auto" w:fill="FFFFFF"/>
        </w:rPr>
        <w:t>.</w:t>
      </w:r>
      <w:r w:rsidRPr="00A5284A">
        <w:rPr>
          <w:sz w:val="20"/>
          <w:szCs w:val="20"/>
          <w:shd w:val="clear" w:color="auto" w:fill="FFFFFF"/>
        </w:rPr>
        <w:t>«</w:t>
      </w:r>
      <w:ins w:id="302" w:author="Avtor">
        <w:r w:rsidR="00710E63">
          <w:rPr>
            <w:sz w:val="20"/>
            <w:szCs w:val="20"/>
            <w:shd w:val="clear" w:color="auto" w:fill="FFFFFF"/>
          </w:rPr>
          <w:t xml:space="preserve"> </w:t>
        </w:r>
        <w:r w:rsidR="00710E63" w:rsidRPr="00A5284A">
          <w:rPr>
            <w:rFonts w:eastAsia="Times New Roman"/>
            <w:sz w:val="20"/>
            <w:szCs w:val="20"/>
          </w:rPr>
          <w:t>−</w:t>
        </w:r>
      </w:ins>
      <w:r w:rsidRPr="00A5284A">
        <w:rPr>
          <w:sz w:val="20"/>
          <w:szCs w:val="20"/>
          <w:shd w:val="clear" w:color="auto" w:fill="FFFFFF"/>
        </w:rPr>
        <w:t xml:space="preserve"> </w:t>
      </w:r>
      <w:r w:rsidRPr="00173256">
        <w:rPr>
          <w:sz w:val="20"/>
          <w:szCs w:val="20"/>
        </w:rPr>
        <w:t>»Oslobođenje Međimurja 24. 12. 1918</w:t>
      </w:r>
      <w:ins w:id="303" w:author="Avtor">
        <w:r w:rsidR="00710E63">
          <w:rPr>
            <w:sz w:val="20"/>
            <w:szCs w:val="20"/>
          </w:rPr>
          <w:t>,</w:t>
        </w:r>
      </w:ins>
      <w:r w:rsidRPr="00173256">
        <w:rPr>
          <w:sz w:val="20"/>
          <w:szCs w:val="20"/>
        </w:rPr>
        <w:t>«</w:t>
      </w:r>
      <w:del w:id="304" w:author="Avtor">
        <w:r w:rsidRPr="00173256" w:rsidDel="00710E63">
          <w:rPr>
            <w:sz w:val="20"/>
            <w:szCs w:val="20"/>
          </w:rPr>
          <w:delText>,</w:delText>
        </w:r>
      </w:del>
      <w:r w:rsidRPr="00173256">
        <w:rPr>
          <w:sz w:val="20"/>
          <w:szCs w:val="20"/>
        </w:rPr>
        <w:t xml:space="preserve"> </w:t>
      </w:r>
      <w:r w:rsidRPr="00782B39">
        <w:rPr>
          <w:i/>
          <w:sz w:val="20"/>
          <w:szCs w:val="20"/>
          <w:rPrChange w:id="305" w:author="Avtor">
            <w:rPr>
              <w:sz w:val="20"/>
              <w:szCs w:val="20"/>
            </w:rPr>
          </w:rPrChange>
        </w:rPr>
        <w:t>Hrvatski povijesni portal</w:t>
      </w:r>
      <w:r w:rsidRPr="00173256">
        <w:rPr>
          <w:sz w:val="20"/>
          <w:szCs w:val="20"/>
        </w:rPr>
        <w:t>,</w:t>
      </w:r>
      <w:r w:rsidRPr="00173256">
        <w:t xml:space="preserve"> </w:t>
      </w:r>
      <w:r w:rsidRPr="00782B39">
        <w:rPr>
          <w:rPrChange w:id="306" w:author="Avtor">
            <w:rPr/>
          </w:rPrChange>
        </w:rPr>
        <w:fldChar w:fldCharType="begin"/>
      </w:r>
      <w:r w:rsidRPr="00782B39">
        <w:rPr>
          <w:rPrChange w:id="307" w:author="Avtor">
            <w:rPr/>
          </w:rPrChange>
        </w:rPr>
        <w:instrText xml:space="preserve"> HYPERLINK "http://povijest.net/oslobodenje-medimurja-24-12-1918/" </w:instrText>
      </w:r>
      <w:r w:rsidRPr="00782B39">
        <w:rPr>
          <w:rPrChange w:id="308" w:author="Avtor">
            <w:rPr/>
          </w:rPrChange>
        </w:rPr>
        <w:fldChar w:fldCharType="separate"/>
      </w:r>
      <w:r w:rsidRPr="00782B39">
        <w:rPr>
          <w:rStyle w:val="Hiperpovezava"/>
          <w:color w:val="auto"/>
          <w:sz w:val="20"/>
          <w:szCs w:val="20"/>
          <w:u w:val="none"/>
          <w:rPrChange w:id="309" w:author="Avtor">
            <w:rPr>
              <w:rStyle w:val="Hiperpovezava"/>
              <w:sz w:val="20"/>
              <w:szCs w:val="20"/>
            </w:rPr>
          </w:rPrChange>
        </w:rPr>
        <w:t>http://povijest.net/oslobodenje-medimurja-24-12-1918/</w:t>
      </w:r>
      <w:r w:rsidRPr="00782B39">
        <w:rPr>
          <w:rStyle w:val="Hiperpovezava"/>
          <w:color w:val="auto"/>
          <w:sz w:val="20"/>
          <w:szCs w:val="20"/>
          <w:u w:val="none"/>
          <w:rPrChange w:id="310" w:author="Avtor">
            <w:rPr>
              <w:rStyle w:val="Hiperpovezava"/>
              <w:sz w:val="20"/>
              <w:szCs w:val="20"/>
            </w:rPr>
          </w:rPrChange>
        </w:rPr>
        <w:fldChar w:fldCharType="end"/>
      </w:r>
      <w:r w:rsidRPr="00782B39">
        <w:rPr>
          <w:sz w:val="20"/>
          <w:szCs w:val="20"/>
          <w:rPrChange w:id="311" w:author="Avtor">
            <w:rPr>
              <w:sz w:val="20"/>
              <w:szCs w:val="20"/>
            </w:rPr>
          </w:rPrChange>
        </w:rPr>
        <w:t>.</w:t>
      </w:r>
      <w:ins w:id="312" w:author="Avtor">
        <w:r w:rsidR="00710E63">
          <w:rPr>
            <w:sz w:val="20"/>
            <w:szCs w:val="20"/>
          </w:rPr>
          <w:t xml:space="preserve"> </w:t>
        </w:r>
      </w:ins>
    </w:p>
  </w:footnote>
  <w:footnote w:id="51">
    <w:p w14:paraId="15972205" w14:textId="6718A947" w:rsidR="00570F07" w:rsidRPr="00A5284A" w:rsidRDefault="00570F07" w:rsidP="00A5284A">
      <w:pPr>
        <w:pStyle w:val="Brezrazmikov"/>
        <w:jc w:val="both"/>
        <w:rPr>
          <w:sz w:val="20"/>
          <w:szCs w:val="20"/>
        </w:rPr>
      </w:pPr>
      <w:r w:rsidRPr="00A5284A">
        <w:rPr>
          <w:rStyle w:val="Sprotnaopomba-sklic"/>
          <w:sz w:val="20"/>
          <w:szCs w:val="20"/>
        </w:rPr>
        <w:footnoteRef/>
      </w:r>
      <w:r w:rsidRPr="00A5284A">
        <w:rPr>
          <w:sz w:val="20"/>
          <w:szCs w:val="20"/>
        </w:rPr>
        <w:t xml:space="preserve"> </w:t>
      </w:r>
      <w:r w:rsidRPr="00A5284A">
        <w:rPr>
          <w:rStyle w:val="personsourcestext"/>
          <w:sz w:val="20"/>
          <w:szCs w:val="20"/>
        </w:rPr>
        <w:t xml:space="preserve">Karolina Godina, </w:t>
      </w:r>
      <w:r>
        <w:rPr>
          <w:rStyle w:val="personsourcestext"/>
          <w:sz w:val="20"/>
          <w:szCs w:val="20"/>
        </w:rPr>
        <w:t>»</w:t>
      </w:r>
      <w:r w:rsidRPr="00A5284A">
        <w:rPr>
          <w:rStyle w:val="personsourcestext"/>
          <w:sz w:val="20"/>
          <w:szCs w:val="20"/>
        </w:rPr>
        <w:t xml:space="preserve">Zvezde odsevajo le na mirnih vodah. Ob izidu knjig </w:t>
      </w:r>
      <w:r w:rsidRPr="00A77390">
        <w:rPr>
          <w:rStyle w:val="personsourcestext"/>
          <w:i/>
          <w:iCs/>
          <w:sz w:val="20"/>
          <w:szCs w:val="20"/>
        </w:rPr>
        <w:t>Moji spomini</w:t>
      </w:r>
      <w:r w:rsidRPr="00A5284A">
        <w:rPr>
          <w:rStyle w:val="personsourcestext"/>
          <w:sz w:val="20"/>
          <w:szCs w:val="20"/>
        </w:rPr>
        <w:t xml:space="preserve"> in </w:t>
      </w:r>
      <w:r w:rsidRPr="00A77390">
        <w:rPr>
          <w:rStyle w:val="personsourcestext"/>
          <w:i/>
          <w:iCs/>
          <w:sz w:val="20"/>
          <w:szCs w:val="20"/>
        </w:rPr>
        <w:t>Zgodovina madžarizacije v Prekmurju</w:t>
      </w:r>
      <w:r w:rsidRPr="00A5284A">
        <w:rPr>
          <w:rStyle w:val="personsourcestext"/>
          <w:sz w:val="20"/>
          <w:szCs w:val="20"/>
        </w:rPr>
        <w:t xml:space="preserve"> Ivana Jeriča</w:t>
      </w:r>
      <w:ins w:id="313" w:author="Avtor">
        <w:r w:rsidR="00710E63">
          <w:rPr>
            <w:rStyle w:val="personsourcestext"/>
            <w:sz w:val="20"/>
            <w:szCs w:val="20"/>
          </w:rPr>
          <w:t>,</w:t>
        </w:r>
      </w:ins>
      <w:r>
        <w:rPr>
          <w:rStyle w:val="personsourcestext"/>
          <w:sz w:val="20"/>
          <w:szCs w:val="20"/>
        </w:rPr>
        <w:t>«</w:t>
      </w:r>
      <w:del w:id="314" w:author="Avtor">
        <w:r w:rsidRPr="00A5284A" w:rsidDel="00710E63">
          <w:rPr>
            <w:rStyle w:val="personsourcestext"/>
            <w:sz w:val="20"/>
            <w:szCs w:val="20"/>
          </w:rPr>
          <w:delText>,</w:delText>
        </w:r>
      </w:del>
      <w:r w:rsidRPr="00A5284A">
        <w:rPr>
          <w:rStyle w:val="personsourcestext"/>
          <w:sz w:val="20"/>
          <w:szCs w:val="20"/>
        </w:rPr>
        <w:t xml:space="preserve"> </w:t>
      </w:r>
      <w:r w:rsidRPr="00A5284A">
        <w:rPr>
          <w:rStyle w:val="Poudarek"/>
          <w:sz w:val="20"/>
          <w:szCs w:val="20"/>
        </w:rPr>
        <w:t>Mohorjev koledar 2002</w:t>
      </w:r>
      <w:r w:rsidRPr="00A5284A">
        <w:rPr>
          <w:rStyle w:val="personsourcestext"/>
          <w:sz w:val="20"/>
          <w:szCs w:val="20"/>
        </w:rPr>
        <w:t>, 184–</w:t>
      </w:r>
      <w:ins w:id="315" w:author="Avtor">
        <w:r w:rsidR="00710E63">
          <w:rPr>
            <w:rStyle w:val="personsourcestext"/>
            <w:sz w:val="20"/>
            <w:szCs w:val="20"/>
          </w:rPr>
          <w:t>8</w:t>
        </w:r>
      </w:ins>
      <w:r w:rsidRPr="00A5284A">
        <w:rPr>
          <w:rStyle w:val="personsourcestext"/>
          <w:sz w:val="20"/>
          <w:szCs w:val="20"/>
        </w:rPr>
        <w:t>9.</w:t>
      </w:r>
    </w:p>
  </w:footnote>
  <w:footnote w:id="52">
    <w:p w14:paraId="548906CB" w14:textId="42BE630B" w:rsidR="00570F07" w:rsidRPr="00CB1E19" w:rsidRDefault="00570F07" w:rsidP="00A5284A">
      <w:pPr>
        <w:pBdr>
          <w:top w:val="nil"/>
          <w:left w:val="nil"/>
          <w:bottom w:val="nil"/>
          <w:right w:val="nil"/>
          <w:between w:val="nil"/>
        </w:pBdr>
        <w:spacing w:after="0" w:line="240" w:lineRule="auto"/>
        <w:jc w:val="both"/>
        <w:rPr>
          <w:sz w:val="20"/>
          <w:szCs w:val="20"/>
        </w:rPr>
      </w:pPr>
      <w:r w:rsidRPr="00A5284A">
        <w:rPr>
          <w:rStyle w:val="Sprotnaopomba-sklic"/>
          <w:sz w:val="20"/>
          <w:szCs w:val="20"/>
        </w:rPr>
        <w:footnoteRef/>
      </w:r>
      <w:r w:rsidRPr="00A5284A">
        <w:rPr>
          <w:sz w:val="20"/>
          <w:szCs w:val="20"/>
        </w:rPr>
        <w:t xml:space="preserve"> Prim. </w:t>
      </w:r>
      <w:r w:rsidRPr="00A5284A">
        <w:rPr>
          <w:rFonts w:eastAsia="Times New Roman"/>
          <w:sz w:val="20"/>
          <w:szCs w:val="20"/>
        </w:rPr>
        <w:t>Zoltán Paksy, »Dejavnost vodilnih teles za Medžimurje in Pomurje v letih 1918−1919</w:t>
      </w:r>
      <w:ins w:id="316" w:author="Avtor">
        <w:r w:rsidR="00710E63">
          <w:rPr>
            <w:rFonts w:eastAsia="Times New Roman"/>
            <w:sz w:val="20"/>
            <w:szCs w:val="20"/>
          </w:rPr>
          <w:t>,</w:t>
        </w:r>
      </w:ins>
      <w:r w:rsidRPr="00A5284A">
        <w:rPr>
          <w:rFonts w:eastAsia="Times New Roman"/>
          <w:sz w:val="20"/>
          <w:szCs w:val="20"/>
        </w:rPr>
        <w:t>«</w:t>
      </w:r>
      <w:del w:id="317" w:author="Avtor">
        <w:r w:rsidRPr="00A5284A" w:rsidDel="00710E63">
          <w:rPr>
            <w:rFonts w:eastAsia="Times New Roman"/>
            <w:sz w:val="20"/>
            <w:szCs w:val="20"/>
          </w:rPr>
          <w:delText>,</w:delText>
        </w:r>
      </w:del>
      <w:r w:rsidRPr="00A5284A">
        <w:rPr>
          <w:rFonts w:eastAsia="Times New Roman"/>
          <w:sz w:val="20"/>
          <w:szCs w:val="20"/>
        </w:rPr>
        <w:t xml:space="preserve"> </w:t>
      </w:r>
      <w:r w:rsidRPr="00A5284A">
        <w:rPr>
          <w:rFonts w:eastAsia="Times New Roman"/>
          <w:i/>
          <w:iCs/>
          <w:sz w:val="20"/>
          <w:szCs w:val="20"/>
        </w:rPr>
        <w:t>Zbornik soboškega muzeja</w:t>
      </w:r>
      <w:r>
        <w:rPr>
          <w:rFonts w:eastAsia="Times New Roman"/>
          <w:sz w:val="20"/>
          <w:szCs w:val="20"/>
        </w:rPr>
        <w:t>, št.</w:t>
      </w:r>
      <w:r w:rsidRPr="00A5284A">
        <w:rPr>
          <w:rFonts w:eastAsia="Times New Roman"/>
          <w:i/>
          <w:iCs/>
          <w:sz w:val="20"/>
          <w:szCs w:val="20"/>
        </w:rPr>
        <w:t xml:space="preserve"> </w:t>
      </w:r>
      <w:r w:rsidRPr="00A5284A">
        <w:rPr>
          <w:rFonts w:eastAsia="Times New Roman"/>
          <w:sz w:val="20"/>
          <w:szCs w:val="20"/>
        </w:rPr>
        <w:t xml:space="preserve">11−12, </w:t>
      </w:r>
      <w:r>
        <w:rPr>
          <w:rFonts w:eastAsia="Times New Roman"/>
          <w:sz w:val="20"/>
          <w:szCs w:val="20"/>
        </w:rPr>
        <w:t>(</w:t>
      </w:r>
      <w:r w:rsidRPr="00A5284A">
        <w:rPr>
          <w:rFonts w:eastAsia="Times New Roman"/>
          <w:sz w:val="20"/>
          <w:szCs w:val="20"/>
        </w:rPr>
        <w:t>200</w:t>
      </w:r>
      <w:r>
        <w:rPr>
          <w:rFonts w:eastAsia="Times New Roman"/>
          <w:sz w:val="20"/>
          <w:szCs w:val="20"/>
        </w:rPr>
        <w:t>8),</w:t>
      </w:r>
      <w:r w:rsidRPr="00A5284A">
        <w:rPr>
          <w:rFonts w:eastAsia="Times New Roman"/>
          <w:sz w:val="20"/>
          <w:szCs w:val="20"/>
        </w:rPr>
        <w:t xml:space="preserve"> 17−</w:t>
      </w:r>
      <w:ins w:id="318" w:author="Avtor">
        <w:r w:rsidR="00710E63">
          <w:rPr>
            <w:rFonts w:eastAsia="Times New Roman"/>
            <w:sz w:val="20"/>
            <w:szCs w:val="20"/>
          </w:rPr>
          <w:t>1</w:t>
        </w:r>
      </w:ins>
      <w:r w:rsidRPr="00A5284A">
        <w:rPr>
          <w:rFonts w:eastAsia="Times New Roman"/>
          <w:sz w:val="20"/>
          <w:szCs w:val="20"/>
        </w:rPr>
        <w:t>8.</w:t>
      </w:r>
      <w:r w:rsidRPr="00A5284A">
        <w:rPr>
          <w:sz w:val="20"/>
          <w:szCs w:val="20"/>
        </w:rPr>
        <w:t xml:space="preserve"> </w:t>
      </w:r>
      <w:r w:rsidRPr="00A5284A">
        <w:rPr>
          <w:sz w:val="20"/>
          <w:szCs w:val="20"/>
          <w:shd w:val="clear" w:color="auto" w:fill="FFFFFF"/>
        </w:rPr>
        <w:t xml:space="preserve">Ustrezno je na tem mestu omeniti znanstveni simpozij </w:t>
      </w:r>
      <w:r>
        <w:rPr>
          <w:sz w:val="20"/>
          <w:szCs w:val="20"/>
          <w:shd w:val="clear" w:color="auto" w:fill="FFFFFF"/>
        </w:rPr>
        <w:t xml:space="preserve">iz dne </w:t>
      </w:r>
      <w:r w:rsidRPr="00A5284A">
        <w:rPr>
          <w:sz w:val="20"/>
          <w:szCs w:val="20"/>
          <w:shd w:val="clear" w:color="auto" w:fill="FFFFFF"/>
        </w:rPr>
        <w:t xml:space="preserve">26. </w:t>
      </w:r>
      <w:r>
        <w:rPr>
          <w:sz w:val="20"/>
          <w:szCs w:val="20"/>
          <w:shd w:val="clear" w:color="auto" w:fill="FFFFFF"/>
        </w:rPr>
        <w:t>11.</w:t>
      </w:r>
      <w:r w:rsidRPr="00A5284A">
        <w:rPr>
          <w:sz w:val="20"/>
          <w:szCs w:val="20"/>
          <w:shd w:val="clear" w:color="auto" w:fill="FFFFFF"/>
        </w:rPr>
        <w:t xml:space="preserve"> 2019 v Mariboru</w:t>
      </w:r>
      <w:r>
        <w:rPr>
          <w:sz w:val="20"/>
          <w:szCs w:val="20"/>
          <w:shd w:val="clear" w:color="auto" w:fill="FFFFFF"/>
        </w:rPr>
        <w:t xml:space="preserve"> z naslovom</w:t>
      </w:r>
      <w:r w:rsidRPr="00A5284A">
        <w:rPr>
          <w:sz w:val="20"/>
          <w:szCs w:val="20"/>
          <w:shd w:val="clear" w:color="auto" w:fill="FFFFFF"/>
        </w:rPr>
        <w:t xml:space="preserve"> </w:t>
      </w:r>
      <w:r w:rsidRPr="00A5284A">
        <w:rPr>
          <w:i/>
          <w:iCs/>
          <w:sz w:val="20"/>
          <w:szCs w:val="20"/>
        </w:rPr>
        <w:t>Vojaštvo v Prekmurju</w:t>
      </w:r>
      <w:r w:rsidRPr="00A5284A">
        <w:rPr>
          <w:sz w:val="20"/>
          <w:szCs w:val="20"/>
        </w:rPr>
        <w:t xml:space="preserve"> v organizaciji Vojaškega muzeja Slovenske vojske, posvečen predvsem vojaškim dogodkom 20. stoletja v Prekmurju, o vsebini katerega objavljeno poročilo med drugim pravi: »</w:t>
      </w:r>
      <w:r w:rsidRPr="00A5198F">
        <w:rPr>
          <w:i/>
          <w:iCs/>
          <w:sz w:val="20"/>
          <w:szCs w:val="20"/>
        </w:rPr>
        <w:t>Vodja Skupine za muzeologijo Vojaškega muzeja Slovenske vojske major mag. Zvezdan Marković je predstavil temo Vojaštvo v Prekmurju v letih 1918–1919. Opisal je vojaške enote, v katerih so služili prekmurski fantje med prvo svetovno vojno, ter razmere, ki so nastale po razpadu dvojne monarhije. Analiziral je tudi prihod enote kapetana Jurišića v Prekmurje decembra 1918, v času, ko je hrvaška vojska zasedla Medžimurje</w:t>
      </w:r>
      <w:r w:rsidRPr="00A5284A">
        <w:rPr>
          <w:sz w:val="20"/>
          <w:szCs w:val="20"/>
        </w:rPr>
        <w:t>.« Prim. Valerija Bernik</w:t>
      </w:r>
      <w:r>
        <w:rPr>
          <w:sz w:val="20"/>
          <w:szCs w:val="20"/>
        </w:rPr>
        <w:t>,</w:t>
      </w:r>
      <w:r w:rsidRPr="00A5284A">
        <w:rPr>
          <w:sz w:val="20"/>
          <w:szCs w:val="20"/>
        </w:rPr>
        <w:t xml:space="preserve"> »Vojaštvo v Prekmurju</w:t>
      </w:r>
      <w:ins w:id="319" w:author="Avtor">
        <w:r w:rsidR="00710E63">
          <w:rPr>
            <w:sz w:val="20"/>
            <w:szCs w:val="20"/>
          </w:rPr>
          <w:t>,</w:t>
        </w:r>
      </w:ins>
      <w:r w:rsidRPr="00A5284A">
        <w:rPr>
          <w:sz w:val="20"/>
          <w:szCs w:val="20"/>
        </w:rPr>
        <w:t>«</w:t>
      </w:r>
      <w:del w:id="320" w:author="Avtor">
        <w:r w:rsidRPr="00A5284A" w:rsidDel="00710E63">
          <w:rPr>
            <w:sz w:val="20"/>
            <w:szCs w:val="20"/>
          </w:rPr>
          <w:delText>,</w:delText>
        </w:r>
      </w:del>
      <w:r w:rsidRPr="00A5284A">
        <w:rPr>
          <w:sz w:val="20"/>
          <w:szCs w:val="20"/>
        </w:rPr>
        <w:t xml:space="preserve"> </w:t>
      </w:r>
      <w:r w:rsidRPr="00A5284A">
        <w:rPr>
          <w:i/>
          <w:iCs/>
          <w:sz w:val="20"/>
          <w:szCs w:val="20"/>
        </w:rPr>
        <w:t>Revija SV</w:t>
      </w:r>
      <w:r>
        <w:rPr>
          <w:sz w:val="20"/>
          <w:szCs w:val="20"/>
        </w:rPr>
        <w:t xml:space="preserve"> 27, št. 12</w:t>
      </w:r>
      <w:r w:rsidRPr="00A5284A">
        <w:rPr>
          <w:sz w:val="20"/>
          <w:szCs w:val="20"/>
        </w:rPr>
        <w:t xml:space="preserve"> </w:t>
      </w:r>
      <w:r>
        <w:rPr>
          <w:sz w:val="20"/>
          <w:szCs w:val="20"/>
        </w:rPr>
        <w:t>(</w:t>
      </w:r>
      <w:r w:rsidRPr="00A5284A">
        <w:rPr>
          <w:sz w:val="20"/>
          <w:szCs w:val="20"/>
        </w:rPr>
        <w:t>2019</w:t>
      </w:r>
      <w:r>
        <w:rPr>
          <w:sz w:val="20"/>
          <w:szCs w:val="20"/>
        </w:rPr>
        <w:t>)</w:t>
      </w:r>
      <w:ins w:id="321" w:author="Avtor">
        <w:r w:rsidR="00710E63">
          <w:rPr>
            <w:sz w:val="20"/>
            <w:szCs w:val="20"/>
          </w:rPr>
          <w:t>:</w:t>
        </w:r>
      </w:ins>
      <w:del w:id="322" w:author="Avtor">
        <w:r w:rsidDel="00710E63">
          <w:rPr>
            <w:sz w:val="20"/>
            <w:szCs w:val="20"/>
          </w:rPr>
          <w:delText>,</w:delText>
        </w:r>
      </w:del>
      <w:r>
        <w:rPr>
          <w:sz w:val="20"/>
          <w:szCs w:val="20"/>
        </w:rPr>
        <w:t xml:space="preserve"> 43.</w:t>
      </w:r>
      <w:r w:rsidRPr="00A5284A">
        <w:rPr>
          <w:sz w:val="20"/>
          <w:szCs w:val="20"/>
        </w:rPr>
        <w:t xml:space="preserve"> </w:t>
      </w:r>
      <w:r w:rsidRPr="00A5284A">
        <w:rPr>
          <w:sz w:val="20"/>
          <w:szCs w:val="20"/>
          <w:shd w:val="clear" w:color="auto" w:fill="FFFFFF"/>
        </w:rPr>
        <w:t>Hrvaško zgodovinopisje je Jurišiću v zadnjem času posvetilo glede na njegove dosežke ustrezno pozornost.</w:t>
      </w:r>
    </w:p>
  </w:footnote>
  <w:footnote w:id="53">
    <w:p w14:paraId="27D686B2" w14:textId="3DD9D811" w:rsidR="00570F07" w:rsidRPr="00A5284A" w:rsidRDefault="00570F07" w:rsidP="00A5284A">
      <w:pPr>
        <w:pStyle w:val="Brezrazmikov"/>
        <w:jc w:val="both"/>
        <w:rPr>
          <w:sz w:val="20"/>
          <w:szCs w:val="20"/>
        </w:rPr>
      </w:pPr>
      <w:r w:rsidRPr="00A5284A">
        <w:rPr>
          <w:rStyle w:val="Sprotnaopomba-sklic"/>
          <w:sz w:val="20"/>
          <w:szCs w:val="20"/>
        </w:rPr>
        <w:footnoteRef/>
      </w:r>
      <w:r w:rsidRPr="00A5284A">
        <w:rPr>
          <w:sz w:val="20"/>
          <w:szCs w:val="20"/>
        </w:rPr>
        <w:t xml:space="preserve"> </w:t>
      </w:r>
      <w:r w:rsidRPr="00A5284A">
        <w:rPr>
          <w:sz w:val="20"/>
          <w:szCs w:val="20"/>
        </w:rPr>
        <w:t xml:space="preserve">Slavko Lipovščak, </w:t>
      </w:r>
      <w:r>
        <w:rPr>
          <w:sz w:val="20"/>
          <w:szCs w:val="20"/>
        </w:rPr>
        <w:t>»</w:t>
      </w:r>
      <w:r w:rsidRPr="00A5284A">
        <w:rPr>
          <w:sz w:val="20"/>
          <w:szCs w:val="20"/>
        </w:rPr>
        <w:t>Bitka kod Murske Sobote – Katastrofa kapetana Jurišića</w:t>
      </w:r>
      <w:ins w:id="323" w:author="Avtor">
        <w:r w:rsidR="00710E63">
          <w:rPr>
            <w:sz w:val="20"/>
            <w:szCs w:val="20"/>
          </w:rPr>
          <w:t>,</w:t>
        </w:r>
      </w:ins>
      <w:r>
        <w:rPr>
          <w:sz w:val="20"/>
          <w:szCs w:val="20"/>
        </w:rPr>
        <w:t>«</w:t>
      </w:r>
      <w:del w:id="324" w:author="Avtor">
        <w:r w:rsidRPr="00A5284A" w:rsidDel="00710E63">
          <w:rPr>
            <w:sz w:val="20"/>
            <w:szCs w:val="20"/>
          </w:rPr>
          <w:delText>,</w:delText>
        </w:r>
      </w:del>
      <w:r w:rsidRPr="00A5284A">
        <w:rPr>
          <w:sz w:val="20"/>
          <w:szCs w:val="20"/>
        </w:rPr>
        <w:t xml:space="preserve"> </w:t>
      </w:r>
      <w:r w:rsidRPr="00A5284A">
        <w:rPr>
          <w:i/>
          <w:sz w:val="20"/>
          <w:szCs w:val="20"/>
        </w:rPr>
        <w:t>Hrvati u borbama</w:t>
      </w:r>
      <w:r w:rsidRPr="00A5284A">
        <w:rPr>
          <w:iCs/>
          <w:sz w:val="20"/>
          <w:szCs w:val="20"/>
        </w:rPr>
        <w:t>,</w:t>
      </w:r>
      <w:r w:rsidRPr="00A5284A">
        <w:rPr>
          <w:sz w:val="20"/>
          <w:szCs w:val="20"/>
        </w:rPr>
        <w:t xml:space="preserve"> 147−50</w:t>
      </w:r>
      <w:ins w:id="325" w:author="Avtor">
        <w:r w:rsidR="00710E63">
          <w:rPr>
            <w:sz w:val="20"/>
            <w:szCs w:val="20"/>
          </w:rPr>
          <w:t>.</w:t>
        </w:r>
      </w:ins>
      <w:del w:id="326" w:author="Avtor">
        <w:r w:rsidRPr="00A5284A" w:rsidDel="00710E63">
          <w:rPr>
            <w:sz w:val="20"/>
            <w:szCs w:val="20"/>
          </w:rPr>
          <w:delText>;</w:delText>
        </w:r>
      </w:del>
      <w:r w:rsidRPr="00A5284A">
        <w:rPr>
          <w:sz w:val="20"/>
          <w:szCs w:val="20"/>
        </w:rPr>
        <w:t xml:space="preserve"> </w:t>
      </w:r>
      <w:del w:id="327" w:author="Avtor">
        <w:r w:rsidRPr="00A5284A" w:rsidDel="00710E63">
          <w:rPr>
            <w:sz w:val="20"/>
            <w:szCs w:val="20"/>
          </w:rPr>
          <w:delText xml:space="preserve">najobširnejši </w:delText>
        </w:r>
      </w:del>
      <w:ins w:id="328" w:author="Avtor">
        <w:r w:rsidR="00710E63">
          <w:rPr>
            <w:sz w:val="20"/>
            <w:szCs w:val="20"/>
          </w:rPr>
          <w:t>N</w:t>
        </w:r>
        <w:r w:rsidR="00710E63" w:rsidRPr="00A5284A">
          <w:rPr>
            <w:sz w:val="20"/>
            <w:szCs w:val="20"/>
          </w:rPr>
          <w:t xml:space="preserve">ajobširnejši </w:t>
        </w:r>
      </w:ins>
      <w:r w:rsidRPr="00A5284A">
        <w:rPr>
          <w:sz w:val="20"/>
          <w:szCs w:val="20"/>
        </w:rPr>
        <w:t>zapis o ujetju je prispeval sam J</w:t>
      </w:r>
      <w:r>
        <w:rPr>
          <w:sz w:val="20"/>
          <w:szCs w:val="20"/>
        </w:rPr>
        <w:t xml:space="preserve">ožef </w:t>
      </w:r>
      <w:r w:rsidRPr="00A5284A">
        <w:rPr>
          <w:sz w:val="20"/>
          <w:szCs w:val="20"/>
        </w:rPr>
        <w:t>G</w:t>
      </w:r>
      <w:r>
        <w:rPr>
          <w:sz w:val="20"/>
          <w:szCs w:val="20"/>
        </w:rPr>
        <w:t>odina</w:t>
      </w:r>
      <w:r w:rsidRPr="00A5284A">
        <w:rPr>
          <w:sz w:val="20"/>
          <w:szCs w:val="20"/>
        </w:rPr>
        <w:t>, gl. op. 4</w:t>
      </w:r>
      <w:r>
        <w:rPr>
          <w:sz w:val="20"/>
          <w:szCs w:val="20"/>
        </w:rPr>
        <w:t>5</w:t>
      </w:r>
      <w:r w:rsidRPr="00A5284A">
        <w:rPr>
          <w:sz w:val="20"/>
          <w:szCs w:val="20"/>
        </w:rPr>
        <w:t xml:space="preserve">, in po le-tem povzeto </w:t>
      </w:r>
      <w:r>
        <w:rPr>
          <w:sz w:val="20"/>
          <w:szCs w:val="20"/>
        </w:rPr>
        <w:t xml:space="preserve">dogajanje </w:t>
      </w:r>
      <w:r w:rsidRPr="00A5284A">
        <w:rPr>
          <w:sz w:val="20"/>
          <w:szCs w:val="20"/>
        </w:rPr>
        <w:t xml:space="preserve">v: Slavič, </w:t>
      </w:r>
      <w:r w:rsidRPr="00B904A8">
        <w:rPr>
          <w:sz w:val="20"/>
          <w:szCs w:val="20"/>
          <w:shd w:val="clear" w:color="auto" w:fill="FFFFFF"/>
        </w:rPr>
        <w:t>»Narodnost in osvoboditev Prekmurcev</w:t>
      </w:r>
      <w:ins w:id="329" w:author="Avtor">
        <w:r w:rsidR="00710E63">
          <w:rPr>
            <w:sz w:val="20"/>
            <w:szCs w:val="20"/>
            <w:shd w:val="clear" w:color="auto" w:fill="FFFFFF"/>
          </w:rPr>
          <w:t>,</w:t>
        </w:r>
      </w:ins>
      <w:r w:rsidRPr="00B904A8">
        <w:rPr>
          <w:sz w:val="20"/>
          <w:szCs w:val="20"/>
          <w:shd w:val="clear" w:color="auto" w:fill="FFFFFF"/>
        </w:rPr>
        <w:t>«</w:t>
      </w:r>
      <w:del w:id="330" w:author="Avtor">
        <w:r w:rsidRPr="00A5284A" w:rsidDel="00710E63">
          <w:rPr>
            <w:sz w:val="20"/>
            <w:szCs w:val="20"/>
            <w:shd w:val="clear" w:color="auto" w:fill="FFFFFF"/>
          </w:rPr>
          <w:delText>,</w:delText>
        </w:r>
      </w:del>
      <w:r w:rsidRPr="00A5284A">
        <w:rPr>
          <w:sz w:val="20"/>
          <w:szCs w:val="20"/>
          <w:shd w:val="clear" w:color="auto" w:fill="FFFFFF"/>
        </w:rPr>
        <w:t xml:space="preserve"> 65−</w:t>
      </w:r>
      <w:ins w:id="331" w:author="Avtor">
        <w:r w:rsidR="00710E63">
          <w:rPr>
            <w:sz w:val="20"/>
            <w:szCs w:val="20"/>
            <w:shd w:val="clear" w:color="auto" w:fill="FFFFFF"/>
          </w:rPr>
          <w:t>6</w:t>
        </w:r>
      </w:ins>
      <w:r w:rsidRPr="00A5284A">
        <w:rPr>
          <w:sz w:val="20"/>
          <w:szCs w:val="20"/>
          <w:shd w:val="clear" w:color="auto" w:fill="FFFFFF"/>
        </w:rPr>
        <w:t>6</w:t>
      </w:r>
      <w:r w:rsidRPr="00A5284A">
        <w:rPr>
          <w:sz w:val="20"/>
          <w:szCs w:val="20"/>
        </w:rPr>
        <w:t xml:space="preserve">.  </w:t>
      </w:r>
    </w:p>
  </w:footnote>
  <w:footnote w:id="54">
    <w:p w14:paraId="19C07ECC" w14:textId="1A00AF31" w:rsidR="00570F07" w:rsidRPr="00D33E75" w:rsidRDefault="00570F07" w:rsidP="00D33E75">
      <w:pPr>
        <w:pStyle w:val="Brezrazmikov"/>
        <w:rPr>
          <w:sz w:val="20"/>
          <w:szCs w:val="18"/>
        </w:rPr>
      </w:pPr>
      <w:r>
        <w:rPr>
          <w:rStyle w:val="Sprotnaopomba-sklic"/>
        </w:rPr>
        <w:footnoteRef/>
      </w:r>
      <w:r>
        <w:t xml:space="preserve"> </w:t>
      </w:r>
      <w:r w:rsidRPr="00D47A4C">
        <w:rPr>
          <w:sz w:val="20"/>
          <w:szCs w:val="18"/>
        </w:rPr>
        <w:t xml:space="preserve">O </w:t>
      </w:r>
      <w:r>
        <w:rPr>
          <w:sz w:val="20"/>
          <w:szCs w:val="18"/>
        </w:rPr>
        <w:t>izred</w:t>
      </w:r>
      <w:r w:rsidRPr="00D47A4C">
        <w:rPr>
          <w:sz w:val="20"/>
          <w:szCs w:val="18"/>
        </w:rPr>
        <w:t>nem sodišču prim.</w:t>
      </w:r>
      <w:del w:id="332" w:author="Avtor">
        <w:r w:rsidRPr="00D47A4C" w:rsidDel="00710E63">
          <w:rPr>
            <w:sz w:val="20"/>
            <w:szCs w:val="18"/>
          </w:rPr>
          <w:delText>:</w:delText>
        </w:r>
      </w:del>
      <w:r w:rsidRPr="00D47A4C">
        <w:rPr>
          <w:sz w:val="20"/>
          <w:szCs w:val="18"/>
        </w:rPr>
        <w:t xml:space="preserve"> Julijana Jahn, </w:t>
      </w:r>
      <w:r>
        <w:rPr>
          <w:sz w:val="20"/>
          <w:szCs w:val="18"/>
        </w:rPr>
        <w:t>»</w:t>
      </w:r>
      <w:r w:rsidRPr="00D47A4C">
        <w:rPr>
          <w:sz w:val="20"/>
          <w:szCs w:val="18"/>
        </w:rPr>
        <w:t>Međimurje u suvremenom dobu</w:t>
      </w:r>
      <w:ins w:id="333" w:author="Avtor">
        <w:r w:rsidR="00710E63">
          <w:rPr>
            <w:sz w:val="20"/>
            <w:szCs w:val="18"/>
          </w:rPr>
          <w:t>,</w:t>
        </w:r>
      </w:ins>
      <w:del w:id="334" w:author="Avtor">
        <w:r w:rsidRPr="00D47A4C" w:rsidDel="00710E63">
          <w:rPr>
            <w:sz w:val="20"/>
            <w:szCs w:val="18"/>
          </w:rPr>
          <w:delText>.</w:delText>
        </w:r>
      </w:del>
      <w:r>
        <w:rPr>
          <w:sz w:val="20"/>
          <w:szCs w:val="18"/>
        </w:rPr>
        <w:t>«</w:t>
      </w:r>
      <w:del w:id="335" w:author="Avtor">
        <w:r w:rsidDel="00710E63">
          <w:rPr>
            <w:sz w:val="20"/>
            <w:szCs w:val="18"/>
          </w:rPr>
          <w:delText>,</w:delText>
        </w:r>
      </w:del>
      <w:r w:rsidRPr="00D47A4C">
        <w:rPr>
          <w:sz w:val="20"/>
          <w:szCs w:val="18"/>
        </w:rPr>
        <w:t xml:space="preserve"> </w:t>
      </w:r>
      <w:r>
        <w:rPr>
          <w:sz w:val="20"/>
          <w:szCs w:val="18"/>
        </w:rPr>
        <w:t>v</w:t>
      </w:r>
      <w:r w:rsidRPr="00D47A4C">
        <w:rPr>
          <w:sz w:val="20"/>
          <w:szCs w:val="18"/>
        </w:rPr>
        <w:t xml:space="preserve">: Branimir Bunjac, ur., </w:t>
      </w:r>
      <w:r w:rsidRPr="00782B39">
        <w:rPr>
          <w:i/>
          <w:sz w:val="20"/>
          <w:szCs w:val="18"/>
          <w:rPrChange w:id="336" w:author="Avtor">
            <w:rPr>
              <w:sz w:val="20"/>
              <w:szCs w:val="18"/>
            </w:rPr>
          </w:rPrChange>
        </w:rPr>
        <w:t>Pregled povijesti Međimurja</w:t>
      </w:r>
      <w:ins w:id="337" w:author="Avtor">
        <w:r w:rsidR="00710E63">
          <w:rPr>
            <w:sz w:val="20"/>
            <w:szCs w:val="18"/>
          </w:rPr>
          <w:t xml:space="preserve"> (</w:t>
        </w:r>
      </w:ins>
      <w:del w:id="338" w:author="Avtor">
        <w:r w:rsidRPr="00D47A4C" w:rsidDel="00710E63">
          <w:rPr>
            <w:sz w:val="20"/>
            <w:szCs w:val="18"/>
          </w:rPr>
          <w:delText xml:space="preserve">, </w:delText>
        </w:r>
      </w:del>
      <w:r w:rsidRPr="00D47A4C">
        <w:rPr>
          <w:sz w:val="20"/>
          <w:szCs w:val="18"/>
        </w:rPr>
        <w:t>Čakovec: Povijesno društvo Međimurske županije, 2003</w:t>
      </w:r>
      <w:ins w:id="339" w:author="Avtor">
        <w:r w:rsidR="00710E63">
          <w:rPr>
            <w:sz w:val="20"/>
            <w:szCs w:val="18"/>
          </w:rPr>
          <w:t>)</w:t>
        </w:r>
      </w:ins>
      <w:r>
        <w:rPr>
          <w:sz w:val="20"/>
          <w:szCs w:val="18"/>
        </w:rPr>
        <w:t xml:space="preserve">, </w:t>
      </w:r>
      <w:r w:rsidRPr="00D47A4C">
        <w:rPr>
          <w:sz w:val="20"/>
          <w:szCs w:val="18"/>
        </w:rPr>
        <w:t>126−</w:t>
      </w:r>
      <w:del w:id="340" w:author="Avtor">
        <w:r w:rsidRPr="00D47A4C" w:rsidDel="00710E63">
          <w:rPr>
            <w:sz w:val="20"/>
            <w:szCs w:val="18"/>
          </w:rPr>
          <w:delText>1</w:delText>
        </w:r>
      </w:del>
      <w:r w:rsidRPr="00D47A4C">
        <w:rPr>
          <w:sz w:val="20"/>
          <w:szCs w:val="18"/>
        </w:rPr>
        <w:t>27.</w:t>
      </w:r>
    </w:p>
  </w:footnote>
  <w:footnote w:id="55">
    <w:p w14:paraId="5EDA4C9B" w14:textId="7F7B6999" w:rsidR="00570F07" w:rsidRPr="00CB1E19" w:rsidRDefault="00570F07" w:rsidP="00A5284A">
      <w:pPr>
        <w:pStyle w:val="Brezrazmikov"/>
        <w:jc w:val="both"/>
        <w:rPr>
          <w:sz w:val="20"/>
          <w:szCs w:val="20"/>
        </w:rPr>
      </w:pPr>
      <w:r w:rsidRPr="00A5284A">
        <w:rPr>
          <w:rStyle w:val="Sprotnaopomba-sklic"/>
          <w:sz w:val="20"/>
          <w:szCs w:val="20"/>
        </w:rPr>
        <w:footnoteRef/>
      </w:r>
      <w:r w:rsidRPr="00A5284A">
        <w:rPr>
          <w:sz w:val="20"/>
          <w:szCs w:val="20"/>
        </w:rPr>
        <w:t xml:space="preserve"> Jožef Godina C. M.,</w:t>
      </w:r>
      <w:r w:rsidRPr="00A5284A">
        <w:rPr>
          <w:rStyle w:val="personsourcestext"/>
          <w:sz w:val="20"/>
          <w:szCs w:val="20"/>
        </w:rPr>
        <w:t xml:space="preserve"> »Na smrt obsojeni: kako smo padli v ogrsko ujetništvo v Murski Soboti, 3. </w:t>
      </w:r>
      <w:r w:rsidRPr="00A5284A">
        <w:rPr>
          <w:rStyle w:val="personsourcestext"/>
          <w:sz w:val="20"/>
          <w:szCs w:val="20"/>
        </w:rPr>
        <w:t>januarja 1919</w:t>
      </w:r>
      <w:ins w:id="341" w:author="Avtor">
        <w:r w:rsidR="00710E63">
          <w:rPr>
            <w:rStyle w:val="personsourcestext"/>
            <w:sz w:val="20"/>
            <w:szCs w:val="20"/>
          </w:rPr>
          <w:t>,</w:t>
        </w:r>
      </w:ins>
      <w:r w:rsidRPr="00A5284A">
        <w:rPr>
          <w:rStyle w:val="personsourcestext"/>
          <w:sz w:val="20"/>
          <w:szCs w:val="20"/>
        </w:rPr>
        <w:t>«</w:t>
      </w:r>
      <w:del w:id="342" w:author="Avtor">
        <w:r w:rsidRPr="00A5284A" w:rsidDel="00710E63">
          <w:rPr>
            <w:rStyle w:val="personsourcestext"/>
            <w:sz w:val="20"/>
            <w:szCs w:val="20"/>
          </w:rPr>
          <w:delText>,</w:delText>
        </w:r>
      </w:del>
      <w:r w:rsidRPr="00A5284A">
        <w:rPr>
          <w:rStyle w:val="personsourcestext"/>
          <w:sz w:val="20"/>
          <w:szCs w:val="20"/>
        </w:rPr>
        <w:t> </w:t>
      </w:r>
      <w:r w:rsidRPr="00A5284A">
        <w:rPr>
          <w:rStyle w:val="Poudarek"/>
          <w:sz w:val="20"/>
          <w:szCs w:val="20"/>
        </w:rPr>
        <w:t>Mohorjev koledar 2002</w:t>
      </w:r>
      <w:r>
        <w:rPr>
          <w:rStyle w:val="personsourcestext"/>
          <w:sz w:val="20"/>
          <w:szCs w:val="20"/>
        </w:rPr>
        <w:t xml:space="preserve">, </w:t>
      </w:r>
      <w:r w:rsidRPr="00A5284A">
        <w:rPr>
          <w:rStyle w:val="personsourcestext"/>
          <w:sz w:val="20"/>
          <w:szCs w:val="20"/>
        </w:rPr>
        <w:t>190–</w:t>
      </w:r>
      <w:ins w:id="343" w:author="Avtor">
        <w:r w:rsidR="00710E63">
          <w:rPr>
            <w:rStyle w:val="personsourcestext"/>
            <w:sz w:val="20"/>
            <w:szCs w:val="20"/>
          </w:rPr>
          <w:t>9</w:t>
        </w:r>
      </w:ins>
      <w:r w:rsidRPr="00A5284A">
        <w:rPr>
          <w:rStyle w:val="personsourcestext"/>
          <w:sz w:val="20"/>
          <w:szCs w:val="20"/>
        </w:rPr>
        <w:t>2</w:t>
      </w:r>
      <w:ins w:id="344" w:author="Avtor">
        <w:r w:rsidR="00710E63">
          <w:rPr>
            <w:rStyle w:val="personsourcestext"/>
            <w:sz w:val="20"/>
            <w:szCs w:val="20"/>
          </w:rPr>
          <w:t>.</w:t>
        </w:r>
      </w:ins>
      <w:del w:id="345" w:author="Avtor">
        <w:r w:rsidRPr="00A5284A" w:rsidDel="00710E63">
          <w:rPr>
            <w:rStyle w:val="personsourcestext"/>
            <w:sz w:val="20"/>
            <w:szCs w:val="20"/>
          </w:rPr>
          <w:delText>;</w:delText>
        </w:r>
      </w:del>
      <w:r w:rsidRPr="00A5284A">
        <w:rPr>
          <w:rStyle w:val="personsourcestext"/>
          <w:sz w:val="20"/>
          <w:szCs w:val="20"/>
        </w:rPr>
        <w:t xml:space="preserve"> Jos.(ip) Godina C. M., »</w:t>
      </w:r>
      <w:r w:rsidRPr="00A5284A">
        <w:rPr>
          <w:sz w:val="20"/>
          <w:szCs w:val="20"/>
        </w:rPr>
        <w:t>V mongolskem ujetništvu</w:t>
      </w:r>
      <w:ins w:id="346" w:author="Avtor">
        <w:r w:rsidR="00710E63">
          <w:rPr>
            <w:sz w:val="20"/>
            <w:szCs w:val="20"/>
          </w:rPr>
          <w:t>,</w:t>
        </w:r>
      </w:ins>
      <w:r w:rsidRPr="00A5284A">
        <w:rPr>
          <w:sz w:val="20"/>
          <w:szCs w:val="20"/>
        </w:rPr>
        <w:t>«</w:t>
      </w:r>
      <w:del w:id="347" w:author="Avtor">
        <w:r w:rsidRPr="00A5284A" w:rsidDel="00710E63">
          <w:rPr>
            <w:sz w:val="20"/>
            <w:szCs w:val="20"/>
          </w:rPr>
          <w:delText>,</w:delText>
        </w:r>
      </w:del>
      <w:r w:rsidRPr="00A5284A">
        <w:rPr>
          <w:sz w:val="20"/>
          <w:szCs w:val="20"/>
        </w:rPr>
        <w:t xml:space="preserve"> </w:t>
      </w:r>
      <w:r w:rsidRPr="00A5284A">
        <w:rPr>
          <w:i/>
          <w:iCs/>
          <w:sz w:val="20"/>
          <w:szCs w:val="20"/>
        </w:rPr>
        <w:t>Slovenec</w:t>
      </w:r>
      <w:r w:rsidRPr="00A5284A">
        <w:rPr>
          <w:sz w:val="20"/>
          <w:szCs w:val="20"/>
        </w:rPr>
        <w:t>, 17. 2. 1929,</w:t>
      </w:r>
      <w:r>
        <w:rPr>
          <w:sz w:val="20"/>
          <w:szCs w:val="20"/>
        </w:rPr>
        <w:t xml:space="preserve"> </w:t>
      </w:r>
      <w:r w:rsidRPr="00A5284A">
        <w:rPr>
          <w:sz w:val="20"/>
          <w:szCs w:val="20"/>
        </w:rPr>
        <w:t>14−</w:t>
      </w:r>
      <w:ins w:id="348" w:author="Avtor">
        <w:r w:rsidR="00710E63">
          <w:rPr>
            <w:sz w:val="20"/>
            <w:szCs w:val="20"/>
          </w:rPr>
          <w:t>1</w:t>
        </w:r>
      </w:ins>
      <w:r w:rsidRPr="00A5284A">
        <w:rPr>
          <w:sz w:val="20"/>
          <w:szCs w:val="20"/>
        </w:rPr>
        <w:t>5</w:t>
      </w:r>
      <w:ins w:id="349" w:author="Avtor">
        <w:r w:rsidR="00710E63">
          <w:rPr>
            <w:sz w:val="20"/>
            <w:szCs w:val="20"/>
          </w:rPr>
          <w:t>.</w:t>
        </w:r>
      </w:ins>
      <w:del w:id="350" w:author="Avtor">
        <w:r w:rsidRPr="00A5284A" w:rsidDel="00710E63">
          <w:rPr>
            <w:sz w:val="20"/>
            <w:szCs w:val="20"/>
          </w:rPr>
          <w:delText>,</w:delText>
        </w:r>
      </w:del>
      <w:r w:rsidRPr="00A5284A">
        <w:rPr>
          <w:sz w:val="20"/>
          <w:szCs w:val="20"/>
        </w:rPr>
        <w:t xml:space="preserve"> </w:t>
      </w:r>
      <w:r>
        <w:rPr>
          <w:sz w:val="20"/>
          <w:szCs w:val="20"/>
        </w:rPr>
        <w:t xml:space="preserve">Jos. Godina, </w:t>
      </w:r>
      <w:ins w:id="351" w:author="Avtor">
        <w:r w:rsidR="00710E63">
          <w:rPr>
            <w:sz w:val="20"/>
            <w:szCs w:val="20"/>
          </w:rPr>
          <w:t>»</w:t>
        </w:r>
      </w:ins>
      <w:r w:rsidRPr="00A5284A">
        <w:rPr>
          <w:sz w:val="20"/>
          <w:szCs w:val="20"/>
        </w:rPr>
        <w:t>V mongolskem ujetništvu</w:t>
      </w:r>
      <w:ins w:id="352" w:author="Avtor">
        <w:r w:rsidR="00710E63">
          <w:rPr>
            <w:sz w:val="20"/>
            <w:szCs w:val="20"/>
          </w:rPr>
          <w:t>,</w:t>
        </w:r>
      </w:ins>
      <w:r w:rsidRPr="00A5284A">
        <w:rPr>
          <w:sz w:val="20"/>
          <w:szCs w:val="20"/>
        </w:rPr>
        <w:t>«</w:t>
      </w:r>
      <w:del w:id="353" w:author="Avtor">
        <w:r w:rsidRPr="00A5284A" w:rsidDel="00710E63">
          <w:rPr>
            <w:sz w:val="20"/>
            <w:szCs w:val="20"/>
          </w:rPr>
          <w:delText>,</w:delText>
        </w:r>
      </w:del>
      <w:r w:rsidRPr="00A5284A">
        <w:rPr>
          <w:sz w:val="20"/>
          <w:szCs w:val="20"/>
        </w:rPr>
        <w:t xml:space="preserve"> </w:t>
      </w:r>
      <w:r w:rsidRPr="00A5284A">
        <w:rPr>
          <w:i/>
          <w:iCs/>
          <w:sz w:val="20"/>
          <w:szCs w:val="20"/>
        </w:rPr>
        <w:t>Slovenec</w:t>
      </w:r>
      <w:r>
        <w:rPr>
          <w:sz w:val="20"/>
          <w:szCs w:val="20"/>
        </w:rPr>
        <w:t xml:space="preserve">, </w:t>
      </w:r>
      <w:r w:rsidRPr="00A5284A">
        <w:rPr>
          <w:sz w:val="20"/>
          <w:szCs w:val="20"/>
        </w:rPr>
        <w:t>24. 2. 1929, 15</w:t>
      </w:r>
      <w:ins w:id="354" w:author="Avtor">
        <w:r w:rsidR="00710E63">
          <w:rPr>
            <w:sz w:val="20"/>
            <w:szCs w:val="20"/>
          </w:rPr>
          <w:t>.</w:t>
        </w:r>
      </w:ins>
      <w:del w:id="355" w:author="Avtor">
        <w:r w:rsidDel="00710E63">
          <w:rPr>
            <w:sz w:val="20"/>
            <w:szCs w:val="20"/>
          </w:rPr>
          <w:delText>;</w:delText>
        </w:r>
      </w:del>
      <w:r w:rsidRPr="00A5284A">
        <w:rPr>
          <w:sz w:val="20"/>
          <w:szCs w:val="20"/>
        </w:rPr>
        <w:t xml:space="preserve"> </w:t>
      </w:r>
      <w:r w:rsidRPr="00A5284A">
        <w:rPr>
          <w:rStyle w:val="personsourcestext"/>
          <w:sz w:val="20"/>
          <w:szCs w:val="20"/>
        </w:rPr>
        <w:t>Jos.(ip) Godina C. M</w:t>
      </w:r>
      <w:r>
        <w:rPr>
          <w:rStyle w:val="personsourcestext"/>
          <w:sz w:val="20"/>
          <w:szCs w:val="20"/>
        </w:rPr>
        <w:t xml:space="preserve">., </w:t>
      </w:r>
      <w:r w:rsidRPr="00A5284A">
        <w:rPr>
          <w:rStyle w:val="personsourcestext"/>
          <w:sz w:val="20"/>
          <w:szCs w:val="20"/>
        </w:rPr>
        <w:t>»</w:t>
      </w:r>
      <w:r w:rsidRPr="00A5284A">
        <w:rPr>
          <w:sz w:val="20"/>
          <w:szCs w:val="20"/>
        </w:rPr>
        <w:t>V mongolskem ujetništvu</w:t>
      </w:r>
      <w:ins w:id="356" w:author="Avtor">
        <w:r w:rsidR="00710E63">
          <w:rPr>
            <w:sz w:val="20"/>
            <w:szCs w:val="20"/>
          </w:rPr>
          <w:t>,</w:t>
        </w:r>
      </w:ins>
      <w:r w:rsidRPr="00A5284A">
        <w:rPr>
          <w:sz w:val="20"/>
          <w:szCs w:val="20"/>
        </w:rPr>
        <w:t>«</w:t>
      </w:r>
      <w:del w:id="357" w:author="Avtor">
        <w:r w:rsidRPr="00A5284A" w:rsidDel="00710E63">
          <w:rPr>
            <w:sz w:val="20"/>
            <w:szCs w:val="20"/>
          </w:rPr>
          <w:delText>,</w:delText>
        </w:r>
      </w:del>
      <w:r w:rsidRPr="00A5284A">
        <w:rPr>
          <w:sz w:val="20"/>
          <w:szCs w:val="20"/>
        </w:rPr>
        <w:t xml:space="preserve"> </w:t>
      </w:r>
      <w:r w:rsidRPr="00A5284A">
        <w:rPr>
          <w:i/>
          <w:iCs/>
          <w:sz w:val="20"/>
          <w:szCs w:val="20"/>
        </w:rPr>
        <w:t>Slovenec</w:t>
      </w:r>
      <w:r w:rsidRPr="00A5284A">
        <w:rPr>
          <w:sz w:val="20"/>
          <w:szCs w:val="20"/>
        </w:rPr>
        <w:t>,</w:t>
      </w:r>
      <w:r>
        <w:rPr>
          <w:sz w:val="20"/>
          <w:szCs w:val="20"/>
        </w:rPr>
        <w:t xml:space="preserve"> </w:t>
      </w:r>
      <w:r w:rsidRPr="00A5284A">
        <w:rPr>
          <w:sz w:val="20"/>
          <w:szCs w:val="20"/>
        </w:rPr>
        <w:t>3. 3. 1929, 14−15</w:t>
      </w:r>
      <w:ins w:id="358" w:author="Avtor">
        <w:r w:rsidR="00710E63">
          <w:rPr>
            <w:sz w:val="20"/>
            <w:szCs w:val="20"/>
          </w:rPr>
          <w:t>.</w:t>
        </w:r>
      </w:ins>
      <w:del w:id="359" w:author="Avtor">
        <w:r w:rsidDel="00710E63">
          <w:rPr>
            <w:sz w:val="20"/>
            <w:szCs w:val="20"/>
          </w:rPr>
          <w:delText>;</w:delText>
        </w:r>
      </w:del>
      <w:r>
        <w:rPr>
          <w:sz w:val="20"/>
          <w:szCs w:val="20"/>
        </w:rPr>
        <w:t xml:space="preserve"> </w:t>
      </w:r>
      <w:r w:rsidRPr="00A5284A">
        <w:rPr>
          <w:rStyle w:val="personsourcestext"/>
          <w:sz w:val="20"/>
          <w:szCs w:val="20"/>
        </w:rPr>
        <w:t>Jos.(ip) Godina C. M</w:t>
      </w:r>
      <w:r>
        <w:rPr>
          <w:rStyle w:val="personsourcestext"/>
          <w:sz w:val="20"/>
          <w:szCs w:val="20"/>
        </w:rPr>
        <w:t xml:space="preserve">., </w:t>
      </w:r>
      <w:r w:rsidRPr="00A5284A">
        <w:rPr>
          <w:rStyle w:val="personsourcestext"/>
          <w:sz w:val="20"/>
          <w:szCs w:val="20"/>
        </w:rPr>
        <w:t>»</w:t>
      </w:r>
      <w:r w:rsidRPr="00A5284A">
        <w:rPr>
          <w:sz w:val="20"/>
          <w:szCs w:val="20"/>
        </w:rPr>
        <w:t>V mongolskem ujetništvu</w:t>
      </w:r>
      <w:ins w:id="360" w:author="Avtor">
        <w:r w:rsidR="00710E63">
          <w:rPr>
            <w:sz w:val="20"/>
            <w:szCs w:val="20"/>
          </w:rPr>
          <w:t>,</w:t>
        </w:r>
      </w:ins>
      <w:r w:rsidRPr="00A5284A">
        <w:rPr>
          <w:sz w:val="20"/>
          <w:szCs w:val="20"/>
        </w:rPr>
        <w:t>«</w:t>
      </w:r>
      <w:del w:id="361" w:author="Avtor">
        <w:r w:rsidRPr="00A5284A" w:rsidDel="00710E63">
          <w:rPr>
            <w:sz w:val="20"/>
            <w:szCs w:val="20"/>
          </w:rPr>
          <w:delText>,</w:delText>
        </w:r>
      </w:del>
      <w:r w:rsidRPr="00A5284A">
        <w:rPr>
          <w:sz w:val="20"/>
          <w:szCs w:val="20"/>
        </w:rPr>
        <w:t xml:space="preserve"> </w:t>
      </w:r>
      <w:r w:rsidRPr="00A5284A">
        <w:rPr>
          <w:i/>
          <w:iCs/>
          <w:sz w:val="20"/>
          <w:szCs w:val="20"/>
        </w:rPr>
        <w:t>Slovenec</w:t>
      </w:r>
      <w:r w:rsidRPr="00A5284A">
        <w:rPr>
          <w:sz w:val="20"/>
          <w:szCs w:val="20"/>
        </w:rPr>
        <w:t>,</w:t>
      </w:r>
      <w:r>
        <w:rPr>
          <w:sz w:val="20"/>
          <w:szCs w:val="20"/>
        </w:rPr>
        <w:t xml:space="preserve"> </w:t>
      </w:r>
      <w:r w:rsidRPr="00A5284A">
        <w:rPr>
          <w:sz w:val="20"/>
          <w:szCs w:val="20"/>
        </w:rPr>
        <w:t xml:space="preserve">10. </w:t>
      </w:r>
      <w:del w:id="362" w:author="Avtor">
        <w:r w:rsidRPr="00A5284A" w:rsidDel="00710E63">
          <w:rPr>
            <w:sz w:val="20"/>
            <w:szCs w:val="20"/>
          </w:rPr>
          <w:delText>0</w:delText>
        </w:r>
      </w:del>
      <w:r w:rsidRPr="00A5284A">
        <w:rPr>
          <w:sz w:val="20"/>
          <w:szCs w:val="20"/>
        </w:rPr>
        <w:t xml:space="preserve">3. 1929, 14−15. Celovito, a uredniško redigirano in z drobnimi tiskarskimi napakami objavljeno v: </w:t>
      </w:r>
      <w:r w:rsidRPr="00A5284A">
        <w:rPr>
          <w:rStyle w:val="Poudarek"/>
          <w:sz w:val="20"/>
          <w:szCs w:val="20"/>
        </w:rPr>
        <w:t>Mohorjev koledar 2004</w:t>
      </w:r>
      <w:r>
        <w:rPr>
          <w:rStyle w:val="Poudarek"/>
          <w:i w:val="0"/>
          <w:iCs w:val="0"/>
          <w:sz w:val="20"/>
          <w:szCs w:val="20"/>
        </w:rPr>
        <w:t xml:space="preserve">, ur. </w:t>
      </w:r>
      <w:r w:rsidRPr="00C53D43">
        <w:rPr>
          <w:rStyle w:val="Poudarek"/>
          <w:i w:val="0"/>
          <w:iCs w:val="0"/>
          <w:sz w:val="20"/>
          <w:szCs w:val="20"/>
        </w:rPr>
        <w:t>Matija Remše</w:t>
      </w:r>
      <w:r w:rsidRPr="00A5284A">
        <w:rPr>
          <w:rStyle w:val="personsourcestext"/>
          <w:sz w:val="20"/>
          <w:szCs w:val="20"/>
        </w:rPr>
        <w:t xml:space="preserve"> (Celje</w:t>
      </w:r>
      <w:r>
        <w:rPr>
          <w:rStyle w:val="personsourcestext"/>
          <w:sz w:val="20"/>
          <w:szCs w:val="20"/>
        </w:rPr>
        <w:t xml:space="preserve">: </w:t>
      </w:r>
      <w:r w:rsidRPr="00C53D43">
        <w:rPr>
          <w:rStyle w:val="personsourcestext"/>
          <w:sz w:val="20"/>
          <w:szCs w:val="20"/>
        </w:rPr>
        <w:t>Mohorjeva družba</w:t>
      </w:r>
      <w:r>
        <w:rPr>
          <w:rStyle w:val="personsourcestext"/>
          <w:sz w:val="20"/>
          <w:szCs w:val="20"/>
        </w:rPr>
        <w:t>,</w:t>
      </w:r>
      <w:r w:rsidRPr="00A5284A">
        <w:rPr>
          <w:rStyle w:val="personsourcestext"/>
          <w:sz w:val="20"/>
          <w:szCs w:val="20"/>
        </w:rPr>
        <w:t xml:space="preserve"> 2003), 209–22. Ta tretji, še bistveno razširjen zapis o zajetju in pobegu iz sombotelske ječe je G</w:t>
      </w:r>
      <w:r>
        <w:rPr>
          <w:rStyle w:val="personsourcestext"/>
          <w:sz w:val="20"/>
          <w:szCs w:val="20"/>
        </w:rPr>
        <w:t>odina</w:t>
      </w:r>
      <w:r w:rsidRPr="00A5284A">
        <w:rPr>
          <w:rStyle w:val="personsourcestext"/>
          <w:sz w:val="20"/>
          <w:szCs w:val="20"/>
        </w:rPr>
        <w:t xml:space="preserve"> napisal za objavo v </w:t>
      </w:r>
      <w:r w:rsidRPr="00A5284A">
        <w:rPr>
          <w:rStyle w:val="personsourcestext"/>
          <w:i/>
          <w:iCs/>
          <w:sz w:val="20"/>
          <w:szCs w:val="20"/>
        </w:rPr>
        <w:t>Slovencu</w:t>
      </w:r>
      <w:r w:rsidRPr="00A5284A">
        <w:rPr>
          <w:rStyle w:val="personsourcestext"/>
          <w:sz w:val="20"/>
          <w:szCs w:val="20"/>
        </w:rPr>
        <w:t xml:space="preserve">. Zakaj je kar dvakrat res detaljno opisal te dogodke, ki so danes ohranjeni v kar treh objavah, ni znano. Je morda kdor koli podvomil v njegovo zgodbo, oziroma so jo posamični bralci </w:t>
      </w:r>
      <w:r>
        <w:rPr>
          <w:rStyle w:val="personsourcestext"/>
          <w:sz w:val="20"/>
          <w:szCs w:val="20"/>
        </w:rPr>
        <w:t>'</w:t>
      </w:r>
      <w:r w:rsidRPr="00A5284A">
        <w:rPr>
          <w:rStyle w:val="personsourcestext"/>
          <w:sz w:val="20"/>
          <w:szCs w:val="20"/>
        </w:rPr>
        <w:t>razčiščevali</w:t>
      </w:r>
      <w:r>
        <w:rPr>
          <w:rStyle w:val="personsourcestext"/>
          <w:sz w:val="20"/>
          <w:szCs w:val="20"/>
        </w:rPr>
        <w:t>'</w:t>
      </w:r>
      <w:r w:rsidRPr="00A5284A">
        <w:rPr>
          <w:rStyle w:val="personsourcestext"/>
          <w:sz w:val="20"/>
          <w:szCs w:val="20"/>
        </w:rPr>
        <w:t xml:space="preserve"> v podrobnostih? Da je nekaj zagotovo bilo na tem, priča kar njegov pripis na koncu slednjega teksta, v katerem omenja »tenkovestne čitatelje«, ki da so ga »opozorili glede njegove veleizdaje zoper madžarsko domovino, če ni bilo to vendar nekoliko neznačajno«.</w:t>
      </w:r>
    </w:p>
  </w:footnote>
  <w:footnote w:id="56">
    <w:p w14:paraId="6BFA122F" w14:textId="23B61A62" w:rsidR="00570F07" w:rsidRPr="00DF1E86" w:rsidRDefault="00570F07" w:rsidP="00C53D43">
      <w:pPr>
        <w:pStyle w:val="Brezrazmikov"/>
        <w:jc w:val="both"/>
        <w:rPr>
          <w:sz w:val="20"/>
          <w:szCs w:val="20"/>
        </w:rPr>
      </w:pPr>
      <w:r w:rsidRPr="00DF1E86">
        <w:rPr>
          <w:rStyle w:val="Sprotnaopomba-sklic"/>
          <w:sz w:val="20"/>
          <w:szCs w:val="20"/>
        </w:rPr>
        <w:footnoteRef/>
      </w:r>
      <w:r w:rsidRPr="00DF1E86">
        <w:rPr>
          <w:sz w:val="20"/>
          <w:szCs w:val="20"/>
        </w:rPr>
        <w:t xml:space="preserve"> </w:t>
      </w:r>
      <w:r w:rsidRPr="00DF1E86">
        <w:rPr>
          <w:sz w:val="20"/>
          <w:szCs w:val="20"/>
        </w:rPr>
        <w:t>»Boji v Medjimurju</w:t>
      </w:r>
      <w:ins w:id="363" w:author="Avtor">
        <w:r w:rsidR="00060B27">
          <w:rPr>
            <w:sz w:val="20"/>
            <w:szCs w:val="20"/>
          </w:rPr>
          <w:t>,</w:t>
        </w:r>
      </w:ins>
      <w:del w:id="364" w:author="Avtor">
        <w:r w:rsidRPr="00DF1E86" w:rsidDel="00060B27">
          <w:rPr>
            <w:sz w:val="20"/>
            <w:szCs w:val="20"/>
          </w:rPr>
          <w:delText>.</w:delText>
        </w:r>
      </w:del>
      <w:r w:rsidRPr="00DF1E86">
        <w:rPr>
          <w:sz w:val="20"/>
          <w:szCs w:val="20"/>
        </w:rPr>
        <w:t>«</w:t>
      </w:r>
      <w:del w:id="365" w:author="Avtor">
        <w:r w:rsidRPr="00DF1E86" w:rsidDel="00060B27">
          <w:rPr>
            <w:sz w:val="20"/>
            <w:szCs w:val="20"/>
          </w:rPr>
          <w:delText>,</w:delText>
        </w:r>
      </w:del>
      <w:r w:rsidRPr="00DF1E86">
        <w:rPr>
          <w:sz w:val="20"/>
          <w:szCs w:val="20"/>
        </w:rPr>
        <w:t xml:space="preserve"> </w:t>
      </w:r>
      <w:r w:rsidRPr="00DF1E86">
        <w:rPr>
          <w:i/>
          <w:iCs/>
          <w:sz w:val="20"/>
          <w:szCs w:val="20"/>
        </w:rPr>
        <w:t>Slovenec</w:t>
      </w:r>
      <w:r w:rsidRPr="00DF1E86">
        <w:rPr>
          <w:sz w:val="20"/>
          <w:szCs w:val="20"/>
        </w:rPr>
        <w:t>, 7. 1. 1919, 3.</w:t>
      </w:r>
    </w:p>
  </w:footnote>
  <w:footnote w:id="57">
    <w:p w14:paraId="739885C3" w14:textId="1C5E4825" w:rsidR="00570F07" w:rsidRPr="00DF1E86" w:rsidRDefault="00570F07" w:rsidP="00C53D43">
      <w:pPr>
        <w:pStyle w:val="Brezrazmikov"/>
        <w:jc w:val="both"/>
        <w:rPr>
          <w:sz w:val="20"/>
          <w:szCs w:val="20"/>
        </w:rPr>
      </w:pPr>
      <w:r w:rsidRPr="00DF1E86">
        <w:rPr>
          <w:rStyle w:val="Sprotnaopomba-sklic"/>
          <w:sz w:val="20"/>
          <w:szCs w:val="20"/>
        </w:rPr>
        <w:footnoteRef/>
      </w:r>
      <w:r w:rsidRPr="00DF1E86">
        <w:rPr>
          <w:sz w:val="20"/>
          <w:szCs w:val="20"/>
        </w:rPr>
        <w:t xml:space="preserve"> Ibid.</w:t>
      </w:r>
    </w:p>
  </w:footnote>
  <w:footnote w:id="58">
    <w:p w14:paraId="3D50913C" w14:textId="67933E68" w:rsidR="00570F07" w:rsidRPr="00DF1E86" w:rsidRDefault="00570F07" w:rsidP="00C53D43">
      <w:pPr>
        <w:pStyle w:val="Brezrazmikov"/>
        <w:jc w:val="both"/>
        <w:rPr>
          <w:sz w:val="20"/>
          <w:szCs w:val="20"/>
        </w:rPr>
      </w:pPr>
      <w:r w:rsidRPr="00DF1E86">
        <w:rPr>
          <w:rStyle w:val="Sprotnaopomba-sklic"/>
          <w:sz w:val="20"/>
          <w:szCs w:val="20"/>
        </w:rPr>
        <w:footnoteRef/>
      </w:r>
      <w:r w:rsidRPr="00DF1E86">
        <w:rPr>
          <w:sz w:val="20"/>
          <w:szCs w:val="20"/>
        </w:rPr>
        <w:t xml:space="preserve"> </w:t>
      </w:r>
      <w:r w:rsidRPr="00DF1E86">
        <w:rPr>
          <w:sz w:val="20"/>
          <w:szCs w:val="20"/>
        </w:rPr>
        <w:t>»Ogrsko vojno poročilo</w:t>
      </w:r>
      <w:ins w:id="366" w:author="Avtor">
        <w:r w:rsidR="00060B27">
          <w:rPr>
            <w:sz w:val="20"/>
            <w:szCs w:val="20"/>
          </w:rPr>
          <w:t>,</w:t>
        </w:r>
      </w:ins>
      <w:r w:rsidRPr="00DF1E86">
        <w:rPr>
          <w:sz w:val="20"/>
          <w:szCs w:val="20"/>
        </w:rPr>
        <w:t>«</w:t>
      </w:r>
      <w:del w:id="367" w:author="Avtor">
        <w:r w:rsidRPr="00DF1E86" w:rsidDel="00060B27">
          <w:rPr>
            <w:sz w:val="20"/>
            <w:szCs w:val="20"/>
          </w:rPr>
          <w:delText>,</w:delText>
        </w:r>
      </w:del>
      <w:r w:rsidRPr="00DF1E86">
        <w:rPr>
          <w:sz w:val="20"/>
          <w:szCs w:val="20"/>
        </w:rPr>
        <w:t xml:space="preserve"> </w:t>
      </w:r>
      <w:r w:rsidRPr="00DF1E86">
        <w:rPr>
          <w:i/>
          <w:iCs/>
          <w:sz w:val="20"/>
          <w:szCs w:val="20"/>
        </w:rPr>
        <w:t>Slovenec</w:t>
      </w:r>
      <w:r w:rsidRPr="00DF1E86">
        <w:rPr>
          <w:sz w:val="20"/>
          <w:szCs w:val="20"/>
        </w:rPr>
        <w:t>, 7. 1. 1919, 4.</w:t>
      </w:r>
    </w:p>
  </w:footnote>
  <w:footnote w:id="59">
    <w:p w14:paraId="56E08D54" w14:textId="16CE1312" w:rsidR="00570F07" w:rsidRPr="00DF1E86" w:rsidRDefault="00570F07" w:rsidP="00C53D43">
      <w:pPr>
        <w:pStyle w:val="Brezrazmikov"/>
        <w:jc w:val="both"/>
        <w:rPr>
          <w:sz w:val="20"/>
          <w:szCs w:val="20"/>
        </w:rPr>
      </w:pPr>
      <w:r w:rsidRPr="00DF1E86">
        <w:rPr>
          <w:rStyle w:val="Sprotnaopomba-sklic"/>
          <w:sz w:val="20"/>
          <w:szCs w:val="20"/>
        </w:rPr>
        <w:footnoteRef/>
      </w:r>
      <w:r w:rsidRPr="00DF1E86">
        <w:rPr>
          <w:sz w:val="20"/>
          <w:szCs w:val="20"/>
        </w:rPr>
        <w:t xml:space="preserve"> </w:t>
      </w:r>
      <w:r w:rsidRPr="00DF1E86">
        <w:rPr>
          <w:sz w:val="20"/>
          <w:szCs w:val="20"/>
        </w:rPr>
        <w:t>»Najnovejše</w:t>
      </w:r>
      <w:ins w:id="368" w:author="Avtor">
        <w:r w:rsidR="00060B27">
          <w:rPr>
            <w:sz w:val="20"/>
            <w:szCs w:val="20"/>
          </w:rPr>
          <w:t>,</w:t>
        </w:r>
      </w:ins>
      <w:r w:rsidRPr="00DF1E86">
        <w:rPr>
          <w:sz w:val="20"/>
          <w:szCs w:val="20"/>
        </w:rPr>
        <w:t>«</w:t>
      </w:r>
      <w:del w:id="369" w:author="Avtor">
        <w:r w:rsidRPr="00DF1E86" w:rsidDel="00060B27">
          <w:rPr>
            <w:sz w:val="20"/>
            <w:szCs w:val="20"/>
          </w:rPr>
          <w:delText>,</w:delText>
        </w:r>
      </w:del>
      <w:r w:rsidRPr="00DF1E86">
        <w:rPr>
          <w:i/>
          <w:iCs/>
          <w:sz w:val="20"/>
          <w:szCs w:val="20"/>
        </w:rPr>
        <w:t xml:space="preserve"> Slovenec</w:t>
      </w:r>
      <w:r w:rsidRPr="00DF1E86">
        <w:rPr>
          <w:sz w:val="20"/>
          <w:szCs w:val="20"/>
        </w:rPr>
        <w:t>, 7. 1. 1919, 6.</w:t>
      </w:r>
    </w:p>
  </w:footnote>
  <w:footnote w:id="60">
    <w:p w14:paraId="7F9AA3E2" w14:textId="7ABE539B" w:rsidR="00570F07" w:rsidRPr="00DF1E86" w:rsidRDefault="00570F07" w:rsidP="00C53D43">
      <w:pPr>
        <w:pStyle w:val="Brezrazmikov"/>
        <w:jc w:val="both"/>
        <w:rPr>
          <w:sz w:val="20"/>
          <w:szCs w:val="20"/>
        </w:rPr>
      </w:pPr>
      <w:r w:rsidRPr="00DF1E86">
        <w:rPr>
          <w:rStyle w:val="Sprotnaopomba-sklic"/>
          <w:sz w:val="20"/>
          <w:szCs w:val="20"/>
        </w:rPr>
        <w:footnoteRef/>
      </w:r>
      <w:r w:rsidRPr="00DF1E86">
        <w:rPr>
          <w:sz w:val="20"/>
          <w:szCs w:val="20"/>
        </w:rPr>
        <w:t xml:space="preserve"> </w:t>
      </w:r>
      <w:r w:rsidRPr="00DF1E86">
        <w:rPr>
          <w:sz w:val="20"/>
          <w:szCs w:val="20"/>
        </w:rPr>
        <w:t>»Boji v Medjimurju</w:t>
      </w:r>
      <w:ins w:id="370" w:author="Avtor">
        <w:r w:rsidR="00060B27">
          <w:rPr>
            <w:sz w:val="20"/>
            <w:szCs w:val="20"/>
          </w:rPr>
          <w:t>,</w:t>
        </w:r>
      </w:ins>
      <w:del w:id="371" w:author="Avtor">
        <w:r w:rsidRPr="00DF1E86" w:rsidDel="00060B27">
          <w:rPr>
            <w:sz w:val="20"/>
            <w:szCs w:val="20"/>
          </w:rPr>
          <w:delText>.</w:delText>
        </w:r>
      </w:del>
      <w:r w:rsidRPr="00DF1E86">
        <w:rPr>
          <w:sz w:val="20"/>
          <w:szCs w:val="20"/>
        </w:rPr>
        <w:t>«</w:t>
      </w:r>
      <w:del w:id="372" w:author="Avtor">
        <w:r w:rsidRPr="00DF1E86" w:rsidDel="00060B27">
          <w:rPr>
            <w:sz w:val="20"/>
            <w:szCs w:val="20"/>
          </w:rPr>
          <w:delText>,</w:delText>
        </w:r>
      </w:del>
      <w:r w:rsidRPr="00DF1E86">
        <w:rPr>
          <w:sz w:val="20"/>
          <w:szCs w:val="20"/>
        </w:rPr>
        <w:t xml:space="preserve"> </w:t>
      </w:r>
      <w:r w:rsidRPr="00DF1E86">
        <w:rPr>
          <w:i/>
          <w:iCs/>
          <w:sz w:val="20"/>
          <w:szCs w:val="20"/>
        </w:rPr>
        <w:t>Slovenski narod</w:t>
      </w:r>
      <w:r w:rsidRPr="00DF1E86">
        <w:rPr>
          <w:sz w:val="20"/>
          <w:szCs w:val="20"/>
        </w:rPr>
        <w:t>, 7. 1. 1919, 4.</w:t>
      </w:r>
    </w:p>
  </w:footnote>
  <w:footnote w:id="61">
    <w:p w14:paraId="6A8E032B" w14:textId="1A4216E3" w:rsidR="00570F07" w:rsidRPr="00DF1E86" w:rsidRDefault="00570F07" w:rsidP="00C53D43">
      <w:pPr>
        <w:pStyle w:val="Brezrazmikov"/>
        <w:jc w:val="both"/>
        <w:rPr>
          <w:sz w:val="20"/>
          <w:szCs w:val="20"/>
        </w:rPr>
      </w:pPr>
      <w:r w:rsidRPr="00DF1E86">
        <w:rPr>
          <w:rStyle w:val="Sprotnaopomba-sklic"/>
          <w:sz w:val="20"/>
          <w:szCs w:val="20"/>
        </w:rPr>
        <w:footnoteRef/>
      </w:r>
      <w:r w:rsidRPr="00DF1E86">
        <w:rPr>
          <w:sz w:val="20"/>
          <w:szCs w:val="20"/>
        </w:rPr>
        <w:t xml:space="preserve"> Ibid.</w:t>
      </w:r>
    </w:p>
  </w:footnote>
  <w:footnote w:id="62">
    <w:p w14:paraId="651C8261" w14:textId="729A58BE" w:rsidR="00570F07" w:rsidRPr="00CB1E19" w:rsidRDefault="00570F07" w:rsidP="00C53D43">
      <w:pPr>
        <w:pStyle w:val="Brezrazmikov"/>
        <w:jc w:val="both"/>
        <w:rPr>
          <w:sz w:val="20"/>
          <w:szCs w:val="20"/>
        </w:rPr>
      </w:pPr>
      <w:r w:rsidRPr="00DF1E86">
        <w:rPr>
          <w:rStyle w:val="Sprotnaopomba-sklic"/>
          <w:sz w:val="20"/>
          <w:szCs w:val="20"/>
        </w:rPr>
        <w:footnoteRef/>
      </w:r>
      <w:r w:rsidRPr="00DF1E86">
        <w:rPr>
          <w:sz w:val="20"/>
          <w:szCs w:val="20"/>
        </w:rPr>
        <w:t xml:space="preserve"> </w:t>
      </w:r>
      <w:r w:rsidRPr="00DF1E86">
        <w:rPr>
          <w:iCs/>
          <w:sz w:val="20"/>
          <w:szCs w:val="20"/>
        </w:rPr>
        <w:t>»</w:t>
      </w:r>
      <w:r w:rsidRPr="00DF1E86">
        <w:rPr>
          <w:sz w:val="20"/>
          <w:szCs w:val="20"/>
        </w:rPr>
        <w:t>Žrtve u Prekomurju</w:t>
      </w:r>
      <w:ins w:id="373" w:author="Avtor">
        <w:r w:rsidR="00060B27">
          <w:rPr>
            <w:sz w:val="20"/>
            <w:szCs w:val="20"/>
          </w:rPr>
          <w:t>,</w:t>
        </w:r>
      </w:ins>
      <w:r w:rsidRPr="00DF1E86">
        <w:rPr>
          <w:sz w:val="20"/>
          <w:szCs w:val="20"/>
        </w:rPr>
        <w:t>«</w:t>
      </w:r>
      <w:del w:id="374" w:author="Avtor">
        <w:r w:rsidRPr="00DF1E86" w:rsidDel="00060B27">
          <w:rPr>
            <w:sz w:val="20"/>
            <w:szCs w:val="20"/>
          </w:rPr>
          <w:delText>,</w:delText>
        </w:r>
      </w:del>
      <w:r w:rsidRPr="00DF1E86">
        <w:rPr>
          <w:sz w:val="20"/>
          <w:szCs w:val="20"/>
        </w:rPr>
        <w:t xml:space="preserve"> </w:t>
      </w:r>
      <w:r w:rsidRPr="00DF1E86">
        <w:rPr>
          <w:i/>
          <w:iCs/>
          <w:sz w:val="20"/>
          <w:szCs w:val="20"/>
        </w:rPr>
        <w:t>Volja naroda</w:t>
      </w:r>
      <w:r w:rsidRPr="00DF1E86">
        <w:rPr>
          <w:iCs/>
          <w:sz w:val="20"/>
          <w:szCs w:val="20"/>
        </w:rPr>
        <w:t>, 6. 2. 1919, 2.</w:t>
      </w:r>
    </w:p>
  </w:footnote>
  <w:footnote w:id="63">
    <w:p w14:paraId="11C2A373" w14:textId="5F0488A6" w:rsidR="00570F07" w:rsidRPr="00DF1E86" w:rsidRDefault="00570F07" w:rsidP="00DF1E86">
      <w:pPr>
        <w:pStyle w:val="Brezrazmikov"/>
        <w:jc w:val="both"/>
        <w:rPr>
          <w:sz w:val="20"/>
          <w:szCs w:val="20"/>
        </w:rPr>
      </w:pPr>
      <w:r w:rsidRPr="00DF1E86">
        <w:rPr>
          <w:rStyle w:val="Sprotnaopomba-sklic"/>
          <w:sz w:val="20"/>
          <w:szCs w:val="20"/>
        </w:rPr>
        <w:footnoteRef/>
      </w:r>
      <w:r w:rsidRPr="00DF1E86">
        <w:rPr>
          <w:sz w:val="20"/>
          <w:szCs w:val="20"/>
        </w:rPr>
        <w:t xml:space="preserve"> </w:t>
      </w:r>
      <w:r w:rsidRPr="00DF1E86">
        <w:rPr>
          <w:sz w:val="20"/>
          <w:szCs w:val="20"/>
        </w:rPr>
        <w:t>»Iz madžarskega ujetništva utekli</w:t>
      </w:r>
      <w:ins w:id="375" w:author="Avtor">
        <w:r w:rsidR="00060B27">
          <w:rPr>
            <w:sz w:val="20"/>
            <w:szCs w:val="20"/>
          </w:rPr>
          <w:t>,</w:t>
        </w:r>
      </w:ins>
      <w:r w:rsidRPr="00DF1E86">
        <w:rPr>
          <w:sz w:val="20"/>
          <w:szCs w:val="20"/>
        </w:rPr>
        <w:t>«</w:t>
      </w:r>
      <w:del w:id="376" w:author="Avtor">
        <w:r w:rsidRPr="00DF1E86" w:rsidDel="00060B27">
          <w:rPr>
            <w:sz w:val="20"/>
            <w:szCs w:val="20"/>
          </w:rPr>
          <w:delText>,</w:delText>
        </w:r>
      </w:del>
      <w:r w:rsidRPr="00DF1E86">
        <w:rPr>
          <w:sz w:val="20"/>
          <w:szCs w:val="20"/>
        </w:rPr>
        <w:t xml:space="preserve"> </w:t>
      </w:r>
      <w:r w:rsidRPr="00DF1E86">
        <w:rPr>
          <w:i/>
          <w:iCs/>
          <w:sz w:val="20"/>
          <w:szCs w:val="20"/>
        </w:rPr>
        <w:t>Slovenec</w:t>
      </w:r>
      <w:r w:rsidRPr="00DF1E86">
        <w:rPr>
          <w:sz w:val="20"/>
          <w:szCs w:val="20"/>
        </w:rPr>
        <w:t>, 12. 2. 1919, 2</w:t>
      </w:r>
      <w:del w:id="377" w:author="Avtor">
        <w:r w:rsidRPr="00DF1E86" w:rsidDel="00060B27">
          <w:rPr>
            <w:sz w:val="20"/>
            <w:szCs w:val="20"/>
          </w:rPr>
          <w:delText xml:space="preserve">; </w:delText>
        </w:r>
      </w:del>
      <w:ins w:id="378" w:author="Avtor">
        <w:r w:rsidR="00060B27">
          <w:rPr>
            <w:sz w:val="20"/>
            <w:szCs w:val="20"/>
          </w:rPr>
          <w:t>.</w:t>
        </w:r>
        <w:r w:rsidR="00060B27" w:rsidRPr="00DF1E86">
          <w:rPr>
            <w:sz w:val="20"/>
            <w:szCs w:val="20"/>
          </w:rPr>
          <w:t xml:space="preserve"> </w:t>
        </w:r>
      </w:ins>
      <w:r w:rsidRPr="00DF1E86">
        <w:rPr>
          <w:sz w:val="20"/>
          <w:szCs w:val="20"/>
        </w:rPr>
        <w:t>»Iz madžarskega ujetništva utekli</w:t>
      </w:r>
      <w:ins w:id="379" w:author="Avtor">
        <w:r w:rsidR="00060B27">
          <w:rPr>
            <w:sz w:val="20"/>
            <w:szCs w:val="20"/>
          </w:rPr>
          <w:t>,</w:t>
        </w:r>
      </w:ins>
      <w:r w:rsidRPr="00DF1E86">
        <w:rPr>
          <w:sz w:val="20"/>
          <w:szCs w:val="20"/>
        </w:rPr>
        <w:t>«</w:t>
      </w:r>
      <w:del w:id="380" w:author="Avtor">
        <w:r w:rsidRPr="00DF1E86" w:rsidDel="00060B27">
          <w:rPr>
            <w:sz w:val="20"/>
            <w:szCs w:val="20"/>
          </w:rPr>
          <w:delText>,</w:delText>
        </w:r>
      </w:del>
      <w:r w:rsidRPr="00DF1E86">
        <w:rPr>
          <w:sz w:val="20"/>
          <w:szCs w:val="20"/>
        </w:rPr>
        <w:t xml:space="preserve"> </w:t>
      </w:r>
      <w:r w:rsidRPr="00DF1E86">
        <w:rPr>
          <w:i/>
          <w:iCs/>
          <w:sz w:val="20"/>
          <w:szCs w:val="20"/>
        </w:rPr>
        <w:t>Mariborski delavec</w:t>
      </w:r>
      <w:r w:rsidRPr="00DF1E86">
        <w:rPr>
          <w:sz w:val="20"/>
          <w:szCs w:val="20"/>
        </w:rPr>
        <w:t>, 13. 2. 1919, 1.</w:t>
      </w:r>
    </w:p>
  </w:footnote>
  <w:footnote w:id="64">
    <w:p w14:paraId="73052EF1" w14:textId="00F44218" w:rsidR="00570F07" w:rsidRPr="00DF1E86" w:rsidRDefault="00570F07" w:rsidP="00DF1E86">
      <w:pPr>
        <w:pStyle w:val="Brezrazmikov"/>
        <w:jc w:val="both"/>
        <w:rPr>
          <w:sz w:val="20"/>
          <w:szCs w:val="20"/>
        </w:rPr>
      </w:pPr>
      <w:r w:rsidRPr="00DF1E86">
        <w:rPr>
          <w:rStyle w:val="Sprotnaopomba-sklic"/>
          <w:sz w:val="20"/>
          <w:szCs w:val="20"/>
        </w:rPr>
        <w:footnoteRef/>
      </w:r>
      <w:r w:rsidRPr="00DF1E86">
        <w:rPr>
          <w:sz w:val="20"/>
          <w:szCs w:val="20"/>
        </w:rPr>
        <w:t xml:space="preserve"> </w:t>
      </w:r>
      <w:r w:rsidRPr="00DF1E86">
        <w:rPr>
          <w:sz w:val="20"/>
          <w:szCs w:val="20"/>
        </w:rPr>
        <w:t>»Slovenska Krajina in general Maister</w:t>
      </w:r>
      <w:ins w:id="381" w:author="Avtor">
        <w:r w:rsidR="00060B27">
          <w:rPr>
            <w:sz w:val="20"/>
            <w:szCs w:val="20"/>
          </w:rPr>
          <w:t>,</w:t>
        </w:r>
      </w:ins>
      <w:del w:id="382" w:author="Avtor">
        <w:r w:rsidRPr="00DF1E86" w:rsidDel="00060B27">
          <w:rPr>
            <w:sz w:val="20"/>
            <w:szCs w:val="20"/>
          </w:rPr>
          <w:delText>.</w:delText>
        </w:r>
      </w:del>
      <w:r w:rsidRPr="00DF1E86">
        <w:rPr>
          <w:sz w:val="20"/>
          <w:szCs w:val="20"/>
        </w:rPr>
        <w:t>«</w:t>
      </w:r>
      <w:del w:id="383" w:author="Avtor">
        <w:r w:rsidRPr="00DF1E86" w:rsidDel="00060B27">
          <w:rPr>
            <w:sz w:val="20"/>
            <w:szCs w:val="20"/>
          </w:rPr>
          <w:delText>,</w:delText>
        </w:r>
      </w:del>
      <w:r w:rsidRPr="00DF1E86">
        <w:rPr>
          <w:sz w:val="20"/>
          <w:szCs w:val="20"/>
        </w:rPr>
        <w:t xml:space="preserve"> </w:t>
      </w:r>
      <w:r w:rsidRPr="00DF1E86">
        <w:rPr>
          <w:i/>
          <w:iCs/>
          <w:sz w:val="20"/>
          <w:szCs w:val="20"/>
        </w:rPr>
        <w:t>Slovenec</w:t>
      </w:r>
      <w:r w:rsidRPr="00DF1E86">
        <w:rPr>
          <w:sz w:val="20"/>
          <w:szCs w:val="20"/>
        </w:rPr>
        <w:t>, 31. 7. 1934, 3.</w:t>
      </w:r>
    </w:p>
  </w:footnote>
  <w:footnote w:id="65">
    <w:p w14:paraId="28E6CE49" w14:textId="1FD10AA9" w:rsidR="00570F07" w:rsidRPr="00DF1E86" w:rsidRDefault="00570F07" w:rsidP="00DF1E86">
      <w:pPr>
        <w:pStyle w:val="Brezrazmikov"/>
        <w:jc w:val="both"/>
        <w:rPr>
          <w:sz w:val="20"/>
          <w:szCs w:val="20"/>
        </w:rPr>
      </w:pPr>
      <w:r w:rsidRPr="00DF1E86">
        <w:rPr>
          <w:rStyle w:val="Sprotnaopomba-sklic"/>
          <w:sz w:val="20"/>
          <w:szCs w:val="20"/>
        </w:rPr>
        <w:footnoteRef/>
      </w:r>
      <w:r w:rsidRPr="00DF1E86">
        <w:rPr>
          <w:sz w:val="20"/>
          <w:szCs w:val="20"/>
        </w:rPr>
        <w:t xml:space="preserve"> »J. Godina, C. M.: O polnoči med 5. in 6. </w:t>
      </w:r>
      <w:r w:rsidRPr="00DF1E86">
        <w:rPr>
          <w:sz w:val="20"/>
          <w:szCs w:val="20"/>
        </w:rPr>
        <w:t>februarjem</w:t>
      </w:r>
      <w:ins w:id="384" w:author="Avtor">
        <w:r w:rsidR="00060B27">
          <w:rPr>
            <w:sz w:val="20"/>
            <w:szCs w:val="20"/>
          </w:rPr>
          <w:t>,</w:t>
        </w:r>
      </w:ins>
      <w:r w:rsidRPr="00DF1E86">
        <w:rPr>
          <w:sz w:val="20"/>
          <w:szCs w:val="20"/>
        </w:rPr>
        <w:t>«</w:t>
      </w:r>
      <w:del w:id="385" w:author="Avtor">
        <w:r w:rsidRPr="00DF1E86" w:rsidDel="00060B27">
          <w:rPr>
            <w:sz w:val="20"/>
            <w:szCs w:val="20"/>
          </w:rPr>
          <w:delText>,</w:delText>
        </w:r>
      </w:del>
      <w:r w:rsidRPr="00DF1E86">
        <w:rPr>
          <w:sz w:val="20"/>
          <w:szCs w:val="20"/>
        </w:rPr>
        <w:t xml:space="preserve"> </w:t>
      </w:r>
      <w:r w:rsidRPr="00DF1E86">
        <w:rPr>
          <w:i/>
          <w:iCs/>
          <w:sz w:val="20"/>
          <w:szCs w:val="20"/>
        </w:rPr>
        <w:t>Slovenec</w:t>
      </w:r>
      <w:r w:rsidRPr="00DF1E86">
        <w:rPr>
          <w:sz w:val="20"/>
          <w:szCs w:val="20"/>
        </w:rPr>
        <w:t xml:space="preserve">, 6. 2. 1929, 3, in objave v op. </w:t>
      </w:r>
      <w:r>
        <w:rPr>
          <w:sz w:val="20"/>
          <w:szCs w:val="20"/>
        </w:rPr>
        <w:t>61</w:t>
      </w:r>
      <w:r w:rsidRPr="00DF1E86">
        <w:rPr>
          <w:sz w:val="20"/>
          <w:szCs w:val="20"/>
        </w:rPr>
        <w:t>. Z njim se v praktično vseh podrobnostih in tudi o neobstoju kake zunanje pomoči pri pobegu, razen samega datuma, ki ga postavi v noč z 8. na 9. februar, ujema izpoved A. Osterca</w:t>
      </w:r>
      <w:r>
        <w:rPr>
          <w:sz w:val="20"/>
          <w:szCs w:val="20"/>
        </w:rPr>
        <w:t>.</w:t>
      </w:r>
      <w:r w:rsidRPr="00DF1E86">
        <w:rPr>
          <w:sz w:val="20"/>
          <w:szCs w:val="20"/>
        </w:rPr>
        <w:t xml:space="preserve"> </w:t>
      </w:r>
      <w:r>
        <w:rPr>
          <w:sz w:val="20"/>
          <w:szCs w:val="20"/>
        </w:rPr>
        <w:t xml:space="preserve">Prim. </w:t>
      </w:r>
      <w:r w:rsidRPr="00633F36">
        <w:rPr>
          <w:rStyle w:val="personsourcestext"/>
          <w:sz w:val="20"/>
          <w:szCs w:val="20"/>
        </w:rPr>
        <w:t>Osterc, »Moji doživljaji v borbi za slovensko severno mejo</w:t>
      </w:r>
      <w:ins w:id="386" w:author="Avtor">
        <w:r w:rsidR="00060B27">
          <w:rPr>
            <w:rStyle w:val="personsourcestext"/>
            <w:sz w:val="20"/>
            <w:szCs w:val="20"/>
          </w:rPr>
          <w:t>,</w:t>
        </w:r>
      </w:ins>
      <w:r w:rsidRPr="00633F36">
        <w:rPr>
          <w:rStyle w:val="personsourcestext"/>
          <w:sz w:val="20"/>
          <w:szCs w:val="20"/>
        </w:rPr>
        <w:t>«</w:t>
      </w:r>
      <w:r>
        <w:rPr>
          <w:sz w:val="20"/>
          <w:szCs w:val="20"/>
        </w:rPr>
        <w:t xml:space="preserve">, </w:t>
      </w:r>
      <w:r w:rsidRPr="00633F36">
        <w:rPr>
          <w:rStyle w:val="personsourcestext"/>
          <w:sz w:val="20"/>
          <w:szCs w:val="20"/>
        </w:rPr>
        <w:t>268−</w:t>
      </w:r>
      <w:ins w:id="387" w:author="Avtor">
        <w:r w:rsidR="00060B27">
          <w:rPr>
            <w:rStyle w:val="personsourcestext"/>
            <w:sz w:val="20"/>
            <w:szCs w:val="20"/>
          </w:rPr>
          <w:t>6</w:t>
        </w:r>
      </w:ins>
      <w:r w:rsidRPr="00633F36">
        <w:rPr>
          <w:rStyle w:val="personsourcestext"/>
          <w:sz w:val="20"/>
          <w:szCs w:val="20"/>
        </w:rPr>
        <w:t>9</w:t>
      </w:r>
      <w:r>
        <w:rPr>
          <w:rStyle w:val="personsourcestext"/>
          <w:sz w:val="20"/>
          <w:szCs w:val="20"/>
        </w:rPr>
        <w:t>.</w:t>
      </w:r>
      <w:r w:rsidRPr="00DF1E86">
        <w:rPr>
          <w:sz w:val="20"/>
          <w:szCs w:val="20"/>
        </w:rPr>
        <w:t xml:space="preserve">  </w:t>
      </w:r>
    </w:p>
  </w:footnote>
  <w:footnote w:id="66">
    <w:p w14:paraId="39848E60" w14:textId="7B254CF4" w:rsidR="00570F07" w:rsidRPr="00CB1E19" w:rsidRDefault="00570F07" w:rsidP="00DF1E86">
      <w:pPr>
        <w:pStyle w:val="Brezrazmikov"/>
        <w:jc w:val="both"/>
        <w:rPr>
          <w:sz w:val="20"/>
          <w:szCs w:val="20"/>
        </w:rPr>
      </w:pPr>
      <w:r w:rsidRPr="00DF1E86">
        <w:rPr>
          <w:rStyle w:val="Sprotnaopomba-sklic"/>
          <w:sz w:val="20"/>
          <w:szCs w:val="20"/>
        </w:rPr>
        <w:footnoteRef/>
      </w:r>
      <w:r w:rsidRPr="00DF1E86">
        <w:rPr>
          <w:sz w:val="20"/>
          <w:szCs w:val="20"/>
        </w:rPr>
        <w:t xml:space="preserve"> </w:t>
      </w:r>
      <w:r w:rsidRPr="00DF1E86">
        <w:rPr>
          <w:sz w:val="20"/>
          <w:szCs w:val="20"/>
        </w:rPr>
        <w:t xml:space="preserve">Jerič, </w:t>
      </w:r>
      <w:r w:rsidRPr="00DF1E86">
        <w:rPr>
          <w:i/>
          <w:iCs/>
          <w:sz w:val="20"/>
          <w:szCs w:val="20"/>
        </w:rPr>
        <w:t>Moji spomini</w:t>
      </w:r>
      <w:r w:rsidRPr="00DF1E86">
        <w:rPr>
          <w:sz w:val="20"/>
          <w:szCs w:val="20"/>
        </w:rPr>
        <w:t>, 56−</w:t>
      </w:r>
      <w:ins w:id="388" w:author="Avtor">
        <w:r w:rsidR="00060B27">
          <w:rPr>
            <w:sz w:val="20"/>
            <w:szCs w:val="20"/>
          </w:rPr>
          <w:t>5</w:t>
        </w:r>
      </w:ins>
      <w:r w:rsidRPr="00DF1E86">
        <w:rPr>
          <w:sz w:val="20"/>
          <w:szCs w:val="20"/>
        </w:rPr>
        <w:t>7</w:t>
      </w:r>
      <w:ins w:id="389" w:author="Avtor">
        <w:r w:rsidR="00060B27">
          <w:rPr>
            <w:sz w:val="20"/>
            <w:szCs w:val="20"/>
          </w:rPr>
          <w:t>. Jerič</w:t>
        </w:r>
      </w:ins>
      <w:del w:id="390" w:author="Avtor">
        <w:r w:rsidRPr="00DF1E86" w:rsidDel="00060B27">
          <w:rPr>
            <w:sz w:val="20"/>
            <w:szCs w:val="20"/>
          </w:rPr>
          <w:delText>; isti</w:delText>
        </w:r>
      </w:del>
      <w:r w:rsidRPr="00DF1E86">
        <w:rPr>
          <w:sz w:val="20"/>
          <w:szCs w:val="20"/>
        </w:rPr>
        <w:t xml:space="preserve">, </w:t>
      </w:r>
      <w:r w:rsidRPr="00DF1E86">
        <w:rPr>
          <w:i/>
          <w:iCs/>
          <w:sz w:val="20"/>
          <w:szCs w:val="20"/>
        </w:rPr>
        <w:t>Zgodovina madžarizacije v Prekmurju</w:t>
      </w:r>
      <w:r w:rsidRPr="00DF1E86">
        <w:rPr>
          <w:sz w:val="20"/>
          <w:szCs w:val="20"/>
        </w:rPr>
        <w:t xml:space="preserve"> (Murska Sobota</w:t>
      </w:r>
      <w:r>
        <w:rPr>
          <w:sz w:val="20"/>
          <w:szCs w:val="20"/>
        </w:rPr>
        <w:t xml:space="preserve">: </w:t>
      </w:r>
      <w:r w:rsidRPr="003658CD">
        <w:rPr>
          <w:sz w:val="20"/>
          <w:szCs w:val="20"/>
        </w:rPr>
        <w:t>Stopinje</w:t>
      </w:r>
      <w:r w:rsidRPr="00DF1E86">
        <w:rPr>
          <w:sz w:val="20"/>
          <w:szCs w:val="20"/>
        </w:rPr>
        <w:t>, 2001), 97−</w:t>
      </w:r>
      <w:ins w:id="391" w:author="Avtor">
        <w:r w:rsidR="00060B27">
          <w:rPr>
            <w:sz w:val="20"/>
            <w:szCs w:val="20"/>
          </w:rPr>
          <w:t>9</w:t>
        </w:r>
      </w:ins>
      <w:r w:rsidRPr="00DF1E86">
        <w:rPr>
          <w:sz w:val="20"/>
          <w:szCs w:val="20"/>
        </w:rPr>
        <w:t xml:space="preserve">9. </w:t>
      </w:r>
      <w:r>
        <w:rPr>
          <w:sz w:val="20"/>
          <w:szCs w:val="20"/>
        </w:rPr>
        <w:t xml:space="preserve">Ob nekritičnem povzemanju obeh </w:t>
      </w:r>
      <w:r w:rsidRPr="00CB1E19">
        <w:rPr>
          <w:sz w:val="20"/>
          <w:szCs w:val="20"/>
        </w:rPr>
        <w:t>Jerič</w:t>
      </w:r>
      <w:r>
        <w:rPr>
          <w:sz w:val="20"/>
          <w:szCs w:val="20"/>
        </w:rPr>
        <w:t>evih zapisov</w:t>
      </w:r>
      <w:r w:rsidRPr="00CB1E19">
        <w:rPr>
          <w:sz w:val="20"/>
          <w:szCs w:val="20"/>
        </w:rPr>
        <w:t xml:space="preserve"> o njegovem reševanju ujetnikov se</w:t>
      </w:r>
      <w:r>
        <w:rPr>
          <w:sz w:val="20"/>
          <w:szCs w:val="20"/>
        </w:rPr>
        <w:t xml:space="preserve"> zgodi </w:t>
      </w:r>
      <w:r w:rsidRPr="00CB1E19">
        <w:rPr>
          <w:sz w:val="20"/>
          <w:szCs w:val="20"/>
        </w:rPr>
        <w:t>dokajšnj</w:t>
      </w:r>
      <w:r>
        <w:rPr>
          <w:sz w:val="20"/>
          <w:szCs w:val="20"/>
        </w:rPr>
        <w:t>a vsebinska</w:t>
      </w:r>
      <w:r w:rsidRPr="00CB1E19">
        <w:rPr>
          <w:sz w:val="20"/>
          <w:szCs w:val="20"/>
        </w:rPr>
        <w:t xml:space="preserve"> nerodnost</w:t>
      </w:r>
      <w:r>
        <w:rPr>
          <w:sz w:val="20"/>
          <w:szCs w:val="20"/>
        </w:rPr>
        <w:t>, kot se prebere v</w:t>
      </w:r>
      <w:r w:rsidRPr="00CB1E19">
        <w:rPr>
          <w:sz w:val="20"/>
          <w:szCs w:val="20"/>
        </w:rPr>
        <w:t xml:space="preserve"> enem od aktualnih opisov dogodka in Jeričeve vloge v njem</w:t>
      </w:r>
      <w:r>
        <w:rPr>
          <w:sz w:val="20"/>
          <w:szCs w:val="20"/>
        </w:rPr>
        <w:t xml:space="preserve"> (</w:t>
      </w:r>
      <w:r w:rsidRPr="00CB1E19">
        <w:rPr>
          <w:sz w:val="20"/>
          <w:szCs w:val="20"/>
        </w:rPr>
        <w:t xml:space="preserve">Prim. Lažeta, </w:t>
      </w:r>
      <w:r w:rsidRPr="00CB1E19">
        <w:rPr>
          <w:i/>
          <w:iCs/>
          <w:sz w:val="20"/>
          <w:szCs w:val="20"/>
        </w:rPr>
        <w:t>Povsod pokažimo</w:t>
      </w:r>
      <w:r w:rsidRPr="00CB1E19">
        <w:rPr>
          <w:sz w:val="20"/>
          <w:szCs w:val="20"/>
        </w:rPr>
        <w:t>, 63−64 in 68</w:t>
      </w:r>
      <w:r>
        <w:rPr>
          <w:sz w:val="20"/>
          <w:szCs w:val="20"/>
        </w:rPr>
        <w:t>)</w:t>
      </w:r>
      <w:r w:rsidRPr="00CB1E19">
        <w:rPr>
          <w:sz w:val="20"/>
          <w:szCs w:val="20"/>
        </w:rPr>
        <w:t xml:space="preserve">. Dogodke leta 1919 je </w:t>
      </w:r>
      <w:r>
        <w:rPr>
          <w:sz w:val="20"/>
          <w:szCs w:val="20"/>
        </w:rPr>
        <w:t xml:space="preserve">Lažeta </w:t>
      </w:r>
      <w:r w:rsidRPr="00CB1E19">
        <w:rPr>
          <w:sz w:val="20"/>
          <w:szCs w:val="20"/>
        </w:rPr>
        <w:t xml:space="preserve">opisal </w:t>
      </w:r>
      <w:r>
        <w:rPr>
          <w:sz w:val="20"/>
          <w:szCs w:val="20"/>
        </w:rPr>
        <w:t xml:space="preserve">pregledno </w:t>
      </w:r>
      <w:r w:rsidRPr="00CB1E19">
        <w:rPr>
          <w:sz w:val="20"/>
          <w:szCs w:val="20"/>
        </w:rPr>
        <w:t xml:space="preserve">po njihovem zaporedju </w:t>
      </w:r>
      <w:r>
        <w:rPr>
          <w:sz w:val="20"/>
          <w:szCs w:val="20"/>
        </w:rPr>
        <w:t xml:space="preserve">v </w:t>
      </w:r>
      <w:r w:rsidRPr="00CB1E19">
        <w:rPr>
          <w:sz w:val="20"/>
          <w:szCs w:val="20"/>
        </w:rPr>
        <w:t>posamičnih mesec</w:t>
      </w:r>
      <w:r>
        <w:rPr>
          <w:sz w:val="20"/>
          <w:szCs w:val="20"/>
        </w:rPr>
        <w:t>ih</w:t>
      </w:r>
      <w:r w:rsidRPr="00CB1E19">
        <w:rPr>
          <w:sz w:val="20"/>
          <w:szCs w:val="20"/>
        </w:rPr>
        <w:t>. Vendar je Jerič</w:t>
      </w:r>
      <w:r>
        <w:rPr>
          <w:sz w:val="20"/>
          <w:szCs w:val="20"/>
        </w:rPr>
        <w:t>evo</w:t>
      </w:r>
      <w:r w:rsidRPr="00CB1E19">
        <w:rPr>
          <w:sz w:val="20"/>
          <w:szCs w:val="20"/>
        </w:rPr>
        <w:t xml:space="preserve"> </w:t>
      </w:r>
      <w:r>
        <w:rPr>
          <w:sz w:val="20"/>
          <w:szCs w:val="20"/>
        </w:rPr>
        <w:t>»</w:t>
      </w:r>
      <w:r w:rsidRPr="00CB1E19">
        <w:rPr>
          <w:sz w:val="20"/>
          <w:szCs w:val="20"/>
        </w:rPr>
        <w:t>uspešn</w:t>
      </w:r>
      <w:r>
        <w:rPr>
          <w:sz w:val="20"/>
          <w:szCs w:val="20"/>
        </w:rPr>
        <w:t>o</w:t>
      </w:r>
      <w:r w:rsidRPr="00CB1E19">
        <w:rPr>
          <w:sz w:val="20"/>
          <w:szCs w:val="20"/>
        </w:rPr>
        <w:t xml:space="preserve"> reševanj</w:t>
      </w:r>
      <w:r>
        <w:rPr>
          <w:sz w:val="20"/>
          <w:szCs w:val="20"/>
        </w:rPr>
        <w:t>e«</w:t>
      </w:r>
      <w:r w:rsidRPr="00CB1E19">
        <w:rPr>
          <w:sz w:val="20"/>
          <w:szCs w:val="20"/>
        </w:rPr>
        <w:t xml:space="preserve"> v februarju p</w:t>
      </w:r>
      <w:r>
        <w:rPr>
          <w:sz w:val="20"/>
          <w:szCs w:val="20"/>
        </w:rPr>
        <w:t>ovsem</w:t>
      </w:r>
      <w:r w:rsidRPr="00CB1E19">
        <w:rPr>
          <w:sz w:val="20"/>
          <w:szCs w:val="20"/>
        </w:rPr>
        <w:t xml:space="preserve"> izpustil ter kot dejstvo</w:t>
      </w:r>
      <w:r>
        <w:rPr>
          <w:sz w:val="20"/>
          <w:szCs w:val="20"/>
        </w:rPr>
        <w:t xml:space="preserve"> uvrsti</w:t>
      </w:r>
      <w:r w:rsidRPr="00CB1E19">
        <w:rPr>
          <w:sz w:val="20"/>
          <w:szCs w:val="20"/>
        </w:rPr>
        <w:t xml:space="preserve">l drugi Jeričev opis </w:t>
      </w:r>
      <w:r>
        <w:rPr>
          <w:sz w:val="20"/>
          <w:szCs w:val="20"/>
        </w:rPr>
        <w:t>le-tega</w:t>
      </w:r>
      <w:r w:rsidRPr="00CB1E19">
        <w:rPr>
          <w:sz w:val="20"/>
          <w:szCs w:val="20"/>
        </w:rPr>
        <w:t xml:space="preserve"> v marcu</w:t>
      </w:r>
      <w:r>
        <w:rPr>
          <w:sz w:val="20"/>
          <w:szCs w:val="20"/>
        </w:rPr>
        <w:t>.</w:t>
      </w:r>
      <w:r w:rsidRPr="00CB1E19">
        <w:rPr>
          <w:sz w:val="20"/>
          <w:szCs w:val="20"/>
        </w:rPr>
        <w:t xml:space="preserve"> </w:t>
      </w:r>
      <w:r w:rsidRPr="00DF1E86">
        <w:rPr>
          <w:sz w:val="20"/>
          <w:szCs w:val="20"/>
        </w:rPr>
        <w:t xml:space="preserve">V tej marčni »akciji« je Jerič posebej omenil rešenega Godino – le-ta pa naj bi, po </w:t>
      </w:r>
      <w:r>
        <w:rPr>
          <w:sz w:val="20"/>
          <w:szCs w:val="20"/>
        </w:rPr>
        <w:t>Lažeti</w:t>
      </w:r>
      <w:r w:rsidRPr="00DF1E86">
        <w:rPr>
          <w:sz w:val="20"/>
          <w:szCs w:val="20"/>
        </w:rPr>
        <w:t xml:space="preserve">, vmes skupaj z Jeričem in še tremi že 6. marca </w:t>
      </w:r>
      <w:r>
        <w:rPr>
          <w:sz w:val="20"/>
          <w:szCs w:val="20"/>
        </w:rPr>
        <w:t>od</w:t>
      </w:r>
      <w:r w:rsidRPr="00DF1E86">
        <w:rPr>
          <w:sz w:val="20"/>
          <w:szCs w:val="20"/>
        </w:rPr>
        <w:t>šel kot član delegacije Prekmurcev v Ljubljano in Beograd (!?).</w:t>
      </w:r>
      <w:r>
        <w:rPr>
          <w:sz w:val="20"/>
          <w:szCs w:val="20"/>
        </w:rPr>
        <w:t xml:space="preserve"> O Jeričevih </w:t>
      </w:r>
      <w:r w:rsidRPr="00D47A4C">
        <w:rPr>
          <w:i/>
          <w:iCs/>
          <w:sz w:val="20"/>
          <w:szCs w:val="20"/>
        </w:rPr>
        <w:t>Mojih spominih</w:t>
      </w:r>
      <w:r>
        <w:rPr>
          <w:sz w:val="20"/>
          <w:szCs w:val="20"/>
        </w:rPr>
        <w:t xml:space="preserve"> prim. še: Metka Fujs, </w:t>
      </w:r>
      <w:r w:rsidRPr="00D47A4C">
        <w:rPr>
          <w:sz w:val="20"/>
          <w:szCs w:val="18"/>
        </w:rPr>
        <w:t>»Nekaj misli ob izidu Jeričevih spominov</w:t>
      </w:r>
      <w:ins w:id="392" w:author="Avtor">
        <w:r w:rsidR="00571679">
          <w:rPr>
            <w:sz w:val="20"/>
            <w:szCs w:val="18"/>
          </w:rPr>
          <w:t>,</w:t>
        </w:r>
      </w:ins>
      <w:del w:id="393" w:author="Avtor">
        <w:r w:rsidRPr="00D47A4C" w:rsidDel="00571679">
          <w:rPr>
            <w:sz w:val="20"/>
            <w:szCs w:val="18"/>
          </w:rPr>
          <w:delText>.</w:delText>
        </w:r>
      </w:del>
      <w:r w:rsidRPr="00D47A4C">
        <w:rPr>
          <w:sz w:val="20"/>
          <w:szCs w:val="18"/>
        </w:rPr>
        <w:t>« </w:t>
      </w:r>
      <w:r w:rsidRPr="00D47A4C">
        <w:rPr>
          <w:i/>
          <w:iCs/>
          <w:sz w:val="20"/>
          <w:szCs w:val="18"/>
        </w:rPr>
        <w:t>Vestnik</w:t>
      </w:r>
      <w:ins w:id="394" w:author="Avtor">
        <w:r w:rsidR="00571679">
          <w:rPr>
            <w:sz w:val="20"/>
            <w:szCs w:val="18"/>
          </w:rPr>
          <w:t>,</w:t>
        </w:r>
      </w:ins>
      <w:del w:id="395" w:author="Avtor">
        <w:r w:rsidRPr="00D47A4C" w:rsidDel="00571679">
          <w:rPr>
            <w:sz w:val="20"/>
            <w:szCs w:val="18"/>
          </w:rPr>
          <w:delText xml:space="preserve"> [tiskana izd.],</w:delText>
        </w:r>
      </w:del>
      <w:r w:rsidRPr="00D47A4C">
        <w:rPr>
          <w:sz w:val="20"/>
          <w:szCs w:val="18"/>
        </w:rPr>
        <w:t xml:space="preserve"> št. 17, 27. 4. 2000, 5. </w:t>
      </w:r>
      <w:r w:rsidRPr="00DF1E86">
        <w:rPr>
          <w:sz w:val="20"/>
          <w:szCs w:val="20"/>
        </w:rPr>
        <w:t xml:space="preserve">Jeričev </w:t>
      </w:r>
      <w:r>
        <w:rPr>
          <w:sz w:val="20"/>
          <w:szCs w:val="20"/>
        </w:rPr>
        <w:t>zapis</w:t>
      </w:r>
      <w:r w:rsidRPr="00DF1E86">
        <w:rPr>
          <w:sz w:val="20"/>
          <w:szCs w:val="20"/>
        </w:rPr>
        <w:t xml:space="preserve"> o njuni − skupaj z Mihaelom Küharjem – »uspešni rešitvi« ujetnikov iz sombotelske ječe v zgodnjem februarju so enako vsebinsko povzete tudi v najnovejšem članku o takratnem dogajanju v Prekmurju</w:t>
      </w:r>
      <w:r>
        <w:rPr>
          <w:sz w:val="20"/>
          <w:szCs w:val="20"/>
        </w:rPr>
        <w:t>, gl.</w:t>
      </w:r>
      <w:r w:rsidRPr="00DF1E86">
        <w:rPr>
          <w:sz w:val="20"/>
          <w:szCs w:val="20"/>
        </w:rPr>
        <w:t xml:space="preserve"> Vinko Škafar, »Mihael Kühar (25. 5. 1893–7. 12. 1976) Maistrov borec in legionar, borec za Prekmurje</w:t>
      </w:r>
      <w:ins w:id="396" w:author="Avtor">
        <w:r w:rsidR="00571679">
          <w:rPr>
            <w:sz w:val="20"/>
            <w:szCs w:val="20"/>
          </w:rPr>
          <w:t>,</w:t>
        </w:r>
      </w:ins>
      <w:r w:rsidRPr="00DF1E86">
        <w:rPr>
          <w:sz w:val="20"/>
          <w:szCs w:val="20"/>
        </w:rPr>
        <w:t>«</w:t>
      </w:r>
      <w:del w:id="397" w:author="Avtor">
        <w:r w:rsidRPr="00DF1E86" w:rsidDel="00571679">
          <w:rPr>
            <w:sz w:val="20"/>
            <w:szCs w:val="20"/>
          </w:rPr>
          <w:delText>,</w:delText>
        </w:r>
      </w:del>
      <w:r w:rsidRPr="00DF1E86">
        <w:rPr>
          <w:sz w:val="20"/>
          <w:szCs w:val="20"/>
        </w:rPr>
        <w:t xml:space="preserve"> </w:t>
      </w:r>
      <w:r w:rsidRPr="00DF1E86">
        <w:rPr>
          <w:i/>
          <w:iCs/>
          <w:sz w:val="20"/>
          <w:szCs w:val="20"/>
        </w:rPr>
        <w:t xml:space="preserve">Zbornik soboškega muzeja </w:t>
      </w:r>
      <w:r>
        <w:rPr>
          <w:sz w:val="20"/>
          <w:szCs w:val="20"/>
        </w:rPr>
        <w:t xml:space="preserve">št. </w:t>
      </w:r>
      <w:r w:rsidRPr="00DF1E86">
        <w:rPr>
          <w:sz w:val="20"/>
          <w:szCs w:val="20"/>
        </w:rPr>
        <w:t>25 (2019), 332</w:t>
      </w:r>
      <w:r>
        <w:rPr>
          <w:sz w:val="20"/>
          <w:szCs w:val="20"/>
        </w:rPr>
        <w:t>−</w:t>
      </w:r>
      <w:del w:id="398" w:author="Avtor">
        <w:r w:rsidDel="00571679">
          <w:rPr>
            <w:sz w:val="20"/>
            <w:szCs w:val="20"/>
          </w:rPr>
          <w:delText>3</w:delText>
        </w:r>
      </w:del>
      <w:r>
        <w:rPr>
          <w:sz w:val="20"/>
          <w:szCs w:val="20"/>
        </w:rPr>
        <w:t>33</w:t>
      </w:r>
      <w:r w:rsidRPr="00DF1E86">
        <w:rPr>
          <w:sz w:val="20"/>
          <w:szCs w:val="20"/>
        </w:rPr>
        <w:t xml:space="preserve">. </w:t>
      </w:r>
      <w:r>
        <w:rPr>
          <w:sz w:val="20"/>
          <w:szCs w:val="20"/>
        </w:rPr>
        <w:t xml:space="preserve">Opisana so tudi dogajanja </w:t>
      </w:r>
      <w:r w:rsidRPr="00DF1E86">
        <w:rPr>
          <w:sz w:val="20"/>
          <w:szCs w:val="20"/>
        </w:rPr>
        <w:t xml:space="preserve">in razmere v mesecih februarju in marcu 1919, ki jih je doživel oziroma jim bil priča M. Kühar, in ki se časovno ne ujemajo oziroma jih je nemogoče ustrezno časovno uskladiti z Jeričevimi zapisi. Tako je, celo z </w:t>
      </w:r>
      <w:r>
        <w:rPr>
          <w:sz w:val="20"/>
          <w:szCs w:val="20"/>
        </w:rPr>
        <w:t xml:space="preserve">njegovim </w:t>
      </w:r>
      <w:r w:rsidRPr="00DF1E86">
        <w:rPr>
          <w:sz w:val="20"/>
          <w:szCs w:val="20"/>
        </w:rPr>
        <w:t>lastnim zapisom, večkratno dokazljivo Küharjevo bivanje od 4. januarja do 14. maja v Ljutomeru, njegova udeležba v bitki v Radgoni »prve dni februarja«, in njegovo članstvo v »posebni deputaciji« od zgodnjega marca naprej skupaj z G</w:t>
      </w:r>
      <w:r>
        <w:rPr>
          <w:sz w:val="20"/>
          <w:szCs w:val="20"/>
        </w:rPr>
        <w:t>odino</w:t>
      </w:r>
      <w:r w:rsidRPr="00DF1E86">
        <w:rPr>
          <w:sz w:val="20"/>
          <w:szCs w:val="20"/>
        </w:rPr>
        <w:t xml:space="preserve"> in drugimi. </w:t>
      </w:r>
      <w:r>
        <w:rPr>
          <w:sz w:val="20"/>
          <w:szCs w:val="20"/>
        </w:rPr>
        <w:t xml:space="preserve">Reševanja ujetnikov skupaj z Jeričem </w:t>
      </w:r>
      <w:r w:rsidRPr="003658CD">
        <w:rPr>
          <w:sz w:val="20"/>
          <w:szCs w:val="20"/>
        </w:rPr>
        <w:t xml:space="preserve">iz Sombotela bodisi v zgodnjem februarju ali marcu pa Kühar ne omeni niti z besedo, čeprav gre za njegovo poznejše povsem verodostojno poročilo, zapisano isto leto. </w:t>
      </w:r>
    </w:p>
  </w:footnote>
  <w:footnote w:id="67">
    <w:p w14:paraId="0F18A059" w14:textId="45D64213" w:rsidR="00570F07" w:rsidRPr="00CB1E19" w:rsidRDefault="00570F07" w:rsidP="003658CD">
      <w:pPr>
        <w:pStyle w:val="Sprotnaopomba-besedilo"/>
        <w:jc w:val="both"/>
      </w:pPr>
      <w:r w:rsidRPr="003658CD">
        <w:rPr>
          <w:rStyle w:val="Sprotnaopomba-sklic"/>
        </w:rPr>
        <w:footnoteRef/>
      </w:r>
      <w:r w:rsidRPr="003658CD">
        <w:t xml:space="preserve"> Prim. </w:t>
      </w:r>
      <w:r w:rsidRPr="003658CD">
        <w:t xml:space="preserve">Godina, </w:t>
      </w:r>
      <w:r>
        <w:t>»</w:t>
      </w:r>
      <w:r w:rsidRPr="003658CD">
        <w:t>V mongolskem ujetništvu</w:t>
      </w:r>
      <w:ins w:id="399" w:author="Avtor">
        <w:r w:rsidR="00571679">
          <w:t>,</w:t>
        </w:r>
      </w:ins>
      <w:r>
        <w:t>«</w:t>
      </w:r>
      <w:del w:id="400" w:author="Avtor">
        <w:r w:rsidRPr="003658CD" w:rsidDel="00571679">
          <w:delText>,</w:delText>
        </w:r>
      </w:del>
      <w:r w:rsidRPr="003658CD">
        <w:t xml:space="preserve"> 218−</w:t>
      </w:r>
      <w:ins w:id="401" w:author="Avtor">
        <w:r w:rsidR="00571679">
          <w:t>1</w:t>
        </w:r>
      </w:ins>
      <w:r w:rsidRPr="003658CD">
        <w:t xml:space="preserve">9. Vrbnjak tega zapisa ni citiral: niti izvirne objave – podlistka v </w:t>
      </w:r>
      <w:r w:rsidRPr="003658CD">
        <w:rPr>
          <w:i/>
          <w:iCs/>
        </w:rPr>
        <w:t>Slovencu</w:t>
      </w:r>
      <w:r w:rsidRPr="003658CD">
        <w:t xml:space="preserve"> l. 1929, niti ponatisa v </w:t>
      </w:r>
      <w:r w:rsidRPr="003658CD">
        <w:rPr>
          <w:i/>
          <w:iCs/>
        </w:rPr>
        <w:t>Mohorjevem koledarju 2004</w:t>
      </w:r>
      <w:r w:rsidRPr="003658CD">
        <w:t>.</w:t>
      </w:r>
    </w:p>
  </w:footnote>
  <w:footnote w:id="68">
    <w:p w14:paraId="77550CBB" w14:textId="70A26D51" w:rsidR="00570F07" w:rsidRPr="00CB1E19" w:rsidRDefault="00570F07" w:rsidP="003658CD">
      <w:pPr>
        <w:pStyle w:val="Sprotnaopomba-besedilo"/>
        <w:jc w:val="both"/>
      </w:pPr>
      <w:r w:rsidRPr="00CB1E19">
        <w:rPr>
          <w:rStyle w:val="Sprotnaopomba-sklic"/>
        </w:rPr>
        <w:footnoteRef/>
      </w:r>
      <w:r w:rsidRPr="00CB1E19">
        <w:t xml:space="preserve"> </w:t>
      </w:r>
      <w:r w:rsidRPr="00CB1E19">
        <w:t xml:space="preserve">Jerič, </w:t>
      </w:r>
      <w:r w:rsidRPr="00CB1E19">
        <w:rPr>
          <w:i/>
          <w:iCs/>
        </w:rPr>
        <w:t>Moji spomini</w:t>
      </w:r>
      <w:r w:rsidRPr="00CB1E19">
        <w:t>, 72</w:t>
      </w:r>
      <w:r>
        <w:t xml:space="preserve">, </w:t>
      </w:r>
      <w:r w:rsidRPr="00CB1E19">
        <w:t>82</w:t>
      </w:r>
      <w:ins w:id="402" w:author="Avtor">
        <w:r w:rsidR="00571679">
          <w:t>.</w:t>
        </w:r>
      </w:ins>
      <w:del w:id="403" w:author="Avtor">
        <w:r w:rsidRPr="00CB1E19" w:rsidDel="00571679">
          <w:delText>;</w:delText>
        </w:r>
      </w:del>
      <w:r w:rsidRPr="00CB1E19">
        <w:t xml:space="preserve"> Slavič,</w:t>
      </w:r>
      <w:r w:rsidRPr="00CB1E19">
        <w:rPr>
          <w:rFonts w:eastAsia="Times New Roman"/>
          <w:bCs/>
          <w:color w:val="333333"/>
          <w:lang w:eastAsia="sl-SI"/>
        </w:rPr>
        <w:t xml:space="preserve"> </w:t>
      </w:r>
      <w:r>
        <w:rPr>
          <w:rFonts w:eastAsia="Times New Roman"/>
          <w:bCs/>
          <w:color w:val="333333"/>
          <w:lang w:eastAsia="sl-SI"/>
        </w:rPr>
        <w:t>»</w:t>
      </w:r>
      <w:r w:rsidRPr="00CB1E19">
        <w:rPr>
          <w:shd w:val="clear" w:color="auto" w:fill="FFFFFF"/>
        </w:rPr>
        <w:t>Narodnost in osvoboditev</w:t>
      </w:r>
      <w:r>
        <w:rPr>
          <w:shd w:val="clear" w:color="auto" w:fill="FFFFFF"/>
        </w:rPr>
        <w:t xml:space="preserve"> </w:t>
      </w:r>
      <w:r w:rsidRPr="00B904A8">
        <w:rPr>
          <w:shd w:val="clear" w:color="auto" w:fill="FFFFFF"/>
        </w:rPr>
        <w:t>Prekmurcev</w:t>
      </w:r>
      <w:ins w:id="404" w:author="Avtor">
        <w:r w:rsidR="00571679">
          <w:rPr>
            <w:shd w:val="clear" w:color="auto" w:fill="FFFFFF"/>
          </w:rPr>
          <w:t>,</w:t>
        </w:r>
      </w:ins>
      <w:r>
        <w:rPr>
          <w:shd w:val="clear" w:color="auto" w:fill="FFFFFF"/>
        </w:rPr>
        <w:t>«</w:t>
      </w:r>
      <w:del w:id="405" w:author="Avtor">
        <w:r w:rsidDel="00571679">
          <w:rPr>
            <w:shd w:val="clear" w:color="auto" w:fill="FFFFFF"/>
          </w:rPr>
          <w:delText>,</w:delText>
        </w:r>
      </w:del>
      <w:r w:rsidRPr="00CB1E19">
        <w:rPr>
          <w:shd w:val="clear" w:color="auto" w:fill="FFFFFF"/>
        </w:rPr>
        <w:t xml:space="preserve"> 71−</w:t>
      </w:r>
      <w:ins w:id="406" w:author="Avtor">
        <w:r w:rsidR="00571679">
          <w:rPr>
            <w:shd w:val="clear" w:color="auto" w:fill="FFFFFF"/>
          </w:rPr>
          <w:t>7</w:t>
        </w:r>
      </w:ins>
      <w:r w:rsidRPr="00CB1E19">
        <w:rPr>
          <w:shd w:val="clear" w:color="auto" w:fill="FFFFFF"/>
        </w:rPr>
        <w:t>2.</w:t>
      </w:r>
      <w:r w:rsidRPr="00CB1E19">
        <w:t xml:space="preserve"> </w:t>
      </w:r>
    </w:p>
  </w:footnote>
  <w:footnote w:id="69">
    <w:p w14:paraId="14D65540" w14:textId="2248BB5B" w:rsidR="00570F07" w:rsidRPr="00CB1E19" w:rsidRDefault="00570F07" w:rsidP="003658CD">
      <w:pPr>
        <w:pStyle w:val="Brezrazmikov"/>
        <w:jc w:val="both"/>
        <w:rPr>
          <w:sz w:val="20"/>
          <w:szCs w:val="20"/>
        </w:rPr>
      </w:pPr>
      <w:r w:rsidRPr="00CB1E19">
        <w:rPr>
          <w:rStyle w:val="Sprotnaopomba-sklic"/>
          <w:sz w:val="20"/>
          <w:szCs w:val="20"/>
        </w:rPr>
        <w:footnoteRef/>
      </w:r>
      <w:r w:rsidRPr="00CB1E19">
        <w:rPr>
          <w:sz w:val="20"/>
          <w:szCs w:val="20"/>
        </w:rPr>
        <w:t xml:space="preserve"> »Jožef Godina C. M.: Prekmurski legionarji. </w:t>
      </w:r>
      <w:r w:rsidRPr="00CB1E19">
        <w:rPr>
          <w:sz w:val="20"/>
          <w:szCs w:val="20"/>
        </w:rPr>
        <w:t>K desetletnici drugega poskusa zasesti Prekmurje</w:t>
      </w:r>
      <w:ins w:id="407" w:author="Avtor">
        <w:r w:rsidR="00571679">
          <w:rPr>
            <w:sz w:val="20"/>
            <w:szCs w:val="20"/>
          </w:rPr>
          <w:t>,</w:t>
        </w:r>
      </w:ins>
      <w:r w:rsidRPr="00CB1E19">
        <w:rPr>
          <w:sz w:val="20"/>
          <w:szCs w:val="20"/>
        </w:rPr>
        <w:t>«</w:t>
      </w:r>
      <w:del w:id="408" w:author="Avtor">
        <w:r w:rsidRPr="00CB1E19" w:rsidDel="00571679">
          <w:rPr>
            <w:sz w:val="20"/>
            <w:szCs w:val="20"/>
          </w:rPr>
          <w:delText>,</w:delText>
        </w:r>
      </w:del>
      <w:r w:rsidRPr="00CB1E19">
        <w:rPr>
          <w:sz w:val="20"/>
          <w:szCs w:val="20"/>
        </w:rPr>
        <w:t xml:space="preserve"> </w:t>
      </w:r>
      <w:r w:rsidRPr="00CB1E19">
        <w:rPr>
          <w:i/>
          <w:iCs/>
          <w:sz w:val="20"/>
          <w:szCs w:val="20"/>
        </w:rPr>
        <w:t>Slovenec</w:t>
      </w:r>
      <w:r w:rsidRPr="00CB1E19">
        <w:rPr>
          <w:sz w:val="20"/>
          <w:szCs w:val="20"/>
        </w:rPr>
        <w:t xml:space="preserve">, 19. 5. 1929, 3. </w:t>
      </w:r>
    </w:p>
  </w:footnote>
  <w:footnote w:id="70">
    <w:p w14:paraId="16D82B6B" w14:textId="45F62D5E" w:rsidR="00570F07" w:rsidRDefault="00570F07">
      <w:pPr>
        <w:pStyle w:val="Sprotnaopomba-besedilo"/>
      </w:pPr>
      <w:r>
        <w:rPr>
          <w:rStyle w:val="Sprotnaopomba-sklic"/>
        </w:rPr>
        <w:footnoteRef/>
      </w:r>
      <w:r>
        <w:t xml:space="preserve"> Ibid.</w:t>
      </w:r>
    </w:p>
  </w:footnote>
  <w:footnote w:id="71">
    <w:p w14:paraId="52E3D29A" w14:textId="74256845" w:rsidR="00570F07" w:rsidRPr="003658CD" w:rsidRDefault="00570F07" w:rsidP="003658CD">
      <w:pPr>
        <w:pStyle w:val="Sprotnaopomba-besedilo"/>
        <w:jc w:val="both"/>
      </w:pPr>
      <w:r w:rsidRPr="003658CD">
        <w:rPr>
          <w:rStyle w:val="Sprotnaopomba-sklic"/>
        </w:rPr>
        <w:footnoteRef/>
      </w:r>
      <w:r w:rsidRPr="003658CD">
        <w:t xml:space="preserve"> </w:t>
      </w:r>
      <w:r w:rsidRPr="003658CD">
        <w:t>Ljutomersk</w:t>
      </w:r>
      <w:r>
        <w:t>i</w:t>
      </w:r>
      <w:r w:rsidRPr="003658CD">
        <w:t xml:space="preserve"> majsk</w:t>
      </w:r>
      <w:r>
        <w:t>i</w:t>
      </w:r>
      <w:r w:rsidRPr="003658CD">
        <w:t xml:space="preserve"> dogodk</w:t>
      </w:r>
      <w:r>
        <w:t>i</w:t>
      </w:r>
      <w:r w:rsidRPr="003658CD">
        <w:t xml:space="preserve"> in razmišljanja </w:t>
      </w:r>
      <w:r>
        <w:t>so podrobno opisani tudi v:</w:t>
      </w:r>
      <w:r w:rsidRPr="003658CD">
        <w:t xml:space="preserve"> Jerič, </w:t>
      </w:r>
      <w:r w:rsidRPr="003658CD">
        <w:rPr>
          <w:i/>
          <w:iCs/>
        </w:rPr>
        <w:t>Moji spomini</w:t>
      </w:r>
      <w:r w:rsidRPr="003658CD">
        <w:t>, 82−87</w:t>
      </w:r>
      <w:del w:id="409" w:author="Avtor">
        <w:r w:rsidRPr="003658CD" w:rsidDel="00571679">
          <w:delText>;</w:delText>
        </w:r>
      </w:del>
      <w:ins w:id="410" w:author="Avtor">
        <w:r w:rsidR="00571679">
          <w:t>.</w:t>
        </w:r>
      </w:ins>
      <w:r w:rsidRPr="003658CD">
        <w:t xml:space="preserve"> Godina, </w:t>
      </w:r>
      <w:r>
        <w:t>»</w:t>
      </w:r>
      <w:r w:rsidRPr="003658CD">
        <w:t>V mongolskem ujetništvu</w:t>
      </w:r>
      <w:ins w:id="411" w:author="Avtor">
        <w:r w:rsidR="00571679">
          <w:t>,</w:t>
        </w:r>
      </w:ins>
      <w:r>
        <w:t>«</w:t>
      </w:r>
      <w:del w:id="412" w:author="Avtor">
        <w:r w:rsidDel="00571679">
          <w:delText>,</w:delText>
        </w:r>
      </w:del>
      <w:r w:rsidRPr="003658CD">
        <w:t xml:space="preserve"> 222.</w:t>
      </w:r>
    </w:p>
  </w:footnote>
  <w:footnote w:id="72">
    <w:p w14:paraId="78E20572" w14:textId="082E3F53" w:rsidR="00570F07" w:rsidRPr="00CB1E19" w:rsidRDefault="00570F07" w:rsidP="003658CD">
      <w:pPr>
        <w:pStyle w:val="Brezrazmikov"/>
        <w:jc w:val="both"/>
        <w:rPr>
          <w:sz w:val="20"/>
          <w:szCs w:val="20"/>
        </w:rPr>
      </w:pPr>
      <w:r w:rsidRPr="003658CD">
        <w:rPr>
          <w:rStyle w:val="Sprotnaopomba-sklic"/>
          <w:sz w:val="20"/>
          <w:szCs w:val="20"/>
        </w:rPr>
        <w:footnoteRef/>
      </w:r>
      <w:r w:rsidRPr="003658CD">
        <w:rPr>
          <w:sz w:val="20"/>
          <w:szCs w:val="20"/>
        </w:rPr>
        <w:t xml:space="preserve"> </w:t>
      </w:r>
      <w:r w:rsidRPr="003658CD">
        <w:rPr>
          <w:sz w:val="20"/>
          <w:szCs w:val="20"/>
        </w:rPr>
        <w:t>Slavič,</w:t>
      </w:r>
      <w:r w:rsidRPr="003658CD">
        <w:rPr>
          <w:rFonts w:eastAsia="Times New Roman"/>
          <w:bCs/>
          <w:sz w:val="20"/>
          <w:szCs w:val="20"/>
          <w:lang w:eastAsia="sl-SI"/>
        </w:rPr>
        <w:t xml:space="preserve"> </w:t>
      </w:r>
      <w:r>
        <w:rPr>
          <w:rFonts w:eastAsia="Times New Roman"/>
          <w:bCs/>
          <w:sz w:val="20"/>
          <w:szCs w:val="20"/>
          <w:lang w:eastAsia="sl-SI"/>
        </w:rPr>
        <w:t>»</w:t>
      </w:r>
      <w:r w:rsidRPr="003658CD">
        <w:rPr>
          <w:sz w:val="20"/>
          <w:szCs w:val="20"/>
          <w:shd w:val="clear" w:color="auto" w:fill="FFFFFF"/>
        </w:rPr>
        <w:t>Narodnost in osvoboditev Prekmurcev</w:t>
      </w:r>
      <w:ins w:id="413" w:author="Avtor">
        <w:r w:rsidR="00571679">
          <w:rPr>
            <w:sz w:val="20"/>
            <w:szCs w:val="20"/>
            <w:shd w:val="clear" w:color="auto" w:fill="FFFFFF"/>
          </w:rPr>
          <w:t>,</w:t>
        </w:r>
      </w:ins>
      <w:r>
        <w:rPr>
          <w:sz w:val="20"/>
          <w:szCs w:val="20"/>
          <w:shd w:val="clear" w:color="auto" w:fill="FFFFFF"/>
        </w:rPr>
        <w:t>«</w:t>
      </w:r>
      <w:del w:id="414" w:author="Avtor">
        <w:r w:rsidRPr="003658CD" w:rsidDel="00571679">
          <w:rPr>
            <w:sz w:val="20"/>
            <w:szCs w:val="20"/>
            <w:shd w:val="clear" w:color="auto" w:fill="FFFFFF"/>
          </w:rPr>
          <w:delText>,</w:delText>
        </w:r>
      </w:del>
      <w:r w:rsidRPr="003658CD">
        <w:rPr>
          <w:sz w:val="20"/>
          <w:szCs w:val="20"/>
          <w:shd w:val="clear" w:color="auto" w:fill="FFFFFF"/>
        </w:rPr>
        <w:t xml:space="preserve"> 72−</w:t>
      </w:r>
      <w:ins w:id="415" w:author="Avtor">
        <w:r w:rsidR="00571679">
          <w:rPr>
            <w:sz w:val="20"/>
            <w:szCs w:val="20"/>
            <w:shd w:val="clear" w:color="auto" w:fill="FFFFFF"/>
          </w:rPr>
          <w:t>7</w:t>
        </w:r>
      </w:ins>
      <w:r w:rsidRPr="003658CD">
        <w:rPr>
          <w:sz w:val="20"/>
          <w:szCs w:val="20"/>
          <w:shd w:val="clear" w:color="auto" w:fill="FFFFFF"/>
        </w:rPr>
        <w:t>3</w:t>
      </w:r>
      <w:del w:id="416" w:author="Avtor">
        <w:r w:rsidRPr="003658CD" w:rsidDel="00571679">
          <w:rPr>
            <w:sz w:val="20"/>
            <w:szCs w:val="20"/>
            <w:shd w:val="clear" w:color="auto" w:fill="FFFFFF"/>
          </w:rPr>
          <w:delText>;</w:delText>
        </w:r>
      </w:del>
      <w:ins w:id="417" w:author="Avtor">
        <w:r w:rsidR="00571679">
          <w:rPr>
            <w:sz w:val="20"/>
            <w:szCs w:val="20"/>
            <w:shd w:val="clear" w:color="auto" w:fill="FFFFFF"/>
          </w:rPr>
          <w:t>.</w:t>
        </w:r>
      </w:ins>
      <w:r w:rsidRPr="003658CD">
        <w:rPr>
          <w:sz w:val="20"/>
          <w:szCs w:val="20"/>
          <w:shd w:val="clear" w:color="auto" w:fill="FFFFFF"/>
        </w:rPr>
        <w:t xml:space="preserve"> </w:t>
      </w:r>
      <w:r w:rsidRPr="003658CD">
        <w:rPr>
          <w:sz w:val="20"/>
          <w:szCs w:val="20"/>
        </w:rPr>
        <w:t>»Prekmurje u ognju. Ljutomer, 16. maja</w:t>
      </w:r>
      <w:ins w:id="418" w:author="Avtor">
        <w:r w:rsidR="00571679">
          <w:rPr>
            <w:sz w:val="20"/>
            <w:szCs w:val="20"/>
          </w:rPr>
          <w:t>,</w:t>
        </w:r>
      </w:ins>
      <w:del w:id="419" w:author="Avtor">
        <w:r w:rsidRPr="003658CD" w:rsidDel="00571679">
          <w:rPr>
            <w:sz w:val="20"/>
            <w:szCs w:val="20"/>
          </w:rPr>
          <w:delText>.</w:delText>
        </w:r>
      </w:del>
      <w:r w:rsidRPr="003658CD">
        <w:rPr>
          <w:sz w:val="20"/>
          <w:szCs w:val="20"/>
        </w:rPr>
        <w:t>«</w:t>
      </w:r>
      <w:del w:id="420" w:author="Avtor">
        <w:r w:rsidRPr="003658CD" w:rsidDel="00571679">
          <w:rPr>
            <w:sz w:val="20"/>
            <w:szCs w:val="20"/>
          </w:rPr>
          <w:delText>,</w:delText>
        </w:r>
      </w:del>
      <w:r w:rsidRPr="003658CD">
        <w:rPr>
          <w:sz w:val="20"/>
          <w:szCs w:val="20"/>
        </w:rPr>
        <w:t xml:space="preserve"> </w:t>
      </w:r>
      <w:r w:rsidRPr="003658CD">
        <w:rPr>
          <w:i/>
          <w:iCs/>
          <w:sz w:val="20"/>
          <w:szCs w:val="20"/>
        </w:rPr>
        <w:t>Slovenec</w:t>
      </w:r>
      <w:r w:rsidRPr="003658CD">
        <w:rPr>
          <w:sz w:val="20"/>
          <w:szCs w:val="20"/>
        </w:rPr>
        <w:t>, 17. 5. 1919, 1</w:t>
      </w:r>
      <w:ins w:id="421" w:author="Avtor">
        <w:r w:rsidR="00571679">
          <w:rPr>
            <w:sz w:val="20"/>
            <w:szCs w:val="20"/>
          </w:rPr>
          <w:t>.</w:t>
        </w:r>
      </w:ins>
      <w:del w:id="422" w:author="Avtor">
        <w:r w:rsidDel="00571679">
          <w:rPr>
            <w:sz w:val="20"/>
            <w:szCs w:val="20"/>
          </w:rPr>
          <w:delText>;</w:delText>
        </w:r>
      </w:del>
      <w:r w:rsidRPr="003658CD">
        <w:rPr>
          <w:sz w:val="20"/>
          <w:szCs w:val="20"/>
        </w:rPr>
        <w:t xml:space="preserve"> »Narodni svet za Prekmurje slovenski javnosti!</w:t>
      </w:r>
      <w:ins w:id="423" w:author="Avtor">
        <w:r w:rsidR="00571679">
          <w:rPr>
            <w:sz w:val="20"/>
            <w:szCs w:val="20"/>
          </w:rPr>
          <w:t>,</w:t>
        </w:r>
      </w:ins>
      <w:r w:rsidRPr="003658CD">
        <w:rPr>
          <w:sz w:val="20"/>
          <w:szCs w:val="20"/>
        </w:rPr>
        <w:t>«</w:t>
      </w:r>
      <w:del w:id="424" w:author="Avtor">
        <w:r w:rsidDel="00571679">
          <w:rPr>
            <w:sz w:val="20"/>
            <w:szCs w:val="20"/>
          </w:rPr>
          <w:delText>,</w:delText>
        </w:r>
      </w:del>
      <w:r>
        <w:rPr>
          <w:sz w:val="20"/>
          <w:szCs w:val="20"/>
        </w:rPr>
        <w:t xml:space="preserve"> </w:t>
      </w:r>
      <w:r w:rsidRPr="003658CD">
        <w:rPr>
          <w:i/>
          <w:iCs/>
          <w:sz w:val="20"/>
          <w:szCs w:val="20"/>
        </w:rPr>
        <w:t>Slovenec</w:t>
      </w:r>
      <w:r w:rsidRPr="003658CD">
        <w:rPr>
          <w:sz w:val="20"/>
          <w:szCs w:val="20"/>
        </w:rPr>
        <w:t>, 17. 5. 1919</w:t>
      </w:r>
      <w:r>
        <w:rPr>
          <w:sz w:val="20"/>
          <w:szCs w:val="20"/>
        </w:rPr>
        <w:t>, 2.</w:t>
      </w:r>
      <w:del w:id="425" w:author="Avtor">
        <w:r w:rsidRPr="003658CD" w:rsidDel="00571679">
          <w:rPr>
            <w:sz w:val="20"/>
            <w:szCs w:val="20"/>
          </w:rPr>
          <w:delText>;</w:delText>
        </w:r>
      </w:del>
      <w:r w:rsidRPr="003658CD">
        <w:rPr>
          <w:sz w:val="20"/>
          <w:szCs w:val="20"/>
        </w:rPr>
        <w:t xml:space="preserve"> »Politične novice. Vprašanje Prekmurja</w:t>
      </w:r>
      <w:del w:id="426" w:author="Avtor">
        <w:r w:rsidRPr="003658CD" w:rsidDel="00571679">
          <w:rPr>
            <w:sz w:val="20"/>
            <w:szCs w:val="20"/>
          </w:rPr>
          <w:delText>.</w:delText>
        </w:r>
      </w:del>
      <w:ins w:id="427" w:author="Avtor">
        <w:r w:rsidR="00571679">
          <w:rPr>
            <w:sz w:val="20"/>
            <w:szCs w:val="20"/>
          </w:rPr>
          <w:t>,</w:t>
        </w:r>
      </w:ins>
      <w:r w:rsidRPr="003658CD">
        <w:rPr>
          <w:sz w:val="20"/>
          <w:szCs w:val="20"/>
        </w:rPr>
        <w:t xml:space="preserve">«, </w:t>
      </w:r>
      <w:r w:rsidRPr="003658CD">
        <w:rPr>
          <w:i/>
          <w:iCs/>
          <w:sz w:val="20"/>
          <w:szCs w:val="20"/>
        </w:rPr>
        <w:t>Slovenec</w:t>
      </w:r>
      <w:r w:rsidRPr="003658CD">
        <w:rPr>
          <w:sz w:val="20"/>
          <w:szCs w:val="20"/>
        </w:rPr>
        <w:t>, 18. 5. 1919, 3. Ta sicer dvodelni članek je v uredništvo zanesljivo prispel iz Ljutomera, drugi del pa iz Štrigove. Iz slednjega kraja je, preveden v hrvaščino, deset dni pozneje objavljen v več hrvaških časnikih, npr.</w:t>
      </w:r>
      <w:r w:rsidRPr="003658CD">
        <w:rPr>
          <w:i/>
          <w:iCs/>
          <w:sz w:val="20"/>
          <w:szCs w:val="20"/>
        </w:rPr>
        <w:t xml:space="preserve"> </w:t>
      </w:r>
      <w:r w:rsidRPr="003658CD">
        <w:rPr>
          <w:sz w:val="20"/>
          <w:szCs w:val="20"/>
        </w:rPr>
        <w:t>»Iz Medjimurja. Dopis iz Štrigove. Pomaganje prekomurskih Slovenaca. … Potpis: 300 Jugoslavena iz Prekomurja</w:t>
      </w:r>
      <w:del w:id="428" w:author="Avtor">
        <w:r w:rsidRPr="003658CD" w:rsidDel="00216FD4">
          <w:rPr>
            <w:sz w:val="20"/>
            <w:szCs w:val="20"/>
          </w:rPr>
          <w:delText>.«</w:delText>
        </w:r>
        <w:r w:rsidDel="00216FD4">
          <w:rPr>
            <w:sz w:val="20"/>
            <w:szCs w:val="20"/>
          </w:rPr>
          <w:delText xml:space="preserve">, </w:delText>
        </w:r>
      </w:del>
      <w:ins w:id="429" w:author="Avtor">
        <w:r w:rsidR="00216FD4">
          <w:rPr>
            <w:sz w:val="20"/>
            <w:szCs w:val="20"/>
          </w:rPr>
          <w:t>,</w:t>
        </w:r>
        <w:r w:rsidR="00216FD4" w:rsidRPr="003658CD">
          <w:rPr>
            <w:sz w:val="20"/>
            <w:szCs w:val="20"/>
          </w:rPr>
          <w:t>«</w:t>
        </w:r>
        <w:r w:rsidR="00216FD4">
          <w:rPr>
            <w:sz w:val="20"/>
            <w:szCs w:val="20"/>
          </w:rPr>
          <w:t xml:space="preserve"> </w:t>
        </w:r>
      </w:ins>
      <w:r w:rsidRPr="003658CD">
        <w:rPr>
          <w:i/>
          <w:iCs/>
          <w:sz w:val="20"/>
          <w:szCs w:val="20"/>
        </w:rPr>
        <w:t>Volj</w:t>
      </w:r>
      <w:r>
        <w:rPr>
          <w:i/>
          <w:iCs/>
          <w:sz w:val="20"/>
          <w:szCs w:val="20"/>
        </w:rPr>
        <w:t>a</w:t>
      </w:r>
      <w:r w:rsidRPr="003658CD">
        <w:rPr>
          <w:i/>
          <w:iCs/>
          <w:sz w:val="20"/>
          <w:szCs w:val="20"/>
        </w:rPr>
        <w:t xml:space="preserve"> naroda</w:t>
      </w:r>
      <w:r w:rsidRPr="003658CD">
        <w:rPr>
          <w:sz w:val="20"/>
          <w:szCs w:val="20"/>
        </w:rPr>
        <w:t>, 28. 5. 1919, 5</w:t>
      </w:r>
      <w:r>
        <w:rPr>
          <w:sz w:val="20"/>
          <w:szCs w:val="20"/>
        </w:rPr>
        <w:t>.</w:t>
      </w:r>
    </w:p>
  </w:footnote>
  <w:footnote w:id="73">
    <w:p w14:paraId="6E1FC9DA" w14:textId="021EC7AE" w:rsidR="00570F07" w:rsidRDefault="00570F07">
      <w:pPr>
        <w:pStyle w:val="Sprotnaopomba-besedilo"/>
      </w:pPr>
      <w:r>
        <w:rPr>
          <w:rStyle w:val="Sprotnaopomba-sklic"/>
        </w:rPr>
        <w:footnoteRef/>
      </w:r>
      <w:r>
        <w:t xml:space="preserve"> </w:t>
      </w:r>
      <w:r>
        <w:rPr>
          <w:szCs w:val="24"/>
        </w:rPr>
        <w:t>P</w:t>
      </w:r>
      <w:r w:rsidRPr="00195E97">
        <w:rPr>
          <w:szCs w:val="24"/>
        </w:rPr>
        <w:t>rim. op. 4</w:t>
      </w:r>
      <w:r>
        <w:rPr>
          <w:szCs w:val="24"/>
        </w:rPr>
        <w:t>9.</w:t>
      </w:r>
    </w:p>
  </w:footnote>
  <w:footnote w:id="74">
    <w:p w14:paraId="5A3D74E2" w14:textId="1CDF6413" w:rsidR="00570F07" w:rsidRPr="005C1EAB" w:rsidRDefault="00570F07" w:rsidP="005C1EAB">
      <w:pPr>
        <w:pStyle w:val="Sprotnaopomba-besedilo"/>
        <w:jc w:val="both"/>
      </w:pPr>
      <w:r w:rsidRPr="005C1EAB">
        <w:rPr>
          <w:rStyle w:val="Sprotnaopomba-sklic"/>
        </w:rPr>
        <w:footnoteRef/>
      </w:r>
      <w:r w:rsidRPr="005C1EAB">
        <w:rPr>
          <w:shd w:val="clear" w:color="auto" w:fill="FFFFFF"/>
        </w:rPr>
        <w:t xml:space="preserve"> O poteku bistvenih faz odločanja o pripadnosti pokrajine na versajski konferenci med majem in julijem 1919 prim. </w:t>
      </w:r>
      <w:r w:rsidRPr="005C1EAB">
        <w:rPr>
          <w:shd w:val="clear" w:color="auto" w:fill="FFFFFF"/>
        </w:rPr>
        <w:t>− ob doslej citiranih objavah − tudi Andrej Rahten, »Diplomatska prizadevanja Ivana Žolgerja za Slovensko Štajersko in Prekmurje</w:t>
      </w:r>
      <w:ins w:id="430" w:author="Avtor">
        <w:r w:rsidR="00216FD4">
          <w:rPr>
            <w:shd w:val="clear" w:color="auto" w:fill="FFFFFF"/>
          </w:rPr>
          <w:t>,</w:t>
        </w:r>
      </w:ins>
      <w:r w:rsidRPr="005C1EAB">
        <w:rPr>
          <w:shd w:val="clear" w:color="auto" w:fill="FFFFFF"/>
        </w:rPr>
        <w:t>«</w:t>
      </w:r>
      <w:del w:id="431" w:author="Avtor">
        <w:r w:rsidRPr="005C1EAB" w:rsidDel="00216FD4">
          <w:rPr>
            <w:shd w:val="clear" w:color="auto" w:fill="FFFFFF"/>
          </w:rPr>
          <w:delText>,</w:delText>
        </w:r>
      </w:del>
      <w:r w:rsidRPr="005C1EAB">
        <w:rPr>
          <w:shd w:val="clear" w:color="auto" w:fill="FFFFFF"/>
        </w:rPr>
        <w:t xml:space="preserve"> </w:t>
      </w:r>
      <w:r w:rsidRPr="005C1EAB">
        <w:rPr>
          <w:i/>
          <w:iCs/>
          <w:shd w:val="clear" w:color="auto" w:fill="FFFFFF"/>
        </w:rPr>
        <w:t>Studia Historica Slovenica</w:t>
      </w:r>
      <w:r w:rsidRPr="005C1EAB">
        <w:rPr>
          <w:shd w:val="clear" w:color="auto" w:fill="FFFFFF"/>
        </w:rPr>
        <w:t xml:space="preserve"> 18</w:t>
      </w:r>
      <w:r>
        <w:rPr>
          <w:shd w:val="clear" w:color="auto" w:fill="FFFFFF"/>
        </w:rPr>
        <w:t>, št. 2</w:t>
      </w:r>
      <w:r w:rsidRPr="005C1EAB">
        <w:rPr>
          <w:shd w:val="clear" w:color="auto" w:fill="FFFFFF"/>
        </w:rPr>
        <w:t xml:space="preserve"> (2018), 2, 521−</w:t>
      </w:r>
      <w:ins w:id="432" w:author="Avtor">
        <w:r w:rsidR="00216FD4">
          <w:rPr>
            <w:shd w:val="clear" w:color="auto" w:fill="FFFFFF"/>
          </w:rPr>
          <w:t>2</w:t>
        </w:r>
      </w:ins>
      <w:r w:rsidRPr="005C1EAB">
        <w:rPr>
          <w:shd w:val="clear" w:color="auto" w:fill="FFFFFF"/>
        </w:rPr>
        <w:t>4</w:t>
      </w:r>
      <w:ins w:id="433" w:author="Avtor">
        <w:r w:rsidR="00216FD4">
          <w:rPr>
            <w:shd w:val="clear" w:color="auto" w:fill="FFFFFF"/>
          </w:rPr>
          <w:t>.</w:t>
        </w:r>
      </w:ins>
      <w:del w:id="434" w:author="Avtor">
        <w:r w:rsidRPr="005C1EAB" w:rsidDel="00216FD4">
          <w:rPr>
            <w:shd w:val="clear" w:color="auto" w:fill="FFFFFF"/>
          </w:rPr>
          <w:delText>;</w:delText>
        </w:r>
      </w:del>
      <w:r w:rsidRPr="005C1EAB">
        <w:rPr>
          <w:shd w:val="clear" w:color="auto" w:fill="FFFFFF"/>
        </w:rPr>
        <w:t xml:space="preserve"> Uroš Lipušček, </w:t>
      </w:r>
      <w:r w:rsidRPr="005C1EAB">
        <w:rPr>
          <w:i/>
          <w:iCs/>
          <w:shd w:val="clear" w:color="auto" w:fill="FFFFFF"/>
        </w:rPr>
        <w:t>Prekmurje v vrtincu pariške mirovne konference</w:t>
      </w:r>
      <w:r w:rsidRPr="005C1EAB">
        <w:rPr>
          <w:shd w:val="clear" w:color="auto" w:fill="FFFFFF"/>
        </w:rPr>
        <w:t xml:space="preserve">. </w:t>
      </w:r>
      <w:r w:rsidRPr="005C1EAB">
        <w:rPr>
          <w:i/>
          <w:iCs/>
          <w:shd w:val="clear" w:color="auto" w:fill="FFFFFF"/>
        </w:rPr>
        <w:t xml:space="preserve">Vloga ZDA in kartografa </w:t>
      </w:r>
      <w:r w:rsidRPr="005C1EAB">
        <w:rPr>
          <w:i/>
          <w:iCs/>
        </w:rPr>
        <w:t>Douglasa W. Johnsona pri določanju slovenskih (prekmurskih) mej</w:t>
      </w:r>
      <w:r w:rsidRPr="005C1EAB">
        <w:t xml:space="preserve"> (Petanjci</w:t>
      </w:r>
      <w:r>
        <w:t>:</w:t>
      </w:r>
      <w:r w:rsidRPr="005C1EAB">
        <w:t xml:space="preserve"> Ustanova dr. Šiftarjeva fundacija, 2019). </w:t>
      </w:r>
    </w:p>
  </w:footnote>
  <w:footnote w:id="75">
    <w:p w14:paraId="11F7DEC1" w14:textId="5CA10A2D" w:rsidR="00570F07" w:rsidRPr="005C1EAB" w:rsidRDefault="00570F07" w:rsidP="005C1EAB">
      <w:pPr>
        <w:pStyle w:val="Brezrazmikov"/>
        <w:jc w:val="both"/>
        <w:rPr>
          <w:sz w:val="20"/>
          <w:szCs w:val="20"/>
        </w:rPr>
      </w:pPr>
      <w:r w:rsidRPr="00580B9E">
        <w:rPr>
          <w:rStyle w:val="Sprotnaopomba-sklic"/>
          <w:sz w:val="20"/>
          <w:szCs w:val="20"/>
        </w:rPr>
        <w:footnoteRef/>
      </w:r>
      <w:r w:rsidRPr="00580B9E">
        <w:rPr>
          <w:sz w:val="20"/>
          <w:szCs w:val="20"/>
          <w:vertAlign w:val="superscript"/>
        </w:rPr>
        <w:t xml:space="preserve"> </w:t>
      </w:r>
      <w:r w:rsidRPr="00580B9E">
        <w:rPr>
          <w:sz w:val="20"/>
          <w:szCs w:val="20"/>
        </w:rPr>
        <w:t>Lambert Ehrlich, »Pariška mirovna konferenca in Slovenci 1919/20</w:t>
      </w:r>
      <w:ins w:id="435" w:author="Avtor">
        <w:r w:rsidR="00216FD4">
          <w:rPr>
            <w:sz w:val="20"/>
            <w:szCs w:val="20"/>
          </w:rPr>
          <w:t>,</w:t>
        </w:r>
      </w:ins>
      <w:r w:rsidRPr="00580B9E">
        <w:rPr>
          <w:sz w:val="20"/>
          <w:szCs w:val="20"/>
        </w:rPr>
        <w:t>«</w:t>
      </w:r>
      <w:del w:id="436" w:author="Avtor">
        <w:r w:rsidDel="00216FD4">
          <w:rPr>
            <w:sz w:val="20"/>
            <w:szCs w:val="20"/>
          </w:rPr>
          <w:delText>,</w:delText>
        </w:r>
      </w:del>
      <w:r>
        <w:rPr>
          <w:sz w:val="20"/>
          <w:szCs w:val="20"/>
        </w:rPr>
        <w:t xml:space="preserve"> </w:t>
      </w:r>
      <w:ins w:id="437" w:author="Avtor">
        <w:r w:rsidR="00216FD4">
          <w:rPr>
            <w:sz w:val="20"/>
            <w:szCs w:val="20"/>
          </w:rPr>
          <w:t>[</w:t>
        </w:r>
      </w:ins>
      <w:r>
        <w:rPr>
          <w:sz w:val="20"/>
          <w:szCs w:val="20"/>
        </w:rPr>
        <w:t>za objavo pripravila Marija Vrečar</w:t>
      </w:r>
      <w:ins w:id="438" w:author="Avtor">
        <w:r w:rsidR="00216FD4">
          <w:rPr>
            <w:sz w:val="20"/>
            <w:szCs w:val="20"/>
          </w:rPr>
          <w:t>]</w:t>
        </w:r>
      </w:ins>
      <w:del w:id="439" w:author="Avtor">
        <w:r w:rsidRPr="00580B9E" w:rsidDel="00216FD4">
          <w:rPr>
            <w:sz w:val="20"/>
            <w:szCs w:val="20"/>
          </w:rPr>
          <w:delText>,</w:delText>
        </w:r>
      </w:del>
      <w:r w:rsidRPr="00580B9E">
        <w:rPr>
          <w:sz w:val="20"/>
          <w:szCs w:val="20"/>
        </w:rPr>
        <w:t xml:space="preserve"> </w:t>
      </w:r>
      <w:r w:rsidRPr="00580B9E">
        <w:rPr>
          <w:i/>
          <w:iCs/>
          <w:sz w:val="20"/>
          <w:szCs w:val="20"/>
        </w:rPr>
        <w:t>Acta ecclesiastica Sloveniae</w:t>
      </w:r>
      <w:ins w:id="440" w:author="Avtor">
        <w:r w:rsidR="00216FD4">
          <w:rPr>
            <w:i/>
            <w:iCs/>
            <w:sz w:val="20"/>
            <w:szCs w:val="20"/>
          </w:rPr>
          <w:t>,</w:t>
        </w:r>
      </w:ins>
      <w:r w:rsidRPr="00580B9E">
        <w:rPr>
          <w:sz w:val="20"/>
          <w:szCs w:val="20"/>
        </w:rPr>
        <w:t xml:space="preserve"> </w:t>
      </w:r>
      <w:r>
        <w:rPr>
          <w:sz w:val="20"/>
          <w:szCs w:val="20"/>
        </w:rPr>
        <w:t xml:space="preserve">št. </w:t>
      </w:r>
      <w:r w:rsidRPr="00580B9E">
        <w:rPr>
          <w:sz w:val="20"/>
          <w:szCs w:val="20"/>
        </w:rPr>
        <w:t>24 (2002)</w:t>
      </w:r>
      <w:ins w:id="441" w:author="Avtor">
        <w:r w:rsidR="00216FD4">
          <w:rPr>
            <w:sz w:val="20"/>
            <w:szCs w:val="20"/>
          </w:rPr>
          <w:t>:</w:t>
        </w:r>
      </w:ins>
      <w:del w:id="442" w:author="Avtor">
        <w:r w:rsidRPr="00580B9E" w:rsidDel="00216FD4">
          <w:rPr>
            <w:sz w:val="20"/>
            <w:szCs w:val="20"/>
          </w:rPr>
          <w:delText>,</w:delText>
        </w:r>
      </w:del>
      <w:r w:rsidRPr="00580B9E">
        <w:rPr>
          <w:sz w:val="20"/>
          <w:szCs w:val="20"/>
        </w:rPr>
        <w:t xml:space="preserve"> 471−</w:t>
      </w:r>
      <w:ins w:id="443" w:author="Avtor">
        <w:r w:rsidR="00216FD4">
          <w:rPr>
            <w:sz w:val="20"/>
            <w:szCs w:val="20"/>
          </w:rPr>
          <w:t>7</w:t>
        </w:r>
      </w:ins>
      <w:r w:rsidRPr="00580B9E">
        <w:rPr>
          <w:sz w:val="20"/>
          <w:szCs w:val="20"/>
        </w:rPr>
        <w:t>3: Spomenica prekmurskih Slovencev</w:t>
      </w:r>
      <w:ins w:id="444" w:author="Avtor">
        <w:r w:rsidR="00216FD4">
          <w:rPr>
            <w:sz w:val="20"/>
            <w:szCs w:val="20"/>
          </w:rPr>
          <w:t>,</w:t>
        </w:r>
      </w:ins>
      <w:r w:rsidRPr="00580B9E">
        <w:rPr>
          <w:sz w:val="20"/>
          <w:szCs w:val="20"/>
        </w:rPr>
        <w:t xml:space="preserve"> 21. 6. 1919, datirana v Ljubljani, pod njo podpisani Klekl, Jerič in Godina</w:t>
      </w:r>
      <w:del w:id="445" w:author="Avtor">
        <w:r w:rsidRPr="00580B9E" w:rsidDel="00216FD4">
          <w:rPr>
            <w:sz w:val="20"/>
            <w:szCs w:val="20"/>
          </w:rPr>
          <w:delText xml:space="preserve">; </w:delText>
        </w:r>
      </w:del>
      <w:ins w:id="446" w:author="Avtor">
        <w:r w:rsidR="00216FD4">
          <w:rPr>
            <w:sz w:val="20"/>
            <w:szCs w:val="20"/>
          </w:rPr>
          <w:t>.</w:t>
        </w:r>
        <w:r w:rsidR="00216FD4" w:rsidRPr="00580B9E">
          <w:rPr>
            <w:sz w:val="20"/>
            <w:szCs w:val="20"/>
          </w:rPr>
          <w:t xml:space="preserve"> </w:t>
        </w:r>
      </w:ins>
      <w:r w:rsidRPr="00580B9E">
        <w:rPr>
          <w:sz w:val="20"/>
          <w:szCs w:val="20"/>
        </w:rPr>
        <w:t>Vrbnjak, »Prekmurje po prvi</w:t>
      </w:r>
      <w:ins w:id="447" w:author="Avtor">
        <w:r w:rsidR="00216FD4">
          <w:rPr>
            <w:sz w:val="20"/>
            <w:szCs w:val="20"/>
          </w:rPr>
          <w:t>,</w:t>
        </w:r>
      </w:ins>
      <w:r w:rsidRPr="00580B9E">
        <w:rPr>
          <w:sz w:val="20"/>
          <w:szCs w:val="20"/>
        </w:rPr>
        <w:t>«</w:t>
      </w:r>
      <w:del w:id="448" w:author="Avtor">
        <w:r w:rsidRPr="00580B9E" w:rsidDel="00216FD4">
          <w:rPr>
            <w:sz w:val="20"/>
            <w:szCs w:val="20"/>
          </w:rPr>
          <w:delText>,</w:delText>
        </w:r>
      </w:del>
      <w:r w:rsidRPr="00580B9E">
        <w:rPr>
          <w:sz w:val="20"/>
          <w:szCs w:val="20"/>
        </w:rPr>
        <w:t xml:space="preserve"> 99.   </w:t>
      </w:r>
    </w:p>
  </w:footnote>
  <w:footnote w:id="76">
    <w:p w14:paraId="6D293ACC" w14:textId="543FBB00" w:rsidR="00570F07" w:rsidRPr="005C1EAB" w:rsidRDefault="00570F07" w:rsidP="005C1EAB">
      <w:pPr>
        <w:pStyle w:val="Brezrazmikov"/>
        <w:jc w:val="both"/>
        <w:rPr>
          <w:sz w:val="20"/>
          <w:szCs w:val="20"/>
        </w:rPr>
      </w:pPr>
      <w:r w:rsidRPr="005C1EAB">
        <w:rPr>
          <w:rStyle w:val="Sprotnaopomba-sklic"/>
          <w:sz w:val="20"/>
          <w:szCs w:val="20"/>
        </w:rPr>
        <w:footnoteRef/>
      </w:r>
      <w:r w:rsidRPr="005C1EAB">
        <w:rPr>
          <w:sz w:val="20"/>
          <w:szCs w:val="20"/>
        </w:rPr>
        <w:t xml:space="preserve"> </w:t>
      </w:r>
      <w:r>
        <w:rPr>
          <w:sz w:val="20"/>
          <w:szCs w:val="20"/>
        </w:rPr>
        <w:t xml:space="preserve">Godina je zapisal: </w:t>
      </w:r>
      <w:r w:rsidRPr="005C1EAB">
        <w:rPr>
          <w:sz w:val="20"/>
          <w:szCs w:val="20"/>
        </w:rPr>
        <w:t>»</w:t>
      </w:r>
      <w:r w:rsidRPr="00A5198F">
        <w:rPr>
          <w:i/>
          <w:iCs/>
          <w:sz w:val="20"/>
          <w:szCs w:val="20"/>
        </w:rPr>
        <w:t>Šele zadnje dni smo zanesljivo izvedeli, da pripade Prekmurje definitivno Jugoslaviji</w:t>
      </w:r>
      <w:r>
        <w:rPr>
          <w:i/>
          <w:iCs/>
          <w:sz w:val="20"/>
          <w:szCs w:val="20"/>
        </w:rPr>
        <w:t>.</w:t>
      </w:r>
      <w:r w:rsidRPr="005C1EAB">
        <w:rPr>
          <w:sz w:val="20"/>
          <w:szCs w:val="20"/>
        </w:rPr>
        <w:t>«</w:t>
      </w:r>
      <w:r>
        <w:rPr>
          <w:sz w:val="20"/>
          <w:szCs w:val="20"/>
        </w:rPr>
        <w:t xml:space="preserve"> </w:t>
      </w:r>
      <w:ins w:id="449" w:author="Avtor">
        <w:r w:rsidR="00216FD4" w:rsidRPr="00A5198F">
          <w:rPr>
            <w:i/>
            <w:iCs/>
            <w:sz w:val="20"/>
            <w:szCs w:val="20"/>
          </w:rPr>
          <w:t>−</w:t>
        </w:r>
        <w:r w:rsidR="00216FD4" w:rsidRPr="005C1EAB">
          <w:rPr>
            <w:sz w:val="20"/>
            <w:szCs w:val="20"/>
          </w:rPr>
          <w:t xml:space="preserve"> </w:t>
        </w:r>
      </w:ins>
      <w:r w:rsidRPr="005C1EAB">
        <w:rPr>
          <w:sz w:val="20"/>
          <w:szCs w:val="20"/>
        </w:rPr>
        <w:t>»J. G. Prekmurje</w:t>
      </w:r>
      <w:ins w:id="450" w:author="Avtor">
        <w:r w:rsidR="00216FD4">
          <w:rPr>
            <w:sz w:val="20"/>
            <w:szCs w:val="20"/>
          </w:rPr>
          <w:t>,</w:t>
        </w:r>
      </w:ins>
      <w:del w:id="451" w:author="Avtor">
        <w:r w:rsidRPr="005C1EAB" w:rsidDel="00216FD4">
          <w:rPr>
            <w:sz w:val="20"/>
            <w:szCs w:val="20"/>
          </w:rPr>
          <w:delText>.</w:delText>
        </w:r>
      </w:del>
      <w:r w:rsidRPr="005C1EAB">
        <w:rPr>
          <w:sz w:val="20"/>
          <w:szCs w:val="20"/>
        </w:rPr>
        <w:t>«</w:t>
      </w:r>
      <w:del w:id="452" w:author="Avtor">
        <w:r w:rsidRPr="005C1EAB" w:rsidDel="00216FD4">
          <w:rPr>
            <w:sz w:val="20"/>
            <w:szCs w:val="20"/>
          </w:rPr>
          <w:delText>,</w:delText>
        </w:r>
      </w:del>
      <w:r w:rsidRPr="005C1EAB">
        <w:rPr>
          <w:sz w:val="20"/>
          <w:szCs w:val="20"/>
        </w:rPr>
        <w:t xml:space="preserve"> </w:t>
      </w:r>
      <w:r w:rsidRPr="005C1EAB">
        <w:rPr>
          <w:i/>
          <w:iCs/>
          <w:sz w:val="20"/>
          <w:szCs w:val="20"/>
        </w:rPr>
        <w:t>Murska straža</w:t>
      </w:r>
      <w:r w:rsidRPr="005C1EAB">
        <w:rPr>
          <w:sz w:val="20"/>
          <w:szCs w:val="20"/>
        </w:rPr>
        <w:t>, 1. 8. 1919, 1−2</w:t>
      </w:r>
      <w:r>
        <w:rPr>
          <w:sz w:val="20"/>
          <w:szCs w:val="20"/>
        </w:rPr>
        <w:t>.</w:t>
      </w:r>
    </w:p>
  </w:footnote>
  <w:footnote w:id="77">
    <w:p w14:paraId="61C19626" w14:textId="2B451CC3" w:rsidR="00570F07" w:rsidRPr="005C1EAB" w:rsidRDefault="00570F07" w:rsidP="005C1EAB">
      <w:pPr>
        <w:pStyle w:val="Sprotnaopomba-besedilo"/>
        <w:jc w:val="both"/>
      </w:pPr>
      <w:r w:rsidRPr="005C1EAB">
        <w:rPr>
          <w:rStyle w:val="Sprotnaopomba-sklic"/>
        </w:rPr>
        <w:footnoteRef/>
      </w:r>
      <w:r w:rsidRPr="005C1EAB">
        <w:t xml:space="preserve"> </w:t>
      </w:r>
      <w:r w:rsidRPr="005C1EAB">
        <w:t>Slavič,</w:t>
      </w:r>
      <w:r w:rsidRPr="005C1EAB">
        <w:rPr>
          <w:rFonts w:eastAsia="Times New Roman"/>
          <w:bCs/>
          <w:lang w:eastAsia="sl-SI"/>
        </w:rPr>
        <w:t xml:space="preserve"> </w:t>
      </w:r>
      <w:r>
        <w:rPr>
          <w:rFonts w:eastAsia="Times New Roman"/>
          <w:bCs/>
          <w:lang w:eastAsia="sl-SI"/>
        </w:rPr>
        <w:t>»</w:t>
      </w:r>
      <w:r w:rsidRPr="005C1EAB">
        <w:rPr>
          <w:shd w:val="clear" w:color="auto" w:fill="FFFFFF"/>
        </w:rPr>
        <w:t>Narodnost in osvoboditev</w:t>
      </w:r>
      <w:r>
        <w:rPr>
          <w:shd w:val="clear" w:color="auto" w:fill="FFFFFF"/>
        </w:rPr>
        <w:t xml:space="preserve"> Prekmurcev</w:t>
      </w:r>
      <w:ins w:id="453" w:author="Avtor">
        <w:r w:rsidR="00216FD4">
          <w:rPr>
            <w:shd w:val="clear" w:color="auto" w:fill="FFFFFF"/>
          </w:rPr>
          <w:t>,</w:t>
        </w:r>
      </w:ins>
      <w:r>
        <w:rPr>
          <w:shd w:val="clear" w:color="auto" w:fill="FFFFFF"/>
        </w:rPr>
        <w:t>«</w:t>
      </w:r>
      <w:del w:id="454" w:author="Avtor">
        <w:r w:rsidRPr="005C1EAB" w:rsidDel="00216FD4">
          <w:rPr>
            <w:shd w:val="clear" w:color="auto" w:fill="FFFFFF"/>
          </w:rPr>
          <w:delText>,</w:delText>
        </w:r>
      </w:del>
      <w:r w:rsidRPr="005C1EAB">
        <w:rPr>
          <w:shd w:val="clear" w:color="auto" w:fill="FFFFFF"/>
        </w:rPr>
        <w:t xml:space="preserve"> 75−</w:t>
      </w:r>
      <w:ins w:id="455" w:author="Avtor">
        <w:r w:rsidR="00216FD4">
          <w:rPr>
            <w:shd w:val="clear" w:color="auto" w:fill="FFFFFF"/>
          </w:rPr>
          <w:t>7</w:t>
        </w:r>
      </w:ins>
      <w:r w:rsidRPr="005C1EAB">
        <w:rPr>
          <w:shd w:val="clear" w:color="auto" w:fill="FFFFFF"/>
        </w:rPr>
        <w:t>7.</w:t>
      </w:r>
    </w:p>
  </w:footnote>
  <w:footnote w:id="78">
    <w:p w14:paraId="1C0374BD" w14:textId="156D2BF3" w:rsidR="00570F07" w:rsidRPr="00CB1E19" w:rsidRDefault="00570F07" w:rsidP="005C1EAB">
      <w:pPr>
        <w:pStyle w:val="Sprotnaopomba-besedilo"/>
        <w:jc w:val="both"/>
      </w:pPr>
      <w:r w:rsidRPr="005C1EAB">
        <w:rPr>
          <w:rStyle w:val="Sprotnaopomba-sklic"/>
        </w:rPr>
        <w:footnoteRef/>
      </w:r>
      <w:r w:rsidRPr="005C1EAB">
        <w:t xml:space="preserve"> </w:t>
      </w:r>
      <w:r w:rsidRPr="005C1EAB">
        <w:t xml:space="preserve">Godina, </w:t>
      </w:r>
      <w:r>
        <w:t>»</w:t>
      </w:r>
      <w:r w:rsidRPr="005C1EAB">
        <w:t>V mongolskem ujetništvu</w:t>
      </w:r>
      <w:ins w:id="456" w:author="Avtor">
        <w:r w:rsidR="00216FD4">
          <w:t>,</w:t>
        </w:r>
      </w:ins>
      <w:r>
        <w:t>«</w:t>
      </w:r>
      <w:del w:id="457" w:author="Avtor">
        <w:r w:rsidRPr="005C1EAB" w:rsidDel="00216FD4">
          <w:delText>,</w:delText>
        </w:r>
      </w:del>
      <w:r w:rsidRPr="005C1EAB">
        <w:t xml:space="preserve"> 222.</w:t>
      </w:r>
    </w:p>
  </w:footnote>
  <w:footnote w:id="79">
    <w:p w14:paraId="5AAA1B53" w14:textId="4038BE04" w:rsidR="00570F07" w:rsidRPr="00580B9E" w:rsidRDefault="00570F07" w:rsidP="00A5198F">
      <w:pPr>
        <w:pStyle w:val="Brezrazmikov"/>
        <w:jc w:val="both"/>
        <w:rPr>
          <w:sz w:val="20"/>
          <w:szCs w:val="20"/>
        </w:rPr>
      </w:pPr>
      <w:r w:rsidRPr="00580B9E">
        <w:rPr>
          <w:rStyle w:val="Sprotnaopomba-sklic"/>
          <w:sz w:val="20"/>
          <w:szCs w:val="20"/>
        </w:rPr>
        <w:footnoteRef/>
      </w:r>
      <w:r w:rsidRPr="00580B9E">
        <w:rPr>
          <w:sz w:val="20"/>
          <w:szCs w:val="20"/>
          <w:vertAlign w:val="superscript"/>
        </w:rPr>
        <w:t xml:space="preserve"> </w:t>
      </w:r>
      <w:r w:rsidRPr="00580B9E">
        <w:rPr>
          <w:sz w:val="20"/>
          <w:szCs w:val="20"/>
        </w:rPr>
        <w:t>Prim.</w:t>
      </w:r>
      <w:del w:id="458" w:author="Avtor">
        <w:r w:rsidRPr="00580B9E" w:rsidDel="00216FD4">
          <w:rPr>
            <w:sz w:val="20"/>
            <w:szCs w:val="20"/>
          </w:rPr>
          <w:delText>:</w:delText>
        </w:r>
      </w:del>
      <w:r w:rsidRPr="00580B9E">
        <w:rPr>
          <w:sz w:val="20"/>
          <w:szCs w:val="20"/>
        </w:rPr>
        <w:t xml:space="preserve"> »</w:t>
      </w:r>
      <w:r w:rsidRPr="00A5198F">
        <w:rPr>
          <w:i/>
          <w:iCs/>
          <w:sz w:val="20"/>
          <w:szCs w:val="20"/>
        </w:rPr>
        <w:t>Okrog devete ure se je zbralo ob širokih cestah in na trgu pred cerkvo okrog 18−20.000 ljudi. … Iz ene same vasi − Adrijanci − je prispelo okrog 2000 ljudi. …  Okrog 10. ure je mladi, delavni organizator prekmurskih Slovencev, g. abit. Jožef Godina otvoril na istem mestu ljudski tabor</w:t>
      </w:r>
      <w:ins w:id="459" w:author="Avtor">
        <w:r w:rsidR="00216FD4">
          <w:rPr>
            <w:i/>
            <w:iCs/>
            <w:sz w:val="20"/>
            <w:szCs w:val="20"/>
          </w:rPr>
          <w:t>,</w:t>
        </w:r>
      </w:ins>
      <w:del w:id="460" w:author="Avtor">
        <w:r w:rsidRPr="00A5198F" w:rsidDel="00216FD4">
          <w:rPr>
            <w:i/>
            <w:iCs/>
            <w:sz w:val="20"/>
            <w:szCs w:val="20"/>
          </w:rPr>
          <w:delText>.</w:delText>
        </w:r>
      </w:del>
      <w:r w:rsidRPr="00580B9E">
        <w:rPr>
          <w:sz w:val="20"/>
          <w:szCs w:val="20"/>
        </w:rPr>
        <w:t>«</w:t>
      </w:r>
      <w:del w:id="461" w:author="Avtor">
        <w:r w:rsidDel="00216FD4">
          <w:rPr>
            <w:sz w:val="20"/>
            <w:szCs w:val="20"/>
          </w:rPr>
          <w:delText>,</w:delText>
        </w:r>
      </w:del>
      <w:r w:rsidRPr="00580B9E">
        <w:rPr>
          <w:sz w:val="20"/>
          <w:szCs w:val="20"/>
        </w:rPr>
        <w:t xml:space="preserve"> </w:t>
      </w:r>
      <w:r>
        <w:rPr>
          <w:sz w:val="20"/>
          <w:szCs w:val="20"/>
        </w:rPr>
        <w:t xml:space="preserve">v: </w:t>
      </w:r>
      <w:r w:rsidRPr="00580B9E">
        <w:rPr>
          <w:sz w:val="20"/>
          <w:szCs w:val="20"/>
        </w:rPr>
        <w:t xml:space="preserve">»Prvi ljudski tabor v jugoslovanskem Prekmurju«, </w:t>
      </w:r>
      <w:r w:rsidRPr="00580B9E">
        <w:rPr>
          <w:i/>
          <w:iCs/>
          <w:sz w:val="20"/>
          <w:szCs w:val="20"/>
        </w:rPr>
        <w:t>Murska straža</w:t>
      </w:r>
      <w:r w:rsidRPr="00580B9E">
        <w:rPr>
          <w:sz w:val="20"/>
          <w:szCs w:val="20"/>
        </w:rPr>
        <w:t>, 23. 8. 1919, 1</w:t>
      </w:r>
      <w:r>
        <w:rPr>
          <w:sz w:val="20"/>
          <w:szCs w:val="20"/>
        </w:rPr>
        <w:t xml:space="preserve"> (</w:t>
      </w:r>
      <w:r w:rsidRPr="00580B9E">
        <w:rPr>
          <w:sz w:val="20"/>
          <w:szCs w:val="20"/>
        </w:rPr>
        <w:t xml:space="preserve">Pojasnilo: Adrijanci so današnji Odranci, sosednja vas ob cesti južno od Beltincev, poročevalec </w:t>
      </w:r>
      <w:r>
        <w:rPr>
          <w:sz w:val="20"/>
          <w:szCs w:val="20"/>
        </w:rPr>
        <w:t xml:space="preserve">− </w:t>
      </w:r>
      <w:r w:rsidRPr="00580B9E">
        <w:rPr>
          <w:sz w:val="20"/>
          <w:szCs w:val="20"/>
          <w:shd w:val="clear" w:color="auto" w:fill="FFFFFF"/>
        </w:rPr>
        <w:t>najverjetneje</w:t>
      </w:r>
      <w:r w:rsidRPr="00580B9E">
        <w:rPr>
          <w:sz w:val="20"/>
          <w:szCs w:val="20"/>
        </w:rPr>
        <w:t xml:space="preserve"> kar sam G</w:t>
      </w:r>
      <w:r>
        <w:rPr>
          <w:sz w:val="20"/>
          <w:szCs w:val="20"/>
        </w:rPr>
        <w:t>odina</w:t>
      </w:r>
      <w:r w:rsidRPr="00580B9E">
        <w:rPr>
          <w:sz w:val="20"/>
          <w:szCs w:val="20"/>
        </w:rPr>
        <w:t xml:space="preserve"> (?), vsekakor pa </w:t>
      </w:r>
      <w:r>
        <w:rPr>
          <w:sz w:val="20"/>
          <w:szCs w:val="20"/>
        </w:rPr>
        <w:t>dober</w:t>
      </w:r>
      <w:r w:rsidRPr="00580B9E">
        <w:rPr>
          <w:sz w:val="20"/>
          <w:szCs w:val="20"/>
        </w:rPr>
        <w:t xml:space="preserve"> poznavalec tamkajšnje okolice</w:t>
      </w:r>
      <w:r>
        <w:rPr>
          <w:sz w:val="20"/>
          <w:szCs w:val="20"/>
        </w:rPr>
        <w:t xml:space="preserve"> −</w:t>
      </w:r>
      <w:r w:rsidRPr="00580B9E">
        <w:rPr>
          <w:sz w:val="20"/>
          <w:szCs w:val="20"/>
        </w:rPr>
        <w:t xml:space="preserve"> pa je</w:t>
      </w:r>
      <w:r>
        <w:rPr>
          <w:sz w:val="20"/>
          <w:szCs w:val="20"/>
        </w:rPr>
        <w:t xml:space="preserve"> verjetno</w:t>
      </w:r>
      <w:r w:rsidRPr="00580B9E">
        <w:rPr>
          <w:sz w:val="20"/>
          <w:szCs w:val="20"/>
        </w:rPr>
        <w:t xml:space="preserve"> mislil na množico ljudi, ki je po cesti prišla na zborovanje iz te smeri, vendar iz </w:t>
      </w:r>
      <w:r>
        <w:rPr>
          <w:sz w:val="20"/>
          <w:szCs w:val="20"/>
        </w:rPr>
        <w:t xml:space="preserve">kar </w:t>
      </w:r>
      <w:r w:rsidRPr="00580B9E">
        <w:rPr>
          <w:sz w:val="20"/>
          <w:szCs w:val="20"/>
        </w:rPr>
        <w:t>več vasi beltinski sosednje črensovske župnije. Takrat so sami Odranci sicer šteli največ 1700 prebivalcev.</w:t>
      </w:r>
      <w:r>
        <w:rPr>
          <w:sz w:val="20"/>
          <w:szCs w:val="20"/>
        </w:rPr>
        <w:t>)</w:t>
      </w:r>
      <w:r w:rsidRPr="00580B9E">
        <w:rPr>
          <w:sz w:val="20"/>
          <w:szCs w:val="20"/>
        </w:rPr>
        <w:t xml:space="preserve"> »Očitno jih je prišlo mnogo, zanesljivo pa ne prav vsi</w:t>
      </w:r>
      <w:ins w:id="462" w:author="Avtor">
        <w:r w:rsidR="00216FD4">
          <w:rPr>
            <w:sz w:val="20"/>
            <w:szCs w:val="20"/>
          </w:rPr>
          <w:t>,</w:t>
        </w:r>
      </w:ins>
      <w:del w:id="463" w:author="Avtor">
        <w:r w:rsidRPr="00580B9E" w:rsidDel="00216FD4">
          <w:rPr>
            <w:sz w:val="20"/>
            <w:szCs w:val="20"/>
          </w:rPr>
          <w:delText>.</w:delText>
        </w:r>
      </w:del>
      <w:r w:rsidRPr="00580B9E">
        <w:rPr>
          <w:sz w:val="20"/>
          <w:szCs w:val="20"/>
        </w:rPr>
        <w:t>«</w:t>
      </w:r>
      <w:del w:id="464" w:author="Avtor">
        <w:r w:rsidRPr="00580B9E" w:rsidDel="00216FD4">
          <w:rPr>
            <w:sz w:val="20"/>
            <w:szCs w:val="20"/>
          </w:rPr>
          <w:delText>,</w:delText>
        </w:r>
      </w:del>
      <w:r w:rsidRPr="00580B9E">
        <w:rPr>
          <w:sz w:val="20"/>
          <w:szCs w:val="20"/>
        </w:rPr>
        <w:t xml:space="preserve"> v: Slavič, </w:t>
      </w:r>
      <w:r w:rsidRPr="00580B9E">
        <w:rPr>
          <w:i/>
          <w:iCs/>
          <w:sz w:val="20"/>
          <w:szCs w:val="20"/>
        </w:rPr>
        <w:t>Naše Prekmurje</w:t>
      </w:r>
      <w:r w:rsidRPr="00580B9E">
        <w:rPr>
          <w:sz w:val="20"/>
          <w:szCs w:val="20"/>
        </w:rPr>
        <w:t>, 131. »Zborovanje v Belatincu z udeležbo prek 10.000« (v prevodu)</w:t>
      </w:r>
      <w:del w:id="465" w:author="Avtor">
        <w:r w:rsidRPr="00580B9E" w:rsidDel="00216FD4">
          <w:rPr>
            <w:sz w:val="20"/>
            <w:szCs w:val="20"/>
          </w:rPr>
          <w:delText xml:space="preserve"> v</w:delText>
        </w:r>
      </w:del>
      <w:r w:rsidRPr="00580B9E">
        <w:rPr>
          <w:sz w:val="20"/>
          <w:szCs w:val="20"/>
        </w:rPr>
        <w:t>: »Iz Medjimurja. Zaposjednuće Prekomurja</w:t>
      </w:r>
      <w:del w:id="466" w:author="Avtor">
        <w:r w:rsidRPr="00580B9E" w:rsidDel="00216FD4">
          <w:rPr>
            <w:sz w:val="20"/>
            <w:szCs w:val="20"/>
          </w:rPr>
          <w:delText>.</w:delText>
        </w:r>
      </w:del>
      <w:ins w:id="467" w:author="Avtor">
        <w:r w:rsidR="00216FD4">
          <w:rPr>
            <w:sz w:val="20"/>
            <w:szCs w:val="20"/>
          </w:rPr>
          <w:t>,</w:t>
        </w:r>
      </w:ins>
      <w:r w:rsidRPr="00580B9E">
        <w:rPr>
          <w:sz w:val="20"/>
          <w:szCs w:val="20"/>
        </w:rPr>
        <w:t>«</w:t>
      </w:r>
      <w:del w:id="468" w:author="Avtor">
        <w:r w:rsidRPr="00580B9E" w:rsidDel="00216FD4">
          <w:rPr>
            <w:sz w:val="20"/>
            <w:szCs w:val="20"/>
          </w:rPr>
          <w:delText>,</w:delText>
        </w:r>
      </w:del>
      <w:r w:rsidRPr="00580B9E">
        <w:rPr>
          <w:sz w:val="20"/>
          <w:szCs w:val="20"/>
        </w:rPr>
        <w:t xml:space="preserve"> </w:t>
      </w:r>
      <w:r w:rsidRPr="00580B9E">
        <w:rPr>
          <w:i/>
          <w:iCs/>
          <w:sz w:val="20"/>
          <w:szCs w:val="20"/>
        </w:rPr>
        <w:t>Volja naroda</w:t>
      </w:r>
      <w:r w:rsidRPr="00580B9E">
        <w:rPr>
          <w:sz w:val="20"/>
          <w:szCs w:val="20"/>
        </w:rPr>
        <w:t>, 21. 8. 1919, 4.</w:t>
      </w:r>
    </w:p>
  </w:footnote>
  <w:footnote w:id="80">
    <w:p w14:paraId="4AE73218" w14:textId="2988D759" w:rsidR="00570F07" w:rsidRPr="00CB1E19" w:rsidRDefault="00570F07" w:rsidP="00A5198F">
      <w:pPr>
        <w:pStyle w:val="Brezrazmikov"/>
        <w:jc w:val="both"/>
        <w:rPr>
          <w:sz w:val="20"/>
          <w:szCs w:val="20"/>
        </w:rPr>
      </w:pPr>
      <w:r w:rsidRPr="00580B9E">
        <w:rPr>
          <w:rStyle w:val="Sprotnaopomba-sklic"/>
          <w:sz w:val="20"/>
          <w:szCs w:val="20"/>
        </w:rPr>
        <w:footnoteRef/>
      </w:r>
      <w:r>
        <w:rPr>
          <w:sz w:val="20"/>
          <w:szCs w:val="20"/>
        </w:rPr>
        <w:t xml:space="preserve"> </w:t>
      </w:r>
      <w:r w:rsidRPr="00580B9E">
        <w:rPr>
          <w:sz w:val="20"/>
          <w:szCs w:val="20"/>
        </w:rPr>
        <w:t>»</w:t>
      </w:r>
      <w:r w:rsidRPr="00A5198F">
        <w:rPr>
          <w:i/>
          <w:iCs/>
          <w:sz w:val="20"/>
          <w:szCs w:val="20"/>
        </w:rPr>
        <w:t xml:space="preserve">Dne 26. dec. </w:t>
      </w:r>
      <w:r w:rsidRPr="00A5198F">
        <w:rPr>
          <w:i/>
          <w:iCs/>
          <w:sz w:val="20"/>
          <w:szCs w:val="20"/>
        </w:rPr>
        <w:t>se je pa vršil v Radgoni narodni tabor, na katerem je bil izvoljen za predsednika domačin iz Slovenske krajine</w:t>
      </w:r>
      <w:r>
        <w:rPr>
          <w:sz w:val="20"/>
          <w:szCs w:val="20"/>
        </w:rPr>
        <w:t xml:space="preserve"> /…/</w:t>
      </w:r>
      <w:r w:rsidRPr="00580B9E">
        <w:rPr>
          <w:sz w:val="20"/>
          <w:szCs w:val="20"/>
        </w:rPr>
        <w:t>«.</w:t>
      </w:r>
      <w:ins w:id="469" w:author="Avtor">
        <w:r w:rsidR="00216FD4">
          <w:rPr>
            <w:sz w:val="20"/>
            <w:szCs w:val="20"/>
          </w:rPr>
          <w:t xml:space="preserve"> </w:t>
        </w:r>
        <w:r w:rsidR="00216FD4" w:rsidRPr="00A5198F">
          <w:rPr>
            <w:i/>
            <w:iCs/>
            <w:sz w:val="20"/>
            <w:szCs w:val="20"/>
          </w:rPr>
          <w:t>−</w:t>
        </w:r>
      </w:ins>
      <w:r>
        <w:rPr>
          <w:sz w:val="20"/>
          <w:szCs w:val="20"/>
        </w:rPr>
        <w:t xml:space="preserve"> </w:t>
      </w:r>
      <w:r w:rsidRPr="00580B9E">
        <w:rPr>
          <w:sz w:val="20"/>
          <w:szCs w:val="20"/>
        </w:rPr>
        <w:t>»J. G., Slovenska krajina ob desetletnici osvobojenja</w:t>
      </w:r>
      <w:del w:id="470" w:author="Avtor">
        <w:r w:rsidRPr="00580B9E" w:rsidDel="00216FD4">
          <w:rPr>
            <w:sz w:val="20"/>
            <w:szCs w:val="20"/>
          </w:rPr>
          <w:delText>.</w:delText>
        </w:r>
      </w:del>
      <w:ins w:id="471" w:author="Avtor">
        <w:r w:rsidR="00216FD4">
          <w:rPr>
            <w:sz w:val="20"/>
            <w:szCs w:val="20"/>
          </w:rPr>
          <w:t>,</w:t>
        </w:r>
      </w:ins>
      <w:r w:rsidRPr="00580B9E">
        <w:rPr>
          <w:sz w:val="20"/>
          <w:szCs w:val="20"/>
        </w:rPr>
        <w:t>«</w:t>
      </w:r>
      <w:del w:id="472" w:author="Avtor">
        <w:r w:rsidRPr="00580B9E" w:rsidDel="00216FD4">
          <w:rPr>
            <w:sz w:val="20"/>
            <w:szCs w:val="20"/>
          </w:rPr>
          <w:delText>,</w:delText>
        </w:r>
      </w:del>
      <w:r w:rsidRPr="00580B9E">
        <w:rPr>
          <w:sz w:val="20"/>
          <w:szCs w:val="20"/>
        </w:rPr>
        <w:t xml:space="preserve"> </w:t>
      </w:r>
      <w:r w:rsidRPr="00580B9E">
        <w:rPr>
          <w:i/>
          <w:iCs/>
          <w:sz w:val="20"/>
          <w:szCs w:val="20"/>
        </w:rPr>
        <w:t>Slovenec</w:t>
      </w:r>
      <w:r w:rsidRPr="00580B9E">
        <w:rPr>
          <w:sz w:val="20"/>
          <w:szCs w:val="20"/>
        </w:rPr>
        <w:t>, 28. 10. 1928, priloga</w:t>
      </w:r>
      <w:r>
        <w:rPr>
          <w:sz w:val="20"/>
          <w:szCs w:val="20"/>
        </w:rPr>
        <w:t>.</w:t>
      </w:r>
    </w:p>
  </w:footnote>
  <w:footnote w:id="81">
    <w:p w14:paraId="22798EA0" w14:textId="6168A9A9" w:rsidR="00570F07" w:rsidRPr="00580B9E" w:rsidRDefault="00570F07" w:rsidP="00580B9E">
      <w:pPr>
        <w:pStyle w:val="Sprotnaopomba-besedilo"/>
        <w:jc w:val="both"/>
      </w:pPr>
      <w:r w:rsidRPr="00580B9E">
        <w:rPr>
          <w:rStyle w:val="Sprotnaopomba-sklic"/>
        </w:rPr>
        <w:footnoteRef/>
      </w:r>
      <w:r w:rsidRPr="00580B9E">
        <w:t xml:space="preserve"> </w:t>
      </w:r>
      <w:r w:rsidRPr="00195E97">
        <w:t>»Prekomurje pripada Jugoslaviji</w:t>
      </w:r>
      <w:ins w:id="473" w:author="Avtor">
        <w:r w:rsidR="00216FD4">
          <w:t>,</w:t>
        </w:r>
      </w:ins>
      <w:r>
        <w:t>«</w:t>
      </w:r>
      <w:del w:id="474" w:author="Avtor">
        <w:r w:rsidDel="00216FD4">
          <w:delText>,</w:delText>
        </w:r>
      </w:del>
      <w:r>
        <w:t xml:space="preserve"> </w:t>
      </w:r>
      <w:r w:rsidRPr="00580B9E">
        <w:rPr>
          <w:i/>
          <w:iCs/>
        </w:rPr>
        <w:t>Volja naroda</w:t>
      </w:r>
      <w:r w:rsidRPr="00580B9E">
        <w:t>, 14. 8. 1919</w:t>
      </w:r>
      <w:r>
        <w:t>,</w:t>
      </w:r>
      <w:r w:rsidRPr="00580B9E">
        <w:t xml:space="preserve"> 2.</w:t>
      </w:r>
    </w:p>
  </w:footnote>
  <w:footnote w:id="82">
    <w:p w14:paraId="2C6143AD" w14:textId="7D1BF7C2" w:rsidR="00570F07" w:rsidRPr="00580B9E" w:rsidRDefault="00570F07" w:rsidP="00580B9E">
      <w:pPr>
        <w:pStyle w:val="Sprotnaopomba-besedilo"/>
        <w:jc w:val="both"/>
      </w:pPr>
      <w:r w:rsidRPr="00580B9E">
        <w:rPr>
          <w:rStyle w:val="Sprotnaopomba-sklic"/>
        </w:rPr>
        <w:footnoteRef/>
      </w:r>
      <w:r w:rsidRPr="00580B9E">
        <w:t xml:space="preserve"> </w:t>
      </w:r>
      <w:r w:rsidRPr="00195E97">
        <w:t xml:space="preserve">»Iz Medjimurja. </w:t>
      </w:r>
      <w:r w:rsidRPr="00195E97">
        <w:rPr>
          <w:i/>
          <w:iCs/>
        </w:rPr>
        <w:t>Zaposjednuće Prekomurja</w:t>
      </w:r>
      <w:ins w:id="475" w:author="Avtor">
        <w:r w:rsidR="00216FD4">
          <w:rPr>
            <w:i/>
            <w:iCs/>
          </w:rPr>
          <w:t>,</w:t>
        </w:r>
      </w:ins>
      <w:r w:rsidRPr="00195E97">
        <w:t>«</w:t>
      </w:r>
      <w:del w:id="476" w:author="Avtor">
        <w:r w:rsidDel="00216FD4">
          <w:delText>,</w:delText>
        </w:r>
      </w:del>
      <w:r>
        <w:t xml:space="preserve"> </w:t>
      </w:r>
      <w:r w:rsidRPr="00580B9E">
        <w:rPr>
          <w:i/>
          <w:iCs/>
        </w:rPr>
        <w:t>Volja naroda</w:t>
      </w:r>
      <w:r w:rsidRPr="00580B9E">
        <w:t>, 21. 8. 1919, 4.</w:t>
      </w:r>
    </w:p>
  </w:footnote>
  <w:footnote w:id="83">
    <w:p w14:paraId="2A6E1C7D" w14:textId="60B64607" w:rsidR="00570F07" w:rsidRPr="00580B9E" w:rsidRDefault="00570F07" w:rsidP="00580B9E">
      <w:pPr>
        <w:pStyle w:val="Sprotnaopomba-besedilo"/>
        <w:jc w:val="both"/>
      </w:pPr>
      <w:r w:rsidRPr="00580B9E">
        <w:rPr>
          <w:rStyle w:val="Sprotnaopomba-sklic"/>
        </w:rPr>
        <w:footnoteRef/>
      </w:r>
      <w:r w:rsidRPr="00580B9E">
        <w:t xml:space="preserve"> </w:t>
      </w:r>
      <w:r w:rsidRPr="00195E97">
        <w:t xml:space="preserve">»Iz Medjumurja. </w:t>
      </w:r>
      <w:r w:rsidRPr="00195E97">
        <w:t>Prekomurje zaposjednuto</w:t>
      </w:r>
      <w:ins w:id="477" w:author="Avtor">
        <w:r w:rsidR="00216FD4">
          <w:t>,</w:t>
        </w:r>
      </w:ins>
      <w:r w:rsidRPr="00195E97">
        <w:t>«</w:t>
      </w:r>
      <w:del w:id="478" w:author="Avtor">
        <w:r w:rsidDel="00216FD4">
          <w:delText>,</w:delText>
        </w:r>
      </w:del>
      <w:r>
        <w:t xml:space="preserve"> </w:t>
      </w:r>
      <w:r w:rsidRPr="00580B9E">
        <w:rPr>
          <w:i/>
          <w:iCs/>
        </w:rPr>
        <w:t>Slobodni građanin</w:t>
      </w:r>
      <w:r w:rsidRPr="00580B9E">
        <w:t>, 16. 8. 1919, 2.</w:t>
      </w:r>
    </w:p>
  </w:footnote>
  <w:footnote w:id="84">
    <w:p w14:paraId="5D47BCAD" w14:textId="3E6F733A" w:rsidR="00570F07" w:rsidRPr="00580B9E" w:rsidRDefault="00570F07" w:rsidP="00580B9E">
      <w:pPr>
        <w:pStyle w:val="Brezrazmikov"/>
        <w:jc w:val="both"/>
        <w:rPr>
          <w:sz w:val="20"/>
          <w:szCs w:val="20"/>
        </w:rPr>
      </w:pPr>
      <w:r w:rsidRPr="00580B9E">
        <w:rPr>
          <w:rStyle w:val="Sprotnaopomba-sklic"/>
          <w:sz w:val="20"/>
          <w:szCs w:val="20"/>
        </w:rPr>
        <w:footnoteRef/>
      </w:r>
      <w:r w:rsidRPr="00580B9E">
        <w:rPr>
          <w:sz w:val="20"/>
          <w:szCs w:val="20"/>
        </w:rPr>
        <w:t xml:space="preserve"> </w:t>
      </w:r>
      <w:r w:rsidRPr="00195E97">
        <w:rPr>
          <w:sz w:val="20"/>
          <w:szCs w:val="20"/>
        </w:rPr>
        <w:t>»Okupacija Prekomurja po našoj državi</w:t>
      </w:r>
      <w:ins w:id="479" w:author="Avtor">
        <w:r w:rsidR="00216FD4">
          <w:rPr>
            <w:sz w:val="20"/>
            <w:szCs w:val="20"/>
          </w:rPr>
          <w:t>,</w:t>
        </w:r>
      </w:ins>
      <w:r w:rsidRPr="00195E97">
        <w:rPr>
          <w:sz w:val="20"/>
          <w:szCs w:val="20"/>
        </w:rPr>
        <w:t>«</w:t>
      </w:r>
      <w:del w:id="480" w:author="Avtor">
        <w:r w:rsidDel="00216FD4">
          <w:rPr>
            <w:sz w:val="20"/>
            <w:szCs w:val="20"/>
          </w:rPr>
          <w:delText>,</w:delText>
        </w:r>
      </w:del>
      <w:r>
        <w:rPr>
          <w:sz w:val="20"/>
          <w:szCs w:val="20"/>
        </w:rPr>
        <w:t xml:space="preserve"> </w:t>
      </w:r>
      <w:r w:rsidRPr="00580B9E">
        <w:rPr>
          <w:i/>
          <w:iCs/>
          <w:sz w:val="20"/>
          <w:szCs w:val="20"/>
        </w:rPr>
        <w:t>Slobodni građanin</w:t>
      </w:r>
      <w:r w:rsidRPr="00580B9E">
        <w:rPr>
          <w:sz w:val="20"/>
          <w:szCs w:val="20"/>
        </w:rPr>
        <w:t xml:space="preserve">, </w:t>
      </w:r>
      <w:r w:rsidRPr="006D568E">
        <w:rPr>
          <w:sz w:val="20"/>
          <w:szCs w:val="20"/>
        </w:rPr>
        <w:t>16. 8. 1919</w:t>
      </w:r>
      <w:r>
        <w:rPr>
          <w:sz w:val="20"/>
          <w:szCs w:val="20"/>
        </w:rPr>
        <w:t>,</w:t>
      </w:r>
      <w:r w:rsidRPr="00580B9E">
        <w:rPr>
          <w:sz w:val="20"/>
          <w:szCs w:val="20"/>
        </w:rPr>
        <w:t xml:space="preserve"> 3. </w:t>
      </w:r>
    </w:p>
  </w:footnote>
  <w:footnote w:id="85">
    <w:p w14:paraId="241E2DD0" w14:textId="3B8BAFFC" w:rsidR="00570F07" w:rsidRPr="00580B9E" w:rsidRDefault="00570F07" w:rsidP="00580B9E">
      <w:pPr>
        <w:pStyle w:val="Sprotnaopomba-besedilo"/>
        <w:jc w:val="both"/>
      </w:pPr>
      <w:r w:rsidRPr="00580B9E">
        <w:rPr>
          <w:rStyle w:val="Sprotnaopomba-sklic"/>
        </w:rPr>
        <w:footnoteRef/>
      </w:r>
      <w:r w:rsidRPr="00580B9E">
        <w:t xml:space="preserve"> </w:t>
      </w:r>
      <w:r w:rsidRPr="00195E97">
        <w:t xml:space="preserve">»Iz Medjumurja. </w:t>
      </w:r>
      <w:r w:rsidRPr="00195E97">
        <w:t>Oslobođenje Prekomurja</w:t>
      </w:r>
      <w:ins w:id="481" w:author="Avtor">
        <w:r w:rsidR="00216FD4">
          <w:t>,</w:t>
        </w:r>
      </w:ins>
      <w:r w:rsidRPr="00195E97">
        <w:t>«</w:t>
      </w:r>
      <w:del w:id="482" w:author="Avtor">
        <w:r w:rsidDel="00216FD4">
          <w:delText>,</w:delText>
        </w:r>
      </w:del>
      <w:r>
        <w:t xml:space="preserve"> </w:t>
      </w:r>
      <w:r w:rsidRPr="00580B9E">
        <w:rPr>
          <w:i/>
          <w:iCs/>
        </w:rPr>
        <w:t>Slobodni građanin</w:t>
      </w:r>
      <w:r>
        <w:t>,</w:t>
      </w:r>
      <w:r w:rsidRPr="00580B9E">
        <w:t xml:space="preserve"> 23. 8. 1919, 4.</w:t>
      </w:r>
    </w:p>
  </w:footnote>
  <w:footnote w:id="86">
    <w:p w14:paraId="34D04CCB" w14:textId="78EB3481" w:rsidR="00570F07" w:rsidRPr="00580B9E" w:rsidRDefault="00570F07" w:rsidP="00580B9E">
      <w:pPr>
        <w:pStyle w:val="Sprotnaopomba-besedilo"/>
        <w:jc w:val="both"/>
      </w:pPr>
      <w:r w:rsidRPr="00580B9E">
        <w:rPr>
          <w:rStyle w:val="Sprotnaopomba-sklic"/>
        </w:rPr>
        <w:footnoteRef/>
      </w:r>
      <w:r w:rsidRPr="00580B9E">
        <w:t xml:space="preserve"> </w:t>
      </w:r>
      <w:r w:rsidRPr="00195E97">
        <w:t>»Slovenci i Prekomurje</w:t>
      </w:r>
      <w:ins w:id="483" w:author="Avtor">
        <w:r w:rsidR="00216FD4">
          <w:t>,</w:t>
        </w:r>
      </w:ins>
      <w:r w:rsidRPr="00195E97">
        <w:t>«</w:t>
      </w:r>
      <w:del w:id="484" w:author="Avtor">
        <w:r w:rsidDel="00216FD4">
          <w:delText>,</w:delText>
        </w:r>
      </w:del>
      <w:r>
        <w:t xml:space="preserve"> </w:t>
      </w:r>
      <w:r w:rsidRPr="00580B9E">
        <w:rPr>
          <w:i/>
          <w:iCs/>
        </w:rPr>
        <w:t>Slobodni građanin</w:t>
      </w:r>
      <w:r w:rsidRPr="00580B9E">
        <w:t>, 30. 8. 1919, 1−2.</w:t>
      </w:r>
    </w:p>
  </w:footnote>
  <w:footnote w:id="87">
    <w:p w14:paraId="361EE57B" w14:textId="724A3085" w:rsidR="00570F07" w:rsidRPr="00FE1B84" w:rsidRDefault="00570F07" w:rsidP="00580B9E">
      <w:pPr>
        <w:pStyle w:val="Sprotnaopomba-besedilo"/>
        <w:jc w:val="both"/>
      </w:pPr>
      <w:r w:rsidRPr="00580B9E">
        <w:rPr>
          <w:rStyle w:val="Sprotnaopomba-sklic"/>
        </w:rPr>
        <w:footnoteRef/>
      </w:r>
      <w:r w:rsidRPr="00580B9E">
        <w:t xml:space="preserve"> </w:t>
      </w:r>
      <w:r w:rsidRPr="00195E97">
        <w:t>»Slovenci i Prekomurje</w:t>
      </w:r>
      <w:ins w:id="485" w:author="Avtor">
        <w:r w:rsidR="00216FD4">
          <w:t>,</w:t>
        </w:r>
      </w:ins>
      <w:r w:rsidRPr="00195E97">
        <w:t>«</w:t>
      </w:r>
      <w:del w:id="486" w:author="Avtor">
        <w:r w:rsidDel="00216FD4">
          <w:delText>,</w:delText>
        </w:r>
      </w:del>
      <w:r w:rsidRPr="00195E97">
        <w:t xml:space="preserve"> </w:t>
      </w:r>
      <w:r w:rsidRPr="00580B9E">
        <w:rPr>
          <w:i/>
          <w:iCs/>
        </w:rPr>
        <w:t>Slobodni građanin</w:t>
      </w:r>
      <w:r w:rsidRPr="00580B9E">
        <w:t xml:space="preserve"> 7. 9. 1919, 2−3.</w:t>
      </w:r>
    </w:p>
  </w:footnote>
  <w:footnote w:id="88">
    <w:p w14:paraId="3F874C6E" w14:textId="14ECA1FC" w:rsidR="00570F07" w:rsidRPr="006D568E" w:rsidRDefault="00570F07" w:rsidP="006D568E">
      <w:pPr>
        <w:pStyle w:val="Brezrazmikov"/>
        <w:jc w:val="both"/>
        <w:rPr>
          <w:sz w:val="20"/>
          <w:szCs w:val="20"/>
          <w:bdr w:val="none" w:sz="0" w:space="0" w:color="auto" w:frame="1"/>
          <w:shd w:val="clear" w:color="auto" w:fill="FFFFFF"/>
        </w:rPr>
      </w:pPr>
      <w:r w:rsidRPr="006D568E">
        <w:rPr>
          <w:rStyle w:val="Sprotnaopomba-sklic"/>
          <w:sz w:val="20"/>
          <w:szCs w:val="20"/>
        </w:rPr>
        <w:footnoteRef/>
      </w:r>
      <w:r w:rsidRPr="006D568E">
        <w:rPr>
          <w:sz w:val="20"/>
          <w:szCs w:val="20"/>
        </w:rPr>
        <w:t xml:space="preserve"> </w:t>
      </w:r>
      <w:r w:rsidRPr="006D568E">
        <w:rPr>
          <w:sz w:val="20"/>
          <w:szCs w:val="20"/>
          <w:shd w:val="clear" w:color="auto" w:fill="FFFFFF"/>
        </w:rPr>
        <w:t xml:space="preserve">Slavič, </w:t>
      </w:r>
      <w:r w:rsidRPr="006D568E">
        <w:rPr>
          <w:i/>
          <w:iCs/>
          <w:sz w:val="20"/>
          <w:szCs w:val="20"/>
          <w:shd w:val="clear" w:color="auto" w:fill="FFFFFF"/>
        </w:rPr>
        <w:t>Prekmurje</w:t>
      </w:r>
      <w:r w:rsidRPr="006D568E">
        <w:rPr>
          <w:rStyle w:val="Krepko"/>
          <w:b w:val="0"/>
          <w:bCs w:val="0"/>
          <w:sz w:val="20"/>
          <w:szCs w:val="20"/>
          <w:bdr w:val="none" w:sz="0" w:space="0" w:color="auto" w:frame="1"/>
          <w:shd w:val="clear" w:color="auto" w:fill="FFFFFF"/>
        </w:rPr>
        <w:t>, 101</w:t>
      </w:r>
      <w:ins w:id="487" w:author="Avtor">
        <w:r w:rsidR="00216FD4">
          <w:rPr>
            <w:rStyle w:val="Krepko"/>
            <w:b w:val="0"/>
            <w:bCs w:val="0"/>
            <w:sz w:val="20"/>
            <w:szCs w:val="20"/>
            <w:bdr w:val="none" w:sz="0" w:space="0" w:color="auto" w:frame="1"/>
            <w:shd w:val="clear" w:color="auto" w:fill="FFFFFF"/>
          </w:rPr>
          <w:t>.</w:t>
        </w:r>
      </w:ins>
      <w:del w:id="488" w:author="Avtor">
        <w:r w:rsidRPr="006D568E" w:rsidDel="00216FD4">
          <w:rPr>
            <w:rStyle w:val="Krepko"/>
            <w:b w:val="0"/>
            <w:bCs w:val="0"/>
            <w:sz w:val="20"/>
            <w:szCs w:val="20"/>
            <w:bdr w:val="none" w:sz="0" w:space="0" w:color="auto" w:frame="1"/>
            <w:shd w:val="clear" w:color="auto" w:fill="FFFFFF"/>
          </w:rPr>
          <w:delText>;</w:delText>
        </w:r>
      </w:del>
      <w:r w:rsidRPr="006D568E">
        <w:rPr>
          <w:rStyle w:val="Krepko"/>
          <w:b w:val="0"/>
          <w:bCs w:val="0"/>
          <w:sz w:val="20"/>
          <w:szCs w:val="20"/>
          <w:bdr w:val="none" w:sz="0" w:space="0" w:color="auto" w:frame="1"/>
          <w:shd w:val="clear" w:color="auto" w:fill="FFFFFF"/>
        </w:rPr>
        <w:t xml:space="preserve"> </w:t>
      </w:r>
      <w:r w:rsidRPr="006D568E">
        <w:rPr>
          <w:rFonts w:eastAsia="Times New Roman"/>
          <w:bCs/>
          <w:sz w:val="20"/>
          <w:szCs w:val="20"/>
          <w:lang w:eastAsia="sl-SI"/>
        </w:rPr>
        <w:t>Slavič, »</w:t>
      </w:r>
      <w:r w:rsidRPr="006D568E">
        <w:rPr>
          <w:sz w:val="20"/>
          <w:szCs w:val="20"/>
          <w:shd w:val="clear" w:color="auto" w:fill="FFFFFF"/>
        </w:rPr>
        <w:t>Narodnost in osvoboditev Prekmurcev</w:t>
      </w:r>
      <w:ins w:id="489" w:author="Avtor">
        <w:r w:rsidR="00216FD4">
          <w:rPr>
            <w:sz w:val="20"/>
            <w:szCs w:val="20"/>
            <w:shd w:val="clear" w:color="auto" w:fill="FFFFFF"/>
          </w:rPr>
          <w:t>,</w:t>
        </w:r>
      </w:ins>
      <w:r w:rsidRPr="006D568E">
        <w:rPr>
          <w:sz w:val="20"/>
          <w:szCs w:val="20"/>
          <w:shd w:val="clear" w:color="auto" w:fill="FFFFFF"/>
        </w:rPr>
        <w:t>«</w:t>
      </w:r>
      <w:del w:id="490" w:author="Avtor">
        <w:r w:rsidRPr="006D568E" w:rsidDel="00216FD4">
          <w:rPr>
            <w:sz w:val="20"/>
            <w:szCs w:val="20"/>
            <w:shd w:val="clear" w:color="auto" w:fill="FFFFFF"/>
          </w:rPr>
          <w:delText>,</w:delText>
        </w:r>
      </w:del>
      <w:r w:rsidRPr="006D568E">
        <w:rPr>
          <w:sz w:val="20"/>
          <w:szCs w:val="20"/>
          <w:shd w:val="clear" w:color="auto" w:fill="FFFFFF"/>
        </w:rPr>
        <w:t xml:space="preserve"> 80</w:t>
      </w:r>
      <w:ins w:id="491" w:author="Avtor">
        <w:r w:rsidR="00216FD4">
          <w:rPr>
            <w:sz w:val="20"/>
            <w:szCs w:val="20"/>
            <w:shd w:val="clear" w:color="auto" w:fill="FFFFFF"/>
          </w:rPr>
          <w:t>.</w:t>
        </w:r>
      </w:ins>
      <w:del w:id="492" w:author="Avtor">
        <w:r w:rsidRPr="006D568E" w:rsidDel="00216FD4">
          <w:rPr>
            <w:sz w:val="20"/>
            <w:szCs w:val="20"/>
            <w:shd w:val="clear" w:color="auto" w:fill="FFFFFF"/>
          </w:rPr>
          <w:delText>;</w:delText>
        </w:r>
      </w:del>
      <w:r w:rsidRPr="006D568E">
        <w:rPr>
          <w:sz w:val="20"/>
          <w:szCs w:val="20"/>
          <w:shd w:val="clear" w:color="auto" w:fill="FFFFFF"/>
        </w:rPr>
        <w:t xml:space="preserve"> Jožef Škafar, »Kako smo </w:t>
      </w:r>
      <w:r w:rsidRPr="006D568E">
        <w:rPr>
          <w:sz w:val="20"/>
          <w:szCs w:val="20"/>
        </w:rPr>
        <w:t>pripravljali</w:t>
      </w:r>
      <w:r w:rsidRPr="006D568E">
        <w:rPr>
          <w:sz w:val="20"/>
          <w:szCs w:val="20"/>
          <w:shd w:val="clear" w:color="auto" w:fill="FFFFFF"/>
        </w:rPr>
        <w:t xml:space="preserve"> osvoboditev Prekmurja</w:t>
      </w:r>
      <w:ins w:id="493" w:author="Avtor">
        <w:r w:rsidR="00216FD4">
          <w:rPr>
            <w:sz w:val="20"/>
            <w:szCs w:val="20"/>
            <w:shd w:val="clear" w:color="auto" w:fill="FFFFFF"/>
          </w:rPr>
          <w:t>,</w:t>
        </w:r>
      </w:ins>
      <w:r w:rsidRPr="006D568E">
        <w:rPr>
          <w:sz w:val="20"/>
          <w:szCs w:val="20"/>
          <w:shd w:val="clear" w:color="auto" w:fill="FFFFFF"/>
        </w:rPr>
        <w:t>«</w:t>
      </w:r>
      <w:del w:id="494" w:author="Avtor">
        <w:r w:rsidRPr="006D568E" w:rsidDel="00216FD4">
          <w:rPr>
            <w:sz w:val="20"/>
            <w:szCs w:val="20"/>
            <w:shd w:val="clear" w:color="auto" w:fill="FFFFFF"/>
          </w:rPr>
          <w:delText>,</w:delText>
        </w:r>
      </w:del>
      <w:r w:rsidRPr="006D568E">
        <w:rPr>
          <w:sz w:val="20"/>
          <w:szCs w:val="20"/>
          <w:shd w:val="clear" w:color="auto" w:fill="FFFFFF"/>
        </w:rPr>
        <w:t> </w:t>
      </w:r>
      <w:r w:rsidRPr="006D568E">
        <w:rPr>
          <w:rStyle w:val="Poudarek"/>
          <w:sz w:val="20"/>
          <w:szCs w:val="20"/>
          <w:bdr w:val="none" w:sz="0" w:space="0" w:color="auto" w:frame="1"/>
          <w:shd w:val="clear" w:color="auto" w:fill="FFFFFF"/>
        </w:rPr>
        <w:t xml:space="preserve">Slovenec, </w:t>
      </w:r>
      <w:r w:rsidRPr="006D568E">
        <w:rPr>
          <w:rStyle w:val="Poudarek"/>
          <w:i w:val="0"/>
          <w:iCs w:val="0"/>
          <w:sz w:val="20"/>
          <w:szCs w:val="20"/>
          <w:bdr w:val="none" w:sz="0" w:space="0" w:color="auto" w:frame="1"/>
          <w:shd w:val="clear" w:color="auto" w:fill="FFFFFF"/>
        </w:rPr>
        <w:t>5. 8. 1939, 5.</w:t>
      </w:r>
    </w:p>
  </w:footnote>
  <w:footnote w:id="89">
    <w:p w14:paraId="5E3182BF" w14:textId="3F061C1C" w:rsidR="00570F07" w:rsidRPr="00FE1B84" w:rsidRDefault="00570F07" w:rsidP="00904B06">
      <w:pPr>
        <w:pStyle w:val="Sprotnaopomba-besedilo"/>
        <w:jc w:val="both"/>
      </w:pPr>
      <w:r w:rsidRPr="006D568E">
        <w:rPr>
          <w:rStyle w:val="Sprotnaopomba-sklic"/>
        </w:rPr>
        <w:footnoteRef/>
      </w:r>
      <w:r w:rsidRPr="006D568E">
        <w:t xml:space="preserve"> </w:t>
      </w:r>
      <w:r w:rsidRPr="006D568E">
        <w:t>Vrbnjak, »Prekmurje po prvi</w:t>
      </w:r>
      <w:ins w:id="495" w:author="Avtor">
        <w:r w:rsidR="00216FD4">
          <w:t>,</w:t>
        </w:r>
      </w:ins>
      <w:r w:rsidRPr="006D568E">
        <w:t>«</w:t>
      </w:r>
      <w:del w:id="496" w:author="Avtor">
        <w:r w:rsidRPr="006D568E" w:rsidDel="00216FD4">
          <w:delText>,</w:delText>
        </w:r>
      </w:del>
      <w:r w:rsidRPr="006D568E">
        <w:t xml:space="preserve"> 115, in tam citirani novejši (d</w:t>
      </w:r>
      <w:r>
        <w:t>o</w:t>
      </w:r>
      <w:r w:rsidRPr="006D568E">
        <w:t xml:space="preserve"> 2003) razni zapisi o J</w:t>
      </w:r>
      <w:r>
        <w:t xml:space="preserve">ožefu </w:t>
      </w:r>
      <w:r w:rsidRPr="006D568E">
        <w:t>G</w:t>
      </w:r>
      <w:r>
        <w:t>odini</w:t>
      </w:r>
      <w:r w:rsidRPr="006D568E">
        <w:t xml:space="preserve">. Zapisani stavek je možno razumeti le v luči njegove poznejše življenjske usode, </w:t>
      </w:r>
      <w:r>
        <w:t>ki je v pričujočem članku že podana do prihoda v Ljubljano pred koncem leta 1941. Tu sledi nadaljevanje (najkrajše povzeto): Leta 1943 je z umikajočimi se Italijani odšel v Rim. Zato, in zavoljo njegovega sodelovanja z A. Korošcem ter škofom Rožmanom, ga je po vojni</w:t>
      </w:r>
      <w:r w:rsidRPr="00FE1B84">
        <w:t xml:space="preserve"> nova oblast </w:t>
      </w:r>
      <w:r>
        <w:t xml:space="preserve">na podlagi izmišljene obtožbe za krajo denarja iz tiskarne ljubljanskih lazaristov obsodila kot hudodelca in izdajalca, in </w:t>
      </w:r>
      <w:r w:rsidRPr="00FE1B84">
        <w:t xml:space="preserve">mu desetletja prepovedovala vstop v državo. </w:t>
      </w:r>
      <w:r>
        <w:t>Prim.</w:t>
      </w:r>
      <w:del w:id="497" w:author="Avtor">
        <w:r w:rsidDel="00216FD4">
          <w:delText>:</w:delText>
        </w:r>
      </w:del>
      <w:r>
        <w:t xml:space="preserve"> Tamara </w:t>
      </w:r>
      <w:r w:rsidRPr="00C63D82">
        <w:rPr>
          <w:rStyle w:val="personsourcestext"/>
          <w:color w:val="333333"/>
          <w:szCs w:val="24"/>
        </w:rPr>
        <w:t>Griesser−Pečar, »Anton Kastelic, Andrej Križman, Jože Godina in Matevž Žbontar</w:t>
      </w:r>
      <w:ins w:id="498" w:author="Avtor">
        <w:r w:rsidR="00782B39">
          <w:rPr>
            <w:rStyle w:val="personsourcestext"/>
            <w:color w:val="333333"/>
            <w:szCs w:val="24"/>
          </w:rPr>
          <w:t>,</w:t>
        </w:r>
      </w:ins>
      <w:del w:id="499" w:author="Avtor">
        <w:r w:rsidDel="00782B39">
          <w:rPr>
            <w:rStyle w:val="personsourcestext"/>
            <w:color w:val="333333"/>
            <w:szCs w:val="24"/>
          </w:rPr>
          <w:delText>.</w:delText>
        </w:r>
      </w:del>
      <w:r w:rsidRPr="00C63D82">
        <w:rPr>
          <w:rStyle w:val="personsourcestext"/>
          <w:color w:val="333333"/>
          <w:szCs w:val="24"/>
        </w:rPr>
        <w:t>«</w:t>
      </w:r>
      <w:r>
        <w:rPr>
          <w:rStyle w:val="personsourcestext"/>
          <w:color w:val="333333"/>
          <w:szCs w:val="24"/>
        </w:rPr>
        <w:t xml:space="preserve"> </w:t>
      </w:r>
      <w:ins w:id="500" w:author="Avtor">
        <w:r w:rsidR="00782B39">
          <w:rPr>
            <w:rStyle w:val="personsourcestext"/>
            <w:color w:val="333333"/>
            <w:szCs w:val="24"/>
          </w:rPr>
          <w:t>v</w:t>
        </w:r>
      </w:ins>
      <w:del w:id="501" w:author="Avtor">
        <w:r w:rsidDel="00782B39">
          <w:rPr>
            <w:rStyle w:val="personsourcestext"/>
            <w:color w:val="333333"/>
            <w:szCs w:val="24"/>
          </w:rPr>
          <w:delText>V</w:delText>
        </w:r>
      </w:del>
      <w:r>
        <w:rPr>
          <w:rStyle w:val="personsourcestext"/>
          <w:color w:val="333333"/>
          <w:szCs w:val="24"/>
        </w:rPr>
        <w:t xml:space="preserve">: </w:t>
      </w:r>
      <w:r w:rsidRPr="00C63D82">
        <w:rPr>
          <w:rStyle w:val="Poudarek"/>
          <w:color w:val="333333"/>
          <w:szCs w:val="24"/>
        </w:rPr>
        <w:t>Cerkev na zatožni klopi</w:t>
      </w:r>
      <w:r w:rsidRPr="00C63D82">
        <w:rPr>
          <w:rStyle w:val="Poudarek"/>
          <w:i w:val="0"/>
          <w:iCs w:val="0"/>
          <w:color w:val="333333"/>
          <w:szCs w:val="24"/>
        </w:rPr>
        <w:t>,</w:t>
      </w:r>
      <w:r w:rsidRPr="005B1939">
        <w:rPr>
          <w:rStyle w:val="personsourcestext"/>
          <w:color w:val="333333"/>
          <w:szCs w:val="24"/>
        </w:rPr>
        <w:t xml:space="preserve"> </w:t>
      </w:r>
      <w:r w:rsidRPr="00C63D82">
        <w:rPr>
          <w:rStyle w:val="personsourcestext"/>
          <w:color w:val="333333"/>
          <w:szCs w:val="24"/>
        </w:rPr>
        <w:t>416–</w:t>
      </w:r>
      <w:del w:id="502" w:author="Avtor">
        <w:r w:rsidRPr="00C63D82" w:rsidDel="00782B39">
          <w:rPr>
            <w:rStyle w:val="personsourcestext"/>
            <w:color w:val="333333"/>
            <w:szCs w:val="24"/>
          </w:rPr>
          <w:delText>4</w:delText>
        </w:r>
      </w:del>
      <w:r w:rsidRPr="00C63D82">
        <w:rPr>
          <w:rStyle w:val="personsourcestext"/>
          <w:color w:val="333333"/>
          <w:szCs w:val="24"/>
        </w:rPr>
        <w:t>23</w:t>
      </w:r>
      <w:ins w:id="503" w:author="Avtor">
        <w:r w:rsidR="00782B39">
          <w:rPr>
            <w:rStyle w:val="personsourcestext"/>
            <w:color w:val="333333"/>
            <w:szCs w:val="24"/>
          </w:rPr>
          <w:t xml:space="preserve"> (</w:t>
        </w:r>
      </w:ins>
      <w:del w:id="504" w:author="Avtor">
        <w:r w:rsidDel="00782B39">
          <w:rPr>
            <w:rStyle w:val="personsourcestext"/>
            <w:color w:val="333333"/>
            <w:szCs w:val="24"/>
          </w:rPr>
          <w:delText>.</w:delText>
        </w:r>
        <w:r w:rsidRPr="00C63D82" w:rsidDel="00782B39">
          <w:rPr>
            <w:rStyle w:val="personsourcestext"/>
            <w:color w:val="333333"/>
            <w:szCs w:val="24"/>
          </w:rPr>
          <w:delText xml:space="preserve"> </w:delText>
        </w:r>
      </w:del>
      <w:r w:rsidRPr="00C63D82">
        <w:rPr>
          <w:rStyle w:val="personsourcestext"/>
          <w:color w:val="333333"/>
          <w:szCs w:val="24"/>
        </w:rPr>
        <w:t>Ljubljana</w:t>
      </w:r>
      <w:r>
        <w:rPr>
          <w:rStyle w:val="personsourcestext"/>
          <w:color w:val="333333"/>
          <w:szCs w:val="24"/>
        </w:rPr>
        <w:t>: Družina, 2005</w:t>
      </w:r>
      <w:ins w:id="505" w:author="Avtor">
        <w:r w:rsidR="00782B39">
          <w:rPr>
            <w:rStyle w:val="personsourcestext"/>
            <w:color w:val="333333"/>
            <w:szCs w:val="24"/>
          </w:rPr>
          <w:t>)</w:t>
        </w:r>
      </w:ins>
      <w:bookmarkStart w:id="506" w:name="_GoBack"/>
      <w:bookmarkEnd w:id="506"/>
      <w:r>
        <w:rPr>
          <w:rStyle w:val="personsourcestext"/>
          <w:color w:val="333333"/>
          <w:szCs w:val="24"/>
        </w:rPr>
        <w:t>.</w:t>
      </w:r>
      <w:r>
        <w:t xml:space="preserve"> Ob sproženem postopku mag. Karoline Godina za izdajo dovoljenja za vstop je J. Godina,</w:t>
      </w:r>
      <w:r w:rsidRPr="008B54CA">
        <w:t xml:space="preserve"> </w:t>
      </w:r>
      <w:r>
        <w:t>takrat že zelo bolehen in vrsto let živeč na avstrijskem Koroškem, po odločilnem posredovanju nadškofa Alojzija Šuštarja in Borisa Frleca, tedanjega podpredsednika IS SRS, dobil formalno odobreno vrnitev v začetku novembra 1985 »zavoljo slabega zdravja«,</w:t>
      </w:r>
      <w:r w:rsidRPr="002F665A">
        <w:t xml:space="preserve"> </w:t>
      </w:r>
      <w:r>
        <w:t xml:space="preserve">le dobra dva meseca pred smrtjo. Umrl je v Gradcu. </w:t>
      </w:r>
      <w:r w:rsidRPr="00FE1B84">
        <w:t xml:space="preserve">Pokopali </w:t>
      </w:r>
      <w:r>
        <w:t xml:space="preserve">so ga </w:t>
      </w:r>
      <w:r w:rsidRPr="00FE1B84">
        <w:t>v Bleiburgu (Pliberku)</w:t>
      </w:r>
      <w:r>
        <w:t>.</w:t>
      </w:r>
      <w:r w:rsidRPr="00FE1B84">
        <w:t xml:space="preserve"> </w:t>
      </w:r>
      <w:r>
        <w:t xml:space="preserve">Nečakinja </w:t>
      </w:r>
      <w:r w:rsidRPr="00FE1B84">
        <w:t xml:space="preserve">Karolina Godina mu je izpolnila </w:t>
      </w:r>
      <w:r>
        <w:t xml:space="preserve">poslednjo </w:t>
      </w:r>
      <w:r w:rsidRPr="00FE1B84">
        <w:t>želj</w:t>
      </w:r>
      <w:r>
        <w:t>o −</w:t>
      </w:r>
      <w:r w:rsidRPr="00FE1B84">
        <w:t xml:space="preserve"> </w:t>
      </w:r>
      <w:r>
        <w:t>o</w:t>
      </w:r>
      <w:r w:rsidRPr="00FE1B84">
        <w:t xml:space="preserve">rganizirala </w:t>
      </w:r>
      <w:r>
        <w:t xml:space="preserve">je </w:t>
      </w:r>
      <w:r w:rsidRPr="00FE1B84">
        <w:t>ekshumacijo</w:t>
      </w:r>
      <w:r w:rsidRPr="00131144">
        <w:t xml:space="preserve"> </w:t>
      </w:r>
      <w:r>
        <w:t>njegovih posmrtnih ostankov</w:t>
      </w:r>
      <w:r w:rsidRPr="00FE1B84">
        <w:t xml:space="preserve"> in dostojen pokop </w:t>
      </w:r>
      <w:r>
        <w:t>17. avgust</w:t>
      </w:r>
      <w:r w:rsidRPr="00FE1B84">
        <w:t>a 2011</w:t>
      </w:r>
      <w:r>
        <w:t>, na državni praznik združitve prekmurskih Slovencev z matičnim narodom,</w:t>
      </w:r>
      <w:r w:rsidRPr="00FE1B84">
        <w:t xml:space="preserve"> na pokopališču na Dolnji Bistrici.</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879E1"/>
    <w:multiLevelType w:val="hybridMultilevel"/>
    <w:tmpl w:val="3D44E0EA"/>
    <w:lvl w:ilvl="0" w:tplc="9566D120">
      <w:start w:val="3"/>
      <w:numFmt w:val="bullet"/>
      <w:lvlText w:val="−"/>
      <w:lvlJc w:val="left"/>
      <w:pPr>
        <w:ind w:left="720" w:hanging="360"/>
      </w:pPr>
      <w:rPr>
        <w:rFonts w:ascii="Times New Roman" w:eastAsiaTheme="minorHAnsi" w:hAnsi="Times New Roman"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046D7536"/>
    <w:multiLevelType w:val="hybridMultilevel"/>
    <w:tmpl w:val="6EE25BEC"/>
    <w:lvl w:ilvl="0" w:tplc="1034E4EA">
      <w:numFmt w:val="bullet"/>
      <w:lvlText w:val="-"/>
      <w:lvlJc w:val="left"/>
      <w:pPr>
        <w:ind w:left="720" w:hanging="360"/>
      </w:pPr>
      <w:rPr>
        <w:rFonts w:ascii="Times New Roman" w:eastAsiaTheme="minorHAnsi" w:hAnsi="Times New Roman"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0B015E8A"/>
    <w:multiLevelType w:val="hybridMultilevel"/>
    <w:tmpl w:val="41362EE0"/>
    <w:lvl w:ilvl="0" w:tplc="04240001">
      <w:start w:val="1"/>
      <w:numFmt w:val="bullet"/>
      <w:lvlText w:val=""/>
      <w:lvlJc w:val="left"/>
      <w:pPr>
        <w:ind w:left="360" w:hanging="360"/>
      </w:pPr>
      <w:rPr>
        <w:rFonts w:ascii="Symbol" w:hAnsi="Symbol" w:hint="default"/>
      </w:rPr>
    </w:lvl>
    <w:lvl w:ilvl="1" w:tplc="04240003" w:tentative="1">
      <w:start w:val="1"/>
      <w:numFmt w:val="bullet"/>
      <w:lvlText w:val="o"/>
      <w:lvlJc w:val="left"/>
      <w:pPr>
        <w:ind w:left="1080" w:hanging="360"/>
      </w:pPr>
      <w:rPr>
        <w:rFonts w:ascii="Courier New" w:hAnsi="Courier New" w:cs="Courier New" w:hint="default"/>
      </w:rPr>
    </w:lvl>
    <w:lvl w:ilvl="2" w:tplc="04240005" w:tentative="1">
      <w:start w:val="1"/>
      <w:numFmt w:val="bullet"/>
      <w:lvlText w:val=""/>
      <w:lvlJc w:val="left"/>
      <w:pPr>
        <w:ind w:left="1800" w:hanging="360"/>
      </w:pPr>
      <w:rPr>
        <w:rFonts w:ascii="Wingdings" w:hAnsi="Wingdings" w:hint="default"/>
      </w:rPr>
    </w:lvl>
    <w:lvl w:ilvl="3" w:tplc="04240001" w:tentative="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abstractNum w:abstractNumId="3" w15:restartNumberingAfterBreak="0">
    <w:nsid w:val="12337206"/>
    <w:multiLevelType w:val="hybridMultilevel"/>
    <w:tmpl w:val="DCAEA306"/>
    <w:lvl w:ilvl="0" w:tplc="04240001">
      <w:start w:val="1"/>
      <w:numFmt w:val="bullet"/>
      <w:lvlText w:val=""/>
      <w:lvlJc w:val="left"/>
      <w:pPr>
        <w:ind w:left="360" w:hanging="360"/>
      </w:pPr>
      <w:rPr>
        <w:rFonts w:ascii="Symbol" w:hAnsi="Symbol" w:hint="default"/>
      </w:rPr>
    </w:lvl>
    <w:lvl w:ilvl="1" w:tplc="04240003" w:tentative="1">
      <w:start w:val="1"/>
      <w:numFmt w:val="bullet"/>
      <w:lvlText w:val="o"/>
      <w:lvlJc w:val="left"/>
      <w:pPr>
        <w:ind w:left="1080" w:hanging="360"/>
      </w:pPr>
      <w:rPr>
        <w:rFonts w:ascii="Courier New" w:hAnsi="Courier New" w:cs="Courier New" w:hint="default"/>
      </w:rPr>
    </w:lvl>
    <w:lvl w:ilvl="2" w:tplc="04240005" w:tentative="1">
      <w:start w:val="1"/>
      <w:numFmt w:val="bullet"/>
      <w:lvlText w:val=""/>
      <w:lvlJc w:val="left"/>
      <w:pPr>
        <w:ind w:left="1800" w:hanging="360"/>
      </w:pPr>
      <w:rPr>
        <w:rFonts w:ascii="Wingdings" w:hAnsi="Wingdings" w:hint="default"/>
      </w:rPr>
    </w:lvl>
    <w:lvl w:ilvl="3" w:tplc="04240001" w:tentative="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abstractNum w:abstractNumId="4" w15:restartNumberingAfterBreak="0">
    <w:nsid w:val="14BE7B08"/>
    <w:multiLevelType w:val="hybridMultilevel"/>
    <w:tmpl w:val="4F9C705C"/>
    <w:lvl w:ilvl="0" w:tplc="3684CCCA">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15:restartNumberingAfterBreak="0">
    <w:nsid w:val="1BFC45A9"/>
    <w:multiLevelType w:val="hybridMultilevel"/>
    <w:tmpl w:val="3CEC9FFC"/>
    <w:lvl w:ilvl="0" w:tplc="3684CCCA">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 w15:restartNumberingAfterBreak="0">
    <w:nsid w:val="222E7165"/>
    <w:multiLevelType w:val="hybridMultilevel"/>
    <w:tmpl w:val="1396DB0E"/>
    <w:lvl w:ilvl="0" w:tplc="3684CCCA">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15:restartNumberingAfterBreak="0">
    <w:nsid w:val="243B118C"/>
    <w:multiLevelType w:val="hybridMultilevel"/>
    <w:tmpl w:val="EDC410B6"/>
    <w:lvl w:ilvl="0" w:tplc="29B20AAC">
      <w:numFmt w:val="bullet"/>
      <w:lvlText w:val="−"/>
      <w:lvlJc w:val="left"/>
      <w:pPr>
        <w:ind w:left="540" w:hanging="360"/>
      </w:pPr>
      <w:rPr>
        <w:rFonts w:ascii="Times New Roman" w:eastAsiaTheme="minorHAnsi" w:hAnsi="Times New Roman" w:cs="Times New Roman" w:hint="default"/>
      </w:rPr>
    </w:lvl>
    <w:lvl w:ilvl="1" w:tplc="04240003" w:tentative="1">
      <w:start w:val="1"/>
      <w:numFmt w:val="bullet"/>
      <w:lvlText w:val="o"/>
      <w:lvlJc w:val="left"/>
      <w:pPr>
        <w:ind w:left="1260" w:hanging="360"/>
      </w:pPr>
      <w:rPr>
        <w:rFonts w:ascii="Courier New" w:hAnsi="Courier New" w:cs="Courier New" w:hint="default"/>
      </w:rPr>
    </w:lvl>
    <w:lvl w:ilvl="2" w:tplc="04240005" w:tentative="1">
      <w:start w:val="1"/>
      <w:numFmt w:val="bullet"/>
      <w:lvlText w:val=""/>
      <w:lvlJc w:val="left"/>
      <w:pPr>
        <w:ind w:left="1980" w:hanging="360"/>
      </w:pPr>
      <w:rPr>
        <w:rFonts w:ascii="Wingdings" w:hAnsi="Wingdings" w:hint="default"/>
      </w:rPr>
    </w:lvl>
    <w:lvl w:ilvl="3" w:tplc="04240001" w:tentative="1">
      <w:start w:val="1"/>
      <w:numFmt w:val="bullet"/>
      <w:lvlText w:val=""/>
      <w:lvlJc w:val="left"/>
      <w:pPr>
        <w:ind w:left="2700" w:hanging="360"/>
      </w:pPr>
      <w:rPr>
        <w:rFonts w:ascii="Symbol" w:hAnsi="Symbol" w:hint="default"/>
      </w:rPr>
    </w:lvl>
    <w:lvl w:ilvl="4" w:tplc="04240003" w:tentative="1">
      <w:start w:val="1"/>
      <w:numFmt w:val="bullet"/>
      <w:lvlText w:val="o"/>
      <w:lvlJc w:val="left"/>
      <w:pPr>
        <w:ind w:left="3420" w:hanging="360"/>
      </w:pPr>
      <w:rPr>
        <w:rFonts w:ascii="Courier New" w:hAnsi="Courier New" w:cs="Courier New" w:hint="default"/>
      </w:rPr>
    </w:lvl>
    <w:lvl w:ilvl="5" w:tplc="04240005" w:tentative="1">
      <w:start w:val="1"/>
      <w:numFmt w:val="bullet"/>
      <w:lvlText w:val=""/>
      <w:lvlJc w:val="left"/>
      <w:pPr>
        <w:ind w:left="4140" w:hanging="360"/>
      </w:pPr>
      <w:rPr>
        <w:rFonts w:ascii="Wingdings" w:hAnsi="Wingdings" w:hint="default"/>
      </w:rPr>
    </w:lvl>
    <w:lvl w:ilvl="6" w:tplc="04240001" w:tentative="1">
      <w:start w:val="1"/>
      <w:numFmt w:val="bullet"/>
      <w:lvlText w:val=""/>
      <w:lvlJc w:val="left"/>
      <w:pPr>
        <w:ind w:left="4860" w:hanging="360"/>
      </w:pPr>
      <w:rPr>
        <w:rFonts w:ascii="Symbol" w:hAnsi="Symbol" w:hint="default"/>
      </w:rPr>
    </w:lvl>
    <w:lvl w:ilvl="7" w:tplc="04240003" w:tentative="1">
      <w:start w:val="1"/>
      <w:numFmt w:val="bullet"/>
      <w:lvlText w:val="o"/>
      <w:lvlJc w:val="left"/>
      <w:pPr>
        <w:ind w:left="5580" w:hanging="360"/>
      </w:pPr>
      <w:rPr>
        <w:rFonts w:ascii="Courier New" w:hAnsi="Courier New" w:cs="Courier New" w:hint="default"/>
      </w:rPr>
    </w:lvl>
    <w:lvl w:ilvl="8" w:tplc="04240005" w:tentative="1">
      <w:start w:val="1"/>
      <w:numFmt w:val="bullet"/>
      <w:lvlText w:val=""/>
      <w:lvlJc w:val="left"/>
      <w:pPr>
        <w:ind w:left="6300" w:hanging="360"/>
      </w:pPr>
      <w:rPr>
        <w:rFonts w:ascii="Wingdings" w:hAnsi="Wingdings" w:hint="default"/>
      </w:rPr>
    </w:lvl>
  </w:abstractNum>
  <w:abstractNum w:abstractNumId="8" w15:restartNumberingAfterBreak="0">
    <w:nsid w:val="2B936899"/>
    <w:multiLevelType w:val="hybridMultilevel"/>
    <w:tmpl w:val="AF4EDEB6"/>
    <w:lvl w:ilvl="0" w:tplc="04240001">
      <w:start w:val="1"/>
      <w:numFmt w:val="bullet"/>
      <w:lvlText w:val=""/>
      <w:lvlJc w:val="left"/>
      <w:pPr>
        <w:ind w:left="360" w:hanging="360"/>
      </w:pPr>
      <w:rPr>
        <w:rFonts w:ascii="Symbol" w:hAnsi="Symbol" w:hint="default"/>
      </w:rPr>
    </w:lvl>
    <w:lvl w:ilvl="1" w:tplc="04240003" w:tentative="1">
      <w:start w:val="1"/>
      <w:numFmt w:val="bullet"/>
      <w:lvlText w:val="o"/>
      <w:lvlJc w:val="left"/>
      <w:pPr>
        <w:ind w:left="1080" w:hanging="360"/>
      </w:pPr>
      <w:rPr>
        <w:rFonts w:ascii="Courier New" w:hAnsi="Courier New" w:cs="Courier New" w:hint="default"/>
      </w:rPr>
    </w:lvl>
    <w:lvl w:ilvl="2" w:tplc="04240005" w:tentative="1">
      <w:start w:val="1"/>
      <w:numFmt w:val="bullet"/>
      <w:lvlText w:val=""/>
      <w:lvlJc w:val="left"/>
      <w:pPr>
        <w:ind w:left="1800" w:hanging="360"/>
      </w:pPr>
      <w:rPr>
        <w:rFonts w:ascii="Wingdings" w:hAnsi="Wingdings" w:hint="default"/>
      </w:rPr>
    </w:lvl>
    <w:lvl w:ilvl="3" w:tplc="04240001" w:tentative="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abstractNum w:abstractNumId="9" w15:restartNumberingAfterBreak="0">
    <w:nsid w:val="2ED426C9"/>
    <w:multiLevelType w:val="hybridMultilevel"/>
    <w:tmpl w:val="CD7A57EC"/>
    <w:lvl w:ilvl="0" w:tplc="36CEF072">
      <w:numFmt w:val="bullet"/>
      <w:lvlText w:val="-"/>
      <w:lvlJc w:val="left"/>
      <w:pPr>
        <w:ind w:left="720" w:hanging="360"/>
      </w:pPr>
      <w:rPr>
        <w:rFonts w:ascii="Times New Roman" w:eastAsiaTheme="minorHAnsi" w:hAnsi="Times New Roman"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0" w15:restartNumberingAfterBreak="0">
    <w:nsid w:val="303E7C1E"/>
    <w:multiLevelType w:val="hybridMultilevel"/>
    <w:tmpl w:val="B48AA736"/>
    <w:lvl w:ilvl="0" w:tplc="04240001">
      <w:start w:val="1"/>
      <w:numFmt w:val="bullet"/>
      <w:lvlText w:val=""/>
      <w:lvlJc w:val="left"/>
      <w:pPr>
        <w:ind w:left="360" w:hanging="360"/>
      </w:pPr>
      <w:rPr>
        <w:rFonts w:ascii="Symbol" w:hAnsi="Symbol" w:hint="default"/>
      </w:rPr>
    </w:lvl>
    <w:lvl w:ilvl="1" w:tplc="04240003" w:tentative="1">
      <w:start w:val="1"/>
      <w:numFmt w:val="bullet"/>
      <w:lvlText w:val="o"/>
      <w:lvlJc w:val="left"/>
      <w:pPr>
        <w:ind w:left="1080" w:hanging="360"/>
      </w:pPr>
      <w:rPr>
        <w:rFonts w:ascii="Courier New" w:hAnsi="Courier New" w:cs="Courier New" w:hint="default"/>
      </w:rPr>
    </w:lvl>
    <w:lvl w:ilvl="2" w:tplc="04240005" w:tentative="1">
      <w:start w:val="1"/>
      <w:numFmt w:val="bullet"/>
      <w:lvlText w:val=""/>
      <w:lvlJc w:val="left"/>
      <w:pPr>
        <w:ind w:left="1800" w:hanging="360"/>
      </w:pPr>
      <w:rPr>
        <w:rFonts w:ascii="Wingdings" w:hAnsi="Wingdings" w:hint="default"/>
      </w:rPr>
    </w:lvl>
    <w:lvl w:ilvl="3" w:tplc="04240001" w:tentative="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abstractNum w:abstractNumId="11" w15:restartNumberingAfterBreak="0">
    <w:nsid w:val="56205320"/>
    <w:multiLevelType w:val="hybridMultilevel"/>
    <w:tmpl w:val="A8AC6F26"/>
    <w:lvl w:ilvl="0" w:tplc="A786625A">
      <w:numFmt w:val="bullet"/>
      <w:lvlText w:val="-"/>
      <w:lvlJc w:val="left"/>
      <w:pPr>
        <w:ind w:left="720" w:hanging="360"/>
      </w:pPr>
      <w:rPr>
        <w:rFonts w:ascii="Times New Roman" w:eastAsiaTheme="minorHAnsi" w:hAnsi="Times New Roman"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2" w15:restartNumberingAfterBreak="0">
    <w:nsid w:val="657A4E3A"/>
    <w:multiLevelType w:val="hybridMultilevel"/>
    <w:tmpl w:val="A42A9120"/>
    <w:lvl w:ilvl="0" w:tplc="3684CCCA">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3" w15:restartNumberingAfterBreak="0">
    <w:nsid w:val="7BD9132B"/>
    <w:multiLevelType w:val="hybridMultilevel"/>
    <w:tmpl w:val="C97C48F6"/>
    <w:lvl w:ilvl="0" w:tplc="3684CCCA">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4" w15:restartNumberingAfterBreak="0">
    <w:nsid w:val="7D574A07"/>
    <w:multiLevelType w:val="multilevel"/>
    <w:tmpl w:val="70BEA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E031218"/>
    <w:multiLevelType w:val="hybridMultilevel"/>
    <w:tmpl w:val="9DE0250E"/>
    <w:lvl w:ilvl="0" w:tplc="04240001">
      <w:start w:val="1"/>
      <w:numFmt w:val="bullet"/>
      <w:lvlText w:val=""/>
      <w:lvlJc w:val="left"/>
      <w:pPr>
        <w:ind w:left="360" w:hanging="360"/>
      </w:pPr>
      <w:rPr>
        <w:rFonts w:ascii="Symbol" w:hAnsi="Symbol" w:hint="default"/>
      </w:rPr>
    </w:lvl>
    <w:lvl w:ilvl="1" w:tplc="04240003" w:tentative="1">
      <w:start w:val="1"/>
      <w:numFmt w:val="bullet"/>
      <w:lvlText w:val="o"/>
      <w:lvlJc w:val="left"/>
      <w:pPr>
        <w:ind w:left="1080" w:hanging="360"/>
      </w:pPr>
      <w:rPr>
        <w:rFonts w:ascii="Courier New" w:hAnsi="Courier New" w:cs="Courier New" w:hint="default"/>
      </w:rPr>
    </w:lvl>
    <w:lvl w:ilvl="2" w:tplc="04240005" w:tentative="1">
      <w:start w:val="1"/>
      <w:numFmt w:val="bullet"/>
      <w:lvlText w:val=""/>
      <w:lvlJc w:val="left"/>
      <w:pPr>
        <w:ind w:left="1800" w:hanging="360"/>
      </w:pPr>
      <w:rPr>
        <w:rFonts w:ascii="Wingdings" w:hAnsi="Wingdings" w:hint="default"/>
      </w:rPr>
    </w:lvl>
    <w:lvl w:ilvl="3" w:tplc="04240001" w:tentative="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num w:numId="1">
    <w:abstractNumId w:val="14"/>
  </w:num>
  <w:num w:numId="2">
    <w:abstractNumId w:val="8"/>
  </w:num>
  <w:num w:numId="3">
    <w:abstractNumId w:val="13"/>
  </w:num>
  <w:num w:numId="4">
    <w:abstractNumId w:val="12"/>
  </w:num>
  <w:num w:numId="5">
    <w:abstractNumId w:val="11"/>
  </w:num>
  <w:num w:numId="6">
    <w:abstractNumId w:val="5"/>
  </w:num>
  <w:num w:numId="7">
    <w:abstractNumId w:val="9"/>
  </w:num>
  <w:num w:numId="8">
    <w:abstractNumId w:val="4"/>
  </w:num>
  <w:num w:numId="9">
    <w:abstractNumId w:val="1"/>
  </w:num>
  <w:num w:numId="10">
    <w:abstractNumId w:val="6"/>
  </w:num>
  <w:num w:numId="11">
    <w:abstractNumId w:val="2"/>
  </w:num>
  <w:num w:numId="12">
    <w:abstractNumId w:val="15"/>
  </w:num>
  <w:num w:numId="13">
    <w:abstractNumId w:val="10"/>
  </w:num>
  <w:num w:numId="14">
    <w:abstractNumId w:val="3"/>
  </w:num>
  <w:num w:numId="15">
    <w:abstractNumId w:val="7"/>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grammar="clean"/>
  <w:trackRevisions/>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693"/>
    <w:rsid w:val="00000B9A"/>
    <w:rsid w:val="00005921"/>
    <w:rsid w:val="00010672"/>
    <w:rsid w:val="000139A5"/>
    <w:rsid w:val="0001529D"/>
    <w:rsid w:val="00016F68"/>
    <w:rsid w:val="0003166C"/>
    <w:rsid w:val="00040941"/>
    <w:rsid w:val="000430B9"/>
    <w:rsid w:val="0004479C"/>
    <w:rsid w:val="0004639E"/>
    <w:rsid w:val="00051B48"/>
    <w:rsid w:val="00060B27"/>
    <w:rsid w:val="0008349B"/>
    <w:rsid w:val="0008378A"/>
    <w:rsid w:val="00094CE9"/>
    <w:rsid w:val="000951EB"/>
    <w:rsid w:val="000964D8"/>
    <w:rsid w:val="0009756C"/>
    <w:rsid w:val="000A4002"/>
    <w:rsid w:val="000B4A43"/>
    <w:rsid w:val="000C27C1"/>
    <w:rsid w:val="000E4B19"/>
    <w:rsid w:val="000F42B3"/>
    <w:rsid w:val="0010046A"/>
    <w:rsid w:val="0010360E"/>
    <w:rsid w:val="001173FC"/>
    <w:rsid w:val="00117422"/>
    <w:rsid w:val="00125B80"/>
    <w:rsid w:val="00132565"/>
    <w:rsid w:val="001474C9"/>
    <w:rsid w:val="00150CF8"/>
    <w:rsid w:val="00154573"/>
    <w:rsid w:val="00154F43"/>
    <w:rsid w:val="001557D4"/>
    <w:rsid w:val="00155D4A"/>
    <w:rsid w:val="00162F93"/>
    <w:rsid w:val="00163B12"/>
    <w:rsid w:val="001677F9"/>
    <w:rsid w:val="00172F6A"/>
    <w:rsid w:val="00173256"/>
    <w:rsid w:val="00176E37"/>
    <w:rsid w:val="001861E9"/>
    <w:rsid w:val="00187991"/>
    <w:rsid w:val="00195E97"/>
    <w:rsid w:val="001A012C"/>
    <w:rsid w:val="001A0C56"/>
    <w:rsid w:val="001B0BBF"/>
    <w:rsid w:val="001B3192"/>
    <w:rsid w:val="001B4D06"/>
    <w:rsid w:val="001C1723"/>
    <w:rsid w:val="001C1FA6"/>
    <w:rsid w:val="001C2915"/>
    <w:rsid w:val="001D3FFE"/>
    <w:rsid w:val="001D6B87"/>
    <w:rsid w:val="001E4A92"/>
    <w:rsid w:val="001E7936"/>
    <w:rsid w:val="001F3275"/>
    <w:rsid w:val="001F4B50"/>
    <w:rsid w:val="0021054E"/>
    <w:rsid w:val="0021530E"/>
    <w:rsid w:val="00216FD4"/>
    <w:rsid w:val="00222A88"/>
    <w:rsid w:val="0022627B"/>
    <w:rsid w:val="002265AF"/>
    <w:rsid w:val="00261145"/>
    <w:rsid w:val="00266AAC"/>
    <w:rsid w:val="00271F00"/>
    <w:rsid w:val="0027319B"/>
    <w:rsid w:val="00273535"/>
    <w:rsid w:val="00282A31"/>
    <w:rsid w:val="002A1A2B"/>
    <w:rsid w:val="002C1F22"/>
    <w:rsid w:val="002C55AD"/>
    <w:rsid w:val="002D6AF6"/>
    <w:rsid w:val="002F2B3E"/>
    <w:rsid w:val="00302150"/>
    <w:rsid w:val="00305CC2"/>
    <w:rsid w:val="0033490B"/>
    <w:rsid w:val="00337C9B"/>
    <w:rsid w:val="00346BAD"/>
    <w:rsid w:val="00352AF9"/>
    <w:rsid w:val="003658CD"/>
    <w:rsid w:val="003768BF"/>
    <w:rsid w:val="003828FF"/>
    <w:rsid w:val="003A70E1"/>
    <w:rsid w:val="003B150A"/>
    <w:rsid w:val="003B2B28"/>
    <w:rsid w:val="003B4796"/>
    <w:rsid w:val="003B77ED"/>
    <w:rsid w:val="003C5103"/>
    <w:rsid w:val="003C604E"/>
    <w:rsid w:val="003C7B05"/>
    <w:rsid w:val="003C7F88"/>
    <w:rsid w:val="003D46C0"/>
    <w:rsid w:val="003D789D"/>
    <w:rsid w:val="003E3C35"/>
    <w:rsid w:val="003F0054"/>
    <w:rsid w:val="003F4D3A"/>
    <w:rsid w:val="004003AE"/>
    <w:rsid w:val="00401897"/>
    <w:rsid w:val="0040208D"/>
    <w:rsid w:val="00413903"/>
    <w:rsid w:val="00414B10"/>
    <w:rsid w:val="004254F3"/>
    <w:rsid w:val="00431910"/>
    <w:rsid w:val="004348C1"/>
    <w:rsid w:val="00434900"/>
    <w:rsid w:val="0044564E"/>
    <w:rsid w:val="004570BC"/>
    <w:rsid w:val="004647F9"/>
    <w:rsid w:val="004731CA"/>
    <w:rsid w:val="00482348"/>
    <w:rsid w:val="00493838"/>
    <w:rsid w:val="00497A27"/>
    <w:rsid w:val="004A5C12"/>
    <w:rsid w:val="004B1BBA"/>
    <w:rsid w:val="004B1F23"/>
    <w:rsid w:val="004B32B3"/>
    <w:rsid w:val="004C7B36"/>
    <w:rsid w:val="004C7BF6"/>
    <w:rsid w:val="004E309C"/>
    <w:rsid w:val="004E56C7"/>
    <w:rsid w:val="004E6877"/>
    <w:rsid w:val="004F367C"/>
    <w:rsid w:val="004F5013"/>
    <w:rsid w:val="004F6A09"/>
    <w:rsid w:val="005261C3"/>
    <w:rsid w:val="00532BEF"/>
    <w:rsid w:val="00533799"/>
    <w:rsid w:val="005420FC"/>
    <w:rsid w:val="005647B3"/>
    <w:rsid w:val="00570F07"/>
    <w:rsid w:val="00571679"/>
    <w:rsid w:val="00580B9E"/>
    <w:rsid w:val="00593A58"/>
    <w:rsid w:val="005A6B3A"/>
    <w:rsid w:val="005A6DFE"/>
    <w:rsid w:val="005B7BB7"/>
    <w:rsid w:val="005C1EAB"/>
    <w:rsid w:val="005C20AF"/>
    <w:rsid w:val="005C572E"/>
    <w:rsid w:val="005C68C0"/>
    <w:rsid w:val="005D321B"/>
    <w:rsid w:val="005E5CDE"/>
    <w:rsid w:val="005F7B91"/>
    <w:rsid w:val="00602FD3"/>
    <w:rsid w:val="00631020"/>
    <w:rsid w:val="00633F36"/>
    <w:rsid w:val="00636C22"/>
    <w:rsid w:val="006436BA"/>
    <w:rsid w:val="006650D9"/>
    <w:rsid w:val="00665B19"/>
    <w:rsid w:val="00677B4D"/>
    <w:rsid w:val="006924EE"/>
    <w:rsid w:val="0069735B"/>
    <w:rsid w:val="006A1701"/>
    <w:rsid w:val="006A195B"/>
    <w:rsid w:val="006A49EF"/>
    <w:rsid w:val="006D01EC"/>
    <w:rsid w:val="006D568E"/>
    <w:rsid w:val="006E492A"/>
    <w:rsid w:val="006E755A"/>
    <w:rsid w:val="00710E63"/>
    <w:rsid w:val="00725D09"/>
    <w:rsid w:val="00732B87"/>
    <w:rsid w:val="00733C41"/>
    <w:rsid w:val="00736B14"/>
    <w:rsid w:val="00740655"/>
    <w:rsid w:val="00750336"/>
    <w:rsid w:val="0075166B"/>
    <w:rsid w:val="00751AE2"/>
    <w:rsid w:val="00751EB4"/>
    <w:rsid w:val="00761A30"/>
    <w:rsid w:val="00765EC0"/>
    <w:rsid w:val="007675CA"/>
    <w:rsid w:val="00772D6A"/>
    <w:rsid w:val="00782B39"/>
    <w:rsid w:val="00795D05"/>
    <w:rsid w:val="007A6214"/>
    <w:rsid w:val="007B14AD"/>
    <w:rsid w:val="007B2432"/>
    <w:rsid w:val="007B3286"/>
    <w:rsid w:val="007B7E80"/>
    <w:rsid w:val="007C479C"/>
    <w:rsid w:val="007C770F"/>
    <w:rsid w:val="007D61B8"/>
    <w:rsid w:val="007E56B7"/>
    <w:rsid w:val="007F0BC1"/>
    <w:rsid w:val="00807953"/>
    <w:rsid w:val="00815FDD"/>
    <w:rsid w:val="00817659"/>
    <w:rsid w:val="00820DE8"/>
    <w:rsid w:val="00824BF3"/>
    <w:rsid w:val="008378FD"/>
    <w:rsid w:val="008561DE"/>
    <w:rsid w:val="00864E93"/>
    <w:rsid w:val="0087420A"/>
    <w:rsid w:val="008759B4"/>
    <w:rsid w:val="00882B67"/>
    <w:rsid w:val="00882E93"/>
    <w:rsid w:val="008A6227"/>
    <w:rsid w:val="008B3525"/>
    <w:rsid w:val="008D12E7"/>
    <w:rsid w:val="008E6CE1"/>
    <w:rsid w:val="008F3BFE"/>
    <w:rsid w:val="00901E17"/>
    <w:rsid w:val="00904B06"/>
    <w:rsid w:val="00921097"/>
    <w:rsid w:val="00923661"/>
    <w:rsid w:val="00937ECC"/>
    <w:rsid w:val="009454EF"/>
    <w:rsid w:val="00951B72"/>
    <w:rsid w:val="0095674E"/>
    <w:rsid w:val="009703FD"/>
    <w:rsid w:val="009722FF"/>
    <w:rsid w:val="009724E1"/>
    <w:rsid w:val="009754F4"/>
    <w:rsid w:val="00991942"/>
    <w:rsid w:val="009957CC"/>
    <w:rsid w:val="009961F6"/>
    <w:rsid w:val="009A6103"/>
    <w:rsid w:val="009B0EAA"/>
    <w:rsid w:val="009B2C97"/>
    <w:rsid w:val="009B33B0"/>
    <w:rsid w:val="009B748C"/>
    <w:rsid w:val="009C15C3"/>
    <w:rsid w:val="009C548D"/>
    <w:rsid w:val="009C7A21"/>
    <w:rsid w:val="009D1F5D"/>
    <w:rsid w:val="009E24B2"/>
    <w:rsid w:val="009E2D3A"/>
    <w:rsid w:val="009E3C89"/>
    <w:rsid w:val="009E4050"/>
    <w:rsid w:val="009E6C39"/>
    <w:rsid w:val="009F65DD"/>
    <w:rsid w:val="00A02A68"/>
    <w:rsid w:val="00A04402"/>
    <w:rsid w:val="00A16B92"/>
    <w:rsid w:val="00A22107"/>
    <w:rsid w:val="00A35D07"/>
    <w:rsid w:val="00A40136"/>
    <w:rsid w:val="00A5198F"/>
    <w:rsid w:val="00A5284A"/>
    <w:rsid w:val="00A653E1"/>
    <w:rsid w:val="00A67C97"/>
    <w:rsid w:val="00A718EB"/>
    <w:rsid w:val="00A719B7"/>
    <w:rsid w:val="00A7582B"/>
    <w:rsid w:val="00A77390"/>
    <w:rsid w:val="00A77621"/>
    <w:rsid w:val="00A849EE"/>
    <w:rsid w:val="00A90591"/>
    <w:rsid w:val="00A93FD6"/>
    <w:rsid w:val="00A97E01"/>
    <w:rsid w:val="00AA1913"/>
    <w:rsid w:val="00AC5193"/>
    <w:rsid w:val="00AD30ED"/>
    <w:rsid w:val="00AE0189"/>
    <w:rsid w:val="00AF1ADC"/>
    <w:rsid w:val="00B04ECB"/>
    <w:rsid w:val="00B06E76"/>
    <w:rsid w:val="00B07BFB"/>
    <w:rsid w:val="00B233D3"/>
    <w:rsid w:val="00B2364A"/>
    <w:rsid w:val="00B237F4"/>
    <w:rsid w:val="00B2458E"/>
    <w:rsid w:val="00B342A2"/>
    <w:rsid w:val="00B374FD"/>
    <w:rsid w:val="00B54FF7"/>
    <w:rsid w:val="00B61AF2"/>
    <w:rsid w:val="00B677FE"/>
    <w:rsid w:val="00B74584"/>
    <w:rsid w:val="00B90094"/>
    <w:rsid w:val="00B904A8"/>
    <w:rsid w:val="00BA1B64"/>
    <w:rsid w:val="00BA57FD"/>
    <w:rsid w:val="00BB499A"/>
    <w:rsid w:val="00BC063B"/>
    <w:rsid w:val="00BD3D85"/>
    <w:rsid w:val="00BD68FD"/>
    <w:rsid w:val="00BD79F0"/>
    <w:rsid w:val="00BE510A"/>
    <w:rsid w:val="00BF6551"/>
    <w:rsid w:val="00BF75B5"/>
    <w:rsid w:val="00BF7F1C"/>
    <w:rsid w:val="00C019AC"/>
    <w:rsid w:val="00C05492"/>
    <w:rsid w:val="00C05B4B"/>
    <w:rsid w:val="00C0612D"/>
    <w:rsid w:val="00C20FCD"/>
    <w:rsid w:val="00C24C60"/>
    <w:rsid w:val="00C26AF9"/>
    <w:rsid w:val="00C27B63"/>
    <w:rsid w:val="00C44E1F"/>
    <w:rsid w:val="00C45432"/>
    <w:rsid w:val="00C46619"/>
    <w:rsid w:val="00C52864"/>
    <w:rsid w:val="00C528D3"/>
    <w:rsid w:val="00C53D43"/>
    <w:rsid w:val="00C55474"/>
    <w:rsid w:val="00C55E3E"/>
    <w:rsid w:val="00C6029C"/>
    <w:rsid w:val="00C61306"/>
    <w:rsid w:val="00C720FF"/>
    <w:rsid w:val="00C84B4E"/>
    <w:rsid w:val="00C84B77"/>
    <w:rsid w:val="00C9167F"/>
    <w:rsid w:val="00CA5F85"/>
    <w:rsid w:val="00CA7AEC"/>
    <w:rsid w:val="00CB1E19"/>
    <w:rsid w:val="00CC5C20"/>
    <w:rsid w:val="00CD007E"/>
    <w:rsid w:val="00CE3502"/>
    <w:rsid w:val="00CF28EB"/>
    <w:rsid w:val="00D005D0"/>
    <w:rsid w:val="00D105BA"/>
    <w:rsid w:val="00D15693"/>
    <w:rsid w:val="00D163A5"/>
    <w:rsid w:val="00D17446"/>
    <w:rsid w:val="00D30951"/>
    <w:rsid w:val="00D33E75"/>
    <w:rsid w:val="00D345B8"/>
    <w:rsid w:val="00D37FE7"/>
    <w:rsid w:val="00D42921"/>
    <w:rsid w:val="00D55BD3"/>
    <w:rsid w:val="00D608D1"/>
    <w:rsid w:val="00D64486"/>
    <w:rsid w:val="00D67D64"/>
    <w:rsid w:val="00D70238"/>
    <w:rsid w:val="00D713B1"/>
    <w:rsid w:val="00D746F5"/>
    <w:rsid w:val="00D76D7A"/>
    <w:rsid w:val="00DA2CBB"/>
    <w:rsid w:val="00DA316E"/>
    <w:rsid w:val="00DB76E2"/>
    <w:rsid w:val="00DC39D8"/>
    <w:rsid w:val="00DC4FB8"/>
    <w:rsid w:val="00DC512F"/>
    <w:rsid w:val="00DC5741"/>
    <w:rsid w:val="00DD126C"/>
    <w:rsid w:val="00DD2A84"/>
    <w:rsid w:val="00DD2EA6"/>
    <w:rsid w:val="00DF1E86"/>
    <w:rsid w:val="00DF200F"/>
    <w:rsid w:val="00DF703D"/>
    <w:rsid w:val="00E07513"/>
    <w:rsid w:val="00E17DFC"/>
    <w:rsid w:val="00E34FB0"/>
    <w:rsid w:val="00E41B50"/>
    <w:rsid w:val="00E43586"/>
    <w:rsid w:val="00E50050"/>
    <w:rsid w:val="00E5126F"/>
    <w:rsid w:val="00E53D4F"/>
    <w:rsid w:val="00E55459"/>
    <w:rsid w:val="00E60B2A"/>
    <w:rsid w:val="00E63128"/>
    <w:rsid w:val="00E72A69"/>
    <w:rsid w:val="00E766F0"/>
    <w:rsid w:val="00E768F4"/>
    <w:rsid w:val="00E773B8"/>
    <w:rsid w:val="00E83FF2"/>
    <w:rsid w:val="00E8413F"/>
    <w:rsid w:val="00E91312"/>
    <w:rsid w:val="00E94B59"/>
    <w:rsid w:val="00E96309"/>
    <w:rsid w:val="00E97559"/>
    <w:rsid w:val="00EA56C0"/>
    <w:rsid w:val="00EA662F"/>
    <w:rsid w:val="00EB1ED5"/>
    <w:rsid w:val="00EC66B3"/>
    <w:rsid w:val="00ED08EC"/>
    <w:rsid w:val="00F02373"/>
    <w:rsid w:val="00F03769"/>
    <w:rsid w:val="00F05180"/>
    <w:rsid w:val="00F05501"/>
    <w:rsid w:val="00F07603"/>
    <w:rsid w:val="00F109B0"/>
    <w:rsid w:val="00F13252"/>
    <w:rsid w:val="00F20C4B"/>
    <w:rsid w:val="00F317F2"/>
    <w:rsid w:val="00F35DF8"/>
    <w:rsid w:val="00F376BD"/>
    <w:rsid w:val="00F420DC"/>
    <w:rsid w:val="00F57160"/>
    <w:rsid w:val="00F60091"/>
    <w:rsid w:val="00F640E8"/>
    <w:rsid w:val="00F71BB0"/>
    <w:rsid w:val="00F75DB4"/>
    <w:rsid w:val="00F81E04"/>
    <w:rsid w:val="00F92A97"/>
    <w:rsid w:val="00FA27F4"/>
    <w:rsid w:val="00FA49A7"/>
    <w:rsid w:val="00FB091E"/>
    <w:rsid w:val="00FB53D8"/>
    <w:rsid w:val="00FE1B84"/>
    <w:rsid w:val="00FF2385"/>
    <w:rsid w:val="00FF4899"/>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2B843D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1C1723"/>
    <w:rPr>
      <w:rFonts w:ascii="Times New Roman" w:hAnsi="Times New Roman" w:cs="Times New Roman"/>
      <w:sz w:val="24"/>
    </w:rPr>
  </w:style>
  <w:style w:type="paragraph" w:styleId="Naslov1">
    <w:name w:val="heading 1"/>
    <w:basedOn w:val="Navaden"/>
    <w:next w:val="Navaden"/>
    <w:link w:val="Naslov1Znak"/>
    <w:uiPriority w:val="9"/>
    <w:qFormat/>
    <w:rsid w:val="001C17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slov2">
    <w:name w:val="heading 2"/>
    <w:basedOn w:val="Navaden"/>
    <w:link w:val="Naslov2Znak"/>
    <w:uiPriority w:val="9"/>
    <w:qFormat/>
    <w:rsid w:val="001C1723"/>
    <w:pPr>
      <w:spacing w:before="100" w:beforeAutospacing="1" w:after="100" w:afterAutospacing="1" w:line="240" w:lineRule="auto"/>
      <w:outlineLvl w:val="1"/>
    </w:pPr>
    <w:rPr>
      <w:rFonts w:eastAsia="Times New Roman"/>
      <w:b/>
      <w:sz w:val="36"/>
      <w:szCs w:val="36"/>
      <w:lang w:eastAsia="sl-SI"/>
    </w:rPr>
  </w:style>
  <w:style w:type="paragraph" w:styleId="Naslov3">
    <w:name w:val="heading 3"/>
    <w:basedOn w:val="Navaden"/>
    <w:next w:val="Navaden"/>
    <w:link w:val="Naslov3Znak"/>
    <w:uiPriority w:val="9"/>
    <w:semiHidden/>
    <w:unhideWhenUsed/>
    <w:qFormat/>
    <w:rsid w:val="001C1723"/>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1C1723"/>
    <w:rPr>
      <w:rFonts w:asciiTheme="majorHAnsi" w:eastAsiaTheme="majorEastAsia" w:hAnsiTheme="majorHAnsi" w:cstheme="majorBidi"/>
      <w:color w:val="2F5496" w:themeColor="accent1" w:themeShade="BF"/>
      <w:sz w:val="32"/>
      <w:szCs w:val="32"/>
    </w:rPr>
  </w:style>
  <w:style w:type="character" w:customStyle="1" w:styleId="Naslov2Znak">
    <w:name w:val="Naslov 2 Znak"/>
    <w:basedOn w:val="Privzetapisavaodstavka"/>
    <w:link w:val="Naslov2"/>
    <w:uiPriority w:val="9"/>
    <w:rsid w:val="001C1723"/>
    <w:rPr>
      <w:rFonts w:ascii="Times New Roman" w:eastAsia="Times New Roman" w:hAnsi="Times New Roman" w:cs="Times New Roman"/>
      <w:b/>
      <w:sz w:val="36"/>
      <w:szCs w:val="36"/>
      <w:lang w:eastAsia="sl-SI"/>
    </w:rPr>
  </w:style>
  <w:style w:type="character" w:customStyle="1" w:styleId="Naslov3Znak">
    <w:name w:val="Naslov 3 Znak"/>
    <w:basedOn w:val="Privzetapisavaodstavka"/>
    <w:link w:val="Naslov3"/>
    <w:uiPriority w:val="9"/>
    <w:semiHidden/>
    <w:rsid w:val="001C1723"/>
    <w:rPr>
      <w:rFonts w:asciiTheme="majorHAnsi" w:eastAsiaTheme="majorEastAsia" w:hAnsiTheme="majorHAnsi" w:cstheme="majorBidi"/>
      <w:color w:val="1F3763" w:themeColor="accent1" w:themeShade="7F"/>
      <w:sz w:val="24"/>
      <w:szCs w:val="24"/>
    </w:rPr>
  </w:style>
  <w:style w:type="character" w:styleId="Hiperpovezava">
    <w:name w:val="Hyperlink"/>
    <w:basedOn w:val="Privzetapisavaodstavka"/>
    <w:uiPriority w:val="99"/>
    <w:unhideWhenUsed/>
    <w:rsid w:val="001C1723"/>
    <w:rPr>
      <w:color w:val="0000FF"/>
      <w:u w:val="single"/>
    </w:rPr>
  </w:style>
  <w:style w:type="character" w:customStyle="1" w:styleId="meta-nav">
    <w:name w:val="meta-nav"/>
    <w:basedOn w:val="Privzetapisavaodstavka"/>
    <w:rsid w:val="001C1723"/>
  </w:style>
  <w:style w:type="character" w:customStyle="1" w:styleId="meta-prep">
    <w:name w:val="meta-prep"/>
    <w:basedOn w:val="Privzetapisavaodstavka"/>
    <w:rsid w:val="001C1723"/>
  </w:style>
  <w:style w:type="character" w:customStyle="1" w:styleId="entry-date">
    <w:name w:val="entry-date"/>
    <w:basedOn w:val="Privzetapisavaodstavka"/>
    <w:rsid w:val="001C1723"/>
  </w:style>
  <w:style w:type="character" w:customStyle="1" w:styleId="by-author">
    <w:name w:val="by-author"/>
    <w:basedOn w:val="Privzetapisavaodstavka"/>
    <w:rsid w:val="001C1723"/>
  </w:style>
  <w:style w:type="character" w:customStyle="1" w:styleId="sep">
    <w:name w:val="sep"/>
    <w:basedOn w:val="Privzetapisavaodstavka"/>
    <w:rsid w:val="001C1723"/>
  </w:style>
  <w:style w:type="character" w:customStyle="1" w:styleId="author">
    <w:name w:val="author"/>
    <w:basedOn w:val="Privzetapisavaodstavka"/>
    <w:rsid w:val="001C1723"/>
  </w:style>
  <w:style w:type="paragraph" w:styleId="Navadensplet">
    <w:name w:val="Normal (Web)"/>
    <w:basedOn w:val="Navaden"/>
    <w:uiPriority w:val="99"/>
    <w:semiHidden/>
    <w:unhideWhenUsed/>
    <w:rsid w:val="001C1723"/>
    <w:pPr>
      <w:spacing w:before="100" w:beforeAutospacing="1" w:after="100" w:afterAutospacing="1" w:line="240" w:lineRule="auto"/>
    </w:pPr>
    <w:rPr>
      <w:rFonts w:eastAsia="Times New Roman"/>
      <w:bCs/>
      <w:szCs w:val="24"/>
      <w:lang w:eastAsia="sl-SI"/>
    </w:rPr>
  </w:style>
  <w:style w:type="paragraph" w:styleId="Brezrazmikov">
    <w:name w:val="No Spacing"/>
    <w:uiPriority w:val="1"/>
    <w:qFormat/>
    <w:rsid w:val="001C1723"/>
    <w:pPr>
      <w:spacing w:after="0" w:line="240" w:lineRule="auto"/>
    </w:pPr>
    <w:rPr>
      <w:rFonts w:ascii="Times New Roman" w:hAnsi="Times New Roman" w:cs="Times New Roman"/>
      <w:sz w:val="24"/>
    </w:rPr>
  </w:style>
  <w:style w:type="character" w:styleId="Besedilooznabemesta">
    <w:name w:val="Placeholder Text"/>
    <w:basedOn w:val="Privzetapisavaodstavka"/>
    <w:uiPriority w:val="99"/>
    <w:semiHidden/>
    <w:rsid w:val="001C1723"/>
    <w:rPr>
      <w:color w:val="808080"/>
    </w:rPr>
  </w:style>
  <w:style w:type="character" w:customStyle="1" w:styleId="personname">
    <w:name w:val="personname"/>
    <w:basedOn w:val="Privzetapisavaodstavka"/>
    <w:rsid w:val="001C1723"/>
  </w:style>
  <w:style w:type="character" w:customStyle="1" w:styleId="persondates">
    <w:name w:val="persondates"/>
    <w:basedOn w:val="Privzetapisavaodstavka"/>
    <w:rsid w:val="001C1723"/>
  </w:style>
  <w:style w:type="character" w:styleId="Poudarek">
    <w:name w:val="Emphasis"/>
    <w:basedOn w:val="Privzetapisavaodstavka"/>
    <w:uiPriority w:val="20"/>
    <w:qFormat/>
    <w:rsid w:val="001C1723"/>
    <w:rPr>
      <w:i/>
      <w:iCs/>
    </w:rPr>
  </w:style>
  <w:style w:type="character" w:customStyle="1" w:styleId="personactivity">
    <w:name w:val="personactivity"/>
    <w:basedOn w:val="Privzetapisavaodstavka"/>
    <w:rsid w:val="001C1723"/>
  </w:style>
  <w:style w:type="character" w:customStyle="1" w:styleId="personsourcestext">
    <w:name w:val="personsourcestext"/>
    <w:basedOn w:val="Privzetapisavaodstavka"/>
    <w:rsid w:val="001C1723"/>
  </w:style>
  <w:style w:type="character" w:styleId="Krepko">
    <w:name w:val="Strong"/>
    <w:basedOn w:val="Privzetapisavaodstavka"/>
    <w:uiPriority w:val="22"/>
    <w:qFormat/>
    <w:rsid w:val="001C1723"/>
    <w:rPr>
      <w:b/>
      <w:bCs/>
    </w:rPr>
  </w:style>
  <w:style w:type="paragraph" w:styleId="Odstavekseznama">
    <w:name w:val="List Paragraph"/>
    <w:basedOn w:val="Navaden"/>
    <w:uiPriority w:val="34"/>
    <w:qFormat/>
    <w:rsid w:val="001C1723"/>
    <w:pPr>
      <w:ind w:left="720"/>
      <w:contextualSpacing/>
    </w:pPr>
  </w:style>
  <w:style w:type="character" w:customStyle="1" w:styleId="apple-converted-space">
    <w:name w:val="apple-converted-space"/>
    <w:basedOn w:val="Privzetapisavaodstavka"/>
    <w:rsid w:val="001C1723"/>
  </w:style>
  <w:style w:type="character" w:styleId="Sprotnaopomba-sklic">
    <w:name w:val="footnote reference"/>
    <w:basedOn w:val="Privzetapisavaodstavka"/>
    <w:uiPriority w:val="99"/>
    <w:semiHidden/>
    <w:unhideWhenUsed/>
    <w:rsid w:val="001C1723"/>
    <w:rPr>
      <w:vertAlign w:val="superscript"/>
    </w:rPr>
  </w:style>
  <w:style w:type="paragraph" w:styleId="Telobesedila">
    <w:name w:val="Body Text"/>
    <w:basedOn w:val="Navaden"/>
    <w:link w:val="TelobesedilaZnak"/>
    <w:semiHidden/>
    <w:rsid w:val="001C1723"/>
    <w:pPr>
      <w:spacing w:after="0" w:line="240" w:lineRule="auto"/>
    </w:pPr>
    <w:rPr>
      <w:rFonts w:eastAsia="Times New Roman"/>
      <w:sz w:val="28"/>
      <w:szCs w:val="20"/>
      <w:lang w:eastAsia="sl-SI"/>
    </w:rPr>
  </w:style>
  <w:style w:type="character" w:customStyle="1" w:styleId="TelobesedilaZnak">
    <w:name w:val="Telo besedila Znak"/>
    <w:basedOn w:val="Privzetapisavaodstavka"/>
    <w:link w:val="Telobesedila"/>
    <w:semiHidden/>
    <w:rsid w:val="001C1723"/>
    <w:rPr>
      <w:rFonts w:ascii="Times New Roman" w:eastAsia="Times New Roman" w:hAnsi="Times New Roman" w:cs="Times New Roman"/>
      <w:sz w:val="28"/>
      <w:szCs w:val="20"/>
      <w:lang w:eastAsia="sl-SI"/>
    </w:rPr>
  </w:style>
  <w:style w:type="paragraph" w:customStyle="1" w:styleId="xmsonormal">
    <w:name w:val="x_msonormal"/>
    <w:basedOn w:val="Navaden"/>
    <w:rsid w:val="001C1723"/>
    <w:pPr>
      <w:spacing w:after="0" w:line="240" w:lineRule="auto"/>
    </w:pPr>
    <w:rPr>
      <w:szCs w:val="24"/>
      <w:lang w:eastAsia="sl-SI"/>
    </w:rPr>
  </w:style>
  <w:style w:type="table" w:styleId="Tabelamrea">
    <w:name w:val="Table Grid"/>
    <w:basedOn w:val="Navadnatabela"/>
    <w:uiPriority w:val="39"/>
    <w:rsid w:val="001C1723"/>
    <w:pPr>
      <w:spacing w:after="0" w:line="240" w:lineRule="auto"/>
    </w:pPr>
    <w:rPr>
      <w:rFonts w:ascii="Times New Roman"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otnaopomba-besedilo">
    <w:name w:val="footnote text"/>
    <w:basedOn w:val="Navaden"/>
    <w:link w:val="Sprotnaopomba-besediloZnak"/>
    <w:uiPriority w:val="99"/>
    <w:unhideWhenUsed/>
    <w:rsid w:val="001C1723"/>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rsid w:val="001C1723"/>
    <w:rPr>
      <w:rFonts w:ascii="Times New Roman" w:hAnsi="Times New Roman" w:cs="Times New Roman"/>
      <w:sz w:val="20"/>
      <w:szCs w:val="20"/>
    </w:rPr>
  </w:style>
  <w:style w:type="character" w:styleId="Pripombasklic">
    <w:name w:val="annotation reference"/>
    <w:basedOn w:val="Privzetapisavaodstavka"/>
    <w:uiPriority w:val="99"/>
    <w:semiHidden/>
    <w:unhideWhenUsed/>
    <w:rsid w:val="001C1723"/>
    <w:rPr>
      <w:sz w:val="16"/>
      <w:szCs w:val="16"/>
    </w:rPr>
  </w:style>
  <w:style w:type="paragraph" w:styleId="Pripombabesedilo">
    <w:name w:val="annotation text"/>
    <w:basedOn w:val="Navaden"/>
    <w:link w:val="PripombabesediloZnak"/>
    <w:uiPriority w:val="99"/>
    <w:semiHidden/>
    <w:unhideWhenUsed/>
    <w:rsid w:val="001C1723"/>
    <w:pPr>
      <w:spacing w:line="240" w:lineRule="auto"/>
    </w:pPr>
    <w:rPr>
      <w:sz w:val="20"/>
      <w:szCs w:val="20"/>
    </w:rPr>
  </w:style>
  <w:style w:type="character" w:customStyle="1" w:styleId="PripombabesediloZnak">
    <w:name w:val="Pripomba – besedilo Znak"/>
    <w:basedOn w:val="Privzetapisavaodstavka"/>
    <w:link w:val="Pripombabesedilo"/>
    <w:uiPriority w:val="99"/>
    <w:semiHidden/>
    <w:rsid w:val="001C1723"/>
    <w:rPr>
      <w:rFonts w:ascii="Times New Roman" w:hAnsi="Times New Roman" w:cs="Times New Roman"/>
      <w:sz w:val="20"/>
      <w:szCs w:val="20"/>
    </w:rPr>
  </w:style>
  <w:style w:type="paragraph" w:styleId="Zadevapripombe">
    <w:name w:val="annotation subject"/>
    <w:basedOn w:val="Pripombabesedilo"/>
    <w:next w:val="Pripombabesedilo"/>
    <w:link w:val="ZadevapripombeZnak"/>
    <w:uiPriority w:val="99"/>
    <w:semiHidden/>
    <w:unhideWhenUsed/>
    <w:rsid w:val="001C1723"/>
    <w:rPr>
      <w:b/>
      <w:bCs/>
    </w:rPr>
  </w:style>
  <w:style w:type="character" w:customStyle="1" w:styleId="ZadevapripombeZnak">
    <w:name w:val="Zadeva pripombe Znak"/>
    <w:basedOn w:val="PripombabesediloZnak"/>
    <w:link w:val="Zadevapripombe"/>
    <w:uiPriority w:val="99"/>
    <w:semiHidden/>
    <w:rsid w:val="001C1723"/>
    <w:rPr>
      <w:rFonts w:ascii="Times New Roman" w:hAnsi="Times New Roman" w:cs="Times New Roman"/>
      <w:b/>
      <w:bCs/>
      <w:sz w:val="20"/>
      <w:szCs w:val="20"/>
    </w:rPr>
  </w:style>
  <w:style w:type="paragraph" w:styleId="Besedilooblaka">
    <w:name w:val="Balloon Text"/>
    <w:basedOn w:val="Navaden"/>
    <w:link w:val="BesedilooblakaZnak"/>
    <w:uiPriority w:val="99"/>
    <w:semiHidden/>
    <w:unhideWhenUsed/>
    <w:rsid w:val="001C1723"/>
    <w:pPr>
      <w:spacing w:after="0" w:line="240" w:lineRule="auto"/>
    </w:pPr>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1C1723"/>
    <w:rPr>
      <w:rFonts w:ascii="Segoe UI" w:hAnsi="Segoe UI" w:cs="Segoe UI"/>
      <w:sz w:val="18"/>
      <w:szCs w:val="18"/>
    </w:rPr>
  </w:style>
  <w:style w:type="character" w:customStyle="1" w:styleId="UnresolvedMention">
    <w:name w:val="Unresolved Mention"/>
    <w:basedOn w:val="Privzetapisavaodstavka"/>
    <w:uiPriority w:val="99"/>
    <w:semiHidden/>
    <w:unhideWhenUsed/>
    <w:rsid w:val="001C1723"/>
    <w:rPr>
      <w:color w:val="605E5C"/>
      <w:shd w:val="clear" w:color="auto" w:fill="E1DFDD"/>
    </w:rPr>
  </w:style>
  <w:style w:type="paragraph" w:styleId="Glava">
    <w:name w:val="header"/>
    <w:basedOn w:val="Navaden"/>
    <w:link w:val="GlavaZnak"/>
    <w:uiPriority w:val="99"/>
    <w:unhideWhenUsed/>
    <w:rsid w:val="001C1723"/>
    <w:pPr>
      <w:tabs>
        <w:tab w:val="center" w:pos="4536"/>
        <w:tab w:val="right" w:pos="9072"/>
      </w:tabs>
      <w:spacing w:after="0" w:line="240" w:lineRule="auto"/>
    </w:pPr>
  </w:style>
  <w:style w:type="character" w:customStyle="1" w:styleId="GlavaZnak">
    <w:name w:val="Glava Znak"/>
    <w:basedOn w:val="Privzetapisavaodstavka"/>
    <w:link w:val="Glava"/>
    <w:uiPriority w:val="99"/>
    <w:rsid w:val="001C1723"/>
    <w:rPr>
      <w:rFonts w:ascii="Times New Roman" w:hAnsi="Times New Roman" w:cs="Times New Roman"/>
      <w:sz w:val="24"/>
    </w:rPr>
  </w:style>
  <w:style w:type="paragraph" w:styleId="Noga">
    <w:name w:val="footer"/>
    <w:basedOn w:val="Navaden"/>
    <w:link w:val="NogaZnak"/>
    <w:uiPriority w:val="99"/>
    <w:unhideWhenUsed/>
    <w:rsid w:val="001C1723"/>
    <w:pPr>
      <w:tabs>
        <w:tab w:val="center" w:pos="4536"/>
        <w:tab w:val="right" w:pos="9072"/>
      </w:tabs>
      <w:spacing w:after="0" w:line="240" w:lineRule="auto"/>
    </w:pPr>
  </w:style>
  <w:style w:type="character" w:customStyle="1" w:styleId="NogaZnak">
    <w:name w:val="Noga Znak"/>
    <w:basedOn w:val="Privzetapisavaodstavka"/>
    <w:link w:val="Noga"/>
    <w:uiPriority w:val="99"/>
    <w:rsid w:val="001C1723"/>
    <w:rPr>
      <w:rFonts w:ascii="Times New Roman" w:hAnsi="Times New Roman" w:cs="Times New Roman"/>
      <w:sz w:val="24"/>
    </w:rPr>
  </w:style>
  <w:style w:type="character" w:styleId="SledenaHiperpovezava">
    <w:name w:val="FollowedHyperlink"/>
    <w:basedOn w:val="Privzetapisavaodstavka"/>
    <w:uiPriority w:val="99"/>
    <w:semiHidden/>
    <w:unhideWhenUsed/>
    <w:rsid w:val="00532B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3309261">
      <w:bodyDiv w:val="1"/>
      <w:marLeft w:val="0"/>
      <w:marRight w:val="0"/>
      <w:marTop w:val="0"/>
      <w:marBottom w:val="0"/>
      <w:divBdr>
        <w:top w:val="none" w:sz="0" w:space="0" w:color="auto"/>
        <w:left w:val="none" w:sz="0" w:space="0" w:color="auto"/>
        <w:bottom w:val="none" w:sz="0" w:space="0" w:color="auto"/>
        <w:right w:val="none" w:sz="0" w:space="0" w:color="auto"/>
      </w:divBdr>
    </w:div>
    <w:div w:id="1721784178">
      <w:bodyDiv w:val="1"/>
      <w:marLeft w:val="0"/>
      <w:marRight w:val="0"/>
      <w:marTop w:val="0"/>
      <w:marBottom w:val="0"/>
      <w:divBdr>
        <w:top w:val="none" w:sz="0" w:space="0" w:color="auto"/>
        <w:left w:val="none" w:sz="0" w:space="0" w:color="auto"/>
        <w:bottom w:val="none" w:sz="0" w:space="0" w:color="auto"/>
        <w:right w:val="none" w:sz="0" w:space="0" w:color="auto"/>
      </w:divBdr>
    </w:div>
    <w:div w:id="1900238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l.wikipedia.org/w/index.php?title=Gaston_Reverdy&amp;action=edit&amp;redlink=1"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l.wikipedia.org/wiki/Beltinci"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sl.wikipedia.org/wiki/Statisti%C4%8Dni_urad_Republike_Slovenije" TargetMode="External"/><Relationship Id="rId2" Type="http://schemas.openxmlformats.org/officeDocument/2006/relationships/hyperlink" Target="https://sl.wikipedia.org/wiki/Sloveniji" TargetMode="External"/><Relationship Id="rId1" Type="http://schemas.openxmlformats.org/officeDocument/2006/relationships/hyperlink" Target="https://sl.wikipedia.org/wiki/Priimek"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ED2F74DC-4984-42A3-A58A-91DEB8550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12315</Words>
  <Characters>65788</Characters>
  <Application>Microsoft Office Word</Application>
  <DocSecurity>0</DocSecurity>
  <Lines>936</Lines>
  <Paragraphs>129</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78211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2020-11-26T13:03:00Z</dcterms:created>
  <dcterms:modified xsi:type="dcterms:W3CDTF">2020-11-26T13:03:00Z</dcterms:modified>
</cp:coreProperties>
</file>