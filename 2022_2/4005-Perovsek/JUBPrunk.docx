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27D6B" w14:textId="77777777" w:rsidR="00183352" w:rsidRDefault="00152CBA" w:rsidP="00152CBA">
      <w:pPr>
        <w:spacing w:line="240" w:lineRule="auto"/>
        <w:jc w:val="center"/>
        <w:rPr>
          <w:rFonts w:ascii="Times New Roman" w:hAnsi="Times New Roman" w:cs="Times New Roman"/>
          <w:sz w:val="24"/>
          <w:szCs w:val="24"/>
        </w:rPr>
      </w:pPr>
      <w:r w:rsidRPr="00152CBA">
        <w:rPr>
          <w:rFonts w:ascii="Times New Roman" w:hAnsi="Times New Roman" w:cs="Times New Roman"/>
          <w:sz w:val="24"/>
          <w:szCs w:val="24"/>
        </w:rPr>
        <w:t>JANKO PRUNK – OSEMDESETLETNIK</w:t>
      </w:r>
    </w:p>
    <w:p w14:paraId="35927D6C" w14:textId="77777777" w:rsidR="00152CBA" w:rsidRDefault="00152CBA" w:rsidP="00152CBA">
      <w:pPr>
        <w:spacing w:line="240" w:lineRule="auto"/>
        <w:jc w:val="center"/>
        <w:rPr>
          <w:rFonts w:ascii="Times New Roman" w:hAnsi="Times New Roman" w:cs="Times New Roman"/>
          <w:sz w:val="24"/>
          <w:szCs w:val="24"/>
        </w:rPr>
      </w:pPr>
    </w:p>
    <w:p w14:paraId="35927D6D" w14:textId="20BF4461" w:rsidR="000061E2" w:rsidRPr="002444D9" w:rsidRDefault="000061E2" w:rsidP="002444D9">
      <w:pPr>
        <w:spacing w:after="0" w:line="360" w:lineRule="auto"/>
        <w:ind w:firstLine="709"/>
        <w:jc w:val="both"/>
        <w:rPr>
          <w:rFonts w:ascii="Times New Roman" w:hAnsi="Times New Roman" w:cs="Times New Roman"/>
          <w:sz w:val="24"/>
          <w:szCs w:val="24"/>
        </w:rPr>
      </w:pPr>
      <w:r w:rsidRPr="002444D9">
        <w:rPr>
          <w:rFonts w:ascii="Times New Roman" w:hAnsi="Times New Roman" w:cs="Times New Roman"/>
          <w:sz w:val="24"/>
          <w:szCs w:val="24"/>
        </w:rPr>
        <w:t xml:space="preserve">Vsi vemo, da je čas za vse enak, da vsakomur odkaže leta, pa najsi ga živi na tak ali drugačen način. In tako je tudi z nami, zgodovinarji, ki imamo sicer privilegij, da se po lastni izbiri gibamo po njem, po njegovi razsežnosti in spoznavamo njene podobe. In zgodilo se je, da </w:t>
      </w:r>
      <w:r w:rsidR="005E0DB0" w:rsidRPr="002444D9">
        <w:rPr>
          <w:rFonts w:ascii="Times New Roman" w:hAnsi="Times New Roman" w:cs="Times New Roman"/>
          <w:sz w:val="24"/>
          <w:szCs w:val="24"/>
        </w:rPr>
        <w:t xml:space="preserve">se </w:t>
      </w:r>
      <w:r w:rsidRPr="002444D9">
        <w:rPr>
          <w:rFonts w:ascii="Times New Roman" w:hAnsi="Times New Roman" w:cs="Times New Roman"/>
          <w:sz w:val="24"/>
          <w:szCs w:val="24"/>
        </w:rPr>
        <w:t>je osemdeset let</w:t>
      </w:r>
      <w:r w:rsidR="005E0DB0" w:rsidRPr="002444D9">
        <w:rPr>
          <w:rFonts w:ascii="Times New Roman" w:hAnsi="Times New Roman" w:cs="Times New Roman"/>
          <w:sz w:val="24"/>
          <w:szCs w:val="24"/>
        </w:rPr>
        <w:t xml:space="preserve"> zbralo</w:t>
      </w:r>
      <w:r w:rsidRPr="002444D9">
        <w:rPr>
          <w:rFonts w:ascii="Times New Roman" w:hAnsi="Times New Roman" w:cs="Times New Roman"/>
          <w:sz w:val="24"/>
          <w:szCs w:val="24"/>
        </w:rPr>
        <w:t xml:space="preserve"> tudi Janku Prunku, za katerega </w:t>
      </w:r>
      <w:r w:rsidR="005E0DB0" w:rsidRPr="002444D9">
        <w:rPr>
          <w:rFonts w:ascii="Times New Roman" w:hAnsi="Times New Roman" w:cs="Times New Roman"/>
          <w:sz w:val="24"/>
          <w:szCs w:val="24"/>
        </w:rPr>
        <w:t>je veljala oznaka</w:t>
      </w:r>
      <w:r w:rsidRPr="002444D9">
        <w:rPr>
          <w:rFonts w:ascii="Times New Roman" w:hAnsi="Times New Roman" w:cs="Times New Roman"/>
          <w:sz w:val="24"/>
          <w:szCs w:val="24"/>
        </w:rPr>
        <w:t xml:space="preserve"> »večni mladenič«.</w:t>
      </w:r>
    </w:p>
    <w:p w14:paraId="35927D6E" w14:textId="64AEF369" w:rsidR="00EA0480" w:rsidRPr="002444D9" w:rsidRDefault="003C78B7" w:rsidP="002444D9">
      <w:pPr>
        <w:spacing w:after="0" w:line="360" w:lineRule="auto"/>
        <w:ind w:firstLine="709"/>
        <w:jc w:val="both"/>
        <w:rPr>
          <w:rFonts w:ascii="Times New Roman" w:hAnsi="Times New Roman" w:cs="Times New Roman"/>
          <w:sz w:val="24"/>
          <w:szCs w:val="24"/>
        </w:rPr>
      </w:pPr>
      <w:r w:rsidRPr="002444D9">
        <w:rPr>
          <w:rFonts w:ascii="Times New Roman" w:hAnsi="Times New Roman" w:cs="Times New Roman"/>
          <w:sz w:val="24"/>
          <w:szCs w:val="24"/>
        </w:rPr>
        <w:t xml:space="preserve">O </w:t>
      </w:r>
      <w:r w:rsidR="001A08CF" w:rsidRPr="002444D9">
        <w:rPr>
          <w:rFonts w:ascii="Times New Roman" w:hAnsi="Times New Roman" w:cs="Times New Roman"/>
          <w:sz w:val="24"/>
          <w:szCs w:val="24"/>
        </w:rPr>
        <w:t>p</w:t>
      </w:r>
      <w:r w:rsidR="005A6DD6" w:rsidRPr="002444D9">
        <w:rPr>
          <w:rFonts w:ascii="Times New Roman" w:hAnsi="Times New Roman" w:cs="Times New Roman"/>
          <w:sz w:val="24"/>
          <w:szCs w:val="24"/>
        </w:rPr>
        <w:t>rvih šest</w:t>
      </w:r>
      <w:r w:rsidRPr="002444D9">
        <w:rPr>
          <w:rFonts w:ascii="Times New Roman" w:hAnsi="Times New Roman" w:cs="Times New Roman"/>
          <w:sz w:val="24"/>
          <w:szCs w:val="24"/>
        </w:rPr>
        <w:t>ih</w:t>
      </w:r>
      <w:r w:rsidR="005A6DD6" w:rsidRPr="002444D9">
        <w:rPr>
          <w:rFonts w:ascii="Times New Roman" w:hAnsi="Times New Roman" w:cs="Times New Roman"/>
          <w:sz w:val="24"/>
          <w:szCs w:val="24"/>
        </w:rPr>
        <w:t xml:space="preserve"> desetlet</w:t>
      </w:r>
      <w:r w:rsidRPr="002444D9">
        <w:rPr>
          <w:rFonts w:ascii="Times New Roman" w:hAnsi="Times New Roman" w:cs="Times New Roman"/>
          <w:sz w:val="24"/>
          <w:szCs w:val="24"/>
        </w:rPr>
        <w:t>jih</w:t>
      </w:r>
      <w:r w:rsidR="005E0DB0" w:rsidRPr="002444D9">
        <w:rPr>
          <w:rFonts w:ascii="Times New Roman" w:hAnsi="Times New Roman" w:cs="Times New Roman"/>
          <w:sz w:val="24"/>
          <w:szCs w:val="24"/>
        </w:rPr>
        <w:t xml:space="preserve"> zaslužnega profesorja Univerze v Ljubljani, znanstvenega svetnika dr. Janka Prunka</w:t>
      </w:r>
      <w:r w:rsidR="005A6DD6" w:rsidRPr="002444D9">
        <w:rPr>
          <w:rFonts w:ascii="Times New Roman" w:hAnsi="Times New Roman" w:cs="Times New Roman"/>
          <w:sz w:val="24"/>
          <w:szCs w:val="24"/>
        </w:rPr>
        <w:t xml:space="preserve"> smo že </w:t>
      </w:r>
      <w:r w:rsidR="00480C2E" w:rsidRPr="002444D9">
        <w:rPr>
          <w:rFonts w:ascii="Times New Roman" w:hAnsi="Times New Roman" w:cs="Times New Roman"/>
          <w:sz w:val="24"/>
          <w:szCs w:val="24"/>
        </w:rPr>
        <w:t>pisal</w:t>
      </w:r>
      <w:r w:rsidRPr="002444D9">
        <w:rPr>
          <w:rFonts w:ascii="Times New Roman" w:hAnsi="Times New Roman" w:cs="Times New Roman"/>
          <w:sz w:val="24"/>
          <w:szCs w:val="24"/>
        </w:rPr>
        <w:t>i</w:t>
      </w:r>
      <w:r w:rsidR="005A6DD6" w:rsidRPr="002444D9">
        <w:rPr>
          <w:rFonts w:ascii="Times New Roman" w:hAnsi="Times New Roman" w:cs="Times New Roman"/>
          <w:sz w:val="24"/>
          <w:szCs w:val="24"/>
        </w:rPr>
        <w:t xml:space="preserve"> ob njegovem </w:t>
      </w:r>
      <w:r w:rsidR="00876059" w:rsidRPr="002444D9">
        <w:rPr>
          <w:rFonts w:ascii="Times New Roman" w:hAnsi="Times New Roman" w:cs="Times New Roman"/>
          <w:sz w:val="24"/>
          <w:szCs w:val="24"/>
        </w:rPr>
        <w:t>takratnem</w:t>
      </w:r>
      <w:r w:rsidR="005A6DD6" w:rsidRPr="002444D9">
        <w:rPr>
          <w:rFonts w:ascii="Times New Roman" w:hAnsi="Times New Roman" w:cs="Times New Roman"/>
          <w:sz w:val="24"/>
          <w:szCs w:val="24"/>
        </w:rPr>
        <w:t xml:space="preserve"> jubileju.</w:t>
      </w:r>
      <w:r w:rsidR="001A08CF" w:rsidRPr="002444D9">
        <w:rPr>
          <w:rStyle w:val="Sprotnaopomba-sklic"/>
          <w:rFonts w:ascii="Times New Roman" w:hAnsi="Times New Roman" w:cs="Times New Roman"/>
          <w:sz w:val="24"/>
          <w:szCs w:val="24"/>
        </w:rPr>
        <w:footnoteReference w:id="1"/>
      </w:r>
      <w:r w:rsidR="00480C2E" w:rsidRPr="002444D9">
        <w:rPr>
          <w:rFonts w:ascii="Times New Roman" w:hAnsi="Times New Roman" w:cs="Times New Roman"/>
          <w:sz w:val="24"/>
          <w:szCs w:val="24"/>
        </w:rPr>
        <w:t xml:space="preserve"> Naj zato le z glavnimi poudarki </w:t>
      </w:r>
      <w:r w:rsidRPr="002444D9">
        <w:rPr>
          <w:rFonts w:ascii="Times New Roman" w:hAnsi="Times New Roman" w:cs="Times New Roman"/>
          <w:sz w:val="24"/>
          <w:szCs w:val="24"/>
        </w:rPr>
        <w:t>spomnimo na</w:t>
      </w:r>
      <w:r w:rsidR="00480C2E" w:rsidRPr="002444D9">
        <w:rPr>
          <w:rFonts w:ascii="Times New Roman" w:hAnsi="Times New Roman" w:cs="Times New Roman"/>
          <w:sz w:val="24"/>
          <w:szCs w:val="24"/>
        </w:rPr>
        <w:t xml:space="preserve"> njegovo </w:t>
      </w:r>
      <w:r w:rsidR="00876059" w:rsidRPr="002444D9">
        <w:rPr>
          <w:rFonts w:ascii="Times New Roman" w:hAnsi="Times New Roman" w:cs="Times New Roman"/>
          <w:sz w:val="24"/>
          <w:szCs w:val="24"/>
        </w:rPr>
        <w:t>dotedanjo</w:t>
      </w:r>
      <w:r w:rsidR="00EA0480" w:rsidRPr="002444D9">
        <w:rPr>
          <w:rFonts w:ascii="Times New Roman" w:hAnsi="Times New Roman" w:cs="Times New Roman"/>
          <w:sz w:val="24"/>
          <w:szCs w:val="24"/>
        </w:rPr>
        <w:t xml:space="preserve"> pot, ki se je začela 30. decembra 1942 v Loki pri Zidanem </w:t>
      </w:r>
      <w:r w:rsidR="007B036E" w:rsidRPr="002444D9">
        <w:rPr>
          <w:rFonts w:ascii="Times New Roman" w:hAnsi="Times New Roman" w:cs="Times New Roman"/>
          <w:sz w:val="24"/>
          <w:szCs w:val="24"/>
        </w:rPr>
        <w:t>M</w:t>
      </w:r>
      <w:r w:rsidR="00EA0480" w:rsidRPr="002444D9">
        <w:rPr>
          <w:rFonts w:ascii="Times New Roman" w:hAnsi="Times New Roman" w:cs="Times New Roman"/>
          <w:sz w:val="24"/>
          <w:szCs w:val="24"/>
        </w:rPr>
        <w:t>ostu in je nato rasla v širši slovenski in mednarodni svet.</w:t>
      </w:r>
    </w:p>
    <w:p w14:paraId="35927D6F" w14:textId="5B423C17" w:rsidR="00EE457A" w:rsidRDefault="00EA0480" w:rsidP="002444D9">
      <w:pPr>
        <w:spacing w:after="0" w:line="360" w:lineRule="auto"/>
        <w:ind w:firstLine="709"/>
        <w:jc w:val="both"/>
        <w:rPr>
          <w:rFonts w:ascii="Times New Roman" w:hAnsi="Times New Roman" w:cs="Times New Roman"/>
          <w:sz w:val="24"/>
          <w:szCs w:val="24"/>
        </w:rPr>
      </w:pPr>
      <w:r w:rsidRPr="002444D9">
        <w:rPr>
          <w:rFonts w:ascii="Times New Roman" w:hAnsi="Times New Roman" w:cs="Times New Roman"/>
          <w:sz w:val="24"/>
          <w:szCs w:val="24"/>
        </w:rPr>
        <w:t>Janko</w:t>
      </w:r>
      <w:r w:rsidR="00EF3E07" w:rsidRPr="002444D9">
        <w:rPr>
          <w:rFonts w:ascii="Times New Roman" w:hAnsi="Times New Roman" w:cs="Times New Roman"/>
          <w:sz w:val="24"/>
          <w:szCs w:val="24"/>
        </w:rPr>
        <w:t>,</w:t>
      </w:r>
      <w:r w:rsidRPr="002444D9">
        <w:rPr>
          <w:rFonts w:ascii="Times New Roman" w:hAnsi="Times New Roman" w:cs="Times New Roman"/>
          <w:sz w:val="24"/>
          <w:szCs w:val="24"/>
        </w:rPr>
        <w:t xml:space="preserve"> kot mu na kratko pravimo kolegi in prijatelji, </w:t>
      </w:r>
      <w:r w:rsidRPr="00EA0480">
        <w:rPr>
          <w:rFonts w:ascii="Times New Roman" w:hAnsi="Times New Roman" w:cs="Times New Roman"/>
          <w:sz w:val="24"/>
          <w:szCs w:val="24"/>
        </w:rPr>
        <w:t xml:space="preserve">je </w:t>
      </w:r>
      <w:r>
        <w:rPr>
          <w:rFonts w:ascii="Times New Roman" w:hAnsi="Times New Roman" w:cs="Times New Roman"/>
          <w:sz w:val="24"/>
          <w:szCs w:val="24"/>
        </w:rPr>
        <w:t>p</w:t>
      </w:r>
      <w:r w:rsidR="00876059">
        <w:rPr>
          <w:rFonts w:ascii="Times New Roman" w:hAnsi="Times New Roman" w:cs="Times New Roman"/>
          <w:sz w:val="24"/>
          <w:szCs w:val="24"/>
        </w:rPr>
        <w:t>o osnovno</w:t>
      </w:r>
      <w:r w:rsidR="000A7E4E">
        <w:rPr>
          <w:rFonts w:ascii="Times New Roman" w:hAnsi="Times New Roman" w:cs="Times New Roman"/>
          <w:sz w:val="24"/>
          <w:szCs w:val="24"/>
        </w:rPr>
        <w:t>-</w:t>
      </w:r>
      <w:r w:rsidR="00876059">
        <w:rPr>
          <w:rFonts w:ascii="Times New Roman" w:hAnsi="Times New Roman" w:cs="Times New Roman"/>
          <w:sz w:val="24"/>
          <w:szCs w:val="24"/>
        </w:rPr>
        <w:t xml:space="preserve"> in </w:t>
      </w:r>
      <w:r w:rsidR="000A7E4E">
        <w:rPr>
          <w:rFonts w:ascii="Times New Roman" w:hAnsi="Times New Roman" w:cs="Times New Roman"/>
          <w:sz w:val="24"/>
          <w:szCs w:val="24"/>
        </w:rPr>
        <w:t>srednješolskem</w:t>
      </w:r>
      <w:r w:rsidR="00876059">
        <w:rPr>
          <w:rFonts w:ascii="Times New Roman" w:hAnsi="Times New Roman" w:cs="Times New Roman"/>
          <w:sz w:val="24"/>
          <w:szCs w:val="24"/>
        </w:rPr>
        <w:t xml:space="preserve"> šolanju, ki ga je zaključil </w:t>
      </w:r>
      <w:r w:rsidR="00014182" w:rsidRPr="00014182">
        <w:rPr>
          <w:rFonts w:ascii="Times New Roman" w:hAnsi="Times New Roman" w:cs="Times New Roman"/>
          <w:sz w:val="24"/>
          <w:szCs w:val="24"/>
        </w:rPr>
        <w:t>na</w:t>
      </w:r>
      <w:r w:rsidR="000A7E4E">
        <w:rPr>
          <w:rFonts w:ascii="Times New Roman" w:hAnsi="Times New Roman" w:cs="Times New Roman"/>
          <w:sz w:val="24"/>
          <w:szCs w:val="24"/>
        </w:rPr>
        <w:t xml:space="preserve"> gimnaziji v Celju, leta 1961</w:t>
      </w:r>
      <w:r w:rsidR="00876059">
        <w:rPr>
          <w:rFonts w:ascii="Times New Roman" w:hAnsi="Times New Roman" w:cs="Times New Roman"/>
          <w:sz w:val="24"/>
          <w:szCs w:val="24"/>
        </w:rPr>
        <w:t xml:space="preserve"> vpisal študij zgodovine in sociologije na ljubljanski Filozofski fakulteti. Leta 1966 se je zaposlil na Inštitutu za </w:t>
      </w:r>
      <w:r w:rsidR="00564B88">
        <w:rPr>
          <w:rFonts w:ascii="Times New Roman" w:hAnsi="Times New Roman" w:cs="Times New Roman"/>
          <w:sz w:val="24"/>
          <w:szCs w:val="24"/>
        </w:rPr>
        <w:t xml:space="preserve">zgodovino delavskega gibanja (Inštitut za </w:t>
      </w:r>
      <w:r w:rsidR="00876059">
        <w:rPr>
          <w:rFonts w:ascii="Times New Roman" w:hAnsi="Times New Roman" w:cs="Times New Roman"/>
          <w:sz w:val="24"/>
          <w:szCs w:val="24"/>
        </w:rPr>
        <w:t>novejšo zgodovino</w:t>
      </w:r>
      <w:r w:rsidR="00564B88">
        <w:rPr>
          <w:rFonts w:ascii="Times New Roman" w:hAnsi="Times New Roman" w:cs="Times New Roman"/>
          <w:sz w:val="24"/>
          <w:szCs w:val="24"/>
        </w:rPr>
        <w:t>)</w:t>
      </w:r>
      <w:r w:rsidR="00876059">
        <w:rPr>
          <w:rFonts w:ascii="Times New Roman" w:hAnsi="Times New Roman" w:cs="Times New Roman"/>
          <w:sz w:val="24"/>
          <w:szCs w:val="24"/>
        </w:rPr>
        <w:t xml:space="preserve"> in </w:t>
      </w:r>
      <w:r w:rsidR="00B5152D">
        <w:rPr>
          <w:rFonts w:ascii="Times New Roman" w:hAnsi="Times New Roman" w:cs="Times New Roman"/>
          <w:sz w:val="24"/>
          <w:szCs w:val="24"/>
        </w:rPr>
        <w:t>kmalu</w:t>
      </w:r>
      <w:r w:rsidR="00876059">
        <w:rPr>
          <w:rFonts w:ascii="Times New Roman" w:hAnsi="Times New Roman" w:cs="Times New Roman"/>
          <w:sz w:val="24"/>
          <w:szCs w:val="24"/>
        </w:rPr>
        <w:t xml:space="preserve"> postal eden od tistih raziskovalcev, ki so odločilno prispevali </w:t>
      </w:r>
      <w:r w:rsidR="002E1A64">
        <w:rPr>
          <w:rFonts w:ascii="Times New Roman" w:hAnsi="Times New Roman" w:cs="Times New Roman"/>
          <w:sz w:val="24"/>
          <w:szCs w:val="24"/>
        </w:rPr>
        <w:t>k razvoju</w:t>
      </w:r>
      <w:r w:rsidR="00876059">
        <w:rPr>
          <w:rFonts w:ascii="Times New Roman" w:hAnsi="Times New Roman" w:cs="Times New Roman"/>
          <w:sz w:val="24"/>
          <w:szCs w:val="24"/>
        </w:rPr>
        <w:t xml:space="preserve"> vsebinsko širokega in modernega obravnavanja slovenske novejše zgodovine. </w:t>
      </w:r>
      <w:r w:rsidR="00034831">
        <w:rPr>
          <w:rFonts w:ascii="Times New Roman" w:hAnsi="Times New Roman" w:cs="Times New Roman"/>
          <w:sz w:val="24"/>
          <w:szCs w:val="24"/>
        </w:rPr>
        <w:t>V začetku sedemdesetih let je obravnaval vpliv ljubljanskega knezoškofa dr. Antona Bonaventure Jegliča na razvoj katoliškega gibanja</w:t>
      </w:r>
      <w:r w:rsidR="00EE457A">
        <w:rPr>
          <w:rFonts w:ascii="Times New Roman" w:hAnsi="Times New Roman" w:cs="Times New Roman"/>
          <w:sz w:val="24"/>
          <w:szCs w:val="24"/>
        </w:rPr>
        <w:t xml:space="preserve"> od konca 19. in do začetka tridesetih let 20.</w:t>
      </w:r>
      <w:r w:rsidR="00EE457A" w:rsidRPr="00EE457A">
        <w:rPr>
          <w:rFonts w:ascii="Times New Roman" w:hAnsi="Times New Roman" w:cs="Times New Roman"/>
          <w:sz w:val="24"/>
          <w:szCs w:val="24"/>
        </w:rPr>
        <w:t xml:space="preserve"> stoletja</w:t>
      </w:r>
      <w:r w:rsidR="00034831">
        <w:rPr>
          <w:rFonts w:ascii="Times New Roman" w:hAnsi="Times New Roman" w:cs="Times New Roman"/>
          <w:sz w:val="24"/>
          <w:szCs w:val="24"/>
        </w:rPr>
        <w:t xml:space="preserve"> </w:t>
      </w:r>
      <w:r w:rsidR="005101A2">
        <w:rPr>
          <w:rFonts w:ascii="Times New Roman" w:hAnsi="Times New Roman" w:cs="Times New Roman"/>
          <w:sz w:val="24"/>
          <w:szCs w:val="24"/>
        </w:rPr>
        <w:t>ter</w:t>
      </w:r>
      <w:r w:rsidR="00034831">
        <w:rPr>
          <w:rFonts w:ascii="Times New Roman" w:hAnsi="Times New Roman" w:cs="Times New Roman"/>
          <w:sz w:val="24"/>
          <w:szCs w:val="24"/>
        </w:rPr>
        <w:t xml:space="preserve"> vprašanje sodelovanja marksističnega proletariata s proletariatom, organiziranim na verski podlagi</w:t>
      </w:r>
      <w:r w:rsidR="0073732F">
        <w:rPr>
          <w:rFonts w:ascii="Times New Roman" w:hAnsi="Times New Roman" w:cs="Times New Roman"/>
          <w:sz w:val="24"/>
          <w:szCs w:val="24"/>
        </w:rPr>
        <w:t>.</w:t>
      </w:r>
      <w:r w:rsidR="00EE457A">
        <w:rPr>
          <w:rFonts w:ascii="Times New Roman" w:hAnsi="Times New Roman" w:cs="Times New Roman"/>
          <w:sz w:val="24"/>
          <w:szCs w:val="24"/>
        </w:rPr>
        <w:t xml:space="preserve"> </w:t>
      </w:r>
      <w:r w:rsidR="0073732F">
        <w:rPr>
          <w:rFonts w:ascii="Times New Roman" w:hAnsi="Times New Roman" w:cs="Times New Roman"/>
          <w:sz w:val="24"/>
          <w:szCs w:val="24"/>
        </w:rPr>
        <w:t xml:space="preserve">Leta </w:t>
      </w:r>
      <w:r w:rsidR="00EE457A">
        <w:rPr>
          <w:rFonts w:ascii="Times New Roman" w:hAnsi="Times New Roman" w:cs="Times New Roman"/>
          <w:sz w:val="24"/>
          <w:szCs w:val="24"/>
        </w:rPr>
        <w:t xml:space="preserve">1972 </w:t>
      </w:r>
      <w:r w:rsidR="0073732F">
        <w:rPr>
          <w:rFonts w:ascii="Times New Roman" w:hAnsi="Times New Roman" w:cs="Times New Roman"/>
          <w:sz w:val="24"/>
          <w:szCs w:val="24"/>
        </w:rPr>
        <w:t>je</w:t>
      </w:r>
      <w:r w:rsidR="00EE457A">
        <w:rPr>
          <w:rFonts w:ascii="Times New Roman" w:hAnsi="Times New Roman" w:cs="Times New Roman"/>
          <w:sz w:val="24"/>
          <w:szCs w:val="24"/>
        </w:rPr>
        <w:t xml:space="preserve"> na FF magistriral s temo </w:t>
      </w:r>
      <w:r w:rsidR="00EE457A" w:rsidRPr="00EE457A">
        <w:rPr>
          <w:rFonts w:ascii="Times New Roman" w:hAnsi="Times New Roman" w:cs="Times New Roman"/>
          <w:i/>
          <w:sz w:val="24"/>
          <w:szCs w:val="24"/>
        </w:rPr>
        <w:t>Slovenski krščanski socialisti med šestojanuarsko diktaturo 1929–1934</w:t>
      </w:r>
      <w:r w:rsidR="00564B88">
        <w:rPr>
          <w:rFonts w:ascii="Times New Roman" w:hAnsi="Times New Roman" w:cs="Times New Roman"/>
          <w:sz w:val="24"/>
          <w:szCs w:val="24"/>
        </w:rPr>
        <w:t>,</w:t>
      </w:r>
      <w:r w:rsidR="00EE457A">
        <w:rPr>
          <w:rFonts w:ascii="Times New Roman" w:hAnsi="Times New Roman" w:cs="Times New Roman"/>
          <w:sz w:val="24"/>
          <w:szCs w:val="24"/>
        </w:rPr>
        <w:t xml:space="preserve"> </w:t>
      </w:r>
      <w:r w:rsidR="00564B88">
        <w:rPr>
          <w:rFonts w:ascii="Times New Roman" w:hAnsi="Times New Roman" w:cs="Times New Roman"/>
          <w:sz w:val="24"/>
          <w:szCs w:val="24"/>
        </w:rPr>
        <w:t>d</w:t>
      </w:r>
      <w:r w:rsidR="00EE457A">
        <w:rPr>
          <w:rFonts w:ascii="Times New Roman" w:hAnsi="Times New Roman" w:cs="Times New Roman"/>
          <w:sz w:val="24"/>
          <w:szCs w:val="24"/>
        </w:rPr>
        <w:t xml:space="preserve">ve leti kasneje </w:t>
      </w:r>
      <w:r w:rsidR="00564B88">
        <w:rPr>
          <w:rFonts w:ascii="Times New Roman" w:hAnsi="Times New Roman" w:cs="Times New Roman"/>
          <w:sz w:val="24"/>
          <w:szCs w:val="24"/>
        </w:rPr>
        <w:t>pa</w:t>
      </w:r>
      <w:r w:rsidR="00EE457A">
        <w:rPr>
          <w:rFonts w:ascii="Times New Roman" w:hAnsi="Times New Roman" w:cs="Times New Roman"/>
          <w:sz w:val="24"/>
          <w:szCs w:val="24"/>
        </w:rPr>
        <w:t xml:space="preserve"> doktoriral s celostno raziskavo o idejnopolitičnem razvoju krščanskosocialističnega gibanja na Slovenskem med svetovnima vojnama. Disertacija je v knjižni obliki izšla pod naslovom </w:t>
      </w:r>
      <w:r w:rsidR="00EE457A" w:rsidRPr="00EE457A">
        <w:rPr>
          <w:rFonts w:ascii="Times New Roman" w:hAnsi="Times New Roman" w:cs="Times New Roman"/>
          <w:i/>
          <w:sz w:val="24"/>
          <w:szCs w:val="24"/>
        </w:rPr>
        <w:t>Pot krščanskih socialistov v Osvobodilno fronto slovenskega naroda</w:t>
      </w:r>
      <w:r w:rsidR="00EE457A">
        <w:rPr>
          <w:rFonts w:ascii="Times New Roman" w:hAnsi="Times New Roman" w:cs="Times New Roman"/>
          <w:sz w:val="24"/>
          <w:szCs w:val="24"/>
        </w:rPr>
        <w:t xml:space="preserve"> (1977). Za študijo je leta 1980 prejel nagrado </w:t>
      </w:r>
      <w:r w:rsidR="00477409">
        <w:rPr>
          <w:rFonts w:ascii="Times New Roman" w:hAnsi="Times New Roman" w:cs="Times New Roman"/>
          <w:sz w:val="24"/>
          <w:szCs w:val="24"/>
        </w:rPr>
        <w:t>s</w:t>
      </w:r>
      <w:r w:rsidR="00EE457A">
        <w:rPr>
          <w:rFonts w:ascii="Times New Roman" w:hAnsi="Times New Roman" w:cs="Times New Roman"/>
          <w:sz w:val="24"/>
          <w:szCs w:val="24"/>
        </w:rPr>
        <w:t xml:space="preserve">klada Borisa Kidriča. V </w:t>
      </w:r>
      <w:r w:rsidR="001D4AF8">
        <w:rPr>
          <w:rFonts w:ascii="Times New Roman" w:hAnsi="Times New Roman" w:cs="Times New Roman"/>
          <w:sz w:val="24"/>
          <w:szCs w:val="24"/>
        </w:rPr>
        <w:t xml:space="preserve">letih 1975–1979 je deloval kot profesor na Pedagoški akademiji v Ljubljani </w:t>
      </w:r>
      <w:r w:rsidR="00564B88">
        <w:rPr>
          <w:rFonts w:ascii="Times New Roman" w:hAnsi="Times New Roman" w:cs="Times New Roman"/>
          <w:sz w:val="24"/>
          <w:szCs w:val="24"/>
        </w:rPr>
        <w:t>ter</w:t>
      </w:r>
      <w:r w:rsidR="001D4AF8">
        <w:rPr>
          <w:rFonts w:ascii="Times New Roman" w:hAnsi="Times New Roman" w:cs="Times New Roman"/>
          <w:sz w:val="24"/>
          <w:szCs w:val="24"/>
        </w:rPr>
        <w:t xml:space="preserve"> </w:t>
      </w:r>
      <w:r w:rsidR="00C00446">
        <w:rPr>
          <w:rFonts w:ascii="Times New Roman" w:hAnsi="Times New Roman" w:cs="Times New Roman"/>
          <w:sz w:val="24"/>
          <w:szCs w:val="24"/>
        </w:rPr>
        <w:t xml:space="preserve">z Brankom Božičem </w:t>
      </w:r>
      <w:r w:rsidR="00564B88">
        <w:rPr>
          <w:rFonts w:ascii="Times New Roman" w:hAnsi="Times New Roman" w:cs="Times New Roman"/>
          <w:sz w:val="24"/>
          <w:szCs w:val="24"/>
        </w:rPr>
        <w:t>in</w:t>
      </w:r>
      <w:r w:rsidR="00C00446">
        <w:rPr>
          <w:rFonts w:ascii="Times New Roman" w:hAnsi="Times New Roman" w:cs="Times New Roman"/>
          <w:sz w:val="24"/>
          <w:szCs w:val="24"/>
        </w:rPr>
        <w:t xml:space="preserve"> Tomažem Webrom </w:t>
      </w:r>
      <w:r w:rsidR="001D4AF8">
        <w:rPr>
          <w:rFonts w:ascii="Times New Roman" w:hAnsi="Times New Roman" w:cs="Times New Roman"/>
          <w:sz w:val="24"/>
          <w:szCs w:val="24"/>
        </w:rPr>
        <w:t xml:space="preserve">sodeloval pri </w:t>
      </w:r>
      <w:r w:rsidR="00AF2215">
        <w:rPr>
          <w:rFonts w:ascii="Times New Roman" w:hAnsi="Times New Roman" w:cs="Times New Roman"/>
          <w:sz w:val="24"/>
          <w:szCs w:val="24"/>
        </w:rPr>
        <w:t>pripravi zgodovinskih učbenikov;</w:t>
      </w:r>
      <w:r w:rsidR="00AF2215" w:rsidRPr="00AF2215">
        <w:rPr>
          <w:rFonts w:ascii="Times New Roman" w:hAnsi="Times New Roman" w:cs="Times New Roman"/>
          <w:sz w:val="24"/>
          <w:szCs w:val="24"/>
        </w:rPr>
        <w:t xml:space="preserve"> </w:t>
      </w:r>
      <w:r w:rsidR="00AF2215">
        <w:rPr>
          <w:rFonts w:ascii="Times New Roman" w:hAnsi="Times New Roman" w:cs="Times New Roman"/>
          <w:sz w:val="24"/>
          <w:szCs w:val="24"/>
        </w:rPr>
        <w:t>l</w:t>
      </w:r>
      <w:r w:rsidR="00AF2215" w:rsidRPr="00AF2215">
        <w:rPr>
          <w:rFonts w:ascii="Times New Roman" w:hAnsi="Times New Roman" w:cs="Times New Roman"/>
          <w:sz w:val="24"/>
          <w:szCs w:val="24"/>
        </w:rPr>
        <w:t>eta 1976 je začel predavati še na Fakulteti za sociologijo, politične vede in novinarstv</w:t>
      </w:r>
      <w:r w:rsidR="00AF2215">
        <w:rPr>
          <w:rFonts w:ascii="Times New Roman" w:hAnsi="Times New Roman" w:cs="Times New Roman"/>
          <w:sz w:val="24"/>
          <w:szCs w:val="24"/>
        </w:rPr>
        <w:t>o (Fakulteta za družbene vede).</w:t>
      </w:r>
      <w:r w:rsidR="001D4AF8">
        <w:rPr>
          <w:rFonts w:ascii="Times New Roman" w:hAnsi="Times New Roman" w:cs="Times New Roman"/>
          <w:sz w:val="24"/>
          <w:szCs w:val="24"/>
        </w:rPr>
        <w:t xml:space="preserve"> </w:t>
      </w:r>
      <w:r w:rsidR="00603D43">
        <w:rPr>
          <w:rFonts w:ascii="Times New Roman" w:hAnsi="Times New Roman" w:cs="Times New Roman"/>
          <w:sz w:val="24"/>
          <w:szCs w:val="24"/>
        </w:rPr>
        <w:t xml:space="preserve">Nato se je vrnil na inštitut in se </w:t>
      </w:r>
      <w:r w:rsidR="001D4AF8">
        <w:rPr>
          <w:rFonts w:ascii="Times New Roman" w:hAnsi="Times New Roman" w:cs="Times New Roman"/>
          <w:sz w:val="24"/>
          <w:szCs w:val="24"/>
        </w:rPr>
        <w:t>usmeril v obravnavo jugoslovanske državne združitve leta 1918, političnih konceptov slovenske meščanske politike med vojnama</w:t>
      </w:r>
      <w:r w:rsidR="00B325E3">
        <w:rPr>
          <w:rFonts w:ascii="Times New Roman" w:hAnsi="Times New Roman" w:cs="Times New Roman"/>
          <w:sz w:val="24"/>
          <w:szCs w:val="24"/>
        </w:rPr>
        <w:t xml:space="preserve">, </w:t>
      </w:r>
      <w:r w:rsidR="004D0CB7" w:rsidRPr="004D0CB7">
        <w:rPr>
          <w:rFonts w:ascii="Times New Roman" w:hAnsi="Times New Roman" w:cs="Times New Roman"/>
          <w:sz w:val="24"/>
          <w:szCs w:val="24"/>
        </w:rPr>
        <w:t>Krekove</w:t>
      </w:r>
      <w:r w:rsidR="002C3D4E">
        <w:rPr>
          <w:rFonts w:ascii="Times New Roman" w:hAnsi="Times New Roman" w:cs="Times New Roman"/>
          <w:sz w:val="24"/>
          <w:szCs w:val="24"/>
        </w:rPr>
        <w:t>ga</w:t>
      </w:r>
      <w:r w:rsidR="004D0CB7" w:rsidRPr="004D0CB7">
        <w:rPr>
          <w:rFonts w:ascii="Times New Roman" w:hAnsi="Times New Roman" w:cs="Times New Roman"/>
          <w:sz w:val="24"/>
          <w:szCs w:val="24"/>
        </w:rPr>
        <w:t xml:space="preserve"> vpliv</w:t>
      </w:r>
      <w:r w:rsidR="002C3D4E">
        <w:rPr>
          <w:rFonts w:ascii="Times New Roman" w:hAnsi="Times New Roman" w:cs="Times New Roman"/>
          <w:sz w:val="24"/>
          <w:szCs w:val="24"/>
        </w:rPr>
        <w:t>a</w:t>
      </w:r>
      <w:r w:rsidR="004D0CB7" w:rsidRPr="004D0CB7">
        <w:rPr>
          <w:rFonts w:ascii="Times New Roman" w:hAnsi="Times New Roman" w:cs="Times New Roman"/>
          <w:sz w:val="24"/>
          <w:szCs w:val="24"/>
        </w:rPr>
        <w:t xml:space="preserve"> na slovensko družben</w:t>
      </w:r>
      <w:r w:rsidR="004D0CB7">
        <w:rPr>
          <w:rFonts w:ascii="Times New Roman" w:hAnsi="Times New Roman" w:cs="Times New Roman"/>
          <w:sz w:val="24"/>
          <w:szCs w:val="24"/>
        </w:rPr>
        <w:t xml:space="preserve">o in politično misel v tem času, </w:t>
      </w:r>
      <w:r w:rsidR="00CE71A7">
        <w:rPr>
          <w:rFonts w:ascii="Times New Roman" w:hAnsi="Times New Roman" w:cs="Times New Roman"/>
          <w:sz w:val="24"/>
          <w:szCs w:val="24"/>
        </w:rPr>
        <w:t>del</w:t>
      </w:r>
      <w:r w:rsidR="009A13A9">
        <w:rPr>
          <w:rFonts w:ascii="Times New Roman" w:hAnsi="Times New Roman" w:cs="Times New Roman"/>
          <w:sz w:val="24"/>
          <w:szCs w:val="24"/>
        </w:rPr>
        <w:t>a</w:t>
      </w:r>
      <w:r w:rsidR="00CE71A7">
        <w:rPr>
          <w:rFonts w:ascii="Times New Roman" w:hAnsi="Times New Roman" w:cs="Times New Roman"/>
          <w:sz w:val="24"/>
          <w:szCs w:val="24"/>
        </w:rPr>
        <w:t xml:space="preserve"> Borisa Kidriča, </w:t>
      </w:r>
      <w:r w:rsidR="004D0CB7">
        <w:rPr>
          <w:rFonts w:ascii="Times New Roman" w:hAnsi="Times New Roman" w:cs="Times New Roman"/>
          <w:sz w:val="24"/>
          <w:szCs w:val="24"/>
        </w:rPr>
        <w:t>krščanski</w:t>
      </w:r>
      <w:r w:rsidR="009A13A9">
        <w:rPr>
          <w:rFonts w:ascii="Times New Roman" w:hAnsi="Times New Roman" w:cs="Times New Roman"/>
          <w:sz w:val="24"/>
          <w:szCs w:val="24"/>
        </w:rPr>
        <w:t>h</w:t>
      </w:r>
      <w:r w:rsidR="004D0CB7">
        <w:rPr>
          <w:rFonts w:ascii="Times New Roman" w:hAnsi="Times New Roman" w:cs="Times New Roman"/>
          <w:sz w:val="24"/>
          <w:szCs w:val="24"/>
        </w:rPr>
        <w:t xml:space="preserve"> socialisto</w:t>
      </w:r>
      <w:r w:rsidR="009A13A9">
        <w:rPr>
          <w:rFonts w:ascii="Times New Roman" w:hAnsi="Times New Roman" w:cs="Times New Roman"/>
          <w:sz w:val="24"/>
          <w:szCs w:val="24"/>
        </w:rPr>
        <w:t>v</w:t>
      </w:r>
      <w:r w:rsidR="004D0CB7">
        <w:rPr>
          <w:rFonts w:ascii="Times New Roman" w:hAnsi="Times New Roman" w:cs="Times New Roman"/>
          <w:sz w:val="24"/>
          <w:szCs w:val="24"/>
        </w:rPr>
        <w:t xml:space="preserve"> do leta 1943 in </w:t>
      </w:r>
      <w:r w:rsidR="00B325E3">
        <w:rPr>
          <w:rFonts w:ascii="Times New Roman" w:hAnsi="Times New Roman" w:cs="Times New Roman"/>
          <w:sz w:val="24"/>
          <w:szCs w:val="24"/>
        </w:rPr>
        <w:t>slovensko-hrvaški</w:t>
      </w:r>
      <w:r w:rsidR="008E2778">
        <w:rPr>
          <w:rFonts w:ascii="Times New Roman" w:hAnsi="Times New Roman" w:cs="Times New Roman"/>
          <w:sz w:val="24"/>
          <w:szCs w:val="24"/>
        </w:rPr>
        <w:t>h</w:t>
      </w:r>
      <w:r w:rsidR="00B325E3">
        <w:rPr>
          <w:rFonts w:ascii="Times New Roman" w:hAnsi="Times New Roman" w:cs="Times New Roman"/>
          <w:sz w:val="24"/>
          <w:szCs w:val="24"/>
        </w:rPr>
        <w:t xml:space="preserve"> odnoso</w:t>
      </w:r>
      <w:r w:rsidR="008E2778">
        <w:rPr>
          <w:rFonts w:ascii="Times New Roman" w:hAnsi="Times New Roman" w:cs="Times New Roman"/>
          <w:sz w:val="24"/>
          <w:szCs w:val="24"/>
        </w:rPr>
        <w:t>v</w:t>
      </w:r>
      <w:r w:rsidR="00B325E3">
        <w:rPr>
          <w:rFonts w:ascii="Times New Roman" w:hAnsi="Times New Roman" w:cs="Times New Roman"/>
          <w:sz w:val="24"/>
          <w:szCs w:val="24"/>
        </w:rPr>
        <w:t xml:space="preserve"> v dvajsetih letih</w:t>
      </w:r>
      <w:r w:rsidR="004D0CB7">
        <w:rPr>
          <w:rFonts w:ascii="Times New Roman" w:hAnsi="Times New Roman" w:cs="Times New Roman"/>
          <w:sz w:val="24"/>
          <w:szCs w:val="24"/>
        </w:rPr>
        <w:t xml:space="preserve">. </w:t>
      </w:r>
      <w:r w:rsidR="00B731CF">
        <w:rPr>
          <w:rFonts w:ascii="Times New Roman" w:hAnsi="Times New Roman" w:cs="Times New Roman"/>
          <w:sz w:val="24"/>
          <w:szCs w:val="24"/>
        </w:rPr>
        <w:t>S</w:t>
      </w:r>
      <w:r w:rsidR="004D0CB7">
        <w:rPr>
          <w:rFonts w:ascii="Times New Roman" w:hAnsi="Times New Roman" w:cs="Times New Roman"/>
          <w:sz w:val="24"/>
          <w:szCs w:val="24"/>
        </w:rPr>
        <w:t xml:space="preserve">redi osemdesetih let </w:t>
      </w:r>
      <w:r w:rsidR="0073732F">
        <w:rPr>
          <w:rFonts w:ascii="Times New Roman" w:hAnsi="Times New Roman" w:cs="Times New Roman"/>
          <w:sz w:val="24"/>
          <w:szCs w:val="24"/>
        </w:rPr>
        <w:t xml:space="preserve">je objavil študijo o slovenski narodno programski misli </w:t>
      </w:r>
      <w:r w:rsidR="00C00446">
        <w:rPr>
          <w:rFonts w:ascii="Times New Roman" w:hAnsi="Times New Roman" w:cs="Times New Roman"/>
          <w:sz w:val="24"/>
          <w:szCs w:val="24"/>
        </w:rPr>
        <w:t xml:space="preserve">in politiki </w:t>
      </w:r>
      <w:r w:rsidR="0073732F">
        <w:rPr>
          <w:rFonts w:ascii="Times New Roman" w:hAnsi="Times New Roman" w:cs="Times New Roman"/>
          <w:sz w:val="24"/>
          <w:szCs w:val="24"/>
        </w:rPr>
        <w:t xml:space="preserve">od programa Združene Slovenije do konca druge svetovne vojne </w:t>
      </w:r>
      <w:r w:rsidR="0073732F">
        <w:rPr>
          <w:rFonts w:ascii="Times New Roman" w:hAnsi="Times New Roman" w:cs="Times New Roman"/>
          <w:sz w:val="24"/>
          <w:szCs w:val="24"/>
        </w:rPr>
        <w:lastRenderedPageBreak/>
        <w:t>(</w:t>
      </w:r>
      <w:r w:rsidR="0073732F" w:rsidRPr="0073732F">
        <w:rPr>
          <w:rFonts w:ascii="Times New Roman" w:hAnsi="Times New Roman" w:cs="Times New Roman"/>
          <w:i/>
          <w:sz w:val="24"/>
          <w:szCs w:val="24"/>
        </w:rPr>
        <w:t>Slovenski narodni programi: narodni programi v slovenski politični misli od 1848 do 1945</w:t>
      </w:r>
      <w:r w:rsidR="0073732F">
        <w:rPr>
          <w:rFonts w:ascii="Times New Roman" w:hAnsi="Times New Roman" w:cs="Times New Roman"/>
          <w:sz w:val="24"/>
          <w:szCs w:val="24"/>
        </w:rPr>
        <w:t>, 1986). V študiji</w:t>
      </w:r>
      <w:r w:rsidR="00CE71A7">
        <w:rPr>
          <w:rFonts w:ascii="Times New Roman" w:hAnsi="Times New Roman" w:cs="Times New Roman"/>
          <w:sz w:val="24"/>
          <w:szCs w:val="24"/>
        </w:rPr>
        <w:t xml:space="preserve">, ki je izšla </w:t>
      </w:r>
      <w:r w:rsidR="004B61E6">
        <w:rPr>
          <w:rFonts w:ascii="Times New Roman" w:hAnsi="Times New Roman" w:cs="Times New Roman"/>
          <w:sz w:val="24"/>
          <w:szCs w:val="24"/>
        </w:rPr>
        <w:t>tudi</w:t>
      </w:r>
      <w:r w:rsidR="00CE71A7">
        <w:rPr>
          <w:rFonts w:ascii="Times New Roman" w:hAnsi="Times New Roman" w:cs="Times New Roman"/>
          <w:sz w:val="24"/>
          <w:szCs w:val="24"/>
        </w:rPr>
        <w:t xml:space="preserve"> v srbskem jeziku,</w:t>
      </w:r>
      <w:r w:rsidR="0073732F">
        <w:rPr>
          <w:rFonts w:ascii="Times New Roman" w:hAnsi="Times New Roman" w:cs="Times New Roman"/>
          <w:sz w:val="24"/>
          <w:szCs w:val="24"/>
        </w:rPr>
        <w:t xml:space="preserve"> je objavil </w:t>
      </w:r>
      <w:r w:rsidR="004B61E6">
        <w:rPr>
          <w:rFonts w:ascii="Times New Roman" w:hAnsi="Times New Roman" w:cs="Times New Roman"/>
          <w:sz w:val="24"/>
          <w:szCs w:val="24"/>
        </w:rPr>
        <w:t>še</w:t>
      </w:r>
      <w:r w:rsidR="0073732F">
        <w:rPr>
          <w:rFonts w:ascii="Times New Roman" w:hAnsi="Times New Roman" w:cs="Times New Roman"/>
          <w:sz w:val="24"/>
          <w:szCs w:val="24"/>
        </w:rPr>
        <w:t xml:space="preserve"> izbrane politične programe iz tega obdobja. Za študijo je leta 1987 prejel nagrado </w:t>
      </w:r>
      <w:r w:rsidR="006846A8">
        <w:rPr>
          <w:rFonts w:ascii="Times New Roman" w:hAnsi="Times New Roman" w:cs="Times New Roman"/>
          <w:i/>
          <w:sz w:val="24"/>
          <w:szCs w:val="24"/>
        </w:rPr>
        <w:t>v</w:t>
      </w:r>
      <w:r w:rsidR="0073732F" w:rsidRPr="0073732F">
        <w:rPr>
          <w:rFonts w:ascii="Times New Roman" w:hAnsi="Times New Roman" w:cs="Times New Roman"/>
          <w:i/>
          <w:sz w:val="24"/>
          <w:szCs w:val="24"/>
        </w:rPr>
        <w:t>staje slovenskega naroda</w:t>
      </w:r>
      <w:r w:rsidR="0073732F">
        <w:rPr>
          <w:rFonts w:ascii="Times New Roman" w:hAnsi="Times New Roman" w:cs="Times New Roman"/>
          <w:sz w:val="24"/>
          <w:szCs w:val="24"/>
        </w:rPr>
        <w:t xml:space="preserve">. </w:t>
      </w:r>
      <w:r w:rsidR="006E601A">
        <w:rPr>
          <w:rFonts w:ascii="Times New Roman" w:hAnsi="Times New Roman" w:cs="Times New Roman"/>
          <w:sz w:val="24"/>
          <w:szCs w:val="24"/>
        </w:rPr>
        <w:t>V tem letu je za knjižno objavo pripravil zbornik člankov in razprav, ki jih je do leta 1945 napisal predvojni krščanski socialist</w:t>
      </w:r>
      <w:r w:rsidR="00CC52C3">
        <w:rPr>
          <w:rFonts w:ascii="Times New Roman" w:hAnsi="Times New Roman" w:cs="Times New Roman"/>
          <w:sz w:val="24"/>
          <w:szCs w:val="24"/>
        </w:rPr>
        <w:t>,</w:t>
      </w:r>
      <w:r w:rsidR="006E601A">
        <w:rPr>
          <w:rFonts w:ascii="Times New Roman" w:hAnsi="Times New Roman" w:cs="Times New Roman"/>
          <w:sz w:val="24"/>
          <w:szCs w:val="24"/>
        </w:rPr>
        <w:t xml:space="preserve"> akad</w:t>
      </w:r>
      <w:r w:rsidR="00CC52C3">
        <w:rPr>
          <w:rFonts w:ascii="Times New Roman" w:hAnsi="Times New Roman" w:cs="Times New Roman"/>
          <w:sz w:val="24"/>
          <w:szCs w:val="24"/>
        </w:rPr>
        <w:t>emik</w:t>
      </w:r>
      <w:r w:rsidR="006E601A">
        <w:rPr>
          <w:rFonts w:ascii="Times New Roman" w:hAnsi="Times New Roman" w:cs="Times New Roman"/>
          <w:sz w:val="24"/>
          <w:szCs w:val="24"/>
        </w:rPr>
        <w:t xml:space="preserve"> prof</w:t>
      </w:r>
      <w:r w:rsidR="00CC52C3">
        <w:rPr>
          <w:rFonts w:ascii="Times New Roman" w:hAnsi="Times New Roman" w:cs="Times New Roman"/>
          <w:sz w:val="24"/>
          <w:szCs w:val="24"/>
        </w:rPr>
        <w:t>esor</w:t>
      </w:r>
      <w:r w:rsidR="006E601A">
        <w:rPr>
          <w:rFonts w:ascii="Times New Roman" w:hAnsi="Times New Roman" w:cs="Times New Roman"/>
          <w:sz w:val="24"/>
          <w:szCs w:val="24"/>
        </w:rPr>
        <w:t xml:space="preserve"> dr. Bogo Grafenauer (</w:t>
      </w:r>
      <w:r w:rsidR="006E601A" w:rsidRPr="006E601A">
        <w:rPr>
          <w:rFonts w:ascii="Times New Roman" w:hAnsi="Times New Roman" w:cs="Times New Roman"/>
          <w:i/>
          <w:sz w:val="24"/>
          <w:szCs w:val="24"/>
        </w:rPr>
        <w:t>Slovensko narodno vprašanje in slovenski narodni položaj</w:t>
      </w:r>
      <w:r w:rsidR="006E601A">
        <w:rPr>
          <w:rFonts w:ascii="Times New Roman" w:hAnsi="Times New Roman" w:cs="Times New Roman"/>
          <w:sz w:val="24"/>
          <w:szCs w:val="24"/>
        </w:rPr>
        <w:t>).</w:t>
      </w:r>
    </w:p>
    <w:p w14:paraId="35927D70" w14:textId="77777777" w:rsidR="006F42CE" w:rsidRPr="006F42CE" w:rsidRDefault="006E601A" w:rsidP="002444D9">
      <w:pPr>
        <w:spacing w:after="0" w:line="360" w:lineRule="auto"/>
        <w:ind w:firstLine="709"/>
        <w:jc w:val="both"/>
        <w:rPr>
          <w:rFonts w:ascii="Times New Roman" w:hAnsi="Times New Roman" w:cs="Times New Roman"/>
          <w:sz w:val="24"/>
          <w:szCs w:val="24"/>
        </w:rPr>
      </w:pPr>
      <w:del w:id="0" w:author="Filip Čuček" w:date="2022-09-06T09:07:00Z">
        <w:r w:rsidDel="002444D9">
          <w:rPr>
            <w:rFonts w:ascii="Times New Roman" w:hAnsi="Times New Roman" w:cs="Times New Roman"/>
            <w:sz w:val="24"/>
            <w:szCs w:val="24"/>
          </w:rPr>
          <w:tab/>
        </w:r>
      </w:del>
      <w:r w:rsidR="00B05966">
        <w:rPr>
          <w:rFonts w:ascii="Times New Roman" w:hAnsi="Times New Roman" w:cs="Times New Roman"/>
          <w:sz w:val="24"/>
          <w:szCs w:val="24"/>
        </w:rPr>
        <w:t>Janko Prunk</w:t>
      </w:r>
      <w:r w:rsidR="00B95371" w:rsidRPr="00B95371">
        <w:rPr>
          <w:rFonts w:ascii="Times New Roman" w:hAnsi="Times New Roman" w:cs="Times New Roman"/>
          <w:sz w:val="24"/>
          <w:szCs w:val="24"/>
        </w:rPr>
        <w:t xml:space="preserve"> je</w:t>
      </w:r>
      <w:r w:rsidR="00B05966">
        <w:rPr>
          <w:rFonts w:ascii="Times New Roman" w:hAnsi="Times New Roman" w:cs="Times New Roman"/>
          <w:sz w:val="24"/>
          <w:szCs w:val="24"/>
        </w:rPr>
        <w:t xml:space="preserve"> pozorno spremljal </w:t>
      </w:r>
      <w:r w:rsidR="004B61E6">
        <w:rPr>
          <w:rFonts w:ascii="Times New Roman" w:hAnsi="Times New Roman" w:cs="Times New Roman"/>
          <w:sz w:val="24"/>
          <w:szCs w:val="24"/>
        </w:rPr>
        <w:t xml:space="preserve">dinamično </w:t>
      </w:r>
      <w:r w:rsidR="00B95371">
        <w:rPr>
          <w:rFonts w:ascii="Times New Roman" w:hAnsi="Times New Roman" w:cs="Times New Roman"/>
          <w:sz w:val="24"/>
          <w:szCs w:val="24"/>
        </w:rPr>
        <w:t xml:space="preserve">družbeno in politično </w:t>
      </w:r>
      <w:r w:rsidR="00B05966">
        <w:rPr>
          <w:rFonts w:ascii="Times New Roman" w:hAnsi="Times New Roman" w:cs="Times New Roman"/>
          <w:sz w:val="24"/>
          <w:szCs w:val="24"/>
        </w:rPr>
        <w:t>dogajanje v Sloveniji</w:t>
      </w:r>
      <w:r w:rsidR="004B61E6">
        <w:rPr>
          <w:rFonts w:ascii="Times New Roman" w:hAnsi="Times New Roman" w:cs="Times New Roman"/>
          <w:sz w:val="24"/>
          <w:szCs w:val="24"/>
        </w:rPr>
        <w:t xml:space="preserve"> konec osemdesetih let</w:t>
      </w:r>
      <w:r w:rsidR="00B05966">
        <w:rPr>
          <w:rFonts w:ascii="Times New Roman" w:hAnsi="Times New Roman" w:cs="Times New Roman"/>
          <w:sz w:val="24"/>
          <w:szCs w:val="24"/>
        </w:rPr>
        <w:t>. Plod njegovega zanimanja je bil zbornik intervjujev, ki jih je objavil z vodilnimi ideologi in politiki starih in novih političnih strank ter predsednikom Predsedstva RS in slovenskim članom Predsedstva SFRJ Milanom Kučanom in dr. Janezom Drnovškom (</w:t>
      </w:r>
      <w:r w:rsidR="00B05966" w:rsidRPr="00B05966">
        <w:rPr>
          <w:rFonts w:ascii="Times New Roman" w:hAnsi="Times New Roman" w:cs="Times New Roman"/>
          <w:i/>
          <w:sz w:val="24"/>
          <w:szCs w:val="24"/>
        </w:rPr>
        <w:t>Nova slovenska samozavest: pogovori s slovenskimi političnimi prvaki</w:t>
      </w:r>
      <w:r w:rsidR="00B05966">
        <w:rPr>
          <w:rFonts w:ascii="Times New Roman" w:hAnsi="Times New Roman" w:cs="Times New Roman"/>
          <w:sz w:val="24"/>
          <w:szCs w:val="24"/>
        </w:rPr>
        <w:t xml:space="preserve">, 1990). </w:t>
      </w:r>
      <w:r w:rsidR="00CF219F">
        <w:rPr>
          <w:rFonts w:ascii="Times New Roman" w:hAnsi="Times New Roman" w:cs="Times New Roman"/>
          <w:sz w:val="24"/>
          <w:szCs w:val="24"/>
        </w:rPr>
        <w:t>V naslednjih letih je</w:t>
      </w:r>
      <w:r w:rsidR="002B4E86">
        <w:rPr>
          <w:rFonts w:ascii="Times New Roman" w:hAnsi="Times New Roman" w:cs="Times New Roman"/>
          <w:sz w:val="24"/>
          <w:szCs w:val="24"/>
        </w:rPr>
        <w:t xml:space="preserve"> objavil še več knjig. Leta 1992</w:t>
      </w:r>
      <w:r w:rsidR="00CF219F">
        <w:rPr>
          <w:rFonts w:ascii="Times New Roman" w:hAnsi="Times New Roman" w:cs="Times New Roman"/>
          <w:sz w:val="24"/>
          <w:szCs w:val="24"/>
        </w:rPr>
        <w:t xml:space="preserve"> je izšel </w:t>
      </w:r>
      <w:r w:rsidR="00CF219F" w:rsidRPr="00CF219F">
        <w:rPr>
          <w:rFonts w:ascii="Times New Roman" w:hAnsi="Times New Roman" w:cs="Times New Roman"/>
          <w:i/>
          <w:sz w:val="24"/>
          <w:szCs w:val="24"/>
        </w:rPr>
        <w:t>Slovenski narodni vzpon: narodna politika (1768–1992)</w:t>
      </w:r>
      <w:r w:rsidR="00CF219F">
        <w:rPr>
          <w:rFonts w:ascii="Times New Roman" w:hAnsi="Times New Roman" w:cs="Times New Roman"/>
          <w:sz w:val="24"/>
          <w:szCs w:val="24"/>
        </w:rPr>
        <w:t xml:space="preserve">, v katerem je sintetično obravnaval slovensko pot od ljudstva, vpetega v habsburško državno telo, do mednarodno priznane nacije leta 1992. </w:t>
      </w:r>
      <w:r w:rsidR="002B4E86">
        <w:rPr>
          <w:rFonts w:ascii="Times New Roman" w:hAnsi="Times New Roman" w:cs="Times New Roman"/>
          <w:sz w:val="24"/>
          <w:szCs w:val="24"/>
        </w:rPr>
        <w:t>Leto kasneje</w:t>
      </w:r>
      <w:r w:rsidR="00CF219F">
        <w:rPr>
          <w:rFonts w:ascii="Times New Roman" w:hAnsi="Times New Roman" w:cs="Times New Roman"/>
          <w:sz w:val="24"/>
          <w:szCs w:val="24"/>
        </w:rPr>
        <w:t xml:space="preserve"> je v soavtorstvu</w:t>
      </w:r>
      <w:r w:rsidR="00C00446">
        <w:rPr>
          <w:rFonts w:ascii="Times New Roman" w:hAnsi="Times New Roman" w:cs="Times New Roman"/>
          <w:sz w:val="24"/>
          <w:szCs w:val="24"/>
        </w:rPr>
        <w:t xml:space="preserve"> z Branimirjem Nešovićem</w:t>
      </w:r>
      <w:r w:rsidR="00CF219F">
        <w:rPr>
          <w:rFonts w:ascii="Times New Roman" w:hAnsi="Times New Roman" w:cs="Times New Roman"/>
          <w:sz w:val="24"/>
          <w:szCs w:val="24"/>
        </w:rPr>
        <w:t xml:space="preserve"> objavil prvi slovenski postsocialistični in postjugoslovanski učbenik za zgodovino </w:t>
      </w:r>
      <w:r w:rsidR="00CF219F" w:rsidRPr="00C00446">
        <w:rPr>
          <w:rFonts w:ascii="Times New Roman" w:hAnsi="Times New Roman" w:cs="Times New Roman"/>
          <w:sz w:val="24"/>
          <w:szCs w:val="24"/>
        </w:rPr>
        <w:t>20. stoletja</w:t>
      </w:r>
      <w:r w:rsidR="00CF219F" w:rsidRPr="00CF219F">
        <w:rPr>
          <w:rFonts w:ascii="Times New Roman" w:hAnsi="Times New Roman" w:cs="Times New Roman"/>
          <w:i/>
          <w:sz w:val="24"/>
          <w:szCs w:val="24"/>
        </w:rPr>
        <w:t xml:space="preserve"> </w:t>
      </w:r>
      <w:r w:rsidR="00CF219F">
        <w:rPr>
          <w:rFonts w:ascii="Times New Roman" w:hAnsi="Times New Roman" w:cs="Times New Roman"/>
          <w:i/>
          <w:sz w:val="24"/>
          <w:szCs w:val="24"/>
        </w:rPr>
        <w:t>2</w:t>
      </w:r>
      <w:r w:rsidR="00CF219F" w:rsidRPr="00CF219F">
        <w:rPr>
          <w:rFonts w:ascii="Times New Roman" w:hAnsi="Times New Roman" w:cs="Times New Roman"/>
          <w:i/>
          <w:sz w:val="24"/>
          <w:szCs w:val="24"/>
        </w:rPr>
        <w:t>0. stoletje: zgodovina za 8. razred osnovne šole</w:t>
      </w:r>
      <w:r w:rsidR="00CF219F">
        <w:rPr>
          <w:rFonts w:ascii="Times New Roman" w:hAnsi="Times New Roman" w:cs="Times New Roman"/>
          <w:sz w:val="24"/>
          <w:szCs w:val="24"/>
        </w:rPr>
        <w:t xml:space="preserve">, </w:t>
      </w:r>
      <w:r w:rsidR="002B4E86">
        <w:rPr>
          <w:rFonts w:ascii="Times New Roman" w:hAnsi="Times New Roman" w:cs="Times New Roman"/>
          <w:sz w:val="24"/>
          <w:szCs w:val="24"/>
        </w:rPr>
        <w:t>leta 1994</w:t>
      </w:r>
      <w:r w:rsidR="00CF219F">
        <w:rPr>
          <w:rFonts w:ascii="Times New Roman" w:hAnsi="Times New Roman" w:cs="Times New Roman"/>
          <w:sz w:val="24"/>
          <w:szCs w:val="24"/>
        </w:rPr>
        <w:t xml:space="preserve"> pa je sledila </w:t>
      </w:r>
      <w:r w:rsidR="00CF219F" w:rsidRPr="00CF219F">
        <w:rPr>
          <w:rFonts w:ascii="Times New Roman" w:hAnsi="Times New Roman" w:cs="Times New Roman"/>
          <w:i/>
          <w:sz w:val="24"/>
          <w:szCs w:val="24"/>
        </w:rPr>
        <w:t>A brief history of Slovenia: historical background of the Republic od Slovenia</w:t>
      </w:r>
      <w:r w:rsidR="005101A2">
        <w:rPr>
          <w:rFonts w:ascii="Times New Roman" w:hAnsi="Times New Roman" w:cs="Times New Roman"/>
          <w:sz w:val="24"/>
          <w:szCs w:val="24"/>
        </w:rPr>
        <w:t>; v letih 1994–2008</w:t>
      </w:r>
      <w:r w:rsidR="00CF219F">
        <w:rPr>
          <w:rFonts w:ascii="Times New Roman" w:hAnsi="Times New Roman" w:cs="Times New Roman"/>
          <w:sz w:val="24"/>
          <w:szCs w:val="24"/>
        </w:rPr>
        <w:t xml:space="preserve"> je izšla </w:t>
      </w:r>
      <w:r w:rsidR="00EC4D41">
        <w:rPr>
          <w:rFonts w:ascii="Times New Roman" w:hAnsi="Times New Roman" w:cs="Times New Roman"/>
          <w:sz w:val="24"/>
          <w:szCs w:val="24"/>
        </w:rPr>
        <w:t>še</w:t>
      </w:r>
      <w:r w:rsidR="00564B88">
        <w:rPr>
          <w:rFonts w:ascii="Times New Roman" w:hAnsi="Times New Roman" w:cs="Times New Roman"/>
          <w:sz w:val="24"/>
          <w:szCs w:val="24"/>
        </w:rPr>
        <w:t xml:space="preserve"> v italijanskem, nemškem, </w:t>
      </w:r>
      <w:r w:rsidR="00CF219F">
        <w:rPr>
          <w:rFonts w:ascii="Times New Roman" w:hAnsi="Times New Roman" w:cs="Times New Roman"/>
          <w:sz w:val="24"/>
          <w:szCs w:val="24"/>
        </w:rPr>
        <w:t>slovenskem</w:t>
      </w:r>
      <w:r w:rsidR="00564B88">
        <w:rPr>
          <w:rFonts w:ascii="Times New Roman" w:hAnsi="Times New Roman" w:cs="Times New Roman"/>
          <w:sz w:val="24"/>
          <w:szCs w:val="24"/>
        </w:rPr>
        <w:t xml:space="preserve"> in finskem</w:t>
      </w:r>
      <w:r w:rsidR="00CF219F">
        <w:rPr>
          <w:rFonts w:ascii="Times New Roman" w:hAnsi="Times New Roman" w:cs="Times New Roman"/>
          <w:sz w:val="24"/>
          <w:szCs w:val="24"/>
        </w:rPr>
        <w:t xml:space="preserve"> jeziku. Leta 1994 je presenetil</w:t>
      </w:r>
      <w:r w:rsidR="002B4E86">
        <w:rPr>
          <w:rFonts w:ascii="Times New Roman" w:hAnsi="Times New Roman" w:cs="Times New Roman"/>
          <w:sz w:val="24"/>
          <w:szCs w:val="24"/>
        </w:rPr>
        <w:t xml:space="preserve"> </w:t>
      </w:r>
      <w:r w:rsidR="00CF219F">
        <w:rPr>
          <w:rFonts w:ascii="Times New Roman" w:hAnsi="Times New Roman" w:cs="Times New Roman"/>
          <w:sz w:val="24"/>
          <w:szCs w:val="24"/>
        </w:rPr>
        <w:t xml:space="preserve">kot </w:t>
      </w:r>
      <w:r w:rsidR="002B4E86">
        <w:rPr>
          <w:rFonts w:ascii="Times New Roman" w:hAnsi="Times New Roman" w:cs="Times New Roman"/>
          <w:sz w:val="24"/>
          <w:szCs w:val="24"/>
        </w:rPr>
        <w:t>soavtor</w:t>
      </w:r>
      <w:r w:rsidR="00CF219F">
        <w:rPr>
          <w:rFonts w:ascii="Times New Roman" w:hAnsi="Times New Roman" w:cs="Times New Roman"/>
          <w:sz w:val="24"/>
          <w:szCs w:val="24"/>
        </w:rPr>
        <w:t xml:space="preserve"> odličnega</w:t>
      </w:r>
      <w:r w:rsidR="00C00446">
        <w:rPr>
          <w:rFonts w:ascii="Times New Roman" w:hAnsi="Times New Roman" w:cs="Times New Roman"/>
          <w:sz w:val="24"/>
          <w:szCs w:val="24"/>
        </w:rPr>
        <w:t xml:space="preserve"> </w:t>
      </w:r>
      <w:r w:rsidR="00C00446" w:rsidRPr="00C00446">
        <w:rPr>
          <w:rFonts w:ascii="Times New Roman" w:hAnsi="Times New Roman" w:cs="Times New Roman"/>
          <w:i/>
          <w:sz w:val="24"/>
          <w:szCs w:val="24"/>
        </w:rPr>
        <w:t>Vodnika po slovenskih vinorodnih okoliših</w:t>
      </w:r>
      <w:r w:rsidR="00C00446">
        <w:rPr>
          <w:rFonts w:ascii="Times New Roman" w:hAnsi="Times New Roman" w:cs="Times New Roman"/>
          <w:sz w:val="24"/>
          <w:szCs w:val="24"/>
        </w:rPr>
        <w:t xml:space="preserve">. Leta </w:t>
      </w:r>
      <w:r w:rsidR="00785DA5">
        <w:rPr>
          <w:rFonts w:ascii="Times New Roman" w:hAnsi="Times New Roman" w:cs="Times New Roman"/>
          <w:sz w:val="24"/>
          <w:szCs w:val="24"/>
        </w:rPr>
        <w:t xml:space="preserve">1995 je sodeloval pri pripravi sintetičnega pregleda </w:t>
      </w:r>
      <w:r w:rsidR="00785DA5" w:rsidRPr="00785DA5">
        <w:rPr>
          <w:rFonts w:ascii="Times New Roman" w:hAnsi="Times New Roman" w:cs="Times New Roman"/>
          <w:i/>
          <w:sz w:val="24"/>
          <w:szCs w:val="24"/>
        </w:rPr>
        <w:t>Ključne značilnosti slovenske politike v letih 1929–1955</w:t>
      </w:r>
      <w:r w:rsidR="00785DA5">
        <w:rPr>
          <w:rFonts w:ascii="Times New Roman" w:hAnsi="Times New Roman" w:cs="Times New Roman"/>
          <w:sz w:val="24"/>
          <w:szCs w:val="24"/>
        </w:rPr>
        <w:t>, ki ga je za potrebe Državnega zbora RS pripravila skupina zgodovinarjev</w:t>
      </w:r>
      <w:r w:rsidR="000F48FC">
        <w:rPr>
          <w:rFonts w:ascii="Times New Roman" w:hAnsi="Times New Roman" w:cs="Times New Roman"/>
          <w:sz w:val="24"/>
          <w:szCs w:val="24"/>
        </w:rPr>
        <w:t>, leta</w:t>
      </w:r>
      <w:r w:rsidR="00785DA5">
        <w:rPr>
          <w:rFonts w:ascii="Times New Roman" w:hAnsi="Times New Roman" w:cs="Times New Roman"/>
          <w:sz w:val="24"/>
          <w:szCs w:val="24"/>
        </w:rPr>
        <w:t xml:space="preserve"> </w:t>
      </w:r>
      <w:r w:rsidR="00C00446">
        <w:rPr>
          <w:rFonts w:ascii="Times New Roman" w:hAnsi="Times New Roman" w:cs="Times New Roman"/>
          <w:sz w:val="24"/>
          <w:szCs w:val="24"/>
        </w:rPr>
        <w:t xml:space="preserve">1996 </w:t>
      </w:r>
      <w:r w:rsidR="000F48FC">
        <w:rPr>
          <w:rFonts w:ascii="Times New Roman" w:hAnsi="Times New Roman" w:cs="Times New Roman"/>
          <w:sz w:val="24"/>
          <w:szCs w:val="24"/>
        </w:rPr>
        <w:t>pa</w:t>
      </w:r>
      <w:r w:rsidR="00C00446">
        <w:rPr>
          <w:rFonts w:ascii="Times New Roman" w:hAnsi="Times New Roman" w:cs="Times New Roman"/>
          <w:sz w:val="24"/>
          <w:szCs w:val="24"/>
        </w:rPr>
        <w:t xml:space="preserve"> </w:t>
      </w:r>
      <w:r w:rsidR="000F48FC">
        <w:rPr>
          <w:rFonts w:ascii="Times New Roman" w:hAnsi="Times New Roman" w:cs="Times New Roman"/>
          <w:sz w:val="24"/>
          <w:szCs w:val="24"/>
        </w:rPr>
        <w:t xml:space="preserve">je </w:t>
      </w:r>
      <w:r w:rsidR="00C00446">
        <w:rPr>
          <w:rFonts w:ascii="Times New Roman" w:hAnsi="Times New Roman" w:cs="Times New Roman"/>
          <w:sz w:val="24"/>
          <w:szCs w:val="24"/>
        </w:rPr>
        <w:t xml:space="preserve">skupaj z Martinom Ivaničem pripravil </w:t>
      </w:r>
      <w:r w:rsidR="00C00446" w:rsidRPr="00C00446">
        <w:rPr>
          <w:rFonts w:ascii="Times New Roman" w:hAnsi="Times New Roman" w:cs="Times New Roman"/>
          <w:i/>
          <w:sz w:val="24"/>
          <w:szCs w:val="24"/>
        </w:rPr>
        <w:t>Osamosvojitev Slovenije: s kratkim orisom slovenske zgodovine</w:t>
      </w:r>
      <w:r w:rsidR="00C00446">
        <w:rPr>
          <w:rFonts w:ascii="Times New Roman" w:hAnsi="Times New Roman" w:cs="Times New Roman"/>
          <w:sz w:val="24"/>
          <w:szCs w:val="24"/>
        </w:rPr>
        <w:t xml:space="preserve">. </w:t>
      </w:r>
      <w:r w:rsidR="000F48FC">
        <w:rPr>
          <w:rFonts w:ascii="Times New Roman" w:hAnsi="Times New Roman" w:cs="Times New Roman"/>
          <w:sz w:val="24"/>
          <w:szCs w:val="24"/>
        </w:rPr>
        <w:t xml:space="preserve">Omeniti je treba, da je leta 1991 po njegovi zaslugi v slovenskem jeziku izšla tudi znana </w:t>
      </w:r>
      <w:r w:rsidR="000F48FC" w:rsidRPr="000F48FC">
        <w:rPr>
          <w:rFonts w:ascii="Times New Roman" w:hAnsi="Times New Roman" w:cs="Times New Roman"/>
          <w:i/>
          <w:sz w:val="24"/>
          <w:szCs w:val="24"/>
        </w:rPr>
        <w:t>Kratka svetovna zgodovina</w:t>
      </w:r>
      <w:r w:rsidR="000F48FC">
        <w:rPr>
          <w:rFonts w:ascii="Times New Roman" w:hAnsi="Times New Roman" w:cs="Times New Roman"/>
          <w:sz w:val="24"/>
          <w:szCs w:val="24"/>
        </w:rPr>
        <w:t xml:space="preserve"> </w:t>
      </w:r>
      <w:r w:rsidR="000F48FC" w:rsidRPr="000F48FC">
        <w:rPr>
          <w:rFonts w:ascii="Times New Roman" w:hAnsi="Times New Roman" w:cs="Times New Roman"/>
          <w:i/>
          <w:sz w:val="24"/>
          <w:szCs w:val="24"/>
        </w:rPr>
        <w:t>za mlade bralce: od pradavnine do sedanjosti</w:t>
      </w:r>
      <w:r w:rsidR="003570B9">
        <w:rPr>
          <w:rFonts w:ascii="Times New Roman" w:hAnsi="Times New Roman" w:cs="Times New Roman"/>
          <w:sz w:val="24"/>
          <w:szCs w:val="24"/>
        </w:rPr>
        <w:t xml:space="preserve"> Ernsta</w:t>
      </w:r>
      <w:r w:rsidR="000F48FC">
        <w:rPr>
          <w:rFonts w:ascii="Times New Roman" w:hAnsi="Times New Roman" w:cs="Times New Roman"/>
          <w:sz w:val="24"/>
          <w:szCs w:val="24"/>
        </w:rPr>
        <w:t xml:space="preserve"> H</w:t>
      </w:r>
      <w:r w:rsidR="003570B9">
        <w:rPr>
          <w:rFonts w:ascii="Times New Roman" w:hAnsi="Times New Roman" w:cs="Times New Roman"/>
          <w:sz w:val="24"/>
          <w:szCs w:val="24"/>
        </w:rPr>
        <w:t>ansa</w:t>
      </w:r>
      <w:r w:rsidR="000F48FC">
        <w:rPr>
          <w:rFonts w:ascii="Times New Roman" w:hAnsi="Times New Roman" w:cs="Times New Roman"/>
          <w:sz w:val="24"/>
          <w:szCs w:val="24"/>
        </w:rPr>
        <w:t xml:space="preserve"> J</w:t>
      </w:r>
      <w:r w:rsidR="003570B9">
        <w:rPr>
          <w:rFonts w:ascii="Times New Roman" w:hAnsi="Times New Roman" w:cs="Times New Roman"/>
          <w:sz w:val="24"/>
          <w:szCs w:val="24"/>
        </w:rPr>
        <w:t>osefa</w:t>
      </w:r>
      <w:r w:rsidR="000F48FC">
        <w:rPr>
          <w:rFonts w:ascii="Times New Roman" w:hAnsi="Times New Roman" w:cs="Times New Roman"/>
          <w:sz w:val="24"/>
          <w:szCs w:val="24"/>
        </w:rPr>
        <w:t xml:space="preserve"> Gombricha. V devetdesetih letih oziroma do svoje šestdesetletnice je z referati sodeloval na vseh pomembnih zgodovinskih znanstvenih simpozijih </w:t>
      </w:r>
      <w:r w:rsidR="00EC4D41">
        <w:rPr>
          <w:rFonts w:ascii="Times New Roman" w:hAnsi="Times New Roman" w:cs="Times New Roman"/>
          <w:sz w:val="24"/>
          <w:szCs w:val="24"/>
        </w:rPr>
        <w:t>tistega</w:t>
      </w:r>
      <w:r w:rsidR="000F48FC">
        <w:rPr>
          <w:rFonts w:ascii="Times New Roman" w:hAnsi="Times New Roman" w:cs="Times New Roman"/>
          <w:sz w:val="24"/>
          <w:szCs w:val="24"/>
        </w:rPr>
        <w:t xml:space="preserve"> časa.</w:t>
      </w:r>
      <w:r w:rsidR="003570B9">
        <w:rPr>
          <w:rFonts w:ascii="Times New Roman" w:hAnsi="Times New Roman" w:cs="Times New Roman"/>
          <w:sz w:val="24"/>
          <w:szCs w:val="24"/>
        </w:rPr>
        <w:t xml:space="preserve"> </w:t>
      </w:r>
      <w:r w:rsidR="00564B88">
        <w:rPr>
          <w:rFonts w:ascii="Times New Roman" w:hAnsi="Times New Roman" w:cs="Times New Roman"/>
          <w:sz w:val="24"/>
          <w:szCs w:val="24"/>
        </w:rPr>
        <w:t>Spomniti je treba še na njegovo s</w:t>
      </w:r>
      <w:r w:rsidR="003570B9">
        <w:rPr>
          <w:rFonts w:ascii="Times New Roman" w:hAnsi="Times New Roman" w:cs="Times New Roman"/>
          <w:sz w:val="24"/>
          <w:szCs w:val="24"/>
        </w:rPr>
        <w:t>odelova</w:t>
      </w:r>
      <w:r w:rsidR="00564B88">
        <w:rPr>
          <w:rFonts w:ascii="Times New Roman" w:hAnsi="Times New Roman" w:cs="Times New Roman"/>
          <w:sz w:val="24"/>
          <w:szCs w:val="24"/>
        </w:rPr>
        <w:t>nje</w:t>
      </w:r>
      <w:r w:rsidR="003570B9">
        <w:rPr>
          <w:rFonts w:ascii="Times New Roman" w:hAnsi="Times New Roman" w:cs="Times New Roman"/>
          <w:sz w:val="24"/>
          <w:szCs w:val="24"/>
        </w:rPr>
        <w:t xml:space="preserve"> pri vseh </w:t>
      </w:r>
      <w:r w:rsidR="00564B88">
        <w:rPr>
          <w:rFonts w:ascii="Times New Roman" w:hAnsi="Times New Roman" w:cs="Times New Roman"/>
          <w:sz w:val="24"/>
          <w:szCs w:val="24"/>
        </w:rPr>
        <w:t xml:space="preserve">dotedanjih </w:t>
      </w:r>
      <w:r w:rsidR="003570B9">
        <w:rPr>
          <w:rFonts w:ascii="Times New Roman" w:hAnsi="Times New Roman" w:cs="Times New Roman"/>
          <w:sz w:val="24"/>
          <w:szCs w:val="24"/>
        </w:rPr>
        <w:t xml:space="preserve">pomembnih leksikografskih, kronoloških in enciklopedičnih </w:t>
      </w:r>
      <w:r w:rsidR="00564B88">
        <w:rPr>
          <w:rFonts w:ascii="Times New Roman" w:hAnsi="Times New Roman" w:cs="Times New Roman"/>
          <w:sz w:val="24"/>
          <w:szCs w:val="24"/>
        </w:rPr>
        <w:t>delih</w:t>
      </w:r>
      <w:r w:rsidR="00FA5FAF">
        <w:rPr>
          <w:rFonts w:ascii="Times New Roman" w:hAnsi="Times New Roman" w:cs="Times New Roman"/>
          <w:sz w:val="24"/>
          <w:szCs w:val="24"/>
        </w:rPr>
        <w:t xml:space="preserve"> o </w:t>
      </w:r>
      <w:r w:rsidR="00964F88">
        <w:rPr>
          <w:rFonts w:ascii="Times New Roman" w:hAnsi="Times New Roman" w:cs="Times New Roman"/>
          <w:sz w:val="24"/>
          <w:szCs w:val="24"/>
        </w:rPr>
        <w:t xml:space="preserve">obči in </w:t>
      </w:r>
      <w:r w:rsidR="00FA5FAF">
        <w:rPr>
          <w:rFonts w:ascii="Times New Roman" w:hAnsi="Times New Roman" w:cs="Times New Roman"/>
          <w:sz w:val="24"/>
          <w:szCs w:val="24"/>
        </w:rPr>
        <w:t>slovenski zgodovini</w:t>
      </w:r>
      <w:r w:rsidR="00964F88">
        <w:rPr>
          <w:rFonts w:ascii="Times New Roman" w:hAnsi="Times New Roman" w:cs="Times New Roman"/>
          <w:sz w:val="24"/>
          <w:szCs w:val="24"/>
        </w:rPr>
        <w:t xml:space="preserve"> (</w:t>
      </w:r>
      <w:r w:rsidR="00964F88" w:rsidRPr="00964F88">
        <w:rPr>
          <w:rFonts w:ascii="Times New Roman" w:hAnsi="Times New Roman" w:cs="Times New Roman"/>
          <w:i/>
          <w:sz w:val="24"/>
          <w:szCs w:val="24"/>
        </w:rPr>
        <w:t xml:space="preserve">Leksikon </w:t>
      </w:r>
      <w:r w:rsidR="00362AB8">
        <w:rPr>
          <w:rFonts w:ascii="Times New Roman" w:hAnsi="Times New Roman" w:cs="Times New Roman"/>
          <w:i/>
          <w:sz w:val="24"/>
          <w:szCs w:val="24"/>
        </w:rPr>
        <w:t>Sova</w:t>
      </w:r>
      <w:r w:rsidR="00964F88">
        <w:rPr>
          <w:rFonts w:ascii="Times New Roman" w:hAnsi="Times New Roman" w:cs="Times New Roman"/>
          <w:sz w:val="24"/>
          <w:szCs w:val="24"/>
        </w:rPr>
        <w:t>, 1973, 2000</w:t>
      </w:r>
      <w:r w:rsidR="00362AB8">
        <w:rPr>
          <w:rFonts w:ascii="Times New Roman" w:hAnsi="Times New Roman" w:cs="Times New Roman"/>
          <w:sz w:val="24"/>
          <w:szCs w:val="24"/>
        </w:rPr>
        <w:t>, 2006</w:t>
      </w:r>
      <w:r w:rsidR="00964F88">
        <w:rPr>
          <w:rFonts w:ascii="Times New Roman" w:hAnsi="Times New Roman" w:cs="Times New Roman"/>
          <w:sz w:val="24"/>
          <w:szCs w:val="24"/>
        </w:rPr>
        <w:t>;</w:t>
      </w:r>
      <w:r w:rsidR="006F42CE" w:rsidRPr="006F42CE">
        <w:rPr>
          <w:rFonts w:ascii="Times New Roman" w:hAnsi="Times New Roman" w:cs="Times New Roman"/>
          <w:i/>
          <w:sz w:val="24"/>
          <w:szCs w:val="24"/>
        </w:rPr>
        <w:t xml:space="preserve"> Kronologija naprednega delavskega gibanja na Slovenskem</w:t>
      </w:r>
      <w:r w:rsidR="006F42CE" w:rsidRPr="006F42CE">
        <w:rPr>
          <w:rFonts w:ascii="Times New Roman" w:hAnsi="Times New Roman" w:cs="Times New Roman"/>
          <w:sz w:val="24"/>
          <w:szCs w:val="24"/>
        </w:rPr>
        <w:t xml:space="preserve"> </w:t>
      </w:r>
      <w:r w:rsidR="006F42CE" w:rsidRPr="006F42CE">
        <w:rPr>
          <w:rFonts w:ascii="Times New Roman" w:hAnsi="Times New Roman" w:cs="Times New Roman"/>
          <w:i/>
          <w:sz w:val="24"/>
          <w:szCs w:val="24"/>
        </w:rPr>
        <w:t>1868–1980</w:t>
      </w:r>
      <w:r w:rsidR="006F42CE" w:rsidRPr="006F42CE">
        <w:rPr>
          <w:rFonts w:ascii="Times New Roman" w:hAnsi="Times New Roman" w:cs="Times New Roman"/>
          <w:sz w:val="24"/>
          <w:szCs w:val="24"/>
        </w:rPr>
        <w:t>, 1981;</w:t>
      </w:r>
      <w:r w:rsidR="00964F88">
        <w:rPr>
          <w:rFonts w:ascii="Times New Roman" w:hAnsi="Times New Roman" w:cs="Times New Roman"/>
          <w:sz w:val="24"/>
          <w:szCs w:val="24"/>
        </w:rPr>
        <w:t xml:space="preserve"> </w:t>
      </w:r>
      <w:r w:rsidR="00964F88" w:rsidRPr="00964F88">
        <w:rPr>
          <w:rFonts w:ascii="Times New Roman" w:hAnsi="Times New Roman" w:cs="Times New Roman"/>
          <w:i/>
          <w:sz w:val="24"/>
          <w:szCs w:val="24"/>
        </w:rPr>
        <w:t>Enciklopedija Slovenije</w:t>
      </w:r>
      <w:r w:rsidR="00964F88">
        <w:rPr>
          <w:rFonts w:ascii="Times New Roman" w:hAnsi="Times New Roman" w:cs="Times New Roman"/>
          <w:sz w:val="24"/>
          <w:szCs w:val="24"/>
        </w:rPr>
        <w:t xml:space="preserve">, 1987–2001; </w:t>
      </w:r>
      <w:r w:rsidR="00964F88" w:rsidRPr="00964F88">
        <w:rPr>
          <w:rFonts w:ascii="Times New Roman" w:hAnsi="Times New Roman" w:cs="Times New Roman"/>
          <w:i/>
          <w:sz w:val="24"/>
          <w:szCs w:val="24"/>
        </w:rPr>
        <w:t xml:space="preserve">Slovenci skozi čas: kronika slovenske </w:t>
      </w:r>
      <w:r w:rsidR="00964F88" w:rsidRPr="00964F88">
        <w:rPr>
          <w:rFonts w:ascii="Times New Roman" w:hAnsi="Times New Roman" w:cs="Times New Roman"/>
          <w:sz w:val="24"/>
          <w:szCs w:val="24"/>
        </w:rPr>
        <w:t>zgodovine</w:t>
      </w:r>
      <w:r w:rsidR="00964F88">
        <w:rPr>
          <w:rFonts w:ascii="Times New Roman" w:hAnsi="Times New Roman" w:cs="Times New Roman"/>
          <w:sz w:val="24"/>
          <w:szCs w:val="24"/>
        </w:rPr>
        <w:t>,</w:t>
      </w:r>
      <w:r w:rsidR="00564B88">
        <w:rPr>
          <w:rFonts w:ascii="Times New Roman" w:hAnsi="Times New Roman" w:cs="Times New Roman"/>
          <w:sz w:val="24"/>
          <w:szCs w:val="24"/>
        </w:rPr>
        <w:t xml:space="preserve"> </w:t>
      </w:r>
      <w:r w:rsidR="00964F88" w:rsidRPr="00964F88">
        <w:rPr>
          <w:rFonts w:ascii="Times New Roman" w:hAnsi="Times New Roman" w:cs="Times New Roman"/>
          <w:sz w:val="24"/>
          <w:szCs w:val="24"/>
        </w:rPr>
        <w:t>1999</w:t>
      </w:r>
      <w:r w:rsidR="00964F88">
        <w:rPr>
          <w:rFonts w:ascii="Times New Roman" w:hAnsi="Times New Roman" w:cs="Times New Roman"/>
          <w:sz w:val="24"/>
          <w:szCs w:val="24"/>
        </w:rPr>
        <w:t>)</w:t>
      </w:r>
      <w:r w:rsidR="00FA5FAF">
        <w:rPr>
          <w:rFonts w:ascii="Times New Roman" w:hAnsi="Times New Roman" w:cs="Times New Roman"/>
          <w:sz w:val="24"/>
          <w:szCs w:val="24"/>
        </w:rPr>
        <w:t>.</w:t>
      </w:r>
      <w:r w:rsidR="00964F88">
        <w:rPr>
          <w:rFonts w:ascii="Times New Roman" w:hAnsi="Times New Roman" w:cs="Times New Roman"/>
          <w:sz w:val="24"/>
          <w:szCs w:val="24"/>
        </w:rPr>
        <w:t xml:space="preserve"> </w:t>
      </w:r>
      <w:r w:rsidR="00FA5FAF">
        <w:rPr>
          <w:rFonts w:ascii="Times New Roman" w:hAnsi="Times New Roman" w:cs="Times New Roman"/>
          <w:sz w:val="24"/>
          <w:szCs w:val="24"/>
        </w:rPr>
        <w:t xml:space="preserve"> </w:t>
      </w:r>
    </w:p>
    <w:p w14:paraId="35927D71" w14:textId="72ED733E" w:rsidR="000654BF" w:rsidRDefault="003570B9" w:rsidP="002444D9">
      <w:pPr>
        <w:spacing w:after="0" w:line="360" w:lineRule="auto"/>
        <w:ind w:firstLine="709"/>
        <w:jc w:val="both"/>
        <w:rPr>
          <w:rFonts w:ascii="Times New Roman" w:hAnsi="Times New Roman" w:cs="Times New Roman"/>
          <w:sz w:val="24"/>
          <w:szCs w:val="24"/>
        </w:rPr>
      </w:pPr>
      <w:del w:id="1" w:author="Filip Čuček" w:date="2022-09-06T09:07:00Z">
        <w:r w:rsidDel="002444D9">
          <w:rPr>
            <w:rFonts w:ascii="Times New Roman" w:hAnsi="Times New Roman" w:cs="Times New Roman"/>
            <w:sz w:val="24"/>
            <w:szCs w:val="24"/>
          </w:rPr>
          <w:tab/>
        </w:r>
      </w:del>
      <w:r w:rsidR="001C53B9">
        <w:rPr>
          <w:rFonts w:ascii="Times New Roman" w:hAnsi="Times New Roman" w:cs="Times New Roman"/>
          <w:sz w:val="24"/>
          <w:szCs w:val="24"/>
        </w:rPr>
        <w:t>Ob raziskovalnem in pedagoškem delu doma je bil Janko Prunk dejav</w:t>
      </w:r>
      <w:r w:rsidR="009A3D7D">
        <w:rPr>
          <w:rFonts w:ascii="Times New Roman" w:hAnsi="Times New Roman" w:cs="Times New Roman"/>
          <w:sz w:val="24"/>
          <w:szCs w:val="24"/>
        </w:rPr>
        <w:t>en</w:t>
      </w:r>
      <w:r w:rsidR="001C53B9">
        <w:rPr>
          <w:rFonts w:ascii="Times New Roman" w:hAnsi="Times New Roman" w:cs="Times New Roman"/>
          <w:sz w:val="24"/>
          <w:szCs w:val="24"/>
        </w:rPr>
        <w:t xml:space="preserve"> tudi v tujini. </w:t>
      </w:r>
      <w:r w:rsidR="00CB03F5">
        <w:rPr>
          <w:rFonts w:ascii="Times New Roman" w:hAnsi="Times New Roman" w:cs="Times New Roman"/>
          <w:sz w:val="24"/>
          <w:szCs w:val="24"/>
        </w:rPr>
        <w:t>Leta</w:t>
      </w:r>
      <w:r w:rsidR="001C53B9">
        <w:rPr>
          <w:rFonts w:ascii="Times New Roman" w:hAnsi="Times New Roman" w:cs="Times New Roman"/>
          <w:sz w:val="24"/>
          <w:szCs w:val="24"/>
        </w:rPr>
        <w:t xml:space="preserve"> 1969 se je študijsko izpopolnjeval v Leipzigu</w:t>
      </w:r>
      <w:r w:rsidR="00CB03F5">
        <w:rPr>
          <w:rFonts w:ascii="Times New Roman" w:hAnsi="Times New Roman" w:cs="Times New Roman"/>
          <w:sz w:val="24"/>
          <w:szCs w:val="24"/>
        </w:rPr>
        <w:t xml:space="preserve">, </w:t>
      </w:r>
      <w:r w:rsidR="003D754D">
        <w:rPr>
          <w:rFonts w:ascii="Times New Roman" w:hAnsi="Times New Roman" w:cs="Times New Roman"/>
          <w:sz w:val="24"/>
          <w:szCs w:val="24"/>
        </w:rPr>
        <w:t xml:space="preserve">leta </w:t>
      </w:r>
      <w:r w:rsidR="00CB03F5">
        <w:rPr>
          <w:rFonts w:ascii="Times New Roman" w:hAnsi="Times New Roman" w:cs="Times New Roman"/>
          <w:sz w:val="24"/>
          <w:szCs w:val="24"/>
        </w:rPr>
        <w:t xml:space="preserve">1973 pa na </w:t>
      </w:r>
      <w:r w:rsidR="00567E1E" w:rsidRPr="00567E1E">
        <w:rPr>
          <w:rFonts w:ascii="Times New Roman" w:hAnsi="Times New Roman" w:cs="Times New Roman"/>
          <w:sz w:val="24"/>
          <w:szCs w:val="24"/>
        </w:rPr>
        <w:t>Inštitutu za evropsko zgodovino (Institut für europäische Geschichte</w:t>
      </w:r>
      <w:r w:rsidR="00FA2995">
        <w:rPr>
          <w:rFonts w:ascii="Times New Roman" w:hAnsi="Times New Roman" w:cs="Times New Roman"/>
          <w:sz w:val="24"/>
          <w:szCs w:val="24"/>
        </w:rPr>
        <w:t>)</w:t>
      </w:r>
      <w:r w:rsidR="006F42CE" w:rsidRPr="006F42CE">
        <w:rPr>
          <w:rFonts w:ascii="Times New Roman" w:hAnsi="Times New Roman" w:cs="Times New Roman"/>
          <w:sz w:val="24"/>
          <w:szCs w:val="24"/>
        </w:rPr>
        <w:t xml:space="preserve"> v Mainzu</w:t>
      </w:r>
      <w:r w:rsidR="00CB03F5">
        <w:rPr>
          <w:rFonts w:ascii="Times New Roman" w:hAnsi="Times New Roman" w:cs="Times New Roman"/>
          <w:sz w:val="24"/>
          <w:szCs w:val="24"/>
        </w:rPr>
        <w:t xml:space="preserve">, kjer se je srečal s sodobno evropsko in svetovno raziskovalno mislijo. Tu je pripravil komparativno študijo o krščanskem socializmu </w:t>
      </w:r>
      <w:r w:rsidR="00CB03F5">
        <w:rPr>
          <w:rFonts w:ascii="Times New Roman" w:hAnsi="Times New Roman" w:cs="Times New Roman"/>
          <w:sz w:val="24"/>
          <w:szCs w:val="24"/>
        </w:rPr>
        <w:lastRenderedPageBreak/>
        <w:t xml:space="preserve">v Evropi med svetovnima vojnama, ki jo je kasneje vključil v </w:t>
      </w:r>
      <w:r w:rsidR="00CB03F5" w:rsidRPr="00CB03F5">
        <w:rPr>
          <w:rFonts w:ascii="Times New Roman" w:hAnsi="Times New Roman" w:cs="Times New Roman"/>
          <w:i/>
          <w:sz w:val="24"/>
          <w:szCs w:val="24"/>
        </w:rPr>
        <w:t xml:space="preserve">Pot krščanskih socialistov </w:t>
      </w:r>
      <w:r w:rsidR="006369BE">
        <w:rPr>
          <w:rFonts w:ascii="Times New Roman" w:hAnsi="Times New Roman" w:cs="Times New Roman"/>
          <w:sz w:val="24"/>
          <w:szCs w:val="24"/>
        </w:rPr>
        <w:t>in</w:t>
      </w:r>
      <w:r w:rsidR="00CB03F5">
        <w:rPr>
          <w:rFonts w:ascii="Times New Roman" w:hAnsi="Times New Roman" w:cs="Times New Roman"/>
          <w:sz w:val="24"/>
          <w:szCs w:val="24"/>
        </w:rPr>
        <w:t xml:space="preserve"> posebej objavil tudi v nemškem jeziku. </w:t>
      </w:r>
      <w:r w:rsidR="006369BE">
        <w:rPr>
          <w:rFonts w:ascii="Times New Roman" w:hAnsi="Times New Roman" w:cs="Times New Roman"/>
          <w:sz w:val="24"/>
          <w:szCs w:val="24"/>
        </w:rPr>
        <w:t>M</w:t>
      </w:r>
      <w:r w:rsidR="00CB03F5">
        <w:rPr>
          <w:rFonts w:ascii="Times New Roman" w:hAnsi="Times New Roman" w:cs="Times New Roman"/>
          <w:sz w:val="24"/>
          <w:szCs w:val="24"/>
        </w:rPr>
        <w:t>ainšk</w:t>
      </w:r>
      <w:r w:rsidR="006369BE">
        <w:rPr>
          <w:rFonts w:ascii="Times New Roman" w:hAnsi="Times New Roman" w:cs="Times New Roman"/>
          <w:sz w:val="24"/>
          <w:szCs w:val="24"/>
        </w:rPr>
        <w:t>i</w:t>
      </w:r>
      <w:r w:rsidR="00CB03F5">
        <w:rPr>
          <w:rFonts w:ascii="Times New Roman" w:hAnsi="Times New Roman" w:cs="Times New Roman"/>
          <w:sz w:val="24"/>
          <w:szCs w:val="24"/>
        </w:rPr>
        <w:t xml:space="preserve"> inštitut </w:t>
      </w:r>
      <w:r w:rsidR="006369BE">
        <w:rPr>
          <w:rFonts w:ascii="Times New Roman" w:hAnsi="Times New Roman" w:cs="Times New Roman"/>
          <w:sz w:val="24"/>
          <w:szCs w:val="24"/>
        </w:rPr>
        <w:t xml:space="preserve">ima še vedno za svoj drugi znanstveni dom, študijsko izpopolnjevanje v njem pa je nesebično omogočil še trem raziskovalcem Inštituta novejšo zgodovino – prof. dr. Francu Rozmanu, </w:t>
      </w:r>
      <w:r w:rsidR="00DC6D73" w:rsidRPr="00DC6D73">
        <w:rPr>
          <w:rFonts w:ascii="Times New Roman" w:hAnsi="Times New Roman" w:cs="Times New Roman"/>
          <w:sz w:val="24"/>
          <w:szCs w:val="24"/>
        </w:rPr>
        <w:t xml:space="preserve">avtorju pričujočega jubileja </w:t>
      </w:r>
      <w:r w:rsidR="006369BE">
        <w:rPr>
          <w:rFonts w:ascii="Times New Roman" w:hAnsi="Times New Roman" w:cs="Times New Roman"/>
          <w:sz w:val="24"/>
          <w:szCs w:val="24"/>
        </w:rPr>
        <w:t xml:space="preserve">in sedanjemu direktorju inštituta dr. Andreju Pančurju. </w:t>
      </w:r>
      <w:r w:rsidR="00510458">
        <w:rPr>
          <w:rFonts w:ascii="Times New Roman" w:hAnsi="Times New Roman" w:cs="Times New Roman"/>
          <w:sz w:val="24"/>
          <w:szCs w:val="24"/>
        </w:rPr>
        <w:t xml:space="preserve">Leta 1978 se je študijsko izpopolnjeval v École de hautes études en sciences sociales in </w:t>
      </w:r>
      <w:r w:rsidR="004B61E6">
        <w:rPr>
          <w:rFonts w:ascii="Times New Roman" w:hAnsi="Times New Roman" w:cs="Times New Roman"/>
          <w:sz w:val="24"/>
          <w:szCs w:val="24"/>
        </w:rPr>
        <w:t xml:space="preserve">na </w:t>
      </w:r>
      <w:r w:rsidR="00510458">
        <w:rPr>
          <w:rFonts w:ascii="Times New Roman" w:hAnsi="Times New Roman" w:cs="Times New Roman"/>
          <w:sz w:val="24"/>
          <w:szCs w:val="24"/>
        </w:rPr>
        <w:t>In</w:t>
      </w:r>
      <w:r w:rsidR="00726346">
        <w:rPr>
          <w:rFonts w:ascii="Times New Roman" w:hAnsi="Times New Roman" w:cs="Times New Roman"/>
          <w:sz w:val="24"/>
          <w:szCs w:val="24"/>
        </w:rPr>
        <w:t>š</w:t>
      </w:r>
      <w:r w:rsidR="00510458">
        <w:rPr>
          <w:rFonts w:ascii="Times New Roman" w:hAnsi="Times New Roman" w:cs="Times New Roman"/>
          <w:sz w:val="24"/>
          <w:szCs w:val="24"/>
        </w:rPr>
        <w:t>titut</w:t>
      </w:r>
      <w:r w:rsidR="00726346">
        <w:rPr>
          <w:rFonts w:ascii="Times New Roman" w:hAnsi="Times New Roman" w:cs="Times New Roman"/>
          <w:sz w:val="24"/>
          <w:szCs w:val="24"/>
        </w:rPr>
        <w:t>u</w:t>
      </w:r>
      <w:r w:rsidR="00510458">
        <w:rPr>
          <w:rFonts w:ascii="Times New Roman" w:hAnsi="Times New Roman" w:cs="Times New Roman"/>
          <w:sz w:val="24"/>
          <w:szCs w:val="24"/>
        </w:rPr>
        <w:t xml:space="preserve"> Mauric</w:t>
      </w:r>
      <w:r w:rsidR="000E5A22">
        <w:rPr>
          <w:rFonts w:ascii="Times New Roman" w:hAnsi="Times New Roman" w:cs="Times New Roman"/>
          <w:sz w:val="24"/>
          <w:szCs w:val="24"/>
        </w:rPr>
        <w:t>e</w:t>
      </w:r>
      <w:r w:rsidR="000C7DE1">
        <w:rPr>
          <w:rFonts w:ascii="Times New Roman" w:hAnsi="Times New Roman" w:cs="Times New Roman"/>
          <w:sz w:val="24"/>
          <w:szCs w:val="24"/>
        </w:rPr>
        <w:t>a</w:t>
      </w:r>
      <w:r w:rsidR="00510458">
        <w:rPr>
          <w:rFonts w:ascii="Times New Roman" w:hAnsi="Times New Roman" w:cs="Times New Roman"/>
          <w:sz w:val="24"/>
          <w:szCs w:val="24"/>
        </w:rPr>
        <w:t xml:space="preserve"> Thores</w:t>
      </w:r>
      <w:r w:rsidR="000C7DE1">
        <w:rPr>
          <w:rFonts w:ascii="Times New Roman" w:hAnsi="Times New Roman" w:cs="Times New Roman"/>
          <w:sz w:val="24"/>
          <w:szCs w:val="24"/>
        </w:rPr>
        <w:t>a</w:t>
      </w:r>
      <w:r w:rsidR="00510458">
        <w:rPr>
          <w:rFonts w:ascii="Times New Roman" w:hAnsi="Times New Roman" w:cs="Times New Roman"/>
          <w:sz w:val="24"/>
          <w:szCs w:val="24"/>
        </w:rPr>
        <w:t xml:space="preserve"> v Parizu. V študijskih letih 1984/85 in 1994/94 je bil kot Humboldtov štipendist gostujoči profesor na Univerzi v Freiburgu</w:t>
      </w:r>
      <w:r w:rsidR="00484BF8">
        <w:rPr>
          <w:rFonts w:ascii="Times New Roman" w:hAnsi="Times New Roman" w:cs="Times New Roman"/>
          <w:sz w:val="24"/>
          <w:szCs w:val="24"/>
        </w:rPr>
        <w:t xml:space="preserve">, kot gostujoči profesor pa je v letih </w:t>
      </w:r>
      <w:r w:rsidR="00484BF8" w:rsidRPr="00484BF8">
        <w:rPr>
          <w:rFonts w:ascii="Times New Roman" w:hAnsi="Times New Roman" w:cs="Times New Roman"/>
          <w:sz w:val="24"/>
          <w:szCs w:val="24"/>
        </w:rPr>
        <w:t>1988/89</w:t>
      </w:r>
      <w:r w:rsidR="00484BF8">
        <w:rPr>
          <w:rFonts w:ascii="Times New Roman" w:hAnsi="Times New Roman" w:cs="Times New Roman"/>
          <w:sz w:val="24"/>
          <w:szCs w:val="24"/>
        </w:rPr>
        <w:t xml:space="preserve"> predaval tudi na</w:t>
      </w:r>
      <w:r w:rsidR="00510458">
        <w:rPr>
          <w:rFonts w:ascii="Times New Roman" w:hAnsi="Times New Roman" w:cs="Times New Roman"/>
          <w:sz w:val="24"/>
          <w:szCs w:val="24"/>
        </w:rPr>
        <w:t xml:space="preserve"> Univerzi v Kölnu. </w:t>
      </w:r>
      <w:r w:rsidR="00484BF8">
        <w:rPr>
          <w:rFonts w:ascii="Times New Roman" w:hAnsi="Times New Roman" w:cs="Times New Roman"/>
          <w:sz w:val="24"/>
          <w:szCs w:val="24"/>
        </w:rPr>
        <w:t>Ž</w:t>
      </w:r>
      <w:r w:rsidR="00B95371" w:rsidRPr="00B95371">
        <w:rPr>
          <w:rFonts w:ascii="Times New Roman" w:hAnsi="Times New Roman" w:cs="Times New Roman"/>
          <w:sz w:val="24"/>
          <w:szCs w:val="24"/>
        </w:rPr>
        <w:t>iv</w:t>
      </w:r>
      <w:r w:rsidR="00484BF8">
        <w:rPr>
          <w:rFonts w:ascii="Times New Roman" w:hAnsi="Times New Roman" w:cs="Times New Roman"/>
          <w:sz w:val="24"/>
          <w:szCs w:val="24"/>
        </w:rPr>
        <w:t>o zanimanje</w:t>
      </w:r>
      <w:r w:rsidR="00B95371" w:rsidRPr="00B95371">
        <w:rPr>
          <w:rFonts w:ascii="Times New Roman" w:hAnsi="Times New Roman" w:cs="Times New Roman"/>
          <w:sz w:val="24"/>
          <w:szCs w:val="24"/>
        </w:rPr>
        <w:t xml:space="preserve"> za aktualna družbena in politična vprašanja </w:t>
      </w:r>
      <w:r w:rsidR="00484BF8">
        <w:rPr>
          <w:rFonts w:ascii="Times New Roman" w:hAnsi="Times New Roman" w:cs="Times New Roman"/>
          <w:sz w:val="24"/>
          <w:szCs w:val="24"/>
        </w:rPr>
        <w:t xml:space="preserve">ga je </w:t>
      </w:r>
      <w:r w:rsidR="00F81DC2">
        <w:rPr>
          <w:rFonts w:ascii="Times New Roman" w:hAnsi="Times New Roman" w:cs="Times New Roman"/>
          <w:sz w:val="24"/>
          <w:szCs w:val="24"/>
        </w:rPr>
        <w:t xml:space="preserve">vodilo tudi v politiko. V letih 1992/93 je </w:t>
      </w:r>
      <w:r w:rsidR="00FA147D">
        <w:rPr>
          <w:rFonts w:ascii="Times New Roman" w:hAnsi="Times New Roman" w:cs="Times New Roman"/>
          <w:sz w:val="24"/>
          <w:szCs w:val="24"/>
        </w:rPr>
        <w:t xml:space="preserve">bil </w:t>
      </w:r>
      <w:r w:rsidR="00F81DC2">
        <w:rPr>
          <w:rFonts w:ascii="Times New Roman" w:hAnsi="Times New Roman" w:cs="Times New Roman"/>
          <w:sz w:val="24"/>
          <w:szCs w:val="24"/>
        </w:rPr>
        <w:t xml:space="preserve">kot član </w:t>
      </w:r>
      <w:r w:rsidR="00FA147D">
        <w:rPr>
          <w:rFonts w:ascii="Times New Roman" w:hAnsi="Times New Roman" w:cs="Times New Roman"/>
          <w:sz w:val="24"/>
          <w:szCs w:val="24"/>
        </w:rPr>
        <w:t>Social</w:t>
      </w:r>
      <w:r w:rsidR="00F81DC2">
        <w:rPr>
          <w:rFonts w:ascii="Times New Roman" w:hAnsi="Times New Roman" w:cs="Times New Roman"/>
          <w:sz w:val="24"/>
          <w:szCs w:val="24"/>
        </w:rPr>
        <w:t>demokratske stranke Slovenije</w:t>
      </w:r>
      <w:r w:rsidR="00FA147D">
        <w:rPr>
          <w:rFonts w:ascii="Times New Roman" w:hAnsi="Times New Roman" w:cs="Times New Roman"/>
          <w:sz w:val="24"/>
          <w:szCs w:val="24"/>
        </w:rPr>
        <w:t xml:space="preserve"> minister za Slovence po svetu in narodnostne manjšine v Sloveniji v prvi Drnovškovi vladi. Bil je prvi zgodovinar, ki se je </w:t>
      </w:r>
      <w:r w:rsidR="004B61E6">
        <w:rPr>
          <w:rFonts w:ascii="Times New Roman" w:hAnsi="Times New Roman" w:cs="Times New Roman"/>
          <w:sz w:val="24"/>
          <w:szCs w:val="24"/>
        </w:rPr>
        <w:t>v Republiki Sloveniji</w:t>
      </w:r>
      <w:r w:rsidR="00FA147D">
        <w:rPr>
          <w:rFonts w:ascii="Times New Roman" w:hAnsi="Times New Roman" w:cs="Times New Roman"/>
          <w:sz w:val="24"/>
          <w:szCs w:val="24"/>
        </w:rPr>
        <w:t xml:space="preserve"> gibal </w:t>
      </w:r>
      <w:r w:rsidR="00EC4D41">
        <w:rPr>
          <w:rFonts w:ascii="Times New Roman" w:hAnsi="Times New Roman" w:cs="Times New Roman"/>
          <w:sz w:val="24"/>
          <w:szCs w:val="24"/>
        </w:rPr>
        <w:t>v</w:t>
      </w:r>
      <w:r w:rsidR="00FA147D">
        <w:rPr>
          <w:rFonts w:ascii="Times New Roman" w:hAnsi="Times New Roman" w:cs="Times New Roman"/>
          <w:sz w:val="24"/>
          <w:szCs w:val="24"/>
        </w:rPr>
        <w:t xml:space="preserve"> vrhu slovenske politike. Leta </w:t>
      </w:r>
      <w:r w:rsidR="004B61E6" w:rsidRPr="004B61E6">
        <w:rPr>
          <w:rFonts w:ascii="Times New Roman" w:hAnsi="Times New Roman" w:cs="Times New Roman"/>
          <w:sz w:val="24"/>
          <w:szCs w:val="24"/>
        </w:rPr>
        <w:t xml:space="preserve">1999 </w:t>
      </w:r>
      <w:r w:rsidR="00FA147D">
        <w:rPr>
          <w:rFonts w:ascii="Times New Roman" w:hAnsi="Times New Roman" w:cs="Times New Roman"/>
          <w:sz w:val="24"/>
          <w:szCs w:val="24"/>
        </w:rPr>
        <w:t xml:space="preserve">je postal </w:t>
      </w:r>
      <w:r w:rsidR="00CE24E6">
        <w:rPr>
          <w:rFonts w:ascii="Times New Roman" w:hAnsi="Times New Roman" w:cs="Times New Roman"/>
          <w:sz w:val="24"/>
          <w:szCs w:val="24"/>
        </w:rPr>
        <w:t>a</w:t>
      </w:r>
      <w:r w:rsidR="00FA147D">
        <w:rPr>
          <w:rFonts w:ascii="Times New Roman" w:hAnsi="Times New Roman" w:cs="Times New Roman"/>
          <w:sz w:val="24"/>
          <w:szCs w:val="24"/>
        </w:rPr>
        <w:t>mbasador znanosti Republike Slovenije</w:t>
      </w:r>
      <w:r w:rsidR="00B439B8">
        <w:rPr>
          <w:rFonts w:ascii="Times New Roman" w:hAnsi="Times New Roman" w:cs="Times New Roman"/>
          <w:sz w:val="24"/>
          <w:szCs w:val="24"/>
        </w:rPr>
        <w:t>. V drugi polovici devetdesetih let je bil dejaven še v krščanskosocialističnem društvu 2000 (</w:t>
      </w:r>
      <w:r w:rsidR="00523BDB">
        <w:rPr>
          <w:rFonts w:ascii="Times New Roman" w:hAnsi="Times New Roman" w:cs="Times New Roman"/>
          <w:sz w:val="24"/>
          <w:szCs w:val="24"/>
        </w:rPr>
        <w:t xml:space="preserve">od </w:t>
      </w:r>
      <w:r w:rsidR="00B439B8">
        <w:rPr>
          <w:rFonts w:ascii="Times New Roman" w:hAnsi="Times New Roman" w:cs="Times New Roman"/>
          <w:sz w:val="24"/>
          <w:szCs w:val="24"/>
        </w:rPr>
        <w:t>1998</w:t>
      </w:r>
      <w:r w:rsidR="00523BDB">
        <w:rPr>
          <w:rFonts w:ascii="Times New Roman" w:hAnsi="Times New Roman" w:cs="Times New Roman"/>
          <w:sz w:val="24"/>
          <w:szCs w:val="24"/>
        </w:rPr>
        <w:t xml:space="preserve"> do 2011</w:t>
      </w:r>
      <w:r w:rsidR="00B439B8">
        <w:rPr>
          <w:rFonts w:ascii="Times New Roman" w:hAnsi="Times New Roman" w:cs="Times New Roman"/>
          <w:sz w:val="24"/>
          <w:szCs w:val="24"/>
        </w:rPr>
        <w:t xml:space="preserve"> je </w:t>
      </w:r>
      <w:r w:rsidR="00523BDB">
        <w:rPr>
          <w:rFonts w:ascii="Times New Roman" w:hAnsi="Times New Roman" w:cs="Times New Roman"/>
          <w:sz w:val="24"/>
          <w:szCs w:val="24"/>
        </w:rPr>
        <w:t>bil njegov predsednik). V</w:t>
      </w:r>
      <w:r w:rsidR="00B439B8">
        <w:rPr>
          <w:rFonts w:ascii="Times New Roman" w:hAnsi="Times New Roman" w:cs="Times New Roman"/>
          <w:sz w:val="24"/>
          <w:szCs w:val="24"/>
        </w:rPr>
        <w:t xml:space="preserve"> letih 1997–2011 je bil član uredniškega sveta </w:t>
      </w:r>
      <w:r w:rsidR="00523BDB">
        <w:rPr>
          <w:rFonts w:ascii="Times New Roman" w:hAnsi="Times New Roman" w:cs="Times New Roman"/>
          <w:sz w:val="24"/>
          <w:szCs w:val="24"/>
        </w:rPr>
        <w:t>društvene</w:t>
      </w:r>
      <w:r w:rsidR="00B439B8">
        <w:rPr>
          <w:rFonts w:ascii="Times New Roman" w:hAnsi="Times New Roman" w:cs="Times New Roman"/>
          <w:sz w:val="24"/>
          <w:szCs w:val="24"/>
        </w:rPr>
        <w:t xml:space="preserve"> revije </w:t>
      </w:r>
      <w:r w:rsidR="00B439B8" w:rsidRPr="00B439B8">
        <w:rPr>
          <w:rFonts w:ascii="Times New Roman" w:hAnsi="Times New Roman" w:cs="Times New Roman"/>
          <w:i/>
          <w:sz w:val="24"/>
          <w:szCs w:val="24"/>
        </w:rPr>
        <w:t>Revija 2000</w:t>
      </w:r>
      <w:r w:rsidR="00B439B8">
        <w:rPr>
          <w:rFonts w:ascii="Times New Roman" w:hAnsi="Times New Roman" w:cs="Times New Roman"/>
          <w:sz w:val="24"/>
          <w:szCs w:val="24"/>
        </w:rPr>
        <w:t xml:space="preserve"> </w:t>
      </w:r>
      <w:r w:rsidR="00523BDB">
        <w:rPr>
          <w:rFonts w:ascii="Times New Roman" w:hAnsi="Times New Roman" w:cs="Times New Roman"/>
          <w:sz w:val="24"/>
          <w:szCs w:val="24"/>
        </w:rPr>
        <w:t>(o</w:t>
      </w:r>
      <w:r w:rsidR="00B439B8">
        <w:rPr>
          <w:rFonts w:ascii="Times New Roman" w:hAnsi="Times New Roman" w:cs="Times New Roman"/>
          <w:sz w:val="24"/>
          <w:szCs w:val="24"/>
        </w:rPr>
        <w:t>d 1988 do 1990</w:t>
      </w:r>
      <w:r w:rsidR="00523BDB">
        <w:rPr>
          <w:rFonts w:ascii="Times New Roman" w:hAnsi="Times New Roman" w:cs="Times New Roman"/>
          <w:sz w:val="24"/>
          <w:szCs w:val="24"/>
        </w:rPr>
        <w:t xml:space="preserve"> je bil</w:t>
      </w:r>
      <w:r w:rsidR="00B439B8">
        <w:rPr>
          <w:rFonts w:ascii="Times New Roman" w:hAnsi="Times New Roman" w:cs="Times New Roman"/>
          <w:sz w:val="24"/>
          <w:szCs w:val="24"/>
        </w:rPr>
        <w:t xml:space="preserve"> predsednik</w:t>
      </w:r>
      <w:r w:rsidR="00523BDB">
        <w:rPr>
          <w:rFonts w:ascii="Times New Roman" w:hAnsi="Times New Roman" w:cs="Times New Roman"/>
          <w:sz w:val="24"/>
          <w:szCs w:val="24"/>
        </w:rPr>
        <w:t xml:space="preserve"> </w:t>
      </w:r>
      <w:r w:rsidR="00DC6FB3">
        <w:rPr>
          <w:rFonts w:ascii="Times New Roman" w:hAnsi="Times New Roman" w:cs="Times New Roman"/>
          <w:sz w:val="24"/>
          <w:szCs w:val="24"/>
        </w:rPr>
        <w:t>s</w:t>
      </w:r>
      <w:r w:rsidR="00523BDB">
        <w:rPr>
          <w:rFonts w:ascii="Times New Roman" w:hAnsi="Times New Roman" w:cs="Times New Roman"/>
          <w:sz w:val="24"/>
          <w:szCs w:val="24"/>
        </w:rPr>
        <w:t>veta)</w:t>
      </w:r>
      <w:r w:rsidR="00B439B8">
        <w:rPr>
          <w:rFonts w:ascii="Times New Roman" w:hAnsi="Times New Roman" w:cs="Times New Roman"/>
          <w:sz w:val="24"/>
          <w:szCs w:val="24"/>
        </w:rPr>
        <w:t>.</w:t>
      </w:r>
    </w:p>
    <w:p w14:paraId="35927D72" w14:textId="35061F8F" w:rsidR="00B439B8" w:rsidRDefault="00B439B8" w:rsidP="002444D9">
      <w:pPr>
        <w:spacing w:after="0" w:line="360" w:lineRule="auto"/>
        <w:jc w:val="both"/>
        <w:rPr>
          <w:rFonts w:ascii="Times New Roman" w:hAnsi="Times New Roman" w:cs="Times New Roman"/>
          <w:sz w:val="24"/>
          <w:szCs w:val="24"/>
        </w:rPr>
        <w:pPrChange w:id="2" w:author="Filip Čuček" w:date="2022-09-06T09:07:00Z">
          <w:pPr>
            <w:spacing w:after="0" w:line="360" w:lineRule="auto"/>
            <w:ind w:firstLine="709"/>
            <w:jc w:val="both"/>
          </w:pPr>
        </w:pPrChange>
      </w:pPr>
      <w:r>
        <w:rPr>
          <w:rFonts w:ascii="Times New Roman" w:hAnsi="Times New Roman" w:cs="Times New Roman"/>
          <w:sz w:val="24"/>
          <w:szCs w:val="24"/>
        </w:rPr>
        <w:tab/>
      </w:r>
      <w:r w:rsidR="00DC6FB3" w:rsidRPr="00DC6FB3">
        <w:rPr>
          <w:rFonts w:ascii="Times New Roman" w:hAnsi="Times New Roman" w:cs="Times New Roman"/>
          <w:sz w:val="24"/>
          <w:szCs w:val="24"/>
        </w:rPr>
        <w:t xml:space="preserve">Tukaj </w:t>
      </w:r>
      <w:r w:rsidR="00D75939">
        <w:rPr>
          <w:rFonts w:ascii="Times New Roman" w:hAnsi="Times New Roman" w:cs="Times New Roman"/>
          <w:sz w:val="24"/>
          <w:szCs w:val="24"/>
        </w:rPr>
        <w:t>moramo</w:t>
      </w:r>
      <w:r>
        <w:rPr>
          <w:rFonts w:ascii="Times New Roman" w:hAnsi="Times New Roman" w:cs="Times New Roman"/>
          <w:sz w:val="24"/>
          <w:szCs w:val="24"/>
        </w:rPr>
        <w:t xml:space="preserve"> spomni</w:t>
      </w:r>
      <w:r w:rsidR="00D75939">
        <w:rPr>
          <w:rFonts w:ascii="Times New Roman" w:hAnsi="Times New Roman" w:cs="Times New Roman"/>
          <w:sz w:val="24"/>
          <w:szCs w:val="24"/>
        </w:rPr>
        <w:t>ti tudi</w:t>
      </w:r>
      <w:r>
        <w:rPr>
          <w:rFonts w:ascii="Times New Roman" w:hAnsi="Times New Roman" w:cs="Times New Roman"/>
          <w:sz w:val="24"/>
          <w:szCs w:val="24"/>
        </w:rPr>
        <w:t xml:space="preserve"> na Jankove </w:t>
      </w:r>
      <w:r w:rsidR="00EC4D41">
        <w:rPr>
          <w:rFonts w:ascii="Times New Roman" w:hAnsi="Times New Roman" w:cs="Times New Roman"/>
          <w:sz w:val="24"/>
          <w:szCs w:val="24"/>
        </w:rPr>
        <w:t xml:space="preserve">zadolžitve v IZDG/INZ. V letih 1980–1982 je bil predsednik </w:t>
      </w:r>
      <w:r w:rsidR="00A3514A">
        <w:rPr>
          <w:rFonts w:ascii="Times New Roman" w:hAnsi="Times New Roman" w:cs="Times New Roman"/>
          <w:sz w:val="24"/>
          <w:szCs w:val="24"/>
        </w:rPr>
        <w:t>s</w:t>
      </w:r>
      <w:r w:rsidR="00EC4D41">
        <w:rPr>
          <w:rFonts w:ascii="Times New Roman" w:hAnsi="Times New Roman" w:cs="Times New Roman"/>
          <w:sz w:val="24"/>
          <w:szCs w:val="24"/>
        </w:rPr>
        <w:t xml:space="preserve">veta inštituta, od 1993 do 1995 je vodil inštitutski raziskovalni projekt </w:t>
      </w:r>
      <w:r w:rsidR="00EC4D41" w:rsidRPr="00EC4D41">
        <w:rPr>
          <w:rFonts w:ascii="Times New Roman" w:hAnsi="Times New Roman" w:cs="Times New Roman"/>
          <w:i/>
          <w:sz w:val="24"/>
          <w:szCs w:val="24"/>
        </w:rPr>
        <w:t>Politični in idejni razvoj na Slovenskem 1892 do 1941</w:t>
      </w:r>
      <w:r w:rsidR="00EC4D41">
        <w:rPr>
          <w:rFonts w:ascii="Times New Roman" w:hAnsi="Times New Roman" w:cs="Times New Roman"/>
          <w:sz w:val="24"/>
          <w:szCs w:val="24"/>
        </w:rPr>
        <w:t xml:space="preserve">, v letih 1991–2015 pa je bil član uredništva inštitutske znanstvene revije </w:t>
      </w:r>
      <w:r w:rsidR="00EC4D41" w:rsidRPr="00EC4D41">
        <w:rPr>
          <w:rFonts w:ascii="Times New Roman" w:hAnsi="Times New Roman" w:cs="Times New Roman"/>
          <w:i/>
          <w:sz w:val="24"/>
          <w:szCs w:val="24"/>
        </w:rPr>
        <w:t>Prispevki za novejšo zgodovino</w:t>
      </w:r>
      <w:r w:rsidR="00EC4D41">
        <w:rPr>
          <w:rFonts w:ascii="Times New Roman" w:hAnsi="Times New Roman" w:cs="Times New Roman"/>
          <w:sz w:val="24"/>
          <w:szCs w:val="24"/>
        </w:rPr>
        <w:t>. Leta 1995 se je polno posvetil pedagoškemu delu</w:t>
      </w:r>
      <w:r w:rsidR="0068141E">
        <w:rPr>
          <w:rFonts w:ascii="Times New Roman" w:hAnsi="Times New Roman" w:cs="Times New Roman"/>
          <w:sz w:val="24"/>
          <w:szCs w:val="24"/>
        </w:rPr>
        <w:t>.</w:t>
      </w:r>
      <w:r w:rsidR="00EC4D41">
        <w:rPr>
          <w:rFonts w:ascii="Times New Roman" w:hAnsi="Times New Roman" w:cs="Times New Roman"/>
          <w:sz w:val="24"/>
          <w:szCs w:val="24"/>
        </w:rPr>
        <w:t xml:space="preserve"> </w:t>
      </w:r>
      <w:r w:rsidR="0068141E">
        <w:rPr>
          <w:rFonts w:ascii="Times New Roman" w:hAnsi="Times New Roman" w:cs="Times New Roman"/>
          <w:sz w:val="24"/>
          <w:szCs w:val="24"/>
        </w:rPr>
        <w:t xml:space="preserve">Z </w:t>
      </w:r>
      <w:r w:rsidR="00D75939">
        <w:rPr>
          <w:rFonts w:ascii="Times New Roman" w:hAnsi="Times New Roman" w:cs="Times New Roman"/>
          <w:sz w:val="24"/>
          <w:szCs w:val="24"/>
        </w:rPr>
        <w:t>inštituta</w:t>
      </w:r>
      <w:r w:rsidR="0068141E">
        <w:rPr>
          <w:rFonts w:ascii="Times New Roman" w:hAnsi="Times New Roman" w:cs="Times New Roman"/>
          <w:sz w:val="24"/>
          <w:szCs w:val="24"/>
        </w:rPr>
        <w:t xml:space="preserve"> je</w:t>
      </w:r>
      <w:r w:rsidR="00D75939">
        <w:rPr>
          <w:rFonts w:ascii="Times New Roman" w:hAnsi="Times New Roman" w:cs="Times New Roman"/>
          <w:sz w:val="24"/>
          <w:szCs w:val="24"/>
        </w:rPr>
        <w:t xml:space="preserve"> odšel na Fakulteto</w:t>
      </w:r>
      <w:r w:rsidR="00EC4D41">
        <w:rPr>
          <w:rFonts w:ascii="Times New Roman" w:hAnsi="Times New Roman" w:cs="Times New Roman"/>
          <w:sz w:val="24"/>
          <w:szCs w:val="24"/>
        </w:rPr>
        <w:t xml:space="preserve"> za družbene vede, kjer so ga že leta 1988 izvolili </w:t>
      </w:r>
      <w:r w:rsidR="00FA0037">
        <w:rPr>
          <w:rFonts w:ascii="Times New Roman" w:hAnsi="Times New Roman" w:cs="Times New Roman"/>
          <w:sz w:val="24"/>
          <w:szCs w:val="24"/>
        </w:rPr>
        <w:t xml:space="preserve">v </w:t>
      </w:r>
      <w:r w:rsidR="00EC4D41">
        <w:rPr>
          <w:rFonts w:ascii="Times New Roman" w:hAnsi="Times New Roman" w:cs="Times New Roman"/>
          <w:sz w:val="24"/>
          <w:szCs w:val="24"/>
        </w:rPr>
        <w:t xml:space="preserve">rednega profesorja. </w:t>
      </w:r>
      <w:r w:rsidR="009B3EE2">
        <w:rPr>
          <w:rFonts w:ascii="Times New Roman" w:hAnsi="Times New Roman" w:cs="Times New Roman"/>
          <w:sz w:val="24"/>
          <w:szCs w:val="24"/>
        </w:rPr>
        <w:t xml:space="preserve">Na FDV je </w:t>
      </w:r>
      <w:r w:rsidR="0068141E">
        <w:rPr>
          <w:rFonts w:ascii="Times New Roman" w:hAnsi="Times New Roman" w:cs="Times New Roman"/>
          <w:sz w:val="24"/>
          <w:szCs w:val="24"/>
        </w:rPr>
        <w:t xml:space="preserve">do upokojitve leta 2012 </w:t>
      </w:r>
      <w:r w:rsidR="009B3EE2">
        <w:rPr>
          <w:rFonts w:ascii="Times New Roman" w:hAnsi="Times New Roman" w:cs="Times New Roman"/>
          <w:sz w:val="24"/>
          <w:szCs w:val="24"/>
        </w:rPr>
        <w:t xml:space="preserve">predaval občo zgodovino in zgodovino politične misli. </w:t>
      </w:r>
    </w:p>
    <w:p w14:paraId="35927D73" w14:textId="5DC3E3C5" w:rsidR="0055728B" w:rsidRDefault="00D75939" w:rsidP="002444D9">
      <w:pPr>
        <w:spacing w:after="0" w:line="360" w:lineRule="auto"/>
        <w:jc w:val="both"/>
        <w:rPr>
          <w:rFonts w:ascii="Times New Roman" w:hAnsi="Times New Roman" w:cs="Times New Roman"/>
          <w:sz w:val="24"/>
          <w:szCs w:val="24"/>
        </w:rPr>
        <w:pPrChange w:id="3" w:author="Filip Čuček" w:date="2022-09-06T09:07:00Z">
          <w:pPr>
            <w:spacing w:after="0" w:line="360" w:lineRule="auto"/>
            <w:ind w:firstLine="709"/>
            <w:jc w:val="both"/>
          </w:pPr>
        </w:pPrChange>
      </w:pPr>
      <w:r>
        <w:rPr>
          <w:rFonts w:ascii="Times New Roman" w:hAnsi="Times New Roman" w:cs="Times New Roman"/>
          <w:sz w:val="24"/>
          <w:szCs w:val="24"/>
        </w:rPr>
        <w:tab/>
      </w:r>
      <w:r w:rsidRPr="006D2C93">
        <w:rPr>
          <w:rFonts w:ascii="Times New Roman" w:hAnsi="Times New Roman" w:cs="Times New Roman"/>
          <w:sz w:val="24"/>
          <w:szCs w:val="24"/>
        </w:rPr>
        <w:t>V dvajsetih letih</w:t>
      </w:r>
      <w:r w:rsidR="006F42CE">
        <w:rPr>
          <w:rFonts w:ascii="Times New Roman" w:hAnsi="Times New Roman" w:cs="Times New Roman"/>
          <w:sz w:val="24"/>
          <w:szCs w:val="24"/>
        </w:rPr>
        <w:t>, ki so minila od prejšnjega zapisa</w:t>
      </w:r>
      <w:r>
        <w:rPr>
          <w:rFonts w:ascii="Times New Roman" w:hAnsi="Times New Roman" w:cs="Times New Roman"/>
          <w:sz w:val="24"/>
          <w:szCs w:val="24"/>
        </w:rPr>
        <w:t xml:space="preserve"> </w:t>
      </w:r>
      <w:r w:rsidR="006F42CE">
        <w:rPr>
          <w:rFonts w:ascii="Times New Roman" w:hAnsi="Times New Roman" w:cs="Times New Roman"/>
          <w:sz w:val="24"/>
          <w:szCs w:val="24"/>
        </w:rPr>
        <w:t>o našem jubilantu, je Janko</w:t>
      </w:r>
      <w:r>
        <w:rPr>
          <w:rFonts w:ascii="Times New Roman" w:hAnsi="Times New Roman" w:cs="Times New Roman"/>
          <w:sz w:val="24"/>
          <w:szCs w:val="24"/>
        </w:rPr>
        <w:t xml:space="preserve"> </w:t>
      </w:r>
      <w:r w:rsidR="006F42CE">
        <w:rPr>
          <w:rFonts w:ascii="Times New Roman" w:hAnsi="Times New Roman" w:cs="Times New Roman"/>
          <w:sz w:val="24"/>
          <w:szCs w:val="24"/>
        </w:rPr>
        <w:t xml:space="preserve">Prunk </w:t>
      </w:r>
      <w:r w:rsidR="00251E65">
        <w:rPr>
          <w:rFonts w:ascii="Times New Roman" w:hAnsi="Times New Roman" w:cs="Times New Roman"/>
          <w:sz w:val="24"/>
          <w:szCs w:val="24"/>
        </w:rPr>
        <w:t xml:space="preserve">z nezmanjšano ustvarjalno močjo nadaljeval svoje raziskovalno in pedagoško delo. Na pedagoškem področju je bil dejaven kot predavatelj </w:t>
      </w:r>
      <w:r w:rsidR="00610FA4">
        <w:rPr>
          <w:rFonts w:ascii="Times New Roman" w:hAnsi="Times New Roman" w:cs="Times New Roman"/>
          <w:sz w:val="24"/>
          <w:szCs w:val="24"/>
        </w:rPr>
        <w:t>in</w:t>
      </w:r>
      <w:r w:rsidR="004B61E6">
        <w:rPr>
          <w:rFonts w:ascii="Times New Roman" w:hAnsi="Times New Roman" w:cs="Times New Roman"/>
          <w:sz w:val="24"/>
          <w:szCs w:val="24"/>
        </w:rPr>
        <w:t xml:space="preserve"> </w:t>
      </w:r>
      <w:r w:rsidR="00251E65">
        <w:rPr>
          <w:rFonts w:ascii="Times New Roman" w:hAnsi="Times New Roman" w:cs="Times New Roman"/>
          <w:sz w:val="24"/>
          <w:szCs w:val="24"/>
        </w:rPr>
        <w:t>mentor pri diplomskih, magistrskih in doktorskih delih. V tem času je p</w:t>
      </w:r>
      <w:r w:rsidR="00BE1197">
        <w:rPr>
          <w:rFonts w:ascii="Times New Roman" w:hAnsi="Times New Roman" w:cs="Times New Roman"/>
          <w:sz w:val="24"/>
          <w:szCs w:val="24"/>
        </w:rPr>
        <w:t xml:space="preserve">od njegovim mentorstvom </w:t>
      </w:r>
      <w:r w:rsidR="00251E65">
        <w:rPr>
          <w:rFonts w:ascii="Times New Roman" w:hAnsi="Times New Roman" w:cs="Times New Roman"/>
          <w:sz w:val="24"/>
          <w:szCs w:val="24"/>
        </w:rPr>
        <w:t xml:space="preserve">diplomiralo </w:t>
      </w:r>
      <w:r w:rsidR="00BE1197">
        <w:rPr>
          <w:rFonts w:ascii="Times New Roman" w:hAnsi="Times New Roman" w:cs="Times New Roman"/>
          <w:sz w:val="24"/>
          <w:szCs w:val="24"/>
        </w:rPr>
        <w:t>36 študentk in študentov (v celotnem pedagoškem obdobju 44), m</w:t>
      </w:r>
      <w:r w:rsidR="0055728B">
        <w:rPr>
          <w:rFonts w:ascii="Times New Roman" w:hAnsi="Times New Roman" w:cs="Times New Roman"/>
          <w:sz w:val="24"/>
          <w:szCs w:val="24"/>
        </w:rPr>
        <w:t>agistriralo je devet</w:t>
      </w:r>
      <w:r w:rsidR="00BE1197">
        <w:rPr>
          <w:rFonts w:ascii="Times New Roman" w:hAnsi="Times New Roman" w:cs="Times New Roman"/>
          <w:sz w:val="24"/>
          <w:szCs w:val="24"/>
        </w:rPr>
        <w:t xml:space="preserve"> magistrandk in magistrandov (v celotnem pedagoškem obdobju </w:t>
      </w:r>
      <w:r w:rsidR="00EB2590" w:rsidRPr="00EB2590">
        <w:rPr>
          <w:rFonts w:ascii="Times New Roman" w:hAnsi="Times New Roman" w:cs="Times New Roman"/>
          <w:sz w:val="24"/>
          <w:szCs w:val="24"/>
        </w:rPr>
        <w:t>enajst</w:t>
      </w:r>
      <w:r w:rsidR="00BE1197">
        <w:rPr>
          <w:rFonts w:ascii="Times New Roman" w:hAnsi="Times New Roman" w:cs="Times New Roman"/>
          <w:sz w:val="24"/>
          <w:szCs w:val="24"/>
        </w:rPr>
        <w:t xml:space="preserve">), doktorirala pa sta doktorandka in doktorand (v celotnem pedagoškem obdobju trije). Bil je tudi somentor </w:t>
      </w:r>
      <w:r w:rsidR="0055728B">
        <w:rPr>
          <w:rFonts w:ascii="Times New Roman" w:hAnsi="Times New Roman" w:cs="Times New Roman"/>
          <w:sz w:val="24"/>
          <w:szCs w:val="24"/>
        </w:rPr>
        <w:t xml:space="preserve">diplomantki in diplomantu, magistrandki (v celotnem pedagoškem obdobju trem) in doktorandki. </w:t>
      </w:r>
      <w:r w:rsidR="00D40D92">
        <w:rPr>
          <w:rFonts w:ascii="Times New Roman" w:hAnsi="Times New Roman" w:cs="Times New Roman"/>
          <w:sz w:val="24"/>
          <w:szCs w:val="24"/>
        </w:rPr>
        <w:t xml:space="preserve">Dejaven </w:t>
      </w:r>
      <w:r w:rsidR="0055728B">
        <w:rPr>
          <w:rFonts w:ascii="Times New Roman" w:hAnsi="Times New Roman" w:cs="Times New Roman"/>
          <w:sz w:val="24"/>
          <w:szCs w:val="24"/>
        </w:rPr>
        <w:t xml:space="preserve">je </w:t>
      </w:r>
      <w:r w:rsidR="00D40D92">
        <w:rPr>
          <w:rFonts w:ascii="Times New Roman" w:hAnsi="Times New Roman" w:cs="Times New Roman"/>
          <w:sz w:val="24"/>
          <w:szCs w:val="24"/>
        </w:rPr>
        <w:t>bil še kot</w:t>
      </w:r>
      <w:r w:rsidR="0055728B">
        <w:rPr>
          <w:rFonts w:ascii="Times New Roman" w:hAnsi="Times New Roman" w:cs="Times New Roman"/>
          <w:sz w:val="24"/>
          <w:szCs w:val="24"/>
        </w:rPr>
        <w:t xml:space="preserve"> mentor mladi raziskovalki (v celotnem pedagoškem obdobju trem MR). Obenem je </w:t>
      </w:r>
      <w:r w:rsidR="0055728B" w:rsidRPr="0055728B">
        <w:rPr>
          <w:rFonts w:ascii="Times New Roman" w:hAnsi="Times New Roman" w:cs="Times New Roman"/>
          <w:sz w:val="24"/>
          <w:szCs w:val="24"/>
        </w:rPr>
        <w:t xml:space="preserve">v letih 2004–2005 </w:t>
      </w:r>
      <w:r w:rsidR="0055728B">
        <w:rPr>
          <w:rFonts w:ascii="Times New Roman" w:hAnsi="Times New Roman" w:cs="Times New Roman"/>
          <w:sz w:val="24"/>
          <w:szCs w:val="24"/>
        </w:rPr>
        <w:t xml:space="preserve">na FDV </w:t>
      </w:r>
      <w:r w:rsidR="0055728B" w:rsidRPr="0055728B">
        <w:rPr>
          <w:rFonts w:ascii="Times New Roman" w:hAnsi="Times New Roman" w:cs="Times New Roman"/>
          <w:sz w:val="24"/>
          <w:szCs w:val="24"/>
        </w:rPr>
        <w:t xml:space="preserve">vodil raziskovalni projekt </w:t>
      </w:r>
      <w:r w:rsidR="0055728B" w:rsidRPr="0055728B">
        <w:rPr>
          <w:rFonts w:ascii="Times New Roman" w:hAnsi="Times New Roman" w:cs="Times New Roman"/>
          <w:i/>
          <w:sz w:val="24"/>
          <w:szCs w:val="24"/>
        </w:rPr>
        <w:t>Analiza razvoja slovenskega parlamentarizma od prvih začetkov do ustanovitve Državnega zbora Republike Slovenije</w:t>
      </w:r>
      <w:r w:rsidR="0055728B">
        <w:rPr>
          <w:rFonts w:ascii="Times New Roman" w:hAnsi="Times New Roman" w:cs="Times New Roman"/>
          <w:sz w:val="24"/>
          <w:szCs w:val="24"/>
        </w:rPr>
        <w:t xml:space="preserve"> (</w:t>
      </w:r>
      <w:r w:rsidR="00D40D92">
        <w:rPr>
          <w:rFonts w:ascii="Times New Roman" w:hAnsi="Times New Roman" w:cs="Times New Roman"/>
          <w:sz w:val="24"/>
          <w:szCs w:val="24"/>
        </w:rPr>
        <w:t xml:space="preserve">pred </w:t>
      </w:r>
      <w:r w:rsidR="00D40D92">
        <w:rPr>
          <w:rFonts w:ascii="Times New Roman" w:hAnsi="Times New Roman" w:cs="Times New Roman"/>
          <w:sz w:val="24"/>
          <w:szCs w:val="24"/>
        </w:rPr>
        <w:lastRenderedPageBreak/>
        <w:t xml:space="preserve">tem je </w:t>
      </w:r>
      <w:r w:rsidR="0055728B">
        <w:rPr>
          <w:rFonts w:ascii="Times New Roman" w:hAnsi="Times New Roman" w:cs="Times New Roman"/>
          <w:sz w:val="24"/>
          <w:szCs w:val="24"/>
        </w:rPr>
        <w:t xml:space="preserve">že v </w:t>
      </w:r>
      <w:r w:rsidR="0055728B" w:rsidRPr="00E20BEB">
        <w:rPr>
          <w:rFonts w:ascii="Times New Roman" w:hAnsi="Times New Roman" w:cs="Times New Roman"/>
          <w:sz w:val="24"/>
          <w:szCs w:val="24"/>
        </w:rPr>
        <w:t>letih 1996–2000</w:t>
      </w:r>
      <w:r w:rsidR="0055728B">
        <w:rPr>
          <w:rFonts w:ascii="Times New Roman" w:hAnsi="Times New Roman" w:cs="Times New Roman"/>
          <w:sz w:val="24"/>
          <w:szCs w:val="24"/>
        </w:rPr>
        <w:t xml:space="preserve"> vodil raziskovalni projekt </w:t>
      </w:r>
      <w:r w:rsidR="0055728B" w:rsidRPr="0055728B">
        <w:rPr>
          <w:rFonts w:ascii="Times New Roman" w:hAnsi="Times New Roman" w:cs="Times New Roman"/>
          <w:i/>
          <w:sz w:val="24"/>
          <w:szCs w:val="24"/>
        </w:rPr>
        <w:t>Zgodovina socialne in politične misli na Slovenskem</w:t>
      </w:r>
      <w:r w:rsidR="0055728B">
        <w:rPr>
          <w:rFonts w:ascii="Times New Roman" w:hAnsi="Times New Roman" w:cs="Times New Roman"/>
          <w:sz w:val="24"/>
          <w:szCs w:val="24"/>
        </w:rPr>
        <w:t xml:space="preserve">). </w:t>
      </w:r>
      <w:r w:rsidR="004C20F5">
        <w:rPr>
          <w:rFonts w:ascii="Times New Roman" w:hAnsi="Times New Roman" w:cs="Times New Roman"/>
          <w:sz w:val="24"/>
          <w:szCs w:val="24"/>
        </w:rPr>
        <w:t>Kot član avtorske skupine, ki je leta 2007 pripravila</w:t>
      </w:r>
      <w:r w:rsidR="007B43E7">
        <w:rPr>
          <w:rFonts w:ascii="Times New Roman" w:hAnsi="Times New Roman" w:cs="Times New Roman"/>
          <w:sz w:val="24"/>
          <w:szCs w:val="24"/>
        </w:rPr>
        <w:t xml:space="preserve"> </w:t>
      </w:r>
      <w:r w:rsidR="007B43E7" w:rsidRPr="007B43E7">
        <w:rPr>
          <w:rFonts w:ascii="Times New Roman" w:hAnsi="Times New Roman" w:cs="Times New Roman"/>
          <w:i/>
          <w:sz w:val="24"/>
          <w:szCs w:val="24"/>
        </w:rPr>
        <w:t>Predlog Resolucije o Nacionalnem programu visokega šolstva 2007–2010</w:t>
      </w:r>
      <w:r w:rsidR="004C20F5">
        <w:rPr>
          <w:rFonts w:ascii="Times New Roman" w:hAnsi="Times New Roman" w:cs="Times New Roman"/>
          <w:sz w:val="24"/>
          <w:szCs w:val="24"/>
        </w:rPr>
        <w:t>, je s</w:t>
      </w:r>
      <w:r w:rsidR="004C20F5" w:rsidRPr="004C20F5">
        <w:rPr>
          <w:rFonts w:ascii="Times New Roman" w:hAnsi="Times New Roman" w:cs="Times New Roman"/>
          <w:sz w:val="24"/>
          <w:szCs w:val="24"/>
        </w:rPr>
        <w:t>odeloval tudi pri načrtovanju nacionalnega visokošolskega procesa</w:t>
      </w:r>
      <w:r w:rsidR="004C20F5">
        <w:rPr>
          <w:rFonts w:ascii="Times New Roman" w:hAnsi="Times New Roman" w:cs="Times New Roman"/>
          <w:sz w:val="24"/>
          <w:szCs w:val="24"/>
        </w:rPr>
        <w:t>.</w:t>
      </w:r>
      <w:r w:rsidR="001C548F">
        <w:rPr>
          <w:rFonts w:ascii="Times New Roman" w:hAnsi="Times New Roman" w:cs="Times New Roman"/>
          <w:sz w:val="24"/>
          <w:szCs w:val="24"/>
        </w:rPr>
        <w:t xml:space="preserve"> </w:t>
      </w:r>
      <w:r w:rsidR="00523BDB">
        <w:rPr>
          <w:rFonts w:ascii="Times New Roman" w:hAnsi="Times New Roman" w:cs="Times New Roman"/>
          <w:sz w:val="24"/>
          <w:szCs w:val="24"/>
        </w:rPr>
        <w:t xml:space="preserve">V </w:t>
      </w:r>
      <w:r w:rsidR="00F11067">
        <w:rPr>
          <w:rFonts w:ascii="Times New Roman" w:hAnsi="Times New Roman" w:cs="Times New Roman"/>
          <w:sz w:val="24"/>
          <w:szCs w:val="24"/>
        </w:rPr>
        <w:t>priznanje njegovemu</w:t>
      </w:r>
      <w:r w:rsidR="00DA125A">
        <w:rPr>
          <w:rFonts w:ascii="Times New Roman" w:hAnsi="Times New Roman" w:cs="Times New Roman"/>
          <w:sz w:val="24"/>
          <w:szCs w:val="24"/>
        </w:rPr>
        <w:t xml:space="preserve"> pedagošk</w:t>
      </w:r>
      <w:r w:rsidR="00F11067">
        <w:rPr>
          <w:rFonts w:ascii="Times New Roman" w:hAnsi="Times New Roman" w:cs="Times New Roman"/>
          <w:sz w:val="24"/>
          <w:szCs w:val="24"/>
        </w:rPr>
        <w:t>emu</w:t>
      </w:r>
      <w:r w:rsidR="00DA125A">
        <w:rPr>
          <w:rFonts w:ascii="Times New Roman" w:hAnsi="Times New Roman" w:cs="Times New Roman"/>
          <w:sz w:val="24"/>
          <w:szCs w:val="24"/>
        </w:rPr>
        <w:t xml:space="preserve"> del</w:t>
      </w:r>
      <w:r w:rsidR="00F11067">
        <w:rPr>
          <w:rFonts w:ascii="Times New Roman" w:hAnsi="Times New Roman" w:cs="Times New Roman"/>
          <w:sz w:val="24"/>
          <w:szCs w:val="24"/>
        </w:rPr>
        <w:t>u</w:t>
      </w:r>
      <w:r w:rsidR="001C548F">
        <w:rPr>
          <w:rFonts w:ascii="Times New Roman" w:hAnsi="Times New Roman" w:cs="Times New Roman"/>
          <w:sz w:val="24"/>
          <w:szCs w:val="24"/>
        </w:rPr>
        <w:t xml:space="preserve"> </w:t>
      </w:r>
      <w:r w:rsidR="00523BDB" w:rsidRPr="00523BDB">
        <w:rPr>
          <w:rFonts w:ascii="Times New Roman" w:hAnsi="Times New Roman" w:cs="Times New Roman"/>
          <w:sz w:val="24"/>
          <w:szCs w:val="24"/>
        </w:rPr>
        <w:t xml:space="preserve">mu je Univerza v Ljubljani </w:t>
      </w:r>
      <w:r w:rsidR="00F11067">
        <w:rPr>
          <w:rFonts w:ascii="Times New Roman" w:hAnsi="Times New Roman" w:cs="Times New Roman"/>
          <w:sz w:val="24"/>
          <w:szCs w:val="24"/>
        </w:rPr>
        <w:t>l</w:t>
      </w:r>
      <w:r w:rsidR="00F11067" w:rsidRPr="00F11067">
        <w:rPr>
          <w:rFonts w:ascii="Times New Roman" w:hAnsi="Times New Roman" w:cs="Times New Roman"/>
          <w:sz w:val="24"/>
          <w:szCs w:val="24"/>
        </w:rPr>
        <w:t xml:space="preserve">eta 2014 </w:t>
      </w:r>
      <w:r w:rsidR="00F11067">
        <w:rPr>
          <w:rFonts w:ascii="Times New Roman" w:hAnsi="Times New Roman" w:cs="Times New Roman"/>
          <w:sz w:val="24"/>
          <w:szCs w:val="24"/>
        </w:rPr>
        <w:t>podelila naziv</w:t>
      </w:r>
      <w:r w:rsidR="00DA125A">
        <w:rPr>
          <w:rFonts w:ascii="Times New Roman" w:hAnsi="Times New Roman" w:cs="Times New Roman"/>
          <w:sz w:val="24"/>
          <w:szCs w:val="24"/>
        </w:rPr>
        <w:t xml:space="preserve"> zaslužnega profesorja.</w:t>
      </w:r>
    </w:p>
    <w:p w14:paraId="35927D74" w14:textId="7DB45ADD" w:rsidR="003772E1" w:rsidRDefault="0062499D" w:rsidP="002444D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Prunkovo raziskovalno delo je v omenjenem obdobju obsegalo </w:t>
      </w:r>
      <w:r w:rsidR="00F247AD">
        <w:rPr>
          <w:rFonts w:ascii="Times New Roman" w:hAnsi="Times New Roman" w:cs="Times New Roman"/>
          <w:sz w:val="24"/>
          <w:szCs w:val="24"/>
        </w:rPr>
        <w:t>široko p</w:t>
      </w:r>
      <w:r w:rsidR="00AD7D54">
        <w:rPr>
          <w:rFonts w:ascii="Times New Roman" w:hAnsi="Times New Roman" w:cs="Times New Roman"/>
          <w:sz w:val="24"/>
          <w:szCs w:val="24"/>
        </w:rPr>
        <w:t>a</w:t>
      </w:r>
      <w:r w:rsidR="00F247AD">
        <w:rPr>
          <w:rFonts w:ascii="Times New Roman" w:hAnsi="Times New Roman" w:cs="Times New Roman"/>
          <w:sz w:val="24"/>
          <w:szCs w:val="24"/>
        </w:rPr>
        <w:t xml:space="preserve">leto problemskih polj. V izvirnih znanstvenih člankih, samostojnih poglavjih v monografskih publikacijah in drugih </w:t>
      </w:r>
      <w:r w:rsidR="00DA59A1">
        <w:rPr>
          <w:rFonts w:ascii="Times New Roman" w:hAnsi="Times New Roman" w:cs="Times New Roman"/>
          <w:sz w:val="24"/>
          <w:szCs w:val="24"/>
        </w:rPr>
        <w:t xml:space="preserve">zgodovinopisnih in politoloških </w:t>
      </w:r>
      <w:r w:rsidR="00F247AD">
        <w:rPr>
          <w:rFonts w:ascii="Times New Roman" w:hAnsi="Times New Roman" w:cs="Times New Roman"/>
          <w:sz w:val="24"/>
          <w:szCs w:val="24"/>
        </w:rPr>
        <w:t xml:space="preserve">znanstvenih </w:t>
      </w:r>
      <w:r w:rsidR="000757A8">
        <w:rPr>
          <w:rFonts w:ascii="Times New Roman" w:hAnsi="Times New Roman" w:cs="Times New Roman"/>
          <w:sz w:val="24"/>
          <w:szCs w:val="24"/>
        </w:rPr>
        <w:t>ter</w:t>
      </w:r>
      <w:r w:rsidR="00F247AD">
        <w:rPr>
          <w:rFonts w:ascii="Times New Roman" w:hAnsi="Times New Roman" w:cs="Times New Roman"/>
          <w:sz w:val="24"/>
          <w:szCs w:val="24"/>
        </w:rPr>
        <w:t xml:space="preserve"> strokovnih prispevkih</w:t>
      </w:r>
      <w:r w:rsidR="0037451A">
        <w:rPr>
          <w:rFonts w:ascii="Times New Roman" w:hAnsi="Times New Roman" w:cs="Times New Roman"/>
          <w:sz w:val="24"/>
          <w:szCs w:val="24"/>
        </w:rPr>
        <w:t>, ki so izšli v domačem in tujem znanstvenem tisku,</w:t>
      </w:r>
      <w:r w:rsidR="00F247AD">
        <w:rPr>
          <w:rFonts w:ascii="Times New Roman" w:hAnsi="Times New Roman" w:cs="Times New Roman"/>
          <w:sz w:val="24"/>
          <w:szCs w:val="24"/>
        </w:rPr>
        <w:t xml:space="preserve"> je obravnaval </w:t>
      </w:r>
      <w:r w:rsidR="00497114" w:rsidRPr="00497114">
        <w:rPr>
          <w:rFonts w:ascii="Times New Roman" w:hAnsi="Times New Roman" w:cs="Times New Roman"/>
          <w:sz w:val="24"/>
          <w:szCs w:val="24"/>
        </w:rPr>
        <w:t xml:space="preserve">svobodomiselne predstave </w:t>
      </w:r>
      <w:r w:rsidR="007B43E7">
        <w:rPr>
          <w:rFonts w:ascii="Times New Roman" w:hAnsi="Times New Roman" w:cs="Times New Roman"/>
          <w:sz w:val="24"/>
          <w:szCs w:val="24"/>
        </w:rPr>
        <w:t>v s</w:t>
      </w:r>
      <w:r w:rsidR="00497114" w:rsidRPr="00497114">
        <w:rPr>
          <w:rFonts w:ascii="Times New Roman" w:hAnsi="Times New Roman" w:cs="Times New Roman"/>
          <w:sz w:val="24"/>
          <w:szCs w:val="24"/>
        </w:rPr>
        <w:t xml:space="preserve">lovenskem </w:t>
      </w:r>
      <w:r w:rsidR="007B43E7">
        <w:rPr>
          <w:rFonts w:ascii="Times New Roman" w:hAnsi="Times New Roman" w:cs="Times New Roman"/>
          <w:sz w:val="24"/>
          <w:szCs w:val="24"/>
        </w:rPr>
        <w:t xml:space="preserve">prostoru </w:t>
      </w:r>
      <w:r w:rsidR="00497114" w:rsidRPr="00497114">
        <w:rPr>
          <w:rFonts w:ascii="Times New Roman" w:hAnsi="Times New Roman" w:cs="Times New Roman"/>
          <w:sz w:val="24"/>
          <w:szCs w:val="24"/>
        </w:rPr>
        <w:t xml:space="preserve">v novem veku, vprašanje Slovenije kot ideje in političnega programa evropskega razsvetljenstva, </w:t>
      </w:r>
      <w:r w:rsidR="003772E1">
        <w:rPr>
          <w:rFonts w:ascii="Times New Roman" w:hAnsi="Times New Roman" w:cs="Times New Roman"/>
          <w:sz w:val="24"/>
          <w:szCs w:val="24"/>
        </w:rPr>
        <w:t xml:space="preserve">zgodovino in perspektive konstitutivnih idej evropske racionalistične civilizacije, </w:t>
      </w:r>
      <w:r w:rsidR="0059179A" w:rsidRPr="0059179A">
        <w:rPr>
          <w:rFonts w:ascii="Times New Roman" w:hAnsi="Times New Roman" w:cs="Times New Roman"/>
          <w:sz w:val="24"/>
          <w:szCs w:val="24"/>
        </w:rPr>
        <w:t>problem moči in nemoči parlamentarizma pri reš</w:t>
      </w:r>
      <w:r w:rsidR="0059179A">
        <w:rPr>
          <w:rFonts w:ascii="Times New Roman" w:hAnsi="Times New Roman" w:cs="Times New Roman"/>
          <w:sz w:val="24"/>
          <w:szCs w:val="24"/>
        </w:rPr>
        <w:t>evanju</w:t>
      </w:r>
      <w:r w:rsidR="0059179A" w:rsidRPr="0059179A">
        <w:rPr>
          <w:rFonts w:ascii="Times New Roman" w:hAnsi="Times New Roman" w:cs="Times New Roman"/>
          <w:sz w:val="24"/>
          <w:szCs w:val="24"/>
        </w:rPr>
        <w:t xml:space="preserve"> nacionalnega vprašanja v večnacionalnih državah v 19. in 20. stoletju</w:t>
      </w:r>
      <w:r w:rsidR="0059179A">
        <w:rPr>
          <w:rFonts w:ascii="Times New Roman" w:hAnsi="Times New Roman" w:cs="Times New Roman"/>
          <w:sz w:val="24"/>
          <w:szCs w:val="24"/>
        </w:rPr>
        <w:t>,</w:t>
      </w:r>
      <w:r w:rsidR="0059179A" w:rsidRPr="0059179A">
        <w:rPr>
          <w:rFonts w:ascii="Times New Roman" w:hAnsi="Times New Roman" w:cs="Times New Roman"/>
          <w:sz w:val="24"/>
          <w:szCs w:val="24"/>
        </w:rPr>
        <w:t xml:space="preserve"> </w:t>
      </w:r>
      <w:r w:rsidR="00497114" w:rsidRPr="00497114">
        <w:rPr>
          <w:rFonts w:ascii="Times New Roman" w:hAnsi="Times New Roman" w:cs="Times New Roman"/>
          <w:sz w:val="24"/>
          <w:szCs w:val="24"/>
        </w:rPr>
        <w:t xml:space="preserve">duhovne vrednote evropske demokracije </w:t>
      </w:r>
      <w:r w:rsidR="0059179A">
        <w:rPr>
          <w:rFonts w:ascii="Times New Roman" w:hAnsi="Times New Roman" w:cs="Times New Roman"/>
          <w:sz w:val="24"/>
          <w:szCs w:val="24"/>
        </w:rPr>
        <w:t xml:space="preserve">in </w:t>
      </w:r>
      <w:r w:rsidR="003772E1">
        <w:rPr>
          <w:rFonts w:ascii="Times New Roman" w:hAnsi="Times New Roman" w:cs="Times New Roman"/>
          <w:sz w:val="24"/>
          <w:szCs w:val="24"/>
        </w:rPr>
        <w:t xml:space="preserve">evropski </w:t>
      </w:r>
      <w:r w:rsidR="0059179A">
        <w:rPr>
          <w:rFonts w:ascii="Times New Roman" w:hAnsi="Times New Roman" w:cs="Times New Roman"/>
          <w:sz w:val="24"/>
          <w:szCs w:val="24"/>
        </w:rPr>
        <w:t>vrednostni sistem v procesu globalizacije</w:t>
      </w:r>
      <w:r w:rsidR="00497114" w:rsidRPr="00497114">
        <w:rPr>
          <w:rFonts w:ascii="Times New Roman" w:hAnsi="Times New Roman" w:cs="Times New Roman"/>
          <w:sz w:val="24"/>
          <w:szCs w:val="24"/>
        </w:rPr>
        <w:t xml:space="preserve">. </w:t>
      </w:r>
      <w:r w:rsidR="00AD7D54">
        <w:rPr>
          <w:rFonts w:ascii="Times New Roman" w:hAnsi="Times New Roman" w:cs="Times New Roman"/>
          <w:sz w:val="24"/>
          <w:szCs w:val="24"/>
        </w:rPr>
        <w:t>R</w:t>
      </w:r>
      <w:r w:rsidR="00497114" w:rsidRPr="00497114">
        <w:rPr>
          <w:rFonts w:ascii="Times New Roman" w:hAnsi="Times New Roman" w:cs="Times New Roman"/>
          <w:sz w:val="24"/>
          <w:szCs w:val="24"/>
        </w:rPr>
        <w:t>azčlenil</w:t>
      </w:r>
      <w:r w:rsidR="00AD7D54">
        <w:rPr>
          <w:rFonts w:ascii="Times New Roman" w:hAnsi="Times New Roman" w:cs="Times New Roman"/>
          <w:sz w:val="24"/>
          <w:szCs w:val="24"/>
        </w:rPr>
        <w:t xml:space="preserve"> je</w:t>
      </w:r>
      <w:r w:rsidR="00497114" w:rsidRPr="00497114">
        <w:rPr>
          <w:rFonts w:ascii="Times New Roman" w:hAnsi="Times New Roman" w:cs="Times New Roman"/>
          <w:sz w:val="24"/>
          <w:szCs w:val="24"/>
        </w:rPr>
        <w:t xml:space="preserve"> vključenost Slovenije v srednjeevropski kulturni krog </w:t>
      </w:r>
      <w:r w:rsidR="0059179A" w:rsidRPr="0059179A">
        <w:rPr>
          <w:rFonts w:ascii="Times New Roman" w:hAnsi="Times New Roman" w:cs="Times New Roman"/>
          <w:sz w:val="24"/>
          <w:szCs w:val="24"/>
        </w:rPr>
        <w:t xml:space="preserve">ter </w:t>
      </w:r>
      <w:r w:rsidR="00497114" w:rsidRPr="00497114">
        <w:rPr>
          <w:rFonts w:ascii="Times New Roman" w:hAnsi="Times New Roman" w:cs="Times New Roman"/>
          <w:sz w:val="24"/>
          <w:szCs w:val="24"/>
        </w:rPr>
        <w:t xml:space="preserve">problem kulturnega boja </w:t>
      </w:r>
      <w:r w:rsidR="0059179A" w:rsidRPr="0059179A">
        <w:rPr>
          <w:rFonts w:ascii="Times New Roman" w:hAnsi="Times New Roman" w:cs="Times New Roman"/>
          <w:sz w:val="24"/>
          <w:szCs w:val="24"/>
        </w:rPr>
        <w:t>in</w:t>
      </w:r>
      <w:r w:rsidR="00497114" w:rsidRPr="00497114">
        <w:rPr>
          <w:rFonts w:ascii="Times New Roman" w:hAnsi="Times New Roman" w:cs="Times New Roman"/>
          <w:sz w:val="24"/>
          <w:szCs w:val="24"/>
        </w:rPr>
        <w:t xml:space="preserve"> politične kulture na Slovenskem. Pisal je o prvi svetovni vojni in Slovencih, poudaril </w:t>
      </w:r>
      <w:r w:rsidR="00497114" w:rsidRPr="00497114">
        <w:rPr>
          <w:rFonts w:ascii="Times New Roman" w:hAnsi="Times New Roman" w:cs="Times New Roman"/>
          <w:iCs/>
          <w:sz w:val="24"/>
          <w:szCs w:val="24"/>
        </w:rPr>
        <w:t xml:space="preserve">Maistrov prispevek k prvi slovenski samoodločbi in se posvetil </w:t>
      </w:r>
      <w:r w:rsidR="00497114" w:rsidRPr="00497114">
        <w:rPr>
          <w:rFonts w:ascii="Times New Roman" w:hAnsi="Times New Roman" w:cs="Times New Roman"/>
          <w:sz w:val="24"/>
          <w:szCs w:val="24"/>
        </w:rPr>
        <w:t>oktobrski revoluciji, političnemu in kulturnemu življenju Slovencev v prvi Jugoslaviji in vodilnemu slovenskemu politiku v tem obdobju dr. Antonu Korošcu. Poglobil se je</w:t>
      </w:r>
      <w:r w:rsidR="00497114" w:rsidRPr="00497114">
        <w:rPr>
          <w:rFonts w:ascii="Times New Roman" w:hAnsi="Times New Roman" w:cs="Times New Roman"/>
          <w:b/>
          <w:sz w:val="24"/>
          <w:szCs w:val="24"/>
        </w:rPr>
        <w:t xml:space="preserve"> </w:t>
      </w:r>
      <w:r w:rsidR="00497114" w:rsidRPr="00497114">
        <w:rPr>
          <w:rFonts w:ascii="Times New Roman" w:hAnsi="Times New Roman" w:cs="Times New Roman"/>
          <w:sz w:val="24"/>
          <w:szCs w:val="24"/>
        </w:rPr>
        <w:t>v</w:t>
      </w:r>
      <w:r w:rsidR="00497114" w:rsidRPr="00497114">
        <w:rPr>
          <w:rFonts w:ascii="Times New Roman" w:hAnsi="Times New Roman" w:cs="Times New Roman"/>
          <w:b/>
          <w:sz w:val="24"/>
          <w:szCs w:val="24"/>
        </w:rPr>
        <w:t xml:space="preserve"> </w:t>
      </w:r>
      <w:r w:rsidR="00497114" w:rsidRPr="00497114">
        <w:rPr>
          <w:rFonts w:ascii="Times New Roman" w:hAnsi="Times New Roman" w:cs="Times New Roman"/>
          <w:iCs/>
          <w:sz w:val="24"/>
          <w:szCs w:val="24"/>
        </w:rPr>
        <w:t xml:space="preserve">probleme demokracije </w:t>
      </w:r>
      <w:r w:rsidR="003D754D">
        <w:rPr>
          <w:rFonts w:ascii="Times New Roman" w:hAnsi="Times New Roman" w:cs="Times New Roman"/>
          <w:iCs/>
          <w:sz w:val="24"/>
          <w:szCs w:val="24"/>
        </w:rPr>
        <w:t>na Slovenskem v letih 1918–1941</w:t>
      </w:r>
      <w:r w:rsidR="00FF3D41">
        <w:rPr>
          <w:rFonts w:ascii="Times New Roman" w:hAnsi="Times New Roman" w:cs="Times New Roman"/>
          <w:iCs/>
          <w:sz w:val="24"/>
          <w:szCs w:val="24"/>
        </w:rPr>
        <w:t>, v</w:t>
      </w:r>
      <w:r w:rsidR="00497114" w:rsidRPr="00497114">
        <w:rPr>
          <w:rFonts w:ascii="Times New Roman" w:hAnsi="Times New Roman" w:cs="Times New Roman"/>
          <w:iCs/>
          <w:sz w:val="24"/>
          <w:szCs w:val="24"/>
        </w:rPr>
        <w:t xml:space="preserve"> vprašanje demokracije in slovenskih krščanskih socialistov</w:t>
      </w:r>
      <w:r w:rsidR="00FA0037">
        <w:rPr>
          <w:rFonts w:ascii="Times New Roman" w:hAnsi="Times New Roman" w:cs="Times New Roman"/>
          <w:iCs/>
          <w:sz w:val="24"/>
          <w:szCs w:val="24"/>
        </w:rPr>
        <w:t>,</w:t>
      </w:r>
      <w:r w:rsidR="00497114" w:rsidRPr="00497114">
        <w:rPr>
          <w:rFonts w:ascii="Times New Roman" w:hAnsi="Times New Roman" w:cs="Times New Roman"/>
          <w:iCs/>
          <w:sz w:val="24"/>
          <w:szCs w:val="24"/>
        </w:rPr>
        <w:t xml:space="preserve"> </w:t>
      </w:r>
      <w:r w:rsidR="00FF3D41">
        <w:rPr>
          <w:rFonts w:ascii="Times New Roman" w:hAnsi="Times New Roman" w:cs="Times New Roman"/>
          <w:iCs/>
          <w:sz w:val="24"/>
          <w:szCs w:val="24"/>
        </w:rPr>
        <w:t>in</w:t>
      </w:r>
      <w:r w:rsidR="00497114" w:rsidRPr="00497114">
        <w:rPr>
          <w:rFonts w:ascii="Times New Roman" w:hAnsi="Times New Roman" w:cs="Times New Roman"/>
          <w:iCs/>
          <w:sz w:val="24"/>
          <w:szCs w:val="24"/>
        </w:rPr>
        <w:t xml:space="preserve"> evropsk</w:t>
      </w:r>
      <w:r w:rsidR="00FF3D41">
        <w:rPr>
          <w:rFonts w:ascii="Times New Roman" w:hAnsi="Times New Roman" w:cs="Times New Roman"/>
          <w:iCs/>
          <w:sz w:val="24"/>
          <w:szCs w:val="24"/>
        </w:rPr>
        <w:t>e</w:t>
      </w:r>
      <w:r w:rsidR="00497114" w:rsidRPr="00497114">
        <w:rPr>
          <w:rFonts w:ascii="Times New Roman" w:hAnsi="Times New Roman" w:cs="Times New Roman"/>
          <w:iCs/>
          <w:sz w:val="24"/>
          <w:szCs w:val="24"/>
        </w:rPr>
        <w:t xml:space="preserve"> vpliv</w:t>
      </w:r>
      <w:r w:rsidR="00FF3D41">
        <w:rPr>
          <w:rFonts w:ascii="Times New Roman" w:hAnsi="Times New Roman" w:cs="Times New Roman"/>
          <w:iCs/>
          <w:sz w:val="24"/>
          <w:szCs w:val="24"/>
        </w:rPr>
        <w:t>e</w:t>
      </w:r>
      <w:r w:rsidR="00497114" w:rsidRPr="00497114">
        <w:rPr>
          <w:rFonts w:ascii="Times New Roman" w:hAnsi="Times New Roman" w:cs="Times New Roman"/>
          <w:iCs/>
          <w:sz w:val="24"/>
          <w:szCs w:val="24"/>
        </w:rPr>
        <w:t xml:space="preserve"> na politično gibanje slovenskih katoličanov. Ob tem je obravnaval ločitev duhov med intelektualci v tridesetih letih, </w:t>
      </w:r>
      <w:r w:rsidR="00C208CC" w:rsidRPr="00C208CC">
        <w:rPr>
          <w:rFonts w:ascii="Times New Roman" w:hAnsi="Times New Roman" w:cs="Times New Roman"/>
          <w:iCs/>
          <w:sz w:val="24"/>
          <w:szCs w:val="24"/>
        </w:rPr>
        <w:t xml:space="preserve">položaj </w:t>
      </w:r>
      <w:r w:rsidR="00497114" w:rsidRPr="00497114">
        <w:rPr>
          <w:rFonts w:ascii="Times New Roman" w:hAnsi="Times New Roman" w:cs="Times New Roman"/>
          <w:iCs/>
          <w:sz w:val="24"/>
          <w:szCs w:val="24"/>
        </w:rPr>
        <w:t xml:space="preserve">Edvarda Kocbeka v panoptikumu slovenskih osebnosti 20. stoletja in pojmovanje revolucije v različnih segmentih OF in NOB. </w:t>
      </w:r>
      <w:r w:rsidR="00497114">
        <w:rPr>
          <w:rFonts w:ascii="Times New Roman" w:hAnsi="Times New Roman" w:cs="Times New Roman"/>
          <w:iCs/>
          <w:sz w:val="24"/>
          <w:szCs w:val="24"/>
        </w:rPr>
        <w:t>R</w:t>
      </w:r>
      <w:r w:rsidR="00497114" w:rsidRPr="00497114">
        <w:rPr>
          <w:rFonts w:ascii="Times New Roman" w:hAnsi="Times New Roman" w:cs="Times New Roman"/>
          <w:iCs/>
          <w:sz w:val="24"/>
          <w:szCs w:val="24"/>
        </w:rPr>
        <w:t>azčlenil</w:t>
      </w:r>
      <w:r w:rsidR="00497114">
        <w:rPr>
          <w:rFonts w:ascii="Times New Roman" w:hAnsi="Times New Roman" w:cs="Times New Roman"/>
          <w:iCs/>
          <w:sz w:val="24"/>
          <w:szCs w:val="24"/>
        </w:rPr>
        <w:t xml:space="preserve"> je</w:t>
      </w:r>
      <w:r w:rsidR="00497114" w:rsidRPr="00497114">
        <w:rPr>
          <w:rFonts w:ascii="Times New Roman" w:hAnsi="Times New Roman" w:cs="Times New Roman"/>
          <w:iCs/>
          <w:sz w:val="24"/>
          <w:szCs w:val="24"/>
        </w:rPr>
        <w:t xml:space="preserve"> idejne in praktične vzore slovenske komunistične revolucije v letih 1941–1945, v širšem pogledu pa vprašanje spomina na žrtve totalitarnih in avtoritarnih režimov</w:t>
      </w:r>
      <w:r w:rsidR="00AD7D54">
        <w:rPr>
          <w:rFonts w:ascii="Times New Roman" w:hAnsi="Times New Roman" w:cs="Times New Roman"/>
          <w:iCs/>
          <w:sz w:val="24"/>
          <w:szCs w:val="24"/>
        </w:rPr>
        <w:t xml:space="preserve"> ter </w:t>
      </w:r>
      <w:r w:rsidR="00AD7D54" w:rsidRPr="00497114">
        <w:rPr>
          <w:rFonts w:ascii="Times New Roman" w:hAnsi="Times New Roman" w:cs="Times New Roman"/>
          <w:iCs/>
          <w:sz w:val="24"/>
          <w:szCs w:val="24"/>
        </w:rPr>
        <w:t>revolucionarnega nasilja</w:t>
      </w:r>
      <w:r w:rsidR="00AD7D54">
        <w:rPr>
          <w:rFonts w:ascii="Times New Roman" w:hAnsi="Times New Roman" w:cs="Times New Roman"/>
          <w:iCs/>
          <w:sz w:val="24"/>
          <w:szCs w:val="24"/>
        </w:rPr>
        <w:t xml:space="preserve"> v Evropi v 20. stoletju</w:t>
      </w:r>
      <w:r w:rsidR="00497114" w:rsidRPr="00497114">
        <w:rPr>
          <w:rFonts w:ascii="Times New Roman" w:hAnsi="Times New Roman" w:cs="Times New Roman"/>
          <w:iCs/>
          <w:sz w:val="24"/>
          <w:szCs w:val="24"/>
        </w:rPr>
        <w:t xml:space="preserve">. Opazno pozornost je namenil zgodovinskemu ozadju </w:t>
      </w:r>
      <w:r w:rsidR="0060756E" w:rsidRPr="0060756E">
        <w:rPr>
          <w:rFonts w:ascii="Times New Roman" w:hAnsi="Times New Roman" w:cs="Times New Roman"/>
          <w:iCs/>
          <w:sz w:val="24"/>
          <w:szCs w:val="24"/>
        </w:rPr>
        <w:t>avstrijske d</w:t>
      </w:r>
      <w:r w:rsidR="00497114" w:rsidRPr="00497114">
        <w:rPr>
          <w:rFonts w:ascii="Times New Roman" w:hAnsi="Times New Roman" w:cs="Times New Roman"/>
          <w:iCs/>
          <w:sz w:val="24"/>
          <w:szCs w:val="24"/>
        </w:rPr>
        <w:t>ržavne pogodbe, vrnitvi evropske socialdemokracije v Slovenijo v osemdesetih letih 20. stoletja, misli in delu dr. Jožeta Pučnika in slovenski državni osamosvojitvi v kontekstu slovenske narodne zgodovine 20. stoletja.</w:t>
      </w:r>
      <w:r w:rsidR="00497114" w:rsidRPr="00497114">
        <w:rPr>
          <w:rFonts w:ascii="Times New Roman" w:hAnsi="Times New Roman" w:cs="Times New Roman"/>
          <w:b/>
          <w:sz w:val="24"/>
          <w:szCs w:val="24"/>
        </w:rPr>
        <w:t xml:space="preserve"> </w:t>
      </w:r>
      <w:r w:rsidR="00497114" w:rsidRPr="00497114">
        <w:rPr>
          <w:rFonts w:ascii="Times New Roman" w:hAnsi="Times New Roman" w:cs="Times New Roman"/>
          <w:sz w:val="24"/>
          <w:szCs w:val="24"/>
        </w:rPr>
        <w:t>V</w:t>
      </w:r>
      <w:r w:rsidR="00497114">
        <w:rPr>
          <w:rFonts w:ascii="Times New Roman" w:hAnsi="Times New Roman" w:cs="Times New Roman"/>
          <w:sz w:val="24"/>
          <w:szCs w:val="24"/>
        </w:rPr>
        <w:t>zporedno je</w:t>
      </w:r>
      <w:r w:rsidR="00497114" w:rsidRPr="00497114">
        <w:rPr>
          <w:rFonts w:ascii="Times New Roman" w:hAnsi="Times New Roman" w:cs="Times New Roman"/>
          <w:sz w:val="24"/>
          <w:szCs w:val="24"/>
        </w:rPr>
        <w:t xml:space="preserve"> preso</w:t>
      </w:r>
      <w:r w:rsidR="00497114">
        <w:rPr>
          <w:rFonts w:ascii="Times New Roman" w:hAnsi="Times New Roman" w:cs="Times New Roman"/>
          <w:sz w:val="24"/>
          <w:szCs w:val="24"/>
        </w:rPr>
        <w:t>dil</w:t>
      </w:r>
      <w:r w:rsidR="00497114" w:rsidRPr="00497114">
        <w:rPr>
          <w:rFonts w:ascii="Times New Roman" w:hAnsi="Times New Roman" w:cs="Times New Roman"/>
          <w:sz w:val="24"/>
          <w:szCs w:val="24"/>
        </w:rPr>
        <w:t xml:space="preserve"> </w:t>
      </w:r>
      <w:r w:rsidR="00497114">
        <w:rPr>
          <w:rFonts w:ascii="Times New Roman" w:hAnsi="Times New Roman" w:cs="Times New Roman"/>
          <w:iCs/>
          <w:sz w:val="24"/>
          <w:szCs w:val="24"/>
        </w:rPr>
        <w:t>politično</w:t>
      </w:r>
      <w:r w:rsidR="00497114" w:rsidRPr="00497114">
        <w:rPr>
          <w:rFonts w:ascii="Times New Roman" w:hAnsi="Times New Roman" w:cs="Times New Roman"/>
          <w:iCs/>
          <w:sz w:val="24"/>
          <w:szCs w:val="24"/>
        </w:rPr>
        <w:t xml:space="preserve"> </w:t>
      </w:r>
      <w:r w:rsidR="001C548F">
        <w:rPr>
          <w:rFonts w:ascii="Times New Roman" w:hAnsi="Times New Roman" w:cs="Times New Roman"/>
          <w:iCs/>
          <w:sz w:val="24"/>
          <w:szCs w:val="24"/>
        </w:rPr>
        <w:t xml:space="preserve">življenje, politično </w:t>
      </w:r>
      <w:r w:rsidR="00497114" w:rsidRPr="00497114">
        <w:rPr>
          <w:rFonts w:ascii="Times New Roman" w:hAnsi="Times New Roman" w:cs="Times New Roman"/>
          <w:iCs/>
          <w:sz w:val="24"/>
          <w:szCs w:val="24"/>
        </w:rPr>
        <w:t>zavest</w:t>
      </w:r>
      <w:r w:rsidR="00497114">
        <w:rPr>
          <w:rFonts w:ascii="Times New Roman" w:hAnsi="Times New Roman" w:cs="Times New Roman"/>
          <w:iCs/>
          <w:sz w:val="24"/>
          <w:szCs w:val="24"/>
        </w:rPr>
        <w:t xml:space="preserve"> in politično kulturo</w:t>
      </w:r>
      <w:r w:rsidR="00497114" w:rsidRPr="00497114">
        <w:rPr>
          <w:rFonts w:ascii="Times New Roman" w:hAnsi="Times New Roman" w:cs="Times New Roman"/>
          <w:iCs/>
          <w:sz w:val="24"/>
          <w:szCs w:val="24"/>
        </w:rPr>
        <w:t xml:space="preserve"> Slovencev v samostojni Sloveniji</w:t>
      </w:r>
      <w:r w:rsidR="00497114" w:rsidRPr="00497114">
        <w:rPr>
          <w:rFonts w:ascii="Times New Roman" w:hAnsi="Times New Roman" w:cs="Times New Roman"/>
          <w:b/>
          <w:sz w:val="24"/>
          <w:szCs w:val="24"/>
        </w:rPr>
        <w:t xml:space="preserve"> </w:t>
      </w:r>
      <w:r w:rsidR="00497114" w:rsidRPr="00497114">
        <w:rPr>
          <w:rFonts w:ascii="Times New Roman" w:hAnsi="Times New Roman" w:cs="Times New Roman"/>
          <w:sz w:val="24"/>
          <w:szCs w:val="24"/>
        </w:rPr>
        <w:t>in</w:t>
      </w:r>
      <w:r w:rsidR="00497114" w:rsidRPr="00497114">
        <w:rPr>
          <w:rFonts w:ascii="Times New Roman" w:hAnsi="Times New Roman" w:cs="Times New Roman"/>
          <w:b/>
          <w:sz w:val="24"/>
          <w:szCs w:val="24"/>
        </w:rPr>
        <w:t xml:space="preserve"> </w:t>
      </w:r>
      <w:r w:rsidR="00497114" w:rsidRPr="00497114">
        <w:rPr>
          <w:rFonts w:ascii="Times New Roman" w:hAnsi="Times New Roman" w:cs="Times New Roman"/>
          <w:sz w:val="24"/>
          <w:szCs w:val="24"/>
        </w:rPr>
        <w:t>vprašanje</w:t>
      </w:r>
      <w:r w:rsidR="00497114">
        <w:rPr>
          <w:rFonts w:ascii="Times New Roman" w:hAnsi="Times New Roman" w:cs="Times New Roman"/>
          <w:b/>
          <w:sz w:val="24"/>
          <w:szCs w:val="24"/>
        </w:rPr>
        <w:t xml:space="preserve"> </w:t>
      </w:r>
      <w:r w:rsidR="00497114" w:rsidRPr="00497114">
        <w:rPr>
          <w:rFonts w:ascii="Times New Roman" w:hAnsi="Times New Roman" w:cs="Times New Roman"/>
          <w:iCs/>
          <w:sz w:val="24"/>
          <w:szCs w:val="24"/>
        </w:rPr>
        <w:t xml:space="preserve">slovenske nacionalne identitete v združeni Evropi. </w:t>
      </w:r>
      <w:r w:rsidR="00497114" w:rsidRPr="00497114">
        <w:rPr>
          <w:rFonts w:ascii="Times New Roman" w:hAnsi="Times New Roman" w:cs="Times New Roman"/>
          <w:sz w:val="24"/>
          <w:szCs w:val="24"/>
        </w:rPr>
        <w:t xml:space="preserve">Obravnaval je še vprašanje </w:t>
      </w:r>
      <w:r w:rsidR="00497114" w:rsidRPr="00497114">
        <w:rPr>
          <w:rFonts w:ascii="Times New Roman" w:hAnsi="Times New Roman" w:cs="Times New Roman"/>
          <w:iCs/>
          <w:sz w:val="24"/>
          <w:szCs w:val="24"/>
        </w:rPr>
        <w:t>slovenskega nacionalnega interesa v zgo</w:t>
      </w:r>
      <w:r w:rsidR="00AD7D54">
        <w:rPr>
          <w:rFonts w:ascii="Times New Roman" w:hAnsi="Times New Roman" w:cs="Times New Roman"/>
          <w:iCs/>
          <w:sz w:val="24"/>
          <w:szCs w:val="24"/>
        </w:rPr>
        <w:t>dovinski retrospektivi in pomen</w:t>
      </w:r>
      <w:r w:rsidR="00497114" w:rsidRPr="00497114">
        <w:rPr>
          <w:rFonts w:ascii="Times New Roman" w:hAnsi="Times New Roman" w:cs="Times New Roman"/>
          <w:iCs/>
          <w:sz w:val="24"/>
          <w:szCs w:val="24"/>
        </w:rPr>
        <w:t xml:space="preserve"> nacionalne samozavesti. Ocenil je politično vlogo dr. Janeza Drnovška in poudaril družbeno potrebo, da politika zgodovino prepusti zgodovinarjem. Njegov raziskovalni razmislek je z</w:t>
      </w:r>
      <w:r w:rsidR="003D754D">
        <w:rPr>
          <w:rFonts w:ascii="Times New Roman" w:hAnsi="Times New Roman" w:cs="Times New Roman"/>
          <w:iCs/>
          <w:sz w:val="24"/>
          <w:szCs w:val="24"/>
        </w:rPr>
        <w:t>ajemal tudi vprašanje krščansko</w:t>
      </w:r>
      <w:r w:rsidR="00497114" w:rsidRPr="00497114">
        <w:rPr>
          <w:rFonts w:ascii="Times New Roman" w:hAnsi="Times New Roman" w:cs="Times New Roman"/>
          <w:iCs/>
          <w:sz w:val="24"/>
          <w:szCs w:val="24"/>
        </w:rPr>
        <w:t xml:space="preserve">socialne </w:t>
      </w:r>
      <w:r w:rsidR="009A0427" w:rsidRPr="009A0427">
        <w:rPr>
          <w:rFonts w:ascii="Times New Roman" w:hAnsi="Times New Roman" w:cs="Times New Roman"/>
          <w:iCs/>
          <w:sz w:val="24"/>
          <w:szCs w:val="24"/>
        </w:rPr>
        <w:t>in</w:t>
      </w:r>
      <w:r w:rsidR="00497114" w:rsidRPr="00497114">
        <w:rPr>
          <w:rFonts w:ascii="Times New Roman" w:hAnsi="Times New Roman" w:cs="Times New Roman"/>
          <w:iCs/>
          <w:sz w:val="24"/>
          <w:szCs w:val="24"/>
        </w:rPr>
        <w:t xml:space="preserve"> socialistične </w:t>
      </w:r>
      <w:r w:rsidR="00497114" w:rsidRPr="00497114">
        <w:rPr>
          <w:rFonts w:ascii="Times New Roman" w:hAnsi="Times New Roman" w:cs="Times New Roman"/>
          <w:iCs/>
          <w:sz w:val="24"/>
          <w:szCs w:val="24"/>
        </w:rPr>
        <w:lastRenderedPageBreak/>
        <w:t xml:space="preserve">problematike konec 20. in v začetku 21. stoletja ter – obenem s primerjavo političnega razvoja v Sloveniji in Hrvaški v letih 1990–2000 – slovensko-hrvaške odnose v 20. stoletju. Opozoril je tudi na vlogo Državnega zbora Republike Slovenije pri urejanju državne meje z Republiko Hrvaško. </w:t>
      </w:r>
      <w:r w:rsidR="00497114">
        <w:rPr>
          <w:rFonts w:ascii="Times New Roman" w:hAnsi="Times New Roman" w:cs="Times New Roman"/>
          <w:sz w:val="24"/>
          <w:szCs w:val="24"/>
        </w:rPr>
        <w:t>O teh vprašanjih</w:t>
      </w:r>
      <w:r w:rsidR="00C527E2">
        <w:rPr>
          <w:rFonts w:ascii="Times New Roman" w:hAnsi="Times New Roman" w:cs="Times New Roman"/>
          <w:sz w:val="24"/>
          <w:szCs w:val="24"/>
        </w:rPr>
        <w:t xml:space="preserve"> je </w:t>
      </w:r>
      <w:r w:rsidR="00497114">
        <w:rPr>
          <w:rFonts w:ascii="Times New Roman" w:hAnsi="Times New Roman" w:cs="Times New Roman"/>
          <w:sz w:val="24"/>
          <w:szCs w:val="24"/>
        </w:rPr>
        <w:t xml:space="preserve">poročal </w:t>
      </w:r>
      <w:r w:rsidR="00FF3D41">
        <w:rPr>
          <w:rFonts w:ascii="Times New Roman" w:hAnsi="Times New Roman" w:cs="Times New Roman"/>
          <w:sz w:val="24"/>
          <w:szCs w:val="24"/>
        </w:rPr>
        <w:t>še</w:t>
      </w:r>
      <w:r w:rsidR="00497114">
        <w:rPr>
          <w:rFonts w:ascii="Times New Roman" w:hAnsi="Times New Roman" w:cs="Times New Roman"/>
          <w:sz w:val="24"/>
          <w:szCs w:val="24"/>
        </w:rPr>
        <w:t xml:space="preserve"> na znanstvenih </w:t>
      </w:r>
      <w:r w:rsidR="009A2622">
        <w:rPr>
          <w:rFonts w:ascii="Times New Roman" w:hAnsi="Times New Roman" w:cs="Times New Roman"/>
          <w:sz w:val="24"/>
          <w:szCs w:val="24"/>
        </w:rPr>
        <w:t>in strokovnih srečanjih, ki so jih pripravili</w:t>
      </w:r>
      <w:r w:rsidR="00497114">
        <w:rPr>
          <w:rFonts w:ascii="Times New Roman" w:hAnsi="Times New Roman" w:cs="Times New Roman"/>
          <w:sz w:val="24"/>
          <w:szCs w:val="24"/>
        </w:rPr>
        <w:t xml:space="preserve"> SAZU</w:t>
      </w:r>
      <w:r w:rsidR="009A2622">
        <w:rPr>
          <w:rFonts w:ascii="Times New Roman" w:hAnsi="Times New Roman" w:cs="Times New Roman"/>
          <w:sz w:val="24"/>
          <w:szCs w:val="24"/>
        </w:rPr>
        <w:t>,</w:t>
      </w:r>
      <w:r w:rsidR="00497114">
        <w:rPr>
          <w:rFonts w:ascii="Times New Roman" w:hAnsi="Times New Roman" w:cs="Times New Roman"/>
          <w:sz w:val="24"/>
          <w:szCs w:val="24"/>
        </w:rPr>
        <w:t xml:space="preserve"> Državn</w:t>
      </w:r>
      <w:r w:rsidR="009A2622">
        <w:rPr>
          <w:rFonts w:ascii="Times New Roman" w:hAnsi="Times New Roman" w:cs="Times New Roman"/>
          <w:sz w:val="24"/>
          <w:szCs w:val="24"/>
        </w:rPr>
        <w:t>i svet</w:t>
      </w:r>
      <w:r w:rsidR="00497114">
        <w:rPr>
          <w:rFonts w:ascii="Times New Roman" w:hAnsi="Times New Roman" w:cs="Times New Roman"/>
          <w:sz w:val="24"/>
          <w:szCs w:val="24"/>
        </w:rPr>
        <w:t xml:space="preserve"> Republike Slovenije</w:t>
      </w:r>
      <w:r w:rsidR="009A2622">
        <w:rPr>
          <w:rFonts w:ascii="Times New Roman" w:hAnsi="Times New Roman" w:cs="Times New Roman"/>
          <w:sz w:val="24"/>
          <w:szCs w:val="24"/>
        </w:rPr>
        <w:t xml:space="preserve">, Zveza zgodovinskih društev Slovenije, </w:t>
      </w:r>
      <w:r w:rsidR="009A2622" w:rsidRPr="009A2622">
        <w:rPr>
          <w:rFonts w:ascii="Times New Roman" w:hAnsi="Times New Roman" w:cs="Times New Roman"/>
          <w:sz w:val="24"/>
          <w:szCs w:val="24"/>
        </w:rPr>
        <w:t xml:space="preserve">Slovensko politološko društvo, </w:t>
      </w:r>
      <w:r w:rsidR="009A2622">
        <w:rPr>
          <w:rFonts w:ascii="Times New Roman" w:hAnsi="Times New Roman" w:cs="Times New Roman"/>
          <w:sz w:val="24"/>
          <w:szCs w:val="24"/>
        </w:rPr>
        <w:t xml:space="preserve">Inštitut za novejšo zgodovino, </w:t>
      </w:r>
      <w:r w:rsidR="009A2622" w:rsidRPr="009A2622">
        <w:rPr>
          <w:rFonts w:ascii="Times New Roman" w:hAnsi="Times New Roman" w:cs="Times New Roman"/>
          <w:sz w:val="24"/>
          <w:szCs w:val="24"/>
        </w:rPr>
        <w:t>Znanstvenoraziskovalni inštitut pri Zgodovinskem društvu dr. Franca Kovačiča v Mariboru, Študijski center za narodno spravo,</w:t>
      </w:r>
      <w:r w:rsidR="009A2622" w:rsidRPr="009A2622">
        <w:rPr>
          <w:rFonts w:ascii="Times New Roman" w:hAnsi="Times New Roman" w:cs="Times New Roman"/>
          <w:color w:val="000000"/>
          <w:sz w:val="24"/>
          <w:szCs w:val="24"/>
        </w:rPr>
        <w:t xml:space="preserve"> Inštitut dr. Jožeta Pučnika</w:t>
      </w:r>
      <w:r w:rsidR="009A2622">
        <w:rPr>
          <w:rFonts w:ascii="Times New Roman" w:hAnsi="Times New Roman" w:cs="Times New Roman"/>
          <w:color w:val="000000"/>
          <w:sz w:val="24"/>
          <w:szCs w:val="24"/>
        </w:rPr>
        <w:t>,</w:t>
      </w:r>
      <w:r w:rsidR="009A2622" w:rsidRPr="009A2622">
        <w:rPr>
          <w:rFonts w:ascii="Times New Roman" w:hAnsi="Times New Roman" w:cs="Times New Roman"/>
          <w:color w:val="000000"/>
          <w:sz w:val="24"/>
          <w:szCs w:val="24"/>
        </w:rPr>
        <w:t xml:space="preserve"> Zavod Republike Slovenije za šolstvo, </w:t>
      </w:r>
      <w:r w:rsidR="009A2622" w:rsidRPr="009A2622">
        <w:rPr>
          <w:rFonts w:ascii="Times New Roman" w:hAnsi="Times New Roman" w:cs="Times New Roman"/>
          <w:sz w:val="24"/>
          <w:szCs w:val="24"/>
        </w:rPr>
        <w:t>Slovenski center PEN, Društvo slovenskih pisateljev</w:t>
      </w:r>
      <w:r w:rsidR="007B43E7">
        <w:rPr>
          <w:rFonts w:ascii="Times New Roman" w:hAnsi="Times New Roman" w:cs="Times New Roman"/>
          <w:sz w:val="24"/>
          <w:szCs w:val="24"/>
        </w:rPr>
        <w:t>,</w:t>
      </w:r>
      <w:r w:rsidR="009A2622" w:rsidRPr="009A2622">
        <w:rPr>
          <w:rFonts w:ascii="Times New Roman" w:hAnsi="Times New Roman" w:cs="Times New Roman"/>
          <w:sz w:val="24"/>
          <w:szCs w:val="24"/>
        </w:rPr>
        <w:t xml:space="preserve"> </w:t>
      </w:r>
      <w:r w:rsidR="009A2622">
        <w:rPr>
          <w:rFonts w:ascii="Times New Roman" w:hAnsi="Times New Roman" w:cs="Times New Roman"/>
          <w:iCs/>
          <w:sz w:val="24"/>
          <w:szCs w:val="24"/>
        </w:rPr>
        <w:t>Zveza</w:t>
      </w:r>
      <w:r w:rsidR="009A2622" w:rsidRPr="009A2622">
        <w:rPr>
          <w:rFonts w:ascii="Times New Roman" w:hAnsi="Times New Roman" w:cs="Times New Roman"/>
          <w:iCs/>
          <w:sz w:val="24"/>
          <w:szCs w:val="24"/>
        </w:rPr>
        <w:t xml:space="preserve"> društev </w:t>
      </w:r>
      <w:r w:rsidR="00D639D0">
        <w:rPr>
          <w:rFonts w:ascii="Times New Roman" w:hAnsi="Times New Roman" w:cs="Times New Roman"/>
          <w:iCs/>
          <w:sz w:val="24"/>
          <w:szCs w:val="24"/>
        </w:rPr>
        <w:t>G</w:t>
      </w:r>
      <w:r w:rsidR="009A2622" w:rsidRPr="009A2622">
        <w:rPr>
          <w:rFonts w:ascii="Times New Roman" w:hAnsi="Times New Roman" w:cs="Times New Roman"/>
          <w:iCs/>
          <w:sz w:val="24"/>
          <w:szCs w:val="24"/>
        </w:rPr>
        <w:t>eneral Maister</w:t>
      </w:r>
      <w:r w:rsidR="009A2622">
        <w:rPr>
          <w:rFonts w:ascii="Times New Roman" w:hAnsi="Times New Roman" w:cs="Times New Roman"/>
          <w:iCs/>
          <w:sz w:val="24"/>
          <w:szCs w:val="24"/>
        </w:rPr>
        <w:t xml:space="preserve"> </w:t>
      </w:r>
      <w:r w:rsidR="007B43E7">
        <w:rPr>
          <w:rFonts w:ascii="Times New Roman" w:hAnsi="Times New Roman" w:cs="Times New Roman"/>
          <w:iCs/>
          <w:sz w:val="24"/>
          <w:szCs w:val="24"/>
        </w:rPr>
        <w:t>in Urad koroške deželne vlade</w:t>
      </w:r>
      <w:r w:rsidR="00AD7D54">
        <w:rPr>
          <w:rFonts w:ascii="Times New Roman" w:hAnsi="Times New Roman" w:cs="Times New Roman"/>
          <w:iCs/>
          <w:sz w:val="24"/>
          <w:szCs w:val="24"/>
        </w:rPr>
        <w:t>.</w:t>
      </w:r>
      <w:r w:rsidR="007B43E7">
        <w:rPr>
          <w:rFonts w:ascii="Times New Roman" w:hAnsi="Times New Roman" w:cs="Times New Roman"/>
          <w:iCs/>
          <w:sz w:val="24"/>
          <w:szCs w:val="24"/>
        </w:rPr>
        <w:t xml:space="preserve"> </w:t>
      </w:r>
      <w:r w:rsidR="00AD7D54">
        <w:rPr>
          <w:rFonts w:ascii="Times New Roman" w:hAnsi="Times New Roman" w:cs="Times New Roman"/>
          <w:iCs/>
          <w:sz w:val="24"/>
          <w:szCs w:val="24"/>
        </w:rPr>
        <w:t>V</w:t>
      </w:r>
      <w:r w:rsidR="00C527E2">
        <w:rPr>
          <w:rFonts w:ascii="Times New Roman" w:hAnsi="Times New Roman" w:cs="Times New Roman"/>
          <w:sz w:val="24"/>
          <w:szCs w:val="24"/>
        </w:rPr>
        <w:t xml:space="preserve">ečkrat </w:t>
      </w:r>
      <w:r w:rsidR="00FF3D41">
        <w:rPr>
          <w:rFonts w:ascii="Times New Roman" w:hAnsi="Times New Roman" w:cs="Times New Roman"/>
          <w:sz w:val="24"/>
          <w:szCs w:val="24"/>
        </w:rPr>
        <w:t xml:space="preserve">je </w:t>
      </w:r>
      <w:r w:rsidR="00C527E2">
        <w:rPr>
          <w:rFonts w:ascii="Times New Roman" w:hAnsi="Times New Roman" w:cs="Times New Roman"/>
          <w:sz w:val="24"/>
          <w:szCs w:val="24"/>
        </w:rPr>
        <w:t>spregovoril</w:t>
      </w:r>
      <w:r w:rsidR="007F79A6">
        <w:rPr>
          <w:rFonts w:ascii="Times New Roman" w:hAnsi="Times New Roman" w:cs="Times New Roman"/>
          <w:sz w:val="24"/>
          <w:szCs w:val="24"/>
        </w:rPr>
        <w:t xml:space="preserve"> v vodilnih slovenskih tiskanih in elektronskih medijih.</w:t>
      </w:r>
      <w:r w:rsidR="007B43E7">
        <w:rPr>
          <w:rFonts w:ascii="Times New Roman" w:hAnsi="Times New Roman" w:cs="Times New Roman"/>
          <w:sz w:val="24"/>
          <w:szCs w:val="24"/>
        </w:rPr>
        <w:t xml:space="preserve"> </w:t>
      </w:r>
      <w:r w:rsidR="004C20F5">
        <w:rPr>
          <w:rFonts w:ascii="Times New Roman" w:hAnsi="Times New Roman" w:cs="Times New Roman"/>
          <w:sz w:val="24"/>
          <w:szCs w:val="24"/>
        </w:rPr>
        <w:t>K</w:t>
      </w:r>
      <w:r w:rsidR="003F6564">
        <w:rPr>
          <w:rFonts w:ascii="Times New Roman" w:hAnsi="Times New Roman" w:cs="Times New Roman"/>
          <w:sz w:val="24"/>
          <w:szCs w:val="24"/>
        </w:rPr>
        <w:t>ot</w:t>
      </w:r>
      <w:r w:rsidR="004C20F5">
        <w:rPr>
          <w:rFonts w:ascii="Times New Roman" w:hAnsi="Times New Roman" w:cs="Times New Roman"/>
          <w:sz w:val="24"/>
          <w:szCs w:val="24"/>
        </w:rPr>
        <w:t xml:space="preserve"> udeleženec pogovorov pri predsedniku republike dr. Danilu T</w:t>
      </w:r>
      <w:r w:rsidR="00AD7D54">
        <w:rPr>
          <w:rFonts w:ascii="Times New Roman" w:hAnsi="Times New Roman" w:cs="Times New Roman"/>
          <w:sz w:val="24"/>
          <w:szCs w:val="24"/>
        </w:rPr>
        <w:t>ürku v letih 2009 in 2011</w:t>
      </w:r>
      <w:r w:rsidR="004C20F5">
        <w:rPr>
          <w:rFonts w:ascii="Times New Roman" w:hAnsi="Times New Roman" w:cs="Times New Roman"/>
          <w:sz w:val="24"/>
          <w:szCs w:val="24"/>
        </w:rPr>
        <w:t xml:space="preserve"> je bil d</w:t>
      </w:r>
      <w:r w:rsidR="007B43E7">
        <w:rPr>
          <w:rFonts w:ascii="Times New Roman" w:hAnsi="Times New Roman" w:cs="Times New Roman"/>
          <w:sz w:val="24"/>
          <w:szCs w:val="24"/>
        </w:rPr>
        <w:t xml:space="preserve">ejaven </w:t>
      </w:r>
      <w:r w:rsidR="003D754D">
        <w:rPr>
          <w:rFonts w:ascii="Times New Roman" w:hAnsi="Times New Roman" w:cs="Times New Roman"/>
          <w:sz w:val="24"/>
          <w:szCs w:val="24"/>
        </w:rPr>
        <w:t xml:space="preserve">tudi </w:t>
      </w:r>
      <w:r w:rsidR="004C20F5">
        <w:rPr>
          <w:rFonts w:ascii="Times New Roman" w:hAnsi="Times New Roman" w:cs="Times New Roman"/>
          <w:sz w:val="24"/>
          <w:szCs w:val="24"/>
        </w:rPr>
        <w:t>pri obravnavanju aktualnih nacionalnih in političnih vprašanj.</w:t>
      </w:r>
      <w:r w:rsidR="003F6564">
        <w:rPr>
          <w:rFonts w:ascii="Times New Roman" w:hAnsi="Times New Roman" w:cs="Times New Roman"/>
          <w:sz w:val="24"/>
          <w:szCs w:val="24"/>
        </w:rPr>
        <w:t xml:space="preserve"> </w:t>
      </w:r>
      <w:r w:rsidR="001C548F">
        <w:rPr>
          <w:rFonts w:ascii="Times New Roman" w:hAnsi="Times New Roman" w:cs="Times New Roman"/>
          <w:sz w:val="24"/>
          <w:szCs w:val="24"/>
        </w:rPr>
        <w:t>S</w:t>
      </w:r>
      <w:r w:rsidR="00F11067">
        <w:rPr>
          <w:rFonts w:ascii="Times New Roman" w:hAnsi="Times New Roman" w:cs="Times New Roman"/>
          <w:sz w:val="24"/>
          <w:szCs w:val="24"/>
        </w:rPr>
        <w:t xml:space="preserve">odeloval je </w:t>
      </w:r>
      <w:r w:rsidR="00BF233A">
        <w:rPr>
          <w:rFonts w:ascii="Times New Roman" w:hAnsi="Times New Roman" w:cs="Times New Roman"/>
          <w:sz w:val="24"/>
          <w:szCs w:val="24"/>
        </w:rPr>
        <w:t xml:space="preserve">še </w:t>
      </w:r>
      <w:r w:rsidR="00F11067">
        <w:rPr>
          <w:rFonts w:ascii="Times New Roman" w:hAnsi="Times New Roman" w:cs="Times New Roman"/>
          <w:sz w:val="24"/>
          <w:szCs w:val="24"/>
        </w:rPr>
        <w:t>z</w:t>
      </w:r>
      <w:r w:rsidR="00F11067" w:rsidRPr="00F11067">
        <w:rPr>
          <w:rFonts w:ascii="Times New Roman" w:hAnsi="Times New Roman" w:cs="Times New Roman"/>
          <w:sz w:val="24"/>
          <w:szCs w:val="24"/>
        </w:rPr>
        <w:t xml:space="preserve"> Urad</w:t>
      </w:r>
      <w:r w:rsidR="00F11067">
        <w:rPr>
          <w:rFonts w:ascii="Times New Roman" w:hAnsi="Times New Roman" w:cs="Times New Roman"/>
          <w:sz w:val="24"/>
          <w:szCs w:val="24"/>
        </w:rPr>
        <w:t>om</w:t>
      </w:r>
      <w:r w:rsidR="00F11067" w:rsidRPr="00F11067">
        <w:rPr>
          <w:rFonts w:ascii="Times New Roman" w:hAnsi="Times New Roman" w:cs="Times New Roman"/>
          <w:sz w:val="24"/>
          <w:szCs w:val="24"/>
        </w:rPr>
        <w:t xml:space="preserve"> Vlade Republike Slovenije za informiranje</w:t>
      </w:r>
      <w:r w:rsidR="00F11067">
        <w:rPr>
          <w:rFonts w:ascii="Times New Roman" w:hAnsi="Times New Roman" w:cs="Times New Roman"/>
          <w:sz w:val="24"/>
          <w:szCs w:val="24"/>
        </w:rPr>
        <w:t xml:space="preserve"> in za njegove potrebe pripravil</w:t>
      </w:r>
      <w:r w:rsidR="00BA0354">
        <w:rPr>
          <w:rFonts w:ascii="Times New Roman" w:hAnsi="Times New Roman" w:cs="Times New Roman"/>
          <w:sz w:val="24"/>
          <w:szCs w:val="24"/>
        </w:rPr>
        <w:t xml:space="preserve"> pregled slovenskega zgodovinskega razvoja</w:t>
      </w:r>
      <w:r w:rsidR="00F11067">
        <w:rPr>
          <w:rFonts w:ascii="Times New Roman" w:hAnsi="Times New Roman" w:cs="Times New Roman"/>
          <w:sz w:val="24"/>
          <w:szCs w:val="24"/>
        </w:rPr>
        <w:t>, ki so ga vključili v publikacijo</w:t>
      </w:r>
      <w:r w:rsidR="0007637A">
        <w:rPr>
          <w:rFonts w:ascii="Times New Roman" w:hAnsi="Times New Roman" w:cs="Times New Roman"/>
          <w:sz w:val="24"/>
          <w:szCs w:val="24"/>
        </w:rPr>
        <w:t xml:space="preserve"> </w:t>
      </w:r>
      <w:r w:rsidR="00BA0354" w:rsidRPr="0007637A">
        <w:rPr>
          <w:rFonts w:ascii="Times New Roman" w:hAnsi="Times New Roman" w:cs="Times New Roman"/>
          <w:i/>
          <w:sz w:val="24"/>
          <w:szCs w:val="24"/>
        </w:rPr>
        <w:t>Dejstva o Sloveniji</w:t>
      </w:r>
      <w:r w:rsidR="0007637A">
        <w:rPr>
          <w:rFonts w:ascii="Times New Roman" w:hAnsi="Times New Roman" w:cs="Times New Roman"/>
          <w:sz w:val="24"/>
          <w:szCs w:val="24"/>
        </w:rPr>
        <w:t xml:space="preserve"> </w:t>
      </w:r>
      <w:r w:rsidR="0007637A" w:rsidRPr="0007637A">
        <w:rPr>
          <w:rFonts w:ascii="Times New Roman" w:hAnsi="Times New Roman" w:cs="Times New Roman"/>
          <w:sz w:val="24"/>
          <w:szCs w:val="24"/>
        </w:rPr>
        <w:t>(poslovenjeni naslov)</w:t>
      </w:r>
      <w:r w:rsidR="00F11067">
        <w:rPr>
          <w:rFonts w:ascii="Times New Roman" w:hAnsi="Times New Roman" w:cs="Times New Roman"/>
          <w:sz w:val="24"/>
          <w:szCs w:val="24"/>
        </w:rPr>
        <w:t>;</w:t>
      </w:r>
      <w:r w:rsidR="00BA0354">
        <w:rPr>
          <w:rFonts w:ascii="Times New Roman" w:hAnsi="Times New Roman" w:cs="Times New Roman"/>
          <w:sz w:val="24"/>
          <w:szCs w:val="24"/>
        </w:rPr>
        <w:t xml:space="preserve"> </w:t>
      </w:r>
      <w:r w:rsidR="00F11067">
        <w:rPr>
          <w:rFonts w:ascii="Times New Roman" w:hAnsi="Times New Roman" w:cs="Times New Roman"/>
          <w:sz w:val="24"/>
          <w:szCs w:val="24"/>
        </w:rPr>
        <w:t xml:space="preserve">publikacija je </w:t>
      </w:r>
      <w:r w:rsidR="00BA0354">
        <w:rPr>
          <w:rFonts w:ascii="Times New Roman" w:hAnsi="Times New Roman" w:cs="Times New Roman"/>
          <w:sz w:val="24"/>
          <w:szCs w:val="24"/>
        </w:rPr>
        <w:t xml:space="preserve">v letih 2007–2011 </w:t>
      </w:r>
      <w:r w:rsidR="00F11067">
        <w:rPr>
          <w:rFonts w:ascii="Times New Roman" w:hAnsi="Times New Roman" w:cs="Times New Roman"/>
          <w:sz w:val="24"/>
          <w:szCs w:val="24"/>
        </w:rPr>
        <w:t>izšla v</w:t>
      </w:r>
      <w:r w:rsidR="00BA0354">
        <w:rPr>
          <w:rFonts w:ascii="Times New Roman" w:hAnsi="Times New Roman" w:cs="Times New Roman"/>
          <w:sz w:val="24"/>
          <w:szCs w:val="24"/>
        </w:rPr>
        <w:t xml:space="preserve"> </w:t>
      </w:r>
      <w:r w:rsidR="00DA125A">
        <w:rPr>
          <w:rFonts w:ascii="Times New Roman" w:hAnsi="Times New Roman" w:cs="Times New Roman"/>
          <w:sz w:val="24"/>
          <w:szCs w:val="24"/>
        </w:rPr>
        <w:t>španskem, angleškem</w:t>
      </w:r>
      <w:r w:rsidR="00F11067">
        <w:rPr>
          <w:rFonts w:ascii="Times New Roman" w:hAnsi="Times New Roman" w:cs="Times New Roman"/>
          <w:sz w:val="24"/>
          <w:szCs w:val="24"/>
        </w:rPr>
        <w:t>,</w:t>
      </w:r>
      <w:r w:rsidR="00DA125A">
        <w:rPr>
          <w:rFonts w:ascii="Times New Roman" w:hAnsi="Times New Roman" w:cs="Times New Roman"/>
          <w:sz w:val="24"/>
          <w:szCs w:val="24"/>
        </w:rPr>
        <w:t xml:space="preserve"> francoskem in nemškem jeziku.</w:t>
      </w:r>
    </w:p>
    <w:p w14:paraId="35927D75" w14:textId="6DC59BC3" w:rsidR="003772E1" w:rsidRDefault="006625D4" w:rsidP="002444D9">
      <w:pPr>
        <w:spacing w:after="0" w:line="360" w:lineRule="auto"/>
        <w:jc w:val="both"/>
        <w:rPr>
          <w:rFonts w:ascii="Times New Roman" w:hAnsi="Times New Roman" w:cs="Times New Roman"/>
          <w:sz w:val="24"/>
          <w:szCs w:val="24"/>
        </w:rPr>
        <w:pPrChange w:id="4" w:author="Filip Čuček" w:date="2022-09-06T09:08:00Z">
          <w:pPr>
            <w:spacing w:after="0" w:line="360" w:lineRule="auto"/>
            <w:ind w:firstLine="709"/>
            <w:jc w:val="both"/>
          </w:pPr>
        </w:pPrChange>
      </w:pPr>
      <w:r>
        <w:rPr>
          <w:rFonts w:ascii="Times New Roman" w:hAnsi="Times New Roman" w:cs="Times New Roman"/>
          <w:sz w:val="24"/>
          <w:szCs w:val="24"/>
        </w:rPr>
        <w:tab/>
        <w:t>Seveda je bil prof. dr. Janko Prunk v obdobju</w:t>
      </w:r>
      <w:r w:rsidR="00222EAA">
        <w:rPr>
          <w:rFonts w:ascii="Times New Roman" w:hAnsi="Times New Roman" w:cs="Times New Roman"/>
          <w:sz w:val="24"/>
          <w:szCs w:val="24"/>
        </w:rPr>
        <w:t>,</w:t>
      </w:r>
      <w:r>
        <w:rPr>
          <w:rFonts w:ascii="Times New Roman" w:hAnsi="Times New Roman" w:cs="Times New Roman"/>
          <w:sz w:val="24"/>
          <w:szCs w:val="24"/>
        </w:rPr>
        <w:t xml:space="preserve"> pri katerem </w:t>
      </w:r>
      <w:r w:rsidRPr="006D2C93">
        <w:rPr>
          <w:rFonts w:ascii="Times New Roman" w:hAnsi="Times New Roman" w:cs="Times New Roman"/>
          <w:sz w:val="24"/>
          <w:szCs w:val="24"/>
        </w:rPr>
        <w:t xml:space="preserve">smo se </w:t>
      </w:r>
      <w:r w:rsidR="006D2C93" w:rsidRPr="006D2C93">
        <w:rPr>
          <w:rFonts w:ascii="Times New Roman" w:hAnsi="Times New Roman" w:cs="Times New Roman"/>
          <w:sz w:val="24"/>
          <w:szCs w:val="24"/>
        </w:rPr>
        <w:t>podrobno</w:t>
      </w:r>
      <w:r w:rsidRPr="006D2C93">
        <w:rPr>
          <w:rFonts w:ascii="Times New Roman" w:hAnsi="Times New Roman" w:cs="Times New Roman"/>
          <w:sz w:val="24"/>
          <w:szCs w:val="24"/>
        </w:rPr>
        <w:t xml:space="preserve"> ustavili</w:t>
      </w:r>
      <w:r w:rsidR="00222EAA">
        <w:rPr>
          <w:rFonts w:ascii="Times New Roman" w:hAnsi="Times New Roman" w:cs="Times New Roman"/>
          <w:sz w:val="24"/>
          <w:szCs w:val="24"/>
        </w:rPr>
        <w:t>,</w:t>
      </w:r>
      <w:r>
        <w:rPr>
          <w:rFonts w:ascii="Times New Roman" w:hAnsi="Times New Roman" w:cs="Times New Roman"/>
          <w:sz w:val="24"/>
          <w:szCs w:val="24"/>
        </w:rPr>
        <w:t xml:space="preserve"> zavezan tudi monografskim predstavitvam svojih znanstvenoraziskovalnih spoznanj. Že leta 2003 je za </w:t>
      </w:r>
      <w:r w:rsidR="00B93C5F" w:rsidRPr="00B93C5F">
        <w:rPr>
          <w:rFonts w:ascii="Times New Roman" w:hAnsi="Times New Roman" w:cs="Times New Roman"/>
          <w:sz w:val="24"/>
          <w:szCs w:val="24"/>
        </w:rPr>
        <w:t xml:space="preserve">Zentrum für Europäische Integrationsforshung </w:t>
      </w:r>
      <w:r w:rsidR="00B93C5F">
        <w:rPr>
          <w:rFonts w:ascii="Times New Roman" w:hAnsi="Times New Roman" w:cs="Times New Roman"/>
          <w:sz w:val="24"/>
          <w:szCs w:val="24"/>
        </w:rPr>
        <w:t xml:space="preserve">Univerze Friedricha Wilhelma v Bonnu v </w:t>
      </w:r>
      <w:r w:rsidR="00626991">
        <w:rPr>
          <w:rFonts w:ascii="Times New Roman" w:hAnsi="Times New Roman" w:cs="Times New Roman"/>
          <w:sz w:val="24"/>
          <w:szCs w:val="24"/>
        </w:rPr>
        <w:t xml:space="preserve">knjižni obliki </w:t>
      </w:r>
      <w:r>
        <w:rPr>
          <w:rFonts w:ascii="Times New Roman" w:hAnsi="Times New Roman" w:cs="Times New Roman"/>
          <w:sz w:val="24"/>
          <w:szCs w:val="24"/>
        </w:rPr>
        <w:t xml:space="preserve">pripravil krajšo študijo </w:t>
      </w:r>
      <w:r w:rsidRPr="006625D4">
        <w:rPr>
          <w:rFonts w:ascii="Times New Roman" w:hAnsi="Times New Roman" w:cs="Times New Roman"/>
          <w:i/>
          <w:sz w:val="24"/>
          <w:szCs w:val="24"/>
        </w:rPr>
        <w:t>Die rationalistische Zivilisation</w:t>
      </w:r>
      <w:r>
        <w:rPr>
          <w:rFonts w:ascii="Times New Roman" w:hAnsi="Times New Roman" w:cs="Times New Roman"/>
          <w:sz w:val="24"/>
          <w:szCs w:val="24"/>
        </w:rPr>
        <w:t xml:space="preserve"> – </w:t>
      </w:r>
      <w:r w:rsidR="00B568A0">
        <w:rPr>
          <w:rFonts w:ascii="Times New Roman" w:hAnsi="Times New Roman" w:cs="Times New Roman"/>
          <w:sz w:val="24"/>
          <w:szCs w:val="24"/>
        </w:rPr>
        <w:t>zasnovo</w:t>
      </w:r>
      <w:r>
        <w:rPr>
          <w:rFonts w:ascii="Times New Roman" w:hAnsi="Times New Roman" w:cs="Times New Roman"/>
          <w:sz w:val="24"/>
          <w:szCs w:val="24"/>
        </w:rPr>
        <w:t xml:space="preserve"> svojih kasnejših vélikih del </w:t>
      </w:r>
      <w:r w:rsidRPr="006625D4">
        <w:rPr>
          <w:rFonts w:ascii="Times New Roman" w:hAnsi="Times New Roman" w:cs="Times New Roman"/>
          <w:i/>
          <w:sz w:val="24"/>
          <w:szCs w:val="24"/>
        </w:rPr>
        <w:t>Racionalistična civilizacija: 1776–2000</w:t>
      </w:r>
      <w:r>
        <w:rPr>
          <w:rFonts w:ascii="Times New Roman" w:hAnsi="Times New Roman" w:cs="Times New Roman"/>
          <w:sz w:val="24"/>
          <w:szCs w:val="24"/>
        </w:rPr>
        <w:t xml:space="preserve"> (2008) in </w:t>
      </w:r>
      <w:r w:rsidRPr="006625D4">
        <w:rPr>
          <w:rFonts w:ascii="Times New Roman" w:hAnsi="Times New Roman" w:cs="Times New Roman"/>
          <w:i/>
          <w:sz w:val="24"/>
          <w:szCs w:val="24"/>
        </w:rPr>
        <w:t>Zgodovina Evrope v dobi racionalistične civilizacije 1775–2015</w:t>
      </w:r>
      <w:r>
        <w:rPr>
          <w:rFonts w:ascii="Times New Roman" w:hAnsi="Times New Roman" w:cs="Times New Roman"/>
          <w:sz w:val="24"/>
          <w:szCs w:val="24"/>
        </w:rPr>
        <w:t xml:space="preserve"> (2015). </w:t>
      </w:r>
      <w:r w:rsidR="00B93C5F">
        <w:rPr>
          <w:rFonts w:ascii="Times New Roman" w:hAnsi="Times New Roman" w:cs="Times New Roman"/>
          <w:sz w:val="24"/>
          <w:szCs w:val="24"/>
        </w:rPr>
        <w:t xml:space="preserve">Leto kasneje je </w:t>
      </w:r>
      <w:r w:rsidR="00B568A0">
        <w:rPr>
          <w:rFonts w:ascii="Times New Roman" w:hAnsi="Times New Roman" w:cs="Times New Roman"/>
          <w:sz w:val="24"/>
          <w:szCs w:val="24"/>
        </w:rPr>
        <w:t>objavil</w:t>
      </w:r>
      <w:r w:rsidR="00B93C5F">
        <w:rPr>
          <w:rFonts w:ascii="Times New Roman" w:hAnsi="Times New Roman" w:cs="Times New Roman"/>
          <w:sz w:val="24"/>
          <w:szCs w:val="24"/>
        </w:rPr>
        <w:t xml:space="preserve"> </w:t>
      </w:r>
      <w:r w:rsidR="00B93C5F" w:rsidRPr="00B93C5F">
        <w:rPr>
          <w:rFonts w:ascii="Times New Roman" w:hAnsi="Times New Roman" w:cs="Times New Roman"/>
          <w:i/>
          <w:sz w:val="24"/>
          <w:szCs w:val="24"/>
        </w:rPr>
        <w:t>Z</w:t>
      </w:r>
      <w:r w:rsidR="00B568A0">
        <w:rPr>
          <w:rFonts w:ascii="Times New Roman" w:hAnsi="Times New Roman" w:cs="Times New Roman"/>
          <w:i/>
          <w:sz w:val="24"/>
          <w:szCs w:val="24"/>
        </w:rPr>
        <w:t>godovino</w:t>
      </w:r>
      <w:r w:rsidR="00B93C5F" w:rsidRPr="00B93C5F">
        <w:rPr>
          <w:rFonts w:ascii="Times New Roman" w:hAnsi="Times New Roman" w:cs="Times New Roman"/>
          <w:i/>
          <w:sz w:val="24"/>
          <w:szCs w:val="24"/>
        </w:rPr>
        <w:t xml:space="preserve"> ideoloških spopadov med vojnama</w:t>
      </w:r>
      <w:r w:rsidR="00B93C5F">
        <w:rPr>
          <w:rFonts w:ascii="Times New Roman" w:hAnsi="Times New Roman" w:cs="Times New Roman"/>
          <w:sz w:val="24"/>
          <w:szCs w:val="24"/>
        </w:rPr>
        <w:t xml:space="preserve">, v kateri je </w:t>
      </w:r>
      <w:r w:rsidR="00B568A0">
        <w:rPr>
          <w:rFonts w:ascii="Times New Roman" w:hAnsi="Times New Roman" w:cs="Times New Roman"/>
          <w:sz w:val="24"/>
          <w:szCs w:val="24"/>
        </w:rPr>
        <w:t>predstavil</w:t>
      </w:r>
      <w:r w:rsidR="00B93C5F">
        <w:rPr>
          <w:rFonts w:ascii="Times New Roman" w:hAnsi="Times New Roman" w:cs="Times New Roman"/>
          <w:sz w:val="24"/>
          <w:szCs w:val="24"/>
        </w:rPr>
        <w:t xml:space="preserve"> </w:t>
      </w:r>
      <w:r w:rsidR="00B568A0">
        <w:rPr>
          <w:rFonts w:ascii="Times New Roman" w:hAnsi="Times New Roman" w:cs="Times New Roman"/>
          <w:sz w:val="24"/>
          <w:szCs w:val="24"/>
        </w:rPr>
        <w:t>podobo</w:t>
      </w:r>
      <w:r w:rsidR="00E00A41">
        <w:rPr>
          <w:rFonts w:ascii="Times New Roman" w:hAnsi="Times New Roman" w:cs="Times New Roman"/>
          <w:sz w:val="24"/>
          <w:szCs w:val="24"/>
        </w:rPr>
        <w:t xml:space="preserve"> svet</w:t>
      </w:r>
      <w:r w:rsidR="00196E4F">
        <w:rPr>
          <w:rFonts w:ascii="Times New Roman" w:hAnsi="Times New Roman" w:cs="Times New Roman"/>
          <w:sz w:val="24"/>
          <w:szCs w:val="24"/>
        </w:rPr>
        <w:t>a</w:t>
      </w:r>
      <w:r w:rsidR="00E00A41">
        <w:rPr>
          <w:rFonts w:ascii="Times New Roman" w:hAnsi="Times New Roman" w:cs="Times New Roman"/>
          <w:sz w:val="24"/>
          <w:szCs w:val="24"/>
        </w:rPr>
        <w:t xml:space="preserve"> med svetovnima vojnama, duhovno</w:t>
      </w:r>
      <w:r w:rsidR="00B568A0">
        <w:rPr>
          <w:rFonts w:ascii="Times New Roman" w:hAnsi="Times New Roman" w:cs="Times New Roman"/>
          <w:sz w:val="24"/>
          <w:szCs w:val="24"/>
        </w:rPr>
        <w:t>politični položaj</w:t>
      </w:r>
      <w:r w:rsidR="00E00A41">
        <w:rPr>
          <w:rFonts w:ascii="Times New Roman" w:hAnsi="Times New Roman" w:cs="Times New Roman"/>
          <w:sz w:val="24"/>
          <w:szCs w:val="24"/>
        </w:rPr>
        <w:t xml:space="preserve"> liberalnih in katoliških političnih sil pred drugo vojno, kršč</w:t>
      </w:r>
      <w:r w:rsidR="00B568A0">
        <w:rPr>
          <w:rFonts w:ascii="Times New Roman" w:hAnsi="Times New Roman" w:cs="Times New Roman"/>
          <w:sz w:val="24"/>
          <w:szCs w:val="24"/>
        </w:rPr>
        <w:t>anski socializem</w:t>
      </w:r>
      <w:r w:rsidR="00E00A41">
        <w:rPr>
          <w:rFonts w:ascii="Times New Roman" w:hAnsi="Times New Roman" w:cs="Times New Roman"/>
          <w:sz w:val="24"/>
          <w:szCs w:val="24"/>
        </w:rPr>
        <w:t xml:space="preserve"> v Zahodni in Srednji Evropi med vojnama in </w:t>
      </w:r>
      <w:r w:rsidR="00B568A0">
        <w:rPr>
          <w:rFonts w:ascii="Times New Roman" w:hAnsi="Times New Roman" w:cs="Times New Roman"/>
          <w:sz w:val="24"/>
          <w:szCs w:val="24"/>
        </w:rPr>
        <w:t>racionalistično civilizacijo</w:t>
      </w:r>
      <w:r w:rsidR="00B93C5F">
        <w:rPr>
          <w:rFonts w:ascii="Times New Roman" w:hAnsi="Times New Roman" w:cs="Times New Roman"/>
          <w:sz w:val="24"/>
          <w:szCs w:val="24"/>
        </w:rPr>
        <w:t xml:space="preserve"> </w:t>
      </w:r>
      <w:r w:rsidR="00E00A41">
        <w:rPr>
          <w:rFonts w:ascii="Times New Roman" w:hAnsi="Times New Roman" w:cs="Times New Roman"/>
          <w:sz w:val="24"/>
          <w:szCs w:val="24"/>
        </w:rPr>
        <w:t xml:space="preserve">v tem </w:t>
      </w:r>
      <w:r w:rsidR="00B568A0">
        <w:rPr>
          <w:rFonts w:ascii="Times New Roman" w:hAnsi="Times New Roman" w:cs="Times New Roman"/>
          <w:sz w:val="24"/>
          <w:szCs w:val="24"/>
        </w:rPr>
        <w:t>času</w:t>
      </w:r>
      <w:r w:rsidR="00E00A41">
        <w:rPr>
          <w:rFonts w:ascii="Times New Roman" w:hAnsi="Times New Roman" w:cs="Times New Roman"/>
          <w:sz w:val="24"/>
          <w:szCs w:val="24"/>
        </w:rPr>
        <w:t xml:space="preserve">. </w:t>
      </w:r>
      <w:r w:rsidR="00681F40">
        <w:rPr>
          <w:rFonts w:ascii="Times New Roman" w:hAnsi="Times New Roman" w:cs="Times New Roman"/>
          <w:sz w:val="24"/>
          <w:szCs w:val="24"/>
        </w:rPr>
        <w:t xml:space="preserve">V tem – </w:t>
      </w:r>
      <w:r w:rsidR="00B568A0">
        <w:rPr>
          <w:rFonts w:ascii="Times New Roman" w:hAnsi="Times New Roman" w:cs="Times New Roman"/>
          <w:sz w:val="24"/>
          <w:szCs w:val="24"/>
        </w:rPr>
        <w:t>za</w:t>
      </w:r>
      <w:r w:rsidR="00681F40">
        <w:rPr>
          <w:rFonts w:ascii="Times New Roman" w:hAnsi="Times New Roman" w:cs="Times New Roman"/>
          <w:sz w:val="24"/>
          <w:szCs w:val="24"/>
        </w:rPr>
        <w:t xml:space="preserve"> slovensk</w:t>
      </w:r>
      <w:r w:rsidR="00B568A0">
        <w:rPr>
          <w:rFonts w:ascii="Times New Roman" w:hAnsi="Times New Roman" w:cs="Times New Roman"/>
          <w:sz w:val="24"/>
          <w:szCs w:val="24"/>
        </w:rPr>
        <w:t>i</w:t>
      </w:r>
      <w:r w:rsidR="00681F40">
        <w:rPr>
          <w:rFonts w:ascii="Times New Roman" w:hAnsi="Times New Roman" w:cs="Times New Roman"/>
          <w:sz w:val="24"/>
          <w:szCs w:val="24"/>
        </w:rPr>
        <w:t xml:space="preserve"> humanističn</w:t>
      </w:r>
      <w:r w:rsidR="00B568A0">
        <w:rPr>
          <w:rFonts w:ascii="Times New Roman" w:hAnsi="Times New Roman" w:cs="Times New Roman"/>
          <w:sz w:val="24"/>
          <w:szCs w:val="24"/>
        </w:rPr>
        <w:t>i prostor</w:t>
      </w:r>
      <w:r w:rsidR="00681F40">
        <w:rPr>
          <w:rFonts w:ascii="Times New Roman" w:hAnsi="Times New Roman" w:cs="Times New Roman"/>
          <w:sz w:val="24"/>
          <w:szCs w:val="24"/>
        </w:rPr>
        <w:t xml:space="preserve"> – </w:t>
      </w:r>
      <w:r w:rsidR="00B568A0">
        <w:rPr>
          <w:rFonts w:ascii="Times New Roman" w:hAnsi="Times New Roman" w:cs="Times New Roman"/>
          <w:sz w:val="24"/>
          <w:szCs w:val="24"/>
        </w:rPr>
        <w:t xml:space="preserve">nedvomno </w:t>
      </w:r>
      <w:r w:rsidR="00681F40">
        <w:rPr>
          <w:rFonts w:ascii="Times New Roman" w:hAnsi="Times New Roman" w:cs="Times New Roman"/>
          <w:sz w:val="24"/>
          <w:szCs w:val="24"/>
        </w:rPr>
        <w:t>dobrodošlem delu je na podlagi idejnih, političnih in vojaških preizkušenj, s katerimi se je soočal človek 20. stoletja, opozoril na izvirne vrednote evropskega racionalizma in humanističnega izročila in poudaril potrebo po še bolj pretehtanem razmisleku sveta in različnih civilizacijskih možnosti, ki se spočenjajo v njem.</w:t>
      </w:r>
      <w:r w:rsidR="00E00A41">
        <w:rPr>
          <w:rFonts w:ascii="Times New Roman" w:hAnsi="Times New Roman" w:cs="Times New Roman"/>
          <w:sz w:val="24"/>
          <w:szCs w:val="24"/>
        </w:rPr>
        <w:t xml:space="preserve"> </w:t>
      </w:r>
    </w:p>
    <w:p w14:paraId="35927D76" w14:textId="4C7A04C3" w:rsidR="000B51FE" w:rsidRDefault="00B568A0" w:rsidP="002444D9">
      <w:pPr>
        <w:spacing w:after="0" w:line="360" w:lineRule="auto"/>
        <w:ind w:firstLine="709"/>
        <w:jc w:val="both"/>
        <w:rPr>
          <w:rFonts w:ascii="Times New Roman" w:hAnsi="Times New Roman" w:cs="Times New Roman"/>
          <w:sz w:val="24"/>
          <w:szCs w:val="24"/>
        </w:rPr>
      </w:pPr>
      <w:del w:id="5" w:author="Filip Čuček" w:date="2022-09-06T09:08:00Z">
        <w:r w:rsidDel="002444D9">
          <w:rPr>
            <w:rFonts w:ascii="Times New Roman" w:hAnsi="Times New Roman" w:cs="Times New Roman"/>
            <w:sz w:val="24"/>
            <w:szCs w:val="24"/>
          </w:rPr>
          <w:tab/>
        </w:r>
      </w:del>
      <w:r w:rsidR="00012B57">
        <w:rPr>
          <w:rFonts w:ascii="Times New Roman" w:hAnsi="Times New Roman" w:cs="Times New Roman"/>
          <w:sz w:val="24"/>
          <w:szCs w:val="24"/>
        </w:rPr>
        <w:t xml:space="preserve">Po </w:t>
      </w:r>
      <w:r w:rsidR="00012B57" w:rsidRPr="00012B57">
        <w:rPr>
          <w:rFonts w:ascii="Times New Roman" w:hAnsi="Times New Roman" w:cs="Times New Roman"/>
          <w:i/>
          <w:sz w:val="24"/>
          <w:szCs w:val="24"/>
        </w:rPr>
        <w:t>Z</w:t>
      </w:r>
      <w:r w:rsidR="00012B57">
        <w:rPr>
          <w:rFonts w:ascii="Times New Roman" w:hAnsi="Times New Roman" w:cs="Times New Roman"/>
          <w:i/>
          <w:sz w:val="24"/>
          <w:szCs w:val="24"/>
        </w:rPr>
        <w:t>godovini</w:t>
      </w:r>
      <w:r w:rsidR="00012B57" w:rsidRPr="00012B57">
        <w:rPr>
          <w:rFonts w:ascii="Times New Roman" w:hAnsi="Times New Roman" w:cs="Times New Roman"/>
          <w:i/>
          <w:sz w:val="24"/>
          <w:szCs w:val="24"/>
        </w:rPr>
        <w:t xml:space="preserve"> ideoloških spopadov </w:t>
      </w:r>
      <w:r w:rsidR="00012B57">
        <w:rPr>
          <w:rFonts w:ascii="Times New Roman" w:hAnsi="Times New Roman" w:cs="Times New Roman"/>
          <w:sz w:val="24"/>
          <w:szCs w:val="24"/>
        </w:rPr>
        <w:t xml:space="preserve">je prof. Prunk </w:t>
      </w:r>
      <w:r w:rsidR="00844849">
        <w:rPr>
          <w:rFonts w:ascii="Times New Roman" w:hAnsi="Times New Roman" w:cs="Times New Roman"/>
          <w:sz w:val="24"/>
          <w:szCs w:val="24"/>
        </w:rPr>
        <w:t xml:space="preserve">prešel </w:t>
      </w:r>
      <w:r w:rsidR="002975D8">
        <w:rPr>
          <w:rFonts w:ascii="Times New Roman" w:hAnsi="Times New Roman" w:cs="Times New Roman"/>
          <w:sz w:val="24"/>
          <w:szCs w:val="24"/>
        </w:rPr>
        <w:t>na</w:t>
      </w:r>
      <w:r w:rsidR="00012B57">
        <w:rPr>
          <w:rFonts w:ascii="Times New Roman" w:hAnsi="Times New Roman" w:cs="Times New Roman"/>
          <w:sz w:val="24"/>
          <w:szCs w:val="24"/>
        </w:rPr>
        <w:t xml:space="preserve"> novo polje </w:t>
      </w:r>
      <w:r w:rsidR="002975D8">
        <w:rPr>
          <w:rFonts w:ascii="Times New Roman" w:hAnsi="Times New Roman" w:cs="Times New Roman"/>
          <w:sz w:val="24"/>
          <w:szCs w:val="24"/>
        </w:rPr>
        <w:t>svojega</w:t>
      </w:r>
      <w:r w:rsidR="00012B57">
        <w:rPr>
          <w:rFonts w:ascii="Times New Roman" w:hAnsi="Times New Roman" w:cs="Times New Roman"/>
          <w:sz w:val="24"/>
          <w:szCs w:val="24"/>
        </w:rPr>
        <w:t xml:space="preserve"> raziskovanja – celostno obravnavo parlamentarnega delovanja Slovencev. Plod te usmeritve je bilo delo </w:t>
      </w:r>
      <w:r w:rsidR="00012B57" w:rsidRPr="00012B57">
        <w:rPr>
          <w:rFonts w:ascii="Times New Roman" w:hAnsi="Times New Roman" w:cs="Times New Roman"/>
          <w:i/>
          <w:sz w:val="24"/>
          <w:szCs w:val="24"/>
        </w:rPr>
        <w:t>Parlamentarna izkušnja Slovencev</w:t>
      </w:r>
      <w:r w:rsidR="00012B57">
        <w:rPr>
          <w:rFonts w:ascii="Times New Roman" w:hAnsi="Times New Roman" w:cs="Times New Roman"/>
          <w:sz w:val="24"/>
          <w:szCs w:val="24"/>
        </w:rPr>
        <w:t xml:space="preserve"> (2005), h kateremu je kot soavtorico pritegnil </w:t>
      </w:r>
      <w:r w:rsidR="00A93755">
        <w:rPr>
          <w:rFonts w:ascii="Times New Roman" w:hAnsi="Times New Roman" w:cs="Times New Roman"/>
          <w:sz w:val="24"/>
          <w:szCs w:val="24"/>
        </w:rPr>
        <w:t xml:space="preserve">dr. </w:t>
      </w:r>
      <w:r w:rsidR="00012B57">
        <w:rPr>
          <w:rFonts w:ascii="Times New Roman" w:hAnsi="Times New Roman" w:cs="Times New Roman"/>
          <w:sz w:val="24"/>
          <w:szCs w:val="24"/>
        </w:rPr>
        <w:t xml:space="preserve">Cirilo Toplak. V </w:t>
      </w:r>
      <w:r w:rsidR="00012B57" w:rsidRPr="00012B57">
        <w:rPr>
          <w:rFonts w:ascii="Times New Roman" w:hAnsi="Times New Roman" w:cs="Times New Roman"/>
          <w:i/>
          <w:sz w:val="24"/>
          <w:szCs w:val="24"/>
        </w:rPr>
        <w:t>Parlamentarni izkušnji</w:t>
      </w:r>
      <w:r w:rsidR="00B92C11">
        <w:rPr>
          <w:rFonts w:ascii="Times New Roman" w:hAnsi="Times New Roman" w:cs="Times New Roman"/>
          <w:sz w:val="24"/>
          <w:szCs w:val="24"/>
        </w:rPr>
        <w:t xml:space="preserve">, ki ji je predgovor napisal profesor na FDV dr. Drago </w:t>
      </w:r>
      <w:r w:rsidR="00B92C11">
        <w:rPr>
          <w:rFonts w:ascii="Times New Roman" w:hAnsi="Times New Roman" w:cs="Times New Roman"/>
          <w:sz w:val="24"/>
          <w:szCs w:val="24"/>
        </w:rPr>
        <w:lastRenderedPageBreak/>
        <w:t>Zajc,</w:t>
      </w:r>
      <w:r w:rsidR="00012B57">
        <w:rPr>
          <w:rFonts w:ascii="Times New Roman" w:hAnsi="Times New Roman" w:cs="Times New Roman"/>
          <w:sz w:val="24"/>
          <w:szCs w:val="24"/>
        </w:rPr>
        <w:t xml:space="preserve"> je Janko Prunk obravnaval čas od </w:t>
      </w:r>
      <w:r w:rsidR="00B92C11">
        <w:rPr>
          <w:rFonts w:ascii="Times New Roman" w:hAnsi="Times New Roman" w:cs="Times New Roman"/>
          <w:sz w:val="24"/>
          <w:szCs w:val="24"/>
        </w:rPr>
        <w:t>leta 1848 do 1945, to je od revolucionarno prelomnega leta evropske in slovenske zgodovine do konca druge svetovne vojne</w:t>
      </w:r>
      <w:r w:rsidR="00A93755">
        <w:rPr>
          <w:rFonts w:ascii="Times New Roman" w:hAnsi="Times New Roman" w:cs="Times New Roman"/>
          <w:sz w:val="24"/>
          <w:szCs w:val="24"/>
        </w:rPr>
        <w:t xml:space="preserve">, </w:t>
      </w:r>
      <w:r w:rsidR="00FF3D41">
        <w:rPr>
          <w:rFonts w:ascii="Times New Roman" w:hAnsi="Times New Roman" w:cs="Times New Roman"/>
          <w:sz w:val="24"/>
          <w:szCs w:val="24"/>
        </w:rPr>
        <w:t>nato pa še</w:t>
      </w:r>
      <w:r w:rsidR="00A93755">
        <w:rPr>
          <w:rFonts w:ascii="Times New Roman" w:hAnsi="Times New Roman" w:cs="Times New Roman"/>
          <w:sz w:val="24"/>
          <w:szCs w:val="24"/>
        </w:rPr>
        <w:t xml:space="preserve"> slovenski parlamentarizem v Republiki Sloveniji v letih 1990–2000.</w:t>
      </w:r>
      <w:r w:rsidR="00B92C11">
        <w:rPr>
          <w:rFonts w:ascii="Times New Roman" w:hAnsi="Times New Roman" w:cs="Times New Roman"/>
          <w:sz w:val="24"/>
          <w:szCs w:val="24"/>
        </w:rPr>
        <w:t xml:space="preserve"> </w:t>
      </w:r>
      <w:r w:rsidR="00A93755">
        <w:rPr>
          <w:rFonts w:ascii="Times New Roman" w:hAnsi="Times New Roman" w:cs="Times New Roman"/>
          <w:sz w:val="24"/>
          <w:szCs w:val="24"/>
        </w:rPr>
        <w:t>Prunkova</w:t>
      </w:r>
      <w:r w:rsidR="00B92C11">
        <w:rPr>
          <w:rFonts w:ascii="Times New Roman" w:hAnsi="Times New Roman" w:cs="Times New Roman"/>
          <w:sz w:val="24"/>
          <w:szCs w:val="24"/>
        </w:rPr>
        <w:t xml:space="preserve"> temeljna ugotovitev je, da lahko govorimo o dolgoletni slovenski parlamentarni izkušnji, saj so Slovenci sodelovali v frankfurtskem parlamentu leta 1848 in dunajskem od istega leta do 1918. Med vojnama je večina slovenskega naroda svoje poslance pošiljala v jugoslovanski parlament, medtem ko so primorski Slovenci </w:t>
      </w:r>
      <w:r w:rsidR="00B92C11" w:rsidRPr="00B92C11">
        <w:rPr>
          <w:rFonts w:ascii="Times New Roman" w:hAnsi="Times New Roman" w:cs="Times New Roman"/>
          <w:sz w:val="24"/>
          <w:szCs w:val="24"/>
        </w:rPr>
        <w:t xml:space="preserve">v letih 1921–1928 </w:t>
      </w:r>
      <w:r w:rsidR="00B92C11">
        <w:rPr>
          <w:rFonts w:ascii="Times New Roman" w:hAnsi="Times New Roman" w:cs="Times New Roman"/>
          <w:sz w:val="24"/>
          <w:szCs w:val="24"/>
        </w:rPr>
        <w:t xml:space="preserve">svoje poslance pošiljali v rimski parlament. </w:t>
      </w:r>
      <w:r w:rsidR="00E96994">
        <w:rPr>
          <w:rFonts w:ascii="Times New Roman" w:hAnsi="Times New Roman" w:cs="Times New Roman"/>
          <w:sz w:val="24"/>
          <w:szCs w:val="24"/>
        </w:rPr>
        <w:t xml:space="preserve">Koroškim Slovencem med vojnama ni uspelo izvoliti poslancev v dunajski parlament, imeli pa so svoje zastopnike v koroškem deželnem zboru v Celovcu. </w:t>
      </w:r>
      <w:r w:rsidR="000B51FE">
        <w:rPr>
          <w:rFonts w:ascii="Times New Roman" w:hAnsi="Times New Roman" w:cs="Times New Roman"/>
          <w:sz w:val="24"/>
          <w:szCs w:val="24"/>
        </w:rPr>
        <w:t xml:space="preserve">Za </w:t>
      </w:r>
      <w:r w:rsidR="00936938" w:rsidRPr="00936938">
        <w:rPr>
          <w:rFonts w:ascii="Times New Roman" w:hAnsi="Times New Roman" w:cs="Times New Roman"/>
          <w:sz w:val="24"/>
          <w:szCs w:val="24"/>
        </w:rPr>
        <w:t xml:space="preserve">obdobje </w:t>
      </w:r>
      <w:r w:rsidR="000B51FE">
        <w:rPr>
          <w:rFonts w:ascii="Times New Roman" w:hAnsi="Times New Roman" w:cs="Times New Roman"/>
          <w:sz w:val="24"/>
          <w:szCs w:val="24"/>
        </w:rPr>
        <w:t xml:space="preserve">druge vojne Prunk ugotavlja, da je </w:t>
      </w:r>
      <w:r w:rsidR="00D623D4">
        <w:rPr>
          <w:rFonts w:ascii="Times New Roman" w:hAnsi="Times New Roman" w:cs="Times New Roman"/>
          <w:sz w:val="24"/>
          <w:szCs w:val="24"/>
        </w:rPr>
        <w:t xml:space="preserve">ta </w:t>
      </w:r>
      <w:r w:rsidR="000B51FE">
        <w:rPr>
          <w:rFonts w:ascii="Times New Roman" w:hAnsi="Times New Roman" w:cs="Times New Roman"/>
          <w:sz w:val="24"/>
          <w:szCs w:val="24"/>
        </w:rPr>
        <w:t xml:space="preserve">onemogočila razvoj in obstoj parlamentarizma. </w:t>
      </w:r>
      <w:r w:rsidR="00A93755">
        <w:rPr>
          <w:rFonts w:ascii="Times New Roman" w:hAnsi="Times New Roman" w:cs="Times New Roman"/>
          <w:sz w:val="24"/>
          <w:szCs w:val="24"/>
        </w:rPr>
        <w:t xml:space="preserve">Meni, da </w:t>
      </w:r>
      <w:r w:rsidR="000B51FE">
        <w:rPr>
          <w:rFonts w:ascii="Times New Roman" w:hAnsi="Times New Roman" w:cs="Times New Roman"/>
          <w:sz w:val="24"/>
          <w:szCs w:val="24"/>
        </w:rPr>
        <w:t>S</w:t>
      </w:r>
      <w:r w:rsidR="00AF2215">
        <w:rPr>
          <w:rFonts w:ascii="Times New Roman" w:hAnsi="Times New Roman" w:cs="Times New Roman"/>
          <w:sz w:val="24"/>
          <w:szCs w:val="24"/>
        </w:rPr>
        <w:t>lovenski narodnoosvobodilni svet</w:t>
      </w:r>
      <w:r w:rsidR="000B51FE">
        <w:rPr>
          <w:rFonts w:ascii="Times New Roman" w:hAnsi="Times New Roman" w:cs="Times New Roman"/>
          <w:sz w:val="24"/>
          <w:szCs w:val="24"/>
        </w:rPr>
        <w:t xml:space="preserve"> lahko samo pogojno imenujemo nekakšen slovenski parlament, saj je predstavljal le partizanski del naroda in ni bil izvoljen demokratično, </w:t>
      </w:r>
      <w:r w:rsidR="00BF5F36" w:rsidRPr="00BF5F36">
        <w:rPr>
          <w:rFonts w:ascii="Times New Roman" w:hAnsi="Times New Roman" w:cs="Times New Roman"/>
          <w:sz w:val="24"/>
          <w:szCs w:val="24"/>
        </w:rPr>
        <w:t xml:space="preserve">enako </w:t>
      </w:r>
      <w:r w:rsidR="000B51FE">
        <w:rPr>
          <w:rFonts w:ascii="Times New Roman" w:hAnsi="Times New Roman" w:cs="Times New Roman"/>
          <w:sz w:val="24"/>
          <w:szCs w:val="24"/>
        </w:rPr>
        <w:t xml:space="preserve">oziroma še bolj pa </w:t>
      </w:r>
      <w:r w:rsidR="002C5B42">
        <w:rPr>
          <w:rFonts w:ascii="Times New Roman" w:hAnsi="Times New Roman" w:cs="Times New Roman"/>
          <w:sz w:val="24"/>
          <w:szCs w:val="24"/>
        </w:rPr>
        <w:t xml:space="preserve">to </w:t>
      </w:r>
      <w:r w:rsidR="000B51FE">
        <w:rPr>
          <w:rFonts w:ascii="Times New Roman" w:hAnsi="Times New Roman" w:cs="Times New Roman"/>
          <w:sz w:val="24"/>
          <w:szCs w:val="24"/>
        </w:rPr>
        <w:t xml:space="preserve">velja za zbor protipartizanskih in protirevolucionarnih zastopnikov maja 1945 v Ljubljani. V povojnem obdobju so Slovenci poslance pošiljali v beograjsko in ljubljansko skupščino. </w:t>
      </w:r>
      <w:r w:rsidR="00A93755">
        <w:rPr>
          <w:rFonts w:ascii="Times New Roman" w:hAnsi="Times New Roman" w:cs="Times New Roman"/>
          <w:sz w:val="24"/>
          <w:szCs w:val="24"/>
        </w:rPr>
        <w:t>Socialističnega parlamentarizma</w:t>
      </w:r>
      <w:r w:rsidR="000B51FE">
        <w:rPr>
          <w:rFonts w:ascii="Times New Roman" w:hAnsi="Times New Roman" w:cs="Times New Roman"/>
          <w:sz w:val="24"/>
          <w:szCs w:val="24"/>
        </w:rPr>
        <w:t>, ki ga je predstavila Cirila Toplak</w:t>
      </w:r>
      <w:r w:rsidR="00A93755">
        <w:rPr>
          <w:rFonts w:ascii="Times New Roman" w:hAnsi="Times New Roman" w:cs="Times New Roman"/>
          <w:sz w:val="24"/>
          <w:szCs w:val="24"/>
        </w:rPr>
        <w:t xml:space="preserve">, zaradi monizma komunistične stranke ne moremo vrednotiti </w:t>
      </w:r>
      <w:r w:rsidR="001116C9">
        <w:rPr>
          <w:rFonts w:ascii="Times New Roman" w:hAnsi="Times New Roman" w:cs="Times New Roman"/>
          <w:sz w:val="24"/>
          <w:szCs w:val="24"/>
        </w:rPr>
        <w:t>v smislu</w:t>
      </w:r>
      <w:r w:rsidR="00A93755">
        <w:rPr>
          <w:rFonts w:ascii="Times New Roman" w:hAnsi="Times New Roman" w:cs="Times New Roman"/>
          <w:sz w:val="24"/>
          <w:szCs w:val="24"/>
        </w:rPr>
        <w:t xml:space="preserve"> pravega parlamentarizma,</w:t>
      </w:r>
      <w:r w:rsidR="001116C9">
        <w:rPr>
          <w:rFonts w:ascii="Times New Roman" w:hAnsi="Times New Roman" w:cs="Times New Roman"/>
          <w:sz w:val="24"/>
          <w:szCs w:val="24"/>
        </w:rPr>
        <w:t xml:space="preserve"> čeprav je imel nekaj njegovih prvin in so skupščine </w:t>
      </w:r>
      <w:r w:rsidR="00A93755">
        <w:rPr>
          <w:rFonts w:ascii="Times New Roman" w:hAnsi="Times New Roman" w:cs="Times New Roman"/>
          <w:sz w:val="24"/>
          <w:szCs w:val="24"/>
        </w:rPr>
        <w:t>formalno odločal</w:t>
      </w:r>
      <w:r w:rsidR="001116C9">
        <w:rPr>
          <w:rFonts w:ascii="Times New Roman" w:hAnsi="Times New Roman" w:cs="Times New Roman"/>
          <w:sz w:val="24"/>
          <w:szCs w:val="24"/>
        </w:rPr>
        <w:t>e</w:t>
      </w:r>
      <w:r w:rsidR="000B51FE">
        <w:rPr>
          <w:rFonts w:ascii="Times New Roman" w:hAnsi="Times New Roman" w:cs="Times New Roman"/>
          <w:sz w:val="24"/>
          <w:szCs w:val="24"/>
        </w:rPr>
        <w:t xml:space="preserve"> </w:t>
      </w:r>
      <w:r w:rsidR="00A93755">
        <w:rPr>
          <w:rFonts w:ascii="Times New Roman" w:hAnsi="Times New Roman" w:cs="Times New Roman"/>
          <w:sz w:val="24"/>
          <w:szCs w:val="24"/>
        </w:rPr>
        <w:t>o zakonodaji.</w:t>
      </w:r>
      <w:r w:rsidR="001116C9">
        <w:rPr>
          <w:rFonts w:ascii="Times New Roman" w:hAnsi="Times New Roman" w:cs="Times New Roman"/>
          <w:sz w:val="24"/>
          <w:szCs w:val="24"/>
        </w:rPr>
        <w:t xml:space="preserve"> V poglavju o parlamentarizmu v prvem desetletju Republike Slovenije </w:t>
      </w:r>
      <w:r w:rsidR="003115DD">
        <w:rPr>
          <w:rFonts w:ascii="Times New Roman" w:hAnsi="Times New Roman" w:cs="Times New Roman"/>
          <w:sz w:val="24"/>
          <w:szCs w:val="24"/>
        </w:rPr>
        <w:t xml:space="preserve">je </w:t>
      </w:r>
      <w:r w:rsidR="001116C9">
        <w:rPr>
          <w:rFonts w:ascii="Times New Roman" w:hAnsi="Times New Roman" w:cs="Times New Roman"/>
          <w:sz w:val="24"/>
          <w:szCs w:val="24"/>
        </w:rPr>
        <w:t xml:space="preserve">Prunk v </w:t>
      </w:r>
      <w:r w:rsidR="003115DD">
        <w:rPr>
          <w:rFonts w:ascii="Times New Roman" w:hAnsi="Times New Roman" w:cs="Times New Roman"/>
          <w:sz w:val="24"/>
          <w:szCs w:val="24"/>
        </w:rPr>
        <w:t xml:space="preserve">lepo </w:t>
      </w:r>
      <w:r w:rsidR="001116C9">
        <w:rPr>
          <w:rFonts w:ascii="Times New Roman" w:hAnsi="Times New Roman" w:cs="Times New Roman"/>
          <w:sz w:val="24"/>
          <w:szCs w:val="24"/>
        </w:rPr>
        <w:t>zaokroženem</w:t>
      </w:r>
      <w:r w:rsidR="003115DD">
        <w:rPr>
          <w:rFonts w:ascii="Times New Roman" w:hAnsi="Times New Roman" w:cs="Times New Roman"/>
          <w:sz w:val="24"/>
          <w:szCs w:val="24"/>
        </w:rPr>
        <w:t xml:space="preserve"> in večplastnem sintetičnem</w:t>
      </w:r>
      <w:r w:rsidR="003115DD" w:rsidRPr="003115DD">
        <w:rPr>
          <w:rFonts w:ascii="Times New Roman" w:hAnsi="Times New Roman" w:cs="Times New Roman"/>
          <w:sz w:val="24"/>
          <w:szCs w:val="24"/>
        </w:rPr>
        <w:t xml:space="preserve"> </w:t>
      </w:r>
      <w:r w:rsidR="001116C9">
        <w:rPr>
          <w:rFonts w:ascii="Times New Roman" w:hAnsi="Times New Roman" w:cs="Times New Roman"/>
          <w:sz w:val="24"/>
          <w:szCs w:val="24"/>
        </w:rPr>
        <w:t>orisu predstavi</w:t>
      </w:r>
      <w:r w:rsidR="003115DD">
        <w:rPr>
          <w:rFonts w:ascii="Times New Roman" w:hAnsi="Times New Roman" w:cs="Times New Roman"/>
          <w:sz w:val="24"/>
          <w:szCs w:val="24"/>
        </w:rPr>
        <w:t>l</w:t>
      </w:r>
      <w:r w:rsidR="001116C9">
        <w:rPr>
          <w:rFonts w:ascii="Times New Roman" w:hAnsi="Times New Roman" w:cs="Times New Roman"/>
          <w:sz w:val="24"/>
          <w:szCs w:val="24"/>
        </w:rPr>
        <w:t xml:space="preserve"> tedanji politični razvoj v Sloveniji in vlogo parlamenta v njem. </w:t>
      </w:r>
      <w:r w:rsidR="001116C9" w:rsidRPr="001116C9">
        <w:rPr>
          <w:rFonts w:ascii="Times New Roman" w:hAnsi="Times New Roman" w:cs="Times New Roman"/>
          <w:i/>
          <w:sz w:val="24"/>
          <w:szCs w:val="24"/>
        </w:rPr>
        <w:t>Parlamentarna</w:t>
      </w:r>
      <w:r w:rsidR="001116C9">
        <w:rPr>
          <w:rFonts w:ascii="Times New Roman" w:hAnsi="Times New Roman" w:cs="Times New Roman"/>
          <w:sz w:val="24"/>
          <w:szCs w:val="24"/>
        </w:rPr>
        <w:t xml:space="preserve"> </w:t>
      </w:r>
      <w:r w:rsidR="001116C9" w:rsidRPr="001116C9">
        <w:rPr>
          <w:rFonts w:ascii="Times New Roman" w:hAnsi="Times New Roman" w:cs="Times New Roman"/>
          <w:i/>
          <w:sz w:val="24"/>
          <w:szCs w:val="24"/>
        </w:rPr>
        <w:t>izkušnja</w:t>
      </w:r>
      <w:r w:rsidR="001116C9">
        <w:rPr>
          <w:rFonts w:ascii="Times New Roman" w:hAnsi="Times New Roman" w:cs="Times New Roman"/>
          <w:sz w:val="24"/>
          <w:szCs w:val="24"/>
        </w:rPr>
        <w:t xml:space="preserve"> je doživela </w:t>
      </w:r>
      <w:r w:rsidR="003115DD">
        <w:rPr>
          <w:rFonts w:ascii="Times New Roman" w:hAnsi="Times New Roman" w:cs="Times New Roman"/>
          <w:sz w:val="24"/>
          <w:szCs w:val="24"/>
        </w:rPr>
        <w:t>tudi</w:t>
      </w:r>
      <w:r w:rsidR="001116C9">
        <w:rPr>
          <w:rFonts w:ascii="Times New Roman" w:hAnsi="Times New Roman" w:cs="Times New Roman"/>
          <w:sz w:val="24"/>
          <w:szCs w:val="24"/>
        </w:rPr>
        <w:t xml:space="preserve"> drugo izdajo (</w:t>
      </w:r>
      <w:r w:rsidR="009E445F" w:rsidRPr="009E445F">
        <w:rPr>
          <w:rFonts w:ascii="Times New Roman" w:hAnsi="Times New Roman" w:cs="Times New Roman"/>
          <w:i/>
          <w:sz w:val="24"/>
          <w:szCs w:val="24"/>
        </w:rPr>
        <w:t>Parlamentarna izkušnja Slovencev 1848–2004</w:t>
      </w:r>
      <w:r w:rsidR="009E445F">
        <w:rPr>
          <w:rFonts w:ascii="Times New Roman" w:hAnsi="Times New Roman" w:cs="Times New Roman"/>
          <w:sz w:val="24"/>
          <w:szCs w:val="24"/>
        </w:rPr>
        <w:t xml:space="preserve">, </w:t>
      </w:r>
      <w:r w:rsidR="001116C9">
        <w:rPr>
          <w:rFonts w:ascii="Times New Roman" w:hAnsi="Times New Roman" w:cs="Times New Roman"/>
          <w:sz w:val="24"/>
          <w:szCs w:val="24"/>
        </w:rPr>
        <w:t>2006)</w:t>
      </w:r>
      <w:r w:rsidR="000A487B">
        <w:rPr>
          <w:rFonts w:ascii="Times New Roman" w:hAnsi="Times New Roman" w:cs="Times New Roman"/>
          <w:sz w:val="24"/>
          <w:szCs w:val="24"/>
        </w:rPr>
        <w:t xml:space="preserve">, v kateri je kot soavtorica sodelovala </w:t>
      </w:r>
      <w:r w:rsidR="003115DD">
        <w:rPr>
          <w:rFonts w:ascii="Times New Roman" w:hAnsi="Times New Roman" w:cs="Times New Roman"/>
          <w:sz w:val="24"/>
          <w:szCs w:val="24"/>
        </w:rPr>
        <w:t>še</w:t>
      </w:r>
      <w:r w:rsidR="000A487B">
        <w:rPr>
          <w:rFonts w:ascii="Times New Roman" w:hAnsi="Times New Roman" w:cs="Times New Roman"/>
          <w:sz w:val="24"/>
          <w:szCs w:val="24"/>
        </w:rPr>
        <w:t xml:space="preserve"> Marjetka </w:t>
      </w:r>
      <w:r w:rsidR="00FD06AC">
        <w:rPr>
          <w:rFonts w:ascii="Times New Roman" w:hAnsi="Times New Roman" w:cs="Times New Roman"/>
          <w:sz w:val="24"/>
          <w:szCs w:val="24"/>
        </w:rPr>
        <w:t>Hočevar</w:t>
      </w:r>
      <w:r w:rsidR="000A487B">
        <w:rPr>
          <w:rFonts w:ascii="Times New Roman" w:hAnsi="Times New Roman" w:cs="Times New Roman"/>
          <w:sz w:val="24"/>
          <w:szCs w:val="24"/>
        </w:rPr>
        <w:t xml:space="preserve">. K besedilu </w:t>
      </w:r>
      <w:r w:rsidR="00F03B7E" w:rsidRPr="00F03B7E">
        <w:rPr>
          <w:rFonts w:ascii="Times New Roman" w:hAnsi="Times New Roman" w:cs="Times New Roman"/>
          <w:sz w:val="24"/>
          <w:szCs w:val="24"/>
        </w:rPr>
        <w:t xml:space="preserve">Prunka in Cirile Toplak </w:t>
      </w:r>
      <w:r w:rsidR="000A487B">
        <w:rPr>
          <w:rFonts w:ascii="Times New Roman" w:hAnsi="Times New Roman" w:cs="Times New Roman"/>
          <w:sz w:val="24"/>
          <w:szCs w:val="24"/>
        </w:rPr>
        <w:t xml:space="preserve">je dodala </w:t>
      </w:r>
      <w:r w:rsidR="003115DD">
        <w:rPr>
          <w:rFonts w:ascii="Times New Roman" w:hAnsi="Times New Roman" w:cs="Times New Roman"/>
          <w:sz w:val="24"/>
          <w:szCs w:val="24"/>
        </w:rPr>
        <w:t>obravnavo</w:t>
      </w:r>
      <w:r w:rsidR="009E445F">
        <w:rPr>
          <w:rFonts w:ascii="Times New Roman" w:hAnsi="Times New Roman" w:cs="Times New Roman"/>
          <w:sz w:val="24"/>
          <w:szCs w:val="24"/>
        </w:rPr>
        <w:t xml:space="preserve"> slovenskega parlamenta v legislaturnem obdobju 2000–2004. </w:t>
      </w:r>
      <w:r w:rsidR="003115DD">
        <w:rPr>
          <w:rFonts w:ascii="Times New Roman" w:hAnsi="Times New Roman" w:cs="Times New Roman"/>
          <w:sz w:val="24"/>
          <w:szCs w:val="24"/>
        </w:rPr>
        <w:t>Obravnavo je</w:t>
      </w:r>
      <w:r w:rsidR="003115DD" w:rsidRPr="003115DD">
        <w:rPr>
          <w:rFonts w:ascii="Times New Roman" w:hAnsi="Times New Roman" w:cs="Times New Roman"/>
          <w:sz w:val="24"/>
          <w:szCs w:val="24"/>
        </w:rPr>
        <w:t xml:space="preserve"> s politološkega vidika</w:t>
      </w:r>
      <w:r w:rsidR="003115DD">
        <w:rPr>
          <w:rFonts w:ascii="Times New Roman" w:hAnsi="Times New Roman" w:cs="Times New Roman"/>
          <w:sz w:val="24"/>
          <w:szCs w:val="24"/>
        </w:rPr>
        <w:t xml:space="preserve"> izpeljala skozi</w:t>
      </w:r>
      <w:r w:rsidR="009E445F">
        <w:rPr>
          <w:rFonts w:ascii="Times New Roman" w:hAnsi="Times New Roman" w:cs="Times New Roman"/>
          <w:sz w:val="24"/>
          <w:szCs w:val="24"/>
        </w:rPr>
        <w:t xml:space="preserve"> </w:t>
      </w:r>
      <w:r w:rsidR="003115DD">
        <w:rPr>
          <w:rFonts w:ascii="Times New Roman" w:hAnsi="Times New Roman" w:cs="Times New Roman"/>
          <w:sz w:val="24"/>
          <w:szCs w:val="24"/>
        </w:rPr>
        <w:t xml:space="preserve">dobro oblikovan </w:t>
      </w:r>
      <w:r w:rsidR="009E445F">
        <w:rPr>
          <w:rFonts w:ascii="Times New Roman" w:hAnsi="Times New Roman" w:cs="Times New Roman"/>
          <w:sz w:val="24"/>
          <w:szCs w:val="24"/>
        </w:rPr>
        <w:t xml:space="preserve">pregled </w:t>
      </w:r>
      <w:r w:rsidR="003115DD">
        <w:rPr>
          <w:rFonts w:ascii="Times New Roman" w:hAnsi="Times New Roman" w:cs="Times New Roman"/>
          <w:sz w:val="24"/>
          <w:szCs w:val="24"/>
        </w:rPr>
        <w:t xml:space="preserve">slovenskega </w:t>
      </w:r>
      <w:r w:rsidR="009E445F">
        <w:rPr>
          <w:rFonts w:ascii="Times New Roman" w:hAnsi="Times New Roman" w:cs="Times New Roman"/>
          <w:sz w:val="24"/>
          <w:szCs w:val="24"/>
        </w:rPr>
        <w:t xml:space="preserve">političnega </w:t>
      </w:r>
      <w:r w:rsidR="003115DD">
        <w:rPr>
          <w:rFonts w:ascii="Times New Roman" w:hAnsi="Times New Roman" w:cs="Times New Roman"/>
          <w:sz w:val="24"/>
          <w:szCs w:val="24"/>
        </w:rPr>
        <w:t xml:space="preserve">življenja in dela </w:t>
      </w:r>
      <w:r w:rsidR="00220B1D">
        <w:rPr>
          <w:rFonts w:ascii="Times New Roman" w:hAnsi="Times New Roman" w:cs="Times New Roman"/>
          <w:sz w:val="24"/>
          <w:szCs w:val="24"/>
        </w:rPr>
        <w:t>d</w:t>
      </w:r>
      <w:r w:rsidR="003115DD">
        <w:rPr>
          <w:rFonts w:ascii="Times New Roman" w:hAnsi="Times New Roman" w:cs="Times New Roman"/>
          <w:sz w:val="24"/>
          <w:szCs w:val="24"/>
        </w:rPr>
        <w:t>ržavnega zbora po vseh bistvenih vprašanjih</w:t>
      </w:r>
      <w:r w:rsidR="009E445F">
        <w:rPr>
          <w:rFonts w:ascii="Times New Roman" w:hAnsi="Times New Roman" w:cs="Times New Roman"/>
          <w:sz w:val="24"/>
          <w:szCs w:val="24"/>
        </w:rPr>
        <w:t xml:space="preserve"> </w:t>
      </w:r>
      <w:r w:rsidR="003115DD">
        <w:rPr>
          <w:rFonts w:ascii="Times New Roman" w:hAnsi="Times New Roman" w:cs="Times New Roman"/>
          <w:sz w:val="24"/>
          <w:szCs w:val="24"/>
        </w:rPr>
        <w:t xml:space="preserve">v imenovanem času. </w:t>
      </w:r>
    </w:p>
    <w:p w14:paraId="35927D77" w14:textId="79E267F3" w:rsidR="000B51FE" w:rsidRDefault="00E373C1" w:rsidP="002444D9">
      <w:pPr>
        <w:spacing w:after="0" w:line="360" w:lineRule="auto"/>
        <w:ind w:firstLine="709"/>
        <w:jc w:val="both"/>
        <w:rPr>
          <w:rFonts w:ascii="Times New Roman" w:hAnsi="Times New Roman" w:cs="Times New Roman"/>
          <w:sz w:val="24"/>
          <w:szCs w:val="24"/>
        </w:rPr>
      </w:pPr>
      <w:del w:id="6" w:author="Filip Čuček" w:date="2022-09-06T09:08:00Z">
        <w:r w:rsidDel="002444D9">
          <w:rPr>
            <w:rFonts w:ascii="Times New Roman" w:hAnsi="Times New Roman" w:cs="Times New Roman"/>
            <w:sz w:val="24"/>
            <w:szCs w:val="24"/>
          </w:rPr>
          <w:tab/>
        </w:r>
      </w:del>
      <w:r>
        <w:rPr>
          <w:rFonts w:ascii="Times New Roman" w:hAnsi="Times New Roman" w:cs="Times New Roman"/>
          <w:sz w:val="24"/>
          <w:szCs w:val="24"/>
        </w:rPr>
        <w:t>Poleg zgodovine parlamentarizma se je Janko Prunk osredotočil tudi na drug</w:t>
      </w:r>
      <w:r w:rsidR="007B0E2B">
        <w:rPr>
          <w:rFonts w:ascii="Times New Roman" w:hAnsi="Times New Roman" w:cs="Times New Roman"/>
          <w:sz w:val="24"/>
          <w:szCs w:val="24"/>
        </w:rPr>
        <w:t>i</w:t>
      </w:r>
      <w:r>
        <w:rPr>
          <w:rFonts w:ascii="Times New Roman" w:hAnsi="Times New Roman" w:cs="Times New Roman"/>
          <w:sz w:val="24"/>
          <w:szCs w:val="24"/>
        </w:rPr>
        <w:t xml:space="preserve"> ključn</w:t>
      </w:r>
      <w:r w:rsidR="007B0E2B">
        <w:rPr>
          <w:rFonts w:ascii="Times New Roman" w:hAnsi="Times New Roman" w:cs="Times New Roman"/>
          <w:sz w:val="24"/>
          <w:szCs w:val="24"/>
        </w:rPr>
        <w:t>i</w:t>
      </w:r>
      <w:r>
        <w:rPr>
          <w:rFonts w:ascii="Times New Roman" w:hAnsi="Times New Roman" w:cs="Times New Roman"/>
          <w:sz w:val="24"/>
          <w:szCs w:val="24"/>
        </w:rPr>
        <w:t xml:space="preserve"> dejavnik političnega življenja – politične stranke. Z dr. Marjetko </w:t>
      </w:r>
      <w:r w:rsidR="009E445F">
        <w:rPr>
          <w:rFonts w:ascii="Times New Roman" w:hAnsi="Times New Roman" w:cs="Times New Roman"/>
          <w:sz w:val="24"/>
          <w:szCs w:val="24"/>
        </w:rPr>
        <w:t>(</w:t>
      </w:r>
      <w:r w:rsidR="009E445F" w:rsidRPr="009E445F">
        <w:rPr>
          <w:rFonts w:ascii="Times New Roman" w:hAnsi="Times New Roman" w:cs="Times New Roman"/>
          <w:sz w:val="24"/>
          <w:szCs w:val="24"/>
        </w:rPr>
        <w:t>Hočevar</w:t>
      </w:r>
      <w:r w:rsidR="009E445F">
        <w:rPr>
          <w:rFonts w:ascii="Times New Roman" w:hAnsi="Times New Roman" w:cs="Times New Roman"/>
          <w:sz w:val="24"/>
          <w:szCs w:val="24"/>
        </w:rPr>
        <w:t>)</w:t>
      </w:r>
      <w:r w:rsidR="009E445F" w:rsidRPr="009E445F">
        <w:rPr>
          <w:rFonts w:ascii="Times New Roman" w:hAnsi="Times New Roman" w:cs="Times New Roman"/>
          <w:sz w:val="24"/>
          <w:szCs w:val="24"/>
        </w:rPr>
        <w:t xml:space="preserve"> Rangus</w:t>
      </w:r>
      <w:r>
        <w:rPr>
          <w:rFonts w:ascii="Times New Roman" w:hAnsi="Times New Roman" w:cs="Times New Roman"/>
          <w:sz w:val="24"/>
          <w:szCs w:val="24"/>
        </w:rPr>
        <w:t xml:space="preserve"> je obdelal stoletje slovenskega političnostrankarskega razvoja v letih 1890–1990 (</w:t>
      </w:r>
      <w:r w:rsidRPr="00E373C1">
        <w:rPr>
          <w:rFonts w:ascii="Times New Roman" w:hAnsi="Times New Roman" w:cs="Times New Roman"/>
          <w:i/>
          <w:sz w:val="24"/>
          <w:szCs w:val="24"/>
        </w:rPr>
        <w:t>Sto let življenja slovenskih političnih strank 1890–1990</w:t>
      </w:r>
      <w:r>
        <w:rPr>
          <w:rFonts w:ascii="Times New Roman" w:hAnsi="Times New Roman" w:cs="Times New Roman"/>
          <w:sz w:val="24"/>
          <w:szCs w:val="24"/>
        </w:rPr>
        <w:t>, 2014)</w:t>
      </w:r>
      <w:r w:rsidR="00806FA6">
        <w:rPr>
          <w:rFonts w:ascii="Times New Roman" w:hAnsi="Times New Roman" w:cs="Times New Roman"/>
          <w:sz w:val="24"/>
          <w:szCs w:val="24"/>
        </w:rPr>
        <w:t xml:space="preserve">, to je od začetka večstrankarskega političnega življenja na Slovenskem do njegovega ponovnega pojava po izteku socialističnega političnega monizma leta 1990. V </w:t>
      </w:r>
      <w:r w:rsidR="00806FA6" w:rsidRPr="00806FA6">
        <w:rPr>
          <w:rFonts w:ascii="Times New Roman" w:hAnsi="Times New Roman" w:cs="Times New Roman"/>
          <w:i/>
          <w:sz w:val="24"/>
          <w:szCs w:val="24"/>
        </w:rPr>
        <w:t>Stotih letih</w:t>
      </w:r>
      <w:r w:rsidR="00806FA6">
        <w:rPr>
          <w:rFonts w:ascii="Times New Roman" w:hAnsi="Times New Roman" w:cs="Times New Roman"/>
          <w:sz w:val="24"/>
          <w:szCs w:val="24"/>
        </w:rPr>
        <w:t xml:space="preserve"> </w:t>
      </w:r>
      <w:r w:rsidR="006A3C22">
        <w:rPr>
          <w:rFonts w:ascii="Times New Roman" w:hAnsi="Times New Roman" w:cs="Times New Roman"/>
          <w:sz w:val="24"/>
          <w:szCs w:val="24"/>
        </w:rPr>
        <w:t xml:space="preserve">se </w:t>
      </w:r>
      <w:r w:rsidR="00806FA6">
        <w:rPr>
          <w:rFonts w:ascii="Times New Roman" w:hAnsi="Times New Roman" w:cs="Times New Roman"/>
          <w:sz w:val="24"/>
          <w:szCs w:val="24"/>
        </w:rPr>
        <w:t xml:space="preserve">je Janko Prunk </w:t>
      </w:r>
      <w:r w:rsidR="006A3C22">
        <w:rPr>
          <w:rFonts w:ascii="Times New Roman" w:hAnsi="Times New Roman" w:cs="Times New Roman"/>
          <w:sz w:val="24"/>
          <w:szCs w:val="24"/>
        </w:rPr>
        <w:t>posvetil času od začetka strankarskega življenja do leta 1945, ko je prišlo do popolne uk</w:t>
      </w:r>
      <w:r w:rsidR="00786FA8">
        <w:rPr>
          <w:rFonts w:ascii="Times New Roman" w:hAnsi="Times New Roman" w:cs="Times New Roman"/>
          <w:sz w:val="24"/>
          <w:szCs w:val="24"/>
        </w:rPr>
        <w:t>initve strankarskega pluralizma.</w:t>
      </w:r>
      <w:r w:rsidR="006A3C22">
        <w:rPr>
          <w:rFonts w:ascii="Times New Roman" w:hAnsi="Times New Roman" w:cs="Times New Roman"/>
          <w:sz w:val="24"/>
          <w:szCs w:val="24"/>
        </w:rPr>
        <w:t xml:space="preserve"> Marjetka Rangus je obdelala obdobje socialističnega strankarskega monizma do leta 1990. Prunk je </w:t>
      </w:r>
      <w:r w:rsidR="00F138AB">
        <w:rPr>
          <w:rFonts w:ascii="Times New Roman" w:hAnsi="Times New Roman" w:cs="Times New Roman"/>
          <w:sz w:val="24"/>
          <w:szCs w:val="24"/>
        </w:rPr>
        <w:t>bil v svoji obravnavi pozoren na vprašanja socialne podlage strank, njihovih ideoloških temeljev, njihove vpetosti v konkretna politična razmerja in odgovor</w:t>
      </w:r>
      <w:r w:rsidR="00E83617">
        <w:rPr>
          <w:rFonts w:ascii="Times New Roman" w:hAnsi="Times New Roman" w:cs="Times New Roman"/>
          <w:sz w:val="24"/>
          <w:szCs w:val="24"/>
        </w:rPr>
        <w:t>e</w:t>
      </w:r>
      <w:r w:rsidR="00F138AB">
        <w:rPr>
          <w:rFonts w:ascii="Times New Roman" w:hAnsi="Times New Roman" w:cs="Times New Roman"/>
          <w:sz w:val="24"/>
          <w:szCs w:val="24"/>
        </w:rPr>
        <w:t xml:space="preserve"> na konkretne politične probleme. </w:t>
      </w:r>
      <w:r w:rsidR="00F138AB">
        <w:rPr>
          <w:rFonts w:ascii="Times New Roman" w:hAnsi="Times New Roman" w:cs="Times New Roman"/>
          <w:sz w:val="24"/>
          <w:szCs w:val="24"/>
        </w:rPr>
        <w:lastRenderedPageBreak/>
        <w:t xml:space="preserve">Obravnaval je tudi organizacijsko strukturo strank, odnos baze do strankarskih vodstev in nasprotno, notranjo demokracijo oziroma nedemokracijo v strankah, njihovo delovanje v </w:t>
      </w:r>
      <w:r w:rsidR="00F138AB" w:rsidRPr="00F138AB">
        <w:rPr>
          <w:rFonts w:ascii="Times New Roman" w:hAnsi="Times New Roman" w:cs="Times New Roman"/>
          <w:sz w:val="24"/>
          <w:szCs w:val="24"/>
        </w:rPr>
        <w:t>parlamentu</w:t>
      </w:r>
      <w:r w:rsidR="00F138AB">
        <w:rPr>
          <w:rFonts w:ascii="Times New Roman" w:hAnsi="Times New Roman" w:cs="Times New Roman"/>
          <w:sz w:val="24"/>
          <w:szCs w:val="24"/>
        </w:rPr>
        <w:t xml:space="preserve">, pomen strankinih parlamentarcev in njihov odnos do vodstev strank ter medstrankarska razmerja, ki so eden od bistvenih problemov življenja političnih strank. </w:t>
      </w:r>
      <w:r w:rsidR="00BF233A">
        <w:rPr>
          <w:rFonts w:ascii="Times New Roman" w:hAnsi="Times New Roman" w:cs="Times New Roman"/>
          <w:sz w:val="24"/>
          <w:szCs w:val="24"/>
        </w:rPr>
        <w:t>R</w:t>
      </w:r>
      <w:r w:rsidR="002229BE">
        <w:rPr>
          <w:rFonts w:ascii="Times New Roman" w:hAnsi="Times New Roman" w:cs="Times New Roman"/>
          <w:sz w:val="24"/>
          <w:szCs w:val="24"/>
        </w:rPr>
        <w:t>azčlenil</w:t>
      </w:r>
      <w:r w:rsidR="00BF233A">
        <w:rPr>
          <w:rFonts w:ascii="Times New Roman" w:hAnsi="Times New Roman" w:cs="Times New Roman"/>
          <w:sz w:val="24"/>
          <w:szCs w:val="24"/>
        </w:rPr>
        <w:t xml:space="preserve"> je</w:t>
      </w:r>
      <w:r w:rsidR="002229BE">
        <w:rPr>
          <w:rFonts w:ascii="Times New Roman" w:hAnsi="Times New Roman" w:cs="Times New Roman"/>
          <w:sz w:val="24"/>
          <w:szCs w:val="24"/>
        </w:rPr>
        <w:t xml:space="preserve"> ključna stališča strank do </w:t>
      </w:r>
      <w:r w:rsidR="006375C0">
        <w:rPr>
          <w:rFonts w:ascii="Times New Roman" w:hAnsi="Times New Roman" w:cs="Times New Roman"/>
          <w:sz w:val="24"/>
          <w:szCs w:val="24"/>
        </w:rPr>
        <w:t xml:space="preserve">aktualnih </w:t>
      </w:r>
      <w:r w:rsidR="002229BE">
        <w:rPr>
          <w:rFonts w:ascii="Times New Roman" w:hAnsi="Times New Roman" w:cs="Times New Roman"/>
          <w:sz w:val="24"/>
          <w:szCs w:val="24"/>
        </w:rPr>
        <w:t>temeljnih političnih življenjskih problemov, osre</w:t>
      </w:r>
      <w:r w:rsidR="00BF233A">
        <w:rPr>
          <w:rFonts w:ascii="Times New Roman" w:hAnsi="Times New Roman" w:cs="Times New Roman"/>
          <w:sz w:val="24"/>
          <w:szCs w:val="24"/>
        </w:rPr>
        <w:t>dotočil pa se je še na vprašanje</w:t>
      </w:r>
      <w:r w:rsidR="002229BE">
        <w:rPr>
          <w:rFonts w:ascii="Times New Roman" w:hAnsi="Times New Roman" w:cs="Times New Roman"/>
          <w:sz w:val="24"/>
          <w:szCs w:val="24"/>
        </w:rPr>
        <w:t xml:space="preserve"> odnosa do demokracij</w:t>
      </w:r>
      <w:r w:rsidR="00F53119">
        <w:rPr>
          <w:rFonts w:ascii="Times New Roman" w:hAnsi="Times New Roman" w:cs="Times New Roman"/>
          <w:sz w:val="24"/>
          <w:szCs w:val="24"/>
        </w:rPr>
        <w:t>e</w:t>
      </w:r>
      <w:r w:rsidR="002229BE">
        <w:rPr>
          <w:rFonts w:ascii="Times New Roman" w:hAnsi="Times New Roman" w:cs="Times New Roman"/>
          <w:sz w:val="24"/>
          <w:szCs w:val="24"/>
        </w:rPr>
        <w:t xml:space="preserve">, osebne politične in idejne svobode in socialnih problemov. </w:t>
      </w:r>
      <w:r w:rsidR="00F138AB">
        <w:rPr>
          <w:rFonts w:ascii="Times New Roman" w:hAnsi="Times New Roman" w:cs="Times New Roman"/>
          <w:sz w:val="24"/>
          <w:szCs w:val="24"/>
        </w:rPr>
        <w:t xml:space="preserve">Tako je </w:t>
      </w:r>
      <w:r w:rsidR="002229BE">
        <w:rPr>
          <w:rFonts w:ascii="Times New Roman" w:hAnsi="Times New Roman" w:cs="Times New Roman"/>
          <w:sz w:val="24"/>
          <w:szCs w:val="24"/>
        </w:rPr>
        <w:t>na kompleksen način</w:t>
      </w:r>
      <w:r w:rsidR="00BF233A">
        <w:rPr>
          <w:rFonts w:ascii="Times New Roman" w:hAnsi="Times New Roman" w:cs="Times New Roman"/>
          <w:sz w:val="24"/>
          <w:szCs w:val="24"/>
        </w:rPr>
        <w:t xml:space="preserve"> </w:t>
      </w:r>
      <w:r w:rsidR="00F53119">
        <w:rPr>
          <w:rFonts w:ascii="Times New Roman" w:hAnsi="Times New Roman" w:cs="Times New Roman"/>
          <w:sz w:val="24"/>
          <w:szCs w:val="24"/>
        </w:rPr>
        <w:t>zgodovinsko</w:t>
      </w:r>
      <w:r w:rsidR="00BF233A">
        <w:rPr>
          <w:rFonts w:ascii="Times New Roman" w:hAnsi="Times New Roman" w:cs="Times New Roman"/>
          <w:sz w:val="24"/>
          <w:szCs w:val="24"/>
        </w:rPr>
        <w:t xml:space="preserve"> in </w:t>
      </w:r>
      <w:r w:rsidR="00F53119">
        <w:rPr>
          <w:rFonts w:ascii="Times New Roman" w:hAnsi="Times New Roman" w:cs="Times New Roman"/>
          <w:sz w:val="24"/>
          <w:szCs w:val="24"/>
        </w:rPr>
        <w:t>politološko</w:t>
      </w:r>
      <w:r w:rsidR="00BF233A" w:rsidRPr="00BF233A">
        <w:rPr>
          <w:rFonts w:ascii="Times New Roman" w:hAnsi="Times New Roman" w:cs="Times New Roman"/>
          <w:sz w:val="24"/>
          <w:szCs w:val="24"/>
        </w:rPr>
        <w:t xml:space="preserve"> </w:t>
      </w:r>
      <w:r w:rsidR="00F53119">
        <w:rPr>
          <w:rFonts w:ascii="Times New Roman" w:hAnsi="Times New Roman" w:cs="Times New Roman"/>
          <w:sz w:val="24"/>
          <w:szCs w:val="24"/>
        </w:rPr>
        <w:t xml:space="preserve">razčlenil protostrankarsko obdobje na Slovenskem </w:t>
      </w:r>
      <w:r w:rsidR="00F064BD">
        <w:rPr>
          <w:rFonts w:ascii="Times New Roman" w:hAnsi="Times New Roman" w:cs="Times New Roman"/>
          <w:sz w:val="24"/>
          <w:szCs w:val="24"/>
        </w:rPr>
        <w:t>(</w:t>
      </w:r>
      <w:r w:rsidR="00F53119">
        <w:rPr>
          <w:rFonts w:ascii="Times New Roman" w:hAnsi="Times New Roman" w:cs="Times New Roman"/>
          <w:sz w:val="24"/>
          <w:szCs w:val="24"/>
        </w:rPr>
        <w:t>1861–1892</w:t>
      </w:r>
      <w:r w:rsidR="00F064BD">
        <w:rPr>
          <w:rFonts w:ascii="Times New Roman" w:hAnsi="Times New Roman" w:cs="Times New Roman"/>
          <w:sz w:val="24"/>
          <w:szCs w:val="24"/>
        </w:rPr>
        <w:t>)</w:t>
      </w:r>
      <w:r w:rsidR="00F53119">
        <w:rPr>
          <w:rFonts w:ascii="Times New Roman" w:hAnsi="Times New Roman" w:cs="Times New Roman"/>
          <w:sz w:val="24"/>
          <w:szCs w:val="24"/>
        </w:rPr>
        <w:t xml:space="preserve">, prvo strankarsko obdobje </w:t>
      </w:r>
      <w:r w:rsidR="00F064BD">
        <w:rPr>
          <w:rFonts w:ascii="Times New Roman" w:hAnsi="Times New Roman" w:cs="Times New Roman"/>
          <w:sz w:val="24"/>
          <w:szCs w:val="24"/>
        </w:rPr>
        <w:t>(</w:t>
      </w:r>
      <w:r w:rsidR="00F53119">
        <w:rPr>
          <w:rFonts w:ascii="Times New Roman" w:hAnsi="Times New Roman" w:cs="Times New Roman"/>
          <w:sz w:val="24"/>
          <w:szCs w:val="24"/>
        </w:rPr>
        <w:t>1892–1907</w:t>
      </w:r>
      <w:r w:rsidR="00F064BD">
        <w:rPr>
          <w:rFonts w:ascii="Times New Roman" w:hAnsi="Times New Roman" w:cs="Times New Roman"/>
          <w:sz w:val="24"/>
          <w:szCs w:val="24"/>
        </w:rPr>
        <w:t>)</w:t>
      </w:r>
      <w:r w:rsidR="00F53119">
        <w:rPr>
          <w:rFonts w:ascii="Times New Roman" w:hAnsi="Times New Roman" w:cs="Times New Roman"/>
          <w:sz w:val="24"/>
          <w:szCs w:val="24"/>
        </w:rPr>
        <w:t>,</w:t>
      </w:r>
      <w:r w:rsidR="00DA0836">
        <w:rPr>
          <w:rFonts w:ascii="Times New Roman" w:hAnsi="Times New Roman" w:cs="Times New Roman"/>
          <w:sz w:val="24"/>
          <w:szCs w:val="24"/>
        </w:rPr>
        <w:t xml:space="preserve"> dobo premoči katoliške SLS </w:t>
      </w:r>
      <w:r w:rsidR="00F064BD">
        <w:rPr>
          <w:rFonts w:ascii="Times New Roman" w:hAnsi="Times New Roman" w:cs="Times New Roman"/>
          <w:sz w:val="24"/>
          <w:szCs w:val="24"/>
        </w:rPr>
        <w:t>(</w:t>
      </w:r>
      <w:r w:rsidR="00DA0836">
        <w:rPr>
          <w:rFonts w:ascii="Times New Roman" w:hAnsi="Times New Roman" w:cs="Times New Roman"/>
          <w:sz w:val="24"/>
          <w:szCs w:val="24"/>
        </w:rPr>
        <w:t>1907–1918</w:t>
      </w:r>
      <w:r w:rsidR="00F064BD">
        <w:rPr>
          <w:rFonts w:ascii="Times New Roman" w:hAnsi="Times New Roman" w:cs="Times New Roman"/>
          <w:sz w:val="24"/>
          <w:szCs w:val="24"/>
        </w:rPr>
        <w:t>)</w:t>
      </w:r>
      <w:r w:rsidR="00DA0836">
        <w:rPr>
          <w:rFonts w:ascii="Times New Roman" w:hAnsi="Times New Roman" w:cs="Times New Roman"/>
          <w:sz w:val="24"/>
          <w:szCs w:val="24"/>
        </w:rPr>
        <w:t>,</w:t>
      </w:r>
      <w:r w:rsidR="00F53119">
        <w:rPr>
          <w:rFonts w:ascii="Times New Roman" w:hAnsi="Times New Roman" w:cs="Times New Roman"/>
          <w:sz w:val="24"/>
          <w:szCs w:val="24"/>
        </w:rPr>
        <w:t xml:space="preserve"> razmah strankarskega življenja </w:t>
      </w:r>
      <w:r w:rsidR="00BE15BE">
        <w:rPr>
          <w:rFonts w:ascii="Times New Roman" w:hAnsi="Times New Roman" w:cs="Times New Roman"/>
          <w:sz w:val="24"/>
          <w:szCs w:val="24"/>
        </w:rPr>
        <w:t>(</w:t>
      </w:r>
      <w:r w:rsidR="00F53119">
        <w:rPr>
          <w:rFonts w:ascii="Times New Roman" w:hAnsi="Times New Roman" w:cs="Times New Roman"/>
          <w:sz w:val="24"/>
          <w:szCs w:val="24"/>
        </w:rPr>
        <w:t>1918–1929</w:t>
      </w:r>
      <w:r w:rsidR="00BE15BE">
        <w:rPr>
          <w:rFonts w:ascii="Times New Roman" w:hAnsi="Times New Roman" w:cs="Times New Roman"/>
          <w:sz w:val="24"/>
          <w:szCs w:val="24"/>
        </w:rPr>
        <w:t>)</w:t>
      </w:r>
      <w:r w:rsidR="00F53119">
        <w:rPr>
          <w:rFonts w:ascii="Times New Roman" w:hAnsi="Times New Roman" w:cs="Times New Roman"/>
          <w:sz w:val="24"/>
          <w:szCs w:val="24"/>
        </w:rPr>
        <w:t xml:space="preserve">, delovanje političnih </w:t>
      </w:r>
      <w:r w:rsidR="006375C0">
        <w:rPr>
          <w:rFonts w:ascii="Times New Roman" w:hAnsi="Times New Roman" w:cs="Times New Roman"/>
          <w:sz w:val="24"/>
          <w:szCs w:val="24"/>
        </w:rPr>
        <w:t>subjektov</w:t>
      </w:r>
      <w:r w:rsidR="00F53119">
        <w:rPr>
          <w:rFonts w:ascii="Times New Roman" w:hAnsi="Times New Roman" w:cs="Times New Roman"/>
          <w:sz w:val="24"/>
          <w:szCs w:val="24"/>
        </w:rPr>
        <w:t xml:space="preserve"> </w:t>
      </w:r>
      <w:r w:rsidR="006375C0">
        <w:rPr>
          <w:rFonts w:ascii="Times New Roman" w:hAnsi="Times New Roman" w:cs="Times New Roman"/>
          <w:sz w:val="24"/>
          <w:szCs w:val="24"/>
        </w:rPr>
        <w:t>od</w:t>
      </w:r>
      <w:r w:rsidR="00F53119">
        <w:rPr>
          <w:rFonts w:ascii="Times New Roman" w:hAnsi="Times New Roman" w:cs="Times New Roman"/>
          <w:sz w:val="24"/>
          <w:szCs w:val="24"/>
        </w:rPr>
        <w:t xml:space="preserve"> u</w:t>
      </w:r>
      <w:r w:rsidR="006375C0">
        <w:rPr>
          <w:rFonts w:ascii="Times New Roman" w:hAnsi="Times New Roman" w:cs="Times New Roman"/>
          <w:sz w:val="24"/>
          <w:szCs w:val="24"/>
        </w:rPr>
        <w:t>vedbe</w:t>
      </w:r>
      <w:r w:rsidR="00F53119">
        <w:rPr>
          <w:rFonts w:ascii="Times New Roman" w:hAnsi="Times New Roman" w:cs="Times New Roman"/>
          <w:sz w:val="24"/>
          <w:szCs w:val="24"/>
        </w:rPr>
        <w:t xml:space="preserve"> kraljeve diktature leta 1929 do leta 1941 ter </w:t>
      </w:r>
      <w:r w:rsidR="00AC22F0">
        <w:rPr>
          <w:rFonts w:ascii="Times New Roman" w:hAnsi="Times New Roman" w:cs="Times New Roman"/>
          <w:sz w:val="24"/>
          <w:szCs w:val="24"/>
        </w:rPr>
        <w:t>obdobje</w:t>
      </w:r>
      <w:r w:rsidR="00F53119">
        <w:rPr>
          <w:rFonts w:ascii="Times New Roman" w:hAnsi="Times New Roman" w:cs="Times New Roman"/>
          <w:sz w:val="24"/>
          <w:szCs w:val="24"/>
        </w:rPr>
        <w:t xml:space="preserve"> okupacije in uničenja slovenskih političnih strank</w:t>
      </w:r>
      <w:r w:rsidR="006375C0">
        <w:rPr>
          <w:rFonts w:ascii="Times New Roman" w:hAnsi="Times New Roman" w:cs="Times New Roman"/>
          <w:sz w:val="24"/>
          <w:szCs w:val="24"/>
        </w:rPr>
        <w:t>, ki je v političnovojaški dinamiki vojnega časa</w:t>
      </w:r>
      <w:r w:rsidR="00F53119">
        <w:rPr>
          <w:rFonts w:ascii="Times New Roman" w:hAnsi="Times New Roman" w:cs="Times New Roman"/>
          <w:sz w:val="24"/>
          <w:szCs w:val="24"/>
        </w:rPr>
        <w:t xml:space="preserve"> </w:t>
      </w:r>
      <w:r w:rsidR="00CA3152" w:rsidRPr="00CA3152">
        <w:rPr>
          <w:rFonts w:ascii="Times New Roman" w:hAnsi="Times New Roman" w:cs="Times New Roman"/>
          <w:sz w:val="24"/>
          <w:szCs w:val="24"/>
        </w:rPr>
        <w:t xml:space="preserve">od leta </w:t>
      </w:r>
      <w:r w:rsidR="00F53119">
        <w:rPr>
          <w:rFonts w:ascii="Times New Roman" w:hAnsi="Times New Roman" w:cs="Times New Roman"/>
          <w:sz w:val="24"/>
          <w:szCs w:val="24"/>
        </w:rPr>
        <w:t>1941</w:t>
      </w:r>
      <w:r w:rsidR="005A4FCB" w:rsidRPr="005A4FCB">
        <w:rPr>
          <w:rFonts w:ascii="Times New Roman" w:hAnsi="Times New Roman" w:cs="Times New Roman"/>
          <w:sz w:val="24"/>
          <w:szCs w:val="24"/>
        </w:rPr>
        <w:t xml:space="preserve"> do </w:t>
      </w:r>
      <w:r w:rsidR="006375C0">
        <w:rPr>
          <w:rFonts w:ascii="Times New Roman" w:hAnsi="Times New Roman" w:cs="Times New Roman"/>
          <w:sz w:val="24"/>
          <w:szCs w:val="24"/>
        </w:rPr>
        <w:t>1945 vodil</w:t>
      </w:r>
      <w:r w:rsidR="005A4FCB">
        <w:rPr>
          <w:rFonts w:ascii="Times New Roman" w:hAnsi="Times New Roman" w:cs="Times New Roman"/>
          <w:sz w:val="24"/>
          <w:szCs w:val="24"/>
        </w:rPr>
        <w:t>o</w:t>
      </w:r>
      <w:r w:rsidR="006375C0">
        <w:rPr>
          <w:rFonts w:ascii="Times New Roman" w:hAnsi="Times New Roman" w:cs="Times New Roman"/>
          <w:sz w:val="24"/>
          <w:szCs w:val="24"/>
        </w:rPr>
        <w:t xml:space="preserve"> v komunistični revolucionarni prevzem oblasti. Marjetka Rangus je v nadaljevanju obdelala povojni politični in partijski razvoj – vztrajanje pri monolitni oblasti enotne ideologije in ene partije, znotraj katere je veljalo načelo demokratičnega centralizma, končala pa </w:t>
      </w:r>
      <w:r w:rsidR="0066687E">
        <w:rPr>
          <w:rFonts w:ascii="Times New Roman" w:hAnsi="Times New Roman" w:cs="Times New Roman"/>
          <w:sz w:val="24"/>
          <w:szCs w:val="24"/>
        </w:rPr>
        <w:t>s procesom demokratizacije</w:t>
      </w:r>
      <w:r w:rsidR="006375C0">
        <w:rPr>
          <w:rFonts w:ascii="Times New Roman" w:hAnsi="Times New Roman" w:cs="Times New Roman"/>
          <w:sz w:val="24"/>
          <w:szCs w:val="24"/>
        </w:rPr>
        <w:t xml:space="preserve"> političnega življenja </w:t>
      </w:r>
      <w:r w:rsidR="0066687E">
        <w:rPr>
          <w:rFonts w:ascii="Times New Roman" w:hAnsi="Times New Roman" w:cs="Times New Roman"/>
          <w:sz w:val="24"/>
          <w:szCs w:val="24"/>
        </w:rPr>
        <w:t xml:space="preserve">in vzpostavljanja pluralizacije družbenega, političnega in gospodarskega življenja </w:t>
      </w:r>
      <w:r w:rsidR="006375C0">
        <w:rPr>
          <w:rFonts w:ascii="Times New Roman" w:hAnsi="Times New Roman" w:cs="Times New Roman"/>
          <w:sz w:val="24"/>
          <w:szCs w:val="24"/>
        </w:rPr>
        <w:t>konec osemdesetih let 20. stoletja.</w:t>
      </w:r>
    </w:p>
    <w:p w14:paraId="35927D78" w14:textId="161DB01A" w:rsidR="000D4A27" w:rsidRDefault="0066687E" w:rsidP="002444D9">
      <w:pPr>
        <w:spacing w:after="0" w:line="360" w:lineRule="auto"/>
        <w:ind w:firstLine="709"/>
        <w:jc w:val="both"/>
        <w:rPr>
          <w:rFonts w:ascii="Times New Roman" w:hAnsi="Times New Roman" w:cs="Times New Roman"/>
          <w:sz w:val="24"/>
          <w:szCs w:val="24"/>
        </w:rPr>
      </w:pPr>
      <w:del w:id="7" w:author="Filip Čuček" w:date="2022-09-06T09:08:00Z">
        <w:r w:rsidDel="002444D9">
          <w:rPr>
            <w:rFonts w:ascii="Times New Roman" w:hAnsi="Times New Roman" w:cs="Times New Roman"/>
            <w:sz w:val="24"/>
            <w:szCs w:val="24"/>
          </w:rPr>
          <w:tab/>
        </w:r>
      </w:del>
      <w:r w:rsidR="00E336A7">
        <w:rPr>
          <w:rFonts w:ascii="Times New Roman" w:hAnsi="Times New Roman" w:cs="Times New Roman"/>
          <w:sz w:val="24"/>
          <w:szCs w:val="24"/>
        </w:rPr>
        <w:t xml:space="preserve">Med poglobitvama v slovensko parlamentarno izkušnjo in strankarsko zgodovino je Janko Prunk pripravil prvo od svojih že omenjenih monumentalnih del – </w:t>
      </w:r>
      <w:r w:rsidR="00E336A7" w:rsidRPr="00E336A7">
        <w:rPr>
          <w:rFonts w:ascii="Times New Roman" w:hAnsi="Times New Roman" w:cs="Times New Roman"/>
          <w:i/>
          <w:sz w:val="24"/>
          <w:szCs w:val="24"/>
        </w:rPr>
        <w:t>Racionalističn</w:t>
      </w:r>
      <w:r w:rsidR="00F92D61">
        <w:rPr>
          <w:rFonts w:ascii="Times New Roman" w:hAnsi="Times New Roman" w:cs="Times New Roman"/>
          <w:i/>
          <w:sz w:val="24"/>
          <w:szCs w:val="24"/>
        </w:rPr>
        <w:t>o</w:t>
      </w:r>
      <w:r w:rsidR="00E336A7" w:rsidRPr="00E336A7">
        <w:rPr>
          <w:rFonts w:ascii="Times New Roman" w:hAnsi="Times New Roman" w:cs="Times New Roman"/>
          <w:i/>
          <w:sz w:val="24"/>
          <w:szCs w:val="24"/>
        </w:rPr>
        <w:t xml:space="preserve"> civilizacij</w:t>
      </w:r>
      <w:r w:rsidR="00F92D61">
        <w:rPr>
          <w:rFonts w:ascii="Times New Roman" w:hAnsi="Times New Roman" w:cs="Times New Roman"/>
          <w:i/>
          <w:sz w:val="24"/>
          <w:szCs w:val="24"/>
        </w:rPr>
        <w:t>o</w:t>
      </w:r>
      <w:r w:rsidR="00E336A7" w:rsidRPr="00E336A7">
        <w:rPr>
          <w:rFonts w:ascii="Times New Roman" w:hAnsi="Times New Roman" w:cs="Times New Roman"/>
          <w:i/>
          <w:sz w:val="24"/>
          <w:szCs w:val="24"/>
        </w:rPr>
        <w:t xml:space="preserve"> 1776–2000</w:t>
      </w:r>
      <w:r w:rsidR="00E336A7">
        <w:rPr>
          <w:rFonts w:ascii="Times New Roman" w:hAnsi="Times New Roman" w:cs="Times New Roman"/>
          <w:sz w:val="24"/>
          <w:szCs w:val="24"/>
        </w:rPr>
        <w:t xml:space="preserve">. Ti, v slovenskem zgodovinopisju edinstveni deli, razkrivata avtorjevo </w:t>
      </w:r>
      <w:r w:rsidR="00B34627">
        <w:rPr>
          <w:rFonts w:ascii="Times New Roman" w:hAnsi="Times New Roman" w:cs="Times New Roman"/>
          <w:sz w:val="24"/>
          <w:szCs w:val="24"/>
        </w:rPr>
        <w:t xml:space="preserve">duhovno in kulturno razsežnost, vpeto v </w:t>
      </w:r>
      <w:r w:rsidR="00E336A7">
        <w:rPr>
          <w:rFonts w:ascii="Times New Roman" w:hAnsi="Times New Roman" w:cs="Times New Roman"/>
          <w:sz w:val="24"/>
          <w:szCs w:val="24"/>
        </w:rPr>
        <w:t>izjemno široko zgodovinsko, politološko, sociološko, filozofsko, kulturno, umetnostno, antropološko</w:t>
      </w:r>
      <w:r w:rsidR="00C23955">
        <w:rPr>
          <w:rFonts w:ascii="Times New Roman" w:hAnsi="Times New Roman" w:cs="Times New Roman"/>
          <w:sz w:val="24"/>
          <w:szCs w:val="24"/>
        </w:rPr>
        <w:t xml:space="preserve"> in</w:t>
      </w:r>
      <w:r w:rsidR="00B30155">
        <w:rPr>
          <w:rFonts w:ascii="Times New Roman" w:hAnsi="Times New Roman" w:cs="Times New Roman"/>
          <w:sz w:val="24"/>
          <w:szCs w:val="24"/>
        </w:rPr>
        <w:t xml:space="preserve"> etično</w:t>
      </w:r>
      <w:r w:rsidR="00E336A7">
        <w:rPr>
          <w:rFonts w:ascii="Times New Roman" w:hAnsi="Times New Roman" w:cs="Times New Roman"/>
          <w:sz w:val="24"/>
          <w:szCs w:val="24"/>
        </w:rPr>
        <w:t xml:space="preserve">moralno </w:t>
      </w:r>
      <w:r w:rsidR="00E336A7" w:rsidRPr="00E336A7">
        <w:rPr>
          <w:rFonts w:ascii="Times New Roman" w:hAnsi="Times New Roman" w:cs="Times New Roman"/>
          <w:sz w:val="24"/>
          <w:szCs w:val="24"/>
        </w:rPr>
        <w:t xml:space="preserve">védenjsko </w:t>
      </w:r>
      <w:r w:rsidR="00E336A7">
        <w:rPr>
          <w:rFonts w:ascii="Times New Roman" w:hAnsi="Times New Roman" w:cs="Times New Roman"/>
          <w:sz w:val="24"/>
          <w:szCs w:val="24"/>
        </w:rPr>
        <w:t>obzorje</w:t>
      </w:r>
      <w:r w:rsidR="00B34627">
        <w:rPr>
          <w:rFonts w:ascii="Times New Roman" w:hAnsi="Times New Roman" w:cs="Times New Roman"/>
          <w:sz w:val="24"/>
          <w:szCs w:val="24"/>
        </w:rPr>
        <w:t>.</w:t>
      </w:r>
      <w:r w:rsidR="00E336A7">
        <w:rPr>
          <w:rFonts w:ascii="Times New Roman" w:hAnsi="Times New Roman" w:cs="Times New Roman"/>
          <w:sz w:val="24"/>
          <w:szCs w:val="24"/>
        </w:rPr>
        <w:t xml:space="preserve"> </w:t>
      </w:r>
      <w:r w:rsidR="00B34627">
        <w:rPr>
          <w:rFonts w:ascii="Times New Roman" w:hAnsi="Times New Roman" w:cs="Times New Roman"/>
          <w:sz w:val="24"/>
          <w:szCs w:val="24"/>
        </w:rPr>
        <w:t>P</w:t>
      </w:r>
      <w:r w:rsidR="00E336A7">
        <w:rPr>
          <w:rFonts w:ascii="Times New Roman" w:hAnsi="Times New Roman" w:cs="Times New Roman"/>
          <w:sz w:val="24"/>
          <w:szCs w:val="24"/>
        </w:rPr>
        <w:t xml:space="preserve">o našem prepričanju pomenita enega od ključnih kvalitativnih označevalcev slovenske zgodovinopisne misli. Na svoji knjižni polici bi ju moral imeti vsak, ki ga zanima domišljen in celovito podprt pogled na zadnjih 250 let evropske zgodovine. </w:t>
      </w:r>
      <w:r w:rsidR="00B30155">
        <w:rPr>
          <w:rFonts w:ascii="Times New Roman" w:hAnsi="Times New Roman" w:cs="Times New Roman"/>
          <w:sz w:val="24"/>
          <w:szCs w:val="24"/>
        </w:rPr>
        <w:t xml:space="preserve">Janku Prunku se je zamisel knjige o zgodovini racionalistične civilizacije porodila </w:t>
      </w:r>
      <w:r w:rsidR="00FB6BB6">
        <w:rPr>
          <w:rFonts w:ascii="Times New Roman" w:hAnsi="Times New Roman" w:cs="Times New Roman"/>
          <w:sz w:val="24"/>
          <w:szCs w:val="24"/>
        </w:rPr>
        <w:t>leta 2001</w:t>
      </w:r>
      <w:r w:rsidR="00FB6BB6" w:rsidRPr="00FB6BB6">
        <w:rPr>
          <w:rFonts w:ascii="Times New Roman" w:hAnsi="Times New Roman" w:cs="Times New Roman"/>
          <w:sz w:val="24"/>
          <w:szCs w:val="24"/>
        </w:rPr>
        <w:t xml:space="preserve"> v Camebridgeu, </w:t>
      </w:r>
      <w:r w:rsidR="00FB6BB6">
        <w:rPr>
          <w:rFonts w:ascii="Times New Roman" w:hAnsi="Times New Roman" w:cs="Times New Roman"/>
          <w:sz w:val="24"/>
          <w:szCs w:val="24"/>
        </w:rPr>
        <w:t xml:space="preserve">ko se je </w:t>
      </w:r>
      <w:r w:rsidR="000E3EDD" w:rsidRPr="000E3EDD">
        <w:rPr>
          <w:rFonts w:ascii="Times New Roman" w:hAnsi="Times New Roman" w:cs="Times New Roman"/>
          <w:sz w:val="24"/>
          <w:szCs w:val="24"/>
        </w:rPr>
        <w:t xml:space="preserve">nekega popoldneva </w:t>
      </w:r>
      <w:r w:rsidR="00FB6BB6">
        <w:rPr>
          <w:rFonts w:ascii="Times New Roman" w:hAnsi="Times New Roman" w:cs="Times New Roman"/>
          <w:sz w:val="24"/>
          <w:szCs w:val="24"/>
        </w:rPr>
        <w:t>sprehajal po</w:t>
      </w:r>
      <w:r w:rsidR="00B30155">
        <w:rPr>
          <w:rFonts w:ascii="Times New Roman" w:hAnsi="Times New Roman" w:cs="Times New Roman"/>
          <w:sz w:val="24"/>
          <w:szCs w:val="24"/>
        </w:rPr>
        <w:t xml:space="preserve"> študijskem delu</w:t>
      </w:r>
      <w:r w:rsidR="00FB6BB6">
        <w:rPr>
          <w:rFonts w:ascii="Times New Roman" w:hAnsi="Times New Roman" w:cs="Times New Roman"/>
          <w:sz w:val="24"/>
          <w:szCs w:val="24"/>
        </w:rPr>
        <w:t>.</w:t>
      </w:r>
      <w:r w:rsidR="00331140">
        <w:rPr>
          <w:rFonts w:ascii="Times New Roman" w:hAnsi="Times New Roman" w:cs="Times New Roman"/>
          <w:sz w:val="24"/>
          <w:szCs w:val="24"/>
        </w:rPr>
        <w:t xml:space="preserve"> </w:t>
      </w:r>
      <w:r w:rsidR="002975D8">
        <w:rPr>
          <w:rFonts w:ascii="Times New Roman" w:hAnsi="Times New Roman" w:cs="Times New Roman"/>
          <w:sz w:val="24"/>
          <w:szCs w:val="24"/>
        </w:rPr>
        <w:t xml:space="preserve">Če označimo njegovo razumevanje </w:t>
      </w:r>
      <w:r w:rsidR="000D4A27">
        <w:rPr>
          <w:rFonts w:ascii="Times New Roman" w:hAnsi="Times New Roman" w:cs="Times New Roman"/>
          <w:sz w:val="24"/>
          <w:szCs w:val="24"/>
        </w:rPr>
        <w:t xml:space="preserve">racionalizma, to izhaja iz Kantove kritike dotedanjega racionalizma ob koncu 18. stoletja, ko je ob njega postavil transcendentalno etiko, ki </w:t>
      </w:r>
      <w:r w:rsidR="001C120D" w:rsidRPr="001C120D">
        <w:rPr>
          <w:rFonts w:ascii="Times New Roman" w:hAnsi="Times New Roman" w:cs="Times New Roman"/>
          <w:sz w:val="24"/>
          <w:szCs w:val="24"/>
        </w:rPr>
        <w:t xml:space="preserve">lahko </w:t>
      </w:r>
      <w:r w:rsidR="000D4A27">
        <w:rPr>
          <w:rFonts w:ascii="Times New Roman" w:hAnsi="Times New Roman" w:cs="Times New Roman"/>
          <w:sz w:val="24"/>
          <w:szCs w:val="24"/>
        </w:rPr>
        <w:t>uravnava človekovo ravnanje</w:t>
      </w:r>
      <w:r w:rsidR="00F468A6">
        <w:rPr>
          <w:rFonts w:ascii="Times New Roman" w:hAnsi="Times New Roman" w:cs="Times New Roman"/>
          <w:sz w:val="24"/>
          <w:szCs w:val="24"/>
        </w:rPr>
        <w:t>,</w:t>
      </w:r>
      <w:r w:rsidR="000D4A27">
        <w:rPr>
          <w:rFonts w:ascii="Times New Roman" w:hAnsi="Times New Roman" w:cs="Times New Roman"/>
          <w:sz w:val="24"/>
          <w:szCs w:val="24"/>
        </w:rPr>
        <w:t xml:space="preserve"> in pustil transcendentno sfero veri. </w:t>
      </w:r>
    </w:p>
    <w:p w14:paraId="35927D79" w14:textId="363D1656" w:rsidR="00E336A7" w:rsidRDefault="000D4A27" w:rsidP="002444D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Janko Prunk se je na</w:t>
      </w:r>
      <w:r w:rsidR="00644432">
        <w:rPr>
          <w:rFonts w:ascii="Times New Roman" w:hAnsi="Times New Roman" w:cs="Times New Roman"/>
          <w:sz w:val="24"/>
          <w:szCs w:val="24"/>
        </w:rPr>
        <w:t xml:space="preserve"> pisanje </w:t>
      </w:r>
      <w:r w:rsidRPr="000D4A27">
        <w:rPr>
          <w:rFonts w:ascii="Times New Roman" w:hAnsi="Times New Roman" w:cs="Times New Roman"/>
          <w:i/>
          <w:sz w:val="24"/>
          <w:szCs w:val="24"/>
        </w:rPr>
        <w:t>Racionalistične civilizacije</w:t>
      </w:r>
      <w:r w:rsidR="00644432">
        <w:rPr>
          <w:rFonts w:ascii="Times New Roman" w:hAnsi="Times New Roman" w:cs="Times New Roman"/>
          <w:sz w:val="24"/>
          <w:szCs w:val="24"/>
        </w:rPr>
        <w:t xml:space="preserve"> </w:t>
      </w:r>
      <w:r>
        <w:rPr>
          <w:rFonts w:ascii="Times New Roman" w:hAnsi="Times New Roman" w:cs="Times New Roman"/>
          <w:sz w:val="24"/>
          <w:szCs w:val="24"/>
        </w:rPr>
        <w:t>temeljito pripravil.</w:t>
      </w:r>
      <w:r w:rsidR="00644432">
        <w:rPr>
          <w:rFonts w:ascii="Times New Roman" w:hAnsi="Times New Roman" w:cs="Times New Roman"/>
          <w:sz w:val="24"/>
          <w:szCs w:val="24"/>
        </w:rPr>
        <w:t xml:space="preserve"> </w:t>
      </w:r>
      <w:r>
        <w:rPr>
          <w:rFonts w:ascii="Times New Roman" w:hAnsi="Times New Roman" w:cs="Times New Roman"/>
          <w:sz w:val="24"/>
          <w:szCs w:val="24"/>
        </w:rPr>
        <w:t>O</w:t>
      </w:r>
      <w:r w:rsidR="00644432">
        <w:rPr>
          <w:rFonts w:ascii="Times New Roman" w:hAnsi="Times New Roman" w:cs="Times New Roman"/>
          <w:sz w:val="24"/>
          <w:szCs w:val="24"/>
        </w:rPr>
        <w:t xml:space="preserve"> temi, ki ga je nagovorila, </w:t>
      </w:r>
      <w:r>
        <w:rPr>
          <w:rFonts w:ascii="Times New Roman" w:hAnsi="Times New Roman" w:cs="Times New Roman"/>
          <w:sz w:val="24"/>
          <w:szCs w:val="24"/>
        </w:rPr>
        <w:t xml:space="preserve">je </w:t>
      </w:r>
      <w:r w:rsidR="00644432">
        <w:rPr>
          <w:rFonts w:ascii="Times New Roman" w:hAnsi="Times New Roman" w:cs="Times New Roman"/>
          <w:sz w:val="24"/>
          <w:szCs w:val="24"/>
        </w:rPr>
        <w:t xml:space="preserve">preštudiral obsežen nabor literature in se posvetoval z vrsto </w:t>
      </w:r>
      <w:r w:rsidR="00D95373">
        <w:rPr>
          <w:rFonts w:ascii="Times New Roman" w:hAnsi="Times New Roman" w:cs="Times New Roman"/>
          <w:sz w:val="24"/>
          <w:szCs w:val="24"/>
        </w:rPr>
        <w:t xml:space="preserve">kompetentnih domačih in tujih </w:t>
      </w:r>
      <w:r w:rsidR="00FE70E5">
        <w:rPr>
          <w:rFonts w:ascii="Times New Roman" w:hAnsi="Times New Roman" w:cs="Times New Roman"/>
          <w:sz w:val="24"/>
          <w:szCs w:val="24"/>
        </w:rPr>
        <w:t>predstavnikov</w:t>
      </w:r>
      <w:r w:rsidR="00D95373">
        <w:rPr>
          <w:rFonts w:ascii="Times New Roman" w:hAnsi="Times New Roman" w:cs="Times New Roman"/>
          <w:sz w:val="24"/>
          <w:szCs w:val="24"/>
        </w:rPr>
        <w:t xml:space="preserve"> </w:t>
      </w:r>
      <w:r w:rsidR="00644432">
        <w:rPr>
          <w:rFonts w:ascii="Times New Roman" w:hAnsi="Times New Roman" w:cs="Times New Roman"/>
          <w:sz w:val="24"/>
          <w:szCs w:val="24"/>
        </w:rPr>
        <w:t xml:space="preserve">različnih znanstvenih disciplin, </w:t>
      </w:r>
      <w:r w:rsidR="00D95373">
        <w:rPr>
          <w:rFonts w:ascii="Times New Roman" w:hAnsi="Times New Roman" w:cs="Times New Roman"/>
          <w:sz w:val="24"/>
          <w:szCs w:val="24"/>
        </w:rPr>
        <w:t>k temu pa pridal še svoje poznavanje duhovnih položajev in zgodovinskopolitičnega razvoja v Evropi. V</w:t>
      </w:r>
      <w:r w:rsidR="00D95373" w:rsidRPr="00D95373">
        <w:rPr>
          <w:rFonts w:ascii="Times New Roman" w:hAnsi="Times New Roman" w:cs="Times New Roman"/>
          <w:sz w:val="24"/>
          <w:szCs w:val="24"/>
        </w:rPr>
        <w:t xml:space="preserve"> recenzentski </w:t>
      </w:r>
      <w:r w:rsidR="00D95373" w:rsidRPr="00D95373">
        <w:rPr>
          <w:rFonts w:ascii="Times New Roman" w:hAnsi="Times New Roman" w:cs="Times New Roman"/>
          <w:sz w:val="24"/>
          <w:szCs w:val="24"/>
        </w:rPr>
        <w:lastRenderedPageBreak/>
        <w:t>besedi h knjigi</w:t>
      </w:r>
      <w:r w:rsidR="00D95373">
        <w:rPr>
          <w:rFonts w:ascii="Times New Roman" w:hAnsi="Times New Roman" w:cs="Times New Roman"/>
          <w:sz w:val="24"/>
          <w:szCs w:val="24"/>
        </w:rPr>
        <w:t xml:space="preserve"> je prof</w:t>
      </w:r>
      <w:r w:rsidR="00160EDD">
        <w:rPr>
          <w:rFonts w:ascii="Times New Roman" w:hAnsi="Times New Roman" w:cs="Times New Roman"/>
          <w:sz w:val="24"/>
          <w:szCs w:val="24"/>
        </w:rPr>
        <w:t>esor</w:t>
      </w:r>
      <w:r w:rsidR="00D95373">
        <w:rPr>
          <w:rFonts w:ascii="Times New Roman" w:hAnsi="Times New Roman" w:cs="Times New Roman"/>
          <w:sz w:val="24"/>
          <w:szCs w:val="24"/>
        </w:rPr>
        <w:t xml:space="preserve"> ddr. Igor Grdina </w:t>
      </w:r>
      <w:r w:rsidR="005C2B18">
        <w:rPr>
          <w:rFonts w:ascii="Times New Roman" w:hAnsi="Times New Roman" w:cs="Times New Roman"/>
          <w:sz w:val="24"/>
          <w:szCs w:val="24"/>
        </w:rPr>
        <w:t>zadeto</w:t>
      </w:r>
      <w:r w:rsidR="00D95373">
        <w:rPr>
          <w:rFonts w:ascii="Times New Roman" w:hAnsi="Times New Roman" w:cs="Times New Roman"/>
          <w:sz w:val="24"/>
          <w:szCs w:val="24"/>
        </w:rPr>
        <w:t xml:space="preserve"> </w:t>
      </w:r>
      <w:r w:rsidR="005C2B18">
        <w:rPr>
          <w:rFonts w:ascii="Times New Roman" w:hAnsi="Times New Roman" w:cs="Times New Roman"/>
          <w:sz w:val="24"/>
          <w:szCs w:val="24"/>
        </w:rPr>
        <w:t>zapisal</w:t>
      </w:r>
      <w:r w:rsidR="00D95373">
        <w:rPr>
          <w:rFonts w:ascii="Times New Roman" w:hAnsi="Times New Roman" w:cs="Times New Roman"/>
          <w:sz w:val="24"/>
          <w:szCs w:val="24"/>
        </w:rPr>
        <w:t xml:space="preserve">: </w:t>
      </w:r>
      <w:r w:rsidR="00331140">
        <w:rPr>
          <w:rFonts w:ascii="Times New Roman" w:hAnsi="Times New Roman" w:cs="Times New Roman"/>
          <w:sz w:val="24"/>
          <w:szCs w:val="24"/>
        </w:rPr>
        <w:t>»Študija Janka Prunka o oblikovanju ter mnogovrstnih podobah</w:t>
      </w:r>
      <w:r w:rsidR="00331140" w:rsidRPr="00331140">
        <w:rPr>
          <w:rFonts w:ascii="Times New Roman" w:hAnsi="Times New Roman" w:cs="Times New Roman"/>
          <w:sz w:val="24"/>
          <w:szCs w:val="24"/>
        </w:rPr>
        <w:t xml:space="preserve"> našega stvarnega in duhovnega sveta je velikopotezen poskus</w:t>
      </w:r>
      <w:r w:rsidR="00331140">
        <w:rPr>
          <w:rFonts w:ascii="Times New Roman" w:hAnsi="Times New Roman" w:cs="Times New Roman"/>
          <w:sz w:val="24"/>
          <w:szCs w:val="24"/>
        </w:rPr>
        <w:t xml:space="preserve"> celovite orientacije v času in prostoru. Ponuja nam avtorsko izvirno pojasnilo zgodovine Evrope od epohe luči (in) razuma dalje.« </w:t>
      </w:r>
      <w:r w:rsidR="00C23955">
        <w:rPr>
          <w:rFonts w:ascii="Times New Roman" w:hAnsi="Times New Roman" w:cs="Times New Roman"/>
          <w:sz w:val="24"/>
          <w:szCs w:val="24"/>
        </w:rPr>
        <w:t>V predgovoru h knjigi pa je</w:t>
      </w:r>
      <w:r w:rsidR="005C2B18">
        <w:rPr>
          <w:rFonts w:ascii="Times New Roman" w:hAnsi="Times New Roman" w:cs="Times New Roman"/>
          <w:sz w:val="24"/>
          <w:szCs w:val="24"/>
        </w:rPr>
        <w:t xml:space="preserve"> </w:t>
      </w:r>
      <w:r w:rsidR="00C23955" w:rsidRPr="00C23955">
        <w:rPr>
          <w:rFonts w:ascii="Times New Roman" w:hAnsi="Times New Roman" w:cs="Times New Roman"/>
          <w:sz w:val="24"/>
          <w:szCs w:val="24"/>
        </w:rPr>
        <w:t>direktor Inštituta za evropsko zgodovino v Mainzu, prof</w:t>
      </w:r>
      <w:r w:rsidR="00125D32">
        <w:rPr>
          <w:rFonts w:ascii="Times New Roman" w:hAnsi="Times New Roman" w:cs="Times New Roman"/>
          <w:sz w:val="24"/>
          <w:szCs w:val="24"/>
        </w:rPr>
        <w:t>esor</w:t>
      </w:r>
      <w:r w:rsidR="00C23955" w:rsidRPr="00C23955">
        <w:rPr>
          <w:rFonts w:ascii="Times New Roman" w:hAnsi="Times New Roman" w:cs="Times New Roman"/>
          <w:sz w:val="24"/>
          <w:szCs w:val="24"/>
        </w:rPr>
        <w:t xml:space="preserve"> dr. Heinz Duchhardt</w:t>
      </w:r>
      <w:r w:rsidR="00C23955">
        <w:rPr>
          <w:rFonts w:ascii="Times New Roman" w:hAnsi="Times New Roman" w:cs="Times New Roman"/>
          <w:sz w:val="24"/>
          <w:szCs w:val="24"/>
        </w:rPr>
        <w:t>, poudaril</w:t>
      </w:r>
      <w:r w:rsidR="005C2B18">
        <w:rPr>
          <w:rFonts w:ascii="Times New Roman" w:hAnsi="Times New Roman" w:cs="Times New Roman"/>
          <w:sz w:val="24"/>
          <w:szCs w:val="24"/>
        </w:rPr>
        <w:t>: »Prunkov pristop se odlikuje po tem, da zmore povezati mnoga</w:t>
      </w:r>
      <w:r w:rsidR="00C23955">
        <w:rPr>
          <w:rFonts w:ascii="Times New Roman" w:hAnsi="Times New Roman" w:cs="Times New Roman"/>
          <w:sz w:val="24"/>
          <w:szCs w:val="24"/>
        </w:rPr>
        <w:t xml:space="preserve"> </w:t>
      </w:r>
      <w:r w:rsidR="005C2B18">
        <w:rPr>
          <w:rFonts w:ascii="Times New Roman" w:hAnsi="Times New Roman" w:cs="Times New Roman"/>
          <w:sz w:val="24"/>
          <w:szCs w:val="24"/>
        </w:rPr>
        <w:t>področja, od umetnosti in znanosti pa do religije in politike, v kombinacijo z duhovnozgodovinskim, ,življenjskosvetnim՚ in političnozgodovinskim prijemom ter podati prepričljivo panoramo nastanka evropske civilizacije, katere korenine in listi se razkrivajo v trajnem boju med racionalizmom in iracionalizmom.</w:t>
      </w:r>
      <w:r w:rsidR="00C23955">
        <w:rPr>
          <w:rFonts w:ascii="Times New Roman" w:hAnsi="Times New Roman" w:cs="Times New Roman"/>
          <w:sz w:val="24"/>
          <w:szCs w:val="24"/>
        </w:rPr>
        <w:t>« – »</w:t>
      </w:r>
      <w:r w:rsidR="005C2B18">
        <w:rPr>
          <w:rFonts w:ascii="Times New Roman" w:hAnsi="Times New Roman" w:cs="Times New Roman"/>
          <w:sz w:val="24"/>
          <w:szCs w:val="24"/>
        </w:rPr>
        <w:t>Knjiga je ambiciozni veliki met, je nekakšen vodnik po genezi moderne evropske družbe, oblikovanje katere ne bi bilo možno brez racionalizma.«</w:t>
      </w:r>
      <w:r w:rsidR="00C23955">
        <w:rPr>
          <w:rFonts w:ascii="Times New Roman" w:hAnsi="Times New Roman" w:cs="Times New Roman"/>
          <w:sz w:val="24"/>
          <w:szCs w:val="24"/>
        </w:rPr>
        <w:t xml:space="preserve"> </w:t>
      </w:r>
      <w:r w:rsidR="002E09A0">
        <w:rPr>
          <w:rFonts w:ascii="Times New Roman" w:hAnsi="Times New Roman" w:cs="Times New Roman"/>
          <w:sz w:val="24"/>
          <w:szCs w:val="24"/>
        </w:rPr>
        <w:t>Navedeni oceni ne bi mogli bolje podati bistva Prunkovega dela.</w:t>
      </w:r>
    </w:p>
    <w:p w14:paraId="35927D7A" w14:textId="29F06F52" w:rsidR="00200037" w:rsidRDefault="002E09A0" w:rsidP="002444D9">
      <w:pPr>
        <w:spacing w:after="0" w:line="360" w:lineRule="auto"/>
        <w:ind w:firstLine="709"/>
        <w:jc w:val="both"/>
        <w:rPr>
          <w:rFonts w:ascii="Times New Roman" w:hAnsi="Times New Roman" w:cs="Times New Roman"/>
          <w:sz w:val="24"/>
          <w:szCs w:val="24"/>
        </w:rPr>
      </w:pPr>
      <w:del w:id="8" w:author="Filip Čuček" w:date="2022-09-06T09:08:00Z">
        <w:r w:rsidDel="002444D9">
          <w:rPr>
            <w:rFonts w:ascii="Times New Roman" w:hAnsi="Times New Roman" w:cs="Times New Roman"/>
            <w:sz w:val="24"/>
            <w:szCs w:val="24"/>
          </w:rPr>
          <w:tab/>
        </w:r>
      </w:del>
      <w:r>
        <w:rPr>
          <w:rFonts w:ascii="Times New Roman" w:hAnsi="Times New Roman" w:cs="Times New Roman"/>
          <w:sz w:val="24"/>
          <w:szCs w:val="24"/>
        </w:rPr>
        <w:t xml:space="preserve">Naj predstavimo sestavo </w:t>
      </w:r>
      <w:r>
        <w:rPr>
          <w:rFonts w:ascii="Times New Roman" w:hAnsi="Times New Roman" w:cs="Times New Roman"/>
          <w:i/>
          <w:sz w:val="24"/>
          <w:szCs w:val="24"/>
        </w:rPr>
        <w:t>Racionalistične civilizacije</w:t>
      </w:r>
      <w:r>
        <w:rPr>
          <w:rFonts w:ascii="Times New Roman" w:hAnsi="Times New Roman" w:cs="Times New Roman"/>
          <w:sz w:val="24"/>
          <w:szCs w:val="24"/>
        </w:rPr>
        <w:t xml:space="preserve">. Začenja se z opredelitvijo njenih temeljev konec 18. stoletja in pogledom na vsakdanje življenje človeške skupnosti v Evropi na predvečer moderne. </w:t>
      </w:r>
      <w:r w:rsidR="00200037">
        <w:rPr>
          <w:rFonts w:ascii="Times New Roman" w:hAnsi="Times New Roman" w:cs="Times New Roman"/>
          <w:sz w:val="24"/>
          <w:szCs w:val="24"/>
        </w:rPr>
        <w:t>P</w:t>
      </w:r>
      <w:r>
        <w:rPr>
          <w:rFonts w:ascii="Times New Roman" w:hAnsi="Times New Roman" w:cs="Times New Roman"/>
          <w:sz w:val="24"/>
          <w:szCs w:val="24"/>
        </w:rPr>
        <w:t>ri</w:t>
      </w:r>
      <w:r w:rsidR="00BF0801">
        <w:rPr>
          <w:rFonts w:ascii="Times New Roman" w:hAnsi="Times New Roman" w:cs="Times New Roman"/>
          <w:sz w:val="24"/>
          <w:szCs w:val="24"/>
        </w:rPr>
        <w:t>dana</w:t>
      </w:r>
      <w:r w:rsidR="00200037">
        <w:rPr>
          <w:rFonts w:ascii="Times New Roman" w:hAnsi="Times New Roman" w:cs="Times New Roman"/>
          <w:sz w:val="24"/>
          <w:szCs w:val="24"/>
        </w:rPr>
        <w:t xml:space="preserve"> sta </w:t>
      </w:r>
      <w:r w:rsidR="00BF0801">
        <w:rPr>
          <w:rFonts w:ascii="Times New Roman" w:hAnsi="Times New Roman" w:cs="Times New Roman"/>
          <w:sz w:val="24"/>
          <w:szCs w:val="24"/>
        </w:rPr>
        <w:t>prikaza razsvetljenske misli in tedanjega</w:t>
      </w:r>
      <w:r>
        <w:rPr>
          <w:rFonts w:ascii="Times New Roman" w:hAnsi="Times New Roman" w:cs="Times New Roman"/>
          <w:sz w:val="24"/>
          <w:szCs w:val="24"/>
        </w:rPr>
        <w:t xml:space="preserve"> razvoj</w:t>
      </w:r>
      <w:r w:rsidR="00BF0801">
        <w:rPr>
          <w:rFonts w:ascii="Times New Roman" w:hAnsi="Times New Roman" w:cs="Times New Roman"/>
          <w:sz w:val="24"/>
          <w:szCs w:val="24"/>
        </w:rPr>
        <w:t>a</w:t>
      </w:r>
      <w:r>
        <w:rPr>
          <w:rFonts w:ascii="Times New Roman" w:hAnsi="Times New Roman" w:cs="Times New Roman"/>
          <w:sz w:val="24"/>
          <w:szCs w:val="24"/>
        </w:rPr>
        <w:t xml:space="preserve"> znanosti, družbe, šolstva, kulture</w:t>
      </w:r>
      <w:r w:rsidR="00BF0801">
        <w:rPr>
          <w:rFonts w:ascii="Times New Roman" w:hAnsi="Times New Roman" w:cs="Times New Roman"/>
          <w:sz w:val="24"/>
          <w:szCs w:val="24"/>
        </w:rPr>
        <w:t>,</w:t>
      </w:r>
      <w:r>
        <w:rPr>
          <w:rFonts w:ascii="Times New Roman" w:hAnsi="Times New Roman" w:cs="Times New Roman"/>
          <w:sz w:val="24"/>
          <w:szCs w:val="24"/>
        </w:rPr>
        <w:t xml:space="preserve"> umetnosti </w:t>
      </w:r>
      <w:r w:rsidR="00BF0801">
        <w:rPr>
          <w:rFonts w:ascii="Times New Roman" w:hAnsi="Times New Roman" w:cs="Times New Roman"/>
          <w:sz w:val="24"/>
          <w:szCs w:val="24"/>
        </w:rPr>
        <w:t>in evropskih</w:t>
      </w:r>
      <w:r>
        <w:rPr>
          <w:rFonts w:ascii="Times New Roman" w:hAnsi="Times New Roman" w:cs="Times New Roman"/>
          <w:sz w:val="24"/>
          <w:szCs w:val="24"/>
        </w:rPr>
        <w:t xml:space="preserve"> držav </w:t>
      </w:r>
      <w:r w:rsidR="00BF0801">
        <w:rPr>
          <w:rFonts w:ascii="Times New Roman" w:hAnsi="Times New Roman" w:cs="Times New Roman"/>
          <w:sz w:val="24"/>
          <w:szCs w:val="24"/>
        </w:rPr>
        <w:t>ter</w:t>
      </w:r>
      <w:r>
        <w:rPr>
          <w:rFonts w:ascii="Times New Roman" w:hAnsi="Times New Roman" w:cs="Times New Roman"/>
          <w:sz w:val="24"/>
          <w:szCs w:val="24"/>
        </w:rPr>
        <w:t xml:space="preserve"> meddržavnega sistema</w:t>
      </w:r>
      <w:r w:rsidR="00BF0801">
        <w:rPr>
          <w:rFonts w:ascii="Times New Roman" w:hAnsi="Times New Roman" w:cs="Times New Roman"/>
          <w:sz w:val="24"/>
          <w:szCs w:val="24"/>
        </w:rPr>
        <w:t xml:space="preserve">. </w:t>
      </w:r>
      <w:r w:rsidR="00D55CC4">
        <w:rPr>
          <w:rFonts w:ascii="Times New Roman" w:hAnsi="Times New Roman" w:cs="Times New Roman"/>
          <w:sz w:val="24"/>
          <w:szCs w:val="24"/>
        </w:rPr>
        <w:t>Sledi</w:t>
      </w:r>
      <w:r w:rsidR="00DA0836">
        <w:rPr>
          <w:rFonts w:ascii="Times New Roman" w:hAnsi="Times New Roman" w:cs="Times New Roman"/>
          <w:sz w:val="24"/>
          <w:szCs w:val="24"/>
        </w:rPr>
        <w:t>ta</w:t>
      </w:r>
      <w:r w:rsidR="00D55CC4">
        <w:rPr>
          <w:rFonts w:ascii="Times New Roman" w:hAnsi="Times New Roman" w:cs="Times New Roman"/>
          <w:sz w:val="24"/>
          <w:szCs w:val="24"/>
        </w:rPr>
        <w:t xml:space="preserve"> obravnava razvoja racionalizma v obdobju meščanskih revolucij 1775–1849</w:t>
      </w:r>
      <w:r w:rsidR="00200037">
        <w:rPr>
          <w:rFonts w:ascii="Times New Roman" w:hAnsi="Times New Roman" w:cs="Times New Roman"/>
          <w:sz w:val="24"/>
          <w:szCs w:val="24"/>
        </w:rPr>
        <w:t xml:space="preserve"> </w:t>
      </w:r>
      <w:r w:rsidR="00DA0836">
        <w:rPr>
          <w:rFonts w:ascii="Times New Roman" w:hAnsi="Times New Roman" w:cs="Times New Roman"/>
          <w:sz w:val="24"/>
          <w:szCs w:val="24"/>
        </w:rPr>
        <w:t>in</w:t>
      </w:r>
      <w:r w:rsidR="00D55CC4">
        <w:rPr>
          <w:rFonts w:ascii="Times New Roman" w:hAnsi="Times New Roman" w:cs="Times New Roman"/>
          <w:sz w:val="24"/>
          <w:szCs w:val="24"/>
        </w:rPr>
        <w:t xml:space="preserve"> razčlenit</w:t>
      </w:r>
      <w:r w:rsidR="00DA0836">
        <w:rPr>
          <w:rFonts w:ascii="Times New Roman" w:hAnsi="Times New Roman" w:cs="Times New Roman"/>
          <w:sz w:val="24"/>
          <w:szCs w:val="24"/>
        </w:rPr>
        <w:t>ev</w:t>
      </w:r>
      <w:r w:rsidR="002D242B">
        <w:rPr>
          <w:rFonts w:ascii="Times New Roman" w:hAnsi="Times New Roman" w:cs="Times New Roman"/>
          <w:sz w:val="24"/>
          <w:szCs w:val="24"/>
        </w:rPr>
        <w:t xml:space="preserve"> tedanjega</w:t>
      </w:r>
      <w:r w:rsidR="00D55CC4">
        <w:rPr>
          <w:rFonts w:ascii="Times New Roman" w:hAnsi="Times New Roman" w:cs="Times New Roman"/>
          <w:sz w:val="24"/>
          <w:szCs w:val="24"/>
        </w:rPr>
        <w:t xml:space="preserve"> gospodarskega in političnega življenja, idejnih predstav o družbi </w:t>
      </w:r>
      <w:r w:rsidR="00DA0836">
        <w:rPr>
          <w:rFonts w:ascii="Times New Roman" w:hAnsi="Times New Roman" w:cs="Times New Roman"/>
          <w:sz w:val="24"/>
          <w:szCs w:val="24"/>
        </w:rPr>
        <w:t>ter</w:t>
      </w:r>
      <w:r w:rsidR="00D55CC4">
        <w:rPr>
          <w:rFonts w:ascii="Times New Roman" w:hAnsi="Times New Roman" w:cs="Times New Roman"/>
          <w:sz w:val="24"/>
          <w:szCs w:val="24"/>
        </w:rPr>
        <w:t xml:space="preserve"> revolucij</w:t>
      </w:r>
      <w:r w:rsidR="002D242B">
        <w:rPr>
          <w:rFonts w:ascii="Times New Roman" w:hAnsi="Times New Roman" w:cs="Times New Roman"/>
          <w:sz w:val="24"/>
          <w:szCs w:val="24"/>
        </w:rPr>
        <w:t>e</w:t>
      </w:r>
      <w:r w:rsidR="00D55CC4">
        <w:rPr>
          <w:rFonts w:ascii="Times New Roman" w:hAnsi="Times New Roman" w:cs="Times New Roman"/>
          <w:sz w:val="24"/>
          <w:szCs w:val="24"/>
        </w:rPr>
        <w:t xml:space="preserve"> leta 1848. N</w:t>
      </w:r>
      <w:r w:rsidR="00897358">
        <w:rPr>
          <w:rFonts w:ascii="Times New Roman" w:hAnsi="Times New Roman" w:cs="Times New Roman"/>
          <w:sz w:val="24"/>
          <w:szCs w:val="24"/>
        </w:rPr>
        <w:t>aslednja vsebinska</w:t>
      </w:r>
      <w:r w:rsidR="00D55CC4">
        <w:rPr>
          <w:rFonts w:ascii="Times New Roman" w:hAnsi="Times New Roman" w:cs="Times New Roman"/>
          <w:sz w:val="24"/>
          <w:szCs w:val="24"/>
        </w:rPr>
        <w:t xml:space="preserve"> sklop</w:t>
      </w:r>
      <w:r w:rsidR="00897358">
        <w:rPr>
          <w:rFonts w:ascii="Times New Roman" w:hAnsi="Times New Roman" w:cs="Times New Roman"/>
          <w:sz w:val="24"/>
          <w:szCs w:val="24"/>
        </w:rPr>
        <w:t>a</w:t>
      </w:r>
      <w:r w:rsidR="00D55CC4">
        <w:rPr>
          <w:rFonts w:ascii="Times New Roman" w:hAnsi="Times New Roman" w:cs="Times New Roman"/>
          <w:sz w:val="24"/>
          <w:szCs w:val="24"/>
        </w:rPr>
        <w:t xml:space="preserve"> </w:t>
      </w:r>
      <w:r w:rsidR="00FE70E5">
        <w:rPr>
          <w:rFonts w:ascii="Times New Roman" w:hAnsi="Times New Roman" w:cs="Times New Roman"/>
          <w:sz w:val="24"/>
          <w:szCs w:val="24"/>
        </w:rPr>
        <w:t>zajemata</w:t>
      </w:r>
      <w:r w:rsidR="00D55CC4">
        <w:rPr>
          <w:rFonts w:ascii="Times New Roman" w:hAnsi="Times New Roman" w:cs="Times New Roman"/>
          <w:sz w:val="24"/>
          <w:szCs w:val="24"/>
        </w:rPr>
        <w:t xml:space="preserve"> racionalistično civilizacijo v meščanski dobi 1850–</w:t>
      </w:r>
      <w:r w:rsidR="00897358">
        <w:rPr>
          <w:rFonts w:ascii="Times New Roman" w:hAnsi="Times New Roman" w:cs="Times New Roman"/>
          <w:sz w:val="24"/>
          <w:szCs w:val="24"/>
        </w:rPr>
        <w:t>1914 in</w:t>
      </w:r>
      <w:r w:rsidR="00D55CC4">
        <w:rPr>
          <w:rFonts w:ascii="Times New Roman" w:hAnsi="Times New Roman" w:cs="Times New Roman"/>
          <w:sz w:val="24"/>
          <w:szCs w:val="24"/>
        </w:rPr>
        <w:t xml:space="preserve"> </w:t>
      </w:r>
      <w:r w:rsidR="00897358">
        <w:rPr>
          <w:rFonts w:ascii="Times New Roman" w:hAnsi="Times New Roman" w:cs="Times New Roman"/>
          <w:sz w:val="24"/>
          <w:szCs w:val="24"/>
        </w:rPr>
        <w:t xml:space="preserve">v obdobju svetovnih vojn 1914–1945. V njiju </w:t>
      </w:r>
      <w:r w:rsidR="00D55CC4">
        <w:rPr>
          <w:rFonts w:ascii="Times New Roman" w:hAnsi="Times New Roman" w:cs="Times New Roman"/>
          <w:sz w:val="24"/>
          <w:szCs w:val="24"/>
        </w:rPr>
        <w:t>avtor razčleni evropski gospodarski, socialni,</w:t>
      </w:r>
      <w:r w:rsidR="00D55CC4" w:rsidRPr="00D55CC4">
        <w:rPr>
          <w:rFonts w:ascii="Times New Roman" w:hAnsi="Times New Roman" w:cs="Times New Roman"/>
          <w:sz w:val="24"/>
          <w:szCs w:val="24"/>
        </w:rPr>
        <w:t xml:space="preserve"> </w:t>
      </w:r>
      <w:r w:rsidR="00D55CC4">
        <w:rPr>
          <w:rFonts w:ascii="Times New Roman" w:hAnsi="Times New Roman" w:cs="Times New Roman"/>
          <w:sz w:val="24"/>
          <w:szCs w:val="24"/>
        </w:rPr>
        <w:t>politični in kulturni razvoj ter razvoj znanosti</w:t>
      </w:r>
      <w:r w:rsidR="00897358">
        <w:rPr>
          <w:rFonts w:ascii="Times New Roman" w:hAnsi="Times New Roman" w:cs="Times New Roman"/>
          <w:sz w:val="24"/>
          <w:szCs w:val="24"/>
        </w:rPr>
        <w:t xml:space="preserve"> v drugi polovici 19. in na začetku 20. stoletja, </w:t>
      </w:r>
      <w:r w:rsidR="00F35FC6">
        <w:rPr>
          <w:rFonts w:ascii="Times New Roman" w:hAnsi="Times New Roman" w:cs="Times New Roman"/>
          <w:sz w:val="24"/>
          <w:szCs w:val="24"/>
        </w:rPr>
        <w:t>prvo</w:t>
      </w:r>
      <w:r w:rsidR="00F35FC6" w:rsidRPr="00F35FC6">
        <w:rPr>
          <w:rFonts w:ascii="Times New Roman" w:hAnsi="Times New Roman" w:cs="Times New Roman"/>
          <w:sz w:val="24"/>
          <w:szCs w:val="24"/>
        </w:rPr>
        <w:t xml:space="preserve"> svetovno vojno</w:t>
      </w:r>
      <w:r w:rsidR="007C0688" w:rsidRPr="007C0688">
        <w:rPr>
          <w:rFonts w:ascii="Times New Roman" w:hAnsi="Times New Roman" w:cs="Times New Roman"/>
          <w:sz w:val="24"/>
          <w:szCs w:val="24"/>
        </w:rPr>
        <w:t xml:space="preserve"> in</w:t>
      </w:r>
      <w:r w:rsidR="00F35FC6">
        <w:rPr>
          <w:rFonts w:ascii="Times New Roman" w:hAnsi="Times New Roman" w:cs="Times New Roman"/>
          <w:sz w:val="24"/>
          <w:szCs w:val="24"/>
        </w:rPr>
        <w:t xml:space="preserve"> njene posledice</w:t>
      </w:r>
      <w:r w:rsidR="00786FA8">
        <w:rPr>
          <w:rFonts w:ascii="Times New Roman" w:hAnsi="Times New Roman" w:cs="Times New Roman"/>
          <w:sz w:val="24"/>
          <w:szCs w:val="24"/>
        </w:rPr>
        <w:t xml:space="preserve"> ter ideološke tokove,</w:t>
      </w:r>
      <w:r w:rsidR="00F35FC6">
        <w:rPr>
          <w:rFonts w:ascii="Times New Roman" w:hAnsi="Times New Roman" w:cs="Times New Roman"/>
          <w:sz w:val="24"/>
          <w:szCs w:val="24"/>
        </w:rPr>
        <w:t xml:space="preserve"> politični</w:t>
      </w:r>
      <w:r w:rsidR="00482EC6">
        <w:rPr>
          <w:rFonts w:ascii="Times New Roman" w:hAnsi="Times New Roman" w:cs="Times New Roman"/>
          <w:sz w:val="24"/>
          <w:szCs w:val="24"/>
        </w:rPr>
        <w:t>, gospodarski, socialni in</w:t>
      </w:r>
      <w:r w:rsidR="00F35FC6">
        <w:rPr>
          <w:rFonts w:ascii="Times New Roman" w:hAnsi="Times New Roman" w:cs="Times New Roman"/>
          <w:sz w:val="24"/>
          <w:szCs w:val="24"/>
        </w:rPr>
        <w:t xml:space="preserve"> kulturni razvoj</w:t>
      </w:r>
      <w:r w:rsidR="00482EC6">
        <w:rPr>
          <w:rFonts w:ascii="Times New Roman" w:hAnsi="Times New Roman" w:cs="Times New Roman"/>
          <w:sz w:val="24"/>
          <w:szCs w:val="24"/>
        </w:rPr>
        <w:t xml:space="preserve"> in razvoj znanosti med prvo in drugo svetovno vojno v Evropi</w:t>
      </w:r>
      <w:r w:rsidR="00047587">
        <w:rPr>
          <w:rFonts w:ascii="Times New Roman" w:hAnsi="Times New Roman" w:cs="Times New Roman"/>
          <w:sz w:val="24"/>
          <w:szCs w:val="24"/>
        </w:rPr>
        <w:t>. Razčleni še</w:t>
      </w:r>
      <w:r w:rsidR="00482EC6">
        <w:rPr>
          <w:rFonts w:ascii="Times New Roman" w:hAnsi="Times New Roman" w:cs="Times New Roman"/>
          <w:sz w:val="24"/>
          <w:szCs w:val="24"/>
        </w:rPr>
        <w:t xml:space="preserve"> drugo vojno.</w:t>
      </w:r>
      <w:r w:rsidR="00F35FC6">
        <w:rPr>
          <w:rFonts w:ascii="Times New Roman" w:hAnsi="Times New Roman" w:cs="Times New Roman"/>
          <w:sz w:val="24"/>
          <w:szCs w:val="24"/>
        </w:rPr>
        <w:t xml:space="preserve"> </w:t>
      </w:r>
      <w:r w:rsidR="00482EC6">
        <w:rPr>
          <w:rFonts w:ascii="Times New Roman" w:hAnsi="Times New Roman" w:cs="Times New Roman"/>
          <w:sz w:val="24"/>
          <w:szCs w:val="24"/>
        </w:rPr>
        <w:t>V zadnjem sklopu svojega dela predstavi evropsko racionalistično civilizacijo v drugi polovici 20. stoletja – vzpostavitev miru po vojni, nastop hladne vojne, uveljavljanje komunističnega režima v Vzhodni Evropi</w:t>
      </w:r>
      <w:r w:rsidR="00092166" w:rsidRPr="00092166">
        <w:rPr>
          <w:rFonts w:ascii="Times New Roman" w:hAnsi="Times New Roman" w:cs="Times New Roman"/>
          <w:sz w:val="24"/>
          <w:szCs w:val="24"/>
        </w:rPr>
        <w:t xml:space="preserve"> do leta 1968</w:t>
      </w:r>
      <w:r w:rsidR="00482EC6">
        <w:rPr>
          <w:rFonts w:ascii="Times New Roman" w:hAnsi="Times New Roman" w:cs="Times New Roman"/>
          <w:sz w:val="24"/>
          <w:szCs w:val="24"/>
        </w:rPr>
        <w:t xml:space="preserve"> </w:t>
      </w:r>
      <w:r w:rsidR="00092166">
        <w:rPr>
          <w:rFonts w:ascii="Times New Roman" w:hAnsi="Times New Roman" w:cs="Times New Roman"/>
          <w:sz w:val="24"/>
          <w:szCs w:val="24"/>
        </w:rPr>
        <w:t>in</w:t>
      </w:r>
      <w:r w:rsidR="00482EC6">
        <w:rPr>
          <w:rFonts w:ascii="Times New Roman" w:hAnsi="Times New Roman" w:cs="Times New Roman"/>
          <w:sz w:val="24"/>
          <w:szCs w:val="24"/>
        </w:rPr>
        <w:t xml:space="preserve"> rekonstrukcijo demokracije v Zahodni Evropi</w:t>
      </w:r>
      <w:r w:rsidR="00092166">
        <w:rPr>
          <w:rFonts w:ascii="Times New Roman" w:hAnsi="Times New Roman" w:cs="Times New Roman"/>
          <w:sz w:val="24"/>
          <w:szCs w:val="24"/>
        </w:rPr>
        <w:t xml:space="preserve"> v tem času</w:t>
      </w:r>
      <w:r w:rsidR="00482EC6">
        <w:rPr>
          <w:rFonts w:ascii="Times New Roman" w:hAnsi="Times New Roman" w:cs="Times New Roman"/>
          <w:sz w:val="24"/>
          <w:szCs w:val="24"/>
        </w:rPr>
        <w:t xml:space="preserve">, nadaljnji razvoj okostenelega enopartijskega sistema v Vzhodni Evropi do njegovega konca </w:t>
      </w:r>
      <w:r w:rsidR="000701EA">
        <w:rPr>
          <w:rFonts w:ascii="Times New Roman" w:hAnsi="Times New Roman" w:cs="Times New Roman"/>
          <w:sz w:val="24"/>
          <w:szCs w:val="24"/>
        </w:rPr>
        <w:t>konec osemdesetih let</w:t>
      </w:r>
      <w:r w:rsidR="00482EC6">
        <w:rPr>
          <w:rFonts w:ascii="Times New Roman" w:hAnsi="Times New Roman" w:cs="Times New Roman"/>
          <w:sz w:val="24"/>
          <w:szCs w:val="24"/>
        </w:rPr>
        <w:t xml:space="preserve"> in politični razvoj v Zahodni Evropi do leta 1990. </w:t>
      </w:r>
      <w:r w:rsidR="002D242B">
        <w:rPr>
          <w:rFonts w:ascii="Times New Roman" w:hAnsi="Times New Roman" w:cs="Times New Roman"/>
          <w:sz w:val="24"/>
          <w:szCs w:val="24"/>
        </w:rPr>
        <w:t>Vzporedno o</w:t>
      </w:r>
      <w:r w:rsidR="000701EA">
        <w:rPr>
          <w:rFonts w:ascii="Times New Roman" w:hAnsi="Times New Roman" w:cs="Times New Roman"/>
          <w:sz w:val="24"/>
          <w:szCs w:val="24"/>
        </w:rPr>
        <w:t xml:space="preserve">bdela </w:t>
      </w:r>
      <w:r w:rsidR="002D242B">
        <w:rPr>
          <w:rFonts w:ascii="Times New Roman" w:hAnsi="Times New Roman" w:cs="Times New Roman"/>
          <w:sz w:val="24"/>
          <w:szCs w:val="24"/>
        </w:rPr>
        <w:t xml:space="preserve">še </w:t>
      </w:r>
      <w:r w:rsidR="000701EA">
        <w:rPr>
          <w:rFonts w:ascii="Times New Roman" w:hAnsi="Times New Roman" w:cs="Times New Roman"/>
          <w:sz w:val="24"/>
          <w:szCs w:val="24"/>
        </w:rPr>
        <w:t xml:space="preserve">filozofsko misel in znanost ter tehnološki in gospodarski razvoj v drugi polovici 20. stoletja </w:t>
      </w:r>
      <w:r w:rsidR="008656F0" w:rsidRPr="008656F0">
        <w:rPr>
          <w:rFonts w:ascii="Times New Roman" w:hAnsi="Times New Roman" w:cs="Times New Roman"/>
          <w:sz w:val="24"/>
          <w:szCs w:val="24"/>
        </w:rPr>
        <w:t xml:space="preserve">ter </w:t>
      </w:r>
      <w:r w:rsidR="000701EA">
        <w:rPr>
          <w:rFonts w:ascii="Times New Roman" w:hAnsi="Times New Roman" w:cs="Times New Roman"/>
          <w:sz w:val="24"/>
          <w:szCs w:val="24"/>
        </w:rPr>
        <w:t>spremembe na področju vsakdanjega mišljenja in življenja</w:t>
      </w:r>
      <w:r w:rsidR="00482EC6">
        <w:rPr>
          <w:rFonts w:ascii="Times New Roman" w:hAnsi="Times New Roman" w:cs="Times New Roman"/>
          <w:sz w:val="24"/>
          <w:szCs w:val="24"/>
        </w:rPr>
        <w:t xml:space="preserve"> </w:t>
      </w:r>
      <w:r w:rsidR="000701EA">
        <w:rPr>
          <w:rFonts w:ascii="Times New Roman" w:hAnsi="Times New Roman" w:cs="Times New Roman"/>
          <w:sz w:val="24"/>
          <w:szCs w:val="24"/>
        </w:rPr>
        <w:t xml:space="preserve">v tem času. Te so se pokazale v </w:t>
      </w:r>
      <w:r w:rsidR="00C95C96">
        <w:rPr>
          <w:rFonts w:ascii="Times New Roman" w:hAnsi="Times New Roman" w:cs="Times New Roman"/>
          <w:sz w:val="24"/>
          <w:szCs w:val="24"/>
        </w:rPr>
        <w:t xml:space="preserve">stopnjevanju demokratične politične kulture, prelamljanju s socialno in mentalno hierarhijo prejšnjega časa, </w:t>
      </w:r>
      <w:r w:rsidR="000701EA">
        <w:rPr>
          <w:rFonts w:ascii="Times New Roman" w:hAnsi="Times New Roman" w:cs="Times New Roman"/>
          <w:sz w:val="24"/>
          <w:szCs w:val="24"/>
        </w:rPr>
        <w:t>porastu</w:t>
      </w:r>
      <w:r w:rsidR="00C95C96">
        <w:rPr>
          <w:rFonts w:ascii="Times New Roman" w:hAnsi="Times New Roman" w:cs="Times New Roman"/>
          <w:sz w:val="24"/>
          <w:szCs w:val="24"/>
        </w:rPr>
        <w:t xml:space="preserve"> potrošništva, ženski emancipaciji in prodoru </w:t>
      </w:r>
      <w:r w:rsidR="000701EA">
        <w:rPr>
          <w:rFonts w:ascii="Times New Roman" w:hAnsi="Times New Roman" w:cs="Times New Roman"/>
          <w:sz w:val="24"/>
          <w:szCs w:val="24"/>
        </w:rPr>
        <w:t>racionalističnega mišljenja, največkrat povezanega z materializmom, versko indiferentnostjo</w:t>
      </w:r>
      <w:r w:rsidR="00C95C96">
        <w:rPr>
          <w:rFonts w:ascii="Times New Roman" w:hAnsi="Times New Roman" w:cs="Times New Roman"/>
          <w:sz w:val="24"/>
          <w:szCs w:val="24"/>
        </w:rPr>
        <w:t xml:space="preserve">, </w:t>
      </w:r>
      <w:r w:rsidR="000701EA">
        <w:rPr>
          <w:rFonts w:ascii="Times New Roman" w:hAnsi="Times New Roman" w:cs="Times New Roman"/>
          <w:sz w:val="24"/>
          <w:szCs w:val="24"/>
        </w:rPr>
        <w:t xml:space="preserve">agnosticizmom </w:t>
      </w:r>
      <w:r w:rsidR="00C95C96">
        <w:rPr>
          <w:rFonts w:ascii="Times New Roman" w:hAnsi="Times New Roman" w:cs="Times New Roman"/>
          <w:sz w:val="24"/>
          <w:szCs w:val="24"/>
        </w:rPr>
        <w:t>in</w:t>
      </w:r>
      <w:r w:rsidR="000701EA">
        <w:rPr>
          <w:rFonts w:ascii="Times New Roman" w:hAnsi="Times New Roman" w:cs="Times New Roman"/>
          <w:sz w:val="24"/>
          <w:szCs w:val="24"/>
        </w:rPr>
        <w:t xml:space="preserve"> vero v tehnološki napredek. </w:t>
      </w:r>
      <w:r w:rsidR="00092166">
        <w:rPr>
          <w:rFonts w:ascii="Times New Roman" w:hAnsi="Times New Roman" w:cs="Times New Roman"/>
          <w:sz w:val="24"/>
          <w:szCs w:val="24"/>
        </w:rPr>
        <w:t xml:space="preserve">Sklop </w:t>
      </w:r>
      <w:r w:rsidR="00092166">
        <w:rPr>
          <w:rFonts w:ascii="Times New Roman" w:hAnsi="Times New Roman" w:cs="Times New Roman"/>
          <w:sz w:val="24"/>
          <w:szCs w:val="24"/>
        </w:rPr>
        <w:lastRenderedPageBreak/>
        <w:t>zaključi premislek zadnjega desetletja 20. stoletja, v katerem se avtor ustavi ob razpadu nekdanjih socialističnih federativnih skupnosti in ustanavljanju samostojnih narodnih držav, vojni v nekdanji Jugoslaviji, nacionalnih gibanjih v državah Zahodne Evrope in preraščanju Evropske skupnosti v Evropsko unijo. Opozori na gospodarski in socialni razvoj v tranzicijski Vzhodni Evropi ter v Evropski uniji, demografska vprašanja v Zahodni Evropi</w:t>
      </w:r>
      <w:r w:rsidR="00200037">
        <w:rPr>
          <w:rFonts w:ascii="Times New Roman" w:hAnsi="Times New Roman" w:cs="Times New Roman"/>
          <w:sz w:val="24"/>
          <w:szCs w:val="24"/>
        </w:rPr>
        <w:t xml:space="preserve"> ter položaj evropske znanosti in umetnosti. Avtor na koncu svojega dela ugotavlja, da je racionalističn</w:t>
      </w:r>
      <w:r w:rsidR="004D2C61">
        <w:rPr>
          <w:rFonts w:ascii="Times New Roman" w:hAnsi="Times New Roman" w:cs="Times New Roman"/>
          <w:sz w:val="24"/>
          <w:szCs w:val="24"/>
        </w:rPr>
        <w:t>i</w:t>
      </w:r>
      <w:r w:rsidR="00200037">
        <w:rPr>
          <w:rFonts w:ascii="Times New Roman" w:hAnsi="Times New Roman" w:cs="Times New Roman"/>
          <w:sz w:val="24"/>
          <w:szCs w:val="24"/>
        </w:rPr>
        <w:t xml:space="preserve"> civilizacij</w:t>
      </w:r>
      <w:r w:rsidR="004D2C61">
        <w:rPr>
          <w:rFonts w:ascii="Times New Roman" w:hAnsi="Times New Roman" w:cs="Times New Roman"/>
          <w:sz w:val="24"/>
          <w:szCs w:val="24"/>
        </w:rPr>
        <w:t>i</w:t>
      </w:r>
      <w:r w:rsidR="00200037">
        <w:rPr>
          <w:rFonts w:ascii="Times New Roman" w:hAnsi="Times New Roman" w:cs="Times New Roman"/>
          <w:sz w:val="24"/>
          <w:szCs w:val="24"/>
        </w:rPr>
        <w:t xml:space="preserve"> v svojem dvestopetdesetletnem razvoju uspel</w:t>
      </w:r>
      <w:r w:rsidR="004D2C61">
        <w:rPr>
          <w:rFonts w:ascii="Times New Roman" w:hAnsi="Times New Roman" w:cs="Times New Roman"/>
          <w:sz w:val="24"/>
          <w:szCs w:val="24"/>
        </w:rPr>
        <w:t>o</w:t>
      </w:r>
      <w:r w:rsidR="00200037">
        <w:rPr>
          <w:rFonts w:ascii="Times New Roman" w:hAnsi="Times New Roman" w:cs="Times New Roman"/>
          <w:sz w:val="24"/>
          <w:szCs w:val="24"/>
        </w:rPr>
        <w:t xml:space="preserve"> spoznati in obvladati fizično naravo okoli sebe, velik prodor je uspel tudi na področju emancipacije posameznika in družbe v političnih in socialnih odnosih. Še vedno pa ni uresničen razsvetljenski ideal – še vedno obstajajo velike pomanjkljivosti v strukturi in delovanju politične demokracije in velika neskladja v socialnogospodarskih odnosih. In tudi človeška oseba, predmet antropologije, filozofije in zgodovine, ki jo je racionalizem osvobodil mnog</w:t>
      </w:r>
      <w:r w:rsidR="00FF200D">
        <w:rPr>
          <w:rFonts w:ascii="Times New Roman" w:hAnsi="Times New Roman" w:cs="Times New Roman"/>
          <w:sz w:val="24"/>
          <w:szCs w:val="24"/>
        </w:rPr>
        <w:t>ih</w:t>
      </w:r>
      <w:r w:rsidR="00200037">
        <w:rPr>
          <w:rFonts w:ascii="Times New Roman" w:hAnsi="Times New Roman" w:cs="Times New Roman"/>
          <w:sz w:val="24"/>
          <w:szCs w:val="24"/>
        </w:rPr>
        <w:t xml:space="preserve"> materialnih spon, ostaja še vedno na poti iskanja zadnjega smisla.</w:t>
      </w:r>
      <w:r w:rsidR="00844849">
        <w:rPr>
          <w:rFonts w:ascii="Times New Roman" w:hAnsi="Times New Roman" w:cs="Times New Roman"/>
          <w:sz w:val="24"/>
          <w:szCs w:val="24"/>
        </w:rPr>
        <w:t xml:space="preserve"> </w:t>
      </w:r>
    </w:p>
    <w:p w14:paraId="35927D7B" w14:textId="168CA5B0" w:rsidR="002F0BF3" w:rsidRPr="00856F16" w:rsidRDefault="002F0BF3" w:rsidP="002444D9">
      <w:pPr>
        <w:spacing w:after="0" w:line="360" w:lineRule="auto"/>
        <w:ind w:firstLine="709"/>
        <w:jc w:val="both"/>
        <w:rPr>
          <w:rFonts w:ascii="Times New Roman" w:hAnsi="Times New Roman" w:cs="Times New Roman"/>
          <w:sz w:val="24"/>
          <w:szCs w:val="24"/>
        </w:rPr>
      </w:pPr>
      <w:del w:id="9" w:author="Filip Čuček" w:date="2022-09-06T09:08:00Z">
        <w:r w:rsidDel="002444D9">
          <w:rPr>
            <w:rFonts w:ascii="Times New Roman" w:hAnsi="Times New Roman" w:cs="Times New Roman"/>
            <w:sz w:val="24"/>
            <w:szCs w:val="24"/>
          </w:rPr>
          <w:tab/>
        </w:r>
      </w:del>
      <w:r>
        <w:rPr>
          <w:rFonts w:ascii="Times New Roman" w:hAnsi="Times New Roman" w:cs="Times New Roman"/>
          <w:sz w:val="24"/>
          <w:szCs w:val="24"/>
        </w:rPr>
        <w:t>Ustvarjalna napetost in racionalistično hotenje po doumevanju svet</w:t>
      </w:r>
      <w:r w:rsidR="00E3337B">
        <w:rPr>
          <w:rFonts w:ascii="Times New Roman" w:hAnsi="Times New Roman" w:cs="Times New Roman"/>
          <w:sz w:val="24"/>
          <w:szCs w:val="24"/>
        </w:rPr>
        <w:t>a</w:t>
      </w:r>
      <w:r>
        <w:rPr>
          <w:rFonts w:ascii="Times New Roman" w:hAnsi="Times New Roman" w:cs="Times New Roman"/>
          <w:sz w:val="24"/>
          <w:szCs w:val="24"/>
        </w:rPr>
        <w:t xml:space="preserve"> in zgodovine sta v naslednjih letih Janka Prunka privedla do </w:t>
      </w:r>
      <w:r w:rsidR="00804573">
        <w:rPr>
          <w:rFonts w:ascii="Times New Roman" w:hAnsi="Times New Roman" w:cs="Times New Roman"/>
          <w:sz w:val="24"/>
          <w:szCs w:val="24"/>
        </w:rPr>
        <w:t xml:space="preserve">nadgradnje </w:t>
      </w:r>
      <w:r w:rsidR="00804573" w:rsidRPr="00804573">
        <w:rPr>
          <w:rFonts w:ascii="Times New Roman" w:hAnsi="Times New Roman" w:cs="Times New Roman"/>
          <w:i/>
          <w:sz w:val="24"/>
          <w:szCs w:val="24"/>
        </w:rPr>
        <w:t>Racionalistične civilizacije</w:t>
      </w:r>
      <w:r w:rsidR="00804573">
        <w:rPr>
          <w:rFonts w:ascii="Times New Roman" w:hAnsi="Times New Roman" w:cs="Times New Roman"/>
          <w:sz w:val="24"/>
          <w:szCs w:val="24"/>
        </w:rPr>
        <w:t xml:space="preserve">, do še ene </w:t>
      </w:r>
      <w:r w:rsidR="00196AAF">
        <w:rPr>
          <w:rFonts w:ascii="Times New Roman" w:hAnsi="Times New Roman" w:cs="Times New Roman"/>
          <w:sz w:val="24"/>
          <w:szCs w:val="24"/>
        </w:rPr>
        <w:t>poglobljene</w:t>
      </w:r>
      <w:r w:rsidR="00804573">
        <w:rPr>
          <w:rFonts w:ascii="Times New Roman" w:hAnsi="Times New Roman" w:cs="Times New Roman"/>
          <w:sz w:val="24"/>
          <w:szCs w:val="24"/>
        </w:rPr>
        <w:t xml:space="preserve"> obravnave v delu </w:t>
      </w:r>
      <w:r w:rsidR="00804573" w:rsidRPr="00804573">
        <w:rPr>
          <w:rFonts w:ascii="Times New Roman" w:hAnsi="Times New Roman" w:cs="Times New Roman"/>
          <w:i/>
          <w:sz w:val="24"/>
          <w:szCs w:val="24"/>
        </w:rPr>
        <w:t>Zgodovina Evrope v dobi racionalistične civilizacije 1775– 2015</w:t>
      </w:r>
      <w:r w:rsidR="00804573">
        <w:rPr>
          <w:rFonts w:ascii="Times New Roman" w:hAnsi="Times New Roman" w:cs="Times New Roman"/>
          <w:sz w:val="24"/>
          <w:szCs w:val="24"/>
        </w:rPr>
        <w:t xml:space="preserve">. </w:t>
      </w:r>
      <w:r w:rsidR="00856F16" w:rsidRPr="00856F16">
        <w:rPr>
          <w:rFonts w:ascii="Times New Roman" w:hAnsi="Times New Roman" w:cs="Times New Roman"/>
          <w:i/>
          <w:sz w:val="24"/>
          <w:szCs w:val="24"/>
        </w:rPr>
        <w:t>Zgodovina</w:t>
      </w:r>
      <w:r w:rsidR="00856F16">
        <w:rPr>
          <w:rFonts w:ascii="Times New Roman" w:hAnsi="Times New Roman" w:cs="Times New Roman"/>
          <w:sz w:val="24"/>
          <w:szCs w:val="24"/>
        </w:rPr>
        <w:t xml:space="preserve"> je</w:t>
      </w:r>
      <w:r w:rsidR="00196AAF">
        <w:rPr>
          <w:rFonts w:ascii="Times New Roman" w:hAnsi="Times New Roman" w:cs="Times New Roman"/>
          <w:sz w:val="24"/>
          <w:szCs w:val="24"/>
        </w:rPr>
        <w:t xml:space="preserve"> skozi isti vsebinski pogled</w:t>
      </w:r>
      <w:r w:rsidR="00856F16">
        <w:rPr>
          <w:rFonts w:ascii="Times New Roman" w:hAnsi="Times New Roman" w:cs="Times New Roman"/>
          <w:sz w:val="24"/>
          <w:szCs w:val="24"/>
        </w:rPr>
        <w:t xml:space="preserve"> pretehtano predelana in dopolnjena </w:t>
      </w:r>
      <w:r w:rsidR="00856F16" w:rsidRPr="00856F16">
        <w:rPr>
          <w:rFonts w:ascii="Times New Roman" w:hAnsi="Times New Roman" w:cs="Times New Roman"/>
          <w:i/>
          <w:sz w:val="24"/>
          <w:szCs w:val="24"/>
        </w:rPr>
        <w:t>Racionalistična civilizacija</w:t>
      </w:r>
      <w:r w:rsidR="00856F16">
        <w:rPr>
          <w:rFonts w:ascii="Times New Roman" w:hAnsi="Times New Roman" w:cs="Times New Roman"/>
          <w:sz w:val="24"/>
          <w:szCs w:val="24"/>
        </w:rPr>
        <w:t xml:space="preserve">. Avtor je </w:t>
      </w:r>
      <w:r w:rsidR="00DC7EE7">
        <w:rPr>
          <w:rFonts w:ascii="Times New Roman" w:hAnsi="Times New Roman" w:cs="Times New Roman"/>
          <w:sz w:val="24"/>
          <w:szCs w:val="24"/>
        </w:rPr>
        <w:t xml:space="preserve">besedilo na več mestih preuredil, </w:t>
      </w:r>
      <w:r w:rsidR="00125A57">
        <w:rPr>
          <w:rFonts w:ascii="Times New Roman" w:hAnsi="Times New Roman" w:cs="Times New Roman"/>
          <w:sz w:val="24"/>
          <w:szCs w:val="24"/>
        </w:rPr>
        <w:t>tretjino poglavij napisal na novo</w:t>
      </w:r>
      <w:r w:rsidR="00196AAF">
        <w:rPr>
          <w:rFonts w:ascii="Times New Roman" w:hAnsi="Times New Roman" w:cs="Times New Roman"/>
          <w:sz w:val="24"/>
          <w:szCs w:val="24"/>
        </w:rPr>
        <w:t xml:space="preserve">, </w:t>
      </w:r>
      <w:r w:rsidR="00856F16">
        <w:rPr>
          <w:rFonts w:ascii="Times New Roman" w:hAnsi="Times New Roman" w:cs="Times New Roman"/>
          <w:sz w:val="24"/>
          <w:szCs w:val="24"/>
        </w:rPr>
        <w:t xml:space="preserve">pomembne dogodke in dejanja, ki jih je poprej predstavljal s sklicevanjem na druge avtoritete, </w:t>
      </w:r>
      <w:r w:rsidR="00196AAF">
        <w:rPr>
          <w:rFonts w:ascii="Times New Roman" w:hAnsi="Times New Roman" w:cs="Times New Roman"/>
          <w:sz w:val="24"/>
          <w:szCs w:val="24"/>
        </w:rPr>
        <w:t xml:space="preserve">pa </w:t>
      </w:r>
      <w:r w:rsidR="00856F16">
        <w:rPr>
          <w:rFonts w:ascii="Times New Roman" w:hAnsi="Times New Roman" w:cs="Times New Roman"/>
          <w:sz w:val="24"/>
          <w:szCs w:val="24"/>
        </w:rPr>
        <w:t xml:space="preserve">tokrat osvetlil z izvirnimi avtorskimi ocenami. Posebej je ocenil </w:t>
      </w:r>
      <w:r w:rsidR="00125A57">
        <w:rPr>
          <w:rFonts w:ascii="Times New Roman" w:hAnsi="Times New Roman" w:cs="Times New Roman"/>
          <w:sz w:val="24"/>
          <w:szCs w:val="24"/>
        </w:rPr>
        <w:t>š</w:t>
      </w:r>
      <w:r w:rsidR="00196AAF">
        <w:rPr>
          <w:rFonts w:ascii="Times New Roman" w:hAnsi="Times New Roman" w:cs="Times New Roman"/>
          <w:sz w:val="24"/>
          <w:szCs w:val="24"/>
        </w:rPr>
        <w:t>e</w:t>
      </w:r>
      <w:r w:rsidR="00125A57">
        <w:rPr>
          <w:rFonts w:ascii="Times New Roman" w:hAnsi="Times New Roman" w:cs="Times New Roman"/>
          <w:sz w:val="24"/>
          <w:szCs w:val="24"/>
        </w:rPr>
        <w:t xml:space="preserve"> 19. stoletje kot dinamičen čas, ki je v temeljih spreminjal življenje evropskega človeka</w:t>
      </w:r>
      <w:r w:rsidR="00196AAF">
        <w:rPr>
          <w:rFonts w:ascii="Times New Roman" w:hAnsi="Times New Roman" w:cs="Times New Roman"/>
          <w:sz w:val="24"/>
          <w:szCs w:val="24"/>
        </w:rPr>
        <w:t xml:space="preserve">, </w:t>
      </w:r>
      <w:r w:rsidR="00856F16">
        <w:rPr>
          <w:rFonts w:ascii="Times New Roman" w:hAnsi="Times New Roman" w:cs="Times New Roman"/>
          <w:sz w:val="24"/>
          <w:szCs w:val="24"/>
        </w:rPr>
        <w:t>posledice oktobrske revolucije</w:t>
      </w:r>
      <w:r w:rsidR="00DC7EE7">
        <w:rPr>
          <w:rFonts w:ascii="Times New Roman" w:hAnsi="Times New Roman" w:cs="Times New Roman"/>
          <w:sz w:val="24"/>
          <w:szCs w:val="24"/>
        </w:rPr>
        <w:t xml:space="preserve"> na zahodnem vojskovališču prve svetovne vojne in v mednarodnih odnosih leta 1918</w:t>
      </w:r>
      <w:r w:rsidR="00856F16">
        <w:rPr>
          <w:rFonts w:ascii="Times New Roman" w:hAnsi="Times New Roman" w:cs="Times New Roman"/>
          <w:sz w:val="24"/>
          <w:szCs w:val="24"/>
        </w:rPr>
        <w:t xml:space="preserve"> </w:t>
      </w:r>
      <w:r w:rsidR="00DC7EE7">
        <w:rPr>
          <w:rFonts w:ascii="Times New Roman" w:hAnsi="Times New Roman" w:cs="Times New Roman"/>
          <w:sz w:val="24"/>
          <w:szCs w:val="24"/>
        </w:rPr>
        <w:t>ter</w:t>
      </w:r>
      <w:r w:rsidR="00856F16">
        <w:rPr>
          <w:rFonts w:ascii="Times New Roman" w:hAnsi="Times New Roman" w:cs="Times New Roman"/>
          <w:sz w:val="24"/>
          <w:szCs w:val="24"/>
        </w:rPr>
        <w:t xml:space="preserve"> Evropo po letu 2000 v iskanju nove racionalnosti in etike. </w:t>
      </w:r>
      <w:r w:rsidR="00530C2C">
        <w:rPr>
          <w:rFonts w:ascii="Times New Roman" w:hAnsi="Times New Roman" w:cs="Times New Roman"/>
          <w:sz w:val="24"/>
          <w:szCs w:val="24"/>
        </w:rPr>
        <w:t>Tu opozori na pomembno misel nekdanjega zahodnonemškega kanclerja Helmuta Schmidta, ki je poudaril, da mora iskanje nove morale sloneti na dveh temeljih</w:t>
      </w:r>
      <w:r w:rsidR="006115A0">
        <w:rPr>
          <w:rFonts w:ascii="Times New Roman" w:hAnsi="Times New Roman" w:cs="Times New Roman"/>
          <w:sz w:val="24"/>
          <w:szCs w:val="24"/>
        </w:rPr>
        <w:t xml:space="preserve"> –</w:t>
      </w:r>
      <w:r w:rsidR="00530C2C">
        <w:rPr>
          <w:rFonts w:ascii="Times New Roman" w:hAnsi="Times New Roman" w:cs="Times New Roman"/>
          <w:sz w:val="24"/>
          <w:szCs w:val="24"/>
        </w:rPr>
        <w:t xml:space="preserve"> teološkem: vera, upanje, ljubezen, in razsvetljenskem: pamet, pravičnost, pogum in mera.</w:t>
      </w:r>
    </w:p>
    <w:p w14:paraId="35927D7C" w14:textId="54847B10" w:rsidR="002E09A0" w:rsidRDefault="00835C95" w:rsidP="002444D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Janko Prunk je svoje, kot je utemeljeno zapisala Marjetka Rangus, življenjsko delo, vrhunec dolgoletnega raziskovanja in </w:t>
      </w:r>
      <w:r w:rsidR="00FA2995">
        <w:rPr>
          <w:rFonts w:ascii="Times New Roman" w:hAnsi="Times New Roman" w:cs="Times New Roman"/>
          <w:sz w:val="24"/>
          <w:szCs w:val="24"/>
        </w:rPr>
        <w:t>rezoniranja</w:t>
      </w:r>
      <w:r>
        <w:rPr>
          <w:rFonts w:ascii="Times New Roman" w:hAnsi="Times New Roman" w:cs="Times New Roman"/>
          <w:sz w:val="24"/>
          <w:szCs w:val="24"/>
        </w:rPr>
        <w:t xml:space="preserve"> razvoja evropske družbe zadnjih 250 let, ki ga po metodi dela, širini obravnavane tematike in sintezi lahko postavimo ob bok v</w:t>
      </w:r>
      <w:r w:rsidR="004D4F00">
        <w:rPr>
          <w:rFonts w:ascii="Times New Roman" w:hAnsi="Times New Roman" w:cs="Times New Roman"/>
          <w:sz w:val="24"/>
          <w:szCs w:val="24"/>
        </w:rPr>
        <w:t>e</w:t>
      </w:r>
      <w:r>
        <w:rPr>
          <w:rFonts w:ascii="Times New Roman" w:hAnsi="Times New Roman" w:cs="Times New Roman"/>
          <w:sz w:val="24"/>
          <w:szCs w:val="24"/>
        </w:rPr>
        <w:t>likim imenom evropskega in svetovnega zgodovinopisja</w:t>
      </w:r>
      <w:r w:rsidR="007509BF">
        <w:rPr>
          <w:rFonts w:ascii="Times New Roman" w:hAnsi="Times New Roman" w:cs="Times New Roman"/>
          <w:sz w:val="24"/>
          <w:szCs w:val="24"/>
        </w:rPr>
        <w:t>,</w:t>
      </w:r>
      <w:r>
        <w:rPr>
          <w:rStyle w:val="Sprotnaopomba-sklic"/>
          <w:rFonts w:ascii="Times New Roman" w:hAnsi="Times New Roman" w:cs="Times New Roman"/>
          <w:sz w:val="24"/>
          <w:szCs w:val="24"/>
        </w:rPr>
        <w:footnoteReference w:id="2"/>
      </w:r>
      <w:r>
        <w:rPr>
          <w:rFonts w:ascii="Times New Roman" w:hAnsi="Times New Roman" w:cs="Times New Roman"/>
          <w:sz w:val="24"/>
          <w:szCs w:val="24"/>
        </w:rPr>
        <w:t xml:space="preserve"> </w:t>
      </w:r>
      <w:r w:rsidR="007509BF">
        <w:rPr>
          <w:rFonts w:ascii="Times New Roman" w:hAnsi="Times New Roman" w:cs="Times New Roman"/>
          <w:sz w:val="24"/>
          <w:szCs w:val="24"/>
        </w:rPr>
        <w:t xml:space="preserve">posvetil </w:t>
      </w:r>
      <w:r w:rsidR="00FA2995">
        <w:rPr>
          <w:rFonts w:ascii="Times New Roman" w:hAnsi="Times New Roman" w:cs="Times New Roman"/>
          <w:sz w:val="24"/>
          <w:szCs w:val="24"/>
        </w:rPr>
        <w:t>zanj</w:t>
      </w:r>
      <w:r w:rsidR="007509BF">
        <w:rPr>
          <w:rFonts w:ascii="Times New Roman" w:hAnsi="Times New Roman" w:cs="Times New Roman"/>
          <w:sz w:val="24"/>
          <w:szCs w:val="24"/>
        </w:rPr>
        <w:t xml:space="preserve"> nenadomestljivemu I</w:t>
      </w:r>
      <w:r w:rsidR="00FA2995">
        <w:rPr>
          <w:rFonts w:ascii="Times New Roman" w:hAnsi="Times New Roman" w:cs="Times New Roman"/>
          <w:sz w:val="24"/>
          <w:szCs w:val="24"/>
        </w:rPr>
        <w:t xml:space="preserve">nštitutu za evropsko zgodovino. Njegov dolgoletni direktor </w:t>
      </w:r>
      <w:r w:rsidR="00EF5E18">
        <w:rPr>
          <w:rFonts w:ascii="Times New Roman" w:hAnsi="Times New Roman" w:cs="Times New Roman"/>
          <w:sz w:val="24"/>
          <w:szCs w:val="24"/>
        </w:rPr>
        <w:t>prof</w:t>
      </w:r>
      <w:r w:rsidR="00FF79B4">
        <w:rPr>
          <w:rFonts w:ascii="Times New Roman" w:hAnsi="Times New Roman" w:cs="Times New Roman"/>
          <w:sz w:val="24"/>
          <w:szCs w:val="24"/>
        </w:rPr>
        <w:t>esor</w:t>
      </w:r>
      <w:r w:rsidR="00EF5E18">
        <w:rPr>
          <w:rFonts w:ascii="Times New Roman" w:hAnsi="Times New Roman" w:cs="Times New Roman"/>
          <w:sz w:val="24"/>
          <w:szCs w:val="24"/>
        </w:rPr>
        <w:t xml:space="preserve"> </w:t>
      </w:r>
      <w:r w:rsidR="00EF5E18" w:rsidRPr="00EF5E18">
        <w:rPr>
          <w:rFonts w:ascii="Times New Roman" w:hAnsi="Times New Roman" w:cs="Times New Roman"/>
          <w:sz w:val="24"/>
          <w:szCs w:val="24"/>
        </w:rPr>
        <w:t>Duchhardt</w:t>
      </w:r>
      <w:r w:rsidR="00EF5E18">
        <w:rPr>
          <w:rFonts w:ascii="Times New Roman" w:hAnsi="Times New Roman" w:cs="Times New Roman"/>
          <w:sz w:val="24"/>
          <w:szCs w:val="24"/>
        </w:rPr>
        <w:t xml:space="preserve"> je </w:t>
      </w:r>
      <w:r w:rsidR="00EF5E18">
        <w:rPr>
          <w:rFonts w:ascii="Times New Roman" w:hAnsi="Times New Roman" w:cs="Times New Roman"/>
          <w:i/>
          <w:sz w:val="24"/>
          <w:szCs w:val="24"/>
        </w:rPr>
        <w:t>Zgodovini</w:t>
      </w:r>
      <w:r w:rsidR="00EF5E18" w:rsidRPr="00EF5E18">
        <w:rPr>
          <w:rFonts w:ascii="Times New Roman" w:hAnsi="Times New Roman" w:cs="Times New Roman"/>
          <w:i/>
          <w:sz w:val="24"/>
          <w:szCs w:val="24"/>
        </w:rPr>
        <w:t xml:space="preserve"> Evrope </w:t>
      </w:r>
      <w:r w:rsidR="00EF5E18">
        <w:rPr>
          <w:rFonts w:ascii="Times New Roman" w:hAnsi="Times New Roman" w:cs="Times New Roman"/>
          <w:sz w:val="24"/>
          <w:szCs w:val="24"/>
        </w:rPr>
        <w:t xml:space="preserve">znova prispeval predgovor z enakimi poudarki kot jih je zapisal k </w:t>
      </w:r>
      <w:r w:rsidR="00EF5E18">
        <w:rPr>
          <w:rFonts w:ascii="Times New Roman" w:hAnsi="Times New Roman" w:cs="Times New Roman"/>
          <w:i/>
          <w:sz w:val="24"/>
          <w:szCs w:val="24"/>
        </w:rPr>
        <w:t>Racionalistični civilizaciji</w:t>
      </w:r>
      <w:r w:rsidR="00DA0836">
        <w:rPr>
          <w:rFonts w:ascii="Times New Roman" w:hAnsi="Times New Roman" w:cs="Times New Roman"/>
          <w:sz w:val="24"/>
          <w:szCs w:val="24"/>
        </w:rPr>
        <w:t>.</w:t>
      </w:r>
      <w:r w:rsidR="00EF5E18">
        <w:rPr>
          <w:rFonts w:ascii="Times New Roman" w:hAnsi="Times New Roman" w:cs="Times New Roman"/>
          <w:sz w:val="24"/>
          <w:szCs w:val="24"/>
        </w:rPr>
        <w:t xml:space="preserve"> </w:t>
      </w:r>
      <w:r w:rsidR="00DA0836">
        <w:rPr>
          <w:rFonts w:ascii="Times New Roman" w:hAnsi="Times New Roman" w:cs="Times New Roman"/>
          <w:sz w:val="24"/>
          <w:szCs w:val="24"/>
        </w:rPr>
        <w:lastRenderedPageBreak/>
        <w:t xml:space="preserve">V </w:t>
      </w:r>
      <w:r w:rsidR="00EF5E18">
        <w:rPr>
          <w:rFonts w:ascii="Times New Roman" w:hAnsi="Times New Roman" w:cs="Times New Roman"/>
          <w:sz w:val="24"/>
          <w:szCs w:val="24"/>
        </w:rPr>
        <w:t xml:space="preserve">recenzentski besedi h knjigi pa sta Igor Grdina in doc. dr. </w:t>
      </w:r>
      <w:r w:rsidR="00EF5E18" w:rsidRPr="00EF5E18">
        <w:rPr>
          <w:rFonts w:ascii="Times New Roman" w:hAnsi="Times New Roman" w:cs="Times New Roman"/>
          <w:sz w:val="24"/>
          <w:szCs w:val="24"/>
        </w:rPr>
        <w:t>Aleš Maver</w:t>
      </w:r>
      <w:r w:rsidR="00EF5E18">
        <w:rPr>
          <w:rFonts w:ascii="Times New Roman" w:hAnsi="Times New Roman" w:cs="Times New Roman"/>
          <w:sz w:val="24"/>
          <w:szCs w:val="24"/>
        </w:rPr>
        <w:t xml:space="preserve"> Prunkovo delo ocenila kot impresiven poskus premisliti dobo racionalizma </w:t>
      </w:r>
      <w:r w:rsidR="002C656E">
        <w:rPr>
          <w:rFonts w:ascii="Times New Roman" w:hAnsi="Times New Roman" w:cs="Times New Roman"/>
          <w:sz w:val="24"/>
          <w:szCs w:val="24"/>
        </w:rPr>
        <w:t xml:space="preserve">oziroma </w:t>
      </w:r>
      <w:r w:rsidR="00B34627">
        <w:rPr>
          <w:rFonts w:ascii="Times New Roman" w:hAnsi="Times New Roman" w:cs="Times New Roman"/>
          <w:sz w:val="24"/>
          <w:szCs w:val="24"/>
        </w:rPr>
        <w:t xml:space="preserve">kot </w:t>
      </w:r>
      <w:r w:rsidR="002C656E">
        <w:rPr>
          <w:rFonts w:ascii="Times New Roman" w:hAnsi="Times New Roman" w:cs="Times New Roman"/>
          <w:sz w:val="24"/>
          <w:szCs w:val="24"/>
        </w:rPr>
        <w:t>izris sugestivne</w:t>
      </w:r>
      <w:r w:rsidR="00EF5E18">
        <w:rPr>
          <w:rFonts w:ascii="Times New Roman" w:hAnsi="Times New Roman" w:cs="Times New Roman"/>
          <w:sz w:val="24"/>
          <w:szCs w:val="24"/>
        </w:rPr>
        <w:t xml:space="preserve"> </w:t>
      </w:r>
      <w:r w:rsidR="002C656E">
        <w:rPr>
          <w:rFonts w:ascii="Times New Roman" w:hAnsi="Times New Roman" w:cs="Times New Roman"/>
          <w:sz w:val="24"/>
          <w:szCs w:val="24"/>
        </w:rPr>
        <w:t>freske</w:t>
      </w:r>
      <w:r w:rsidR="00EF5E18">
        <w:rPr>
          <w:rFonts w:ascii="Times New Roman" w:hAnsi="Times New Roman" w:cs="Times New Roman"/>
          <w:sz w:val="24"/>
          <w:szCs w:val="24"/>
        </w:rPr>
        <w:t xml:space="preserve"> Evrope na predvečer moderne. </w:t>
      </w:r>
      <w:r w:rsidR="002D242B">
        <w:rPr>
          <w:rFonts w:ascii="Times New Roman" w:hAnsi="Times New Roman" w:cs="Times New Roman"/>
          <w:sz w:val="24"/>
          <w:szCs w:val="24"/>
        </w:rPr>
        <w:t xml:space="preserve">In še </w:t>
      </w:r>
      <w:r w:rsidR="00752722">
        <w:rPr>
          <w:rFonts w:ascii="Times New Roman" w:hAnsi="Times New Roman" w:cs="Times New Roman"/>
          <w:sz w:val="24"/>
          <w:szCs w:val="24"/>
        </w:rPr>
        <w:t>poudarek</w:t>
      </w:r>
      <w:r w:rsidR="002D242B">
        <w:rPr>
          <w:rFonts w:ascii="Times New Roman" w:hAnsi="Times New Roman" w:cs="Times New Roman"/>
          <w:sz w:val="24"/>
          <w:szCs w:val="24"/>
        </w:rPr>
        <w:t xml:space="preserve"> dr. Janeza Markeša: </w:t>
      </w:r>
      <w:r w:rsidR="00B34627">
        <w:rPr>
          <w:rFonts w:ascii="Times New Roman" w:hAnsi="Times New Roman" w:cs="Times New Roman"/>
          <w:i/>
          <w:sz w:val="24"/>
          <w:szCs w:val="24"/>
        </w:rPr>
        <w:t>Zgodovina</w:t>
      </w:r>
      <w:r w:rsidR="00B34627" w:rsidRPr="00B34627">
        <w:rPr>
          <w:rFonts w:ascii="Times New Roman" w:hAnsi="Times New Roman" w:cs="Times New Roman"/>
          <w:i/>
          <w:sz w:val="24"/>
          <w:szCs w:val="24"/>
        </w:rPr>
        <w:t xml:space="preserve"> Evrope </w:t>
      </w:r>
      <w:r w:rsidR="00B34627">
        <w:rPr>
          <w:rFonts w:ascii="Times New Roman" w:hAnsi="Times New Roman" w:cs="Times New Roman"/>
          <w:sz w:val="24"/>
          <w:szCs w:val="24"/>
        </w:rPr>
        <w:t>b</w:t>
      </w:r>
      <w:r w:rsidR="002C656E">
        <w:rPr>
          <w:rFonts w:ascii="Times New Roman" w:hAnsi="Times New Roman" w:cs="Times New Roman"/>
          <w:sz w:val="24"/>
          <w:szCs w:val="24"/>
        </w:rPr>
        <w:t>ralcu »detonira njegove misli, aktivira njegov miselni potencial in povzroča enciklopedične ambicije«.</w:t>
      </w:r>
      <w:r w:rsidR="002C656E">
        <w:rPr>
          <w:rStyle w:val="Sprotnaopomba-sklic"/>
          <w:rFonts w:ascii="Times New Roman" w:hAnsi="Times New Roman" w:cs="Times New Roman"/>
          <w:sz w:val="24"/>
          <w:szCs w:val="24"/>
        </w:rPr>
        <w:footnoteReference w:id="3"/>
      </w:r>
      <w:r w:rsidR="002C656E">
        <w:rPr>
          <w:rFonts w:ascii="Times New Roman" w:hAnsi="Times New Roman" w:cs="Times New Roman"/>
          <w:sz w:val="24"/>
          <w:szCs w:val="24"/>
        </w:rPr>
        <w:t xml:space="preserve"> </w:t>
      </w:r>
      <w:r w:rsidR="00B34627">
        <w:rPr>
          <w:rFonts w:ascii="Times New Roman" w:hAnsi="Times New Roman" w:cs="Times New Roman"/>
          <w:sz w:val="24"/>
          <w:szCs w:val="24"/>
        </w:rPr>
        <w:t xml:space="preserve">Njeno vrednost je videla tudi slovenska </w:t>
      </w:r>
      <w:r w:rsidR="002D242B">
        <w:rPr>
          <w:rFonts w:ascii="Times New Roman" w:hAnsi="Times New Roman" w:cs="Times New Roman"/>
          <w:sz w:val="24"/>
          <w:szCs w:val="24"/>
        </w:rPr>
        <w:t>znanstvena skupnost</w:t>
      </w:r>
      <w:r w:rsidR="00B34627">
        <w:rPr>
          <w:rFonts w:ascii="Times New Roman" w:hAnsi="Times New Roman" w:cs="Times New Roman"/>
          <w:sz w:val="24"/>
          <w:szCs w:val="24"/>
        </w:rPr>
        <w:t xml:space="preserve">, kar je pokazala </w:t>
      </w:r>
      <w:r w:rsidR="00B34627" w:rsidRPr="00B34627">
        <w:rPr>
          <w:rFonts w:ascii="Times New Roman" w:hAnsi="Times New Roman" w:cs="Times New Roman"/>
          <w:i/>
          <w:sz w:val="24"/>
          <w:szCs w:val="24"/>
        </w:rPr>
        <w:t>Zoisova nagrada</w:t>
      </w:r>
      <w:r w:rsidR="00B34627">
        <w:rPr>
          <w:rFonts w:ascii="Times New Roman" w:hAnsi="Times New Roman" w:cs="Times New Roman"/>
          <w:sz w:val="24"/>
          <w:szCs w:val="24"/>
        </w:rPr>
        <w:t xml:space="preserve">, najvišje priznanje Republike Slovenije za znanstvene in raziskovalne dosežke, ki so jo za </w:t>
      </w:r>
      <w:r w:rsidR="00B34627">
        <w:rPr>
          <w:rFonts w:ascii="Times New Roman" w:hAnsi="Times New Roman" w:cs="Times New Roman"/>
          <w:i/>
          <w:sz w:val="24"/>
          <w:szCs w:val="24"/>
        </w:rPr>
        <w:t>Zgodovino</w:t>
      </w:r>
      <w:r w:rsidR="00B34627" w:rsidRPr="00B34627">
        <w:rPr>
          <w:rFonts w:ascii="Times New Roman" w:hAnsi="Times New Roman" w:cs="Times New Roman"/>
          <w:i/>
          <w:sz w:val="24"/>
          <w:szCs w:val="24"/>
        </w:rPr>
        <w:t xml:space="preserve"> Evrope </w:t>
      </w:r>
      <w:r w:rsidR="00B34627">
        <w:rPr>
          <w:rFonts w:ascii="Times New Roman" w:hAnsi="Times New Roman" w:cs="Times New Roman"/>
          <w:sz w:val="24"/>
          <w:szCs w:val="24"/>
        </w:rPr>
        <w:t>prof</w:t>
      </w:r>
      <w:r w:rsidR="009C0341">
        <w:rPr>
          <w:rFonts w:ascii="Times New Roman" w:hAnsi="Times New Roman" w:cs="Times New Roman"/>
          <w:sz w:val="24"/>
          <w:szCs w:val="24"/>
        </w:rPr>
        <w:t>esorju</w:t>
      </w:r>
      <w:r w:rsidR="00B34627">
        <w:rPr>
          <w:rFonts w:ascii="Times New Roman" w:hAnsi="Times New Roman" w:cs="Times New Roman"/>
          <w:sz w:val="24"/>
          <w:szCs w:val="24"/>
        </w:rPr>
        <w:t xml:space="preserve"> dr. Janku Prunku </w:t>
      </w:r>
      <w:r w:rsidR="00F6707A">
        <w:rPr>
          <w:rFonts w:ascii="Times New Roman" w:hAnsi="Times New Roman" w:cs="Times New Roman"/>
          <w:sz w:val="24"/>
          <w:szCs w:val="24"/>
        </w:rPr>
        <w:t xml:space="preserve">zasluženo </w:t>
      </w:r>
      <w:r w:rsidR="00B34627">
        <w:rPr>
          <w:rFonts w:ascii="Times New Roman" w:hAnsi="Times New Roman" w:cs="Times New Roman"/>
          <w:sz w:val="24"/>
          <w:szCs w:val="24"/>
        </w:rPr>
        <w:t>podelili leta 2016.</w:t>
      </w:r>
    </w:p>
    <w:p w14:paraId="35927D7D" w14:textId="6AFC289B" w:rsidR="00AF0334" w:rsidRDefault="00AF0334" w:rsidP="002444D9">
      <w:pPr>
        <w:spacing w:after="0" w:line="360" w:lineRule="auto"/>
        <w:ind w:firstLine="709"/>
        <w:jc w:val="both"/>
        <w:rPr>
          <w:rFonts w:ascii="Times New Roman" w:hAnsi="Times New Roman" w:cs="Times New Roman"/>
          <w:sz w:val="24"/>
          <w:szCs w:val="24"/>
        </w:rPr>
      </w:pPr>
      <w:del w:id="10" w:author="Filip Čuček" w:date="2022-09-06T09:09:00Z">
        <w:r w:rsidDel="002444D9">
          <w:rPr>
            <w:rFonts w:ascii="Times New Roman" w:hAnsi="Times New Roman" w:cs="Times New Roman"/>
            <w:sz w:val="24"/>
            <w:szCs w:val="24"/>
          </w:rPr>
          <w:tab/>
        </w:r>
      </w:del>
      <w:r>
        <w:rPr>
          <w:rFonts w:ascii="Times New Roman" w:hAnsi="Times New Roman" w:cs="Times New Roman"/>
          <w:sz w:val="24"/>
          <w:szCs w:val="24"/>
        </w:rPr>
        <w:t xml:space="preserve">Janko se v </w:t>
      </w:r>
      <w:r w:rsidR="00C63890">
        <w:rPr>
          <w:rFonts w:ascii="Times New Roman" w:hAnsi="Times New Roman" w:cs="Times New Roman"/>
          <w:sz w:val="24"/>
          <w:szCs w:val="24"/>
        </w:rPr>
        <w:t>zgodovinskem in politološkem delu</w:t>
      </w:r>
      <w:r>
        <w:rPr>
          <w:rFonts w:ascii="Times New Roman" w:hAnsi="Times New Roman" w:cs="Times New Roman"/>
          <w:sz w:val="24"/>
          <w:szCs w:val="24"/>
        </w:rPr>
        <w:t xml:space="preserve"> ni ustavil. V svojem osemdesetem letu je za Cankarjevo založbo (skupina Mladin</w:t>
      </w:r>
      <w:r w:rsidR="00C63890">
        <w:rPr>
          <w:rFonts w:ascii="Times New Roman" w:hAnsi="Times New Roman" w:cs="Times New Roman"/>
          <w:sz w:val="24"/>
          <w:szCs w:val="24"/>
        </w:rPr>
        <w:t xml:space="preserve">ska knjiga) pripravil obsežno študijo </w:t>
      </w:r>
      <w:r w:rsidR="00C63890" w:rsidRPr="00C63890">
        <w:rPr>
          <w:rFonts w:ascii="Times New Roman" w:hAnsi="Times New Roman" w:cs="Times New Roman"/>
          <w:i/>
          <w:sz w:val="24"/>
          <w:szCs w:val="24"/>
        </w:rPr>
        <w:t>Zgodovina slovenske politične misli</w:t>
      </w:r>
      <w:r w:rsidR="00C63890">
        <w:rPr>
          <w:rFonts w:ascii="Times New Roman" w:hAnsi="Times New Roman" w:cs="Times New Roman"/>
          <w:sz w:val="24"/>
          <w:szCs w:val="24"/>
        </w:rPr>
        <w:t xml:space="preserve">, v kateri je skozi politični razvoj od leta 1848 do sprejetja </w:t>
      </w:r>
      <w:r w:rsidR="00275F33">
        <w:rPr>
          <w:rFonts w:ascii="Times New Roman" w:hAnsi="Times New Roman" w:cs="Times New Roman"/>
          <w:sz w:val="24"/>
          <w:szCs w:val="24"/>
        </w:rPr>
        <w:t xml:space="preserve">Ustave </w:t>
      </w:r>
      <w:r w:rsidR="00C63890">
        <w:rPr>
          <w:rFonts w:ascii="Times New Roman" w:hAnsi="Times New Roman" w:cs="Times New Roman"/>
          <w:sz w:val="24"/>
          <w:szCs w:val="24"/>
        </w:rPr>
        <w:t xml:space="preserve">Republike Slovenije leta 1991 predstavil raznovrstne oblike slovenske politične misli </w:t>
      </w:r>
      <w:r w:rsidR="00022BDC">
        <w:rPr>
          <w:rFonts w:ascii="Times New Roman" w:hAnsi="Times New Roman" w:cs="Times New Roman"/>
          <w:sz w:val="24"/>
          <w:szCs w:val="24"/>
        </w:rPr>
        <w:t>v njenem dotedanjem časovnem loku. Študijo začenja z nastankom slovenske politične misli</w:t>
      </w:r>
      <w:r w:rsidR="00B72304">
        <w:rPr>
          <w:rFonts w:ascii="Times New Roman" w:hAnsi="Times New Roman" w:cs="Times New Roman"/>
          <w:sz w:val="24"/>
          <w:szCs w:val="24"/>
        </w:rPr>
        <w:t xml:space="preserve"> – </w:t>
      </w:r>
      <w:r w:rsidR="00022BDC">
        <w:rPr>
          <w:rFonts w:ascii="Times New Roman" w:hAnsi="Times New Roman" w:cs="Times New Roman"/>
          <w:sz w:val="24"/>
          <w:szCs w:val="24"/>
        </w:rPr>
        <w:t>oblikovanjem programa Združene Slovenije leta 1848</w:t>
      </w:r>
      <w:r w:rsidR="00B72304">
        <w:rPr>
          <w:rFonts w:ascii="Times New Roman" w:hAnsi="Times New Roman" w:cs="Times New Roman"/>
          <w:sz w:val="24"/>
          <w:szCs w:val="24"/>
        </w:rPr>
        <w:t xml:space="preserve"> </w:t>
      </w:r>
      <w:r w:rsidR="00B72304" w:rsidRPr="00B72304">
        <w:rPr>
          <w:rFonts w:ascii="Times New Roman" w:hAnsi="Times New Roman" w:cs="Times New Roman"/>
          <w:sz w:val="24"/>
          <w:szCs w:val="24"/>
        </w:rPr>
        <w:t>–</w:t>
      </w:r>
      <w:r w:rsidR="00022BDC">
        <w:rPr>
          <w:rFonts w:ascii="Times New Roman" w:hAnsi="Times New Roman" w:cs="Times New Roman"/>
          <w:sz w:val="24"/>
          <w:szCs w:val="24"/>
        </w:rPr>
        <w:t xml:space="preserve">, jo nadaljuje </w:t>
      </w:r>
      <w:r w:rsidR="00B72304">
        <w:rPr>
          <w:rFonts w:ascii="Times New Roman" w:hAnsi="Times New Roman" w:cs="Times New Roman"/>
          <w:sz w:val="24"/>
          <w:szCs w:val="24"/>
        </w:rPr>
        <w:t>po njenih razvojnih stopnjah v drugi polovici 19. stoletja</w:t>
      </w:r>
      <w:r w:rsidR="00022BDC">
        <w:rPr>
          <w:rFonts w:ascii="Times New Roman" w:hAnsi="Times New Roman" w:cs="Times New Roman"/>
          <w:sz w:val="24"/>
          <w:szCs w:val="24"/>
        </w:rPr>
        <w:t xml:space="preserve"> </w:t>
      </w:r>
      <w:r w:rsidR="00B72304">
        <w:rPr>
          <w:rFonts w:ascii="Times New Roman" w:hAnsi="Times New Roman" w:cs="Times New Roman"/>
          <w:sz w:val="24"/>
          <w:szCs w:val="24"/>
        </w:rPr>
        <w:t xml:space="preserve">in do konca habsburške monarhije, obdela </w:t>
      </w:r>
      <w:r w:rsidR="00E11C19" w:rsidRPr="00E11C19">
        <w:rPr>
          <w:rFonts w:ascii="Times New Roman" w:hAnsi="Times New Roman" w:cs="Times New Roman"/>
          <w:sz w:val="24"/>
          <w:szCs w:val="24"/>
        </w:rPr>
        <w:t xml:space="preserve">obdobja </w:t>
      </w:r>
      <w:r w:rsidR="00B72304">
        <w:rPr>
          <w:rFonts w:ascii="Times New Roman" w:hAnsi="Times New Roman" w:cs="Times New Roman"/>
          <w:sz w:val="24"/>
          <w:szCs w:val="24"/>
        </w:rPr>
        <w:t xml:space="preserve">Kraljevine SHS/Jugoslavije, druge svetovne vojne in povojne Jugoslavije/Slovenije </w:t>
      </w:r>
      <w:r w:rsidR="00480002" w:rsidRPr="00480002">
        <w:rPr>
          <w:rFonts w:ascii="Times New Roman" w:hAnsi="Times New Roman" w:cs="Times New Roman"/>
          <w:sz w:val="24"/>
          <w:szCs w:val="24"/>
        </w:rPr>
        <w:t xml:space="preserve">ter </w:t>
      </w:r>
      <w:r w:rsidR="00275F33">
        <w:rPr>
          <w:rFonts w:ascii="Times New Roman" w:hAnsi="Times New Roman" w:cs="Times New Roman"/>
          <w:sz w:val="24"/>
          <w:szCs w:val="24"/>
        </w:rPr>
        <w:t xml:space="preserve">sklene z </w:t>
      </w:r>
      <w:r w:rsidR="00B72304">
        <w:rPr>
          <w:rFonts w:ascii="Times New Roman" w:hAnsi="Times New Roman" w:cs="Times New Roman"/>
          <w:sz w:val="24"/>
          <w:szCs w:val="24"/>
        </w:rPr>
        <w:t>zaključ</w:t>
      </w:r>
      <w:r w:rsidR="00275F33">
        <w:rPr>
          <w:rFonts w:ascii="Times New Roman" w:hAnsi="Times New Roman" w:cs="Times New Roman"/>
          <w:sz w:val="24"/>
          <w:szCs w:val="24"/>
        </w:rPr>
        <w:t>n</w:t>
      </w:r>
      <w:r w:rsidR="00B72304">
        <w:rPr>
          <w:rFonts w:ascii="Times New Roman" w:hAnsi="Times New Roman" w:cs="Times New Roman"/>
          <w:sz w:val="24"/>
          <w:szCs w:val="24"/>
        </w:rPr>
        <w:t>i</w:t>
      </w:r>
      <w:r w:rsidR="00275F33">
        <w:rPr>
          <w:rFonts w:ascii="Times New Roman" w:hAnsi="Times New Roman" w:cs="Times New Roman"/>
          <w:sz w:val="24"/>
          <w:szCs w:val="24"/>
        </w:rPr>
        <w:t xml:space="preserve">m pomembnim aktom </w:t>
      </w:r>
      <w:r w:rsidR="006D2C93">
        <w:rPr>
          <w:rFonts w:ascii="Times New Roman" w:hAnsi="Times New Roman" w:cs="Times New Roman"/>
          <w:sz w:val="24"/>
          <w:szCs w:val="24"/>
        </w:rPr>
        <w:t xml:space="preserve">slovenske </w:t>
      </w:r>
      <w:r w:rsidR="00275F33">
        <w:rPr>
          <w:rFonts w:ascii="Times New Roman" w:hAnsi="Times New Roman" w:cs="Times New Roman"/>
          <w:sz w:val="24"/>
          <w:szCs w:val="24"/>
        </w:rPr>
        <w:t>politične misli, Ustavo RS, s katerim je bil slovenski narod vzpostavljen kot moderna, samostojna in neodvisna nacij</w:t>
      </w:r>
      <w:r w:rsidR="00752722">
        <w:rPr>
          <w:rFonts w:ascii="Times New Roman" w:hAnsi="Times New Roman" w:cs="Times New Roman"/>
          <w:sz w:val="24"/>
          <w:szCs w:val="24"/>
        </w:rPr>
        <w:t xml:space="preserve">a. Poudari, da </w:t>
      </w:r>
      <w:r w:rsidR="00B06806">
        <w:rPr>
          <w:rFonts w:ascii="Times New Roman" w:hAnsi="Times New Roman" w:cs="Times New Roman"/>
          <w:sz w:val="24"/>
          <w:szCs w:val="24"/>
        </w:rPr>
        <w:t xml:space="preserve">v </w:t>
      </w:r>
      <w:r w:rsidR="006D2C93">
        <w:rPr>
          <w:rFonts w:ascii="Times New Roman" w:hAnsi="Times New Roman" w:cs="Times New Roman"/>
          <w:sz w:val="24"/>
          <w:szCs w:val="24"/>
        </w:rPr>
        <w:t>Ustavi RS</w:t>
      </w:r>
      <w:r w:rsidR="00B06806">
        <w:rPr>
          <w:rFonts w:ascii="Times New Roman" w:hAnsi="Times New Roman" w:cs="Times New Roman"/>
          <w:sz w:val="24"/>
          <w:szCs w:val="24"/>
        </w:rPr>
        <w:t xml:space="preserve"> lahko razberemo vse ključne elemente slovenske politične kulture, kot so se oblikovali ob vstopu v moderno politiko. </w:t>
      </w:r>
      <w:r w:rsidR="00275F33">
        <w:rPr>
          <w:rFonts w:ascii="Times New Roman" w:hAnsi="Times New Roman" w:cs="Times New Roman"/>
          <w:sz w:val="24"/>
          <w:szCs w:val="24"/>
        </w:rPr>
        <w:t xml:space="preserve">Prunk Ustavo Republike Slovenije uvršča v kategorijo t. i. čvrstih ustav, ki </w:t>
      </w:r>
      <w:r w:rsidR="001375EE" w:rsidRPr="001375EE">
        <w:rPr>
          <w:rFonts w:ascii="Times New Roman" w:hAnsi="Times New Roman" w:cs="Times New Roman"/>
          <w:sz w:val="24"/>
          <w:szCs w:val="24"/>
        </w:rPr>
        <w:t xml:space="preserve">so </w:t>
      </w:r>
      <w:r w:rsidR="00275F33">
        <w:rPr>
          <w:rFonts w:ascii="Times New Roman" w:hAnsi="Times New Roman" w:cs="Times New Roman"/>
          <w:sz w:val="24"/>
          <w:szCs w:val="24"/>
        </w:rPr>
        <w:t>kot takšn</w:t>
      </w:r>
      <w:r w:rsidR="001375EE">
        <w:rPr>
          <w:rFonts w:ascii="Times New Roman" w:hAnsi="Times New Roman" w:cs="Times New Roman"/>
          <w:sz w:val="24"/>
          <w:szCs w:val="24"/>
        </w:rPr>
        <w:t>e</w:t>
      </w:r>
      <w:r w:rsidR="00275F33">
        <w:rPr>
          <w:rFonts w:ascii="Times New Roman" w:hAnsi="Times New Roman" w:cs="Times New Roman"/>
          <w:sz w:val="24"/>
          <w:szCs w:val="24"/>
        </w:rPr>
        <w:t xml:space="preserve"> ključni porok </w:t>
      </w:r>
      <w:r w:rsidR="00B06806">
        <w:rPr>
          <w:rFonts w:ascii="Times New Roman" w:hAnsi="Times New Roman" w:cs="Times New Roman"/>
          <w:sz w:val="24"/>
          <w:szCs w:val="24"/>
        </w:rPr>
        <w:t xml:space="preserve">nadaljnjega demokratičnega razvoja. Seveda le pod pogojem, da se v družbi razvija in ohranja potrebna ustavna (pravna in politična) kultura, ki zagotavlja spoštovanje ustave ter institucij, ki varujejo ustavno ureditev. </w:t>
      </w:r>
      <w:r w:rsidR="00A51A1B" w:rsidRPr="00A51A1B">
        <w:rPr>
          <w:rFonts w:ascii="Times New Roman" w:hAnsi="Times New Roman" w:cs="Times New Roman"/>
          <w:i/>
          <w:sz w:val="24"/>
          <w:szCs w:val="24"/>
        </w:rPr>
        <w:t>Z</w:t>
      </w:r>
      <w:r w:rsidR="00162640">
        <w:rPr>
          <w:rFonts w:ascii="Times New Roman" w:hAnsi="Times New Roman" w:cs="Times New Roman"/>
          <w:i/>
          <w:sz w:val="24"/>
          <w:szCs w:val="24"/>
        </w:rPr>
        <w:t>godovino</w:t>
      </w:r>
      <w:r w:rsidR="00A51A1B" w:rsidRPr="00A51A1B">
        <w:rPr>
          <w:rFonts w:ascii="Times New Roman" w:hAnsi="Times New Roman" w:cs="Times New Roman"/>
          <w:i/>
          <w:sz w:val="24"/>
          <w:szCs w:val="24"/>
        </w:rPr>
        <w:t xml:space="preserve"> slovenske politične misli</w:t>
      </w:r>
      <w:r w:rsidR="00A51A1B">
        <w:rPr>
          <w:rFonts w:ascii="Times New Roman" w:hAnsi="Times New Roman" w:cs="Times New Roman"/>
          <w:sz w:val="24"/>
          <w:szCs w:val="24"/>
        </w:rPr>
        <w:t xml:space="preserve"> </w:t>
      </w:r>
      <w:r w:rsidR="00162640">
        <w:rPr>
          <w:rFonts w:ascii="Times New Roman" w:hAnsi="Times New Roman" w:cs="Times New Roman"/>
          <w:sz w:val="24"/>
          <w:szCs w:val="24"/>
        </w:rPr>
        <w:t xml:space="preserve">je imel podpisani priložnost prebrati v rokopisni obliki in v njej vidi </w:t>
      </w:r>
      <w:r w:rsidR="00A51A1B">
        <w:rPr>
          <w:rFonts w:ascii="Times New Roman" w:hAnsi="Times New Roman" w:cs="Times New Roman"/>
          <w:sz w:val="24"/>
          <w:szCs w:val="24"/>
        </w:rPr>
        <w:t>še eno od Jankovih pomembnih</w:t>
      </w:r>
      <w:r w:rsidR="00162640">
        <w:rPr>
          <w:rFonts w:ascii="Times New Roman" w:hAnsi="Times New Roman" w:cs="Times New Roman"/>
          <w:sz w:val="24"/>
          <w:szCs w:val="24"/>
        </w:rPr>
        <w:t xml:space="preserve"> del.</w:t>
      </w:r>
      <w:r w:rsidR="00A51A1B">
        <w:rPr>
          <w:rFonts w:ascii="Times New Roman" w:hAnsi="Times New Roman" w:cs="Times New Roman"/>
          <w:sz w:val="24"/>
          <w:szCs w:val="24"/>
        </w:rPr>
        <w:t xml:space="preserve"> </w:t>
      </w:r>
      <w:r w:rsidR="00162640">
        <w:rPr>
          <w:rFonts w:ascii="Times New Roman" w:hAnsi="Times New Roman" w:cs="Times New Roman"/>
          <w:sz w:val="24"/>
          <w:szCs w:val="24"/>
        </w:rPr>
        <w:t>V njem</w:t>
      </w:r>
      <w:r w:rsidR="00285C0C">
        <w:rPr>
          <w:rFonts w:ascii="Times New Roman" w:hAnsi="Times New Roman" w:cs="Times New Roman"/>
          <w:sz w:val="24"/>
          <w:szCs w:val="24"/>
        </w:rPr>
        <w:t xml:space="preserve"> je na novo povezal in dopolnil svoja poglabljanja v slovensko novejšo zgodovino.</w:t>
      </w:r>
    </w:p>
    <w:p w14:paraId="35927D7E" w14:textId="08330069" w:rsidR="005E0DB0" w:rsidRDefault="005E0DB0" w:rsidP="002444D9">
      <w:pPr>
        <w:spacing w:after="0" w:line="360" w:lineRule="auto"/>
        <w:ind w:firstLine="709"/>
        <w:jc w:val="both"/>
        <w:rPr>
          <w:rFonts w:ascii="Times New Roman" w:hAnsi="Times New Roman" w:cs="Times New Roman"/>
          <w:sz w:val="24"/>
          <w:szCs w:val="24"/>
        </w:rPr>
      </w:pPr>
      <w:del w:id="11" w:author="Filip Čuček" w:date="2022-09-06T09:09:00Z">
        <w:r w:rsidDel="002444D9">
          <w:rPr>
            <w:rFonts w:ascii="Times New Roman" w:hAnsi="Times New Roman" w:cs="Times New Roman"/>
            <w:sz w:val="24"/>
            <w:szCs w:val="24"/>
          </w:rPr>
          <w:tab/>
        </w:r>
      </w:del>
      <w:r w:rsidR="00F75938" w:rsidRPr="002444D9">
        <w:rPr>
          <w:rFonts w:ascii="Times New Roman" w:hAnsi="Times New Roman" w:cs="Times New Roman"/>
          <w:sz w:val="24"/>
          <w:szCs w:val="24"/>
        </w:rPr>
        <w:t>In zdaj smo prišli do točke, ko je treba reči, da b</w:t>
      </w:r>
      <w:r w:rsidRPr="002444D9">
        <w:rPr>
          <w:rFonts w:ascii="Times New Roman" w:hAnsi="Times New Roman" w:cs="Times New Roman"/>
          <w:sz w:val="24"/>
          <w:szCs w:val="24"/>
        </w:rPr>
        <w:t xml:space="preserve">eseda o Janku Prunku ne </w:t>
      </w:r>
      <w:r w:rsidR="00F75938" w:rsidRPr="002444D9">
        <w:rPr>
          <w:rFonts w:ascii="Times New Roman" w:hAnsi="Times New Roman" w:cs="Times New Roman"/>
          <w:sz w:val="24"/>
          <w:szCs w:val="24"/>
        </w:rPr>
        <w:t xml:space="preserve">bi </w:t>
      </w:r>
      <w:r w:rsidRPr="002444D9">
        <w:rPr>
          <w:rFonts w:ascii="Times New Roman" w:hAnsi="Times New Roman" w:cs="Times New Roman"/>
          <w:sz w:val="24"/>
          <w:szCs w:val="24"/>
        </w:rPr>
        <w:t>bila popolna, če ne bi povedali še naslednje</w:t>
      </w:r>
      <w:r w:rsidR="00EF3E07" w:rsidRPr="002444D9">
        <w:rPr>
          <w:rFonts w:ascii="Times New Roman" w:hAnsi="Times New Roman" w:cs="Times New Roman"/>
          <w:sz w:val="24"/>
          <w:szCs w:val="24"/>
        </w:rPr>
        <w:t>ga</w:t>
      </w:r>
      <w:r w:rsidRPr="002444D9">
        <w:rPr>
          <w:rFonts w:ascii="Times New Roman" w:hAnsi="Times New Roman" w:cs="Times New Roman"/>
          <w:sz w:val="24"/>
          <w:szCs w:val="24"/>
        </w:rPr>
        <w:t xml:space="preserve">: </w:t>
      </w:r>
      <w:r>
        <w:rPr>
          <w:rFonts w:ascii="Times New Roman" w:hAnsi="Times New Roman" w:cs="Times New Roman"/>
          <w:sz w:val="24"/>
          <w:szCs w:val="24"/>
        </w:rPr>
        <w:t xml:space="preserve">tisto, kar je </w:t>
      </w:r>
      <w:r w:rsidR="00D67F2F">
        <w:rPr>
          <w:rFonts w:ascii="Times New Roman" w:hAnsi="Times New Roman" w:cs="Times New Roman"/>
          <w:sz w:val="24"/>
          <w:szCs w:val="24"/>
        </w:rPr>
        <w:t xml:space="preserve">Janko </w:t>
      </w:r>
      <w:r w:rsidRPr="00314E39">
        <w:rPr>
          <w:rFonts w:ascii="Times New Roman" w:hAnsi="Times New Roman" w:cs="Times New Roman"/>
          <w:sz w:val="24"/>
          <w:szCs w:val="24"/>
        </w:rPr>
        <w:t xml:space="preserve">kot svojo globoko željo in namero zaupal </w:t>
      </w:r>
      <w:r>
        <w:rPr>
          <w:rFonts w:ascii="Times New Roman" w:hAnsi="Times New Roman" w:cs="Times New Roman"/>
          <w:sz w:val="24"/>
          <w:szCs w:val="24"/>
        </w:rPr>
        <w:t xml:space="preserve">prijateljem in vsem, ki smo </w:t>
      </w:r>
      <w:r w:rsidR="00510561">
        <w:rPr>
          <w:rFonts w:ascii="Times New Roman" w:hAnsi="Times New Roman" w:cs="Times New Roman"/>
          <w:sz w:val="24"/>
          <w:szCs w:val="24"/>
        </w:rPr>
        <w:t xml:space="preserve">mu </w:t>
      </w:r>
      <w:r>
        <w:rPr>
          <w:rFonts w:ascii="Times New Roman" w:hAnsi="Times New Roman" w:cs="Times New Roman"/>
          <w:sz w:val="24"/>
          <w:szCs w:val="24"/>
        </w:rPr>
        <w:t>blizu</w:t>
      </w:r>
      <w:r w:rsidR="00A03C4A">
        <w:rPr>
          <w:rFonts w:ascii="Times New Roman" w:hAnsi="Times New Roman" w:cs="Times New Roman"/>
          <w:sz w:val="24"/>
          <w:szCs w:val="24"/>
        </w:rPr>
        <w:t>,</w:t>
      </w:r>
      <w:r>
        <w:rPr>
          <w:rFonts w:ascii="Times New Roman" w:hAnsi="Times New Roman" w:cs="Times New Roman"/>
          <w:sz w:val="24"/>
          <w:szCs w:val="24"/>
        </w:rPr>
        <w:t xml:space="preserve"> in kar smo z radovednostjo ter veseljem pričakovali, se je na pragu njegovega jubilejnega leta zgodilo. Lani, 29. decembra, so mu iz založniške hiše s hitro pošto poslali roman </w:t>
      </w:r>
      <w:r w:rsidRPr="00A55C44">
        <w:rPr>
          <w:rFonts w:ascii="Times New Roman" w:hAnsi="Times New Roman" w:cs="Times New Roman"/>
          <w:i/>
          <w:sz w:val="24"/>
          <w:szCs w:val="24"/>
        </w:rPr>
        <w:t>Iskanje pristana</w:t>
      </w:r>
      <w:r w:rsidRPr="00D36190">
        <w:rPr>
          <w:rFonts w:ascii="Times New Roman" w:hAnsi="Times New Roman" w:cs="Times New Roman"/>
          <w:sz w:val="24"/>
          <w:szCs w:val="24"/>
        </w:rPr>
        <w:t>.</w:t>
      </w:r>
      <w:r w:rsidRPr="00D36190">
        <w:rPr>
          <w:rStyle w:val="Sprotnaopomba-sklic"/>
          <w:rFonts w:ascii="Times New Roman" w:hAnsi="Times New Roman" w:cs="Times New Roman"/>
          <w:sz w:val="24"/>
          <w:szCs w:val="24"/>
        </w:rPr>
        <w:footnoteReference w:id="4"/>
      </w:r>
      <w:r>
        <w:rPr>
          <w:rFonts w:ascii="Times New Roman" w:hAnsi="Times New Roman" w:cs="Times New Roman"/>
          <w:sz w:val="24"/>
          <w:szCs w:val="24"/>
        </w:rPr>
        <w:t xml:space="preserve"> Po številnih raziskovalnih poglobitvah, s katerimi je nadgradil spoznavni prostor slovenske humanistične in družboslovne znanosti, je v roke dobil svoje literarno delo, ki ga je dolga leta nosil in pisal v sebi. Lepše popotnice </w:t>
      </w:r>
      <w:r w:rsidR="00524D54">
        <w:rPr>
          <w:rFonts w:ascii="Times New Roman" w:hAnsi="Times New Roman" w:cs="Times New Roman"/>
          <w:sz w:val="24"/>
          <w:szCs w:val="24"/>
        </w:rPr>
        <w:t>za</w:t>
      </w:r>
      <w:r>
        <w:rPr>
          <w:rFonts w:ascii="Times New Roman" w:hAnsi="Times New Roman" w:cs="Times New Roman"/>
          <w:sz w:val="24"/>
          <w:szCs w:val="24"/>
        </w:rPr>
        <w:t xml:space="preserve"> nadaljnji </w:t>
      </w:r>
      <w:r>
        <w:rPr>
          <w:rFonts w:ascii="Times New Roman" w:hAnsi="Times New Roman" w:cs="Times New Roman"/>
          <w:sz w:val="24"/>
          <w:szCs w:val="24"/>
        </w:rPr>
        <w:lastRenderedPageBreak/>
        <w:t xml:space="preserve">življenjski čas in </w:t>
      </w:r>
      <w:r w:rsidRPr="00C038F2">
        <w:rPr>
          <w:rFonts w:ascii="Times New Roman" w:hAnsi="Times New Roman" w:cs="Times New Roman"/>
          <w:sz w:val="24"/>
          <w:szCs w:val="24"/>
        </w:rPr>
        <w:t>žlahtnjenj</w:t>
      </w:r>
      <w:r>
        <w:rPr>
          <w:rFonts w:ascii="Times New Roman" w:hAnsi="Times New Roman" w:cs="Times New Roman"/>
          <w:sz w:val="24"/>
          <w:szCs w:val="24"/>
        </w:rPr>
        <w:t>e</w:t>
      </w:r>
      <w:r w:rsidRPr="00C038F2">
        <w:rPr>
          <w:rFonts w:ascii="Times New Roman" w:hAnsi="Times New Roman" w:cs="Times New Roman"/>
          <w:sz w:val="24"/>
          <w:szCs w:val="24"/>
        </w:rPr>
        <w:t xml:space="preserve"> </w:t>
      </w:r>
      <w:r>
        <w:rPr>
          <w:rFonts w:ascii="Times New Roman" w:hAnsi="Times New Roman" w:cs="Times New Roman"/>
          <w:sz w:val="24"/>
          <w:szCs w:val="24"/>
        </w:rPr>
        <w:t xml:space="preserve">svoje uspešne znanstvene poti z vseskozi prisotnim </w:t>
      </w:r>
      <w:r w:rsidR="003C607A" w:rsidRPr="003C607A">
        <w:rPr>
          <w:rFonts w:ascii="Times New Roman" w:hAnsi="Times New Roman" w:cs="Times New Roman"/>
          <w:sz w:val="24"/>
          <w:szCs w:val="24"/>
        </w:rPr>
        <w:t>kulturno-umetniškim čutenjem</w:t>
      </w:r>
      <w:r>
        <w:rPr>
          <w:rFonts w:ascii="Times New Roman" w:hAnsi="Times New Roman" w:cs="Times New Roman"/>
          <w:sz w:val="24"/>
          <w:szCs w:val="24"/>
        </w:rPr>
        <w:t xml:space="preserve"> si ne bi mogel želeti. Janko je namreč z </w:t>
      </w:r>
      <w:r w:rsidRPr="000654BF">
        <w:rPr>
          <w:rFonts w:ascii="Times New Roman" w:hAnsi="Times New Roman" w:cs="Times New Roman"/>
          <w:i/>
          <w:sz w:val="24"/>
          <w:szCs w:val="24"/>
        </w:rPr>
        <w:t>Iskanjem pristana</w:t>
      </w:r>
      <w:r>
        <w:rPr>
          <w:rFonts w:ascii="Times New Roman" w:hAnsi="Times New Roman" w:cs="Times New Roman"/>
          <w:sz w:val="24"/>
          <w:szCs w:val="24"/>
        </w:rPr>
        <w:t xml:space="preserve"> storil tisto, kar le izjemoma prikliče poznavalce posameznih zgodovinskih obdobij in njihove idejne podobe. Ob celotnem korpusu opravljenih raziskav se je odločil še za literarno preslikavo svojega razumevanja obdobja in ljudi, ki so ga kot zgodovinarja zaznavno zaznamovali: krščanskih socialistov v idejnem in političnem zgoščevanju časa pred drugo svetovno vojno na Slovenskem in v prvih letih njenega poteka. Pred ta duhovni, čustveni in umetniški izziv ga je postavil navdih za izris osebnega videnja posameznikovih eksistencialnih preizkušenj, ki mu jih nameni prelomno zgodovinsko dogajanje. Ker roman razkriva doslej neznano plat Jankove ustvarjalne osebnosti,</w:t>
      </w:r>
      <w:r w:rsidR="00B3353D">
        <w:rPr>
          <w:rFonts w:ascii="Times New Roman" w:hAnsi="Times New Roman" w:cs="Times New Roman"/>
          <w:sz w:val="24"/>
          <w:szCs w:val="24"/>
        </w:rPr>
        <w:t xml:space="preserve"> si</w:t>
      </w:r>
      <w:r>
        <w:rPr>
          <w:rFonts w:ascii="Times New Roman" w:hAnsi="Times New Roman" w:cs="Times New Roman"/>
          <w:sz w:val="24"/>
          <w:szCs w:val="24"/>
        </w:rPr>
        <w:t xml:space="preserve"> zasluži, da ga pobliže predstavimo. </w:t>
      </w:r>
    </w:p>
    <w:p w14:paraId="35927D7F" w14:textId="456B7FD8" w:rsidR="005E0DB0" w:rsidRPr="00393275" w:rsidRDefault="005E0DB0" w:rsidP="002444D9">
      <w:pPr>
        <w:spacing w:after="0" w:line="360" w:lineRule="auto"/>
        <w:ind w:firstLine="709"/>
        <w:jc w:val="both"/>
        <w:rPr>
          <w:rFonts w:ascii="Times New Roman" w:hAnsi="Times New Roman" w:cs="Times New Roman"/>
          <w:b/>
          <w:sz w:val="24"/>
          <w:szCs w:val="24"/>
        </w:rPr>
      </w:pPr>
      <w:del w:id="12" w:author="Filip Čuček" w:date="2022-09-06T09:09:00Z">
        <w:r w:rsidDel="002444D9">
          <w:rPr>
            <w:rFonts w:ascii="Times New Roman" w:hAnsi="Times New Roman" w:cs="Times New Roman"/>
            <w:sz w:val="24"/>
            <w:szCs w:val="24"/>
          </w:rPr>
          <w:tab/>
        </w:r>
      </w:del>
      <w:r w:rsidRPr="00333558">
        <w:rPr>
          <w:rFonts w:ascii="Times New Roman" w:hAnsi="Times New Roman" w:cs="Times New Roman"/>
          <w:i/>
          <w:sz w:val="24"/>
          <w:szCs w:val="24"/>
        </w:rPr>
        <w:t xml:space="preserve">Iskanje </w:t>
      </w:r>
      <w:r>
        <w:rPr>
          <w:rFonts w:ascii="Times New Roman" w:hAnsi="Times New Roman" w:cs="Times New Roman"/>
          <w:i/>
          <w:sz w:val="24"/>
          <w:szCs w:val="24"/>
        </w:rPr>
        <w:t xml:space="preserve">pristana </w:t>
      </w:r>
      <w:r>
        <w:rPr>
          <w:rFonts w:ascii="Times New Roman" w:hAnsi="Times New Roman" w:cs="Times New Roman"/>
          <w:sz w:val="24"/>
          <w:szCs w:val="24"/>
        </w:rPr>
        <w:t xml:space="preserve">lahko razumemo kot zgodbo o avtorjevem »življenju pred življenjem«. Ne bomo se namreč zmotili, če ga vidimo kot glavnega junaka </w:t>
      </w:r>
      <w:r w:rsidRPr="005A6DD6">
        <w:rPr>
          <w:rFonts w:ascii="Times New Roman" w:hAnsi="Times New Roman" w:cs="Times New Roman"/>
          <w:i/>
          <w:sz w:val="24"/>
          <w:szCs w:val="24"/>
        </w:rPr>
        <w:t>Iskanja</w:t>
      </w:r>
      <w:r>
        <w:rPr>
          <w:rFonts w:ascii="Times New Roman" w:hAnsi="Times New Roman" w:cs="Times New Roman"/>
          <w:sz w:val="24"/>
          <w:szCs w:val="24"/>
        </w:rPr>
        <w:t xml:space="preserve">, dr. Toneta Sevnika, profesorja zgodovine na poljanski gimnaziji v Ljubljani in </w:t>
      </w:r>
      <w:r w:rsidR="00AC16AC">
        <w:rPr>
          <w:rFonts w:ascii="Times New Roman" w:hAnsi="Times New Roman" w:cs="Times New Roman"/>
          <w:sz w:val="24"/>
          <w:szCs w:val="24"/>
        </w:rPr>
        <w:t>zasebnega</w:t>
      </w:r>
      <w:r>
        <w:rPr>
          <w:rFonts w:ascii="Times New Roman" w:hAnsi="Times New Roman" w:cs="Times New Roman"/>
          <w:sz w:val="24"/>
          <w:szCs w:val="24"/>
        </w:rPr>
        <w:t xml:space="preserve"> docenta na zagrebški univerzi, kjer ob petkih popoldne in sobotah dopoldne predava občo zgodovino od razsvetljenstva do prve svetovne vojne. Tone, mlad mož blizu tridesetih, aprila 1940, v tednu</w:t>
      </w:r>
      <w:r w:rsidR="00A11031">
        <w:rPr>
          <w:rFonts w:ascii="Times New Roman" w:hAnsi="Times New Roman" w:cs="Times New Roman"/>
          <w:sz w:val="24"/>
          <w:szCs w:val="24"/>
        </w:rPr>
        <w:t>,</w:t>
      </w:r>
      <w:r>
        <w:rPr>
          <w:rFonts w:ascii="Times New Roman" w:hAnsi="Times New Roman" w:cs="Times New Roman"/>
          <w:sz w:val="24"/>
          <w:szCs w:val="24"/>
        </w:rPr>
        <w:t xml:space="preserve"> </w:t>
      </w:r>
      <w:r w:rsidR="00DC6CCF" w:rsidRPr="00DC6CCF">
        <w:rPr>
          <w:rFonts w:ascii="Times New Roman" w:hAnsi="Times New Roman" w:cs="Times New Roman"/>
          <w:sz w:val="24"/>
          <w:szCs w:val="24"/>
        </w:rPr>
        <w:t>ko je Nemčija zasedla Dansko, na vožnji s hitrim vlakom proti Ljubljani po predavanjih v Zagrebu spozna študentko zagrebške medicinske fakultete Milo Gorinšek</w:t>
      </w:r>
      <w:r>
        <w:rPr>
          <w:rFonts w:ascii="Times New Roman" w:hAnsi="Times New Roman" w:cs="Times New Roman"/>
          <w:sz w:val="24"/>
          <w:szCs w:val="24"/>
        </w:rPr>
        <w:t xml:space="preserve">. Mila se kot običajno </w:t>
      </w:r>
      <w:r w:rsidRPr="00B92855">
        <w:rPr>
          <w:rFonts w:ascii="Times New Roman" w:hAnsi="Times New Roman" w:cs="Times New Roman"/>
          <w:sz w:val="24"/>
          <w:szCs w:val="24"/>
        </w:rPr>
        <w:t xml:space="preserve">konec tedna vrača </w:t>
      </w:r>
      <w:r>
        <w:rPr>
          <w:rFonts w:ascii="Times New Roman" w:hAnsi="Times New Roman" w:cs="Times New Roman"/>
          <w:sz w:val="24"/>
          <w:szCs w:val="24"/>
        </w:rPr>
        <w:t xml:space="preserve">domov v Videm pri Krškem. Tone se z Milo začne videvati in rodi se ljubezen. Medtem se veliko druži s svojimi somišljeniki in prijatelji iz krščanskosocialističnega kroga pri </w:t>
      </w:r>
      <w:r w:rsidRPr="001419F5">
        <w:rPr>
          <w:rFonts w:ascii="Times New Roman" w:hAnsi="Times New Roman" w:cs="Times New Roman"/>
          <w:i/>
          <w:sz w:val="24"/>
          <w:szCs w:val="24"/>
        </w:rPr>
        <w:t>Dejanju</w:t>
      </w:r>
      <w:r>
        <w:rPr>
          <w:rFonts w:ascii="Times New Roman" w:hAnsi="Times New Roman" w:cs="Times New Roman"/>
          <w:sz w:val="24"/>
          <w:szCs w:val="24"/>
        </w:rPr>
        <w:t xml:space="preserve"> in razpravlja o razhajanjih med njimi, škofom dr. Gregorijem Rožmanom in katoliškimi političnimi vrhovi. Skupaj spremljajo tudi politiko KPS in obsodijo njen grob</w:t>
      </w:r>
      <w:r w:rsidR="009668EA">
        <w:rPr>
          <w:rFonts w:ascii="Times New Roman" w:hAnsi="Times New Roman" w:cs="Times New Roman"/>
          <w:sz w:val="24"/>
          <w:szCs w:val="24"/>
        </w:rPr>
        <w:t>i</w:t>
      </w:r>
      <w:r>
        <w:rPr>
          <w:rFonts w:ascii="Times New Roman" w:hAnsi="Times New Roman" w:cs="Times New Roman"/>
          <w:sz w:val="24"/>
          <w:szCs w:val="24"/>
        </w:rPr>
        <w:t xml:space="preserve"> odnos do ljudskofrontnih zaveznikov, izražen junija 1940 na partijski konferenci na Vinjah. Avtor v ta del pripovedi vključi vrsto realnih oseb – prof. dr. Ljudomila Hauptmanna, Mira Jeršiča, Lojzeta Hartmana, Aleša Stanovnika, Toneta Marinčka, dr. Frana Zwittra, Borisa Kidriča – in jim, ob Tonetovih srečanjih z njimi, vdahne vzporedno ravnanje v času. Tone ob nemških vojaških osvojitvah v Evropi utrdi slovensko domoljubno stališče. Prepričan je, da morajo Slovenci v vsakem primeru trdno držati skupaj, pozabiti na ideološke razlike in varovati svojo narodno identiteto. Ko vojna udari v Slovenijo, se pridruži Osvobodilni fronti. Kasneje ga vznemirijo hegemonistične in revolucionarne težnje komunistov. Poleti 1941 na poklicnem področju doživi velik uspeh – na zagrebški univerzi ga izvolijo v naziv izrednega profesorja. Preseli se v Zagreb, kjer zaživita z Milo. J</w:t>
      </w:r>
      <w:r w:rsidRPr="00CC0A92">
        <w:rPr>
          <w:rFonts w:ascii="Times New Roman" w:hAnsi="Times New Roman" w:cs="Times New Roman"/>
          <w:sz w:val="24"/>
          <w:szCs w:val="24"/>
        </w:rPr>
        <w:t>unija 1942</w:t>
      </w:r>
      <w:r>
        <w:rPr>
          <w:rFonts w:ascii="Times New Roman" w:hAnsi="Times New Roman" w:cs="Times New Roman"/>
          <w:sz w:val="24"/>
          <w:szCs w:val="24"/>
        </w:rPr>
        <w:t xml:space="preserve"> se poročita</w:t>
      </w:r>
      <w:r w:rsidRPr="00CC0A92">
        <w:rPr>
          <w:rFonts w:ascii="Times New Roman" w:hAnsi="Times New Roman" w:cs="Times New Roman"/>
          <w:sz w:val="24"/>
          <w:szCs w:val="24"/>
        </w:rPr>
        <w:t xml:space="preserve"> v Tonetovi domači </w:t>
      </w:r>
      <w:r>
        <w:rPr>
          <w:rFonts w:ascii="Times New Roman" w:hAnsi="Times New Roman" w:cs="Times New Roman"/>
          <w:sz w:val="24"/>
          <w:szCs w:val="24"/>
        </w:rPr>
        <w:t xml:space="preserve">vasi </w:t>
      </w:r>
      <w:r w:rsidRPr="00CC0A92">
        <w:rPr>
          <w:rFonts w:ascii="Times New Roman" w:hAnsi="Times New Roman" w:cs="Times New Roman"/>
          <w:sz w:val="24"/>
          <w:szCs w:val="24"/>
        </w:rPr>
        <w:t xml:space="preserve">pri Zidanem </w:t>
      </w:r>
      <w:r w:rsidR="00B6389F">
        <w:rPr>
          <w:rFonts w:ascii="Times New Roman" w:hAnsi="Times New Roman" w:cs="Times New Roman"/>
          <w:sz w:val="24"/>
          <w:szCs w:val="24"/>
        </w:rPr>
        <w:t>M</w:t>
      </w:r>
      <w:r w:rsidRPr="00CC0A92">
        <w:rPr>
          <w:rFonts w:ascii="Times New Roman" w:hAnsi="Times New Roman" w:cs="Times New Roman"/>
          <w:sz w:val="24"/>
          <w:szCs w:val="24"/>
        </w:rPr>
        <w:t>ostu.</w:t>
      </w:r>
      <w:r>
        <w:rPr>
          <w:rFonts w:ascii="Times New Roman" w:hAnsi="Times New Roman" w:cs="Times New Roman"/>
          <w:sz w:val="24"/>
          <w:szCs w:val="24"/>
        </w:rPr>
        <w:t xml:space="preserve"> A komaj najde življenjski pristan, ostane brez njega. Ko Mila obišče svoje domače v Vidmu pri Krškem, jo gestapovski agent, Brežičan, ki ga je nekoč in tudi ob tej priložnosti zavrnila, lažno ovadi, da sodeluje s partizani. Gestapo Milo aretira, odvedejo jo v </w:t>
      </w:r>
      <w:r>
        <w:rPr>
          <w:rFonts w:ascii="Times New Roman" w:hAnsi="Times New Roman" w:cs="Times New Roman"/>
          <w:sz w:val="24"/>
          <w:szCs w:val="24"/>
        </w:rPr>
        <w:lastRenderedPageBreak/>
        <w:t xml:space="preserve">Celje, Tone pa ob tej novici takoj odide v Slovenijo. Ko z Milinim očetom prispeta v Celje, na trgu pred kolodvorom zagledata plakat, ki oznanja, koga so prejšnji večer ustrelili »zaradi sodelovanja in pomoči banditskemu gibanju«. </w:t>
      </w:r>
      <w:r w:rsidR="00CB05C8" w:rsidRPr="00CB05C8">
        <w:rPr>
          <w:rFonts w:ascii="Times New Roman" w:hAnsi="Times New Roman" w:cs="Times New Roman"/>
          <w:sz w:val="24"/>
          <w:szCs w:val="24"/>
        </w:rPr>
        <w:t>Na seznamu je tudi Mila</w:t>
      </w:r>
      <w:r>
        <w:rPr>
          <w:rFonts w:ascii="Times New Roman" w:hAnsi="Times New Roman" w:cs="Times New Roman"/>
          <w:sz w:val="24"/>
          <w:szCs w:val="24"/>
        </w:rPr>
        <w:t xml:space="preserve">. Pristan je porušen.  </w:t>
      </w:r>
    </w:p>
    <w:p w14:paraId="35927D80" w14:textId="5C272DDF" w:rsidR="005E0DB0" w:rsidRDefault="005E0DB0" w:rsidP="002444D9">
      <w:pPr>
        <w:spacing w:after="0" w:line="360" w:lineRule="auto"/>
        <w:ind w:firstLine="709"/>
        <w:jc w:val="both"/>
        <w:rPr>
          <w:rFonts w:ascii="Times New Roman" w:hAnsi="Times New Roman" w:cs="Times New Roman"/>
          <w:sz w:val="24"/>
          <w:szCs w:val="24"/>
        </w:rPr>
      </w:pPr>
      <w:del w:id="13" w:author="Filip Čuček" w:date="2022-09-06T09:09:00Z">
        <w:r w:rsidDel="002444D9">
          <w:rPr>
            <w:rFonts w:ascii="Times New Roman" w:hAnsi="Times New Roman" w:cs="Times New Roman"/>
            <w:sz w:val="24"/>
            <w:szCs w:val="24"/>
          </w:rPr>
          <w:tab/>
        </w:r>
      </w:del>
      <w:r>
        <w:rPr>
          <w:rFonts w:ascii="Times New Roman" w:hAnsi="Times New Roman" w:cs="Times New Roman"/>
          <w:sz w:val="24"/>
          <w:szCs w:val="24"/>
        </w:rPr>
        <w:t>Tone se iz življenjskih ruševin umakne v Pleterje, da bi v samostanskem miru našel duševno ravnovesje. Bivanje v Pleterjah mu omogoči rektor mariborskega bogoslovja dr. Josip Hohnjec, ki je v Zagrebu v izgnanstvu, Tone pa ga pogosto obisk</w:t>
      </w:r>
      <w:r w:rsidR="00BF37A4">
        <w:rPr>
          <w:rFonts w:ascii="Times New Roman" w:hAnsi="Times New Roman" w:cs="Times New Roman"/>
          <w:sz w:val="24"/>
          <w:szCs w:val="24"/>
        </w:rPr>
        <w:t>uje</w:t>
      </w:r>
      <w:r>
        <w:rPr>
          <w:rFonts w:ascii="Times New Roman" w:hAnsi="Times New Roman" w:cs="Times New Roman"/>
          <w:sz w:val="24"/>
          <w:szCs w:val="24"/>
        </w:rPr>
        <w:t xml:space="preserve">. Tu zopet srečamo realno osebo, pred tem pa se Tone, takoj po ustanovitvi Protiimperialistične fronte, sreča še z drugimi </w:t>
      </w:r>
      <w:r w:rsidR="003648CD">
        <w:rPr>
          <w:rFonts w:ascii="Times New Roman" w:hAnsi="Times New Roman" w:cs="Times New Roman"/>
          <w:sz w:val="24"/>
          <w:szCs w:val="24"/>
        </w:rPr>
        <w:t>akterji</w:t>
      </w:r>
      <w:r>
        <w:rPr>
          <w:rFonts w:ascii="Times New Roman" w:hAnsi="Times New Roman" w:cs="Times New Roman"/>
          <w:sz w:val="24"/>
          <w:szCs w:val="24"/>
        </w:rPr>
        <w:t xml:space="preserve"> tedanjega zgodovinskega dogajanja – </w:t>
      </w:r>
      <w:r w:rsidRPr="00B03AAE">
        <w:rPr>
          <w:rFonts w:ascii="Times New Roman" w:hAnsi="Times New Roman" w:cs="Times New Roman"/>
          <w:sz w:val="24"/>
          <w:szCs w:val="24"/>
        </w:rPr>
        <w:t xml:space="preserve">Stanetom Kovačem, Edijem Kocbekom in Jožetom Zemljakom. </w:t>
      </w:r>
      <w:r>
        <w:rPr>
          <w:rFonts w:ascii="Times New Roman" w:hAnsi="Times New Roman" w:cs="Times New Roman"/>
          <w:sz w:val="24"/>
          <w:szCs w:val="24"/>
        </w:rPr>
        <w:t xml:space="preserve">Razpravljajo o sodelovanju krščanskih socialistov v vsenarodni politični organizaciji. Tone v samostanu prebije štiri mesece in prebrodi svoje najtežje dni. Uživa polno naklonjenost še ene realne osebe, priorja Josipa Edgarja Lavova. Samostansko duhovno in telesno okrevanje mu kazi zgroženost zaradi ozračja državljanske vojne, ki </w:t>
      </w:r>
      <w:r w:rsidRPr="00723858">
        <w:rPr>
          <w:rFonts w:ascii="Times New Roman" w:hAnsi="Times New Roman" w:cs="Times New Roman"/>
          <w:sz w:val="24"/>
          <w:szCs w:val="24"/>
        </w:rPr>
        <w:t>ga je</w:t>
      </w:r>
      <w:r>
        <w:rPr>
          <w:rFonts w:ascii="Times New Roman" w:hAnsi="Times New Roman" w:cs="Times New Roman"/>
          <w:sz w:val="24"/>
          <w:szCs w:val="24"/>
        </w:rPr>
        <w:t xml:space="preserve"> spočel medtem vzrasli slovenski bratomorni spopad. Na janževo, 27. decembra 1942, se kot krščanski socialist odpravi v partizane.</w:t>
      </w:r>
    </w:p>
    <w:p w14:paraId="35927D81" w14:textId="2DDD35C9" w:rsidR="005E0DB0" w:rsidRDefault="005E0DB0" w:rsidP="002444D9">
      <w:pPr>
        <w:spacing w:after="0" w:line="360" w:lineRule="auto"/>
        <w:jc w:val="both"/>
        <w:rPr>
          <w:rFonts w:ascii="Times New Roman" w:hAnsi="Times New Roman" w:cs="Times New Roman"/>
          <w:sz w:val="24"/>
          <w:szCs w:val="24"/>
        </w:rPr>
        <w:pPrChange w:id="14" w:author="Filip Čuček" w:date="2022-09-06T09:10:00Z">
          <w:pPr>
            <w:spacing w:after="0" w:line="360" w:lineRule="auto"/>
            <w:ind w:firstLine="709"/>
            <w:jc w:val="both"/>
          </w:pPr>
        </w:pPrChange>
      </w:pPr>
      <w:r>
        <w:rPr>
          <w:rFonts w:ascii="Times New Roman" w:hAnsi="Times New Roman" w:cs="Times New Roman"/>
          <w:sz w:val="24"/>
          <w:szCs w:val="24"/>
        </w:rPr>
        <w:tab/>
        <w:t>V partizane se vključi v Seli pri Hinjah, kjer ga sprejme brigadna politična komisarka, komunistka Katja. Ker še ne ve za Tonetovo nesrečo, mu očita pozni prihod v odporniško vojsko. Po Tonetovem pojasnilu očitek umakne. Tone borcem na njihovo željo večkrat predava o zgodovini, na Prešernovi proslavi leta 1943 v Ambrusu pa govori o največjem slovenskem pesniku in njegovem pomenu za narodnoosvobodilni boj. Nato sodeluje v dveh uspešnih spopadih brigade z vaškimi stražarji in Italijani. V drugem, na Veliki gori, zapleni italijansko brzostrelko in se po boju upre komisarki, ki ho</w:t>
      </w:r>
      <w:r w:rsidR="002C6238">
        <w:rPr>
          <w:rFonts w:ascii="Times New Roman" w:hAnsi="Times New Roman" w:cs="Times New Roman"/>
          <w:sz w:val="24"/>
          <w:szCs w:val="24"/>
        </w:rPr>
        <w:t>če</w:t>
      </w:r>
      <w:r>
        <w:rPr>
          <w:rFonts w:ascii="Times New Roman" w:hAnsi="Times New Roman" w:cs="Times New Roman"/>
          <w:sz w:val="24"/>
          <w:szCs w:val="24"/>
        </w:rPr>
        <w:t>, da zaplenjene brzostrelke pripadejo brigadnemu poveljstvu. Orožje ostane pri borcih. Komisarka kasneje Tonetu prizna, da se je pogumno postavil za pravičnost, svoje mnenje pa naj ji drugič pove na štiri oči.</w:t>
      </w:r>
    </w:p>
    <w:p w14:paraId="35927D82" w14:textId="77777777" w:rsidR="005E0DB0" w:rsidRDefault="005E0DB0" w:rsidP="002444D9">
      <w:pPr>
        <w:spacing w:after="0" w:line="360" w:lineRule="auto"/>
        <w:ind w:firstLine="709"/>
        <w:jc w:val="both"/>
        <w:rPr>
          <w:rFonts w:ascii="Times New Roman" w:hAnsi="Times New Roman" w:cs="Times New Roman"/>
          <w:sz w:val="24"/>
          <w:szCs w:val="24"/>
        </w:rPr>
      </w:pPr>
      <w:del w:id="15" w:author="Filip Čuček" w:date="2022-09-06T09:10:00Z">
        <w:r w:rsidDel="002444D9">
          <w:rPr>
            <w:rFonts w:ascii="Times New Roman" w:hAnsi="Times New Roman" w:cs="Times New Roman"/>
            <w:sz w:val="24"/>
            <w:szCs w:val="24"/>
          </w:rPr>
          <w:tab/>
        </w:r>
      </w:del>
      <w:r>
        <w:rPr>
          <w:rFonts w:ascii="Times New Roman" w:hAnsi="Times New Roman" w:cs="Times New Roman"/>
          <w:sz w:val="24"/>
          <w:szCs w:val="24"/>
        </w:rPr>
        <w:t>Po spopadu se štab brigade in zaščitna četa, v kateri je tudi Tone, napotita na južno pobočje Velike gore, kjer se na eni od kmetij utrdita. Tone postane kulturni referent. Njegova predavanja o Cankarju, ekspresionizmu in socialnem realizmu komisarko navdušijo, še bolj pa jo sam Tone, ki ga v zaupnem pogovoru vpraša, ali bi lahko med njima vzklila ljubezen, čeprav sta različnih svetovnih nazorov. Tone ji odvrne, da bi sicer lahko, vendar je še vedno preveč prizadet zaradi ženine smrti. Pove še, da upa, da bo tudi s svojim intimnim svetovnim nazorom lahko dobro in enakopravno gradil socialistično družbo.</w:t>
      </w:r>
    </w:p>
    <w:p w14:paraId="35927D83" w14:textId="54FF205E" w:rsidR="005E0DB0" w:rsidRDefault="005E0DB0" w:rsidP="002444D9">
      <w:pPr>
        <w:spacing w:after="0" w:line="360" w:lineRule="auto"/>
        <w:jc w:val="both"/>
        <w:rPr>
          <w:rFonts w:ascii="Times New Roman" w:hAnsi="Times New Roman" w:cs="Times New Roman"/>
          <w:sz w:val="24"/>
          <w:szCs w:val="24"/>
        </w:rPr>
        <w:pPrChange w:id="16" w:author="Filip Čuček" w:date="2022-09-06T09:10:00Z">
          <w:pPr>
            <w:spacing w:after="0" w:line="360" w:lineRule="auto"/>
            <w:ind w:firstLine="709"/>
            <w:jc w:val="both"/>
          </w:pPr>
        </w:pPrChange>
      </w:pPr>
      <w:r>
        <w:rPr>
          <w:rFonts w:ascii="Times New Roman" w:hAnsi="Times New Roman" w:cs="Times New Roman"/>
          <w:sz w:val="24"/>
          <w:szCs w:val="24"/>
        </w:rPr>
        <w:tab/>
        <w:t>Po nekaj tednih štab napadejo vaški stražarji, okrepljeni z italijansko podporno četo. Tone se v boju znova izkaže in reši ranjenega soborca, kljub temu, da mitraljezec Branko ni bil pripravljen spremeniti bojnega položaja in mu pomagati z ognjem. Tone ga ima za strahopetca. Partizani napad odbi</w:t>
      </w:r>
      <w:r w:rsidR="004B0D7B">
        <w:rPr>
          <w:rFonts w:ascii="Times New Roman" w:hAnsi="Times New Roman" w:cs="Times New Roman"/>
          <w:sz w:val="24"/>
          <w:szCs w:val="24"/>
        </w:rPr>
        <w:t>jejo</w:t>
      </w:r>
      <w:r>
        <w:rPr>
          <w:rFonts w:ascii="Times New Roman" w:hAnsi="Times New Roman" w:cs="Times New Roman"/>
          <w:sz w:val="24"/>
          <w:szCs w:val="24"/>
        </w:rPr>
        <w:t xml:space="preserve">. Po napadu Tone v pogovoru s komandantom brigade graja Branka, </w:t>
      </w:r>
      <w:r>
        <w:rPr>
          <w:rFonts w:ascii="Times New Roman" w:hAnsi="Times New Roman" w:cs="Times New Roman"/>
          <w:sz w:val="24"/>
          <w:szCs w:val="24"/>
        </w:rPr>
        <w:lastRenderedPageBreak/>
        <w:t>sicer člana partijske celice zaščitne čete, o kateri borci niti niso dobro vedeli, kdo vse ji pripada. Člani celice se kmalu zatem sestanejo in Branko o Tonetu reče, da ga je ta grajal za</w:t>
      </w:r>
      <w:r w:rsidR="000C71D3">
        <w:rPr>
          <w:rFonts w:ascii="Times New Roman" w:hAnsi="Times New Roman" w:cs="Times New Roman"/>
          <w:sz w:val="24"/>
          <w:szCs w:val="24"/>
        </w:rPr>
        <w:t>to</w:t>
      </w:r>
      <w:r>
        <w:rPr>
          <w:rFonts w:ascii="Times New Roman" w:hAnsi="Times New Roman" w:cs="Times New Roman"/>
          <w:sz w:val="24"/>
          <w:szCs w:val="24"/>
        </w:rPr>
        <w:t xml:space="preserve">, ker sumi, da je komunist, medtem ko Tone ni, saj je izjavil, da ne sprejema komunistične predstave človeka in sveta. To vzbudi oster odziv partijskega sekretarja. A prevlada ocena, da bi kakršna koli kazen za Toneta v četi povzročila nemir, saj ga imajo borci </w:t>
      </w:r>
      <w:r w:rsidRPr="00603D43">
        <w:rPr>
          <w:rFonts w:ascii="Times New Roman" w:hAnsi="Times New Roman" w:cs="Times New Roman"/>
          <w:sz w:val="24"/>
          <w:szCs w:val="24"/>
        </w:rPr>
        <w:t xml:space="preserve">radi </w:t>
      </w:r>
      <w:r>
        <w:rPr>
          <w:rFonts w:ascii="Times New Roman" w:hAnsi="Times New Roman" w:cs="Times New Roman"/>
          <w:sz w:val="24"/>
          <w:szCs w:val="24"/>
        </w:rPr>
        <w:t>zaradi njegov</w:t>
      </w:r>
      <w:r w:rsidR="000D28B3">
        <w:rPr>
          <w:rFonts w:ascii="Times New Roman" w:hAnsi="Times New Roman" w:cs="Times New Roman"/>
          <w:sz w:val="24"/>
          <w:szCs w:val="24"/>
        </w:rPr>
        <w:t>ih</w:t>
      </w:r>
      <w:r>
        <w:rPr>
          <w:rFonts w:ascii="Times New Roman" w:hAnsi="Times New Roman" w:cs="Times New Roman"/>
          <w:sz w:val="24"/>
          <w:szCs w:val="24"/>
        </w:rPr>
        <w:t xml:space="preserve"> tovarištva, poguma in razuma. Sekretar komisarko Katjo opozori, da morajo biti skrajno čuječni, da ne bi Tone v brigadi omajal ugleda partije, kajti okoli njega se zbirajo nekomunisti, ki mu zvesto sledijo.</w:t>
      </w:r>
    </w:p>
    <w:p w14:paraId="35927D84" w14:textId="63968527" w:rsidR="005E0DB0" w:rsidRDefault="005E0DB0" w:rsidP="002444D9">
      <w:pPr>
        <w:spacing w:after="0" w:line="360" w:lineRule="auto"/>
        <w:ind w:firstLine="709"/>
        <w:jc w:val="both"/>
        <w:rPr>
          <w:rFonts w:ascii="Times New Roman" w:hAnsi="Times New Roman" w:cs="Times New Roman"/>
          <w:sz w:val="24"/>
          <w:szCs w:val="24"/>
        </w:rPr>
      </w:pPr>
      <w:del w:id="17" w:author="Filip Čuček" w:date="2022-09-06T09:10:00Z">
        <w:r w:rsidDel="002444D9">
          <w:rPr>
            <w:rFonts w:ascii="Times New Roman" w:hAnsi="Times New Roman" w:cs="Times New Roman"/>
            <w:sz w:val="24"/>
            <w:szCs w:val="24"/>
          </w:rPr>
          <w:tab/>
        </w:r>
      </w:del>
      <w:r w:rsidR="00B97FC1">
        <w:rPr>
          <w:rFonts w:ascii="Times New Roman" w:hAnsi="Times New Roman" w:cs="Times New Roman"/>
          <w:sz w:val="24"/>
          <w:szCs w:val="24"/>
        </w:rPr>
        <w:t>Z</w:t>
      </w:r>
      <w:r>
        <w:rPr>
          <w:rFonts w:ascii="Times New Roman" w:hAnsi="Times New Roman" w:cs="Times New Roman"/>
          <w:sz w:val="24"/>
          <w:szCs w:val="24"/>
        </w:rPr>
        <w:t xml:space="preserve"> Velike gore se vsa brigada premakne v Loški Potok. Katja si še vedno prizadeva za Tonetovo ljubezen, vključiti se mora le v partijo, kar mu bo odprlo vsa vrata, </w:t>
      </w:r>
      <w:r w:rsidR="003E7B44" w:rsidRPr="003E7B44">
        <w:rPr>
          <w:rFonts w:ascii="Times New Roman" w:hAnsi="Times New Roman" w:cs="Times New Roman"/>
          <w:sz w:val="24"/>
          <w:szCs w:val="24"/>
        </w:rPr>
        <w:t>tudi do njenega srca</w:t>
      </w:r>
      <w:r>
        <w:rPr>
          <w:rFonts w:ascii="Times New Roman" w:hAnsi="Times New Roman" w:cs="Times New Roman"/>
          <w:sz w:val="24"/>
          <w:szCs w:val="24"/>
        </w:rPr>
        <w:t xml:space="preserve">. Tone ostane pri svojem, Katjo pa zaradi zagledanosti v Toneta zaskrbi za njeno predanost partiji in revoluciji. Konec julija brigada v Ložu izvede partizanski miting, na katerem Tone na Katjino željo nastopi z borbenim nacionalnim govorom. Po govoru ga Katja ponovno povabi v partijo, kar Tone odkloni. </w:t>
      </w:r>
      <w:r w:rsidR="007A61CE" w:rsidRPr="007A61CE">
        <w:rPr>
          <w:rFonts w:ascii="Times New Roman" w:hAnsi="Times New Roman" w:cs="Times New Roman"/>
          <w:sz w:val="24"/>
          <w:szCs w:val="24"/>
        </w:rPr>
        <w:t>Na njeno željo</w:t>
      </w:r>
      <w:r>
        <w:rPr>
          <w:rFonts w:ascii="Times New Roman" w:hAnsi="Times New Roman" w:cs="Times New Roman"/>
          <w:sz w:val="24"/>
          <w:szCs w:val="24"/>
        </w:rPr>
        <w:t xml:space="preserve">, da bi kot politični in zakonski par veliko dosegla, </w:t>
      </w:r>
      <w:r w:rsidR="00E745E9" w:rsidRPr="00E745E9">
        <w:rPr>
          <w:rFonts w:ascii="Times New Roman" w:hAnsi="Times New Roman" w:cs="Times New Roman"/>
          <w:sz w:val="24"/>
          <w:szCs w:val="24"/>
        </w:rPr>
        <w:t>se ne odzove</w:t>
      </w:r>
      <w:r>
        <w:rPr>
          <w:rFonts w:ascii="Times New Roman" w:hAnsi="Times New Roman" w:cs="Times New Roman"/>
          <w:sz w:val="24"/>
          <w:szCs w:val="24"/>
        </w:rPr>
        <w:t xml:space="preserve">. Naslednje dni se ne vidita, brigadno življenje pa preseka pritožba dveh starejših žensk iz bližnje vasi, da je eden od borcev ukradel prekajeno kračo. Ugotovijo, da je to bil partizan Srna, sin ljubljanske branjevke, prava proletarska eksistenca, ki je v nepremišljeni želji, da bi njegovi tovariši užili nekaj okusnega, kračo odtujil. Na brigadnem sodišču Katjin namestnik in partijski sekretar brigade zahteva, da ga ustrelijo. Srna namreč kaže protirevolucionarno zadržanje, ki izvira iz Tonetovega vpliva. Če ga odstranijo, bo Tone izgubil pomembnega pristaša. Partijski sekretar </w:t>
      </w:r>
      <w:r w:rsidR="00294EA1" w:rsidRPr="00294EA1">
        <w:rPr>
          <w:rFonts w:ascii="Times New Roman" w:hAnsi="Times New Roman" w:cs="Times New Roman"/>
          <w:sz w:val="24"/>
          <w:szCs w:val="24"/>
        </w:rPr>
        <w:t xml:space="preserve">vidi </w:t>
      </w:r>
      <w:r>
        <w:rPr>
          <w:rFonts w:ascii="Times New Roman" w:hAnsi="Times New Roman" w:cs="Times New Roman"/>
          <w:sz w:val="24"/>
          <w:szCs w:val="24"/>
        </w:rPr>
        <w:t xml:space="preserve">priložnost, da se izkaže z revolucionarno strogostjo. Kot tožilec na brigadnem sodišču, ki mu </w:t>
      </w:r>
      <w:r w:rsidR="00BE1AC5" w:rsidRPr="00BE1AC5">
        <w:rPr>
          <w:rFonts w:ascii="Times New Roman" w:hAnsi="Times New Roman" w:cs="Times New Roman"/>
          <w:sz w:val="24"/>
          <w:szCs w:val="24"/>
        </w:rPr>
        <w:t xml:space="preserve">predseduje </w:t>
      </w:r>
      <w:r>
        <w:rPr>
          <w:rFonts w:ascii="Times New Roman" w:hAnsi="Times New Roman" w:cs="Times New Roman"/>
          <w:sz w:val="24"/>
          <w:szCs w:val="24"/>
        </w:rPr>
        <w:t xml:space="preserve">Katja, Srni očita protiljudsko in protirevolucionarno delovanje, rop slovenskega ljudstva in rušenje ugleda partizanske vojske. Poudari, da pripada posebni skupini v četi, ki bo opozicija vodilni sili narodnoosvobodilnega boja. Srno zagovarja Tone, ki pobija obtožbe o njegovem protirevolucionarnem delovanju, </w:t>
      </w:r>
      <w:r w:rsidR="00BD389D" w:rsidRPr="00BD389D">
        <w:rPr>
          <w:rFonts w:ascii="Times New Roman" w:hAnsi="Times New Roman" w:cs="Times New Roman"/>
          <w:sz w:val="24"/>
          <w:szCs w:val="24"/>
        </w:rPr>
        <w:t xml:space="preserve">in meni, da bi </w:t>
      </w:r>
      <w:r>
        <w:rPr>
          <w:rFonts w:ascii="Times New Roman" w:hAnsi="Times New Roman" w:cs="Times New Roman"/>
          <w:sz w:val="24"/>
          <w:szCs w:val="24"/>
        </w:rPr>
        <w:t>obsodba na smrt pomenila obtežiti si vest s krvjo dobrega slovenskega človeka. Toda Srno, ob čemer se Katja vzdrž</w:t>
      </w:r>
      <w:r w:rsidR="00520318">
        <w:rPr>
          <w:rFonts w:ascii="Times New Roman" w:hAnsi="Times New Roman" w:cs="Times New Roman"/>
          <w:sz w:val="24"/>
          <w:szCs w:val="24"/>
        </w:rPr>
        <w:t>i</w:t>
      </w:r>
      <w:r>
        <w:rPr>
          <w:rFonts w:ascii="Times New Roman" w:hAnsi="Times New Roman" w:cs="Times New Roman"/>
          <w:sz w:val="24"/>
          <w:szCs w:val="24"/>
        </w:rPr>
        <w:t>, obsodi</w:t>
      </w:r>
      <w:r w:rsidR="00CE273C">
        <w:rPr>
          <w:rFonts w:ascii="Times New Roman" w:hAnsi="Times New Roman" w:cs="Times New Roman"/>
          <w:sz w:val="24"/>
          <w:szCs w:val="24"/>
        </w:rPr>
        <w:t>jo</w:t>
      </w:r>
      <w:r>
        <w:rPr>
          <w:rFonts w:ascii="Times New Roman" w:hAnsi="Times New Roman" w:cs="Times New Roman"/>
          <w:sz w:val="24"/>
          <w:szCs w:val="24"/>
        </w:rPr>
        <w:t xml:space="preserve"> na smrt. Pred usmrtitvijo </w:t>
      </w:r>
      <w:r w:rsidR="00CE273C">
        <w:rPr>
          <w:rFonts w:ascii="Times New Roman" w:hAnsi="Times New Roman" w:cs="Times New Roman"/>
          <w:sz w:val="24"/>
          <w:szCs w:val="24"/>
        </w:rPr>
        <w:t>mu</w:t>
      </w:r>
      <w:r>
        <w:rPr>
          <w:rFonts w:ascii="Times New Roman" w:hAnsi="Times New Roman" w:cs="Times New Roman"/>
          <w:sz w:val="24"/>
          <w:szCs w:val="24"/>
        </w:rPr>
        <w:t xml:space="preserve"> </w:t>
      </w:r>
      <w:r w:rsidRPr="009F6904">
        <w:rPr>
          <w:rFonts w:ascii="Times New Roman" w:hAnsi="Times New Roman" w:cs="Times New Roman"/>
          <w:sz w:val="24"/>
          <w:szCs w:val="24"/>
        </w:rPr>
        <w:t xml:space="preserve">soborci </w:t>
      </w:r>
      <w:r>
        <w:rPr>
          <w:rFonts w:ascii="Times New Roman" w:hAnsi="Times New Roman" w:cs="Times New Roman"/>
          <w:sz w:val="24"/>
          <w:szCs w:val="24"/>
        </w:rPr>
        <w:t xml:space="preserve">na njegovo zadnjo željo </w:t>
      </w:r>
      <w:r w:rsidR="00382E9E">
        <w:rPr>
          <w:rFonts w:ascii="Times New Roman" w:hAnsi="Times New Roman" w:cs="Times New Roman"/>
          <w:sz w:val="24"/>
          <w:szCs w:val="24"/>
        </w:rPr>
        <w:t>zapojejo</w:t>
      </w:r>
      <w:r>
        <w:rPr>
          <w:rFonts w:ascii="Times New Roman" w:hAnsi="Times New Roman" w:cs="Times New Roman"/>
          <w:sz w:val="24"/>
          <w:szCs w:val="24"/>
        </w:rPr>
        <w:t xml:space="preserve"> pesem </w:t>
      </w:r>
      <w:r w:rsidRPr="008E408D">
        <w:rPr>
          <w:rFonts w:ascii="Times New Roman" w:hAnsi="Times New Roman" w:cs="Times New Roman"/>
          <w:i/>
          <w:sz w:val="24"/>
          <w:szCs w:val="24"/>
        </w:rPr>
        <w:t>Pa kako te bom ljubila,</w:t>
      </w:r>
      <w:r>
        <w:rPr>
          <w:rFonts w:ascii="Times New Roman" w:hAnsi="Times New Roman" w:cs="Times New Roman"/>
          <w:i/>
          <w:sz w:val="24"/>
          <w:szCs w:val="24"/>
        </w:rPr>
        <w:t xml:space="preserve"> k</w:t>
      </w:r>
      <w:r w:rsidRPr="008E408D">
        <w:rPr>
          <w:rFonts w:ascii="Times New Roman" w:hAnsi="Times New Roman" w:cs="Times New Roman"/>
          <w:i/>
          <w:sz w:val="24"/>
          <w:szCs w:val="24"/>
        </w:rPr>
        <w:t>՚me srček boli</w:t>
      </w:r>
      <w:r>
        <w:rPr>
          <w:rFonts w:ascii="Times New Roman" w:hAnsi="Times New Roman" w:cs="Times New Roman"/>
          <w:sz w:val="24"/>
          <w:szCs w:val="24"/>
        </w:rPr>
        <w:t>. Vsi zajo</w:t>
      </w:r>
      <w:r w:rsidR="00FA79DE">
        <w:rPr>
          <w:rFonts w:ascii="Times New Roman" w:hAnsi="Times New Roman" w:cs="Times New Roman"/>
          <w:sz w:val="24"/>
          <w:szCs w:val="24"/>
        </w:rPr>
        <w:t>čejo</w:t>
      </w:r>
      <w:r>
        <w:rPr>
          <w:rFonts w:ascii="Times New Roman" w:hAnsi="Times New Roman" w:cs="Times New Roman"/>
          <w:sz w:val="24"/>
          <w:szCs w:val="24"/>
        </w:rPr>
        <w:t xml:space="preserve"> nad kruto usodo prisrčnega fanta. Kmalu zatem </w:t>
      </w:r>
      <w:r w:rsidR="00877662" w:rsidRPr="00877662">
        <w:rPr>
          <w:rFonts w:ascii="Times New Roman" w:hAnsi="Times New Roman" w:cs="Times New Roman"/>
          <w:sz w:val="24"/>
          <w:szCs w:val="24"/>
        </w:rPr>
        <w:t>se s skritega kraja v gozdu zaslišijo</w:t>
      </w:r>
      <w:r w:rsidR="005327EF">
        <w:rPr>
          <w:rFonts w:ascii="Times New Roman" w:hAnsi="Times New Roman" w:cs="Times New Roman"/>
          <w:sz w:val="24"/>
          <w:szCs w:val="24"/>
        </w:rPr>
        <w:t xml:space="preserve"> streli</w:t>
      </w:r>
      <w:r>
        <w:rPr>
          <w:rFonts w:ascii="Times New Roman" w:hAnsi="Times New Roman" w:cs="Times New Roman"/>
          <w:sz w:val="24"/>
          <w:szCs w:val="24"/>
        </w:rPr>
        <w:t xml:space="preserve">. </w:t>
      </w:r>
    </w:p>
    <w:p w14:paraId="35927D85" w14:textId="58F4CF9D" w:rsidR="005E0DB0" w:rsidRDefault="005E0DB0" w:rsidP="002444D9">
      <w:pPr>
        <w:spacing w:after="0" w:line="360" w:lineRule="auto"/>
        <w:jc w:val="both"/>
        <w:rPr>
          <w:rFonts w:ascii="Times New Roman" w:hAnsi="Times New Roman" w:cs="Times New Roman"/>
          <w:sz w:val="24"/>
          <w:szCs w:val="24"/>
        </w:rPr>
        <w:pPrChange w:id="18" w:author="Filip Čuček" w:date="2022-09-06T09:10:00Z">
          <w:pPr>
            <w:spacing w:after="0" w:line="360" w:lineRule="auto"/>
            <w:ind w:firstLine="709"/>
            <w:jc w:val="both"/>
          </w:pPr>
        </w:pPrChange>
      </w:pPr>
      <w:r>
        <w:rPr>
          <w:rFonts w:ascii="Times New Roman" w:hAnsi="Times New Roman" w:cs="Times New Roman"/>
          <w:sz w:val="24"/>
          <w:szCs w:val="24"/>
        </w:rPr>
        <w:tab/>
        <w:t>Katja, ki je kljub partijski revolucionarni zavesti pretresena nad Srnovo usmrtitvijo, sluti, da bo partijski sekretar zahteval tudi Tonetovo likvidacijo</w:t>
      </w:r>
      <w:r w:rsidR="00B87374" w:rsidRPr="00B87374">
        <w:rPr>
          <w:rFonts w:ascii="Times New Roman" w:hAnsi="Times New Roman" w:cs="Times New Roman"/>
          <w:sz w:val="24"/>
          <w:szCs w:val="24"/>
        </w:rPr>
        <w:t>, zato s</w:t>
      </w:r>
      <w:r>
        <w:rPr>
          <w:rFonts w:ascii="Times New Roman" w:hAnsi="Times New Roman" w:cs="Times New Roman"/>
          <w:sz w:val="24"/>
          <w:szCs w:val="24"/>
        </w:rPr>
        <w:t>klene imenovati novo sestavo sodišča iz poštenih in preudarnih fantov, ki se ne bodo igrali s smrtjo. Toneta medtem pripr</w:t>
      </w:r>
      <w:r w:rsidR="00B618CB">
        <w:rPr>
          <w:rFonts w:ascii="Times New Roman" w:hAnsi="Times New Roman" w:cs="Times New Roman"/>
          <w:sz w:val="24"/>
          <w:szCs w:val="24"/>
        </w:rPr>
        <w:t>ejo</w:t>
      </w:r>
      <w:r>
        <w:rPr>
          <w:rFonts w:ascii="Times New Roman" w:hAnsi="Times New Roman" w:cs="Times New Roman"/>
          <w:sz w:val="24"/>
          <w:szCs w:val="24"/>
        </w:rPr>
        <w:t>. Ko ga naslednji dan</w:t>
      </w:r>
      <w:r w:rsidRPr="005D4DB6">
        <w:rPr>
          <w:rFonts w:ascii="Times New Roman" w:hAnsi="Times New Roman" w:cs="Times New Roman"/>
          <w:sz w:val="24"/>
          <w:szCs w:val="24"/>
        </w:rPr>
        <w:t xml:space="preserve"> </w:t>
      </w:r>
      <w:r>
        <w:rPr>
          <w:rFonts w:ascii="Times New Roman" w:hAnsi="Times New Roman" w:cs="Times New Roman"/>
          <w:sz w:val="24"/>
          <w:szCs w:val="24"/>
        </w:rPr>
        <w:t xml:space="preserve">straža odvede v štab, Tone na svoje veliko presenečenje pri mizi zagleda Janeza Stanovnika, svojega mlajšega krščanskosocialističnega tovariša. Janez </w:t>
      </w:r>
      <w:r>
        <w:rPr>
          <w:rFonts w:ascii="Times New Roman" w:hAnsi="Times New Roman" w:cs="Times New Roman"/>
          <w:sz w:val="24"/>
          <w:szCs w:val="24"/>
        </w:rPr>
        <w:lastRenderedPageBreak/>
        <w:t xml:space="preserve">Stanovnik je še en lik, ki ga je avtor iz takratnega zgodovinskega dogajanja prenesel v svojo pripoved. V njej se Stanovnik, visoki predstavnik OF, zavzame za Toneta in mu v dogovoru s Katjo, ki ima v sebi prostor za človečnost, omogoči premestitev iz brigade med bolničarje v partizanski snežniški bolnišnici. Pred odhodom mu soborci zapojejo </w:t>
      </w:r>
      <w:r w:rsidRPr="00E50522">
        <w:rPr>
          <w:rFonts w:ascii="Times New Roman" w:hAnsi="Times New Roman" w:cs="Times New Roman"/>
          <w:i/>
          <w:sz w:val="24"/>
          <w:szCs w:val="24"/>
        </w:rPr>
        <w:t>Oj, Božime, tele dolince … kuo vas težko jest zapustim…</w:t>
      </w:r>
      <w:r>
        <w:rPr>
          <w:rFonts w:ascii="Times New Roman" w:hAnsi="Times New Roman" w:cs="Times New Roman"/>
          <w:sz w:val="24"/>
          <w:szCs w:val="24"/>
        </w:rPr>
        <w:t xml:space="preserve"> Tone nato v Janezovi družbi zapusti brigado.  </w:t>
      </w:r>
    </w:p>
    <w:p w14:paraId="35927D86" w14:textId="2AAF389F" w:rsidR="00EA0480" w:rsidRPr="001A4327" w:rsidRDefault="005E0DB0" w:rsidP="002444D9">
      <w:pPr>
        <w:spacing w:after="0" w:line="360" w:lineRule="auto"/>
        <w:jc w:val="both"/>
        <w:rPr>
          <w:rFonts w:ascii="Times New Roman" w:hAnsi="Times New Roman" w:cs="Times New Roman"/>
          <w:color w:val="FF0000"/>
          <w:sz w:val="24"/>
          <w:szCs w:val="24"/>
        </w:rPr>
        <w:pPrChange w:id="19" w:author="Filip Čuček" w:date="2022-09-06T09:10:00Z">
          <w:pPr>
            <w:spacing w:after="0" w:line="360" w:lineRule="auto"/>
            <w:ind w:firstLine="709"/>
            <w:jc w:val="both"/>
          </w:pPr>
        </w:pPrChange>
      </w:pPr>
      <w:bookmarkStart w:id="20" w:name="_GoBack"/>
      <w:bookmarkEnd w:id="20"/>
      <w:r>
        <w:rPr>
          <w:rFonts w:ascii="Times New Roman" w:hAnsi="Times New Roman" w:cs="Times New Roman"/>
          <w:sz w:val="24"/>
          <w:szCs w:val="24"/>
        </w:rPr>
        <w:tab/>
        <w:t xml:space="preserve">Tu se roman, v katerega je </w:t>
      </w:r>
      <w:r w:rsidR="002E3490">
        <w:rPr>
          <w:rFonts w:ascii="Times New Roman" w:hAnsi="Times New Roman" w:cs="Times New Roman"/>
          <w:sz w:val="24"/>
          <w:szCs w:val="24"/>
        </w:rPr>
        <w:t>Janko</w:t>
      </w:r>
      <w:r>
        <w:rPr>
          <w:rFonts w:ascii="Times New Roman" w:hAnsi="Times New Roman" w:cs="Times New Roman"/>
          <w:sz w:val="24"/>
          <w:szCs w:val="24"/>
        </w:rPr>
        <w:t xml:space="preserve"> vpel svoje personalistično prepričanje o družbeni ureditvi, ki osebo kot moralni subjekt</w:t>
      </w:r>
      <w:r w:rsidRPr="00716CA0">
        <w:rPr>
          <w:rFonts w:ascii="Times New Roman" w:hAnsi="Times New Roman" w:cs="Times New Roman"/>
          <w:sz w:val="24"/>
          <w:szCs w:val="24"/>
        </w:rPr>
        <w:t xml:space="preserve"> absolutno spoštuje</w:t>
      </w:r>
      <w:r>
        <w:rPr>
          <w:rFonts w:ascii="Times New Roman" w:hAnsi="Times New Roman" w:cs="Times New Roman"/>
          <w:sz w:val="24"/>
          <w:szCs w:val="24"/>
        </w:rPr>
        <w:t xml:space="preserve">, </w:t>
      </w:r>
      <w:r w:rsidRPr="00716CA0">
        <w:rPr>
          <w:rFonts w:ascii="Times New Roman" w:hAnsi="Times New Roman" w:cs="Times New Roman"/>
          <w:sz w:val="24"/>
          <w:szCs w:val="24"/>
        </w:rPr>
        <w:t>konča</w:t>
      </w:r>
      <w:r>
        <w:rPr>
          <w:rFonts w:ascii="Times New Roman" w:hAnsi="Times New Roman" w:cs="Times New Roman"/>
          <w:sz w:val="24"/>
          <w:szCs w:val="24"/>
        </w:rPr>
        <w:t xml:space="preserve">. Dodajmo še, da v romanu nastopa tudi več oseb iz </w:t>
      </w:r>
      <w:r w:rsidR="002E3490">
        <w:rPr>
          <w:rFonts w:ascii="Times New Roman" w:hAnsi="Times New Roman" w:cs="Times New Roman"/>
          <w:sz w:val="24"/>
          <w:szCs w:val="24"/>
        </w:rPr>
        <w:t>njegovega</w:t>
      </w:r>
      <w:r>
        <w:rPr>
          <w:rFonts w:ascii="Times New Roman" w:hAnsi="Times New Roman" w:cs="Times New Roman"/>
          <w:sz w:val="24"/>
          <w:szCs w:val="24"/>
        </w:rPr>
        <w:t xml:space="preserve"> rodbinskega in osebnega življenja, ki jih je prenesel v Tonetovo. </w:t>
      </w:r>
      <w:r w:rsidRPr="002444D9">
        <w:rPr>
          <w:rFonts w:ascii="Times New Roman" w:hAnsi="Times New Roman" w:cs="Times New Roman"/>
          <w:sz w:val="24"/>
          <w:szCs w:val="24"/>
        </w:rPr>
        <w:t xml:space="preserve">Ko </w:t>
      </w:r>
      <w:r w:rsidR="002E3490" w:rsidRPr="002444D9">
        <w:rPr>
          <w:rFonts w:ascii="Times New Roman" w:hAnsi="Times New Roman" w:cs="Times New Roman"/>
          <w:sz w:val="24"/>
          <w:szCs w:val="24"/>
        </w:rPr>
        <w:t xml:space="preserve">Janko </w:t>
      </w:r>
      <w:r w:rsidRPr="002444D9">
        <w:rPr>
          <w:rFonts w:ascii="Times New Roman" w:hAnsi="Times New Roman" w:cs="Times New Roman"/>
          <w:sz w:val="24"/>
          <w:szCs w:val="24"/>
        </w:rPr>
        <w:t xml:space="preserve">na koncu romana Tonetovo </w:t>
      </w:r>
      <w:r w:rsidR="00EA0480" w:rsidRPr="002444D9">
        <w:rPr>
          <w:rFonts w:ascii="Times New Roman" w:hAnsi="Times New Roman" w:cs="Times New Roman"/>
          <w:sz w:val="24"/>
          <w:szCs w:val="24"/>
        </w:rPr>
        <w:t xml:space="preserve">življenje </w:t>
      </w:r>
      <w:r w:rsidRPr="002444D9">
        <w:rPr>
          <w:rFonts w:ascii="Times New Roman" w:hAnsi="Times New Roman" w:cs="Times New Roman"/>
          <w:sz w:val="24"/>
          <w:szCs w:val="24"/>
        </w:rPr>
        <w:t xml:space="preserve">prepusti svetu besede, pa že </w:t>
      </w:r>
      <w:r w:rsidR="00D37610" w:rsidRPr="002444D9">
        <w:rPr>
          <w:rFonts w:ascii="Times New Roman" w:hAnsi="Times New Roman" w:cs="Times New Roman"/>
          <w:sz w:val="24"/>
          <w:szCs w:val="24"/>
        </w:rPr>
        <w:t>s</w:t>
      </w:r>
      <w:r w:rsidR="00EA0480" w:rsidRPr="002444D9">
        <w:rPr>
          <w:rFonts w:ascii="Times New Roman" w:hAnsi="Times New Roman" w:cs="Times New Roman"/>
          <w:sz w:val="24"/>
          <w:szCs w:val="24"/>
        </w:rPr>
        <w:t>te</w:t>
      </w:r>
      <w:r w:rsidR="004719FC" w:rsidRPr="002444D9">
        <w:rPr>
          <w:rFonts w:ascii="Times New Roman" w:hAnsi="Times New Roman" w:cs="Times New Roman"/>
          <w:sz w:val="24"/>
          <w:szCs w:val="24"/>
        </w:rPr>
        <w:t>če</w:t>
      </w:r>
      <w:r w:rsidRPr="002444D9">
        <w:rPr>
          <w:rFonts w:ascii="Times New Roman" w:hAnsi="Times New Roman" w:cs="Times New Roman"/>
          <w:sz w:val="24"/>
          <w:szCs w:val="24"/>
        </w:rPr>
        <w:t xml:space="preserve"> čas, v katerem je dobrega pol leta pred Tonetovim odhodom iz brigade zaživel svojega.</w:t>
      </w:r>
      <w:r w:rsidR="00EA0480" w:rsidRPr="001A4327">
        <w:rPr>
          <w:rFonts w:ascii="Times New Roman" w:hAnsi="Times New Roman" w:cs="Times New Roman"/>
          <w:color w:val="FF0000"/>
          <w:sz w:val="24"/>
          <w:szCs w:val="24"/>
        </w:rPr>
        <w:tab/>
      </w:r>
    </w:p>
    <w:p w14:paraId="35927D87" w14:textId="7BC93002" w:rsidR="00633441" w:rsidRDefault="00EA0480" w:rsidP="002444D9">
      <w:pPr>
        <w:spacing w:after="0" w:line="360" w:lineRule="auto"/>
        <w:ind w:firstLine="709"/>
        <w:jc w:val="both"/>
        <w:rPr>
          <w:rFonts w:ascii="Times New Roman" w:hAnsi="Times New Roman" w:cs="Times New Roman"/>
          <w:sz w:val="24"/>
          <w:szCs w:val="24"/>
        </w:rPr>
      </w:pPr>
      <w:r w:rsidRPr="002444D9">
        <w:rPr>
          <w:rFonts w:ascii="Times New Roman" w:hAnsi="Times New Roman" w:cs="Times New Roman"/>
          <w:sz w:val="24"/>
          <w:szCs w:val="24"/>
        </w:rPr>
        <w:t>S koncem Jankove namišljene življenjske izkušnje smo p</w:t>
      </w:r>
      <w:r w:rsidR="00B06806" w:rsidRPr="002444D9">
        <w:rPr>
          <w:rFonts w:ascii="Times New Roman" w:hAnsi="Times New Roman" w:cs="Times New Roman"/>
          <w:sz w:val="24"/>
          <w:szCs w:val="24"/>
        </w:rPr>
        <w:t xml:space="preserve">rišli do </w:t>
      </w:r>
      <w:r w:rsidRPr="002444D9">
        <w:rPr>
          <w:rFonts w:ascii="Times New Roman" w:hAnsi="Times New Roman" w:cs="Times New Roman"/>
          <w:sz w:val="24"/>
          <w:szCs w:val="24"/>
        </w:rPr>
        <w:t>zaključka</w:t>
      </w:r>
      <w:r w:rsidR="00B06806" w:rsidRPr="002444D9">
        <w:rPr>
          <w:rFonts w:ascii="Times New Roman" w:hAnsi="Times New Roman" w:cs="Times New Roman"/>
          <w:sz w:val="24"/>
          <w:szCs w:val="24"/>
        </w:rPr>
        <w:t xml:space="preserve"> naše besede. </w:t>
      </w:r>
      <w:r w:rsidR="00162640">
        <w:rPr>
          <w:rFonts w:ascii="Times New Roman" w:hAnsi="Times New Roman" w:cs="Times New Roman"/>
          <w:sz w:val="24"/>
          <w:szCs w:val="24"/>
        </w:rPr>
        <w:t xml:space="preserve">Morda </w:t>
      </w:r>
      <w:r w:rsidR="005A094C">
        <w:rPr>
          <w:rFonts w:ascii="Times New Roman" w:hAnsi="Times New Roman" w:cs="Times New Roman"/>
          <w:sz w:val="24"/>
          <w:szCs w:val="24"/>
        </w:rPr>
        <w:t>s</w:t>
      </w:r>
      <w:r w:rsidR="00CF353E">
        <w:rPr>
          <w:rFonts w:ascii="Times New Roman" w:hAnsi="Times New Roman" w:cs="Times New Roman"/>
          <w:sz w:val="24"/>
          <w:szCs w:val="24"/>
        </w:rPr>
        <w:t>e</w:t>
      </w:r>
      <w:r w:rsidR="005A094C">
        <w:rPr>
          <w:rFonts w:ascii="Times New Roman" w:hAnsi="Times New Roman" w:cs="Times New Roman"/>
          <w:sz w:val="24"/>
          <w:szCs w:val="24"/>
        </w:rPr>
        <w:t xml:space="preserve"> bo komu zdela</w:t>
      </w:r>
      <w:r w:rsidR="00162640">
        <w:rPr>
          <w:rFonts w:ascii="Times New Roman" w:hAnsi="Times New Roman" w:cs="Times New Roman"/>
          <w:sz w:val="24"/>
          <w:szCs w:val="24"/>
        </w:rPr>
        <w:t xml:space="preserve"> </w:t>
      </w:r>
      <w:r w:rsidR="005A094C">
        <w:rPr>
          <w:rFonts w:ascii="Times New Roman" w:hAnsi="Times New Roman" w:cs="Times New Roman"/>
          <w:sz w:val="24"/>
          <w:szCs w:val="24"/>
        </w:rPr>
        <w:t>pre</w:t>
      </w:r>
      <w:r w:rsidR="00162640">
        <w:rPr>
          <w:rFonts w:ascii="Times New Roman" w:hAnsi="Times New Roman" w:cs="Times New Roman"/>
          <w:sz w:val="24"/>
          <w:szCs w:val="24"/>
        </w:rPr>
        <w:t xml:space="preserve">dolga, a pri znanstveniku, profesorju, kulturnem ustvarjalcu in družbeno ter politično odzivnem možu ni šlo drugače. Janko je ustvaril veliko – kot naš inštitutski raziskovalec, ugleden zgodovinar v domovini </w:t>
      </w:r>
      <w:r w:rsidR="00DF48A8">
        <w:rPr>
          <w:rFonts w:ascii="Times New Roman" w:hAnsi="Times New Roman" w:cs="Times New Roman"/>
          <w:sz w:val="24"/>
          <w:szCs w:val="24"/>
        </w:rPr>
        <w:t>in v</w:t>
      </w:r>
      <w:r w:rsidR="00162640">
        <w:rPr>
          <w:rFonts w:ascii="Times New Roman" w:hAnsi="Times New Roman" w:cs="Times New Roman"/>
          <w:sz w:val="24"/>
          <w:szCs w:val="24"/>
        </w:rPr>
        <w:t xml:space="preserve"> svetu, </w:t>
      </w:r>
      <w:r w:rsidR="00DF48A8" w:rsidRPr="00DF48A8">
        <w:rPr>
          <w:rFonts w:ascii="Times New Roman" w:hAnsi="Times New Roman" w:cs="Times New Roman"/>
          <w:sz w:val="24"/>
          <w:szCs w:val="24"/>
        </w:rPr>
        <w:t xml:space="preserve">univerzitetni učitelj </w:t>
      </w:r>
      <w:r w:rsidR="00162640">
        <w:rPr>
          <w:rFonts w:ascii="Times New Roman" w:hAnsi="Times New Roman" w:cs="Times New Roman"/>
          <w:sz w:val="24"/>
          <w:szCs w:val="24"/>
        </w:rPr>
        <w:t>in prepoznavna javna oseb</w:t>
      </w:r>
      <w:r w:rsidR="00DF48A8">
        <w:rPr>
          <w:rFonts w:ascii="Times New Roman" w:hAnsi="Times New Roman" w:cs="Times New Roman"/>
          <w:sz w:val="24"/>
          <w:szCs w:val="24"/>
        </w:rPr>
        <w:t>nost</w:t>
      </w:r>
      <w:r w:rsidR="00162640">
        <w:rPr>
          <w:rFonts w:ascii="Times New Roman" w:hAnsi="Times New Roman" w:cs="Times New Roman"/>
          <w:sz w:val="24"/>
          <w:szCs w:val="24"/>
        </w:rPr>
        <w:t xml:space="preserve">. Skozi vse življenje </w:t>
      </w:r>
      <w:r w:rsidR="00DF48A8">
        <w:rPr>
          <w:rFonts w:ascii="Times New Roman" w:hAnsi="Times New Roman" w:cs="Times New Roman"/>
          <w:sz w:val="24"/>
          <w:szCs w:val="24"/>
        </w:rPr>
        <w:t xml:space="preserve">ga odlikujejo osebni </w:t>
      </w:r>
      <w:r w:rsidR="00162640">
        <w:rPr>
          <w:rFonts w:ascii="Times New Roman" w:hAnsi="Times New Roman" w:cs="Times New Roman"/>
          <w:sz w:val="24"/>
          <w:szCs w:val="24"/>
        </w:rPr>
        <w:t>pogum</w:t>
      </w:r>
      <w:r w:rsidR="005A094C">
        <w:rPr>
          <w:rFonts w:ascii="Times New Roman" w:hAnsi="Times New Roman" w:cs="Times New Roman"/>
          <w:sz w:val="24"/>
          <w:szCs w:val="24"/>
        </w:rPr>
        <w:t xml:space="preserve">, ki </w:t>
      </w:r>
      <w:r w:rsidR="009129FE">
        <w:rPr>
          <w:rFonts w:ascii="Times New Roman" w:hAnsi="Times New Roman" w:cs="Times New Roman"/>
          <w:sz w:val="24"/>
          <w:szCs w:val="24"/>
        </w:rPr>
        <w:t>pre</w:t>
      </w:r>
      <w:r w:rsidR="005A094C">
        <w:rPr>
          <w:rFonts w:ascii="Times New Roman" w:hAnsi="Times New Roman" w:cs="Times New Roman"/>
          <w:sz w:val="24"/>
          <w:szCs w:val="24"/>
        </w:rPr>
        <w:t xml:space="preserve">maguje </w:t>
      </w:r>
      <w:r w:rsidR="00DF48A8">
        <w:rPr>
          <w:rFonts w:ascii="Times New Roman" w:hAnsi="Times New Roman" w:cs="Times New Roman"/>
          <w:sz w:val="24"/>
          <w:szCs w:val="24"/>
        </w:rPr>
        <w:t xml:space="preserve">tudi zahtevne </w:t>
      </w:r>
      <w:r w:rsidR="005A094C">
        <w:rPr>
          <w:rFonts w:ascii="Times New Roman" w:hAnsi="Times New Roman" w:cs="Times New Roman"/>
          <w:sz w:val="24"/>
          <w:szCs w:val="24"/>
        </w:rPr>
        <w:t>zdravstvene izzive</w:t>
      </w:r>
      <w:r w:rsidR="00DF48A8">
        <w:rPr>
          <w:rFonts w:ascii="Times New Roman" w:hAnsi="Times New Roman" w:cs="Times New Roman"/>
          <w:sz w:val="24"/>
          <w:szCs w:val="24"/>
        </w:rPr>
        <w:t>, lucidna misel, delavnost</w:t>
      </w:r>
      <w:r w:rsidR="00633441">
        <w:rPr>
          <w:rFonts w:ascii="Times New Roman" w:hAnsi="Times New Roman" w:cs="Times New Roman"/>
          <w:sz w:val="24"/>
          <w:szCs w:val="24"/>
        </w:rPr>
        <w:t>,</w:t>
      </w:r>
      <w:r w:rsidR="00DF48A8">
        <w:rPr>
          <w:rFonts w:ascii="Times New Roman" w:hAnsi="Times New Roman" w:cs="Times New Roman"/>
          <w:sz w:val="24"/>
          <w:szCs w:val="24"/>
        </w:rPr>
        <w:t xml:space="preserve"> inventivnost </w:t>
      </w:r>
      <w:r w:rsidR="00633441">
        <w:rPr>
          <w:rFonts w:ascii="Times New Roman" w:hAnsi="Times New Roman" w:cs="Times New Roman"/>
          <w:sz w:val="24"/>
          <w:szCs w:val="24"/>
        </w:rPr>
        <w:t>in</w:t>
      </w:r>
      <w:r w:rsidR="00DF48A8">
        <w:rPr>
          <w:rFonts w:ascii="Times New Roman" w:hAnsi="Times New Roman" w:cs="Times New Roman"/>
          <w:sz w:val="24"/>
          <w:szCs w:val="24"/>
        </w:rPr>
        <w:t xml:space="preserve"> intelektualna prodornost. Življenje ima rad in uživa v njegovih kulturnih in svetovljanskih dobrinah. Že dalj časa uživa tudi v najdenem življenjskem pristanu</w:t>
      </w:r>
      <w:r w:rsidR="004C6837" w:rsidRPr="004C6837">
        <w:rPr>
          <w:rFonts w:ascii="Times New Roman" w:hAnsi="Times New Roman" w:cs="Times New Roman"/>
          <w:sz w:val="24"/>
          <w:szCs w:val="24"/>
        </w:rPr>
        <w:t>, kar</w:t>
      </w:r>
      <w:r w:rsidR="00DF48A8">
        <w:rPr>
          <w:rFonts w:ascii="Times New Roman" w:hAnsi="Times New Roman" w:cs="Times New Roman"/>
          <w:sz w:val="24"/>
          <w:szCs w:val="24"/>
        </w:rPr>
        <w:t xml:space="preserve"> je ob vseh doseženih uspehih in delu </w:t>
      </w:r>
      <w:r w:rsidR="00047587" w:rsidRPr="00047587">
        <w:rPr>
          <w:rFonts w:ascii="Times New Roman" w:hAnsi="Times New Roman" w:cs="Times New Roman"/>
          <w:sz w:val="24"/>
          <w:szCs w:val="24"/>
        </w:rPr>
        <w:t xml:space="preserve">gotovo eno najlepših daril </w:t>
      </w:r>
      <w:r w:rsidR="00DF48A8">
        <w:rPr>
          <w:rFonts w:ascii="Times New Roman" w:hAnsi="Times New Roman" w:cs="Times New Roman"/>
          <w:sz w:val="24"/>
          <w:szCs w:val="24"/>
        </w:rPr>
        <w:t xml:space="preserve">za njegov jubilej letošnjega 30. decembra. Prijatelji in kolegi ga z </w:t>
      </w:r>
      <w:r w:rsidR="00285C0C">
        <w:rPr>
          <w:rFonts w:ascii="Times New Roman" w:hAnsi="Times New Roman" w:cs="Times New Roman"/>
          <w:sz w:val="24"/>
          <w:szCs w:val="24"/>
        </w:rPr>
        <w:t>veseljem</w:t>
      </w:r>
      <w:r w:rsidR="00DF48A8">
        <w:rPr>
          <w:rFonts w:ascii="Times New Roman" w:hAnsi="Times New Roman" w:cs="Times New Roman"/>
          <w:sz w:val="24"/>
          <w:szCs w:val="24"/>
        </w:rPr>
        <w:t xml:space="preserve"> </w:t>
      </w:r>
      <w:r w:rsidR="00833ACC">
        <w:rPr>
          <w:rFonts w:ascii="Times New Roman" w:hAnsi="Times New Roman" w:cs="Times New Roman"/>
          <w:sz w:val="24"/>
          <w:szCs w:val="24"/>
        </w:rPr>
        <w:t>pozdravljamo</w:t>
      </w:r>
      <w:r w:rsidR="00DF48A8">
        <w:rPr>
          <w:rFonts w:ascii="Times New Roman" w:hAnsi="Times New Roman" w:cs="Times New Roman"/>
          <w:sz w:val="24"/>
          <w:szCs w:val="24"/>
        </w:rPr>
        <w:t xml:space="preserve"> </w:t>
      </w:r>
      <w:r w:rsidR="00633441">
        <w:rPr>
          <w:rFonts w:ascii="Times New Roman" w:hAnsi="Times New Roman" w:cs="Times New Roman"/>
          <w:sz w:val="24"/>
          <w:szCs w:val="24"/>
        </w:rPr>
        <w:t>i</w:t>
      </w:r>
      <w:r w:rsidR="00DF48A8">
        <w:rPr>
          <w:rFonts w:ascii="Times New Roman" w:hAnsi="Times New Roman" w:cs="Times New Roman"/>
          <w:sz w:val="24"/>
          <w:szCs w:val="24"/>
        </w:rPr>
        <w:t>n</w:t>
      </w:r>
      <w:r w:rsidR="00633441">
        <w:rPr>
          <w:rFonts w:ascii="Times New Roman" w:hAnsi="Times New Roman" w:cs="Times New Roman"/>
          <w:sz w:val="24"/>
          <w:szCs w:val="24"/>
        </w:rPr>
        <w:t xml:space="preserve"> mu z vsemi lepimi željami čestitamo za osem desetletij plodne življenjske poti!</w:t>
      </w:r>
    </w:p>
    <w:p w14:paraId="35927D88" w14:textId="77777777" w:rsidR="00633441" w:rsidRDefault="00633441" w:rsidP="00633441">
      <w:pPr>
        <w:spacing w:line="240" w:lineRule="auto"/>
        <w:jc w:val="both"/>
        <w:rPr>
          <w:rFonts w:ascii="Times New Roman" w:hAnsi="Times New Roman" w:cs="Times New Roman"/>
          <w:sz w:val="24"/>
          <w:szCs w:val="24"/>
        </w:rPr>
      </w:pPr>
    </w:p>
    <w:p w14:paraId="35927D89" w14:textId="77777777" w:rsidR="00092166" w:rsidRDefault="00633441" w:rsidP="00285C0C">
      <w:pPr>
        <w:spacing w:line="240" w:lineRule="auto"/>
        <w:jc w:val="right"/>
        <w:rPr>
          <w:rFonts w:ascii="Times New Roman" w:hAnsi="Times New Roman" w:cs="Times New Roman"/>
          <w:sz w:val="24"/>
          <w:szCs w:val="24"/>
        </w:rPr>
      </w:pPr>
      <w:r w:rsidRPr="00633441">
        <w:rPr>
          <w:rFonts w:ascii="Times New Roman" w:hAnsi="Times New Roman" w:cs="Times New Roman"/>
          <w:i/>
          <w:sz w:val="24"/>
          <w:szCs w:val="24"/>
        </w:rPr>
        <w:t>Jurij Perovšek</w:t>
      </w:r>
    </w:p>
    <w:sectPr w:rsidR="0009216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C5511" w14:textId="77777777" w:rsidR="00955E94" w:rsidRDefault="00955E94" w:rsidP="00152CBA">
      <w:pPr>
        <w:spacing w:after="0" w:line="240" w:lineRule="auto"/>
      </w:pPr>
      <w:r>
        <w:separator/>
      </w:r>
    </w:p>
  </w:endnote>
  <w:endnote w:type="continuationSeparator" w:id="0">
    <w:p w14:paraId="7706775C" w14:textId="77777777" w:rsidR="00955E94" w:rsidRDefault="00955E94" w:rsidP="00152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956130"/>
      <w:docPartObj>
        <w:docPartGallery w:val="Page Numbers (Bottom of Page)"/>
        <w:docPartUnique/>
      </w:docPartObj>
    </w:sdtPr>
    <w:sdtEndPr/>
    <w:sdtContent>
      <w:p w14:paraId="35927D8E" w14:textId="071CEAE3" w:rsidR="00644432" w:rsidRDefault="00644432">
        <w:pPr>
          <w:pStyle w:val="Noga"/>
          <w:jc w:val="center"/>
        </w:pPr>
        <w:r>
          <w:fldChar w:fldCharType="begin"/>
        </w:r>
        <w:r>
          <w:instrText>PAGE   \* MERGEFORMAT</w:instrText>
        </w:r>
        <w:r>
          <w:fldChar w:fldCharType="separate"/>
        </w:r>
        <w:r w:rsidR="002444D9">
          <w:rPr>
            <w:noProof/>
          </w:rPr>
          <w:t>14</w:t>
        </w:r>
        <w:r>
          <w:fldChar w:fldCharType="end"/>
        </w:r>
      </w:p>
    </w:sdtContent>
  </w:sdt>
  <w:p w14:paraId="35927D8F" w14:textId="77777777" w:rsidR="00644432" w:rsidRDefault="00644432">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27E93" w14:textId="77777777" w:rsidR="00955E94" w:rsidRDefault="00955E94" w:rsidP="00152CBA">
      <w:pPr>
        <w:spacing w:after="0" w:line="240" w:lineRule="auto"/>
      </w:pPr>
      <w:r>
        <w:separator/>
      </w:r>
    </w:p>
  </w:footnote>
  <w:footnote w:type="continuationSeparator" w:id="0">
    <w:p w14:paraId="47EA6E0D" w14:textId="77777777" w:rsidR="00955E94" w:rsidRDefault="00955E94" w:rsidP="00152CBA">
      <w:pPr>
        <w:spacing w:after="0" w:line="240" w:lineRule="auto"/>
      </w:pPr>
      <w:r>
        <w:continuationSeparator/>
      </w:r>
    </w:p>
  </w:footnote>
  <w:footnote w:id="1">
    <w:p w14:paraId="35927D90" w14:textId="77777777" w:rsidR="00644432" w:rsidRPr="002C656E" w:rsidRDefault="00644432" w:rsidP="002C656E">
      <w:pPr>
        <w:pStyle w:val="Sprotnaopomba-besedilo"/>
        <w:jc w:val="both"/>
        <w:rPr>
          <w:rFonts w:ascii="Times New Roman" w:hAnsi="Times New Roman" w:cs="Times New Roman"/>
        </w:rPr>
      </w:pPr>
      <w:r w:rsidRPr="002C656E">
        <w:rPr>
          <w:rStyle w:val="Sprotnaopomba-sklic"/>
          <w:rFonts w:ascii="Times New Roman" w:hAnsi="Times New Roman" w:cs="Times New Roman"/>
        </w:rPr>
        <w:footnoteRef/>
      </w:r>
      <w:r w:rsidRPr="002C656E">
        <w:rPr>
          <w:rFonts w:ascii="Times New Roman" w:hAnsi="Times New Roman" w:cs="Times New Roman"/>
        </w:rPr>
        <w:t xml:space="preserve"> Jurij Perovšek, »Prof. dr. Janko Prunk – šestdesetletnik,« </w:t>
      </w:r>
      <w:r w:rsidRPr="002C656E">
        <w:rPr>
          <w:rFonts w:ascii="Times New Roman" w:hAnsi="Times New Roman" w:cs="Times New Roman"/>
          <w:i/>
        </w:rPr>
        <w:t>Zgodovinski časopis</w:t>
      </w:r>
      <w:r w:rsidRPr="002C656E">
        <w:rPr>
          <w:rFonts w:ascii="Times New Roman" w:hAnsi="Times New Roman" w:cs="Times New Roman"/>
        </w:rPr>
        <w:t xml:space="preserve"> 57 (2003): 221–26.</w:t>
      </w:r>
    </w:p>
  </w:footnote>
  <w:footnote w:id="2">
    <w:p w14:paraId="35927D91" w14:textId="77777777" w:rsidR="00835C95" w:rsidRPr="002C656E" w:rsidRDefault="00835C95" w:rsidP="002C656E">
      <w:pPr>
        <w:pStyle w:val="Sprotnaopomba-besedilo"/>
        <w:jc w:val="both"/>
        <w:rPr>
          <w:rFonts w:ascii="Times New Roman" w:hAnsi="Times New Roman" w:cs="Times New Roman"/>
        </w:rPr>
      </w:pPr>
      <w:r w:rsidRPr="002C656E">
        <w:rPr>
          <w:rStyle w:val="Sprotnaopomba-sklic"/>
          <w:rFonts w:ascii="Times New Roman" w:hAnsi="Times New Roman" w:cs="Times New Roman"/>
        </w:rPr>
        <w:footnoteRef/>
      </w:r>
      <w:r w:rsidRPr="002C656E">
        <w:rPr>
          <w:rFonts w:ascii="Times New Roman" w:hAnsi="Times New Roman" w:cs="Times New Roman"/>
        </w:rPr>
        <w:t xml:space="preserve"> Marjetka Rangus, </w:t>
      </w:r>
      <w:r w:rsidR="007509BF" w:rsidRPr="002C656E">
        <w:rPr>
          <w:rFonts w:ascii="Times New Roman" w:hAnsi="Times New Roman" w:cs="Times New Roman"/>
        </w:rPr>
        <w:t>r</w:t>
      </w:r>
      <w:r w:rsidRPr="002C656E">
        <w:rPr>
          <w:rFonts w:ascii="Times New Roman" w:hAnsi="Times New Roman" w:cs="Times New Roman"/>
        </w:rPr>
        <w:t xml:space="preserve">ecenzija </w:t>
      </w:r>
      <w:r w:rsidRPr="002C656E">
        <w:rPr>
          <w:rFonts w:ascii="Times New Roman" w:hAnsi="Times New Roman" w:cs="Times New Roman"/>
          <w:i/>
        </w:rPr>
        <w:t>Zgodovina Evrope v dobi racionalistične civilizacije 1775–2015</w:t>
      </w:r>
      <w:r w:rsidR="007509BF" w:rsidRPr="002C656E">
        <w:rPr>
          <w:rFonts w:ascii="Times New Roman" w:hAnsi="Times New Roman" w:cs="Times New Roman"/>
        </w:rPr>
        <w:t>.</w:t>
      </w:r>
      <w:r w:rsidRPr="002C656E">
        <w:rPr>
          <w:rFonts w:ascii="Times New Roman" w:hAnsi="Times New Roman" w:cs="Times New Roman"/>
        </w:rPr>
        <w:t xml:space="preserve"> Ljubljana: Cankarjeva založba, 2015, 607 str., avt. Janko Prunk, </w:t>
      </w:r>
      <w:r w:rsidR="007509BF" w:rsidRPr="002C656E">
        <w:rPr>
          <w:rFonts w:ascii="Times New Roman" w:hAnsi="Times New Roman" w:cs="Times New Roman"/>
          <w:i/>
        </w:rPr>
        <w:t>Prispevki za novejšo zgodovino</w:t>
      </w:r>
      <w:r w:rsidR="007509BF" w:rsidRPr="002C656E">
        <w:rPr>
          <w:rFonts w:ascii="Times New Roman" w:hAnsi="Times New Roman" w:cs="Times New Roman"/>
        </w:rPr>
        <w:t xml:space="preserve"> 56, št. 1 (2016): 197.</w:t>
      </w:r>
    </w:p>
  </w:footnote>
  <w:footnote w:id="3">
    <w:p w14:paraId="35927D92" w14:textId="77777777" w:rsidR="002C656E" w:rsidRPr="002C656E" w:rsidRDefault="002C656E" w:rsidP="002C656E">
      <w:pPr>
        <w:pStyle w:val="Sprotnaopomba-besedilo"/>
        <w:jc w:val="both"/>
        <w:rPr>
          <w:rFonts w:ascii="Times New Roman" w:hAnsi="Times New Roman" w:cs="Times New Roman"/>
        </w:rPr>
      </w:pPr>
      <w:r w:rsidRPr="002C656E">
        <w:rPr>
          <w:rStyle w:val="Sprotnaopomba-sklic"/>
          <w:rFonts w:ascii="Times New Roman" w:hAnsi="Times New Roman" w:cs="Times New Roman"/>
        </w:rPr>
        <w:footnoteRef/>
      </w:r>
      <w:r w:rsidRPr="002C656E">
        <w:rPr>
          <w:rFonts w:ascii="Times New Roman" w:hAnsi="Times New Roman" w:cs="Times New Roman"/>
        </w:rPr>
        <w:t xml:space="preserve"> </w:t>
      </w:r>
      <w:r>
        <w:rPr>
          <w:rFonts w:ascii="Times New Roman" w:hAnsi="Times New Roman" w:cs="Times New Roman"/>
        </w:rPr>
        <w:t xml:space="preserve">Janez Markeš, »O svobodi, razumu in preostankih Evrope,« </w:t>
      </w:r>
      <w:r w:rsidRPr="002C656E">
        <w:rPr>
          <w:rFonts w:ascii="Times New Roman" w:hAnsi="Times New Roman" w:cs="Times New Roman"/>
          <w:i/>
        </w:rPr>
        <w:t>Delo</w:t>
      </w:r>
      <w:r>
        <w:rPr>
          <w:rFonts w:ascii="Times New Roman" w:hAnsi="Times New Roman" w:cs="Times New Roman"/>
        </w:rPr>
        <w:t>, 19. 1. 2016, 13.</w:t>
      </w:r>
    </w:p>
  </w:footnote>
  <w:footnote w:id="4">
    <w:p w14:paraId="35927D93" w14:textId="77777777" w:rsidR="005E0DB0" w:rsidRPr="002C656E" w:rsidRDefault="005E0DB0" w:rsidP="005E0DB0">
      <w:pPr>
        <w:pStyle w:val="Sprotnaopomba-besedilo"/>
        <w:jc w:val="both"/>
        <w:rPr>
          <w:rFonts w:ascii="Times New Roman" w:hAnsi="Times New Roman" w:cs="Times New Roman"/>
        </w:rPr>
      </w:pPr>
      <w:r w:rsidRPr="002C656E">
        <w:rPr>
          <w:rStyle w:val="Sprotnaopomba-sklic"/>
          <w:rFonts w:ascii="Times New Roman" w:hAnsi="Times New Roman" w:cs="Times New Roman"/>
        </w:rPr>
        <w:footnoteRef/>
      </w:r>
      <w:r w:rsidRPr="002C656E">
        <w:rPr>
          <w:rFonts w:ascii="Times New Roman" w:hAnsi="Times New Roman" w:cs="Times New Roman"/>
        </w:rPr>
        <w:t xml:space="preserve"> Prunk,</w:t>
      </w:r>
      <w:r w:rsidRPr="002C656E">
        <w:rPr>
          <w:rFonts w:ascii="Times New Roman" w:hAnsi="Times New Roman" w:cs="Times New Roman"/>
          <w:sz w:val="22"/>
          <w:szCs w:val="22"/>
        </w:rPr>
        <w:t xml:space="preserve"> </w:t>
      </w:r>
      <w:r w:rsidRPr="002C656E">
        <w:rPr>
          <w:rFonts w:ascii="Times New Roman" w:hAnsi="Times New Roman" w:cs="Times New Roman"/>
        </w:rPr>
        <w:t xml:space="preserve">Janko. </w:t>
      </w:r>
      <w:r w:rsidRPr="002C656E">
        <w:rPr>
          <w:rFonts w:ascii="Times New Roman" w:hAnsi="Times New Roman" w:cs="Times New Roman"/>
          <w:i/>
        </w:rPr>
        <w:t>Iskanje pristana</w:t>
      </w:r>
      <w:r w:rsidRPr="002C656E">
        <w:rPr>
          <w:rFonts w:ascii="Times New Roman" w:hAnsi="Times New Roman" w:cs="Times New Roman"/>
        </w:rPr>
        <w:t>. Maribor: Založba Pivec, 2021.</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lip Čuček">
    <w15:presenceInfo w15:providerId="AD" w15:userId="S-1-5-21-1350262031-447710271-3113961535-1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34F"/>
    <w:rsid w:val="000061E2"/>
    <w:rsid w:val="00012B57"/>
    <w:rsid w:val="00014182"/>
    <w:rsid w:val="00022BDC"/>
    <w:rsid w:val="00034831"/>
    <w:rsid w:val="000351D0"/>
    <w:rsid w:val="00035ABC"/>
    <w:rsid w:val="0004072C"/>
    <w:rsid w:val="00044C15"/>
    <w:rsid w:val="00047587"/>
    <w:rsid w:val="000654BF"/>
    <w:rsid w:val="000701EA"/>
    <w:rsid w:val="000757A8"/>
    <w:rsid w:val="0007637A"/>
    <w:rsid w:val="00092166"/>
    <w:rsid w:val="000A1519"/>
    <w:rsid w:val="000A487B"/>
    <w:rsid w:val="000A7E4E"/>
    <w:rsid w:val="000B089A"/>
    <w:rsid w:val="000B51FE"/>
    <w:rsid w:val="000B6095"/>
    <w:rsid w:val="000C71D3"/>
    <w:rsid w:val="000C7DE1"/>
    <w:rsid w:val="000D28B3"/>
    <w:rsid w:val="000D4A27"/>
    <w:rsid w:val="000D756C"/>
    <w:rsid w:val="000E3EDD"/>
    <w:rsid w:val="000E5A22"/>
    <w:rsid w:val="000F48FC"/>
    <w:rsid w:val="000F687E"/>
    <w:rsid w:val="00104AEA"/>
    <w:rsid w:val="00105B4D"/>
    <w:rsid w:val="001116C9"/>
    <w:rsid w:val="00125A57"/>
    <w:rsid w:val="00125D32"/>
    <w:rsid w:val="001375EE"/>
    <w:rsid w:val="001419F5"/>
    <w:rsid w:val="00152CBA"/>
    <w:rsid w:val="00160EDD"/>
    <w:rsid w:val="00162640"/>
    <w:rsid w:val="00162DB9"/>
    <w:rsid w:val="00183352"/>
    <w:rsid w:val="00183B4C"/>
    <w:rsid w:val="00193D6D"/>
    <w:rsid w:val="00196AAF"/>
    <w:rsid w:val="00196E4F"/>
    <w:rsid w:val="001A08CF"/>
    <w:rsid w:val="001A3B81"/>
    <w:rsid w:val="001A4327"/>
    <w:rsid w:val="001A622F"/>
    <w:rsid w:val="001C120D"/>
    <w:rsid w:val="001C53B9"/>
    <w:rsid w:val="001C548F"/>
    <w:rsid w:val="001D4AF8"/>
    <w:rsid w:val="00200037"/>
    <w:rsid w:val="002049B3"/>
    <w:rsid w:val="00206180"/>
    <w:rsid w:val="00220276"/>
    <w:rsid w:val="00220B1D"/>
    <w:rsid w:val="002229BE"/>
    <w:rsid w:val="00222EAA"/>
    <w:rsid w:val="002267B3"/>
    <w:rsid w:val="00231908"/>
    <w:rsid w:val="002402BE"/>
    <w:rsid w:val="00243090"/>
    <w:rsid w:val="002444D9"/>
    <w:rsid w:val="00251E65"/>
    <w:rsid w:val="00254A52"/>
    <w:rsid w:val="002556AE"/>
    <w:rsid w:val="00256E45"/>
    <w:rsid w:val="00264877"/>
    <w:rsid w:val="00275F33"/>
    <w:rsid w:val="0028324B"/>
    <w:rsid w:val="00285C0C"/>
    <w:rsid w:val="00294EA1"/>
    <w:rsid w:val="002975D8"/>
    <w:rsid w:val="002A3F6E"/>
    <w:rsid w:val="002A6F21"/>
    <w:rsid w:val="002B4E86"/>
    <w:rsid w:val="002B72F9"/>
    <w:rsid w:val="002C3D4E"/>
    <w:rsid w:val="002C5B42"/>
    <w:rsid w:val="002C6238"/>
    <w:rsid w:val="002C656E"/>
    <w:rsid w:val="002D242B"/>
    <w:rsid w:val="002D33E8"/>
    <w:rsid w:val="002E09A0"/>
    <w:rsid w:val="002E1A64"/>
    <w:rsid w:val="002E3490"/>
    <w:rsid w:val="002F0BF3"/>
    <w:rsid w:val="003109FD"/>
    <w:rsid w:val="003115DD"/>
    <w:rsid w:val="00313D0C"/>
    <w:rsid w:val="00314E39"/>
    <w:rsid w:val="0031662A"/>
    <w:rsid w:val="00331140"/>
    <w:rsid w:val="00333558"/>
    <w:rsid w:val="00355DCF"/>
    <w:rsid w:val="003570B9"/>
    <w:rsid w:val="00360EA4"/>
    <w:rsid w:val="00362AB8"/>
    <w:rsid w:val="00362F2B"/>
    <w:rsid w:val="003643F4"/>
    <w:rsid w:val="003648CD"/>
    <w:rsid w:val="0037451A"/>
    <w:rsid w:val="003772E1"/>
    <w:rsid w:val="00382E9E"/>
    <w:rsid w:val="00393275"/>
    <w:rsid w:val="003973C7"/>
    <w:rsid w:val="003A65FD"/>
    <w:rsid w:val="003C4689"/>
    <w:rsid w:val="003C607A"/>
    <w:rsid w:val="003C78B7"/>
    <w:rsid w:val="003D18C3"/>
    <w:rsid w:val="003D2182"/>
    <w:rsid w:val="003D754D"/>
    <w:rsid w:val="003E2C8F"/>
    <w:rsid w:val="003E7422"/>
    <w:rsid w:val="003E7B44"/>
    <w:rsid w:val="003F3729"/>
    <w:rsid w:val="003F572F"/>
    <w:rsid w:val="003F6564"/>
    <w:rsid w:val="003F7BC8"/>
    <w:rsid w:val="00407188"/>
    <w:rsid w:val="0041297B"/>
    <w:rsid w:val="00445BAA"/>
    <w:rsid w:val="004473E2"/>
    <w:rsid w:val="00450629"/>
    <w:rsid w:val="00452EFC"/>
    <w:rsid w:val="004548E3"/>
    <w:rsid w:val="004578A0"/>
    <w:rsid w:val="00461EFC"/>
    <w:rsid w:val="00465284"/>
    <w:rsid w:val="004719FC"/>
    <w:rsid w:val="00476BB7"/>
    <w:rsid w:val="00477409"/>
    <w:rsid w:val="00480002"/>
    <w:rsid w:val="004804CF"/>
    <w:rsid w:val="00480C2E"/>
    <w:rsid w:val="00482596"/>
    <w:rsid w:val="00482EC6"/>
    <w:rsid w:val="00484BF8"/>
    <w:rsid w:val="00497114"/>
    <w:rsid w:val="004B0AA6"/>
    <w:rsid w:val="004B0D7B"/>
    <w:rsid w:val="004B61E6"/>
    <w:rsid w:val="004C20F5"/>
    <w:rsid w:val="004C6837"/>
    <w:rsid w:val="004D0CB7"/>
    <w:rsid w:val="004D2C61"/>
    <w:rsid w:val="004D4F00"/>
    <w:rsid w:val="004D67C9"/>
    <w:rsid w:val="004E6499"/>
    <w:rsid w:val="004E70B6"/>
    <w:rsid w:val="0050134F"/>
    <w:rsid w:val="005101A2"/>
    <w:rsid w:val="00510458"/>
    <w:rsid w:val="00510561"/>
    <w:rsid w:val="00514CD5"/>
    <w:rsid w:val="00520318"/>
    <w:rsid w:val="005217B8"/>
    <w:rsid w:val="00523BDB"/>
    <w:rsid w:val="00524D54"/>
    <w:rsid w:val="00530C2C"/>
    <w:rsid w:val="005327EF"/>
    <w:rsid w:val="00533F8A"/>
    <w:rsid w:val="00534A2C"/>
    <w:rsid w:val="00537AAA"/>
    <w:rsid w:val="00546751"/>
    <w:rsid w:val="0055728B"/>
    <w:rsid w:val="00564B88"/>
    <w:rsid w:val="00567360"/>
    <w:rsid w:val="00567E1E"/>
    <w:rsid w:val="00580264"/>
    <w:rsid w:val="00580582"/>
    <w:rsid w:val="0059179A"/>
    <w:rsid w:val="005A094C"/>
    <w:rsid w:val="005A2497"/>
    <w:rsid w:val="005A4FCB"/>
    <w:rsid w:val="005A6DD6"/>
    <w:rsid w:val="005B6B0C"/>
    <w:rsid w:val="005B7A56"/>
    <w:rsid w:val="005C2B18"/>
    <w:rsid w:val="005D4DB6"/>
    <w:rsid w:val="005E0DB0"/>
    <w:rsid w:val="005E2F71"/>
    <w:rsid w:val="005E6315"/>
    <w:rsid w:val="005F5E58"/>
    <w:rsid w:val="00600CFD"/>
    <w:rsid w:val="00603D43"/>
    <w:rsid w:val="0060756E"/>
    <w:rsid w:val="00610151"/>
    <w:rsid w:val="00610FA4"/>
    <w:rsid w:val="006115A0"/>
    <w:rsid w:val="0062499D"/>
    <w:rsid w:val="00626991"/>
    <w:rsid w:val="00632CFC"/>
    <w:rsid w:val="00633441"/>
    <w:rsid w:val="006369BE"/>
    <w:rsid w:val="006375C0"/>
    <w:rsid w:val="00644432"/>
    <w:rsid w:val="0065541A"/>
    <w:rsid w:val="006556BD"/>
    <w:rsid w:val="00660DE8"/>
    <w:rsid w:val="006625D4"/>
    <w:rsid w:val="00662B55"/>
    <w:rsid w:val="00665ACC"/>
    <w:rsid w:val="0066687E"/>
    <w:rsid w:val="0068141E"/>
    <w:rsid w:val="00681F40"/>
    <w:rsid w:val="006846A8"/>
    <w:rsid w:val="00691F24"/>
    <w:rsid w:val="00694C5F"/>
    <w:rsid w:val="006A028D"/>
    <w:rsid w:val="006A3C22"/>
    <w:rsid w:val="006B16E9"/>
    <w:rsid w:val="006D1435"/>
    <w:rsid w:val="006D2C93"/>
    <w:rsid w:val="006D7311"/>
    <w:rsid w:val="006E243D"/>
    <w:rsid w:val="006E601A"/>
    <w:rsid w:val="006F42CE"/>
    <w:rsid w:val="007026C3"/>
    <w:rsid w:val="00716CA0"/>
    <w:rsid w:val="00723858"/>
    <w:rsid w:val="00726346"/>
    <w:rsid w:val="00734C9B"/>
    <w:rsid w:val="0073732F"/>
    <w:rsid w:val="007448CA"/>
    <w:rsid w:val="007509BF"/>
    <w:rsid w:val="00752722"/>
    <w:rsid w:val="0075446A"/>
    <w:rsid w:val="007721A2"/>
    <w:rsid w:val="00785DA5"/>
    <w:rsid w:val="00786FA8"/>
    <w:rsid w:val="007A2944"/>
    <w:rsid w:val="007A3A58"/>
    <w:rsid w:val="007A5B5A"/>
    <w:rsid w:val="007A61CE"/>
    <w:rsid w:val="007B036E"/>
    <w:rsid w:val="007B03ED"/>
    <w:rsid w:val="007B0E2B"/>
    <w:rsid w:val="007B4338"/>
    <w:rsid w:val="007B43E7"/>
    <w:rsid w:val="007C0688"/>
    <w:rsid w:val="007C4ED0"/>
    <w:rsid w:val="007F79A6"/>
    <w:rsid w:val="00804573"/>
    <w:rsid w:val="00806FA6"/>
    <w:rsid w:val="008336A5"/>
    <w:rsid w:val="00833ACC"/>
    <w:rsid w:val="00835C95"/>
    <w:rsid w:val="00844849"/>
    <w:rsid w:val="00853F77"/>
    <w:rsid w:val="00856F16"/>
    <w:rsid w:val="008656F0"/>
    <w:rsid w:val="00876059"/>
    <w:rsid w:val="00877662"/>
    <w:rsid w:val="008841D9"/>
    <w:rsid w:val="00885AFE"/>
    <w:rsid w:val="00897358"/>
    <w:rsid w:val="008A5EBB"/>
    <w:rsid w:val="008B6701"/>
    <w:rsid w:val="008E2778"/>
    <w:rsid w:val="008E408D"/>
    <w:rsid w:val="008F49A0"/>
    <w:rsid w:val="008F6870"/>
    <w:rsid w:val="008F7EED"/>
    <w:rsid w:val="0090638E"/>
    <w:rsid w:val="0090650E"/>
    <w:rsid w:val="009129FE"/>
    <w:rsid w:val="00931D6C"/>
    <w:rsid w:val="00936938"/>
    <w:rsid w:val="00955E94"/>
    <w:rsid w:val="00964F88"/>
    <w:rsid w:val="009668EA"/>
    <w:rsid w:val="00977BEC"/>
    <w:rsid w:val="00990901"/>
    <w:rsid w:val="009A0427"/>
    <w:rsid w:val="009A13A9"/>
    <w:rsid w:val="009A2622"/>
    <w:rsid w:val="009A3D7D"/>
    <w:rsid w:val="009A5B88"/>
    <w:rsid w:val="009A71AE"/>
    <w:rsid w:val="009B3EE2"/>
    <w:rsid w:val="009B62EC"/>
    <w:rsid w:val="009B73BE"/>
    <w:rsid w:val="009C0341"/>
    <w:rsid w:val="009C0EF7"/>
    <w:rsid w:val="009C6EE6"/>
    <w:rsid w:val="009C769E"/>
    <w:rsid w:val="009E445F"/>
    <w:rsid w:val="009F6904"/>
    <w:rsid w:val="009F6F52"/>
    <w:rsid w:val="00A03C4A"/>
    <w:rsid w:val="00A0708C"/>
    <w:rsid w:val="00A07D80"/>
    <w:rsid w:val="00A11031"/>
    <w:rsid w:val="00A3514A"/>
    <w:rsid w:val="00A422EC"/>
    <w:rsid w:val="00A45EF7"/>
    <w:rsid w:val="00A51A1B"/>
    <w:rsid w:val="00A55C44"/>
    <w:rsid w:val="00A70247"/>
    <w:rsid w:val="00A75054"/>
    <w:rsid w:val="00A93755"/>
    <w:rsid w:val="00AB2453"/>
    <w:rsid w:val="00AC0D91"/>
    <w:rsid w:val="00AC16AC"/>
    <w:rsid w:val="00AC22F0"/>
    <w:rsid w:val="00AD7D54"/>
    <w:rsid w:val="00AE32F7"/>
    <w:rsid w:val="00AE5DE1"/>
    <w:rsid w:val="00AF0334"/>
    <w:rsid w:val="00AF1F63"/>
    <w:rsid w:val="00AF2215"/>
    <w:rsid w:val="00B03AAE"/>
    <w:rsid w:val="00B05966"/>
    <w:rsid w:val="00B0635F"/>
    <w:rsid w:val="00B06806"/>
    <w:rsid w:val="00B14E98"/>
    <w:rsid w:val="00B1650A"/>
    <w:rsid w:val="00B27B72"/>
    <w:rsid w:val="00B30155"/>
    <w:rsid w:val="00B325E3"/>
    <w:rsid w:val="00B3353D"/>
    <w:rsid w:val="00B338E7"/>
    <w:rsid w:val="00B34627"/>
    <w:rsid w:val="00B40017"/>
    <w:rsid w:val="00B439B8"/>
    <w:rsid w:val="00B5152D"/>
    <w:rsid w:val="00B568A0"/>
    <w:rsid w:val="00B618CB"/>
    <w:rsid w:val="00B6389F"/>
    <w:rsid w:val="00B71B4D"/>
    <w:rsid w:val="00B72304"/>
    <w:rsid w:val="00B731CF"/>
    <w:rsid w:val="00B77E65"/>
    <w:rsid w:val="00B803C9"/>
    <w:rsid w:val="00B81721"/>
    <w:rsid w:val="00B87374"/>
    <w:rsid w:val="00B91168"/>
    <w:rsid w:val="00B92855"/>
    <w:rsid w:val="00B92C11"/>
    <w:rsid w:val="00B932EE"/>
    <w:rsid w:val="00B93C5F"/>
    <w:rsid w:val="00B95371"/>
    <w:rsid w:val="00B95396"/>
    <w:rsid w:val="00B97FC1"/>
    <w:rsid w:val="00BA0354"/>
    <w:rsid w:val="00BA1392"/>
    <w:rsid w:val="00BA4651"/>
    <w:rsid w:val="00BD389D"/>
    <w:rsid w:val="00BE1197"/>
    <w:rsid w:val="00BE15BE"/>
    <w:rsid w:val="00BE1AC5"/>
    <w:rsid w:val="00BF0748"/>
    <w:rsid w:val="00BF0801"/>
    <w:rsid w:val="00BF233A"/>
    <w:rsid w:val="00BF37A4"/>
    <w:rsid w:val="00BF4DDA"/>
    <w:rsid w:val="00BF5F36"/>
    <w:rsid w:val="00C00446"/>
    <w:rsid w:val="00C01BEA"/>
    <w:rsid w:val="00C038F2"/>
    <w:rsid w:val="00C07B2D"/>
    <w:rsid w:val="00C208CC"/>
    <w:rsid w:val="00C23955"/>
    <w:rsid w:val="00C527E2"/>
    <w:rsid w:val="00C607B7"/>
    <w:rsid w:val="00C63890"/>
    <w:rsid w:val="00C735FE"/>
    <w:rsid w:val="00C95C96"/>
    <w:rsid w:val="00C96006"/>
    <w:rsid w:val="00CA3152"/>
    <w:rsid w:val="00CA5E76"/>
    <w:rsid w:val="00CA7EAA"/>
    <w:rsid w:val="00CB0195"/>
    <w:rsid w:val="00CB03F5"/>
    <w:rsid w:val="00CB05C8"/>
    <w:rsid w:val="00CC0A92"/>
    <w:rsid w:val="00CC0CD1"/>
    <w:rsid w:val="00CC4556"/>
    <w:rsid w:val="00CC52C3"/>
    <w:rsid w:val="00CD2C84"/>
    <w:rsid w:val="00CD67C4"/>
    <w:rsid w:val="00CE24E6"/>
    <w:rsid w:val="00CE273C"/>
    <w:rsid w:val="00CE71A7"/>
    <w:rsid w:val="00CF219F"/>
    <w:rsid w:val="00CF353E"/>
    <w:rsid w:val="00D27CB1"/>
    <w:rsid w:val="00D32D4F"/>
    <w:rsid w:val="00D351DB"/>
    <w:rsid w:val="00D36190"/>
    <w:rsid w:val="00D37610"/>
    <w:rsid w:val="00D40D92"/>
    <w:rsid w:val="00D41F9E"/>
    <w:rsid w:val="00D53EF7"/>
    <w:rsid w:val="00D55CC4"/>
    <w:rsid w:val="00D6021B"/>
    <w:rsid w:val="00D623D4"/>
    <w:rsid w:val="00D639D0"/>
    <w:rsid w:val="00D67F2F"/>
    <w:rsid w:val="00D75939"/>
    <w:rsid w:val="00D82064"/>
    <w:rsid w:val="00D95373"/>
    <w:rsid w:val="00DA0836"/>
    <w:rsid w:val="00DA125A"/>
    <w:rsid w:val="00DA59A1"/>
    <w:rsid w:val="00DB45E8"/>
    <w:rsid w:val="00DC6CCF"/>
    <w:rsid w:val="00DC6D73"/>
    <w:rsid w:val="00DC6FB3"/>
    <w:rsid w:val="00DC7EE7"/>
    <w:rsid w:val="00DF0371"/>
    <w:rsid w:val="00DF1AAF"/>
    <w:rsid w:val="00DF48A8"/>
    <w:rsid w:val="00E00A41"/>
    <w:rsid w:val="00E0321E"/>
    <w:rsid w:val="00E11C19"/>
    <w:rsid w:val="00E1355C"/>
    <w:rsid w:val="00E20BEB"/>
    <w:rsid w:val="00E3337B"/>
    <w:rsid w:val="00E336A7"/>
    <w:rsid w:val="00E34E82"/>
    <w:rsid w:val="00E373C1"/>
    <w:rsid w:val="00E40007"/>
    <w:rsid w:val="00E50522"/>
    <w:rsid w:val="00E55074"/>
    <w:rsid w:val="00E5714D"/>
    <w:rsid w:val="00E70F25"/>
    <w:rsid w:val="00E7317F"/>
    <w:rsid w:val="00E745E9"/>
    <w:rsid w:val="00E83617"/>
    <w:rsid w:val="00E96994"/>
    <w:rsid w:val="00EA0480"/>
    <w:rsid w:val="00EA16F0"/>
    <w:rsid w:val="00EA397D"/>
    <w:rsid w:val="00EB0731"/>
    <w:rsid w:val="00EB2590"/>
    <w:rsid w:val="00EC4D41"/>
    <w:rsid w:val="00EC5DAB"/>
    <w:rsid w:val="00ED61D1"/>
    <w:rsid w:val="00EE2825"/>
    <w:rsid w:val="00EE457A"/>
    <w:rsid w:val="00EF0060"/>
    <w:rsid w:val="00EF3E07"/>
    <w:rsid w:val="00EF5E18"/>
    <w:rsid w:val="00EF7E66"/>
    <w:rsid w:val="00F03B7E"/>
    <w:rsid w:val="00F064BD"/>
    <w:rsid w:val="00F11067"/>
    <w:rsid w:val="00F138AB"/>
    <w:rsid w:val="00F247AD"/>
    <w:rsid w:val="00F24A7D"/>
    <w:rsid w:val="00F35FC6"/>
    <w:rsid w:val="00F468A6"/>
    <w:rsid w:val="00F53119"/>
    <w:rsid w:val="00F57BA2"/>
    <w:rsid w:val="00F602AB"/>
    <w:rsid w:val="00F6140A"/>
    <w:rsid w:val="00F6707A"/>
    <w:rsid w:val="00F75938"/>
    <w:rsid w:val="00F81DC2"/>
    <w:rsid w:val="00F8417E"/>
    <w:rsid w:val="00F87457"/>
    <w:rsid w:val="00F92D61"/>
    <w:rsid w:val="00FA0037"/>
    <w:rsid w:val="00FA147D"/>
    <w:rsid w:val="00FA2995"/>
    <w:rsid w:val="00FA5FAF"/>
    <w:rsid w:val="00FA6044"/>
    <w:rsid w:val="00FA78D0"/>
    <w:rsid w:val="00FA79DE"/>
    <w:rsid w:val="00FA7DFE"/>
    <w:rsid w:val="00FB49F6"/>
    <w:rsid w:val="00FB6BB6"/>
    <w:rsid w:val="00FC319E"/>
    <w:rsid w:val="00FD06AC"/>
    <w:rsid w:val="00FE1723"/>
    <w:rsid w:val="00FE70E5"/>
    <w:rsid w:val="00FF200D"/>
    <w:rsid w:val="00FF3D41"/>
    <w:rsid w:val="00FF79B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7D6B"/>
  <w15:chartTrackingRefBased/>
  <w15:docId w15:val="{D3DFFF04-A806-4D40-B30A-8BA2A031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link w:val="Naslov1Znak"/>
    <w:uiPriority w:val="9"/>
    <w:qFormat/>
    <w:rsid w:val="00251E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Naslov4">
    <w:name w:val="heading 4"/>
    <w:basedOn w:val="Navaden"/>
    <w:next w:val="Navaden"/>
    <w:link w:val="Naslov4Znak"/>
    <w:uiPriority w:val="9"/>
    <w:semiHidden/>
    <w:unhideWhenUsed/>
    <w:qFormat/>
    <w:rsid w:val="00F247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152CBA"/>
    <w:pPr>
      <w:tabs>
        <w:tab w:val="center" w:pos="4536"/>
        <w:tab w:val="right" w:pos="9072"/>
      </w:tabs>
      <w:spacing w:after="0" w:line="240" w:lineRule="auto"/>
    </w:pPr>
  </w:style>
  <w:style w:type="character" w:customStyle="1" w:styleId="GlavaZnak">
    <w:name w:val="Glava Znak"/>
    <w:basedOn w:val="Privzetapisavaodstavka"/>
    <w:link w:val="Glava"/>
    <w:uiPriority w:val="99"/>
    <w:rsid w:val="00152CBA"/>
  </w:style>
  <w:style w:type="paragraph" w:styleId="Noga">
    <w:name w:val="footer"/>
    <w:basedOn w:val="Navaden"/>
    <w:link w:val="NogaZnak"/>
    <w:uiPriority w:val="99"/>
    <w:unhideWhenUsed/>
    <w:rsid w:val="00152CBA"/>
    <w:pPr>
      <w:tabs>
        <w:tab w:val="center" w:pos="4536"/>
        <w:tab w:val="right" w:pos="9072"/>
      </w:tabs>
      <w:spacing w:after="0" w:line="240" w:lineRule="auto"/>
    </w:pPr>
  </w:style>
  <w:style w:type="character" w:customStyle="1" w:styleId="NogaZnak">
    <w:name w:val="Noga Znak"/>
    <w:basedOn w:val="Privzetapisavaodstavka"/>
    <w:link w:val="Noga"/>
    <w:uiPriority w:val="99"/>
    <w:rsid w:val="00152CBA"/>
  </w:style>
  <w:style w:type="paragraph" w:styleId="Sprotnaopomba-besedilo">
    <w:name w:val="footnote text"/>
    <w:basedOn w:val="Navaden"/>
    <w:link w:val="Sprotnaopomba-besediloZnak"/>
    <w:uiPriority w:val="99"/>
    <w:semiHidden/>
    <w:unhideWhenUsed/>
    <w:rsid w:val="00A55C44"/>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A55C44"/>
    <w:rPr>
      <w:sz w:val="20"/>
      <w:szCs w:val="20"/>
    </w:rPr>
  </w:style>
  <w:style w:type="character" w:styleId="Sprotnaopomba-sklic">
    <w:name w:val="footnote reference"/>
    <w:basedOn w:val="Privzetapisavaodstavka"/>
    <w:uiPriority w:val="99"/>
    <w:semiHidden/>
    <w:unhideWhenUsed/>
    <w:rsid w:val="00A55C44"/>
    <w:rPr>
      <w:vertAlign w:val="superscript"/>
    </w:rPr>
  </w:style>
  <w:style w:type="character" w:styleId="Hiperpovezava">
    <w:name w:val="Hyperlink"/>
    <w:basedOn w:val="Privzetapisavaodstavka"/>
    <w:uiPriority w:val="99"/>
    <w:unhideWhenUsed/>
    <w:rsid w:val="00251E65"/>
    <w:rPr>
      <w:color w:val="0000FF"/>
      <w:u w:val="single"/>
    </w:rPr>
  </w:style>
  <w:style w:type="character" w:customStyle="1" w:styleId="Naslov1Znak">
    <w:name w:val="Naslov 1 Znak"/>
    <w:basedOn w:val="Privzetapisavaodstavka"/>
    <w:link w:val="Naslov1"/>
    <w:uiPriority w:val="9"/>
    <w:rsid w:val="00251E65"/>
    <w:rPr>
      <w:rFonts w:ascii="Times New Roman" w:eastAsia="Times New Roman" w:hAnsi="Times New Roman" w:cs="Times New Roman"/>
      <w:b/>
      <w:bCs/>
      <w:kern w:val="36"/>
      <w:sz w:val="48"/>
      <w:szCs w:val="48"/>
      <w:lang w:eastAsia="sl-SI"/>
    </w:rPr>
  </w:style>
  <w:style w:type="character" w:customStyle="1" w:styleId="Naslov4Znak">
    <w:name w:val="Naslov 4 Znak"/>
    <w:basedOn w:val="Privzetapisavaodstavka"/>
    <w:link w:val="Naslov4"/>
    <w:uiPriority w:val="9"/>
    <w:semiHidden/>
    <w:rsid w:val="00F247AD"/>
    <w:rPr>
      <w:rFonts w:asciiTheme="majorHAnsi" w:eastAsiaTheme="majorEastAsia" w:hAnsiTheme="majorHAnsi" w:cstheme="majorBidi"/>
      <w:i/>
      <w:iCs/>
      <w:color w:val="2E74B5" w:themeColor="accent1" w:themeShade="BF"/>
    </w:rPr>
  </w:style>
  <w:style w:type="character" w:styleId="Pripombasklic">
    <w:name w:val="annotation reference"/>
    <w:basedOn w:val="Privzetapisavaodstavka"/>
    <w:uiPriority w:val="99"/>
    <w:semiHidden/>
    <w:unhideWhenUsed/>
    <w:rsid w:val="002229BE"/>
    <w:rPr>
      <w:sz w:val="16"/>
      <w:szCs w:val="16"/>
    </w:rPr>
  </w:style>
  <w:style w:type="paragraph" w:styleId="Pripombabesedilo">
    <w:name w:val="annotation text"/>
    <w:basedOn w:val="Navaden"/>
    <w:link w:val="PripombabesediloZnak"/>
    <w:uiPriority w:val="99"/>
    <w:semiHidden/>
    <w:unhideWhenUsed/>
    <w:rsid w:val="002229BE"/>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2229BE"/>
    <w:rPr>
      <w:sz w:val="20"/>
      <w:szCs w:val="20"/>
    </w:rPr>
  </w:style>
  <w:style w:type="paragraph" w:styleId="Zadevapripombe">
    <w:name w:val="annotation subject"/>
    <w:basedOn w:val="Pripombabesedilo"/>
    <w:next w:val="Pripombabesedilo"/>
    <w:link w:val="ZadevapripombeZnak"/>
    <w:uiPriority w:val="99"/>
    <w:semiHidden/>
    <w:unhideWhenUsed/>
    <w:rsid w:val="002229BE"/>
    <w:rPr>
      <w:b/>
      <w:bCs/>
    </w:rPr>
  </w:style>
  <w:style w:type="character" w:customStyle="1" w:styleId="ZadevapripombeZnak">
    <w:name w:val="Zadeva pripombe Znak"/>
    <w:basedOn w:val="PripombabesediloZnak"/>
    <w:link w:val="Zadevapripombe"/>
    <w:uiPriority w:val="99"/>
    <w:semiHidden/>
    <w:rsid w:val="002229BE"/>
    <w:rPr>
      <w:b/>
      <w:bCs/>
      <w:sz w:val="20"/>
      <w:szCs w:val="20"/>
    </w:rPr>
  </w:style>
  <w:style w:type="paragraph" w:styleId="Besedilooblaka">
    <w:name w:val="Balloon Text"/>
    <w:basedOn w:val="Navaden"/>
    <w:link w:val="BesedilooblakaZnak"/>
    <w:uiPriority w:val="99"/>
    <w:semiHidden/>
    <w:unhideWhenUsed/>
    <w:rsid w:val="002229BE"/>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2229BE"/>
    <w:rPr>
      <w:rFonts w:ascii="Segoe UI" w:hAnsi="Segoe UI" w:cs="Segoe UI"/>
      <w:sz w:val="18"/>
      <w:szCs w:val="18"/>
    </w:rPr>
  </w:style>
  <w:style w:type="paragraph" w:styleId="Revizija">
    <w:name w:val="Revision"/>
    <w:hidden/>
    <w:uiPriority w:val="99"/>
    <w:semiHidden/>
    <w:rsid w:val="00EF3E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209781">
      <w:bodyDiv w:val="1"/>
      <w:marLeft w:val="0"/>
      <w:marRight w:val="0"/>
      <w:marTop w:val="0"/>
      <w:marBottom w:val="0"/>
      <w:divBdr>
        <w:top w:val="none" w:sz="0" w:space="0" w:color="auto"/>
        <w:left w:val="none" w:sz="0" w:space="0" w:color="auto"/>
        <w:bottom w:val="none" w:sz="0" w:space="0" w:color="auto"/>
        <w:right w:val="none" w:sz="0" w:space="0" w:color="auto"/>
      </w:divBdr>
      <w:divsChild>
        <w:div w:id="284240209">
          <w:marLeft w:val="0"/>
          <w:marRight w:val="0"/>
          <w:marTop w:val="300"/>
          <w:marBottom w:val="300"/>
          <w:divBdr>
            <w:top w:val="none" w:sz="0" w:space="0" w:color="auto"/>
            <w:left w:val="none" w:sz="0" w:space="0" w:color="auto"/>
            <w:bottom w:val="none" w:sz="0" w:space="0" w:color="auto"/>
            <w:right w:val="none" w:sz="0" w:space="0" w:color="auto"/>
          </w:divBdr>
        </w:div>
        <w:div w:id="498884631">
          <w:marLeft w:val="0"/>
          <w:marRight w:val="0"/>
          <w:marTop w:val="300"/>
          <w:marBottom w:val="300"/>
          <w:divBdr>
            <w:top w:val="none" w:sz="0" w:space="0" w:color="auto"/>
            <w:left w:val="none" w:sz="0" w:space="0" w:color="auto"/>
            <w:bottom w:val="none" w:sz="0" w:space="0" w:color="auto"/>
            <w:right w:val="none" w:sz="0" w:space="0" w:color="auto"/>
          </w:divBdr>
        </w:div>
        <w:div w:id="5136031">
          <w:marLeft w:val="0"/>
          <w:marRight w:val="0"/>
          <w:marTop w:val="300"/>
          <w:marBottom w:val="300"/>
          <w:divBdr>
            <w:top w:val="none" w:sz="0" w:space="0" w:color="auto"/>
            <w:left w:val="none" w:sz="0" w:space="0" w:color="auto"/>
            <w:bottom w:val="none" w:sz="0" w:space="0" w:color="auto"/>
            <w:right w:val="none" w:sz="0" w:space="0" w:color="auto"/>
          </w:divBdr>
        </w:div>
        <w:div w:id="675502827">
          <w:marLeft w:val="0"/>
          <w:marRight w:val="0"/>
          <w:marTop w:val="300"/>
          <w:marBottom w:val="300"/>
          <w:divBdr>
            <w:top w:val="none" w:sz="0" w:space="0" w:color="auto"/>
            <w:left w:val="none" w:sz="0" w:space="0" w:color="auto"/>
            <w:bottom w:val="none" w:sz="0" w:space="0" w:color="auto"/>
            <w:right w:val="none" w:sz="0" w:space="0" w:color="auto"/>
          </w:divBdr>
        </w:div>
        <w:div w:id="2070420229">
          <w:marLeft w:val="0"/>
          <w:marRight w:val="0"/>
          <w:marTop w:val="300"/>
          <w:marBottom w:val="300"/>
          <w:divBdr>
            <w:top w:val="none" w:sz="0" w:space="0" w:color="auto"/>
            <w:left w:val="none" w:sz="0" w:space="0" w:color="auto"/>
            <w:bottom w:val="none" w:sz="0" w:space="0" w:color="auto"/>
            <w:right w:val="none" w:sz="0" w:space="0" w:color="auto"/>
          </w:divBdr>
        </w:div>
        <w:div w:id="813180099">
          <w:marLeft w:val="0"/>
          <w:marRight w:val="0"/>
          <w:marTop w:val="300"/>
          <w:marBottom w:val="300"/>
          <w:divBdr>
            <w:top w:val="none" w:sz="0" w:space="0" w:color="auto"/>
            <w:left w:val="none" w:sz="0" w:space="0" w:color="auto"/>
            <w:bottom w:val="none" w:sz="0" w:space="0" w:color="auto"/>
            <w:right w:val="none" w:sz="0" w:space="0" w:color="auto"/>
          </w:divBdr>
        </w:div>
        <w:div w:id="1469972989">
          <w:marLeft w:val="0"/>
          <w:marRight w:val="0"/>
          <w:marTop w:val="300"/>
          <w:marBottom w:val="300"/>
          <w:divBdr>
            <w:top w:val="none" w:sz="0" w:space="0" w:color="auto"/>
            <w:left w:val="none" w:sz="0" w:space="0" w:color="auto"/>
            <w:bottom w:val="none" w:sz="0" w:space="0" w:color="auto"/>
            <w:right w:val="none" w:sz="0" w:space="0" w:color="auto"/>
          </w:divBdr>
        </w:div>
        <w:div w:id="1473207389">
          <w:marLeft w:val="0"/>
          <w:marRight w:val="0"/>
          <w:marTop w:val="300"/>
          <w:marBottom w:val="300"/>
          <w:divBdr>
            <w:top w:val="none" w:sz="0" w:space="0" w:color="auto"/>
            <w:left w:val="none" w:sz="0" w:space="0" w:color="auto"/>
            <w:bottom w:val="none" w:sz="0" w:space="0" w:color="auto"/>
            <w:right w:val="none" w:sz="0" w:space="0" w:color="auto"/>
          </w:divBdr>
        </w:div>
        <w:div w:id="1823080869">
          <w:marLeft w:val="0"/>
          <w:marRight w:val="0"/>
          <w:marTop w:val="300"/>
          <w:marBottom w:val="300"/>
          <w:divBdr>
            <w:top w:val="none" w:sz="0" w:space="0" w:color="auto"/>
            <w:left w:val="none" w:sz="0" w:space="0" w:color="auto"/>
            <w:bottom w:val="none" w:sz="0" w:space="0" w:color="auto"/>
            <w:right w:val="none" w:sz="0" w:space="0" w:color="auto"/>
          </w:divBdr>
        </w:div>
        <w:div w:id="216160895">
          <w:marLeft w:val="0"/>
          <w:marRight w:val="0"/>
          <w:marTop w:val="300"/>
          <w:marBottom w:val="300"/>
          <w:divBdr>
            <w:top w:val="none" w:sz="0" w:space="0" w:color="auto"/>
            <w:left w:val="none" w:sz="0" w:space="0" w:color="auto"/>
            <w:bottom w:val="none" w:sz="0" w:space="0" w:color="auto"/>
            <w:right w:val="none" w:sz="0" w:space="0" w:color="auto"/>
          </w:divBdr>
        </w:div>
        <w:div w:id="1479372200">
          <w:marLeft w:val="0"/>
          <w:marRight w:val="0"/>
          <w:marTop w:val="300"/>
          <w:marBottom w:val="300"/>
          <w:divBdr>
            <w:top w:val="none" w:sz="0" w:space="0" w:color="auto"/>
            <w:left w:val="none" w:sz="0" w:space="0" w:color="auto"/>
            <w:bottom w:val="none" w:sz="0" w:space="0" w:color="auto"/>
            <w:right w:val="none" w:sz="0" w:space="0" w:color="auto"/>
          </w:divBdr>
        </w:div>
        <w:div w:id="2122794206">
          <w:marLeft w:val="0"/>
          <w:marRight w:val="0"/>
          <w:marTop w:val="300"/>
          <w:marBottom w:val="300"/>
          <w:divBdr>
            <w:top w:val="none" w:sz="0" w:space="0" w:color="auto"/>
            <w:left w:val="none" w:sz="0" w:space="0" w:color="auto"/>
            <w:bottom w:val="none" w:sz="0" w:space="0" w:color="auto"/>
            <w:right w:val="none" w:sz="0" w:space="0" w:color="auto"/>
          </w:divBdr>
        </w:div>
        <w:div w:id="315038817">
          <w:marLeft w:val="0"/>
          <w:marRight w:val="0"/>
          <w:marTop w:val="300"/>
          <w:marBottom w:val="300"/>
          <w:divBdr>
            <w:top w:val="none" w:sz="0" w:space="0" w:color="auto"/>
            <w:left w:val="none" w:sz="0" w:space="0" w:color="auto"/>
            <w:bottom w:val="none" w:sz="0" w:space="0" w:color="auto"/>
            <w:right w:val="none" w:sz="0" w:space="0" w:color="auto"/>
          </w:divBdr>
        </w:div>
        <w:div w:id="1367289293">
          <w:marLeft w:val="0"/>
          <w:marRight w:val="0"/>
          <w:marTop w:val="300"/>
          <w:marBottom w:val="300"/>
          <w:divBdr>
            <w:top w:val="none" w:sz="0" w:space="0" w:color="auto"/>
            <w:left w:val="none" w:sz="0" w:space="0" w:color="auto"/>
            <w:bottom w:val="none" w:sz="0" w:space="0" w:color="auto"/>
            <w:right w:val="none" w:sz="0" w:space="0" w:color="auto"/>
          </w:divBdr>
        </w:div>
        <w:div w:id="391737261">
          <w:marLeft w:val="0"/>
          <w:marRight w:val="0"/>
          <w:marTop w:val="300"/>
          <w:marBottom w:val="300"/>
          <w:divBdr>
            <w:top w:val="none" w:sz="0" w:space="0" w:color="auto"/>
            <w:left w:val="none" w:sz="0" w:space="0" w:color="auto"/>
            <w:bottom w:val="none" w:sz="0" w:space="0" w:color="auto"/>
            <w:right w:val="none" w:sz="0" w:space="0" w:color="auto"/>
          </w:divBdr>
        </w:div>
        <w:div w:id="1457796547">
          <w:marLeft w:val="0"/>
          <w:marRight w:val="0"/>
          <w:marTop w:val="300"/>
          <w:marBottom w:val="300"/>
          <w:divBdr>
            <w:top w:val="none" w:sz="0" w:space="0" w:color="auto"/>
            <w:left w:val="none" w:sz="0" w:space="0" w:color="auto"/>
            <w:bottom w:val="none" w:sz="0" w:space="0" w:color="auto"/>
            <w:right w:val="none" w:sz="0" w:space="0" w:color="auto"/>
          </w:divBdr>
        </w:div>
        <w:div w:id="504978549">
          <w:marLeft w:val="0"/>
          <w:marRight w:val="0"/>
          <w:marTop w:val="300"/>
          <w:marBottom w:val="300"/>
          <w:divBdr>
            <w:top w:val="none" w:sz="0" w:space="0" w:color="auto"/>
            <w:left w:val="none" w:sz="0" w:space="0" w:color="auto"/>
            <w:bottom w:val="none" w:sz="0" w:space="0" w:color="auto"/>
            <w:right w:val="none" w:sz="0" w:space="0" w:color="auto"/>
          </w:divBdr>
        </w:div>
      </w:divsChild>
    </w:div>
    <w:div w:id="564414465">
      <w:bodyDiv w:val="1"/>
      <w:marLeft w:val="0"/>
      <w:marRight w:val="0"/>
      <w:marTop w:val="0"/>
      <w:marBottom w:val="0"/>
      <w:divBdr>
        <w:top w:val="none" w:sz="0" w:space="0" w:color="auto"/>
        <w:left w:val="none" w:sz="0" w:space="0" w:color="auto"/>
        <w:bottom w:val="none" w:sz="0" w:space="0" w:color="auto"/>
        <w:right w:val="none" w:sz="0" w:space="0" w:color="auto"/>
      </w:divBdr>
      <w:divsChild>
        <w:div w:id="2025814044">
          <w:marLeft w:val="0"/>
          <w:marRight w:val="0"/>
          <w:marTop w:val="300"/>
          <w:marBottom w:val="300"/>
          <w:divBdr>
            <w:top w:val="none" w:sz="0" w:space="0" w:color="auto"/>
            <w:left w:val="none" w:sz="0" w:space="0" w:color="auto"/>
            <w:bottom w:val="none" w:sz="0" w:space="0" w:color="auto"/>
            <w:right w:val="none" w:sz="0" w:space="0" w:color="auto"/>
          </w:divBdr>
        </w:div>
        <w:div w:id="2131782124">
          <w:marLeft w:val="0"/>
          <w:marRight w:val="0"/>
          <w:marTop w:val="300"/>
          <w:marBottom w:val="300"/>
          <w:divBdr>
            <w:top w:val="none" w:sz="0" w:space="0" w:color="auto"/>
            <w:left w:val="none" w:sz="0" w:space="0" w:color="auto"/>
            <w:bottom w:val="none" w:sz="0" w:space="0" w:color="auto"/>
            <w:right w:val="none" w:sz="0" w:space="0" w:color="auto"/>
          </w:divBdr>
        </w:div>
        <w:div w:id="501118824">
          <w:marLeft w:val="0"/>
          <w:marRight w:val="0"/>
          <w:marTop w:val="300"/>
          <w:marBottom w:val="300"/>
          <w:divBdr>
            <w:top w:val="none" w:sz="0" w:space="0" w:color="auto"/>
            <w:left w:val="none" w:sz="0" w:space="0" w:color="auto"/>
            <w:bottom w:val="none" w:sz="0" w:space="0" w:color="auto"/>
            <w:right w:val="none" w:sz="0" w:space="0" w:color="auto"/>
          </w:divBdr>
        </w:div>
        <w:div w:id="115490823">
          <w:marLeft w:val="0"/>
          <w:marRight w:val="0"/>
          <w:marTop w:val="300"/>
          <w:marBottom w:val="300"/>
          <w:divBdr>
            <w:top w:val="none" w:sz="0" w:space="0" w:color="auto"/>
            <w:left w:val="none" w:sz="0" w:space="0" w:color="auto"/>
            <w:bottom w:val="none" w:sz="0" w:space="0" w:color="auto"/>
            <w:right w:val="none" w:sz="0" w:space="0" w:color="auto"/>
          </w:divBdr>
        </w:div>
        <w:div w:id="1561940235">
          <w:marLeft w:val="0"/>
          <w:marRight w:val="0"/>
          <w:marTop w:val="300"/>
          <w:marBottom w:val="300"/>
          <w:divBdr>
            <w:top w:val="none" w:sz="0" w:space="0" w:color="auto"/>
            <w:left w:val="none" w:sz="0" w:space="0" w:color="auto"/>
            <w:bottom w:val="none" w:sz="0" w:space="0" w:color="auto"/>
            <w:right w:val="none" w:sz="0" w:space="0" w:color="auto"/>
          </w:divBdr>
        </w:div>
        <w:div w:id="883056770">
          <w:marLeft w:val="0"/>
          <w:marRight w:val="0"/>
          <w:marTop w:val="300"/>
          <w:marBottom w:val="300"/>
          <w:divBdr>
            <w:top w:val="none" w:sz="0" w:space="0" w:color="auto"/>
            <w:left w:val="none" w:sz="0" w:space="0" w:color="auto"/>
            <w:bottom w:val="none" w:sz="0" w:space="0" w:color="auto"/>
            <w:right w:val="none" w:sz="0" w:space="0" w:color="auto"/>
          </w:divBdr>
        </w:div>
        <w:div w:id="1992519363">
          <w:marLeft w:val="0"/>
          <w:marRight w:val="0"/>
          <w:marTop w:val="300"/>
          <w:marBottom w:val="300"/>
          <w:divBdr>
            <w:top w:val="none" w:sz="0" w:space="0" w:color="auto"/>
            <w:left w:val="none" w:sz="0" w:space="0" w:color="auto"/>
            <w:bottom w:val="none" w:sz="0" w:space="0" w:color="auto"/>
            <w:right w:val="none" w:sz="0" w:space="0" w:color="auto"/>
          </w:divBdr>
        </w:div>
        <w:div w:id="1384913646">
          <w:marLeft w:val="0"/>
          <w:marRight w:val="0"/>
          <w:marTop w:val="300"/>
          <w:marBottom w:val="300"/>
          <w:divBdr>
            <w:top w:val="none" w:sz="0" w:space="0" w:color="auto"/>
            <w:left w:val="none" w:sz="0" w:space="0" w:color="auto"/>
            <w:bottom w:val="none" w:sz="0" w:space="0" w:color="auto"/>
            <w:right w:val="none" w:sz="0" w:space="0" w:color="auto"/>
          </w:divBdr>
        </w:div>
        <w:div w:id="1029257363">
          <w:marLeft w:val="0"/>
          <w:marRight w:val="0"/>
          <w:marTop w:val="300"/>
          <w:marBottom w:val="300"/>
          <w:divBdr>
            <w:top w:val="none" w:sz="0" w:space="0" w:color="auto"/>
            <w:left w:val="none" w:sz="0" w:space="0" w:color="auto"/>
            <w:bottom w:val="none" w:sz="0" w:space="0" w:color="auto"/>
            <w:right w:val="none" w:sz="0" w:space="0" w:color="auto"/>
          </w:divBdr>
        </w:div>
        <w:div w:id="1888713790">
          <w:marLeft w:val="0"/>
          <w:marRight w:val="0"/>
          <w:marTop w:val="300"/>
          <w:marBottom w:val="300"/>
          <w:divBdr>
            <w:top w:val="none" w:sz="0" w:space="0" w:color="auto"/>
            <w:left w:val="none" w:sz="0" w:space="0" w:color="auto"/>
            <w:bottom w:val="none" w:sz="0" w:space="0" w:color="auto"/>
            <w:right w:val="none" w:sz="0" w:space="0" w:color="auto"/>
          </w:divBdr>
        </w:div>
        <w:div w:id="176163329">
          <w:marLeft w:val="0"/>
          <w:marRight w:val="0"/>
          <w:marTop w:val="300"/>
          <w:marBottom w:val="300"/>
          <w:divBdr>
            <w:top w:val="none" w:sz="0" w:space="0" w:color="auto"/>
            <w:left w:val="none" w:sz="0" w:space="0" w:color="auto"/>
            <w:bottom w:val="none" w:sz="0" w:space="0" w:color="auto"/>
            <w:right w:val="none" w:sz="0" w:space="0" w:color="auto"/>
          </w:divBdr>
        </w:div>
        <w:div w:id="1131751487">
          <w:marLeft w:val="0"/>
          <w:marRight w:val="0"/>
          <w:marTop w:val="300"/>
          <w:marBottom w:val="300"/>
          <w:divBdr>
            <w:top w:val="none" w:sz="0" w:space="0" w:color="auto"/>
            <w:left w:val="none" w:sz="0" w:space="0" w:color="auto"/>
            <w:bottom w:val="none" w:sz="0" w:space="0" w:color="auto"/>
            <w:right w:val="none" w:sz="0" w:space="0" w:color="auto"/>
          </w:divBdr>
        </w:div>
        <w:div w:id="44835367">
          <w:marLeft w:val="0"/>
          <w:marRight w:val="0"/>
          <w:marTop w:val="300"/>
          <w:marBottom w:val="300"/>
          <w:divBdr>
            <w:top w:val="none" w:sz="0" w:space="0" w:color="auto"/>
            <w:left w:val="none" w:sz="0" w:space="0" w:color="auto"/>
            <w:bottom w:val="none" w:sz="0" w:space="0" w:color="auto"/>
            <w:right w:val="none" w:sz="0" w:space="0" w:color="auto"/>
          </w:divBdr>
        </w:div>
        <w:div w:id="1031300465">
          <w:marLeft w:val="0"/>
          <w:marRight w:val="0"/>
          <w:marTop w:val="300"/>
          <w:marBottom w:val="300"/>
          <w:divBdr>
            <w:top w:val="none" w:sz="0" w:space="0" w:color="auto"/>
            <w:left w:val="none" w:sz="0" w:space="0" w:color="auto"/>
            <w:bottom w:val="none" w:sz="0" w:space="0" w:color="auto"/>
            <w:right w:val="none" w:sz="0" w:space="0" w:color="auto"/>
          </w:divBdr>
        </w:div>
        <w:div w:id="1210533913">
          <w:marLeft w:val="0"/>
          <w:marRight w:val="0"/>
          <w:marTop w:val="300"/>
          <w:marBottom w:val="300"/>
          <w:divBdr>
            <w:top w:val="none" w:sz="0" w:space="0" w:color="auto"/>
            <w:left w:val="none" w:sz="0" w:space="0" w:color="auto"/>
            <w:bottom w:val="none" w:sz="0" w:space="0" w:color="auto"/>
            <w:right w:val="none" w:sz="0" w:space="0" w:color="auto"/>
          </w:divBdr>
        </w:div>
        <w:div w:id="63720433">
          <w:marLeft w:val="0"/>
          <w:marRight w:val="0"/>
          <w:marTop w:val="300"/>
          <w:marBottom w:val="300"/>
          <w:divBdr>
            <w:top w:val="none" w:sz="0" w:space="0" w:color="auto"/>
            <w:left w:val="none" w:sz="0" w:space="0" w:color="auto"/>
            <w:bottom w:val="none" w:sz="0" w:space="0" w:color="auto"/>
            <w:right w:val="none" w:sz="0" w:space="0" w:color="auto"/>
          </w:divBdr>
        </w:div>
        <w:div w:id="1838420480">
          <w:marLeft w:val="0"/>
          <w:marRight w:val="0"/>
          <w:marTop w:val="300"/>
          <w:marBottom w:val="300"/>
          <w:divBdr>
            <w:top w:val="none" w:sz="0" w:space="0" w:color="auto"/>
            <w:left w:val="none" w:sz="0" w:space="0" w:color="auto"/>
            <w:bottom w:val="none" w:sz="0" w:space="0" w:color="auto"/>
            <w:right w:val="none" w:sz="0" w:space="0" w:color="auto"/>
          </w:divBdr>
        </w:div>
        <w:div w:id="524444291">
          <w:marLeft w:val="0"/>
          <w:marRight w:val="0"/>
          <w:marTop w:val="300"/>
          <w:marBottom w:val="300"/>
          <w:divBdr>
            <w:top w:val="none" w:sz="0" w:space="0" w:color="auto"/>
            <w:left w:val="none" w:sz="0" w:space="0" w:color="auto"/>
            <w:bottom w:val="none" w:sz="0" w:space="0" w:color="auto"/>
            <w:right w:val="none" w:sz="0" w:space="0" w:color="auto"/>
          </w:divBdr>
        </w:div>
        <w:div w:id="1326398362">
          <w:marLeft w:val="0"/>
          <w:marRight w:val="0"/>
          <w:marTop w:val="300"/>
          <w:marBottom w:val="300"/>
          <w:divBdr>
            <w:top w:val="none" w:sz="0" w:space="0" w:color="auto"/>
            <w:left w:val="none" w:sz="0" w:space="0" w:color="auto"/>
            <w:bottom w:val="none" w:sz="0" w:space="0" w:color="auto"/>
            <w:right w:val="none" w:sz="0" w:space="0" w:color="auto"/>
          </w:divBdr>
        </w:div>
        <w:div w:id="789979457">
          <w:marLeft w:val="0"/>
          <w:marRight w:val="0"/>
          <w:marTop w:val="300"/>
          <w:marBottom w:val="300"/>
          <w:divBdr>
            <w:top w:val="none" w:sz="0" w:space="0" w:color="auto"/>
            <w:left w:val="none" w:sz="0" w:space="0" w:color="auto"/>
            <w:bottom w:val="none" w:sz="0" w:space="0" w:color="auto"/>
            <w:right w:val="none" w:sz="0" w:space="0" w:color="auto"/>
          </w:divBdr>
        </w:div>
        <w:div w:id="1513910494">
          <w:marLeft w:val="0"/>
          <w:marRight w:val="0"/>
          <w:marTop w:val="300"/>
          <w:marBottom w:val="300"/>
          <w:divBdr>
            <w:top w:val="none" w:sz="0" w:space="0" w:color="auto"/>
            <w:left w:val="none" w:sz="0" w:space="0" w:color="auto"/>
            <w:bottom w:val="none" w:sz="0" w:space="0" w:color="auto"/>
            <w:right w:val="none" w:sz="0" w:space="0" w:color="auto"/>
          </w:divBdr>
        </w:div>
        <w:div w:id="738138873">
          <w:marLeft w:val="0"/>
          <w:marRight w:val="0"/>
          <w:marTop w:val="300"/>
          <w:marBottom w:val="300"/>
          <w:divBdr>
            <w:top w:val="none" w:sz="0" w:space="0" w:color="auto"/>
            <w:left w:val="none" w:sz="0" w:space="0" w:color="auto"/>
            <w:bottom w:val="none" w:sz="0" w:space="0" w:color="auto"/>
            <w:right w:val="none" w:sz="0" w:space="0" w:color="auto"/>
          </w:divBdr>
        </w:div>
        <w:div w:id="1311786270">
          <w:marLeft w:val="0"/>
          <w:marRight w:val="0"/>
          <w:marTop w:val="300"/>
          <w:marBottom w:val="300"/>
          <w:divBdr>
            <w:top w:val="none" w:sz="0" w:space="0" w:color="auto"/>
            <w:left w:val="none" w:sz="0" w:space="0" w:color="auto"/>
            <w:bottom w:val="none" w:sz="0" w:space="0" w:color="auto"/>
            <w:right w:val="none" w:sz="0" w:space="0" w:color="auto"/>
          </w:divBdr>
        </w:div>
        <w:div w:id="1063870545">
          <w:marLeft w:val="0"/>
          <w:marRight w:val="0"/>
          <w:marTop w:val="300"/>
          <w:marBottom w:val="300"/>
          <w:divBdr>
            <w:top w:val="none" w:sz="0" w:space="0" w:color="auto"/>
            <w:left w:val="none" w:sz="0" w:space="0" w:color="auto"/>
            <w:bottom w:val="none" w:sz="0" w:space="0" w:color="auto"/>
            <w:right w:val="none" w:sz="0" w:space="0" w:color="auto"/>
          </w:divBdr>
        </w:div>
        <w:div w:id="517276615">
          <w:marLeft w:val="0"/>
          <w:marRight w:val="0"/>
          <w:marTop w:val="300"/>
          <w:marBottom w:val="300"/>
          <w:divBdr>
            <w:top w:val="none" w:sz="0" w:space="0" w:color="auto"/>
            <w:left w:val="none" w:sz="0" w:space="0" w:color="auto"/>
            <w:bottom w:val="none" w:sz="0" w:space="0" w:color="auto"/>
            <w:right w:val="none" w:sz="0" w:space="0" w:color="auto"/>
          </w:divBdr>
        </w:div>
        <w:div w:id="1655185312">
          <w:marLeft w:val="0"/>
          <w:marRight w:val="0"/>
          <w:marTop w:val="300"/>
          <w:marBottom w:val="300"/>
          <w:divBdr>
            <w:top w:val="none" w:sz="0" w:space="0" w:color="auto"/>
            <w:left w:val="none" w:sz="0" w:space="0" w:color="auto"/>
            <w:bottom w:val="none" w:sz="0" w:space="0" w:color="auto"/>
            <w:right w:val="none" w:sz="0" w:space="0" w:color="auto"/>
          </w:divBdr>
        </w:div>
        <w:div w:id="1609661718">
          <w:marLeft w:val="0"/>
          <w:marRight w:val="0"/>
          <w:marTop w:val="300"/>
          <w:marBottom w:val="300"/>
          <w:divBdr>
            <w:top w:val="none" w:sz="0" w:space="0" w:color="auto"/>
            <w:left w:val="none" w:sz="0" w:space="0" w:color="auto"/>
            <w:bottom w:val="none" w:sz="0" w:space="0" w:color="auto"/>
            <w:right w:val="none" w:sz="0" w:space="0" w:color="auto"/>
          </w:divBdr>
        </w:div>
        <w:div w:id="1672950768">
          <w:marLeft w:val="0"/>
          <w:marRight w:val="0"/>
          <w:marTop w:val="300"/>
          <w:marBottom w:val="300"/>
          <w:divBdr>
            <w:top w:val="none" w:sz="0" w:space="0" w:color="auto"/>
            <w:left w:val="none" w:sz="0" w:space="0" w:color="auto"/>
            <w:bottom w:val="none" w:sz="0" w:space="0" w:color="auto"/>
            <w:right w:val="none" w:sz="0" w:space="0" w:color="auto"/>
          </w:divBdr>
        </w:div>
        <w:div w:id="405808429">
          <w:marLeft w:val="0"/>
          <w:marRight w:val="0"/>
          <w:marTop w:val="300"/>
          <w:marBottom w:val="300"/>
          <w:divBdr>
            <w:top w:val="none" w:sz="0" w:space="0" w:color="auto"/>
            <w:left w:val="none" w:sz="0" w:space="0" w:color="auto"/>
            <w:bottom w:val="none" w:sz="0" w:space="0" w:color="auto"/>
            <w:right w:val="none" w:sz="0" w:space="0" w:color="auto"/>
          </w:divBdr>
        </w:div>
        <w:div w:id="1286737687">
          <w:marLeft w:val="0"/>
          <w:marRight w:val="0"/>
          <w:marTop w:val="300"/>
          <w:marBottom w:val="300"/>
          <w:divBdr>
            <w:top w:val="none" w:sz="0" w:space="0" w:color="auto"/>
            <w:left w:val="none" w:sz="0" w:space="0" w:color="auto"/>
            <w:bottom w:val="none" w:sz="0" w:space="0" w:color="auto"/>
            <w:right w:val="none" w:sz="0" w:space="0" w:color="auto"/>
          </w:divBdr>
        </w:div>
        <w:div w:id="1608001461">
          <w:marLeft w:val="0"/>
          <w:marRight w:val="0"/>
          <w:marTop w:val="300"/>
          <w:marBottom w:val="300"/>
          <w:divBdr>
            <w:top w:val="none" w:sz="0" w:space="0" w:color="auto"/>
            <w:left w:val="none" w:sz="0" w:space="0" w:color="auto"/>
            <w:bottom w:val="none" w:sz="0" w:space="0" w:color="auto"/>
            <w:right w:val="none" w:sz="0" w:space="0" w:color="auto"/>
          </w:divBdr>
        </w:div>
        <w:div w:id="1509632912">
          <w:marLeft w:val="0"/>
          <w:marRight w:val="0"/>
          <w:marTop w:val="300"/>
          <w:marBottom w:val="300"/>
          <w:divBdr>
            <w:top w:val="none" w:sz="0" w:space="0" w:color="auto"/>
            <w:left w:val="none" w:sz="0" w:space="0" w:color="auto"/>
            <w:bottom w:val="none" w:sz="0" w:space="0" w:color="auto"/>
            <w:right w:val="none" w:sz="0" w:space="0" w:color="auto"/>
          </w:divBdr>
        </w:div>
        <w:div w:id="1128822047">
          <w:marLeft w:val="0"/>
          <w:marRight w:val="0"/>
          <w:marTop w:val="300"/>
          <w:marBottom w:val="300"/>
          <w:divBdr>
            <w:top w:val="none" w:sz="0" w:space="0" w:color="auto"/>
            <w:left w:val="none" w:sz="0" w:space="0" w:color="auto"/>
            <w:bottom w:val="none" w:sz="0" w:space="0" w:color="auto"/>
            <w:right w:val="none" w:sz="0" w:space="0" w:color="auto"/>
          </w:divBdr>
        </w:div>
        <w:div w:id="1305503703">
          <w:marLeft w:val="0"/>
          <w:marRight w:val="0"/>
          <w:marTop w:val="300"/>
          <w:marBottom w:val="300"/>
          <w:divBdr>
            <w:top w:val="none" w:sz="0" w:space="0" w:color="auto"/>
            <w:left w:val="none" w:sz="0" w:space="0" w:color="auto"/>
            <w:bottom w:val="none" w:sz="0" w:space="0" w:color="auto"/>
            <w:right w:val="none" w:sz="0" w:space="0" w:color="auto"/>
          </w:divBdr>
        </w:div>
        <w:div w:id="1038313515">
          <w:marLeft w:val="0"/>
          <w:marRight w:val="0"/>
          <w:marTop w:val="300"/>
          <w:marBottom w:val="300"/>
          <w:divBdr>
            <w:top w:val="none" w:sz="0" w:space="0" w:color="auto"/>
            <w:left w:val="none" w:sz="0" w:space="0" w:color="auto"/>
            <w:bottom w:val="none" w:sz="0" w:space="0" w:color="auto"/>
            <w:right w:val="none" w:sz="0" w:space="0" w:color="auto"/>
          </w:divBdr>
        </w:div>
        <w:div w:id="1682704671">
          <w:marLeft w:val="0"/>
          <w:marRight w:val="0"/>
          <w:marTop w:val="300"/>
          <w:marBottom w:val="300"/>
          <w:divBdr>
            <w:top w:val="none" w:sz="0" w:space="0" w:color="auto"/>
            <w:left w:val="none" w:sz="0" w:space="0" w:color="auto"/>
            <w:bottom w:val="none" w:sz="0" w:space="0" w:color="auto"/>
            <w:right w:val="none" w:sz="0" w:space="0" w:color="auto"/>
          </w:divBdr>
        </w:div>
        <w:div w:id="125395567">
          <w:marLeft w:val="0"/>
          <w:marRight w:val="0"/>
          <w:marTop w:val="300"/>
          <w:marBottom w:val="300"/>
          <w:divBdr>
            <w:top w:val="none" w:sz="0" w:space="0" w:color="auto"/>
            <w:left w:val="none" w:sz="0" w:space="0" w:color="auto"/>
            <w:bottom w:val="none" w:sz="0" w:space="0" w:color="auto"/>
            <w:right w:val="none" w:sz="0" w:space="0" w:color="auto"/>
          </w:divBdr>
        </w:div>
        <w:div w:id="1834948478">
          <w:marLeft w:val="0"/>
          <w:marRight w:val="0"/>
          <w:marTop w:val="300"/>
          <w:marBottom w:val="300"/>
          <w:divBdr>
            <w:top w:val="none" w:sz="0" w:space="0" w:color="auto"/>
            <w:left w:val="none" w:sz="0" w:space="0" w:color="auto"/>
            <w:bottom w:val="none" w:sz="0" w:space="0" w:color="auto"/>
            <w:right w:val="none" w:sz="0" w:space="0" w:color="auto"/>
          </w:divBdr>
        </w:div>
        <w:div w:id="1574243274">
          <w:marLeft w:val="0"/>
          <w:marRight w:val="0"/>
          <w:marTop w:val="300"/>
          <w:marBottom w:val="300"/>
          <w:divBdr>
            <w:top w:val="none" w:sz="0" w:space="0" w:color="auto"/>
            <w:left w:val="none" w:sz="0" w:space="0" w:color="auto"/>
            <w:bottom w:val="none" w:sz="0" w:space="0" w:color="auto"/>
            <w:right w:val="none" w:sz="0" w:space="0" w:color="auto"/>
          </w:divBdr>
        </w:div>
        <w:div w:id="1161197309">
          <w:marLeft w:val="0"/>
          <w:marRight w:val="0"/>
          <w:marTop w:val="300"/>
          <w:marBottom w:val="300"/>
          <w:divBdr>
            <w:top w:val="none" w:sz="0" w:space="0" w:color="auto"/>
            <w:left w:val="none" w:sz="0" w:space="0" w:color="auto"/>
            <w:bottom w:val="none" w:sz="0" w:space="0" w:color="auto"/>
            <w:right w:val="none" w:sz="0" w:space="0" w:color="auto"/>
          </w:divBdr>
        </w:div>
        <w:div w:id="2085257210">
          <w:marLeft w:val="0"/>
          <w:marRight w:val="0"/>
          <w:marTop w:val="300"/>
          <w:marBottom w:val="300"/>
          <w:divBdr>
            <w:top w:val="none" w:sz="0" w:space="0" w:color="auto"/>
            <w:left w:val="none" w:sz="0" w:space="0" w:color="auto"/>
            <w:bottom w:val="none" w:sz="0" w:space="0" w:color="auto"/>
            <w:right w:val="none" w:sz="0" w:space="0" w:color="auto"/>
          </w:divBdr>
        </w:div>
        <w:div w:id="1394231324">
          <w:marLeft w:val="0"/>
          <w:marRight w:val="0"/>
          <w:marTop w:val="300"/>
          <w:marBottom w:val="300"/>
          <w:divBdr>
            <w:top w:val="none" w:sz="0" w:space="0" w:color="auto"/>
            <w:left w:val="none" w:sz="0" w:space="0" w:color="auto"/>
            <w:bottom w:val="none" w:sz="0" w:space="0" w:color="auto"/>
            <w:right w:val="none" w:sz="0" w:space="0" w:color="auto"/>
          </w:divBdr>
        </w:div>
        <w:div w:id="2074808338">
          <w:marLeft w:val="0"/>
          <w:marRight w:val="0"/>
          <w:marTop w:val="300"/>
          <w:marBottom w:val="300"/>
          <w:divBdr>
            <w:top w:val="none" w:sz="0" w:space="0" w:color="auto"/>
            <w:left w:val="none" w:sz="0" w:space="0" w:color="auto"/>
            <w:bottom w:val="none" w:sz="0" w:space="0" w:color="auto"/>
            <w:right w:val="none" w:sz="0" w:space="0" w:color="auto"/>
          </w:divBdr>
        </w:div>
        <w:div w:id="265114876">
          <w:marLeft w:val="0"/>
          <w:marRight w:val="0"/>
          <w:marTop w:val="300"/>
          <w:marBottom w:val="300"/>
          <w:divBdr>
            <w:top w:val="none" w:sz="0" w:space="0" w:color="auto"/>
            <w:left w:val="none" w:sz="0" w:space="0" w:color="auto"/>
            <w:bottom w:val="none" w:sz="0" w:space="0" w:color="auto"/>
            <w:right w:val="none" w:sz="0" w:space="0" w:color="auto"/>
          </w:divBdr>
        </w:div>
        <w:div w:id="1638560805">
          <w:marLeft w:val="0"/>
          <w:marRight w:val="0"/>
          <w:marTop w:val="300"/>
          <w:marBottom w:val="300"/>
          <w:divBdr>
            <w:top w:val="none" w:sz="0" w:space="0" w:color="auto"/>
            <w:left w:val="none" w:sz="0" w:space="0" w:color="auto"/>
            <w:bottom w:val="none" w:sz="0" w:space="0" w:color="auto"/>
            <w:right w:val="none" w:sz="0" w:space="0" w:color="auto"/>
          </w:divBdr>
        </w:div>
        <w:div w:id="1623540540">
          <w:marLeft w:val="0"/>
          <w:marRight w:val="0"/>
          <w:marTop w:val="300"/>
          <w:marBottom w:val="300"/>
          <w:divBdr>
            <w:top w:val="none" w:sz="0" w:space="0" w:color="auto"/>
            <w:left w:val="none" w:sz="0" w:space="0" w:color="auto"/>
            <w:bottom w:val="none" w:sz="0" w:space="0" w:color="auto"/>
            <w:right w:val="none" w:sz="0" w:space="0" w:color="auto"/>
          </w:divBdr>
        </w:div>
        <w:div w:id="1885872784">
          <w:marLeft w:val="0"/>
          <w:marRight w:val="0"/>
          <w:marTop w:val="300"/>
          <w:marBottom w:val="300"/>
          <w:divBdr>
            <w:top w:val="none" w:sz="0" w:space="0" w:color="auto"/>
            <w:left w:val="none" w:sz="0" w:space="0" w:color="auto"/>
            <w:bottom w:val="none" w:sz="0" w:space="0" w:color="auto"/>
            <w:right w:val="none" w:sz="0" w:space="0" w:color="auto"/>
          </w:divBdr>
        </w:div>
        <w:div w:id="2119986929">
          <w:marLeft w:val="0"/>
          <w:marRight w:val="0"/>
          <w:marTop w:val="300"/>
          <w:marBottom w:val="300"/>
          <w:divBdr>
            <w:top w:val="none" w:sz="0" w:space="0" w:color="auto"/>
            <w:left w:val="none" w:sz="0" w:space="0" w:color="auto"/>
            <w:bottom w:val="none" w:sz="0" w:space="0" w:color="auto"/>
            <w:right w:val="none" w:sz="0" w:space="0" w:color="auto"/>
          </w:divBdr>
        </w:div>
        <w:div w:id="885532235">
          <w:marLeft w:val="0"/>
          <w:marRight w:val="0"/>
          <w:marTop w:val="300"/>
          <w:marBottom w:val="300"/>
          <w:divBdr>
            <w:top w:val="none" w:sz="0" w:space="0" w:color="auto"/>
            <w:left w:val="none" w:sz="0" w:space="0" w:color="auto"/>
            <w:bottom w:val="none" w:sz="0" w:space="0" w:color="auto"/>
            <w:right w:val="none" w:sz="0" w:space="0" w:color="auto"/>
          </w:divBdr>
        </w:div>
        <w:div w:id="637763296">
          <w:marLeft w:val="0"/>
          <w:marRight w:val="0"/>
          <w:marTop w:val="300"/>
          <w:marBottom w:val="300"/>
          <w:divBdr>
            <w:top w:val="none" w:sz="0" w:space="0" w:color="auto"/>
            <w:left w:val="none" w:sz="0" w:space="0" w:color="auto"/>
            <w:bottom w:val="none" w:sz="0" w:space="0" w:color="auto"/>
            <w:right w:val="none" w:sz="0" w:space="0" w:color="auto"/>
          </w:divBdr>
        </w:div>
        <w:div w:id="2030905776">
          <w:marLeft w:val="0"/>
          <w:marRight w:val="0"/>
          <w:marTop w:val="300"/>
          <w:marBottom w:val="300"/>
          <w:divBdr>
            <w:top w:val="none" w:sz="0" w:space="0" w:color="auto"/>
            <w:left w:val="none" w:sz="0" w:space="0" w:color="auto"/>
            <w:bottom w:val="none" w:sz="0" w:space="0" w:color="auto"/>
            <w:right w:val="none" w:sz="0" w:space="0" w:color="auto"/>
          </w:divBdr>
        </w:div>
        <w:div w:id="1255822906">
          <w:marLeft w:val="0"/>
          <w:marRight w:val="0"/>
          <w:marTop w:val="300"/>
          <w:marBottom w:val="300"/>
          <w:divBdr>
            <w:top w:val="none" w:sz="0" w:space="0" w:color="auto"/>
            <w:left w:val="none" w:sz="0" w:space="0" w:color="auto"/>
            <w:bottom w:val="none" w:sz="0" w:space="0" w:color="auto"/>
            <w:right w:val="none" w:sz="0" w:space="0" w:color="auto"/>
          </w:divBdr>
        </w:div>
        <w:div w:id="430316985">
          <w:marLeft w:val="0"/>
          <w:marRight w:val="0"/>
          <w:marTop w:val="300"/>
          <w:marBottom w:val="300"/>
          <w:divBdr>
            <w:top w:val="none" w:sz="0" w:space="0" w:color="auto"/>
            <w:left w:val="none" w:sz="0" w:space="0" w:color="auto"/>
            <w:bottom w:val="none" w:sz="0" w:space="0" w:color="auto"/>
            <w:right w:val="none" w:sz="0" w:space="0" w:color="auto"/>
          </w:divBdr>
        </w:div>
        <w:div w:id="1197814664">
          <w:marLeft w:val="0"/>
          <w:marRight w:val="0"/>
          <w:marTop w:val="300"/>
          <w:marBottom w:val="300"/>
          <w:divBdr>
            <w:top w:val="none" w:sz="0" w:space="0" w:color="auto"/>
            <w:left w:val="none" w:sz="0" w:space="0" w:color="auto"/>
            <w:bottom w:val="none" w:sz="0" w:space="0" w:color="auto"/>
            <w:right w:val="none" w:sz="0" w:space="0" w:color="auto"/>
          </w:divBdr>
        </w:div>
        <w:div w:id="111751475">
          <w:marLeft w:val="0"/>
          <w:marRight w:val="0"/>
          <w:marTop w:val="300"/>
          <w:marBottom w:val="300"/>
          <w:divBdr>
            <w:top w:val="none" w:sz="0" w:space="0" w:color="auto"/>
            <w:left w:val="none" w:sz="0" w:space="0" w:color="auto"/>
            <w:bottom w:val="none" w:sz="0" w:space="0" w:color="auto"/>
            <w:right w:val="none" w:sz="0" w:space="0" w:color="auto"/>
          </w:divBdr>
        </w:div>
        <w:div w:id="283732976">
          <w:marLeft w:val="0"/>
          <w:marRight w:val="0"/>
          <w:marTop w:val="300"/>
          <w:marBottom w:val="300"/>
          <w:divBdr>
            <w:top w:val="none" w:sz="0" w:space="0" w:color="auto"/>
            <w:left w:val="none" w:sz="0" w:space="0" w:color="auto"/>
            <w:bottom w:val="none" w:sz="0" w:space="0" w:color="auto"/>
            <w:right w:val="none" w:sz="0" w:space="0" w:color="auto"/>
          </w:divBdr>
        </w:div>
        <w:div w:id="1889099020">
          <w:marLeft w:val="0"/>
          <w:marRight w:val="0"/>
          <w:marTop w:val="300"/>
          <w:marBottom w:val="300"/>
          <w:divBdr>
            <w:top w:val="none" w:sz="0" w:space="0" w:color="auto"/>
            <w:left w:val="none" w:sz="0" w:space="0" w:color="auto"/>
            <w:bottom w:val="none" w:sz="0" w:space="0" w:color="auto"/>
            <w:right w:val="none" w:sz="0" w:space="0" w:color="auto"/>
          </w:divBdr>
        </w:div>
        <w:div w:id="997539379">
          <w:marLeft w:val="0"/>
          <w:marRight w:val="0"/>
          <w:marTop w:val="300"/>
          <w:marBottom w:val="300"/>
          <w:divBdr>
            <w:top w:val="none" w:sz="0" w:space="0" w:color="auto"/>
            <w:left w:val="none" w:sz="0" w:space="0" w:color="auto"/>
            <w:bottom w:val="none" w:sz="0" w:space="0" w:color="auto"/>
            <w:right w:val="none" w:sz="0" w:space="0" w:color="auto"/>
          </w:divBdr>
        </w:div>
        <w:div w:id="1028607273">
          <w:marLeft w:val="0"/>
          <w:marRight w:val="0"/>
          <w:marTop w:val="300"/>
          <w:marBottom w:val="300"/>
          <w:divBdr>
            <w:top w:val="none" w:sz="0" w:space="0" w:color="auto"/>
            <w:left w:val="none" w:sz="0" w:space="0" w:color="auto"/>
            <w:bottom w:val="none" w:sz="0" w:space="0" w:color="auto"/>
            <w:right w:val="none" w:sz="0" w:space="0" w:color="auto"/>
          </w:divBdr>
        </w:div>
        <w:div w:id="1133595404">
          <w:marLeft w:val="0"/>
          <w:marRight w:val="0"/>
          <w:marTop w:val="300"/>
          <w:marBottom w:val="300"/>
          <w:divBdr>
            <w:top w:val="none" w:sz="0" w:space="0" w:color="auto"/>
            <w:left w:val="none" w:sz="0" w:space="0" w:color="auto"/>
            <w:bottom w:val="none" w:sz="0" w:space="0" w:color="auto"/>
            <w:right w:val="none" w:sz="0" w:space="0" w:color="auto"/>
          </w:divBdr>
        </w:div>
        <w:div w:id="655647569">
          <w:marLeft w:val="0"/>
          <w:marRight w:val="0"/>
          <w:marTop w:val="300"/>
          <w:marBottom w:val="300"/>
          <w:divBdr>
            <w:top w:val="none" w:sz="0" w:space="0" w:color="auto"/>
            <w:left w:val="none" w:sz="0" w:space="0" w:color="auto"/>
            <w:bottom w:val="none" w:sz="0" w:space="0" w:color="auto"/>
            <w:right w:val="none" w:sz="0" w:space="0" w:color="auto"/>
          </w:divBdr>
        </w:div>
        <w:div w:id="1294825936">
          <w:marLeft w:val="0"/>
          <w:marRight w:val="0"/>
          <w:marTop w:val="300"/>
          <w:marBottom w:val="300"/>
          <w:divBdr>
            <w:top w:val="none" w:sz="0" w:space="0" w:color="auto"/>
            <w:left w:val="none" w:sz="0" w:space="0" w:color="auto"/>
            <w:bottom w:val="none" w:sz="0" w:space="0" w:color="auto"/>
            <w:right w:val="none" w:sz="0" w:space="0" w:color="auto"/>
          </w:divBdr>
        </w:div>
        <w:div w:id="1306398054">
          <w:marLeft w:val="0"/>
          <w:marRight w:val="0"/>
          <w:marTop w:val="300"/>
          <w:marBottom w:val="300"/>
          <w:divBdr>
            <w:top w:val="none" w:sz="0" w:space="0" w:color="auto"/>
            <w:left w:val="none" w:sz="0" w:space="0" w:color="auto"/>
            <w:bottom w:val="none" w:sz="0" w:space="0" w:color="auto"/>
            <w:right w:val="none" w:sz="0" w:space="0" w:color="auto"/>
          </w:divBdr>
        </w:div>
        <w:div w:id="273439141">
          <w:marLeft w:val="0"/>
          <w:marRight w:val="0"/>
          <w:marTop w:val="300"/>
          <w:marBottom w:val="300"/>
          <w:divBdr>
            <w:top w:val="none" w:sz="0" w:space="0" w:color="auto"/>
            <w:left w:val="none" w:sz="0" w:space="0" w:color="auto"/>
            <w:bottom w:val="none" w:sz="0" w:space="0" w:color="auto"/>
            <w:right w:val="none" w:sz="0" w:space="0" w:color="auto"/>
          </w:divBdr>
        </w:div>
      </w:divsChild>
    </w:div>
    <w:div w:id="626008186">
      <w:bodyDiv w:val="1"/>
      <w:marLeft w:val="0"/>
      <w:marRight w:val="0"/>
      <w:marTop w:val="0"/>
      <w:marBottom w:val="0"/>
      <w:divBdr>
        <w:top w:val="none" w:sz="0" w:space="0" w:color="auto"/>
        <w:left w:val="none" w:sz="0" w:space="0" w:color="auto"/>
        <w:bottom w:val="none" w:sz="0" w:space="0" w:color="auto"/>
        <w:right w:val="none" w:sz="0" w:space="0" w:color="auto"/>
      </w:divBdr>
      <w:divsChild>
        <w:div w:id="1101531209">
          <w:marLeft w:val="0"/>
          <w:marRight w:val="0"/>
          <w:marTop w:val="300"/>
          <w:marBottom w:val="300"/>
          <w:divBdr>
            <w:top w:val="none" w:sz="0" w:space="0" w:color="auto"/>
            <w:left w:val="none" w:sz="0" w:space="0" w:color="auto"/>
            <w:bottom w:val="none" w:sz="0" w:space="0" w:color="auto"/>
            <w:right w:val="none" w:sz="0" w:space="0" w:color="auto"/>
          </w:divBdr>
        </w:div>
        <w:div w:id="1622489389">
          <w:marLeft w:val="0"/>
          <w:marRight w:val="0"/>
          <w:marTop w:val="300"/>
          <w:marBottom w:val="300"/>
          <w:divBdr>
            <w:top w:val="none" w:sz="0" w:space="0" w:color="auto"/>
            <w:left w:val="none" w:sz="0" w:space="0" w:color="auto"/>
            <w:bottom w:val="none" w:sz="0" w:space="0" w:color="auto"/>
            <w:right w:val="none" w:sz="0" w:space="0" w:color="auto"/>
          </w:divBdr>
        </w:div>
        <w:div w:id="50347035">
          <w:marLeft w:val="0"/>
          <w:marRight w:val="0"/>
          <w:marTop w:val="300"/>
          <w:marBottom w:val="300"/>
          <w:divBdr>
            <w:top w:val="none" w:sz="0" w:space="0" w:color="auto"/>
            <w:left w:val="none" w:sz="0" w:space="0" w:color="auto"/>
            <w:bottom w:val="none" w:sz="0" w:space="0" w:color="auto"/>
            <w:right w:val="none" w:sz="0" w:space="0" w:color="auto"/>
          </w:divBdr>
        </w:div>
        <w:div w:id="1920405683">
          <w:marLeft w:val="0"/>
          <w:marRight w:val="0"/>
          <w:marTop w:val="300"/>
          <w:marBottom w:val="300"/>
          <w:divBdr>
            <w:top w:val="none" w:sz="0" w:space="0" w:color="auto"/>
            <w:left w:val="none" w:sz="0" w:space="0" w:color="auto"/>
            <w:bottom w:val="none" w:sz="0" w:space="0" w:color="auto"/>
            <w:right w:val="none" w:sz="0" w:space="0" w:color="auto"/>
          </w:divBdr>
        </w:div>
        <w:div w:id="851575779">
          <w:marLeft w:val="0"/>
          <w:marRight w:val="0"/>
          <w:marTop w:val="300"/>
          <w:marBottom w:val="300"/>
          <w:divBdr>
            <w:top w:val="none" w:sz="0" w:space="0" w:color="auto"/>
            <w:left w:val="none" w:sz="0" w:space="0" w:color="auto"/>
            <w:bottom w:val="none" w:sz="0" w:space="0" w:color="auto"/>
            <w:right w:val="none" w:sz="0" w:space="0" w:color="auto"/>
          </w:divBdr>
        </w:div>
      </w:divsChild>
    </w:div>
    <w:div w:id="917445961">
      <w:bodyDiv w:val="1"/>
      <w:marLeft w:val="0"/>
      <w:marRight w:val="0"/>
      <w:marTop w:val="0"/>
      <w:marBottom w:val="0"/>
      <w:divBdr>
        <w:top w:val="none" w:sz="0" w:space="0" w:color="auto"/>
        <w:left w:val="none" w:sz="0" w:space="0" w:color="auto"/>
        <w:bottom w:val="none" w:sz="0" w:space="0" w:color="auto"/>
        <w:right w:val="none" w:sz="0" w:space="0" w:color="auto"/>
      </w:divBdr>
    </w:div>
    <w:div w:id="15439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65E34A5-C112-4AD0-8879-6CC59A3C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6045</Words>
  <Characters>34218</Characters>
  <Application>Microsoft Office Word</Application>
  <DocSecurity>0</DocSecurity>
  <Lines>814</Lines>
  <Paragraphs>327</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39936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dc:creator>
  <cp:keywords/>
  <dc:description/>
  <cp:lastModifiedBy>Filip Čuček</cp:lastModifiedBy>
  <cp:revision>2</cp:revision>
  <dcterms:created xsi:type="dcterms:W3CDTF">2022-09-06T07:10:00Z</dcterms:created>
  <dcterms:modified xsi:type="dcterms:W3CDTF">2022-09-06T07:10:00Z</dcterms:modified>
</cp:coreProperties>
</file>